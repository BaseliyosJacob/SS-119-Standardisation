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6FD" w:rsidRPr="00623C9D" w:rsidRDefault="004626FD" w:rsidP="000A67EB">
      <w:bookmarkStart w:id="0" w:name="_Toc325532405"/>
      <w:bookmarkStart w:id="1" w:name="_Toc325534378"/>
      <w:bookmarkStart w:id="2" w:name="_Toc325534712"/>
      <w:bookmarkStart w:id="3" w:name="_Ref325535568"/>
      <w:bookmarkStart w:id="4" w:name="_Ref325535625"/>
      <w:bookmarkStart w:id="5" w:name="_Ref325535633"/>
      <w:bookmarkStart w:id="6" w:name="_Toc325765265"/>
      <w:bookmarkStart w:id="7" w:name="_Toc325765371"/>
      <w:bookmarkStart w:id="8" w:name="_Toc325772065"/>
      <w:bookmarkStart w:id="9" w:name="_Toc326369945"/>
      <w:bookmarkStart w:id="10" w:name="_Toc326372183"/>
      <w:bookmarkStart w:id="11" w:name="_Toc326372613"/>
      <w:bookmarkStart w:id="12" w:name="_Toc327091818"/>
      <w:bookmarkStart w:id="13" w:name="_GoBack"/>
      <w:bookmarkEnd w:id="13"/>
      <w:r w:rsidRPr="00623C9D">
        <w:t>Frame to be used to indicate a customer reference number.</w:t>
      </w:r>
    </w:p>
    <w:tbl>
      <w:tblPr>
        <w:tblW w:w="0" w:type="auto"/>
        <w:tblInd w:w="-7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279"/>
        <w:gridCol w:w="3541"/>
        <w:gridCol w:w="1276"/>
        <w:gridCol w:w="3688"/>
      </w:tblGrid>
      <w:tr w:rsidR="004626FD" w:rsidRPr="00623C9D">
        <w:tc>
          <w:tcPr>
            <w:tcW w:w="1279" w:type="dxa"/>
            <w:tcBorders>
              <w:right w:val="nil"/>
            </w:tcBorders>
          </w:tcPr>
          <w:p w:rsidR="004626FD" w:rsidRPr="00623C9D" w:rsidRDefault="004626FD" w:rsidP="000A67EB">
            <w:r w:rsidRPr="00623C9D">
              <w:t>Client :</w:t>
            </w:r>
          </w:p>
        </w:tc>
        <w:tc>
          <w:tcPr>
            <w:tcW w:w="3541" w:type="dxa"/>
            <w:tcBorders>
              <w:left w:val="nil"/>
              <w:right w:val="nil"/>
            </w:tcBorders>
          </w:tcPr>
          <w:p w:rsidR="004626FD" w:rsidRPr="00623C9D" w:rsidRDefault="004626FD" w:rsidP="000A67EB"/>
        </w:tc>
        <w:tc>
          <w:tcPr>
            <w:tcW w:w="1276" w:type="dxa"/>
            <w:tcBorders>
              <w:right w:val="nil"/>
            </w:tcBorders>
          </w:tcPr>
          <w:p w:rsidR="004626FD" w:rsidRPr="00623C9D" w:rsidRDefault="004626FD" w:rsidP="000A67EB">
            <w:r w:rsidRPr="00623C9D">
              <w:t>C/Ref. :</w:t>
            </w:r>
          </w:p>
        </w:tc>
        <w:tc>
          <w:tcPr>
            <w:tcW w:w="3688" w:type="dxa"/>
            <w:tcBorders>
              <w:left w:val="nil"/>
            </w:tcBorders>
          </w:tcPr>
          <w:p w:rsidR="004626FD" w:rsidRPr="00623C9D" w:rsidRDefault="004626FD" w:rsidP="000A67EB"/>
        </w:tc>
      </w:tr>
    </w:tbl>
    <w:p w:rsidR="009F02E2" w:rsidRPr="00623C9D" w:rsidRDefault="009F02E2" w:rsidP="000A67EB"/>
    <w:p w:rsidR="004626FD" w:rsidRPr="00623C9D" w:rsidRDefault="00FC3D1D" w:rsidP="000A67EB">
      <w:r w:rsidRPr="00623C9D">
        <w:t>Work-Package 2 : “Requirements”</w:t>
      </w:r>
    </w:p>
    <w:p w:rsidR="00FC3D1D" w:rsidRPr="00623C9D" w:rsidRDefault="00FC3D1D" w:rsidP="000A67EB">
      <w:pPr>
        <w:pStyle w:val="Textkrper"/>
      </w:pPr>
    </w:p>
    <w:p w:rsidR="004626FD" w:rsidRPr="00623C9D" w:rsidRDefault="00FC3D1D" w:rsidP="000A67EB">
      <w:pPr>
        <w:pStyle w:val="Textkrper"/>
      </w:pPr>
      <w:r w:rsidRPr="00623C9D">
        <w:t>API Requirements for OpenETCS</w:t>
      </w:r>
      <w:r w:rsidR="00231F72">
        <w:t xml:space="preserve"> – </w:t>
      </w:r>
      <w:r w:rsidR="005E6787">
        <w:t xml:space="preserve">appendix - </w:t>
      </w:r>
      <w:r w:rsidR="00097B24">
        <w:t xml:space="preserve">Functional Data Dictionary </w:t>
      </w:r>
      <w:r w:rsidR="00231F72">
        <w:t>v1.</w:t>
      </w:r>
      <w:del w:id="14" w:author="3.0" w:date="2014-08-28T15:56:00Z">
        <w:r w:rsidR="00E155FC" w:rsidDel="00FE76A0">
          <w:delText>0</w:delText>
        </w:r>
      </w:del>
      <w:ins w:id="15" w:author="3.0" w:date="2014-08-28T15:56:00Z">
        <w:r w:rsidR="00FE76A0">
          <w:t>1</w:t>
        </w:r>
      </w:ins>
    </w:p>
    <w:p w:rsidR="00FC3D1D" w:rsidRPr="00623C9D" w:rsidRDefault="00FC3D1D" w:rsidP="000A67EB">
      <w:pPr>
        <w:pStyle w:val="Textkrper"/>
      </w:pPr>
    </w:p>
    <w:p w:rsidR="00FC3D1D" w:rsidRPr="00623C9D" w:rsidRDefault="00231F72" w:rsidP="000A67EB">
      <w:pPr>
        <w:pStyle w:val="Textkrper"/>
      </w:pPr>
      <w:r>
        <w:t>N. Boverie</w:t>
      </w:r>
      <w:r w:rsidR="00FC3D1D" w:rsidRPr="00623C9D">
        <w:tab/>
      </w:r>
      <w:r w:rsidR="00FC3D1D" w:rsidRPr="00623C9D">
        <w:tab/>
      </w:r>
      <w:r w:rsidR="00FC3D1D" w:rsidRPr="00623C9D">
        <w:tab/>
      </w:r>
      <w:r w:rsidR="00FC3D1D" w:rsidRPr="00623C9D">
        <w:tab/>
      </w:r>
      <w:r w:rsidR="00FC3D1D" w:rsidRPr="00623C9D">
        <w:tab/>
      </w:r>
      <w:r w:rsidR="00FC3D1D" w:rsidRPr="00623C9D">
        <w:tab/>
      </w:r>
      <w:r w:rsidR="00FC3D1D" w:rsidRPr="00623C9D">
        <w:tab/>
      </w:r>
      <w:r w:rsidR="00FC3D1D" w:rsidRPr="00623C9D">
        <w:tab/>
      </w:r>
      <w:del w:id="16" w:author="3.0" w:date="2014-08-28T15:56:00Z">
        <w:r w:rsidR="004F557E" w:rsidDel="00FE76A0">
          <w:delText xml:space="preserve">February </w:delText>
        </w:r>
        <w:r w:rsidR="00FC3D1D" w:rsidRPr="00623C9D" w:rsidDel="00FE76A0">
          <w:delText xml:space="preserve"> </w:delText>
        </w:r>
      </w:del>
      <w:ins w:id="17" w:author="3.0" w:date="2014-09-04T10:36:00Z">
        <w:r w:rsidR="00DF782E">
          <w:t xml:space="preserve">September </w:t>
        </w:r>
      </w:ins>
      <w:r w:rsidR="00FC3D1D" w:rsidRPr="00623C9D">
        <w:t>201</w:t>
      </w:r>
      <w:r>
        <w:t>4</w:t>
      </w:r>
    </w:p>
    <w:p w:rsidR="00FC3D1D" w:rsidRPr="00623C9D" w:rsidRDefault="00FC3D1D" w:rsidP="000A67EB">
      <w:pPr>
        <w:pStyle w:val="Textkrper"/>
      </w:pPr>
    </w:p>
    <w:p w:rsidR="00D15A9C" w:rsidRPr="00623C9D" w:rsidRDefault="00D15A9C" w:rsidP="000A67EB">
      <w:bookmarkStart w:id="18" w:name="_Toc363286651"/>
      <w:bookmarkStart w:id="19" w:name="_Toc368710417"/>
      <w:bookmarkStart w:id="20" w:name="_Toc397143364"/>
      <w:bookmarkStart w:id="21" w:name="_Toc344181935"/>
    </w:p>
    <w:p w:rsidR="00D15A9C" w:rsidRPr="00623C9D" w:rsidRDefault="00D15A9C" w:rsidP="000A67EB"/>
    <w:p w:rsidR="00D15A9C" w:rsidRPr="00623C9D" w:rsidRDefault="00D15A9C" w:rsidP="000A67EB"/>
    <w:p w:rsidR="00D15A9C" w:rsidRPr="00623C9D" w:rsidRDefault="00F66503" w:rsidP="000A67EB">
      <w:r>
        <w:rPr>
          <w:noProof/>
          <w:lang w:val="en-US" w:eastAsia="en-US"/>
        </w:rPr>
        <w:drawing>
          <wp:inline distT="0" distB="0" distL="0" distR="0">
            <wp:extent cx="4838700" cy="3629025"/>
            <wp:effectExtent l="0" t="0" r="0" b="9525"/>
            <wp:docPr id="1" name="Image 1" descr="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r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5A9C" w:rsidRPr="00623C9D">
        <w:br w:type="page"/>
      </w:r>
    </w:p>
    <w:p w:rsidR="004626FD" w:rsidRPr="00623C9D" w:rsidRDefault="004626FD" w:rsidP="000A67EB">
      <w:r w:rsidRPr="00623C9D">
        <w:lastRenderedPageBreak/>
        <w:t>Amendment record</w:t>
      </w:r>
      <w:bookmarkEnd w:id="18"/>
      <w:bookmarkEnd w:id="19"/>
      <w:bookmarkEnd w:id="20"/>
    </w:p>
    <w:p w:rsidR="004626FD" w:rsidRPr="00623C9D" w:rsidRDefault="004626FD" w:rsidP="000A67EB">
      <w:pPr>
        <w:pStyle w:val="Textkrper"/>
      </w:pPr>
    </w:p>
    <w:tbl>
      <w:tblPr>
        <w:tblW w:w="0" w:type="auto"/>
        <w:tblInd w:w="-2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9" w:type="dxa"/>
          <w:right w:w="119" w:type="dxa"/>
        </w:tblCellMar>
        <w:tblLook w:val="0000" w:firstRow="0" w:lastRow="0" w:firstColumn="0" w:lastColumn="0" w:noHBand="0" w:noVBand="0"/>
      </w:tblPr>
      <w:tblGrid>
        <w:gridCol w:w="709"/>
        <w:gridCol w:w="1560"/>
        <w:gridCol w:w="1134"/>
        <w:gridCol w:w="1417"/>
        <w:gridCol w:w="1957"/>
        <w:gridCol w:w="2976"/>
      </w:tblGrid>
      <w:tr w:rsidR="004626FD" w:rsidRPr="00231F72" w:rsidTr="0041550E">
        <w:trPr>
          <w:tblHeader/>
        </w:trPr>
        <w:tc>
          <w:tcPr>
            <w:tcW w:w="709" w:type="dxa"/>
          </w:tcPr>
          <w:p w:rsidR="004626FD" w:rsidRPr="00623C9D" w:rsidRDefault="004626FD" w:rsidP="000A67EB">
            <w:r w:rsidRPr="00623C9D">
              <w:t>Rev.</w:t>
            </w:r>
            <w:r w:rsidRPr="00623C9D">
              <w:rPr>
                <w:rStyle w:val="Funotenzeichen"/>
                <w:b/>
                <w:sz w:val="20"/>
              </w:rPr>
              <w:footnoteReference w:id="1"/>
            </w:r>
          </w:p>
        </w:tc>
        <w:tc>
          <w:tcPr>
            <w:tcW w:w="1560" w:type="dxa"/>
          </w:tcPr>
          <w:p w:rsidR="004626FD" w:rsidRPr="00623C9D" w:rsidRDefault="004626FD" w:rsidP="000A67EB">
            <w:r w:rsidRPr="00623C9D">
              <w:t>Author</w:t>
            </w:r>
          </w:p>
        </w:tc>
        <w:tc>
          <w:tcPr>
            <w:tcW w:w="1134" w:type="dxa"/>
          </w:tcPr>
          <w:p w:rsidR="004626FD" w:rsidRPr="00623C9D" w:rsidRDefault="004626FD" w:rsidP="000A67EB">
            <w:r w:rsidRPr="00623C9D">
              <w:t>Version</w:t>
            </w:r>
          </w:p>
        </w:tc>
        <w:tc>
          <w:tcPr>
            <w:tcW w:w="1417" w:type="dxa"/>
          </w:tcPr>
          <w:p w:rsidR="004626FD" w:rsidRPr="00623C9D" w:rsidRDefault="004626FD" w:rsidP="000A67EB">
            <w:r w:rsidRPr="00623C9D">
              <w:t>Date</w:t>
            </w:r>
          </w:p>
        </w:tc>
        <w:tc>
          <w:tcPr>
            <w:tcW w:w="1957" w:type="dxa"/>
          </w:tcPr>
          <w:p w:rsidR="004626FD" w:rsidRPr="00231F72" w:rsidRDefault="004626FD" w:rsidP="000A67EB">
            <w:r w:rsidRPr="00231F72">
              <w:t>§</w:t>
            </w:r>
          </w:p>
        </w:tc>
        <w:tc>
          <w:tcPr>
            <w:tcW w:w="2976" w:type="dxa"/>
          </w:tcPr>
          <w:p w:rsidR="004626FD" w:rsidRPr="00231F72" w:rsidRDefault="004626FD" w:rsidP="000A67EB">
            <w:r w:rsidRPr="00231F72">
              <w:t>Modifications</w:t>
            </w:r>
          </w:p>
        </w:tc>
      </w:tr>
      <w:tr w:rsidR="00E155FC" w:rsidRPr="00623C9D" w:rsidTr="0041550E">
        <w:trPr>
          <w:trHeight w:val="293"/>
        </w:trPr>
        <w:tc>
          <w:tcPr>
            <w:tcW w:w="709" w:type="dxa"/>
          </w:tcPr>
          <w:p w:rsidR="00E155FC" w:rsidRPr="00623C9D" w:rsidRDefault="00E155FC" w:rsidP="000A67EB"/>
        </w:tc>
        <w:tc>
          <w:tcPr>
            <w:tcW w:w="1560" w:type="dxa"/>
          </w:tcPr>
          <w:p w:rsidR="00E155FC" w:rsidRPr="00623C9D" w:rsidRDefault="00E155FC" w:rsidP="00FC4506">
            <w:r>
              <w:t>N. Boverie</w:t>
            </w:r>
          </w:p>
        </w:tc>
        <w:tc>
          <w:tcPr>
            <w:tcW w:w="1134" w:type="dxa"/>
          </w:tcPr>
          <w:p w:rsidR="00E155FC" w:rsidRPr="00623C9D" w:rsidRDefault="00473E73" w:rsidP="00E155FC">
            <w:r>
              <w:t>1.0</w:t>
            </w:r>
          </w:p>
        </w:tc>
        <w:tc>
          <w:tcPr>
            <w:tcW w:w="1417" w:type="dxa"/>
          </w:tcPr>
          <w:p w:rsidR="00E155FC" w:rsidRPr="00623C9D" w:rsidRDefault="0041550E" w:rsidP="0069672C">
            <w:r>
              <w:t>0</w:t>
            </w:r>
            <w:r w:rsidR="0069672C">
              <w:t>6</w:t>
            </w:r>
            <w:r w:rsidR="00E155FC">
              <w:t>/0</w:t>
            </w:r>
            <w:r>
              <w:t>2</w:t>
            </w:r>
            <w:r w:rsidR="00E155FC">
              <w:t>/2014</w:t>
            </w:r>
          </w:p>
        </w:tc>
        <w:tc>
          <w:tcPr>
            <w:tcW w:w="1957" w:type="dxa"/>
          </w:tcPr>
          <w:p w:rsidR="00E155FC" w:rsidRPr="00623C9D" w:rsidRDefault="00E155FC" w:rsidP="00FC4506">
            <w:r>
              <w:t>All</w:t>
            </w:r>
          </w:p>
        </w:tc>
        <w:tc>
          <w:tcPr>
            <w:tcW w:w="2976" w:type="dxa"/>
          </w:tcPr>
          <w:p w:rsidR="00E155FC" w:rsidRPr="00623C9D" w:rsidRDefault="005E51FD" w:rsidP="00FC4506">
            <w:r>
              <w:t>creation of the document</w:t>
            </w:r>
          </w:p>
        </w:tc>
      </w:tr>
      <w:tr w:rsidR="00E155FC" w:rsidRPr="00623C9D" w:rsidTr="0041550E">
        <w:trPr>
          <w:trHeight w:val="293"/>
        </w:trPr>
        <w:tc>
          <w:tcPr>
            <w:tcW w:w="709" w:type="dxa"/>
          </w:tcPr>
          <w:p w:rsidR="00E155FC" w:rsidRPr="00623C9D" w:rsidRDefault="00E155FC" w:rsidP="000A67EB"/>
        </w:tc>
        <w:tc>
          <w:tcPr>
            <w:tcW w:w="1560" w:type="dxa"/>
          </w:tcPr>
          <w:p w:rsidR="00E155FC" w:rsidRPr="00623C9D" w:rsidRDefault="009E589D" w:rsidP="000A67EB">
            <w:ins w:id="22" w:author="3.0" w:date="2014-08-28T15:56:00Z">
              <w:r>
                <w:t xml:space="preserve">N. </w:t>
              </w:r>
            </w:ins>
            <w:ins w:id="23" w:author="3.0" w:date="2014-08-28T15:57:00Z">
              <w:r>
                <w:t>Boverie</w:t>
              </w:r>
            </w:ins>
          </w:p>
        </w:tc>
        <w:tc>
          <w:tcPr>
            <w:tcW w:w="1134" w:type="dxa"/>
          </w:tcPr>
          <w:p w:rsidR="00E155FC" w:rsidRPr="00623C9D" w:rsidRDefault="009E589D" w:rsidP="000A67EB">
            <w:ins w:id="24" w:author="3.0" w:date="2014-08-28T15:56:00Z">
              <w:r>
                <w:t>1.1</w:t>
              </w:r>
            </w:ins>
          </w:p>
        </w:tc>
        <w:tc>
          <w:tcPr>
            <w:tcW w:w="1417" w:type="dxa"/>
          </w:tcPr>
          <w:p w:rsidR="00E155FC" w:rsidRPr="00623C9D" w:rsidRDefault="00DF782E">
            <w:pPr>
              <w:rPr>
                <w:b/>
                <w:bCs/>
                <w:snapToGrid w:val="0"/>
              </w:rPr>
              <w:pPrChange w:id="25" w:author="3.0" w:date="2014-09-08T14:11:00Z">
                <w:pPr>
                  <w:spacing w:before="60"/>
                  <w:jc w:val="center"/>
                </w:pPr>
              </w:pPrChange>
            </w:pPr>
            <w:ins w:id="26" w:author="3.0" w:date="2014-09-04T10:36:00Z">
              <w:r w:rsidRPr="00DF782E">
                <w:rPr>
                  <w:rPrChange w:id="27" w:author="3.0" w:date="2014-09-04T10:36:00Z">
                    <w:rPr>
                      <w:highlight w:val="yellow"/>
                    </w:rPr>
                  </w:rPrChange>
                </w:rPr>
                <w:t>0</w:t>
              </w:r>
            </w:ins>
            <w:ins w:id="28" w:author="3.0" w:date="2014-09-08T14:11:00Z">
              <w:r w:rsidR="00456BC3">
                <w:t>8</w:t>
              </w:r>
            </w:ins>
            <w:ins w:id="29" w:author="3.0" w:date="2014-08-28T15:57:00Z">
              <w:r w:rsidR="009E589D" w:rsidRPr="00DF782E">
                <w:t>/</w:t>
              </w:r>
            </w:ins>
            <w:ins w:id="30" w:author="3.0" w:date="2014-09-04T10:36:00Z">
              <w:r w:rsidRPr="00DF782E">
                <w:rPr>
                  <w:rPrChange w:id="31" w:author="3.0" w:date="2014-09-04T10:36:00Z">
                    <w:rPr>
                      <w:highlight w:val="yellow"/>
                    </w:rPr>
                  </w:rPrChange>
                </w:rPr>
                <w:t>09</w:t>
              </w:r>
            </w:ins>
            <w:ins w:id="32" w:author="3.0" w:date="2014-08-28T15:57:00Z">
              <w:r w:rsidR="009E589D" w:rsidRPr="00DF782E">
                <w:t>/2014</w:t>
              </w:r>
            </w:ins>
          </w:p>
        </w:tc>
        <w:tc>
          <w:tcPr>
            <w:tcW w:w="1957" w:type="dxa"/>
          </w:tcPr>
          <w:p w:rsidR="00E155FC" w:rsidRPr="00623C9D" w:rsidRDefault="003B612E" w:rsidP="000A67EB">
            <w:ins w:id="33" w:author="3.0" w:date="2014-09-04T11:06:00Z">
              <w:r>
                <w:t>All</w:t>
              </w:r>
            </w:ins>
          </w:p>
        </w:tc>
        <w:tc>
          <w:tcPr>
            <w:tcW w:w="2976" w:type="dxa"/>
          </w:tcPr>
          <w:p w:rsidR="00E155FC" w:rsidRPr="00623C9D" w:rsidRDefault="009E589D">
            <w:pPr>
              <w:rPr>
                <w:b/>
                <w:bCs/>
                <w:snapToGrid w:val="0"/>
              </w:rPr>
              <w:pPrChange w:id="34" w:author="3.0" w:date="2014-09-04T11:06:00Z">
                <w:pPr>
                  <w:spacing w:before="60"/>
                  <w:jc w:val="center"/>
                </w:pPr>
              </w:pPrChange>
            </w:pPr>
            <w:ins w:id="35" w:author="3.0" w:date="2014-08-28T15:57:00Z">
              <w:r>
                <w:t xml:space="preserve">Update </w:t>
              </w:r>
            </w:ins>
            <w:ins w:id="36" w:author="3.0" w:date="2014-09-04T11:06:00Z">
              <w:r w:rsidR="003B612E">
                <w:t>of the radio interface</w:t>
              </w:r>
            </w:ins>
            <w:ins w:id="37" w:author="3.0" w:date="2014-09-09T14:34:00Z">
              <w:r w:rsidR="00B11B6A">
                <w:t xml:space="preserve"> (Baseline 3)</w:t>
              </w:r>
            </w:ins>
          </w:p>
        </w:tc>
      </w:tr>
    </w:tbl>
    <w:p w:rsidR="004626FD" w:rsidRPr="00623C9D" w:rsidRDefault="004626FD" w:rsidP="000A67EB">
      <w:pPr>
        <w:pStyle w:val="Textkrper"/>
      </w:pPr>
      <w:r w:rsidRPr="00623C9D">
        <w:br w:type="page"/>
      </w:r>
    </w:p>
    <w:p w:rsidR="004626FD" w:rsidRPr="00623C9D" w:rsidRDefault="004626FD" w:rsidP="000A67EB">
      <w:bookmarkStart w:id="38" w:name="_Toc368710418"/>
      <w:bookmarkStart w:id="39" w:name="_Toc397143365"/>
      <w:r w:rsidRPr="00623C9D">
        <w:lastRenderedPageBreak/>
        <w:t>Table of Content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21"/>
      <w:bookmarkEnd w:id="38"/>
      <w:bookmarkEnd w:id="39"/>
    </w:p>
    <w:p w:rsidR="003F0AA5" w:rsidRPr="003F0AA5" w:rsidRDefault="004626FD">
      <w:pPr>
        <w:pStyle w:val="Verzeichnis1"/>
        <w:tabs>
          <w:tab w:val="left" w:pos="440"/>
          <w:tab w:val="right" w:leader="dot" w:pos="9606"/>
        </w:tabs>
        <w:rPr>
          <w:ins w:id="40" w:author="3.0" w:date="2014-08-28T16:11:00Z"/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r-BE"/>
          <w:rPrChange w:id="41" w:author="3.0" w:date="2014-08-28T16:11:00Z">
            <w:rPr>
              <w:ins w:id="42" w:author="3.0" w:date="2014-08-28T16:11:00Z"/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fr-BE" w:eastAsia="fr-BE"/>
            </w:rPr>
          </w:rPrChange>
        </w:rPr>
      </w:pPr>
      <w:r w:rsidRPr="00623C9D">
        <w:rPr>
          <w:rFonts w:ascii="Alstom" w:hAnsi="Alstom"/>
        </w:rPr>
        <w:fldChar w:fldCharType="begin"/>
      </w:r>
      <w:r w:rsidRPr="00623C9D">
        <w:rPr>
          <w:rFonts w:ascii="Alstom" w:hAnsi="Alstom"/>
        </w:rPr>
        <w:instrText xml:space="preserve"> TOC \o "1-3" </w:instrText>
      </w:r>
      <w:r w:rsidRPr="00623C9D">
        <w:rPr>
          <w:rFonts w:ascii="Alstom" w:hAnsi="Alstom"/>
        </w:rPr>
        <w:fldChar w:fldCharType="separate"/>
      </w:r>
      <w:ins w:id="43" w:author="3.0" w:date="2014-08-28T16:11:00Z">
        <w:r w:rsidR="003F0AA5">
          <w:rPr>
            <w:noProof/>
          </w:rPr>
          <w:t>1.</w:t>
        </w:r>
        <w:r w:rsidR="003F0AA5" w:rsidRPr="003F0AA5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fr-BE"/>
            <w:rPrChange w:id="44" w:author="3.0" w:date="2014-08-28T16:11:00Z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fr-BE" w:eastAsia="fr-BE"/>
              </w:rPr>
            </w:rPrChange>
          </w:rPr>
          <w:tab/>
        </w:r>
        <w:r w:rsidR="003F0AA5">
          <w:rPr>
            <w:noProof/>
          </w:rPr>
          <w:t>Introduction</w:t>
        </w:r>
        <w:r w:rsidR="003F0AA5">
          <w:rPr>
            <w:noProof/>
          </w:rPr>
          <w:tab/>
        </w:r>
        <w:r w:rsidR="003F0AA5">
          <w:rPr>
            <w:noProof/>
          </w:rPr>
          <w:fldChar w:fldCharType="begin"/>
        </w:r>
        <w:r w:rsidR="003F0AA5">
          <w:rPr>
            <w:noProof/>
          </w:rPr>
          <w:instrText xml:space="preserve"> PAGEREF _Toc397005619 \h </w:instrText>
        </w:r>
      </w:ins>
      <w:r w:rsidR="003F0AA5">
        <w:rPr>
          <w:noProof/>
        </w:rPr>
      </w:r>
      <w:r w:rsidR="003F0AA5">
        <w:rPr>
          <w:noProof/>
        </w:rPr>
        <w:fldChar w:fldCharType="separate"/>
      </w:r>
      <w:ins w:id="45" w:author="3.0" w:date="2014-09-15T10:08:00Z">
        <w:r w:rsidR="00CA05F2">
          <w:rPr>
            <w:noProof/>
          </w:rPr>
          <w:t>4</w:t>
        </w:r>
      </w:ins>
      <w:ins w:id="46" w:author="3.0" w:date="2014-08-28T16:11:00Z">
        <w:r w:rsidR="003F0AA5">
          <w:rPr>
            <w:noProof/>
          </w:rPr>
          <w:fldChar w:fldCharType="end"/>
        </w:r>
      </w:ins>
    </w:p>
    <w:p w:rsidR="003F0AA5" w:rsidRPr="003F0AA5" w:rsidRDefault="003F0AA5">
      <w:pPr>
        <w:pStyle w:val="Verzeichnis2"/>
        <w:tabs>
          <w:tab w:val="left" w:pos="880"/>
          <w:tab w:val="right" w:leader="dot" w:pos="9606"/>
        </w:tabs>
        <w:rPr>
          <w:ins w:id="47" w:author="3.0" w:date="2014-08-28T16:11:00Z"/>
          <w:rFonts w:asciiTheme="minorHAnsi" w:eastAsiaTheme="minorEastAsia" w:hAnsiTheme="minorHAnsi" w:cstheme="minorBidi"/>
          <w:smallCaps w:val="0"/>
          <w:noProof/>
          <w:sz w:val="22"/>
          <w:szCs w:val="22"/>
          <w:lang w:eastAsia="fr-BE"/>
          <w:rPrChange w:id="48" w:author="3.0" w:date="2014-08-28T16:11:00Z">
            <w:rPr>
              <w:ins w:id="49" w:author="3.0" w:date="2014-08-28T16:11:00Z"/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BE" w:eastAsia="fr-BE"/>
            </w:rPr>
          </w:rPrChange>
        </w:rPr>
      </w:pPr>
      <w:ins w:id="50" w:author="3.0" w:date="2014-08-28T16:11:00Z">
        <w:r>
          <w:rPr>
            <w:noProof/>
          </w:rPr>
          <w:t>1.1</w:t>
        </w:r>
        <w:r w:rsidRPr="003F0AA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fr-BE"/>
            <w:rPrChange w:id="51" w:author="3.0" w:date="2014-08-28T16:11:00Z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BE" w:eastAsia="fr-BE"/>
              </w:rPr>
            </w:rPrChange>
          </w:rPr>
          <w:tab/>
        </w:r>
        <w:r>
          <w:rPr>
            <w:noProof/>
          </w:rPr>
          <w:t>Subject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_Toc397005620 \h </w:instrText>
        </w:r>
      </w:ins>
      <w:r>
        <w:rPr>
          <w:noProof/>
        </w:rPr>
      </w:r>
      <w:r>
        <w:rPr>
          <w:noProof/>
        </w:rPr>
        <w:fldChar w:fldCharType="separate"/>
      </w:r>
      <w:ins w:id="52" w:author="3.0" w:date="2014-09-15T10:08:00Z">
        <w:r w:rsidR="00CA05F2">
          <w:rPr>
            <w:noProof/>
          </w:rPr>
          <w:t>4</w:t>
        </w:r>
      </w:ins>
      <w:ins w:id="53" w:author="3.0" w:date="2014-08-28T16:11:00Z">
        <w:r>
          <w:rPr>
            <w:noProof/>
          </w:rPr>
          <w:fldChar w:fldCharType="end"/>
        </w:r>
      </w:ins>
    </w:p>
    <w:p w:rsidR="003F0AA5" w:rsidRPr="003F0AA5" w:rsidRDefault="003F0AA5">
      <w:pPr>
        <w:pStyle w:val="Verzeichnis2"/>
        <w:tabs>
          <w:tab w:val="left" w:pos="880"/>
          <w:tab w:val="right" w:leader="dot" w:pos="9606"/>
        </w:tabs>
        <w:rPr>
          <w:ins w:id="54" w:author="3.0" w:date="2014-08-28T16:11:00Z"/>
          <w:rFonts w:asciiTheme="minorHAnsi" w:eastAsiaTheme="minorEastAsia" w:hAnsiTheme="minorHAnsi" w:cstheme="minorBidi"/>
          <w:smallCaps w:val="0"/>
          <w:noProof/>
          <w:sz w:val="22"/>
          <w:szCs w:val="22"/>
          <w:lang w:eastAsia="fr-BE"/>
          <w:rPrChange w:id="55" w:author="3.0" w:date="2014-08-28T16:11:00Z">
            <w:rPr>
              <w:ins w:id="56" w:author="3.0" w:date="2014-08-28T16:11:00Z"/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BE" w:eastAsia="fr-BE"/>
            </w:rPr>
          </w:rPrChange>
        </w:rPr>
      </w:pPr>
      <w:ins w:id="57" w:author="3.0" w:date="2014-08-28T16:11:00Z">
        <w:r>
          <w:rPr>
            <w:noProof/>
          </w:rPr>
          <w:t>1.2</w:t>
        </w:r>
        <w:r w:rsidRPr="003F0AA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fr-BE"/>
            <w:rPrChange w:id="58" w:author="3.0" w:date="2014-08-28T16:11:00Z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BE" w:eastAsia="fr-BE"/>
              </w:rPr>
            </w:rPrChange>
          </w:rPr>
          <w:tab/>
        </w:r>
        <w:r>
          <w:rPr>
            <w:noProof/>
          </w:rPr>
          <w:t>Field of application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_Toc397005621 \h </w:instrText>
        </w:r>
      </w:ins>
      <w:r>
        <w:rPr>
          <w:noProof/>
        </w:rPr>
      </w:r>
      <w:r>
        <w:rPr>
          <w:noProof/>
        </w:rPr>
        <w:fldChar w:fldCharType="separate"/>
      </w:r>
      <w:ins w:id="59" w:author="3.0" w:date="2014-09-15T10:08:00Z">
        <w:r w:rsidR="00CA05F2">
          <w:rPr>
            <w:noProof/>
          </w:rPr>
          <w:t>4</w:t>
        </w:r>
      </w:ins>
      <w:ins w:id="60" w:author="3.0" w:date="2014-08-28T16:11:00Z">
        <w:r>
          <w:rPr>
            <w:noProof/>
          </w:rPr>
          <w:fldChar w:fldCharType="end"/>
        </w:r>
      </w:ins>
    </w:p>
    <w:p w:rsidR="003F0AA5" w:rsidRPr="00456BC3" w:rsidRDefault="003F0AA5">
      <w:pPr>
        <w:pStyle w:val="Verzeichnis2"/>
        <w:tabs>
          <w:tab w:val="left" w:pos="880"/>
          <w:tab w:val="right" w:leader="dot" w:pos="9606"/>
        </w:tabs>
        <w:rPr>
          <w:ins w:id="61" w:author="3.0" w:date="2014-08-28T16:11:00Z"/>
          <w:rFonts w:asciiTheme="minorHAnsi" w:eastAsiaTheme="minorEastAsia" w:hAnsiTheme="minorHAnsi" w:cstheme="minorBidi"/>
          <w:smallCaps w:val="0"/>
          <w:noProof/>
          <w:sz w:val="22"/>
          <w:szCs w:val="22"/>
          <w:lang w:eastAsia="fr-BE"/>
          <w:rPrChange w:id="62" w:author="3.0" w:date="2014-09-08T14:11:00Z">
            <w:rPr>
              <w:ins w:id="63" w:author="3.0" w:date="2014-08-28T16:11:00Z"/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BE" w:eastAsia="fr-BE"/>
            </w:rPr>
          </w:rPrChange>
        </w:rPr>
      </w:pPr>
      <w:ins w:id="64" w:author="3.0" w:date="2014-08-28T16:11:00Z">
        <w:r w:rsidRPr="00456BC3">
          <w:rPr>
            <w:noProof/>
            <w:rPrChange w:id="65" w:author="3.0" w:date="2014-09-08T14:11:00Z">
              <w:rPr>
                <w:rFonts w:ascii="Alstom" w:hAnsi="Alstom"/>
                <w:smallCaps w:val="0"/>
                <w:noProof/>
                <w:sz w:val="22"/>
              </w:rPr>
            </w:rPrChange>
          </w:rPr>
          <w:t>1.3</w:t>
        </w:r>
        <w:r w:rsidRPr="00456BC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fr-BE"/>
            <w:rPrChange w:id="66" w:author="3.0" w:date="2014-09-08T14:11:00Z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BE" w:eastAsia="fr-BE"/>
              </w:rPr>
            </w:rPrChange>
          </w:rPr>
          <w:tab/>
        </w:r>
        <w:r w:rsidRPr="00456BC3">
          <w:rPr>
            <w:noProof/>
            <w:rPrChange w:id="67" w:author="3.0" w:date="2014-09-08T14:11:00Z">
              <w:rPr>
                <w:rFonts w:ascii="Alstom" w:hAnsi="Alstom"/>
                <w:smallCaps w:val="0"/>
                <w:noProof/>
                <w:sz w:val="22"/>
              </w:rPr>
            </w:rPrChange>
          </w:rPr>
          <w:t>Document description</w:t>
        </w:r>
        <w:r w:rsidRPr="00456BC3">
          <w:rPr>
            <w:noProof/>
            <w:rPrChange w:id="68" w:author="3.0" w:date="2014-09-08T14:11:00Z">
              <w:rPr>
                <w:rFonts w:ascii="Alstom" w:hAnsi="Alstom"/>
                <w:smallCaps w:val="0"/>
                <w:noProof/>
                <w:sz w:val="22"/>
              </w:rPr>
            </w:rPrChange>
          </w:rPr>
          <w:tab/>
        </w:r>
        <w:r>
          <w:rPr>
            <w:noProof/>
          </w:rPr>
          <w:fldChar w:fldCharType="begin"/>
        </w:r>
        <w:r w:rsidRPr="00456BC3">
          <w:rPr>
            <w:noProof/>
            <w:rPrChange w:id="69" w:author="3.0" w:date="2014-09-08T14:11:00Z">
              <w:rPr>
                <w:rFonts w:ascii="Alstom" w:hAnsi="Alstom"/>
                <w:smallCaps w:val="0"/>
                <w:noProof/>
                <w:sz w:val="22"/>
              </w:rPr>
            </w:rPrChange>
          </w:rPr>
          <w:instrText xml:space="preserve"> PAGEREF _Toc397005622 \h </w:instrText>
        </w:r>
      </w:ins>
      <w:r>
        <w:rPr>
          <w:noProof/>
        </w:rPr>
      </w:r>
      <w:r>
        <w:rPr>
          <w:noProof/>
        </w:rPr>
        <w:fldChar w:fldCharType="separate"/>
      </w:r>
      <w:ins w:id="70" w:author="3.0" w:date="2014-09-15T10:08:00Z">
        <w:r w:rsidR="00CA05F2">
          <w:rPr>
            <w:noProof/>
          </w:rPr>
          <w:t>4</w:t>
        </w:r>
      </w:ins>
      <w:ins w:id="71" w:author="3.0" w:date="2014-08-28T16:11:00Z">
        <w:r>
          <w:rPr>
            <w:noProof/>
          </w:rPr>
          <w:fldChar w:fldCharType="end"/>
        </w:r>
      </w:ins>
    </w:p>
    <w:p w:rsidR="003F0AA5" w:rsidRPr="00456BC3" w:rsidRDefault="003F0AA5">
      <w:pPr>
        <w:pStyle w:val="Verzeichnis1"/>
        <w:tabs>
          <w:tab w:val="left" w:pos="440"/>
          <w:tab w:val="right" w:leader="dot" w:pos="9606"/>
        </w:tabs>
        <w:rPr>
          <w:ins w:id="72" w:author="3.0" w:date="2014-08-28T16:11:00Z"/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r-BE"/>
          <w:rPrChange w:id="73" w:author="3.0" w:date="2014-09-08T14:11:00Z">
            <w:rPr>
              <w:ins w:id="74" w:author="3.0" w:date="2014-08-28T16:11:00Z"/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fr-BE" w:eastAsia="fr-BE"/>
            </w:rPr>
          </w:rPrChange>
        </w:rPr>
      </w:pPr>
      <w:ins w:id="75" w:author="3.0" w:date="2014-08-28T16:11:00Z">
        <w:r w:rsidRPr="00456BC3">
          <w:rPr>
            <w:noProof/>
            <w:rPrChange w:id="76" w:author="3.0" w:date="2014-09-08T14:11:00Z">
              <w:rPr>
                <w:rFonts w:ascii="Alstom" w:hAnsi="Alstom"/>
                <w:b w:val="0"/>
                <w:caps w:val="0"/>
                <w:noProof/>
                <w:sz w:val="22"/>
                <w:lang w:val="fr-FR"/>
              </w:rPr>
            </w:rPrChange>
          </w:rPr>
          <w:t>2.</w:t>
        </w:r>
        <w:r w:rsidRPr="00456BC3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fr-BE"/>
            <w:rPrChange w:id="77" w:author="3.0" w:date="2014-09-08T14:11:00Z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fr-BE" w:eastAsia="fr-BE"/>
              </w:rPr>
            </w:rPrChange>
          </w:rPr>
          <w:tab/>
        </w:r>
        <w:r w:rsidRPr="00456BC3">
          <w:rPr>
            <w:noProof/>
            <w:rPrChange w:id="78" w:author="3.0" w:date="2014-09-08T14:11:00Z">
              <w:rPr>
                <w:rFonts w:ascii="Alstom" w:hAnsi="Alstom"/>
                <w:b w:val="0"/>
                <w:caps w:val="0"/>
                <w:noProof/>
                <w:sz w:val="22"/>
                <w:lang w:val="fr-FR"/>
              </w:rPr>
            </w:rPrChange>
          </w:rPr>
          <w:t>Documents &amp; terminology</w:t>
        </w:r>
        <w:r w:rsidRPr="00456BC3">
          <w:rPr>
            <w:noProof/>
            <w:rPrChange w:id="79" w:author="3.0" w:date="2014-09-08T14:11:00Z">
              <w:rPr>
                <w:rFonts w:ascii="Alstom" w:hAnsi="Alstom"/>
                <w:b w:val="0"/>
                <w:caps w:val="0"/>
                <w:noProof/>
                <w:sz w:val="22"/>
              </w:rPr>
            </w:rPrChange>
          </w:rPr>
          <w:tab/>
        </w:r>
        <w:r>
          <w:rPr>
            <w:noProof/>
          </w:rPr>
          <w:fldChar w:fldCharType="begin"/>
        </w:r>
        <w:r w:rsidRPr="00456BC3">
          <w:rPr>
            <w:noProof/>
            <w:rPrChange w:id="80" w:author="3.0" w:date="2014-09-08T14:11:00Z">
              <w:rPr>
                <w:rFonts w:ascii="Alstom" w:hAnsi="Alstom"/>
                <w:b w:val="0"/>
                <w:caps w:val="0"/>
                <w:noProof/>
                <w:sz w:val="22"/>
              </w:rPr>
            </w:rPrChange>
          </w:rPr>
          <w:instrText xml:space="preserve"> PAGEREF _Toc397005623 \h </w:instrText>
        </w:r>
      </w:ins>
      <w:r>
        <w:rPr>
          <w:noProof/>
        </w:rPr>
      </w:r>
      <w:r>
        <w:rPr>
          <w:noProof/>
        </w:rPr>
        <w:fldChar w:fldCharType="separate"/>
      </w:r>
      <w:ins w:id="81" w:author="3.0" w:date="2014-09-15T10:08:00Z">
        <w:r w:rsidR="00CA05F2">
          <w:rPr>
            <w:noProof/>
          </w:rPr>
          <w:t>5</w:t>
        </w:r>
      </w:ins>
      <w:ins w:id="82" w:author="3.0" w:date="2014-08-28T16:11:00Z">
        <w:r>
          <w:rPr>
            <w:noProof/>
          </w:rPr>
          <w:fldChar w:fldCharType="end"/>
        </w:r>
      </w:ins>
    </w:p>
    <w:p w:rsidR="003F0AA5" w:rsidRPr="00456BC3" w:rsidRDefault="003F0AA5">
      <w:pPr>
        <w:pStyle w:val="Verzeichnis2"/>
        <w:tabs>
          <w:tab w:val="left" w:pos="880"/>
          <w:tab w:val="right" w:leader="dot" w:pos="9606"/>
        </w:tabs>
        <w:rPr>
          <w:ins w:id="83" w:author="3.0" w:date="2014-08-28T16:11:00Z"/>
          <w:rFonts w:asciiTheme="minorHAnsi" w:eastAsiaTheme="minorEastAsia" w:hAnsiTheme="minorHAnsi" w:cstheme="minorBidi"/>
          <w:smallCaps w:val="0"/>
          <w:noProof/>
          <w:sz w:val="22"/>
          <w:szCs w:val="22"/>
          <w:lang w:eastAsia="fr-BE"/>
          <w:rPrChange w:id="84" w:author="3.0" w:date="2014-09-08T14:11:00Z">
            <w:rPr>
              <w:ins w:id="85" w:author="3.0" w:date="2014-08-28T16:11:00Z"/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BE" w:eastAsia="fr-BE"/>
            </w:rPr>
          </w:rPrChange>
        </w:rPr>
      </w:pPr>
      <w:ins w:id="86" w:author="3.0" w:date="2014-08-28T16:11:00Z">
        <w:r w:rsidRPr="00456BC3">
          <w:rPr>
            <w:noProof/>
            <w:rPrChange w:id="87" w:author="3.0" w:date="2014-09-08T14:11:00Z">
              <w:rPr>
                <w:rFonts w:ascii="Alstom" w:hAnsi="Alstom"/>
                <w:smallCaps w:val="0"/>
                <w:noProof/>
                <w:sz w:val="22"/>
                <w:lang w:val="fr-FR"/>
              </w:rPr>
            </w:rPrChange>
          </w:rPr>
          <w:t>2.1</w:t>
        </w:r>
        <w:r w:rsidRPr="00456BC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fr-BE"/>
            <w:rPrChange w:id="88" w:author="3.0" w:date="2014-09-08T14:11:00Z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BE" w:eastAsia="fr-BE"/>
              </w:rPr>
            </w:rPrChange>
          </w:rPr>
          <w:tab/>
        </w:r>
        <w:r w:rsidRPr="00456BC3">
          <w:rPr>
            <w:noProof/>
            <w:rPrChange w:id="89" w:author="3.0" w:date="2014-09-08T14:11:00Z">
              <w:rPr>
                <w:rFonts w:ascii="Alstom" w:hAnsi="Alstom"/>
                <w:smallCaps w:val="0"/>
                <w:noProof/>
                <w:sz w:val="22"/>
                <w:lang w:val="fr-FR"/>
              </w:rPr>
            </w:rPrChange>
          </w:rPr>
          <w:t>Reference documents</w:t>
        </w:r>
        <w:r w:rsidRPr="00456BC3">
          <w:rPr>
            <w:noProof/>
            <w:rPrChange w:id="90" w:author="3.0" w:date="2014-09-08T14:11:00Z">
              <w:rPr>
                <w:rFonts w:ascii="Alstom" w:hAnsi="Alstom"/>
                <w:smallCaps w:val="0"/>
                <w:noProof/>
                <w:sz w:val="22"/>
              </w:rPr>
            </w:rPrChange>
          </w:rPr>
          <w:tab/>
        </w:r>
        <w:r>
          <w:rPr>
            <w:noProof/>
          </w:rPr>
          <w:fldChar w:fldCharType="begin"/>
        </w:r>
        <w:r w:rsidRPr="00456BC3">
          <w:rPr>
            <w:noProof/>
            <w:rPrChange w:id="91" w:author="3.0" w:date="2014-09-08T14:11:00Z">
              <w:rPr>
                <w:rFonts w:ascii="Alstom" w:hAnsi="Alstom"/>
                <w:smallCaps w:val="0"/>
                <w:noProof/>
                <w:sz w:val="22"/>
              </w:rPr>
            </w:rPrChange>
          </w:rPr>
          <w:instrText xml:space="preserve"> PAGEREF _Toc397005624 \h </w:instrText>
        </w:r>
      </w:ins>
      <w:r>
        <w:rPr>
          <w:noProof/>
        </w:rPr>
      </w:r>
      <w:r>
        <w:rPr>
          <w:noProof/>
        </w:rPr>
        <w:fldChar w:fldCharType="separate"/>
      </w:r>
      <w:ins w:id="92" w:author="3.0" w:date="2014-09-15T10:08:00Z">
        <w:r w:rsidR="00CA05F2">
          <w:rPr>
            <w:noProof/>
          </w:rPr>
          <w:t>5</w:t>
        </w:r>
      </w:ins>
      <w:ins w:id="93" w:author="3.0" w:date="2014-08-28T16:11:00Z">
        <w:r>
          <w:rPr>
            <w:noProof/>
          </w:rPr>
          <w:fldChar w:fldCharType="end"/>
        </w:r>
      </w:ins>
    </w:p>
    <w:p w:rsidR="003F0AA5" w:rsidRPr="003F0AA5" w:rsidRDefault="003F0AA5">
      <w:pPr>
        <w:pStyle w:val="Verzeichnis2"/>
        <w:tabs>
          <w:tab w:val="left" w:pos="880"/>
          <w:tab w:val="right" w:leader="dot" w:pos="9606"/>
        </w:tabs>
        <w:rPr>
          <w:ins w:id="94" w:author="3.0" w:date="2014-08-28T16:11:00Z"/>
          <w:rFonts w:asciiTheme="minorHAnsi" w:eastAsiaTheme="minorEastAsia" w:hAnsiTheme="minorHAnsi" w:cstheme="minorBidi"/>
          <w:smallCaps w:val="0"/>
          <w:noProof/>
          <w:sz w:val="22"/>
          <w:szCs w:val="22"/>
          <w:lang w:eastAsia="fr-BE"/>
          <w:rPrChange w:id="95" w:author="3.0" w:date="2014-08-28T16:11:00Z">
            <w:rPr>
              <w:ins w:id="96" w:author="3.0" w:date="2014-08-28T16:11:00Z"/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BE" w:eastAsia="fr-BE"/>
            </w:rPr>
          </w:rPrChange>
        </w:rPr>
      </w:pPr>
      <w:ins w:id="97" w:author="3.0" w:date="2014-08-28T16:11:00Z">
        <w:r w:rsidRPr="003F0AA5">
          <w:rPr>
            <w:noProof/>
            <w:rPrChange w:id="98" w:author="3.0" w:date="2014-08-28T16:11:00Z">
              <w:rPr>
                <w:rFonts w:ascii="Alstom" w:hAnsi="Alstom"/>
                <w:smallCaps w:val="0"/>
                <w:noProof/>
                <w:sz w:val="22"/>
                <w:lang w:val="fr-FR"/>
              </w:rPr>
            </w:rPrChange>
          </w:rPr>
          <w:t>2.2</w:t>
        </w:r>
        <w:r w:rsidRPr="003F0AA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fr-BE"/>
            <w:rPrChange w:id="99" w:author="3.0" w:date="2014-08-28T16:11:00Z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BE" w:eastAsia="fr-BE"/>
              </w:rPr>
            </w:rPrChange>
          </w:rPr>
          <w:tab/>
        </w:r>
        <w:r w:rsidRPr="003F0AA5">
          <w:rPr>
            <w:noProof/>
            <w:rPrChange w:id="100" w:author="3.0" w:date="2014-08-28T16:11:00Z">
              <w:rPr>
                <w:rFonts w:ascii="Alstom" w:hAnsi="Alstom"/>
                <w:smallCaps w:val="0"/>
                <w:noProof/>
                <w:sz w:val="22"/>
                <w:lang w:val="fr-FR"/>
              </w:rPr>
            </w:rPrChange>
          </w:rPr>
          <w:t>Applicable documents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_Toc397005625 \h </w:instrText>
        </w:r>
      </w:ins>
      <w:r>
        <w:rPr>
          <w:noProof/>
        </w:rPr>
      </w:r>
      <w:r>
        <w:rPr>
          <w:noProof/>
        </w:rPr>
        <w:fldChar w:fldCharType="separate"/>
      </w:r>
      <w:ins w:id="101" w:author="3.0" w:date="2014-09-15T10:08:00Z">
        <w:r w:rsidR="00CA05F2">
          <w:rPr>
            <w:noProof/>
          </w:rPr>
          <w:t>5</w:t>
        </w:r>
      </w:ins>
      <w:ins w:id="102" w:author="3.0" w:date="2014-08-28T16:11:00Z">
        <w:r>
          <w:rPr>
            <w:noProof/>
          </w:rPr>
          <w:fldChar w:fldCharType="end"/>
        </w:r>
      </w:ins>
    </w:p>
    <w:p w:rsidR="003F0AA5" w:rsidRPr="003F0AA5" w:rsidRDefault="003F0AA5">
      <w:pPr>
        <w:pStyle w:val="Verzeichnis2"/>
        <w:tabs>
          <w:tab w:val="left" w:pos="880"/>
          <w:tab w:val="right" w:leader="dot" w:pos="9606"/>
        </w:tabs>
        <w:rPr>
          <w:ins w:id="103" w:author="3.0" w:date="2014-08-28T16:11:00Z"/>
          <w:rFonts w:asciiTheme="minorHAnsi" w:eastAsiaTheme="minorEastAsia" w:hAnsiTheme="minorHAnsi" w:cstheme="minorBidi"/>
          <w:smallCaps w:val="0"/>
          <w:noProof/>
          <w:sz w:val="22"/>
          <w:szCs w:val="22"/>
          <w:lang w:eastAsia="fr-BE"/>
          <w:rPrChange w:id="104" w:author="3.0" w:date="2014-08-28T16:11:00Z">
            <w:rPr>
              <w:ins w:id="105" w:author="3.0" w:date="2014-08-28T16:11:00Z"/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BE" w:eastAsia="fr-BE"/>
            </w:rPr>
          </w:rPrChange>
        </w:rPr>
      </w:pPr>
      <w:ins w:id="106" w:author="3.0" w:date="2014-08-28T16:11:00Z">
        <w:r>
          <w:rPr>
            <w:noProof/>
          </w:rPr>
          <w:t>2.3</w:t>
        </w:r>
        <w:r w:rsidRPr="003F0AA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fr-BE"/>
            <w:rPrChange w:id="107" w:author="3.0" w:date="2014-08-28T16:11:00Z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BE" w:eastAsia="fr-BE"/>
              </w:rPr>
            </w:rPrChange>
          </w:rPr>
          <w:tab/>
        </w:r>
        <w:r>
          <w:rPr>
            <w:noProof/>
          </w:rPr>
          <w:t>Definitions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_Toc397005626 \h </w:instrText>
        </w:r>
      </w:ins>
      <w:r>
        <w:rPr>
          <w:noProof/>
        </w:rPr>
      </w:r>
      <w:r>
        <w:rPr>
          <w:noProof/>
        </w:rPr>
        <w:fldChar w:fldCharType="separate"/>
      </w:r>
      <w:ins w:id="108" w:author="3.0" w:date="2014-09-15T10:08:00Z">
        <w:r w:rsidR="00CA05F2">
          <w:rPr>
            <w:noProof/>
          </w:rPr>
          <w:t>5</w:t>
        </w:r>
      </w:ins>
      <w:ins w:id="109" w:author="3.0" w:date="2014-08-28T16:11:00Z">
        <w:r>
          <w:rPr>
            <w:noProof/>
          </w:rPr>
          <w:fldChar w:fldCharType="end"/>
        </w:r>
      </w:ins>
    </w:p>
    <w:p w:rsidR="003F0AA5" w:rsidRPr="003F0AA5" w:rsidRDefault="003F0AA5">
      <w:pPr>
        <w:pStyle w:val="Verzeichnis2"/>
        <w:tabs>
          <w:tab w:val="left" w:pos="880"/>
          <w:tab w:val="right" w:leader="dot" w:pos="9606"/>
        </w:tabs>
        <w:rPr>
          <w:ins w:id="110" w:author="3.0" w:date="2014-08-28T16:11:00Z"/>
          <w:rFonts w:asciiTheme="minorHAnsi" w:eastAsiaTheme="minorEastAsia" w:hAnsiTheme="minorHAnsi" w:cstheme="minorBidi"/>
          <w:smallCaps w:val="0"/>
          <w:noProof/>
          <w:sz w:val="22"/>
          <w:szCs w:val="22"/>
          <w:lang w:eastAsia="fr-BE"/>
          <w:rPrChange w:id="111" w:author="3.0" w:date="2014-08-28T16:11:00Z">
            <w:rPr>
              <w:ins w:id="112" w:author="3.0" w:date="2014-08-28T16:11:00Z"/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BE" w:eastAsia="fr-BE"/>
            </w:rPr>
          </w:rPrChange>
        </w:rPr>
      </w:pPr>
      <w:ins w:id="113" w:author="3.0" w:date="2014-08-28T16:11:00Z">
        <w:r>
          <w:rPr>
            <w:noProof/>
          </w:rPr>
          <w:t>2.4</w:t>
        </w:r>
        <w:r w:rsidRPr="003F0AA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fr-BE"/>
            <w:rPrChange w:id="114" w:author="3.0" w:date="2014-08-28T16:11:00Z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BE" w:eastAsia="fr-BE"/>
              </w:rPr>
            </w:rPrChange>
          </w:rPr>
          <w:tab/>
        </w:r>
        <w:r>
          <w:rPr>
            <w:noProof/>
          </w:rPr>
          <w:t>Abbreviations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_Toc397005627 \h </w:instrText>
        </w:r>
      </w:ins>
      <w:r>
        <w:rPr>
          <w:noProof/>
        </w:rPr>
      </w:r>
      <w:r>
        <w:rPr>
          <w:noProof/>
        </w:rPr>
        <w:fldChar w:fldCharType="separate"/>
      </w:r>
      <w:ins w:id="115" w:author="3.0" w:date="2014-09-15T10:08:00Z">
        <w:r w:rsidR="00CA05F2">
          <w:rPr>
            <w:noProof/>
          </w:rPr>
          <w:t>5</w:t>
        </w:r>
      </w:ins>
      <w:ins w:id="116" w:author="3.0" w:date="2014-08-28T16:11:00Z">
        <w:r>
          <w:rPr>
            <w:noProof/>
          </w:rPr>
          <w:fldChar w:fldCharType="end"/>
        </w:r>
      </w:ins>
    </w:p>
    <w:p w:rsidR="003F0AA5" w:rsidRPr="003F0AA5" w:rsidRDefault="003F0AA5">
      <w:pPr>
        <w:pStyle w:val="Verzeichnis1"/>
        <w:tabs>
          <w:tab w:val="left" w:pos="440"/>
          <w:tab w:val="right" w:leader="dot" w:pos="9606"/>
        </w:tabs>
        <w:rPr>
          <w:ins w:id="117" w:author="3.0" w:date="2014-08-28T16:11:00Z"/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r-BE"/>
          <w:rPrChange w:id="118" w:author="3.0" w:date="2014-08-28T16:11:00Z">
            <w:rPr>
              <w:ins w:id="119" w:author="3.0" w:date="2014-08-28T16:11:00Z"/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fr-BE" w:eastAsia="fr-BE"/>
            </w:rPr>
          </w:rPrChange>
        </w:rPr>
      </w:pPr>
      <w:ins w:id="120" w:author="3.0" w:date="2014-08-28T16:11:00Z">
        <w:r>
          <w:rPr>
            <w:noProof/>
          </w:rPr>
          <w:t>3.</w:t>
        </w:r>
        <w:r w:rsidRPr="003F0AA5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fr-BE"/>
            <w:rPrChange w:id="121" w:author="3.0" w:date="2014-08-28T16:11:00Z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fr-BE" w:eastAsia="fr-BE"/>
              </w:rPr>
            </w:rPrChange>
          </w:rPr>
          <w:tab/>
        </w:r>
        <w:r>
          <w:rPr>
            <w:noProof/>
          </w:rPr>
          <w:t>Functional Data dictionary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_Toc397005628 \h </w:instrText>
        </w:r>
      </w:ins>
      <w:r>
        <w:rPr>
          <w:noProof/>
        </w:rPr>
      </w:r>
      <w:r>
        <w:rPr>
          <w:noProof/>
        </w:rPr>
        <w:fldChar w:fldCharType="separate"/>
      </w:r>
      <w:ins w:id="122" w:author="3.0" w:date="2014-09-15T10:08:00Z">
        <w:r w:rsidR="00CA05F2">
          <w:rPr>
            <w:noProof/>
          </w:rPr>
          <w:t>6</w:t>
        </w:r>
      </w:ins>
      <w:ins w:id="123" w:author="3.0" w:date="2014-08-28T16:11:00Z">
        <w:r>
          <w:rPr>
            <w:noProof/>
          </w:rPr>
          <w:fldChar w:fldCharType="end"/>
        </w:r>
      </w:ins>
    </w:p>
    <w:p w:rsidR="003F0AA5" w:rsidRPr="003F0AA5" w:rsidRDefault="003F0AA5">
      <w:pPr>
        <w:pStyle w:val="Verzeichnis3"/>
        <w:tabs>
          <w:tab w:val="left" w:pos="1100"/>
          <w:tab w:val="right" w:leader="dot" w:pos="9606"/>
        </w:tabs>
        <w:rPr>
          <w:ins w:id="124" w:author="3.0" w:date="2014-08-28T16:11:00Z"/>
          <w:rFonts w:asciiTheme="minorHAnsi" w:eastAsiaTheme="minorEastAsia" w:hAnsiTheme="minorHAnsi" w:cstheme="minorBidi"/>
          <w:i w:val="0"/>
          <w:noProof/>
          <w:sz w:val="22"/>
          <w:szCs w:val="22"/>
          <w:lang w:eastAsia="fr-BE"/>
          <w:rPrChange w:id="125" w:author="3.0" w:date="2014-08-28T16:11:00Z">
            <w:rPr>
              <w:ins w:id="126" w:author="3.0" w:date="2014-08-28T16:11:00Z"/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val="fr-BE" w:eastAsia="fr-BE"/>
            </w:rPr>
          </w:rPrChange>
        </w:rPr>
      </w:pPr>
      <w:ins w:id="127" w:author="3.0" w:date="2014-08-28T16:11:00Z">
        <w:r>
          <w:rPr>
            <w:noProof/>
          </w:rPr>
          <w:t>3.1.1</w:t>
        </w:r>
        <w:r w:rsidRPr="003F0AA5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eastAsia="fr-BE"/>
            <w:rPrChange w:id="128" w:author="3.0" w:date="2014-08-28T16:11:00Z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  <w:lang w:val="fr-BE" w:eastAsia="fr-BE"/>
              </w:rPr>
            </w:rPrChange>
          </w:rPr>
          <w:tab/>
        </w:r>
        <w:r>
          <w:rPr>
            <w:noProof/>
          </w:rPr>
          <w:t>OpenETCS Inputs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_Toc397005629 \h </w:instrText>
        </w:r>
      </w:ins>
      <w:r>
        <w:rPr>
          <w:noProof/>
        </w:rPr>
      </w:r>
      <w:r>
        <w:rPr>
          <w:noProof/>
        </w:rPr>
        <w:fldChar w:fldCharType="separate"/>
      </w:r>
      <w:ins w:id="129" w:author="3.0" w:date="2014-09-15T10:08:00Z">
        <w:r w:rsidR="00CA05F2">
          <w:rPr>
            <w:noProof/>
          </w:rPr>
          <w:t>6</w:t>
        </w:r>
      </w:ins>
      <w:ins w:id="130" w:author="3.0" w:date="2014-08-28T16:11:00Z">
        <w:r>
          <w:rPr>
            <w:noProof/>
          </w:rPr>
          <w:fldChar w:fldCharType="end"/>
        </w:r>
      </w:ins>
    </w:p>
    <w:p w:rsidR="003F0AA5" w:rsidRPr="00456BC3" w:rsidRDefault="003F0AA5">
      <w:pPr>
        <w:pStyle w:val="Verzeichnis3"/>
        <w:tabs>
          <w:tab w:val="left" w:pos="1100"/>
          <w:tab w:val="right" w:leader="dot" w:pos="9606"/>
        </w:tabs>
        <w:rPr>
          <w:ins w:id="131" w:author="3.0" w:date="2014-08-28T16:11:00Z"/>
          <w:rFonts w:asciiTheme="minorHAnsi" w:eastAsiaTheme="minorEastAsia" w:hAnsiTheme="minorHAnsi" w:cstheme="minorBidi"/>
          <w:i w:val="0"/>
          <w:noProof/>
          <w:sz w:val="22"/>
          <w:szCs w:val="22"/>
          <w:lang w:eastAsia="fr-BE"/>
          <w:rPrChange w:id="132" w:author="3.0" w:date="2014-09-08T14:11:00Z">
            <w:rPr>
              <w:ins w:id="133" w:author="3.0" w:date="2014-08-28T16:11:00Z"/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val="fr-BE" w:eastAsia="fr-BE"/>
            </w:rPr>
          </w:rPrChange>
        </w:rPr>
      </w:pPr>
      <w:ins w:id="134" w:author="3.0" w:date="2014-08-28T16:11:00Z">
        <w:r>
          <w:rPr>
            <w:noProof/>
          </w:rPr>
          <w:t>3.1.2</w:t>
        </w:r>
        <w:r w:rsidRPr="00456BC3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eastAsia="fr-BE"/>
            <w:rPrChange w:id="135" w:author="3.0" w:date="2014-09-08T14:11:00Z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  <w:lang w:val="fr-BE" w:eastAsia="fr-BE"/>
              </w:rPr>
            </w:rPrChange>
          </w:rPr>
          <w:tab/>
        </w:r>
        <w:r>
          <w:rPr>
            <w:noProof/>
          </w:rPr>
          <w:t>OpenETCS outputs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_Toc397005630 \h </w:instrText>
        </w:r>
      </w:ins>
      <w:r>
        <w:rPr>
          <w:noProof/>
        </w:rPr>
      </w:r>
      <w:r>
        <w:rPr>
          <w:noProof/>
        </w:rPr>
        <w:fldChar w:fldCharType="separate"/>
      </w:r>
      <w:ins w:id="136" w:author="3.0" w:date="2014-09-15T10:08:00Z">
        <w:r w:rsidR="00CA05F2">
          <w:rPr>
            <w:noProof/>
          </w:rPr>
          <w:t>39</w:t>
        </w:r>
      </w:ins>
      <w:ins w:id="137" w:author="3.0" w:date="2014-08-28T16:11:00Z">
        <w:r>
          <w:rPr>
            <w:noProof/>
          </w:rPr>
          <w:fldChar w:fldCharType="end"/>
        </w:r>
      </w:ins>
    </w:p>
    <w:p w:rsidR="00C17AF4" w:rsidRPr="009E589D" w:rsidDel="00221921" w:rsidRDefault="00C17AF4">
      <w:pPr>
        <w:pStyle w:val="Verzeichnis1"/>
        <w:tabs>
          <w:tab w:val="left" w:pos="440"/>
          <w:tab w:val="right" w:leader="dot" w:pos="9606"/>
        </w:tabs>
        <w:rPr>
          <w:del w:id="138" w:author="3.0" w:date="2014-08-28T16:02:00Z"/>
          <w:rFonts w:ascii="Calibri" w:hAnsi="Calibri"/>
          <w:b w:val="0"/>
          <w:caps w:val="0"/>
          <w:noProof/>
          <w:sz w:val="22"/>
          <w:szCs w:val="22"/>
          <w:lang w:eastAsia="fr-BE"/>
          <w:rPrChange w:id="139" w:author="3.0" w:date="2014-08-28T15:56:00Z">
            <w:rPr>
              <w:del w:id="140" w:author="3.0" w:date="2014-08-28T16:02:00Z"/>
              <w:rFonts w:ascii="Calibri" w:hAnsi="Calibri"/>
              <w:b w:val="0"/>
              <w:caps w:val="0"/>
              <w:noProof/>
              <w:sz w:val="22"/>
              <w:szCs w:val="22"/>
              <w:lang w:val="fr-BE" w:eastAsia="fr-BE"/>
            </w:rPr>
          </w:rPrChange>
        </w:rPr>
      </w:pPr>
      <w:del w:id="141" w:author="3.0" w:date="2014-08-28T16:02:00Z">
        <w:r w:rsidDel="00221921">
          <w:rPr>
            <w:noProof/>
          </w:rPr>
          <w:delText>1.</w:delText>
        </w:r>
        <w:r w:rsidRPr="009E589D" w:rsidDel="00221921">
          <w:rPr>
            <w:rFonts w:ascii="Calibri" w:hAnsi="Calibri"/>
            <w:b w:val="0"/>
            <w:caps w:val="0"/>
            <w:noProof/>
            <w:szCs w:val="22"/>
            <w:lang w:eastAsia="fr-BE"/>
            <w:rPrChange w:id="142" w:author="3.0" w:date="2014-08-28T15:56:00Z">
              <w:rPr>
                <w:rFonts w:ascii="Calibri" w:hAnsi="Calibri"/>
                <w:b w:val="0"/>
                <w:caps w:val="0"/>
                <w:noProof/>
                <w:szCs w:val="22"/>
                <w:lang w:val="fr-BE" w:eastAsia="fr-BE"/>
              </w:rPr>
            </w:rPrChange>
          </w:rPr>
          <w:tab/>
        </w:r>
        <w:r w:rsidDel="00221921">
          <w:rPr>
            <w:noProof/>
          </w:rPr>
          <w:delText>Introduction</w:delText>
        </w:r>
        <w:r w:rsidDel="00221921">
          <w:rPr>
            <w:noProof/>
          </w:rPr>
          <w:tab/>
          <w:delText>4</w:delText>
        </w:r>
      </w:del>
    </w:p>
    <w:p w:rsidR="00C17AF4" w:rsidRPr="00456BC3" w:rsidDel="00221921" w:rsidRDefault="00C17AF4">
      <w:pPr>
        <w:pStyle w:val="Verzeichnis2"/>
        <w:tabs>
          <w:tab w:val="left" w:pos="880"/>
          <w:tab w:val="right" w:leader="dot" w:pos="9606"/>
        </w:tabs>
        <w:rPr>
          <w:del w:id="143" w:author="3.0" w:date="2014-08-28T16:02:00Z"/>
          <w:rFonts w:ascii="Calibri" w:hAnsi="Calibri"/>
          <w:smallCaps w:val="0"/>
          <w:noProof/>
          <w:sz w:val="22"/>
          <w:szCs w:val="22"/>
          <w:lang w:eastAsia="fr-BE"/>
          <w:rPrChange w:id="144" w:author="3.0" w:date="2014-09-08T14:11:00Z">
            <w:rPr>
              <w:del w:id="145" w:author="3.0" w:date="2014-08-28T16:02:00Z"/>
              <w:rFonts w:ascii="Calibri" w:hAnsi="Calibri"/>
              <w:smallCaps w:val="0"/>
              <w:noProof/>
              <w:sz w:val="22"/>
              <w:szCs w:val="22"/>
              <w:lang w:val="fr-BE" w:eastAsia="fr-BE"/>
            </w:rPr>
          </w:rPrChange>
        </w:rPr>
      </w:pPr>
      <w:del w:id="146" w:author="3.0" w:date="2014-08-28T16:02:00Z">
        <w:r w:rsidDel="00221921">
          <w:rPr>
            <w:noProof/>
          </w:rPr>
          <w:delText>1.1</w:delText>
        </w:r>
        <w:r w:rsidRPr="009E589D" w:rsidDel="00221921">
          <w:rPr>
            <w:rFonts w:ascii="Calibri" w:hAnsi="Calibri"/>
            <w:smallCaps w:val="0"/>
            <w:noProof/>
            <w:szCs w:val="22"/>
            <w:lang w:eastAsia="fr-BE"/>
            <w:rPrChange w:id="147" w:author="3.0" w:date="2014-08-28T15:56:00Z">
              <w:rPr>
                <w:rFonts w:ascii="Calibri" w:hAnsi="Calibri"/>
                <w:smallCaps w:val="0"/>
                <w:noProof/>
                <w:szCs w:val="22"/>
                <w:lang w:val="fr-BE" w:eastAsia="fr-BE"/>
              </w:rPr>
            </w:rPrChange>
          </w:rPr>
          <w:tab/>
        </w:r>
        <w:r w:rsidDel="00221921">
          <w:rPr>
            <w:noProof/>
          </w:rPr>
          <w:delText>Subject</w:delText>
        </w:r>
        <w:r w:rsidDel="00221921">
          <w:rPr>
            <w:noProof/>
          </w:rPr>
          <w:tab/>
          <w:delText>4</w:delText>
        </w:r>
      </w:del>
    </w:p>
    <w:p w:rsidR="00C17AF4" w:rsidRPr="00456BC3" w:rsidDel="00221921" w:rsidRDefault="00C17AF4">
      <w:pPr>
        <w:pStyle w:val="Verzeichnis2"/>
        <w:tabs>
          <w:tab w:val="left" w:pos="880"/>
          <w:tab w:val="right" w:leader="dot" w:pos="9606"/>
        </w:tabs>
        <w:rPr>
          <w:del w:id="148" w:author="3.0" w:date="2014-08-28T16:02:00Z"/>
          <w:rFonts w:ascii="Calibri" w:hAnsi="Calibri"/>
          <w:smallCaps w:val="0"/>
          <w:noProof/>
          <w:sz w:val="22"/>
          <w:szCs w:val="22"/>
          <w:lang w:eastAsia="fr-BE"/>
          <w:rPrChange w:id="149" w:author="3.0" w:date="2014-09-08T14:11:00Z">
            <w:rPr>
              <w:del w:id="150" w:author="3.0" w:date="2014-08-28T16:02:00Z"/>
              <w:rFonts w:ascii="Calibri" w:hAnsi="Calibri"/>
              <w:smallCaps w:val="0"/>
              <w:noProof/>
              <w:sz w:val="22"/>
              <w:szCs w:val="22"/>
              <w:lang w:val="fr-BE" w:eastAsia="fr-BE"/>
            </w:rPr>
          </w:rPrChange>
        </w:rPr>
      </w:pPr>
      <w:del w:id="151" w:author="3.0" w:date="2014-08-28T16:02:00Z">
        <w:r w:rsidDel="00221921">
          <w:rPr>
            <w:noProof/>
          </w:rPr>
          <w:delText>1.2</w:delText>
        </w:r>
        <w:r w:rsidRPr="00456BC3" w:rsidDel="00221921">
          <w:rPr>
            <w:rFonts w:ascii="Calibri" w:hAnsi="Calibri"/>
            <w:smallCaps w:val="0"/>
            <w:noProof/>
            <w:szCs w:val="22"/>
            <w:lang w:eastAsia="fr-BE"/>
            <w:rPrChange w:id="152" w:author="3.0" w:date="2014-09-08T14:11:00Z">
              <w:rPr>
                <w:rFonts w:ascii="Calibri" w:hAnsi="Calibri"/>
                <w:smallCaps w:val="0"/>
                <w:noProof/>
                <w:szCs w:val="22"/>
                <w:lang w:val="fr-BE" w:eastAsia="fr-BE"/>
              </w:rPr>
            </w:rPrChange>
          </w:rPr>
          <w:tab/>
        </w:r>
        <w:r w:rsidDel="00221921">
          <w:rPr>
            <w:noProof/>
          </w:rPr>
          <w:delText>Field of application</w:delText>
        </w:r>
        <w:r w:rsidDel="00221921">
          <w:rPr>
            <w:noProof/>
          </w:rPr>
          <w:tab/>
          <w:delText>4</w:delText>
        </w:r>
      </w:del>
    </w:p>
    <w:p w:rsidR="00C17AF4" w:rsidRPr="00456BC3" w:rsidDel="00221921" w:rsidRDefault="00C17AF4">
      <w:pPr>
        <w:pStyle w:val="Verzeichnis2"/>
        <w:tabs>
          <w:tab w:val="left" w:pos="880"/>
          <w:tab w:val="right" w:leader="dot" w:pos="9606"/>
        </w:tabs>
        <w:rPr>
          <w:del w:id="153" w:author="3.0" w:date="2014-08-28T16:02:00Z"/>
          <w:rFonts w:ascii="Calibri" w:hAnsi="Calibri"/>
          <w:smallCaps w:val="0"/>
          <w:noProof/>
          <w:sz w:val="22"/>
          <w:szCs w:val="22"/>
          <w:lang w:eastAsia="fr-BE"/>
          <w:rPrChange w:id="154" w:author="3.0" w:date="2014-09-08T14:11:00Z">
            <w:rPr>
              <w:del w:id="155" w:author="3.0" w:date="2014-08-28T16:02:00Z"/>
              <w:rFonts w:ascii="Calibri" w:hAnsi="Calibri"/>
              <w:smallCaps w:val="0"/>
              <w:noProof/>
              <w:sz w:val="22"/>
              <w:szCs w:val="22"/>
              <w:lang w:val="fr-BE" w:eastAsia="fr-BE"/>
            </w:rPr>
          </w:rPrChange>
        </w:rPr>
      </w:pPr>
      <w:del w:id="156" w:author="3.0" w:date="2014-08-28T16:02:00Z">
        <w:r w:rsidDel="00221921">
          <w:rPr>
            <w:noProof/>
          </w:rPr>
          <w:delText>1.3</w:delText>
        </w:r>
        <w:r w:rsidRPr="00456BC3" w:rsidDel="00221921">
          <w:rPr>
            <w:rFonts w:ascii="Calibri" w:hAnsi="Calibri"/>
            <w:smallCaps w:val="0"/>
            <w:noProof/>
            <w:szCs w:val="22"/>
            <w:lang w:eastAsia="fr-BE"/>
            <w:rPrChange w:id="157" w:author="3.0" w:date="2014-09-08T14:11:00Z">
              <w:rPr>
                <w:rFonts w:ascii="Calibri" w:hAnsi="Calibri"/>
                <w:smallCaps w:val="0"/>
                <w:noProof/>
                <w:szCs w:val="22"/>
                <w:lang w:val="fr-BE" w:eastAsia="fr-BE"/>
              </w:rPr>
            </w:rPrChange>
          </w:rPr>
          <w:tab/>
        </w:r>
        <w:r w:rsidDel="00221921">
          <w:rPr>
            <w:noProof/>
          </w:rPr>
          <w:delText>Document description</w:delText>
        </w:r>
        <w:r w:rsidDel="00221921">
          <w:rPr>
            <w:noProof/>
          </w:rPr>
          <w:tab/>
          <w:delText>4</w:delText>
        </w:r>
      </w:del>
    </w:p>
    <w:p w:rsidR="00C17AF4" w:rsidRPr="00456BC3" w:rsidDel="00221921" w:rsidRDefault="00C17AF4">
      <w:pPr>
        <w:pStyle w:val="Verzeichnis1"/>
        <w:tabs>
          <w:tab w:val="left" w:pos="440"/>
          <w:tab w:val="right" w:leader="dot" w:pos="9606"/>
        </w:tabs>
        <w:rPr>
          <w:del w:id="158" w:author="3.0" w:date="2014-08-28T16:02:00Z"/>
          <w:rFonts w:ascii="Calibri" w:hAnsi="Calibri"/>
          <w:b w:val="0"/>
          <w:caps w:val="0"/>
          <w:noProof/>
          <w:sz w:val="22"/>
          <w:szCs w:val="22"/>
          <w:lang w:eastAsia="fr-BE"/>
          <w:rPrChange w:id="159" w:author="3.0" w:date="2014-09-08T14:11:00Z">
            <w:rPr>
              <w:del w:id="160" w:author="3.0" w:date="2014-08-28T16:02:00Z"/>
              <w:rFonts w:ascii="Calibri" w:hAnsi="Calibri"/>
              <w:b w:val="0"/>
              <w:caps w:val="0"/>
              <w:noProof/>
              <w:sz w:val="22"/>
              <w:szCs w:val="22"/>
              <w:lang w:val="fr-BE" w:eastAsia="fr-BE"/>
            </w:rPr>
          </w:rPrChange>
        </w:rPr>
      </w:pPr>
      <w:del w:id="161" w:author="3.0" w:date="2014-08-28T16:02:00Z">
        <w:r w:rsidRPr="00456BC3" w:rsidDel="00221921">
          <w:rPr>
            <w:b w:val="0"/>
            <w:caps w:val="0"/>
            <w:noProof/>
            <w:rPrChange w:id="162" w:author="3.0" w:date="2014-09-08T14:11:00Z">
              <w:rPr>
                <w:b w:val="0"/>
                <w:caps w:val="0"/>
                <w:noProof/>
                <w:lang w:val="fr-FR"/>
              </w:rPr>
            </w:rPrChange>
          </w:rPr>
          <w:delText>2.</w:delText>
        </w:r>
        <w:r w:rsidRPr="00456BC3" w:rsidDel="00221921">
          <w:rPr>
            <w:rFonts w:ascii="Calibri" w:hAnsi="Calibri"/>
            <w:b w:val="0"/>
            <w:caps w:val="0"/>
            <w:noProof/>
            <w:szCs w:val="22"/>
            <w:lang w:eastAsia="fr-BE"/>
            <w:rPrChange w:id="163" w:author="3.0" w:date="2014-09-08T14:11:00Z">
              <w:rPr>
                <w:rFonts w:ascii="Calibri" w:hAnsi="Calibri"/>
                <w:b w:val="0"/>
                <w:caps w:val="0"/>
                <w:noProof/>
                <w:szCs w:val="22"/>
                <w:lang w:val="fr-BE" w:eastAsia="fr-BE"/>
              </w:rPr>
            </w:rPrChange>
          </w:rPr>
          <w:tab/>
        </w:r>
        <w:r w:rsidRPr="00456BC3" w:rsidDel="00221921">
          <w:rPr>
            <w:b w:val="0"/>
            <w:caps w:val="0"/>
            <w:noProof/>
            <w:rPrChange w:id="164" w:author="3.0" w:date="2014-09-08T14:11:00Z">
              <w:rPr>
                <w:b w:val="0"/>
                <w:caps w:val="0"/>
                <w:noProof/>
                <w:lang w:val="fr-FR"/>
              </w:rPr>
            </w:rPrChange>
          </w:rPr>
          <w:delText>Documents &amp; terminology</w:delText>
        </w:r>
        <w:r w:rsidDel="00221921">
          <w:rPr>
            <w:noProof/>
          </w:rPr>
          <w:tab/>
          <w:delText>5</w:delText>
        </w:r>
      </w:del>
    </w:p>
    <w:p w:rsidR="00C17AF4" w:rsidRPr="00456BC3" w:rsidDel="00221921" w:rsidRDefault="00C17AF4">
      <w:pPr>
        <w:pStyle w:val="Verzeichnis2"/>
        <w:tabs>
          <w:tab w:val="left" w:pos="880"/>
          <w:tab w:val="right" w:leader="dot" w:pos="9606"/>
        </w:tabs>
        <w:rPr>
          <w:del w:id="165" w:author="3.0" w:date="2014-08-28T16:02:00Z"/>
          <w:rFonts w:ascii="Calibri" w:hAnsi="Calibri"/>
          <w:smallCaps w:val="0"/>
          <w:noProof/>
          <w:sz w:val="22"/>
          <w:szCs w:val="22"/>
          <w:lang w:eastAsia="fr-BE"/>
          <w:rPrChange w:id="166" w:author="3.0" w:date="2014-09-08T14:11:00Z">
            <w:rPr>
              <w:del w:id="167" w:author="3.0" w:date="2014-08-28T16:02:00Z"/>
              <w:rFonts w:ascii="Calibri" w:hAnsi="Calibri"/>
              <w:smallCaps w:val="0"/>
              <w:noProof/>
              <w:sz w:val="22"/>
              <w:szCs w:val="22"/>
              <w:lang w:val="fr-BE" w:eastAsia="fr-BE"/>
            </w:rPr>
          </w:rPrChange>
        </w:rPr>
      </w:pPr>
      <w:del w:id="168" w:author="3.0" w:date="2014-08-28T16:02:00Z">
        <w:r w:rsidRPr="00456BC3" w:rsidDel="00221921">
          <w:rPr>
            <w:smallCaps w:val="0"/>
            <w:noProof/>
            <w:rPrChange w:id="169" w:author="3.0" w:date="2014-09-08T14:11:00Z">
              <w:rPr>
                <w:smallCaps w:val="0"/>
                <w:noProof/>
                <w:lang w:val="fr-FR"/>
              </w:rPr>
            </w:rPrChange>
          </w:rPr>
          <w:delText>2.1</w:delText>
        </w:r>
        <w:r w:rsidRPr="00456BC3" w:rsidDel="00221921">
          <w:rPr>
            <w:rFonts w:ascii="Calibri" w:hAnsi="Calibri"/>
            <w:smallCaps w:val="0"/>
            <w:noProof/>
            <w:szCs w:val="22"/>
            <w:lang w:eastAsia="fr-BE"/>
            <w:rPrChange w:id="170" w:author="3.0" w:date="2014-09-08T14:11:00Z">
              <w:rPr>
                <w:rFonts w:ascii="Calibri" w:hAnsi="Calibri"/>
                <w:smallCaps w:val="0"/>
                <w:noProof/>
                <w:szCs w:val="22"/>
                <w:lang w:val="fr-BE" w:eastAsia="fr-BE"/>
              </w:rPr>
            </w:rPrChange>
          </w:rPr>
          <w:tab/>
        </w:r>
        <w:r w:rsidRPr="00456BC3" w:rsidDel="00221921">
          <w:rPr>
            <w:smallCaps w:val="0"/>
            <w:noProof/>
            <w:rPrChange w:id="171" w:author="3.0" w:date="2014-09-08T14:11:00Z">
              <w:rPr>
                <w:smallCaps w:val="0"/>
                <w:noProof/>
                <w:lang w:val="fr-FR"/>
              </w:rPr>
            </w:rPrChange>
          </w:rPr>
          <w:delText>Reference documents</w:delText>
        </w:r>
        <w:r w:rsidDel="00221921">
          <w:rPr>
            <w:noProof/>
          </w:rPr>
          <w:tab/>
          <w:delText>5</w:delText>
        </w:r>
      </w:del>
    </w:p>
    <w:p w:rsidR="00C17AF4" w:rsidRPr="00456BC3" w:rsidDel="00221921" w:rsidRDefault="00C17AF4">
      <w:pPr>
        <w:pStyle w:val="Verzeichnis2"/>
        <w:tabs>
          <w:tab w:val="left" w:pos="880"/>
          <w:tab w:val="right" w:leader="dot" w:pos="9606"/>
        </w:tabs>
        <w:rPr>
          <w:del w:id="172" w:author="3.0" w:date="2014-08-28T16:02:00Z"/>
          <w:rFonts w:ascii="Calibri" w:hAnsi="Calibri"/>
          <w:smallCaps w:val="0"/>
          <w:noProof/>
          <w:sz w:val="22"/>
          <w:szCs w:val="22"/>
          <w:lang w:eastAsia="fr-BE"/>
          <w:rPrChange w:id="173" w:author="3.0" w:date="2014-09-08T14:11:00Z">
            <w:rPr>
              <w:del w:id="174" w:author="3.0" w:date="2014-08-28T16:02:00Z"/>
              <w:rFonts w:ascii="Calibri" w:hAnsi="Calibri"/>
              <w:smallCaps w:val="0"/>
              <w:noProof/>
              <w:sz w:val="22"/>
              <w:szCs w:val="22"/>
              <w:lang w:val="fr-BE" w:eastAsia="fr-BE"/>
            </w:rPr>
          </w:rPrChange>
        </w:rPr>
      </w:pPr>
      <w:del w:id="175" w:author="3.0" w:date="2014-08-28T16:02:00Z">
        <w:r w:rsidRPr="00456BC3" w:rsidDel="00221921">
          <w:rPr>
            <w:smallCaps w:val="0"/>
            <w:noProof/>
            <w:rPrChange w:id="176" w:author="3.0" w:date="2014-09-08T14:11:00Z">
              <w:rPr>
                <w:smallCaps w:val="0"/>
                <w:noProof/>
                <w:lang w:val="fr-FR"/>
              </w:rPr>
            </w:rPrChange>
          </w:rPr>
          <w:delText>2.2</w:delText>
        </w:r>
        <w:r w:rsidRPr="00456BC3" w:rsidDel="00221921">
          <w:rPr>
            <w:rFonts w:ascii="Calibri" w:hAnsi="Calibri"/>
            <w:smallCaps w:val="0"/>
            <w:noProof/>
            <w:szCs w:val="22"/>
            <w:lang w:eastAsia="fr-BE"/>
            <w:rPrChange w:id="177" w:author="3.0" w:date="2014-09-08T14:11:00Z">
              <w:rPr>
                <w:rFonts w:ascii="Calibri" w:hAnsi="Calibri"/>
                <w:smallCaps w:val="0"/>
                <w:noProof/>
                <w:szCs w:val="22"/>
                <w:lang w:val="fr-BE" w:eastAsia="fr-BE"/>
              </w:rPr>
            </w:rPrChange>
          </w:rPr>
          <w:tab/>
        </w:r>
        <w:r w:rsidRPr="00456BC3" w:rsidDel="00221921">
          <w:rPr>
            <w:smallCaps w:val="0"/>
            <w:noProof/>
            <w:rPrChange w:id="178" w:author="3.0" w:date="2014-09-08T14:11:00Z">
              <w:rPr>
                <w:smallCaps w:val="0"/>
                <w:noProof/>
                <w:lang w:val="fr-FR"/>
              </w:rPr>
            </w:rPrChange>
          </w:rPr>
          <w:delText>Applicable documents</w:delText>
        </w:r>
        <w:r w:rsidDel="00221921">
          <w:rPr>
            <w:noProof/>
          </w:rPr>
          <w:tab/>
          <w:delText>5</w:delText>
        </w:r>
      </w:del>
    </w:p>
    <w:p w:rsidR="00C17AF4" w:rsidRPr="00456BC3" w:rsidDel="00221921" w:rsidRDefault="00C17AF4">
      <w:pPr>
        <w:pStyle w:val="Verzeichnis2"/>
        <w:tabs>
          <w:tab w:val="left" w:pos="880"/>
          <w:tab w:val="right" w:leader="dot" w:pos="9606"/>
        </w:tabs>
        <w:rPr>
          <w:del w:id="179" w:author="3.0" w:date="2014-08-28T16:02:00Z"/>
          <w:rFonts w:ascii="Calibri" w:hAnsi="Calibri"/>
          <w:smallCaps w:val="0"/>
          <w:noProof/>
          <w:sz w:val="22"/>
          <w:szCs w:val="22"/>
          <w:lang w:eastAsia="fr-BE"/>
          <w:rPrChange w:id="180" w:author="3.0" w:date="2014-09-08T14:11:00Z">
            <w:rPr>
              <w:del w:id="181" w:author="3.0" w:date="2014-08-28T16:02:00Z"/>
              <w:rFonts w:ascii="Calibri" w:hAnsi="Calibri"/>
              <w:smallCaps w:val="0"/>
              <w:noProof/>
              <w:sz w:val="22"/>
              <w:szCs w:val="22"/>
              <w:lang w:val="fr-BE" w:eastAsia="fr-BE"/>
            </w:rPr>
          </w:rPrChange>
        </w:rPr>
      </w:pPr>
      <w:del w:id="182" w:author="3.0" w:date="2014-08-28T16:02:00Z">
        <w:r w:rsidDel="00221921">
          <w:rPr>
            <w:noProof/>
          </w:rPr>
          <w:delText>2.3</w:delText>
        </w:r>
        <w:r w:rsidRPr="00456BC3" w:rsidDel="00221921">
          <w:rPr>
            <w:rFonts w:ascii="Calibri" w:hAnsi="Calibri"/>
            <w:smallCaps w:val="0"/>
            <w:noProof/>
            <w:szCs w:val="22"/>
            <w:lang w:eastAsia="fr-BE"/>
            <w:rPrChange w:id="183" w:author="3.0" w:date="2014-09-08T14:11:00Z">
              <w:rPr>
                <w:rFonts w:ascii="Calibri" w:hAnsi="Calibri"/>
                <w:smallCaps w:val="0"/>
                <w:noProof/>
                <w:szCs w:val="22"/>
                <w:lang w:val="fr-BE" w:eastAsia="fr-BE"/>
              </w:rPr>
            </w:rPrChange>
          </w:rPr>
          <w:tab/>
        </w:r>
        <w:r w:rsidDel="00221921">
          <w:rPr>
            <w:noProof/>
          </w:rPr>
          <w:delText>Definitions</w:delText>
        </w:r>
        <w:r w:rsidDel="00221921">
          <w:rPr>
            <w:noProof/>
          </w:rPr>
          <w:tab/>
          <w:delText>5</w:delText>
        </w:r>
      </w:del>
    </w:p>
    <w:p w:rsidR="00C17AF4" w:rsidRPr="00456BC3" w:rsidDel="00221921" w:rsidRDefault="00C17AF4">
      <w:pPr>
        <w:pStyle w:val="Verzeichnis2"/>
        <w:tabs>
          <w:tab w:val="left" w:pos="880"/>
          <w:tab w:val="right" w:leader="dot" w:pos="9606"/>
        </w:tabs>
        <w:rPr>
          <w:del w:id="184" w:author="3.0" w:date="2014-08-28T16:02:00Z"/>
          <w:rFonts w:ascii="Calibri" w:hAnsi="Calibri"/>
          <w:smallCaps w:val="0"/>
          <w:noProof/>
          <w:sz w:val="22"/>
          <w:szCs w:val="22"/>
          <w:lang w:eastAsia="fr-BE"/>
          <w:rPrChange w:id="185" w:author="3.0" w:date="2014-09-08T14:11:00Z">
            <w:rPr>
              <w:del w:id="186" w:author="3.0" w:date="2014-08-28T16:02:00Z"/>
              <w:rFonts w:ascii="Calibri" w:hAnsi="Calibri"/>
              <w:smallCaps w:val="0"/>
              <w:noProof/>
              <w:sz w:val="22"/>
              <w:szCs w:val="22"/>
              <w:lang w:val="fr-BE" w:eastAsia="fr-BE"/>
            </w:rPr>
          </w:rPrChange>
        </w:rPr>
      </w:pPr>
      <w:del w:id="187" w:author="3.0" w:date="2014-08-28T16:02:00Z">
        <w:r w:rsidDel="00221921">
          <w:rPr>
            <w:noProof/>
          </w:rPr>
          <w:delText>2.4</w:delText>
        </w:r>
        <w:r w:rsidRPr="00456BC3" w:rsidDel="00221921">
          <w:rPr>
            <w:rFonts w:ascii="Calibri" w:hAnsi="Calibri"/>
            <w:smallCaps w:val="0"/>
            <w:noProof/>
            <w:szCs w:val="22"/>
            <w:lang w:eastAsia="fr-BE"/>
            <w:rPrChange w:id="188" w:author="3.0" w:date="2014-09-08T14:11:00Z">
              <w:rPr>
                <w:rFonts w:ascii="Calibri" w:hAnsi="Calibri"/>
                <w:smallCaps w:val="0"/>
                <w:noProof/>
                <w:szCs w:val="22"/>
                <w:lang w:val="fr-BE" w:eastAsia="fr-BE"/>
              </w:rPr>
            </w:rPrChange>
          </w:rPr>
          <w:tab/>
        </w:r>
        <w:r w:rsidDel="00221921">
          <w:rPr>
            <w:noProof/>
          </w:rPr>
          <w:delText>Abbreviations</w:delText>
        </w:r>
        <w:r w:rsidDel="00221921">
          <w:rPr>
            <w:noProof/>
          </w:rPr>
          <w:tab/>
          <w:delText>5</w:delText>
        </w:r>
      </w:del>
    </w:p>
    <w:p w:rsidR="00C17AF4" w:rsidRPr="00456BC3" w:rsidDel="00221921" w:rsidRDefault="00C17AF4">
      <w:pPr>
        <w:pStyle w:val="Verzeichnis1"/>
        <w:tabs>
          <w:tab w:val="left" w:pos="440"/>
          <w:tab w:val="right" w:leader="dot" w:pos="9606"/>
        </w:tabs>
        <w:rPr>
          <w:del w:id="189" w:author="3.0" w:date="2014-08-28T16:02:00Z"/>
          <w:rFonts w:ascii="Calibri" w:hAnsi="Calibri"/>
          <w:b w:val="0"/>
          <w:caps w:val="0"/>
          <w:noProof/>
          <w:sz w:val="22"/>
          <w:szCs w:val="22"/>
          <w:lang w:eastAsia="fr-BE"/>
          <w:rPrChange w:id="190" w:author="3.0" w:date="2014-09-08T14:11:00Z">
            <w:rPr>
              <w:del w:id="191" w:author="3.0" w:date="2014-08-28T16:02:00Z"/>
              <w:rFonts w:ascii="Calibri" w:hAnsi="Calibri"/>
              <w:b w:val="0"/>
              <w:caps w:val="0"/>
              <w:noProof/>
              <w:sz w:val="22"/>
              <w:szCs w:val="22"/>
              <w:lang w:val="fr-BE" w:eastAsia="fr-BE"/>
            </w:rPr>
          </w:rPrChange>
        </w:rPr>
      </w:pPr>
      <w:del w:id="192" w:author="3.0" w:date="2014-08-28T16:02:00Z">
        <w:r w:rsidDel="00221921">
          <w:rPr>
            <w:noProof/>
          </w:rPr>
          <w:delText>3.</w:delText>
        </w:r>
        <w:r w:rsidRPr="00456BC3" w:rsidDel="00221921">
          <w:rPr>
            <w:rFonts w:ascii="Calibri" w:hAnsi="Calibri"/>
            <w:b w:val="0"/>
            <w:caps w:val="0"/>
            <w:noProof/>
            <w:szCs w:val="22"/>
            <w:lang w:eastAsia="fr-BE"/>
            <w:rPrChange w:id="193" w:author="3.0" w:date="2014-09-08T14:11:00Z">
              <w:rPr>
                <w:rFonts w:ascii="Calibri" w:hAnsi="Calibri"/>
                <w:b w:val="0"/>
                <w:caps w:val="0"/>
                <w:noProof/>
                <w:szCs w:val="22"/>
                <w:lang w:val="fr-BE" w:eastAsia="fr-BE"/>
              </w:rPr>
            </w:rPrChange>
          </w:rPr>
          <w:tab/>
        </w:r>
        <w:r w:rsidDel="00221921">
          <w:rPr>
            <w:noProof/>
          </w:rPr>
          <w:delText>Functional Data dictionary</w:delText>
        </w:r>
        <w:r w:rsidDel="00221921">
          <w:rPr>
            <w:noProof/>
          </w:rPr>
          <w:tab/>
          <w:delText>6</w:delText>
        </w:r>
      </w:del>
    </w:p>
    <w:p w:rsidR="00C17AF4" w:rsidRPr="00456BC3" w:rsidDel="00221921" w:rsidRDefault="00C17AF4">
      <w:pPr>
        <w:pStyle w:val="Verzeichnis3"/>
        <w:tabs>
          <w:tab w:val="left" w:pos="1100"/>
          <w:tab w:val="right" w:leader="dot" w:pos="9606"/>
        </w:tabs>
        <w:rPr>
          <w:del w:id="194" w:author="3.0" w:date="2014-08-28T16:02:00Z"/>
          <w:rFonts w:ascii="Calibri" w:hAnsi="Calibri"/>
          <w:i w:val="0"/>
          <w:noProof/>
          <w:sz w:val="22"/>
          <w:szCs w:val="22"/>
          <w:lang w:eastAsia="fr-BE"/>
          <w:rPrChange w:id="195" w:author="3.0" w:date="2014-09-08T14:11:00Z">
            <w:rPr>
              <w:del w:id="196" w:author="3.0" w:date="2014-08-28T16:02:00Z"/>
              <w:rFonts w:ascii="Calibri" w:hAnsi="Calibri"/>
              <w:i w:val="0"/>
              <w:noProof/>
              <w:sz w:val="22"/>
              <w:szCs w:val="22"/>
              <w:lang w:val="fr-BE" w:eastAsia="fr-BE"/>
            </w:rPr>
          </w:rPrChange>
        </w:rPr>
      </w:pPr>
      <w:del w:id="197" w:author="3.0" w:date="2014-08-28T16:02:00Z">
        <w:r w:rsidDel="00221921">
          <w:rPr>
            <w:noProof/>
          </w:rPr>
          <w:delText>3.1.1</w:delText>
        </w:r>
        <w:r w:rsidRPr="00456BC3" w:rsidDel="00221921">
          <w:rPr>
            <w:rFonts w:ascii="Calibri" w:hAnsi="Calibri"/>
            <w:i w:val="0"/>
            <w:noProof/>
            <w:szCs w:val="22"/>
            <w:lang w:eastAsia="fr-BE"/>
            <w:rPrChange w:id="198" w:author="3.0" w:date="2014-09-08T14:11:00Z">
              <w:rPr>
                <w:rFonts w:ascii="Calibri" w:hAnsi="Calibri"/>
                <w:i w:val="0"/>
                <w:noProof/>
                <w:szCs w:val="22"/>
                <w:lang w:val="fr-BE" w:eastAsia="fr-BE"/>
              </w:rPr>
            </w:rPrChange>
          </w:rPr>
          <w:tab/>
        </w:r>
        <w:r w:rsidDel="00221921">
          <w:rPr>
            <w:noProof/>
          </w:rPr>
          <w:delText>OpenETCS Inputs</w:delText>
        </w:r>
        <w:r w:rsidDel="00221921">
          <w:rPr>
            <w:noProof/>
          </w:rPr>
          <w:tab/>
          <w:delText>6</w:delText>
        </w:r>
      </w:del>
    </w:p>
    <w:p w:rsidR="00C17AF4" w:rsidRPr="00456BC3" w:rsidDel="00221921" w:rsidRDefault="00C17AF4">
      <w:pPr>
        <w:pStyle w:val="Verzeichnis3"/>
        <w:tabs>
          <w:tab w:val="left" w:pos="1100"/>
          <w:tab w:val="right" w:leader="dot" w:pos="9606"/>
        </w:tabs>
        <w:rPr>
          <w:del w:id="199" w:author="3.0" w:date="2014-08-28T16:02:00Z"/>
          <w:rFonts w:ascii="Calibri" w:hAnsi="Calibri"/>
          <w:i w:val="0"/>
          <w:noProof/>
          <w:sz w:val="22"/>
          <w:szCs w:val="22"/>
          <w:lang w:eastAsia="fr-BE"/>
          <w:rPrChange w:id="200" w:author="3.0" w:date="2014-09-08T14:11:00Z">
            <w:rPr>
              <w:del w:id="201" w:author="3.0" w:date="2014-08-28T16:02:00Z"/>
              <w:rFonts w:ascii="Calibri" w:hAnsi="Calibri"/>
              <w:i w:val="0"/>
              <w:noProof/>
              <w:sz w:val="22"/>
              <w:szCs w:val="22"/>
              <w:lang w:val="fr-BE" w:eastAsia="fr-BE"/>
            </w:rPr>
          </w:rPrChange>
        </w:rPr>
      </w:pPr>
      <w:del w:id="202" w:author="3.0" w:date="2014-08-28T16:02:00Z">
        <w:r w:rsidDel="00221921">
          <w:rPr>
            <w:noProof/>
          </w:rPr>
          <w:delText>3.1.2</w:delText>
        </w:r>
        <w:r w:rsidRPr="00456BC3" w:rsidDel="00221921">
          <w:rPr>
            <w:rFonts w:ascii="Calibri" w:hAnsi="Calibri"/>
            <w:i w:val="0"/>
            <w:noProof/>
            <w:szCs w:val="22"/>
            <w:lang w:eastAsia="fr-BE"/>
            <w:rPrChange w:id="203" w:author="3.0" w:date="2014-09-08T14:11:00Z">
              <w:rPr>
                <w:rFonts w:ascii="Calibri" w:hAnsi="Calibri"/>
                <w:i w:val="0"/>
                <w:noProof/>
                <w:szCs w:val="22"/>
                <w:lang w:val="fr-BE" w:eastAsia="fr-BE"/>
              </w:rPr>
            </w:rPrChange>
          </w:rPr>
          <w:tab/>
        </w:r>
        <w:r w:rsidDel="00221921">
          <w:rPr>
            <w:noProof/>
          </w:rPr>
          <w:delText>OpenETCS outputs</w:delText>
        </w:r>
        <w:r w:rsidDel="00221921">
          <w:rPr>
            <w:noProof/>
          </w:rPr>
          <w:tab/>
          <w:delText>39</w:delText>
        </w:r>
      </w:del>
    </w:p>
    <w:p w:rsidR="004626FD" w:rsidRPr="00623C9D" w:rsidRDefault="004626FD" w:rsidP="000A67EB">
      <w:pPr>
        <w:pStyle w:val="Verzeichnis3"/>
      </w:pPr>
      <w:r w:rsidRPr="00623C9D">
        <w:fldChar w:fldCharType="end"/>
      </w:r>
    </w:p>
    <w:p w:rsidR="004626FD" w:rsidRPr="00623C9D" w:rsidRDefault="004626FD" w:rsidP="000A67EB">
      <w:pPr>
        <w:pStyle w:val="berschrift1"/>
      </w:pPr>
      <w:bookmarkStart w:id="204" w:name="_Toc368710419"/>
      <w:bookmarkStart w:id="205" w:name="_Toc397143366"/>
      <w:bookmarkStart w:id="206" w:name="_Toc452797405"/>
      <w:bookmarkStart w:id="207" w:name="_Toc501444124"/>
      <w:r w:rsidRPr="00623C9D">
        <w:br w:type="page"/>
      </w:r>
      <w:bookmarkStart w:id="208" w:name="_Toc397005619"/>
      <w:r w:rsidRPr="00623C9D">
        <w:t>Introduction</w:t>
      </w:r>
      <w:bookmarkStart w:id="209" w:name="_Toc452797406"/>
      <w:bookmarkEnd w:id="204"/>
      <w:bookmarkEnd w:id="205"/>
      <w:bookmarkEnd w:id="206"/>
      <w:bookmarkEnd w:id="207"/>
      <w:bookmarkEnd w:id="208"/>
    </w:p>
    <w:p w:rsidR="004626FD" w:rsidRPr="00623C9D" w:rsidRDefault="004626FD" w:rsidP="000A67EB">
      <w:pPr>
        <w:pStyle w:val="berschrift2"/>
      </w:pPr>
      <w:bookmarkStart w:id="210" w:name="_Toc501444125"/>
      <w:bookmarkStart w:id="211" w:name="_Toc397005620"/>
      <w:r w:rsidRPr="00623C9D">
        <w:t>Subject</w:t>
      </w:r>
      <w:bookmarkEnd w:id="209"/>
      <w:bookmarkEnd w:id="210"/>
      <w:bookmarkEnd w:id="211"/>
    </w:p>
    <w:p w:rsidR="0001513A" w:rsidRPr="00350408" w:rsidRDefault="0001513A" w:rsidP="00470E7F">
      <w:pPr>
        <w:pStyle w:val="Textkrper-Zeileneinzug"/>
        <w:ind w:left="0"/>
        <w:rPr>
          <w:lang w:val="en-GB"/>
        </w:rPr>
      </w:pPr>
      <w:r>
        <w:rPr>
          <w:lang w:val="en-GB"/>
        </w:rPr>
        <w:t xml:space="preserve">This appendix </w:t>
      </w:r>
      <w:r w:rsidRPr="00350408">
        <w:rPr>
          <w:lang w:val="en-GB"/>
        </w:rPr>
        <w:t xml:space="preserve">document provides the OpenETCS </w:t>
      </w:r>
      <w:r w:rsidR="00470E7F">
        <w:rPr>
          <w:lang w:val="en-GB"/>
        </w:rPr>
        <w:t>A</w:t>
      </w:r>
      <w:r w:rsidR="00E009CE">
        <w:rPr>
          <w:lang w:val="en-GB"/>
        </w:rPr>
        <w:t>PI functional data dictionary.</w:t>
      </w:r>
    </w:p>
    <w:p w:rsidR="007951A3" w:rsidRPr="00350408" w:rsidRDefault="007951A3" w:rsidP="000A67EB">
      <w:r w:rsidRPr="00350408">
        <w:t xml:space="preserve">This document is </w:t>
      </w:r>
      <w:r w:rsidR="00766507" w:rsidRPr="00350408">
        <w:t xml:space="preserve">an appendix document of </w:t>
      </w:r>
      <w:r w:rsidRPr="00350408">
        <w:t xml:space="preserve">the ALSTOM proposal for the Application Programming Interface (API) Specification </w:t>
      </w:r>
      <w:r w:rsidR="00327081" w:rsidRPr="00350408">
        <w:t>of the</w:t>
      </w:r>
      <w:r w:rsidRPr="00350408">
        <w:t xml:space="preserve"> OpenETCS </w:t>
      </w:r>
      <w:r w:rsidR="00B83956" w:rsidRPr="00350408">
        <w:t xml:space="preserve">Onboard </w:t>
      </w:r>
      <w:r w:rsidRPr="00350408">
        <w:t>Application</w:t>
      </w:r>
      <w:r w:rsidR="000A67EB" w:rsidRPr="00350408">
        <w:t xml:space="preserve"> Software</w:t>
      </w:r>
      <w:r w:rsidR="001E78B8" w:rsidRPr="00350408">
        <w:t xml:space="preserve"> (applicable document </w:t>
      </w:r>
      <w:r w:rsidR="001E78B8" w:rsidRPr="00350408">
        <w:fldChar w:fldCharType="begin"/>
      </w:r>
      <w:r w:rsidR="001E78B8" w:rsidRPr="00350408">
        <w:instrText xml:space="preserve"> REF _Ref378524604 \r \h </w:instrText>
      </w:r>
      <w:r w:rsidR="00350408">
        <w:instrText xml:space="preserve"> \* MERGEFORMAT </w:instrText>
      </w:r>
      <w:r w:rsidR="001E78B8" w:rsidRPr="00350408">
        <w:fldChar w:fldCharType="separate"/>
      </w:r>
      <w:ins w:id="212" w:author="3.0" w:date="2014-09-15T10:08:00Z">
        <w:r w:rsidR="00CA05F2">
          <w:t>/3/</w:t>
        </w:r>
      </w:ins>
      <w:del w:id="213" w:author="3.0" w:date="2014-08-28T16:02:00Z">
        <w:r w:rsidR="00C17AF4" w:rsidDel="00221921">
          <w:delText>/1/</w:delText>
        </w:r>
      </w:del>
      <w:r w:rsidR="001E78B8" w:rsidRPr="00350408">
        <w:fldChar w:fldCharType="end"/>
      </w:r>
      <w:r w:rsidR="001E78B8" w:rsidRPr="00350408">
        <w:t>)</w:t>
      </w:r>
      <w:r w:rsidRPr="00350408">
        <w:t>.</w:t>
      </w:r>
    </w:p>
    <w:p w:rsidR="004626FD" w:rsidRPr="00350408" w:rsidRDefault="007951A3" w:rsidP="000A67EB">
      <w:r w:rsidRPr="00350408">
        <w:t xml:space="preserve">This specification shall be directly based on the </w:t>
      </w:r>
      <w:r w:rsidR="004626FD" w:rsidRPr="00350408">
        <w:t xml:space="preserve">Application Programming Interface (API) Specification </w:t>
      </w:r>
      <w:r w:rsidR="00327081" w:rsidRPr="00350408">
        <w:t>of</w:t>
      </w:r>
      <w:r w:rsidR="004626FD" w:rsidRPr="00350408">
        <w:t xml:space="preserve"> </w:t>
      </w:r>
      <w:r w:rsidR="00327081" w:rsidRPr="00350408">
        <w:t xml:space="preserve">the </w:t>
      </w:r>
      <w:r w:rsidRPr="00350408">
        <w:t xml:space="preserve">ALSTOM </w:t>
      </w:r>
      <w:r w:rsidR="004626FD" w:rsidRPr="00350408">
        <w:t xml:space="preserve">ERTMS </w:t>
      </w:r>
      <w:r w:rsidR="00B83956" w:rsidRPr="00350408">
        <w:t xml:space="preserve">Onboard </w:t>
      </w:r>
      <w:r w:rsidR="004626FD" w:rsidRPr="00350408">
        <w:t>C</w:t>
      </w:r>
      <w:r w:rsidR="002F1FA0" w:rsidRPr="00350408">
        <w:t>ORE</w:t>
      </w:r>
      <w:r w:rsidR="002C690C" w:rsidRPr="00350408">
        <w:t xml:space="preserve"> </w:t>
      </w:r>
      <w:r w:rsidR="004626FD" w:rsidRPr="00350408">
        <w:t>Application</w:t>
      </w:r>
      <w:r w:rsidR="000A67EB" w:rsidRPr="00350408">
        <w:t xml:space="preserve"> Software</w:t>
      </w:r>
      <w:r w:rsidR="004626FD" w:rsidRPr="00350408">
        <w:t>.</w:t>
      </w:r>
    </w:p>
    <w:p w:rsidR="00766507" w:rsidRPr="00350408" w:rsidRDefault="00766507" w:rsidP="00766507">
      <w:pPr>
        <w:pStyle w:val="Textkrper-Zeileneinzug"/>
        <w:ind w:left="0"/>
        <w:rPr>
          <w:lang w:val="en-GB"/>
        </w:rPr>
      </w:pPr>
    </w:p>
    <w:p w:rsidR="000A67EB" w:rsidRPr="00350408" w:rsidRDefault="004626FD" w:rsidP="000A67EB">
      <w:pPr>
        <w:pStyle w:val="berschrift2"/>
      </w:pPr>
      <w:bookmarkStart w:id="214" w:name="_Toc452797407"/>
      <w:bookmarkStart w:id="215" w:name="_Toc501444126"/>
      <w:bookmarkStart w:id="216" w:name="_Toc397005621"/>
      <w:bookmarkStart w:id="217" w:name="_Toc368710420"/>
      <w:bookmarkStart w:id="218" w:name="_Toc397143367"/>
      <w:r w:rsidRPr="00350408">
        <w:t>Field of application</w:t>
      </w:r>
      <w:bookmarkEnd w:id="214"/>
      <w:bookmarkEnd w:id="215"/>
      <w:bookmarkEnd w:id="216"/>
    </w:p>
    <w:p w:rsidR="004626FD" w:rsidRPr="00350408" w:rsidRDefault="004626FD" w:rsidP="000A67EB">
      <w:r w:rsidRPr="00350408">
        <w:t xml:space="preserve">This document is </w:t>
      </w:r>
      <w:r w:rsidR="00595AE1" w:rsidRPr="00350408">
        <w:t>to be considered in the frame of the OpenETCS program.</w:t>
      </w:r>
    </w:p>
    <w:p w:rsidR="00806979" w:rsidRDefault="00806979" w:rsidP="00806979">
      <w:pPr>
        <w:pStyle w:val="Textkrper"/>
      </w:pPr>
      <w:r w:rsidRPr="00350408">
        <w:t xml:space="preserve">This specification is compliant to Unisig Baseline 3 </w:t>
      </w:r>
      <w:r w:rsidR="00DF32F8" w:rsidRPr="00350408">
        <w:t xml:space="preserve">of the ETCS Onboard </w:t>
      </w:r>
      <w:r w:rsidR="00830949" w:rsidRPr="00350408">
        <w:t xml:space="preserve">unless </w:t>
      </w:r>
      <w:r w:rsidRPr="00350408">
        <w:t>explicitly mentioned</w:t>
      </w:r>
      <w:r w:rsidR="00E5421C">
        <w:t xml:space="preserve"> in the document</w:t>
      </w:r>
      <w:r w:rsidRPr="00350408">
        <w:t>.</w:t>
      </w:r>
    </w:p>
    <w:p w:rsidR="00D72E81" w:rsidRPr="00806979" w:rsidRDefault="00D72E81" w:rsidP="00D72E81">
      <w:pPr>
        <w:pStyle w:val="Textkrper-Zeileneinzug"/>
        <w:ind w:left="0"/>
        <w:rPr>
          <w:lang w:val="en-GB"/>
        </w:rPr>
      </w:pPr>
      <w:r>
        <w:rPr>
          <w:lang w:val="en-GB"/>
        </w:rPr>
        <w:t>As the ALSTOM development for the ETCS Baseline 3 is still in progress, this document could be modified in the future.</w:t>
      </w:r>
    </w:p>
    <w:p w:rsidR="00766507" w:rsidRPr="00350408" w:rsidRDefault="0001513A" w:rsidP="00806979">
      <w:pPr>
        <w:pStyle w:val="Textkrper"/>
      </w:pPr>
      <w:r w:rsidRPr="00350408">
        <w:t xml:space="preserve">This document is an appendix of the applicable document </w:t>
      </w:r>
      <w:r w:rsidRPr="00350408">
        <w:fldChar w:fldCharType="begin"/>
      </w:r>
      <w:r w:rsidRPr="00350408">
        <w:instrText xml:space="preserve"> REF _Ref378524604 \r \h </w:instrText>
      </w:r>
      <w:r w:rsidR="00350408">
        <w:instrText xml:space="preserve"> \* MERGEFORMAT </w:instrText>
      </w:r>
      <w:r w:rsidRPr="00350408">
        <w:fldChar w:fldCharType="separate"/>
      </w:r>
      <w:ins w:id="219" w:author="3.0" w:date="2014-09-15T10:08:00Z">
        <w:r w:rsidR="00CA05F2">
          <w:t>/3/</w:t>
        </w:r>
      </w:ins>
      <w:del w:id="220" w:author="3.0" w:date="2014-08-28T16:02:00Z">
        <w:r w:rsidR="00C17AF4" w:rsidDel="00221921">
          <w:delText>/1/</w:delText>
        </w:r>
      </w:del>
      <w:r w:rsidRPr="00350408">
        <w:fldChar w:fldCharType="end"/>
      </w:r>
      <w:r w:rsidRPr="00350408">
        <w:t>.</w:t>
      </w:r>
    </w:p>
    <w:p w:rsidR="004626FD" w:rsidRDefault="00FB1F44" w:rsidP="00806979">
      <w:pPr>
        <w:pStyle w:val="Textkrper-Zeileneinzug"/>
        <w:ind w:left="0"/>
        <w:rPr>
          <w:ins w:id="221" w:author="3.0" w:date="2014-08-28T16:07:00Z"/>
          <w:lang w:val="en-GB"/>
        </w:rPr>
      </w:pPr>
      <w:ins w:id="222" w:author="3.0" w:date="2014-08-28T16:07:00Z">
        <w:r w:rsidRPr="00FB1F44">
          <w:rPr>
            <w:u w:val="single"/>
            <w:lang w:val="en-GB"/>
            <w:rPrChange w:id="223" w:author="3.0" w:date="2014-08-28T16:09:00Z">
              <w:rPr>
                <w:lang w:val="en-GB"/>
              </w:rPr>
            </w:rPrChange>
          </w:rPr>
          <w:t>Note :</w:t>
        </w:r>
        <w:r>
          <w:rPr>
            <w:lang w:val="en-GB"/>
          </w:rPr>
          <w:t xml:space="preserve"> the modifications of th</w:t>
        </w:r>
      </w:ins>
      <w:ins w:id="224" w:author="3.0" w:date="2014-08-28T16:08:00Z">
        <w:r>
          <w:rPr>
            <w:lang w:val="en-GB"/>
          </w:rPr>
          <w:t>is</w:t>
        </w:r>
      </w:ins>
      <w:ins w:id="225" w:author="3.0" w:date="2014-08-28T16:07:00Z">
        <w:r>
          <w:rPr>
            <w:lang w:val="en-GB"/>
          </w:rPr>
          <w:t xml:space="preserve"> version 1.1 of the </w:t>
        </w:r>
      </w:ins>
      <w:ins w:id="226" w:author="3.0" w:date="2014-08-29T10:04:00Z">
        <w:r w:rsidR="003C5237">
          <w:rPr>
            <w:lang w:val="en-GB"/>
          </w:rPr>
          <w:t xml:space="preserve">present </w:t>
        </w:r>
      </w:ins>
      <w:ins w:id="227" w:author="3.0" w:date="2014-08-28T16:07:00Z">
        <w:r>
          <w:rPr>
            <w:lang w:val="en-GB"/>
          </w:rPr>
          <w:t xml:space="preserve">document </w:t>
        </w:r>
      </w:ins>
      <w:ins w:id="228" w:author="3.0" w:date="2014-08-28T16:09:00Z">
        <w:r>
          <w:rPr>
            <w:lang w:val="en-GB"/>
          </w:rPr>
          <w:t>(</w:t>
        </w:r>
      </w:ins>
      <w:ins w:id="229" w:author="3.0" w:date="2014-08-28T16:07:00Z">
        <w:r>
          <w:rPr>
            <w:lang w:val="en-GB"/>
          </w:rPr>
          <w:t>compared to the original 1.0 version</w:t>
        </w:r>
      </w:ins>
      <w:ins w:id="230" w:author="3.0" w:date="2014-08-28T16:09:00Z">
        <w:r>
          <w:rPr>
            <w:lang w:val="en-GB"/>
          </w:rPr>
          <w:t>)</w:t>
        </w:r>
      </w:ins>
      <w:ins w:id="231" w:author="3.0" w:date="2014-08-28T16:07:00Z">
        <w:r>
          <w:rPr>
            <w:lang w:val="en-GB"/>
          </w:rPr>
          <w:t xml:space="preserve"> </w:t>
        </w:r>
      </w:ins>
      <w:ins w:id="232" w:author="3.0" w:date="2014-08-28T16:09:00Z">
        <w:r>
          <w:rPr>
            <w:lang w:val="en-GB"/>
          </w:rPr>
          <w:t xml:space="preserve">that are significant for the OpenETCS project </w:t>
        </w:r>
      </w:ins>
      <w:ins w:id="233" w:author="3.0" w:date="2014-08-28T16:07:00Z">
        <w:r>
          <w:rPr>
            <w:lang w:val="en-GB"/>
          </w:rPr>
          <w:t>are the Euroradio input and output data flow.</w:t>
        </w:r>
      </w:ins>
      <w:ins w:id="234" w:author="3.0" w:date="2014-08-29T10:04:00Z">
        <w:r w:rsidR="00C2237B">
          <w:rPr>
            <w:lang w:val="en-GB"/>
          </w:rPr>
          <w:t xml:space="preserve"> Other miscellaneous modifications are not relevant for the Open ETCS project.</w:t>
        </w:r>
      </w:ins>
    </w:p>
    <w:p w:rsidR="000B4E1E" w:rsidRDefault="000B4E1E" w:rsidP="000B4E1E">
      <w:pPr>
        <w:pStyle w:val="ADANB"/>
        <w:rPr>
          <w:ins w:id="235" w:author="3.0" w:date="2014-09-09T14:34:00Z"/>
          <w:color w:val="auto"/>
          <w:sz w:val="22"/>
          <w:szCs w:val="22"/>
        </w:rPr>
      </w:pPr>
    </w:p>
    <w:p w:rsidR="000B4E1E" w:rsidRPr="0098169B" w:rsidRDefault="000B4E1E" w:rsidP="000B4E1E">
      <w:pPr>
        <w:pStyle w:val="ADANB"/>
        <w:rPr>
          <w:ins w:id="236" w:author="3.0" w:date="2014-09-09T14:34:00Z"/>
          <w:color w:val="auto"/>
          <w:sz w:val="22"/>
          <w:szCs w:val="22"/>
        </w:rPr>
      </w:pPr>
      <w:ins w:id="237" w:author="3.0" w:date="2014-09-09T14:34:00Z">
        <w:r>
          <w:rPr>
            <w:color w:val="auto"/>
            <w:sz w:val="22"/>
            <w:szCs w:val="22"/>
          </w:rPr>
          <w:t xml:space="preserve">The Euroradio API has been updated in present document for baseline 3 purpose and now also includes GPRS features. </w:t>
        </w:r>
        <w:r w:rsidRPr="008C60F1">
          <w:rPr>
            <w:b/>
            <w:color w:val="auto"/>
            <w:sz w:val="22"/>
            <w:szCs w:val="22"/>
          </w:rPr>
          <w:t>Those GPRS features are not applicable and are not to be used in the frame of Open ETCS.</w:t>
        </w:r>
      </w:ins>
    </w:p>
    <w:p w:rsidR="00FB1F44" w:rsidRPr="00350408" w:rsidRDefault="00FB1F44" w:rsidP="00806979">
      <w:pPr>
        <w:pStyle w:val="Textkrper-Zeileneinzug"/>
        <w:ind w:left="0"/>
        <w:rPr>
          <w:lang w:val="en-GB"/>
        </w:rPr>
      </w:pPr>
    </w:p>
    <w:p w:rsidR="004626FD" w:rsidRPr="00350408" w:rsidRDefault="004626FD" w:rsidP="000A67EB">
      <w:pPr>
        <w:pStyle w:val="berschrift2"/>
      </w:pPr>
      <w:bookmarkStart w:id="238" w:name="_Toc452797408"/>
      <w:bookmarkStart w:id="239" w:name="_Toc501444127"/>
      <w:bookmarkStart w:id="240" w:name="_Toc397005622"/>
      <w:r w:rsidRPr="00350408">
        <w:t>Document description</w:t>
      </w:r>
      <w:bookmarkEnd w:id="217"/>
      <w:bookmarkEnd w:id="218"/>
      <w:bookmarkEnd w:id="238"/>
      <w:bookmarkEnd w:id="239"/>
      <w:bookmarkEnd w:id="240"/>
    </w:p>
    <w:p w:rsidR="000B7344" w:rsidRPr="00350408" w:rsidRDefault="00470E7F" w:rsidP="00470E7F">
      <w:pPr>
        <w:pStyle w:val="Textkrper"/>
      </w:pPr>
      <w:r>
        <w:t>This document provides the list of functional data of the OpenETCS API and definition.</w:t>
      </w:r>
    </w:p>
    <w:p w:rsidR="000A67EB" w:rsidRPr="00350408" w:rsidRDefault="000A67EB" w:rsidP="000A67EB">
      <w:pPr>
        <w:pStyle w:val="Textkrper"/>
      </w:pPr>
    </w:p>
    <w:p w:rsidR="004626FD" w:rsidRPr="00350408" w:rsidRDefault="004626FD" w:rsidP="000A67EB">
      <w:pPr>
        <w:pStyle w:val="Textkrper"/>
      </w:pPr>
    </w:p>
    <w:p w:rsidR="004626FD" w:rsidRPr="00350408" w:rsidRDefault="004626FD" w:rsidP="000A67EB">
      <w:pPr>
        <w:pStyle w:val="berschrift1"/>
        <w:rPr>
          <w:lang w:val="fr-FR"/>
        </w:rPr>
      </w:pPr>
      <w:r w:rsidRPr="00350408">
        <w:br w:type="page"/>
      </w:r>
      <w:bookmarkStart w:id="241" w:name="_Toc452797409"/>
      <w:bookmarkStart w:id="242" w:name="_Toc501444128"/>
      <w:bookmarkStart w:id="243" w:name="_Toc397005623"/>
      <w:r w:rsidRPr="00350408">
        <w:rPr>
          <w:lang w:val="fr-FR"/>
        </w:rPr>
        <w:t>Documents &amp; terminology</w:t>
      </w:r>
      <w:bookmarkEnd w:id="241"/>
      <w:bookmarkEnd w:id="242"/>
      <w:bookmarkEnd w:id="243"/>
    </w:p>
    <w:p w:rsidR="004626FD" w:rsidRPr="00350408" w:rsidRDefault="004626FD" w:rsidP="000A67EB">
      <w:pPr>
        <w:pStyle w:val="berschrift2"/>
        <w:rPr>
          <w:lang w:val="fr-FR"/>
        </w:rPr>
      </w:pPr>
      <w:bookmarkStart w:id="244" w:name="_Toc452797410"/>
      <w:bookmarkStart w:id="245" w:name="_Toc501444129"/>
      <w:bookmarkStart w:id="246" w:name="_Toc397005624"/>
      <w:r w:rsidRPr="00350408">
        <w:rPr>
          <w:lang w:val="fr-FR"/>
        </w:rPr>
        <w:t>Reference documents</w:t>
      </w:r>
      <w:bookmarkEnd w:id="244"/>
      <w:bookmarkEnd w:id="245"/>
      <w:bookmarkEnd w:id="246"/>
    </w:p>
    <w:p w:rsidR="004626FD" w:rsidRPr="00350408" w:rsidRDefault="00373AE5" w:rsidP="000A67EB">
      <w:pPr>
        <w:pStyle w:val="Referenceddocument"/>
      </w:pPr>
      <w:r w:rsidRPr="00350408">
        <w:t xml:space="preserve"> </w:t>
      </w:r>
      <w:bookmarkStart w:id="247" w:name="_Ref378167533"/>
      <w:r w:rsidR="004626FD" w:rsidRPr="00350408">
        <w:t>System Requirements Specification, ref. SUBSET-026, v</w:t>
      </w:r>
      <w:r w:rsidRPr="00350408">
        <w:t>3</w:t>
      </w:r>
      <w:r w:rsidR="004626FD" w:rsidRPr="00350408">
        <w:t>.3.0</w:t>
      </w:r>
      <w:bookmarkEnd w:id="247"/>
    </w:p>
    <w:p w:rsidR="009271CE" w:rsidRPr="00350408" w:rsidRDefault="00FB27BF" w:rsidP="000A67EB">
      <w:pPr>
        <w:pStyle w:val="Referenceddocument"/>
      </w:pPr>
      <w:bookmarkStart w:id="248" w:name="_Ref378166622"/>
      <w:r w:rsidRPr="00350408">
        <w:t>Glossary of terms and a</w:t>
      </w:r>
      <w:r w:rsidR="00B65A31">
        <w:t>b</w:t>
      </w:r>
      <w:r w:rsidRPr="00350408">
        <w:t>breviations, ref. SUBSET-023, v3.0.0</w:t>
      </w:r>
      <w:bookmarkEnd w:id="248"/>
    </w:p>
    <w:p w:rsidR="00766507" w:rsidRPr="00B65A31" w:rsidRDefault="00B57D27">
      <w:pPr>
        <w:pStyle w:val="Referenceddocument"/>
        <w:numPr>
          <w:ilvl w:val="0"/>
          <w:numId w:val="0"/>
        </w:numPr>
        <w:pPrChange w:id="249" w:author="3.0" w:date="2014-08-28T16:01:00Z">
          <w:pPr>
            <w:pStyle w:val="Referenceddocument"/>
          </w:pPr>
        </w:pPrChange>
      </w:pPr>
      <w:bookmarkStart w:id="250" w:name="_Ref378582067"/>
      <w:r w:rsidRPr="00B65A31">
        <w:t xml:space="preserve"> </w:t>
      </w:r>
    </w:p>
    <w:bookmarkEnd w:id="250"/>
    <w:p w:rsidR="004626FD" w:rsidRPr="00B65A31" w:rsidRDefault="004626FD" w:rsidP="000A67EB"/>
    <w:p w:rsidR="004626FD" w:rsidRPr="00350408" w:rsidRDefault="004626FD" w:rsidP="000A67EB">
      <w:pPr>
        <w:pStyle w:val="berschrift2"/>
        <w:rPr>
          <w:lang w:val="fr-FR"/>
        </w:rPr>
      </w:pPr>
      <w:bookmarkStart w:id="251" w:name="_Toc452797411"/>
      <w:bookmarkStart w:id="252" w:name="_Toc501444130"/>
      <w:bookmarkStart w:id="253" w:name="_Toc397005625"/>
      <w:r w:rsidRPr="00350408">
        <w:rPr>
          <w:lang w:val="fr-FR"/>
        </w:rPr>
        <w:t>Applicable documents</w:t>
      </w:r>
      <w:bookmarkEnd w:id="251"/>
      <w:bookmarkEnd w:id="252"/>
      <w:bookmarkEnd w:id="253"/>
    </w:p>
    <w:p w:rsidR="004626FD" w:rsidRPr="00350408" w:rsidRDefault="00766507">
      <w:pPr>
        <w:pStyle w:val="Referenceddocument"/>
        <w:pPrChange w:id="254" w:author="3.0" w:date="2014-08-28T16:02:00Z">
          <w:pPr>
            <w:pStyle w:val="Referenceddocument"/>
            <w:numPr>
              <w:numId w:val="5"/>
            </w:numPr>
          </w:pPr>
        </w:pPrChange>
      </w:pPr>
      <w:bookmarkStart w:id="255" w:name="_Ref378524604"/>
      <w:r w:rsidRPr="00350408">
        <w:t>API Requirements for OpenETCS</w:t>
      </w:r>
      <w:bookmarkEnd w:id="255"/>
    </w:p>
    <w:p w:rsidR="004626FD" w:rsidRPr="00350408" w:rsidRDefault="004626FD" w:rsidP="000A67EB"/>
    <w:p w:rsidR="004626FD" w:rsidRPr="00350408" w:rsidRDefault="004626FD" w:rsidP="000A67EB">
      <w:pPr>
        <w:pStyle w:val="berschrift2"/>
      </w:pPr>
      <w:bookmarkStart w:id="256" w:name="_Toc452797412"/>
      <w:bookmarkStart w:id="257" w:name="_Toc501444131"/>
      <w:bookmarkStart w:id="258" w:name="_Toc397005626"/>
      <w:r w:rsidRPr="00350408">
        <w:t>Definitions</w:t>
      </w:r>
      <w:bookmarkEnd w:id="256"/>
      <w:bookmarkEnd w:id="257"/>
      <w:bookmarkEnd w:id="258"/>
    </w:p>
    <w:p w:rsidR="004626FD" w:rsidRPr="00350408" w:rsidRDefault="004626FD" w:rsidP="00AE28FC">
      <w:bookmarkStart w:id="259" w:name="_Toc452797413"/>
      <w:bookmarkStart w:id="260" w:name="_Toc50144413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663"/>
      </w:tblGrid>
      <w:tr w:rsidR="00AE28FC" w:rsidRPr="00350408" w:rsidTr="00986E36">
        <w:tc>
          <w:tcPr>
            <w:tcW w:w="2093" w:type="dxa"/>
            <w:shd w:val="clear" w:color="auto" w:fill="auto"/>
          </w:tcPr>
          <w:p w:rsidR="00AE28FC" w:rsidRPr="00350408" w:rsidRDefault="00AE28FC" w:rsidP="000A67EB">
            <w:pPr>
              <w:pStyle w:val="Textkrper"/>
            </w:pPr>
          </w:p>
        </w:tc>
        <w:tc>
          <w:tcPr>
            <w:tcW w:w="7663" w:type="dxa"/>
            <w:shd w:val="clear" w:color="auto" w:fill="auto"/>
          </w:tcPr>
          <w:p w:rsidR="00AE28FC" w:rsidRPr="00350408" w:rsidRDefault="0026493D" w:rsidP="000A67EB">
            <w:pPr>
              <w:pStyle w:val="Textkrper"/>
            </w:pPr>
            <w:r w:rsidRPr="00350408">
              <w:t xml:space="preserve">Refer to </w:t>
            </w:r>
            <w:r w:rsidRPr="00350408">
              <w:fldChar w:fldCharType="begin"/>
            </w:r>
            <w:r w:rsidRPr="00350408">
              <w:instrText xml:space="preserve"> REF _Ref378524604 \r \h </w:instrText>
            </w:r>
            <w:r w:rsidR="00350408">
              <w:instrText xml:space="preserve"> \* MERGEFORMAT </w:instrText>
            </w:r>
            <w:r w:rsidRPr="00350408">
              <w:fldChar w:fldCharType="separate"/>
            </w:r>
            <w:ins w:id="261" w:author="3.0" w:date="2014-09-15T10:08:00Z">
              <w:r w:rsidR="00CA05F2">
                <w:t>/3/</w:t>
              </w:r>
            </w:ins>
            <w:del w:id="262" w:author="3.0" w:date="2014-08-28T16:02:00Z">
              <w:r w:rsidR="00C17AF4" w:rsidDel="00221921">
                <w:delText>/1/</w:delText>
              </w:r>
            </w:del>
            <w:r w:rsidRPr="00350408">
              <w:fldChar w:fldCharType="end"/>
            </w:r>
          </w:p>
        </w:tc>
      </w:tr>
    </w:tbl>
    <w:p w:rsidR="004626FD" w:rsidRPr="00350408" w:rsidRDefault="004626FD" w:rsidP="000A67EB">
      <w:pPr>
        <w:pStyle w:val="Textkrper"/>
      </w:pPr>
    </w:p>
    <w:p w:rsidR="00EF502F" w:rsidRPr="00350408" w:rsidRDefault="00EF502F" w:rsidP="000A67EB">
      <w:pPr>
        <w:pStyle w:val="Textkrper"/>
      </w:pPr>
      <w:r w:rsidRPr="00350408">
        <w:t xml:space="preserve">Refer also to </w:t>
      </w:r>
      <w:r w:rsidRPr="00350408">
        <w:fldChar w:fldCharType="begin"/>
      </w:r>
      <w:r w:rsidRPr="00350408">
        <w:instrText xml:space="preserve"> REF _Ref378166622 \r \h </w:instrText>
      </w:r>
      <w:r w:rsidR="00350408">
        <w:instrText xml:space="preserve"> \* MERGEFORMAT </w:instrText>
      </w:r>
      <w:r w:rsidRPr="00350408">
        <w:fldChar w:fldCharType="separate"/>
      </w:r>
      <w:r w:rsidR="00CA05F2">
        <w:t>/2/</w:t>
      </w:r>
      <w:r w:rsidRPr="00350408">
        <w:fldChar w:fldCharType="end"/>
      </w:r>
    </w:p>
    <w:p w:rsidR="004626FD" w:rsidRPr="00350408" w:rsidRDefault="004626FD" w:rsidP="000A67EB">
      <w:pPr>
        <w:pStyle w:val="Textkrper"/>
      </w:pPr>
    </w:p>
    <w:p w:rsidR="004626FD" w:rsidRPr="00350408" w:rsidRDefault="004626FD" w:rsidP="000A67EB">
      <w:pPr>
        <w:pStyle w:val="berschrift2"/>
      </w:pPr>
      <w:bookmarkStart w:id="263" w:name="_Toc397005627"/>
      <w:r w:rsidRPr="00350408">
        <w:t>Abbreviations</w:t>
      </w:r>
      <w:bookmarkEnd w:id="259"/>
      <w:bookmarkEnd w:id="260"/>
      <w:bookmarkEnd w:id="263"/>
    </w:p>
    <w:p w:rsidR="003F692C" w:rsidRPr="00350408" w:rsidRDefault="003F692C" w:rsidP="003F692C">
      <w:pPr>
        <w:pStyle w:val="Textkrper-Zeileneinzug"/>
        <w:ind w:left="0"/>
        <w:rPr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663"/>
      </w:tblGrid>
      <w:tr w:rsidR="003F692C" w:rsidRPr="00350408" w:rsidTr="00986E36">
        <w:tc>
          <w:tcPr>
            <w:tcW w:w="2093" w:type="dxa"/>
            <w:shd w:val="clear" w:color="auto" w:fill="auto"/>
          </w:tcPr>
          <w:p w:rsidR="003F692C" w:rsidRPr="00350408" w:rsidRDefault="003F692C" w:rsidP="00986E36">
            <w:pPr>
              <w:pStyle w:val="Textkrper-Zeileneinzug"/>
              <w:ind w:left="0"/>
              <w:rPr>
                <w:lang w:val="en-GB"/>
              </w:rPr>
            </w:pPr>
          </w:p>
        </w:tc>
        <w:tc>
          <w:tcPr>
            <w:tcW w:w="7663" w:type="dxa"/>
            <w:shd w:val="clear" w:color="auto" w:fill="auto"/>
          </w:tcPr>
          <w:p w:rsidR="003F692C" w:rsidRPr="00350408" w:rsidRDefault="0026493D" w:rsidP="00EF502F">
            <w:r w:rsidRPr="00350408">
              <w:t xml:space="preserve">Refer to </w:t>
            </w:r>
            <w:r w:rsidRPr="00350408">
              <w:fldChar w:fldCharType="begin"/>
            </w:r>
            <w:r w:rsidRPr="00350408">
              <w:instrText xml:space="preserve"> REF _Ref378524604 \r \h </w:instrText>
            </w:r>
            <w:r w:rsidR="00350408">
              <w:instrText xml:space="preserve"> \* MERGEFORMAT </w:instrText>
            </w:r>
            <w:r w:rsidRPr="00350408">
              <w:fldChar w:fldCharType="separate"/>
            </w:r>
            <w:ins w:id="264" w:author="3.0" w:date="2014-09-15T10:08:00Z">
              <w:r w:rsidR="00CA05F2">
                <w:t>/3/</w:t>
              </w:r>
            </w:ins>
            <w:del w:id="265" w:author="3.0" w:date="2014-08-28T16:02:00Z">
              <w:r w:rsidR="00C17AF4" w:rsidDel="00221921">
                <w:delText>/1/</w:delText>
              </w:r>
            </w:del>
            <w:r w:rsidRPr="00350408">
              <w:fldChar w:fldCharType="end"/>
            </w:r>
          </w:p>
        </w:tc>
      </w:tr>
    </w:tbl>
    <w:p w:rsidR="003F692C" w:rsidRPr="00350408" w:rsidRDefault="003F692C" w:rsidP="003F692C">
      <w:pPr>
        <w:pStyle w:val="Textkrper-Zeileneinzug"/>
        <w:ind w:left="0"/>
        <w:rPr>
          <w:lang w:val="en-GB"/>
        </w:rPr>
      </w:pPr>
    </w:p>
    <w:p w:rsidR="00EF502F" w:rsidRPr="00350408" w:rsidRDefault="00EF502F" w:rsidP="00EF502F">
      <w:pPr>
        <w:pStyle w:val="Textkrper"/>
      </w:pPr>
      <w:r w:rsidRPr="00350408">
        <w:t xml:space="preserve">Refer also to </w:t>
      </w:r>
      <w:r w:rsidRPr="00350408">
        <w:fldChar w:fldCharType="begin"/>
      </w:r>
      <w:r w:rsidRPr="00350408">
        <w:instrText xml:space="preserve"> REF _Ref378166622 \r \h </w:instrText>
      </w:r>
      <w:r w:rsidR="00350408">
        <w:instrText xml:space="preserve"> \* MERGEFORMAT </w:instrText>
      </w:r>
      <w:r w:rsidRPr="00350408">
        <w:fldChar w:fldCharType="separate"/>
      </w:r>
      <w:r w:rsidR="00CA05F2">
        <w:t>/2/</w:t>
      </w:r>
      <w:r w:rsidRPr="00350408">
        <w:fldChar w:fldCharType="end"/>
      </w:r>
    </w:p>
    <w:p w:rsidR="003F692C" w:rsidRPr="00350408" w:rsidRDefault="00E55AAA" w:rsidP="003F692C">
      <w:pPr>
        <w:pStyle w:val="Textkrper-Zeileneinzug"/>
        <w:ind w:left="0"/>
        <w:rPr>
          <w:lang w:val="en-GB"/>
        </w:rPr>
      </w:pPr>
      <w:r>
        <w:rPr>
          <w:lang w:val="en-GB"/>
        </w:rPr>
        <w:br w:type="page"/>
      </w:r>
    </w:p>
    <w:p w:rsidR="00CB6A87" w:rsidRDefault="00D46C1F" w:rsidP="005D2839">
      <w:pPr>
        <w:pStyle w:val="berschrift1"/>
      </w:pPr>
      <w:bookmarkStart w:id="266" w:name="_Toc397005628"/>
      <w:r>
        <w:t>Functional Data dictionary</w:t>
      </w:r>
      <w:bookmarkEnd w:id="266"/>
    </w:p>
    <w:p w:rsidR="00197537" w:rsidRDefault="0018541D" w:rsidP="0018541D">
      <w:pPr>
        <w:pStyle w:val="berschrift3"/>
      </w:pPr>
      <w:bookmarkStart w:id="267" w:name="_Toc397005629"/>
      <w:r>
        <w:t>OpenETCS Inputs</w:t>
      </w:r>
      <w:bookmarkEnd w:id="267"/>
    </w:p>
    <w:p w:rsidR="0018541D" w:rsidDel="00FD43E8" w:rsidRDefault="0018541D" w:rsidP="00D46C1F">
      <w:pPr>
        <w:pStyle w:val="Textkrper"/>
        <w:rPr>
          <w:del w:id="268" w:author="3.0" w:date="2014-08-28T16:10:00Z"/>
        </w:rPr>
      </w:pPr>
    </w:p>
    <w:p w:rsidR="00E51198" w:rsidDel="004F1DFB" w:rsidRDefault="00E51198" w:rsidP="00E51198">
      <w:pPr>
        <w:pStyle w:val="ADANB"/>
        <w:rPr>
          <w:del w:id="269" w:author="3.0" w:date="2014-08-28T16:03:00Z"/>
        </w:rPr>
      </w:pPr>
      <w:del w:id="270" w:author="3.0" w:date="2014-08-28T16:03:00Z">
        <w:r w:rsidDel="004F1DFB">
          <w:delText>456.</w:delText>
        </w:r>
        <w:r w:rsidDel="004F1DFB">
          <w:tab/>
          <w:delText>basic_to_generic_app_info (data flow) =</w:delText>
        </w:r>
      </w:del>
    </w:p>
    <w:p w:rsidR="00E51198" w:rsidDel="004F1DFB" w:rsidRDefault="00E51198" w:rsidP="00E51198">
      <w:pPr>
        <w:pStyle w:val="ADANB"/>
        <w:rPr>
          <w:del w:id="271" w:author="3.0" w:date="2014-08-28T16:03:00Z"/>
        </w:rPr>
      </w:pPr>
      <w:del w:id="272" w:author="3.0" w:date="2014-08-28T16:03:00Z">
        <w:r w:rsidDel="004F1DFB">
          <w:delText>logical_voted_time</w:delText>
        </w:r>
      </w:del>
    </w:p>
    <w:p w:rsidR="00E51198" w:rsidDel="004F1DFB" w:rsidRDefault="00E51198" w:rsidP="00E51198">
      <w:pPr>
        <w:pStyle w:val="ADANB"/>
        <w:rPr>
          <w:del w:id="273" w:author="3.0" w:date="2014-08-28T16:03:00Z"/>
        </w:rPr>
      </w:pPr>
      <w:del w:id="274" w:author="3.0" w:date="2014-08-28T16:03:00Z">
        <w:r w:rsidDel="004F1DFB">
          <w:delText>+TIU_input_info</w:delText>
        </w:r>
      </w:del>
    </w:p>
    <w:p w:rsidR="00E51198" w:rsidDel="004F1DFB" w:rsidRDefault="00E51198" w:rsidP="00E51198">
      <w:pPr>
        <w:pStyle w:val="ADANB"/>
        <w:rPr>
          <w:del w:id="275" w:author="3.0" w:date="2014-08-28T16:03:00Z"/>
        </w:rPr>
      </w:pPr>
      <w:del w:id="276" w:author="3.0" w:date="2014-08-28T16:03:00Z">
        <w:r w:rsidDel="004F1DFB">
          <w:delText>+MMU_input_info</w:delText>
        </w:r>
      </w:del>
    </w:p>
    <w:p w:rsidR="00E51198" w:rsidDel="004F1DFB" w:rsidRDefault="00E51198" w:rsidP="00E51198">
      <w:pPr>
        <w:pStyle w:val="ADANB"/>
        <w:rPr>
          <w:del w:id="277" w:author="3.0" w:date="2014-08-28T16:03:00Z"/>
        </w:rPr>
      </w:pPr>
      <w:del w:id="278" w:author="3.0" w:date="2014-08-28T16:03:00Z">
        <w:r w:rsidDel="004F1DFB">
          <w:delText>+EUROBALISE_input_info</w:delText>
        </w:r>
      </w:del>
    </w:p>
    <w:p w:rsidR="00E51198" w:rsidDel="004F1DFB" w:rsidRDefault="00E51198" w:rsidP="00E51198">
      <w:pPr>
        <w:pStyle w:val="ADANB"/>
        <w:rPr>
          <w:del w:id="279" w:author="3.0" w:date="2014-08-28T16:03:00Z"/>
        </w:rPr>
      </w:pPr>
      <w:del w:id="280" w:author="3.0" w:date="2014-08-28T16:03:00Z">
        <w:r w:rsidDel="004F1DFB">
          <w:delText>+EUROCAB_input_info</w:delText>
        </w:r>
      </w:del>
    </w:p>
    <w:p w:rsidR="00E51198" w:rsidDel="004F1DFB" w:rsidRDefault="00E51198" w:rsidP="00E51198">
      <w:pPr>
        <w:pStyle w:val="ADANB"/>
        <w:rPr>
          <w:del w:id="281" w:author="3.0" w:date="2014-08-28T16:03:00Z"/>
        </w:rPr>
      </w:pPr>
      <w:del w:id="282" w:author="3.0" w:date="2014-08-28T16:03:00Z">
        <w:r w:rsidDel="004F1DFB">
          <w:delText>+EURORADIO_input_info</w:delText>
        </w:r>
      </w:del>
    </w:p>
    <w:p w:rsidR="00E51198" w:rsidDel="004F1DFB" w:rsidRDefault="00E51198" w:rsidP="00E51198">
      <w:pPr>
        <w:pStyle w:val="ADANB"/>
        <w:rPr>
          <w:del w:id="283" w:author="3.0" w:date="2014-08-28T16:03:00Z"/>
        </w:rPr>
      </w:pPr>
      <w:del w:id="284" w:author="3.0" w:date="2014-08-28T16:03:00Z">
        <w:r w:rsidDel="004F1DFB">
          <w:delText>+EUROLOOP_input_info</w:delText>
        </w:r>
      </w:del>
    </w:p>
    <w:p w:rsidR="00E51198" w:rsidDel="004F1DFB" w:rsidRDefault="00E51198" w:rsidP="00E51198">
      <w:pPr>
        <w:pStyle w:val="ADANB"/>
        <w:rPr>
          <w:del w:id="285" w:author="3.0" w:date="2014-08-28T16:03:00Z"/>
        </w:rPr>
      </w:pPr>
      <w:del w:id="286" w:author="3.0" w:date="2014-08-28T16:03:00Z">
        <w:r w:rsidDel="004F1DFB">
          <w:delText>+LLRU_status_input_msg_info</w:delText>
        </w:r>
      </w:del>
    </w:p>
    <w:p w:rsidR="00E51198" w:rsidDel="004F1DFB" w:rsidRDefault="00E51198" w:rsidP="00E51198">
      <w:pPr>
        <w:pStyle w:val="ADANB"/>
        <w:rPr>
          <w:del w:id="287" w:author="3.0" w:date="2014-08-28T16:03:00Z"/>
        </w:rPr>
      </w:pPr>
      <w:del w:id="288" w:author="3.0" w:date="2014-08-28T16:03:00Z">
        <w:r w:rsidDel="004F1DFB">
          <w:delText>+coded_config_data</w:delText>
        </w:r>
      </w:del>
    </w:p>
    <w:p w:rsidR="00E51198" w:rsidDel="004F1DFB" w:rsidRDefault="00E51198" w:rsidP="00E51198">
      <w:pPr>
        <w:pStyle w:val="ADANB"/>
        <w:rPr>
          <w:del w:id="289" w:author="3.0" w:date="2014-08-28T16:03:00Z"/>
        </w:rPr>
      </w:pPr>
      <w:del w:id="290" w:author="3.0" w:date="2014-08-28T16:03:00Z">
        <w:r w:rsidDel="004F1DFB">
          <w:delText>+coded_data_restored_at_power_up</w:delText>
        </w:r>
      </w:del>
    </w:p>
    <w:p w:rsidR="00E51198" w:rsidDel="004F1DFB" w:rsidRDefault="00E51198" w:rsidP="00E51198">
      <w:pPr>
        <w:pStyle w:val="ADANB"/>
        <w:rPr>
          <w:del w:id="291" w:author="3.0" w:date="2014-08-28T16:03:00Z"/>
        </w:rPr>
      </w:pPr>
      <w:del w:id="292" w:author="3.0" w:date="2014-08-28T16:03:00Z">
        <w:r w:rsidDel="004F1DFB">
          <w:delText>+power_up_tests_info</w:delText>
        </w:r>
      </w:del>
    </w:p>
    <w:p w:rsidR="00E51198" w:rsidDel="004F1DFB" w:rsidRDefault="00E51198" w:rsidP="00E51198">
      <w:pPr>
        <w:pStyle w:val="ADANB"/>
        <w:rPr>
          <w:del w:id="293" w:author="3.0" w:date="2014-08-28T16:03:00Z"/>
        </w:rPr>
      </w:pPr>
      <w:del w:id="294" w:author="3.0" w:date="2014-08-28T16:03:00Z">
        <w:r w:rsidDel="004F1DFB">
          <w:delText>+maintenance_data_from_basic</w:delText>
        </w:r>
      </w:del>
    </w:p>
    <w:p w:rsidR="00E51198" w:rsidDel="004F1DFB" w:rsidRDefault="00E51198" w:rsidP="00E51198">
      <w:pPr>
        <w:pStyle w:val="ADANB"/>
        <w:rPr>
          <w:del w:id="295" w:author="3.0" w:date="2014-08-28T16:03:00Z"/>
        </w:rPr>
      </w:pPr>
      <w:del w:id="296" w:author="3.0" w:date="2014-08-28T16:03:00Z">
        <w:r w:rsidDel="004F1DFB">
          <w:delText>+specific_config_data</w:delText>
        </w:r>
      </w:del>
    </w:p>
    <w:p w:rsidR="00E51198" w:rsidDel="004F1DFB" w:rsidRDefault="00E51198" w:rsidP="00E51198">
      <w:pPr>
        <w:pStyle w:val="ADANB"/>
        <w:rPr>
          <w:del w:id="297" w:author="3.0" w:date="2014-08-28T16:03:00Z"/>
        </w:rPr>
      </w:pPr>
      <w:del w:id="298" w:author="3.0" w:date="2014-08-28T16:03:00Z">
        <w:r w:rsidDel="004F1DFB">
          <w:delText>+key_mgt_input_info</w:delText>
        </w:r>
      </w:del>
    </w:p>
    <w:p w:rsidR="00E51198" w:rsidDel="004F1DFB" w:rsidRDefault="00E51198" w:rsidP="00E51198">
      <w:pPr>
        <w:pStyle w:val="ADANB"/>
        <w:rPr>
          <w:del w:id="299" w:author="3.0" w:date="2014-08-28T16:03:00Z"/>
        </w:rPr>
      </w:pPr>
      <w:del w:id="300" w:author="3.0" w:date="2014-08-28T16:03:00Z">
        <w:r w:rsidDel="004F1DFB">
          <w:delText>+language_info_from_basic</w:delText>
        </w:r>
      </w:del>
    </w:p>
    <w:p w:rsidR="00E51198" w:rsidDel="004F1DFB" w:rsidRDefault="00E51198" w:rsidP="00E51198">
      <w:pPr>
        <w:pStyle w:val="ADANB"/>
        <w:rPr>
          <w:del w:id="301" w:author="3.0" w:date="2014-08-28T16:03:00Z"/>
        </w:rPr>
      </w:pPr>
      <w:del w:id="302" w:author="3.0" w:date="2014-08-28T16:03:00Z">
        <w:r w:rsidDel="004F1DFB">
          <w:delText>+events_from_basic.</w:delText>
        </w:r>
      </w:del>
    </w:p>
    <w:p w:rsidR="00E51198" w:rsidDel="004F1DFB" w:rsidRDefault="00E51198" w:rsidP="00E51198">
      <w:pPr>
        <w:pStyle w:val="ADANB"/>
        <w:rPr>
          <w:del w:id="303" w:author="3.0" w:date="2014-08-28T16:03:00Z"/>
        </w:rPr>
      </w:pPr>
    </w:p>
    <w:p w:rsidR="00E51198" w:rsidDel="004F1DFB" w:rsidRDefault="00E51198" w:rsidP="00E51198">
      <w:pPr>
        <w:pStyle w:val="ADANB"/>
        <w:rPr>
          <w:del w:id="304" w:author="3.0" w:date="2014-08-28T16:03:00Z"/>
        </w:rPr>
      </w:pPr>
      <w:del w:id="305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306" w:author="3.0" w:date="2014-08-28T16:03:00Z"/>
        </w:rPr>
      </w:pPr>
      <w:del w:id="307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308" w:author="3.0" w:date="2014-08-28T16:03:00Z"/>
        </w:rPr>
      </w:pPr>
      <w:del w:id="309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310" w:author="3.0" w:date="2014-08-28T16:03:00Z"/>
        </w:rPr>
      </w:pPr>
      <w:del w:id="311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312" w:author="3.0" w:date="2014-08-28T16:03:00Z"/>
        </w:rPr>
      </w:pPr>
      <w:del w:id="313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314" w:author="3.0" w:date="2014-08-28T16:03:00Z"/>
        </w:rPr>
      </w:pPr>
      <w:del w:id="315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316" w:author="3.0" w:date="2014-08-28T16:03:00Z"/>
        </w:rPr>
      </w:pPr>
      <w:del w:id="317" w:author="3.0" w:date="2014-08-28T16:03:00Z">
        <w:r w:rsidDel="004F1DFB">
          <w:delText>description  : information from basic software to generic application</w:delText>
        </w:r>
      </w:del>
    </w:p>
    <w:p w:rsidR="00E51198" w:rsidDel="004F1DFB" w:rsidRDefault="00E51198" w:rsidP="00E51198">
      <w:pPr>
        <w:pStyle w:val="ADANB"/>
        <w:rPr>
          <w:del w:id="318" w:author="3.0" w:date="2014-08-28T16:03:00Z"/>
        </w:rPr>
      </w:pPr>
    </w:p>
    <w:p w:rsidR="00E51198" w:rsidDel="004F1DFB" w:rsidRDefault="00E51198" w:rsidP="00E51198">
      <w:pPr>
        <w:pStyle w:val="ADANB"/>
        <w:rPr>
          <w:del w:id="319" w:author="3.0" w:date="2014-08-28T16:03:00Z"/>
        </w:rPr>
      </w:pPr>
    </w:p>
    <w:p w:rsidR="00E51198" w:rsidDel="004F1DFB" w:rsidRDefault="00E51198" w:rsidP="00E51198">
      <w:pPr>
        <w:pStyle w:val="ADANB"/>
        <w:rPr>
          <w:del w:id="320" w:author="3.0" w:date="2014-08-28T16:03:00Z"/>
        </w:rPr>
      </w:pPr>
      <w:del w:id="321" w:author="3.0" w:date="2014-08-28T16:03:00Z">
        <w:r w:rsidDel="004F1DFB">
          <w:delText>1818.</w:delText>
        </w:r>
        <w:r w:rsidDel="004F1DFB">
          <w:tab/>
          <w:delText>logical_voted_time (data flow, cel) =</w:delText>
        </w:r>
      </w:del>
    </w:p>
    <w:p w:rsidR="00E51198" w:rsidDel="004F1DFB" w:rsidRDefault="00E51198" w:rsidP="00E51198">
      <w:pPr>
        <w:pStyle w:val="ADANB"/>
        <w:rPr>
          <w:del w:id="322" w:author="3.0" w:date="2014-08-28T16:03:00Z"/>
        </w:rPr>
      </w:pPr>
      <w:del w:id="323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324" w:author="3.0" w:date="2014-08-28T16:03:00Z"/>
        </w:rPr>
      </w:pPr>
      <w:del w:id="325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326" w:author="3.0" w:date="2014-08-28T16:03:00Z"/>
        </w:rPr>
      </w:pPr>
      <w:del w:id="327" w:author="3.0" w:date="2014-08-28T16:03:00Z">
        <w:r w:rsidDel="004F1DFB">
          <w:delText>full_name    : N/A;</w:delText>
        </w:r>
      </w:del>
    </w:p>
    <w:p w:rsidR="00E51198" w:rsidDel="004F1DFB" w:rsidRDefault="00E51198" w:rsidP="00E51198">
      <w:pPr>
        <w:pStyle w:val="ADANB"/>
        <w:rPr>
          <w:del w:id="328" w:author="3.0" w:date="2014-08-28T16:03:00Z"/>
        </w:rPr>
      </w:pPr>
      <w:del w:id="329" w:author="3.0" w:date="2014-08-28T16:03:00Z">
        <w:r w:rsidDel="004F1DFB">
          <w:delText>rate         : N/A;</w:delText>
        </w:r>
      </w:del>
    </w:p>
    <w:p w:rsidR="00E51198" w:rsidDel="004F1DFB" w:rsidRDefault="00E51198" w:rsidP="00E51198">
      <w:pPr>
        <w:pStyle w:val="ADANB"/>
        <w:rPr>
          <w:del w:id="330" w:author="3.0" w:date="2014-08-28T16:03:00Z"/>
        </w:rPr>
      </w:pPr>
      <w:del w:id="331" w:author="3.0" w:date="2014-08-28T16:03:00Z">
        <w:r w:rsidDel="004F1DFB">
          <w:delText>range        : 0..2**31 - 1;</w:delText>
        </w:r>
      </w:del>
    </w:p>
    <w:p w:rsidR="00E51198" w:rsidDel="004F1DFB" w:rsidRDefault="00E51198" w:rsidP="00E51198">
      <w:pPr>
        <w:pStyle w:val="ADANB"/>
        <w:rPr>
          <w:del w:id="332" w:author="3.0" w:date="2014-08-28T16:03:00Z"/>
        </w:rPr>
      </w:pPr>
      <w:del w:id="333" w:author="3.0" w:date="2014-08-28T16:03:00Z">
        <w:r w:rsidDel="004F1DFB">
          <w:delText>resolution   : 0.01</w:delText>
        </w:r>
      </w:del>
    </w:p>
    <w:p w:rsidR="00E51198" w:rsidDel="004F1DFB" w:rsidRDefault="00E51198" w:rsidP="00E51198">
      <w:pPr>
        <w:pStyle w:val="ADANB"/>
        <w:rPr>
          <w:del w:id="334" w:author="3.0" w:date="2014-08-28T16:03:00Z"/>
        </w:rPr>
      </w:pPr>
      <w:del w:id="335" w:author="3.0" w:date="2014-08-28T16:03:00Z">
        <w:r w:rsidDel="004F1DFB">
          <w:delText>units        : s;</w:delText>
        </w:r>
      </w:del>
    </w:p>
    <w:p w:rsidR="00E51198" w:rsidDel="004F1DFB" w:rsidRDefault="00E51198" w:rsidP="00E51198">
      <w:pPr>
        <w:pStyle w:val="ADANB"/>
        <w:rPr>
          <w:del w:id="336" w:author="3.0" w:date="2014-08-28T16:03:00Z"/>
        </w:rPr>
      </w:pPr>
      <w:del w:id="337" w:author="3.0" w:date="2014-08-28T16:03:00Z">
        <w:r w:rsidDel="004F1DFB">
          <w:delText>value_names  : N/A;</w:delText>
        </w:r>
      </w:del>
    </w:p>
    <w:p w:rsidR="00E51198" w:rsidDel="004F1DFB" w:rsidRDefault="00E51198" w:rsidP="00E51198">
      <w:pPr>
        <w:pStyle w:val="ADANB"/>
        <w:rPr>
          <w:del w:id="338" w:author="3.0" w:date="2014-08-28T16:03:00Z"/>
        </w:rPr>
      </w:pPr>
      <w:del w:id="339" w:author="3.0" w:date="2014-08-28T16:03:00Z">
        <w:r w:rsidDel="004F1DFB">
          <w:delText>description  : voted time input.</w:delText>
        </w:r>
      </w:del>
    </w:p>
    <w:p w:rsidR="00E51198" w:rsidDel="004F1DFB" w:rsidRDefault="00E51198" w:rsidP="00E51198">
      <w:pPr>
        <w:pStyle w:val="ADANB"/>
        <w:rPr>
          <w:del w:id="340" w:author="3.0" w:date="2014-08-28T16:03:00Z"/>
        </w:rPr>
      </w:pPr>
    </w:p>
    <w:p w:rsidR="00E51198" w:rsidDel="004F1DFB" w:rsidRDefault="00E51198" w:rsidP="00E51198">
      <w:pPr>
        <w:pStyle w:val="ADANB"/>
        <w:rPr>
          <w:del w:id="341" w:author="3.0" w:date="2014-08-28T16:03:00Z"/>
        </w:rPr>
      </w:pPr>
    </w:p>
    <w:p w:rsidR="00E51198" w:rsidDel="004F1DFB" w:rsidRDefault="00E51198" w:rsidP="00E51198">
      <w:pPr>
        <w:pStyle w:val="ADANB"/>
        <w:rPr>
          <w:del w:id="342" w:author="3.0" w:date="2014-08-28T16:03:00Z"/>
        </w:rPr>
      </w:pPr>
      <w:del w:id="343" w:author="3.0" w:date="2014-08-28T16:03:00Z">
        <w:r w:rsidDel="004F1DFB">
          <w:delText>3558.</w:delText>
        </w:r>
        <w:r w:rsidDel="004F1DFB">
          <w:tab/>
          <w:delText>TIU_input_info (data flow) =</w:delText>
        </w:r>
      </w:del>
    </w:p>
    <w:p w:rsidR="00E51198" w:rsidDel="004F1DFB" w:rsidRDefault="00E51198" w:rsidP="00E51198">
      <w:pPr>
        <w:pStyle w:val="ADANB"/>
        <w:rPr>
          <w:del w:id="344" w:author="3.0" w:date="2014-08-28T16:03:00Z"/>
        </w:rPr>
      </w:pPr>
      <w:del w:id="345" w:author="3.0" w:date="2014-08-28T16:03:00Z">
        <w:r w:rsidDel="004F1DFB">
          <w:delText>TIU_input_msgs_info.</w:delText>
        </w:r>
      </w:del>
    </w:p>
    <w:p w:rsidR="00E51198" w:rsidDel="004F1DFB" w:rsidRDefault="00E51198" w:rsidP="00E51198">
      <w:pPr>
        <w:pStyle w:val="ADANB"/>
        <w:rPr>
          <w:del w:id="346" w:author="3.0" w:date="2014-08-28T16:03:00Z"/>
        </w:rPr>
      </w:pPr>
    </w:p>
    <w:p w:rsidR="00E51198" w:rsidDel="004F1DFB" w:rsidRDefault="00E51198" w:rsidP="00E51198">
      <w:pPr>
        <w:pStyle w:val="ADANB"/>
        <w:rPr>
          <w:del w:id="347" w:author="3.0" w:date="2014-08-28T16:03:00Z"/>
        </w:rPr>
      </w:pPr>
      <w:del w:id="348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349" w:author="3.0" w:date="2014-08-28T16:03:00Z"/>
        </w:rPr>
      </w:pPr>
      <w:del w:id="350" w:author="3.0" w:date="2014-08-28T16:03:00Z">
        <w:r w:rsidDel="004F1DFB">
          <w:delText>rate         : at each cycle</w:delText>
        </w:r>
      </w:del>
    </w:p>
    <w:p w:rsidR="00E51198" w:rsidDel="004F1DFB" w:rsidRDefault="00E51198" w:rsidP="00E51198">
      <w:pPr>
        <w:pStyle w:val="ADANB"/>
        <w:rPr>
          <w:del w:id="351" w:author="3.0" w:date="2014-08-28T16:03:00Z"/>
        </w:rPr>
      </w:pPr>
      <w:del w:id="352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353" w:author="3.0" w:date="2014-08-28T16:03:00Z"/>
        </w:rPr>
      </w:pPr>
      <w:del w:id="354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355" w:author="3.0" w:date="2014-08-28T16:03:00Z"/>
        </w:rPr>
      </w:pPr>
      <w:del w:id="356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357" w:author="3.0" w:date="2014-08-28T16:03:00Z"/>
        </w:rPr>
      </w:pPr>
      <w:del w:id="358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359" w:author="3.0" w:date="2014-08-28T16:03:00Z"/>
        </w:rPr>
      </w:pPr>
      <w:del w:id="360" w:author="3.0" w:date="2014-08-28T16:03:00Z">
        <w:r w:rsidDel="004F1DFB">
          <w:delText>description  : TIU input information</w:delText>
        </w:r>
      </w:del>
    </w:p>
    <w:p w:rsidR="00E51198" w:rsidDel="004F1DFB" w:rsidRDefault="00E51198" w:rsidP="00E51198">
      <w:pPr>
        <w:pStyle w:val="ADANB"/>
        <w:rPr>
          <w:del w:id="361" w:author="3.0" w:date="2014-08-28T16:03:00Z"/>
        </w:rPr>
      </w:pPr>
    </w:p>
    <w:p w:rsidR="00E51198" w:rsidDel="004F1DFB" w:rsidRDefault="00E51198" w:rsidP="00E51198">
      <w:pPr>
        <w:pStyle w:val="ADANB"/>
        <w:rPr>
          <w:del w:id="362" w:author="3.0" w:date="2014-08-28T16:03:00Z"/>
        </w:rPr>
      </w:pPr>
    </w:p>
    <w:p w:rsidR="00E51198" w:rsidDel="004F1DFB" w:rsidRDefault="00E51198" w:rsidP="00E51198">
      <w:pPr>
        <w:pStyle w:val="ADANB"/>
        <w:rPr>
          <w:del w:id="363" w:author="3.0" w:date="2014-08-28T16:03:00Z"/>
        </w:rPr>
      </w:pPr>
      <w:del w:id="364" w:author="3.0" w:date="2014-08-28T16:03:00Z">
        <w:r w:rsidDel="004F1DFB">
          <w:delText>3565.</w:delText>
        </w:r>
        <w:r w:rsidDel="004F1DFB">
          <w:tab/>
          <w:delText>TIU_input_msgs_info (data flow) =</w:delText>
        </w:r>
      </w:del>
    </w:p>
    <w:p w:rsidR="00E51198" w:rsidDel="004F1DFB" w:rsidRDefault="00E51198" w:rsidP="00E51198">
      <w:pPr>
        <w:pStyle w:val="ADANB"/>
        <w:rPr>
          <w:del w:id="365" w:author="3.0" w:date="2014-08-28T16:03:00Z"/>
        </w:rPr>
      </w:pPr>
      <w:del w:id="366" w:author="3.0" w:date="2014-08-28T16:03:00Z">
        <w:r w:rsidDel="004F1DFB">
          <w:delText>max_n_of_TIU_input_msgs{TIU_input_msg_info</w:delText>
        </w:r>
      </w:del>
    </w:p>
    <w:p w:rsidR="00E51198" w:rsidDel="004F1DFB" w:rsidRDefault="00E51198" w:rsidP="00E51198">
      <w:pPr>
        <w:pStyle w:val="ADANB"/>
        <w:rPr>
          <w:del w:id="367" w:author="3.0" w:date="2014-08-28T16:03:00Z"/>
        </w:rPr>
      </w:pPr>
      <w:del w:id="368" w:author="3.0" w:date="2014-08-28T16:03:00Z">
        <w:r w:rsidDel="004F1DFB">
          <w:delText xml:space="preserve">                               }max_n_of_TIU_input_msgs.</w:delText>
        </w:r>
      </w:del>
    </w:p>
    <w:p w:rsidR="00E51198" w:rsidDel="004F1DFB" w:rsidRDefault="00E51198" w:rsidP="00E51198">
      <w:pPr>
        <w:pStyle w:val="ADANB"/>
        <w:rPr>
          <w:del w:id="369" w:author="3.0" w:date="2014-08-28T16:03:00Z"/>
        </w:rPr>
      </w:pPr>
    </w:p>
    <w:p w:rsidR="00E51198" w:rsidDel="004F1DFB" w:rsidRDefault="00E51198" w:rsidP="00E51198">
      <w:pPr>
        <w:pStyle w:val="ADANB"/>
        <w:rPr>
          <w:del w:id="370" w:author="3.0" w:date="2014-08-28T16:03:00Z"/>
        </w:rPr>
      </w:pPr>
      <w:del w:id="371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372" w:author="3.0" w:date="2014-08-28T16:03:00Z"/>
        </w:rPr>
      </w:pPr>
      <w:del w:id="373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374" w:author="3.0" w:date="2014-08-28T16:03:00Z"/>
        </w:rPr>
      </w:pPr>
      <w:del w:id="375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376" w:author="3.0" w:date="2014-08-28T16:03:00Z"/>
        </w:rPr>
      </w:pPr>
      <w:del w:id="377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378" w:author="3.0" w:date="2014-08-28T16:03:00Z"/>
        </w:rPr>
      </w:pPr>
      <w:del w:id="379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380" w:author="3.0" w:date="2014-08-28T16:03:00Z"/>
        </w:rPr>
      </w:pPr>
      <w:del w:id="381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382" w:author="3.0" w:date="2014-08-28T16:03:00Z"/>
        </w:rPr>
      </w:pPr>
      <w:del w:id="383" w:author="3.0" w:date="2014-08-28T16:03:00Z">
        <w:r w:rsidDel="004F1DFB">
          <w:delText>description  : TIU input messages information</w:delText>
        </w:r>
      </w:del>
    </w:p>
    <w:p w:rsidR="00E51198" w:rsidDel="004F1DFB" w:rsidRDefault="00E51198" w:rsidP="00E51198">
      <w:pPr>
        <w:pStyle w:val="ADANB"/>
        <w:rPr>
          <w:del w:id="384" w:author="3.0" w:date="2014-08-28T16:03:00Z"/>
        </w:rPr>
      </w:pPr>
    </w:p>
    <w:p w:rsidR="00E51198" w:rsidDel="004F1DFB" w:rsidRDefault="00E51198" w:rsidP="00E51198">
      <w:pPr>
        <w:pStyle w:val="ADANB"/>
        <w:rPr>
          <w:del w:id="385" w:author="3.0" w:date="2014-08-28T16:03:00Z"/>
        </w:rPr>
      </w:pPr>
    </w:p>
    <w:p w:rsidR="00E51198" w:rsidDel="004F1DFB" w:rsidRDefault="00E51198" w:rsidP="00E51198">
      <w:pPr>
        <w:pStyle w:val="ADANB"/>
        <w:rPr>
          <w:del w:id="386" w:author="3.0" w:date="2014-08-28T16:03:00Z"/>
        </w:rPr>
      </w:pPr>
    </w:p>
    <w:p w:rsidR="00E51198" w:rsidDel="004F1DFB" w:rsidRDefault="00E51198" w:rsidP="00E51198">
      <w:pPr>
        <w:pStyle w:val="ADANB"/>
        <w:rPr>
          <w:del w:id="387" w:author="3.0" w:date="2014-08-28T16:03:00Z"/>
        </w:rPr>
      </w:pPr>
    </w:p>
    <w:p w:rsidR="00E51198" w:rsidDel="004F1DFB" w:rsidRDefault="00E51198" w:rsidP="00E51198">
      <w:pPr>
        <w:pStyle w:val="ADANB"/>
        <w:rPr>
          <w:del w:id="388" w:author="3.0" w:date="2014-08-28T16:03:00Z"/>
        </w:rPr>
      </w:pPr>
      <w:del w:id="389" w:author="3.0" w:date="2014-08-28T16:03:00Z">
        <w:r w:rsidDel="004F1DFB">
          <w:delText>1945.</w:delText>
        </w:r>
        <w:r w:rsidDel="004F1DFB">
          <w:tab/>
          <w:delText>max_n_of_TIU_input_msgs (data flow, pel) =</w:delText>
        </w:r>
      </w:del>
    </w:p>
    <w:p w:rsidR="00E51198" w:rsidDel="004F1DFB" w:rsidRDefault="00E51198" w:rsidP="00E51198">
      <w:pPr>
        <w:pStyle w:val="ADANB"/>
        <w:rPr>
          <w:del w:id="390" w:author="3.0" w:date="2014-08-28T16:03:00Z"/>
        </w:rPr>
      </w:pPr>
      <w:del w:id="391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392" w:author="3.0" w:date="2014-08-28T16:03:00Z"/>
        </w:rPr>
      </w:pPr>
    </w:p>
    <w:p w:rsidR="00E51198" w:rsidDel="004F1DFB" w:rsidRDefault="00E51198" w:rsidP="00E51198">
      <w:pPr>
        <w:pStyle w:val="ADANB"/>
        <w:rPr>
          <w:del w:id="393" w:author="3.0" w:date="2014-08-28T16:03:00Z"/>
        </w:rPr>
      </w:pPr>
      <w:del w:id="394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395" w:author="3.0" w:date="2014-08-28T16:03:00Z"/>
        </w:rPr>
      </w:pPr>
      <w:del w:id="396" w:author="3.0" w:date="2014-08-28T16:03:00Z">
        <w:r w:rsidDel="004F1DFB">
          <w:delText>rate         : N/A;</w:delText>
        </w:r>
      </w:del>
    </w:p>
    <w:p w:rsidR="00E51198" w:rsidDel="004F1DFB" w:rsidRDefault="00E51198" w:rsidP="00E51198">
      <w:pPr>
        <w:pStyle w:val="ADANB"/>
        <w:rPr>
          <w:del w:id="397" w:author="3.0" w:date="2014-08-28T16:03:00Z"/>
        </w:rPr>
      </w:pPr>
      <w:del w:id="398" w:author="3.0" w:date="2014-08-28T16:03:00Z">
        <w:r w:rsidDel="004F1DFB">
          <w:delText>range        : 24..24;</w:delText>
        </w:r>
      </w:del>
    </w:p>
    <w:p w:rsidR="00E51198" w:rsidDel="004F1DFB" w:rsidRDefault="00E51198" w:rsidP="00E51198">
      <w:pPr>
        <w:pStyle w:val="ADANB"/>
        <w:rPr>
          <w:del w:id="399" w:author="3.0" w:date="2014-08-28T16:03:00Z"/>
        </w:rPr>
      </w:pPr>
      <w:del w:id="400" w:author="3.0" w:date="2014-08-28T16:03:00Z">
        <w:r w:rsidDel="004F1DFB">
          <w:delText>resolution   : N/A;</w:delText>
        </w:r>
      </w:del>
    </w:p>
    <w:p w:rsidR="00E51198" w:rsidDel="004F1DFB" w:rsidRDefault="00E51198" w:rsidP="00E51198">
      <w:pPr>
        <w:pStyle w:val="ADANB"/>
        <w:rPr>
          <w:del w:id="401" w:author="3.0" w:date="2014-08-28T16:03:00Z"/>
        </w:rPr>
      </w:pPr>
      <w:del w:id="402" w:author="3.0" w:date="2014-08-28T16:03:00Z">
        <w:r w:rsidDel="004F1DFB">
          <w:delText>units        : N/A;</w:delText>
        </w:r>
      </w:del>
    </w:p>
    <w:p w:rsidR="00E51198" w:rsidDel="004F1DFB" w:rsidRDefault="00E51198" w:rsidP="00E51198">
      <w:pPr>
        <w:pStyle w:val="ADANB"/>
        <w:rPr>
          <w:del w:id="403" w:author="3.0" w:date="2014-08-28T16:03:00Z"/>
        </w:rPr>
      </w:pPr>
      <w:del w:id="404" w:author="3.0" w:date="2014-08-28T16:03:00Z">
        <w:r w:rsidDel="004F1DFB">
          <w:delText>value names  : N/A;</w:delText>
        </w:r>
      </w:del>
    </w:p>
    <w:p w:rsidR="00E51198" w:rsidDel="004F1DFB" w:rsidRDefault="00E51198" w:rsidP="00E51198">
      <w:pPr>
        <w:pStyle w:val="ADANB"/>
        <w:rPr>
          <w:del w:id="405" w:author="3.0" w:date="2014-08-28T16:03:00Z"/>
        </w:rPr>
      </w:pPr>
      <w:del w:id="406" w:author="3.0" w:date="2014-08-28T16:03:00Z">
        <w:r w:rsidDel="004F1DFB">
          <w:delText>description  : maximum number of messages from the TIU. This number is equal to 24;</w:delText>
        </w:r>
      </w:del>
    </w:p>
    <w:p w:rsidR="00E51198" w:rsidDel="004F1DFB" w:rsidRDefault="00E51198" w:rsidP="00E51198">
      <w:pPr>
        <w:pStyle w:val="ADANB"/>
        <w:rPr>
          <w:del w:id="407" w:author="3.0" w:date="2014-08-28T16:03:00Z"/>
        </w:rPr>
      </w:pPr>
    </w:p>
    <w:p w:rsidR="00E51198" w:rsidDel="004F1DFB" w:rsidRDefault="00E51198" w:rsidP="00E51198">
      <w:pPr>
        <w:pStyle w:val="ADANB"/>
        <w:rPr>
          <w:del w:id="408" w:author="3.0" w:date="2014-08-28T16:03:00Z"/>
        </w:rPr>
      </w:pPr>
    </w:p>
    <w:p w:rsidR="00E51198" w:rsidDel="004F1DFB" w:rsidRDefault="00E51198" w:rsidP="00E51198">
      <w:pPr>
        <w:pStyle w:val="ADANB"/>
        <w:rPr>
          <w:del w:id="409" w:author="3.0" w:date="2014-08-28T16:03:00Z"/>
        </w:rPr>
      </w:pPr>
      <w:del w:id="410" w:author="3.0" w:date="2014-08-28T16:03:00Z">
        <w:r w:rsidDel="004F1DFB">
          <w:delText>3564.</w:delText>
        </w:r>
        <w:r w:rsidDel="004F1DFB">
          <w:tab/>
          <w:delText>TIU_input_msg_info (data flow) =</w:delText>
        </w:r>
      </w:del>
    </w:p>
    <w:p w:rsidR="00E51198" w:rsidDel="004F1DFB" w:rsidRDefault="00E51198" w:rsidP="00E51198">
      <w:pPr>
        <w:pStyle w:val="ADANB"/>
        <w:rPr>
          <w:del w:id="411" w:author="3.0" w:date="2014-08-28T16:03:00Z"/>
        </w:rPr>
      </w:pPr>
      <w:del w:id="412" w:author="3.0" w:date="2014-08-28T16:03:00Z">
        <w:r w:rsidDel="004F1DFB">
          <w:delText>is_present</w:delText>
        </w:r>
      </w:del>
    </w:p>
    <w:p w:rsidR="00E51198" w:rsidDel="004F1DFB" w:rsidRDefault="00E51198" w:rsidP="00E51198">
      <w:pPr>
        <w:pStyle w:val="ADANB"/>
        <w:rPr>
          <w:del w:id="413" w:author="3.0" w:date="2014-08-28T16:03:00Z"/>
        </w:rPr>
      </w:pPr>
      <w:del w:id="414" w:author="3.0" w:date="2014-08-28T16:03:00Z">
        <w:r w:rsidDel="004F1DFB">
          <w:delText>+coded_TIU_input_msg.</w:delText>
        </w:r>
      </w:del>
    </w:p>
    <w:p w:rsidR="00E51198" w:rsidDel="004F1DFB" w:rsidRDefault="00E51198" w:rsidP="00E51198">
      <w:pPr>
        <w:pStyle w:val="ADANB"/>
        <w:rPr>
          <w:del w:id="415" w:author="3.0" w:date="2014-08-28T16:03:00Z"/>
        </w:rPr>
      </w:pPr>
    </w:p>
    <w:p w:rsidR="00E51198" w:rsidDel="004F1DFB" w:rsidRDefault="00E51198" w:rsidP="00E51198">
      <w:pPr>
        <w:pStyle w:val="ADANB"/>
        <w:rPr>
          <w:del w:id="416" w:author="3.0" w:date="2014-08-28T16:03:00Z"/>
        </w:rPr>
      </w:pPr>
      <w:del w:id="417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418" w:author="3.0" w:date="2014-08-28T16:03:00Z"/>
        </w:rPr>
      </w:pPr>
      <w:del w:id="419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420" w:author="3.0" w:date="2014-08-28T16:03:00Z"/>
        </w:rPr>
      </w:pPr>
      <w:del w:id="421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422" w:author="3.0" w:date="2014-08-28T16:03:00Z"/>
        </w:rPr>
      </w:pPr>
      <w:del w:id="423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424" w:author="3.0" w:date="2014-08-28T16:03:00Z"/>
        </w:rPr>
      </w:pPr>
      <w:del w:id="425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426" w:author="3.0" w:date="2014-08-28T16:03:00Z"/>
        </w:rPr>
      </w:pPr>
      <w:del w:id="427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428" w:author="3.0" w:date="2014-08-28T16:03:00Z"/>
        </w:rPr>
      </w:pPr>
      <w:del w:id="429" w:author="3.0" w:date="2014-08-28T16:03:00Z">
        <w:r w:rsidDel="004F1DFB">
          <w:delText>description  : TIU input message information</w:delText>
        </w:r>
      </w:del>
    </w:p>
    <w:p w:rsidR="00E51198" w:rsidDel="004F1DFB" w:rsidRDefault="00E51198" w:rsidP="00E51198">
      <w:pPr>
        <w:pStyle w:val="ADANB"/>
        <w:rPr>
          <w:del w:id="430" w:author="3.0" w:date="2014-08-28T16:03:00Z"/>
        </w:rPr>
      </w:pPr>
    </w:p>
    <w:p w:rsidR="00E51198" w:rsidDel="004F1DFB" w:rsidRDefault="00E51198" w:rsidP="00E51198">
      <w:pPr>
        <w:pStyle w:val="ADANB"/>
        <w:rPr>
          <w:del w:id="431" w:author="3.0" w:date="2014-08-28T16:03:00Z"/>
        </w:rPr>
      </w:pPr>
    </w:p>
    <w:p w:rsidR="00E51198" w:rsidDel="004F1DFB" w:rsidRDefault="00E51198" w:rsidP="00E51198">
      <w:pPr>
        <w:pStyle w:val="ADANB"/>
        <w:rPr>
          <w:del w:id="432" w:author="3.0" w:date="2014-08-28T16:03:00Z"/>
        </w:rPr>
      </w:pPr>
    </w:p>
    <w:p w:rsidR="00E51198" w:rsidDel="004F1DFB" w:rsidRDefault="00E51198" w:rsidP="00E51198">
      <w:pPr>
        <w:pStyle w:val="ADANB"/>
        <w:rPr>
          <w:del w:id="433" w:author="3.0" w:date="2014-08-28T16:03:00Z"/>
        </w:rPr>
      </w:pPr>
      <w:del w:id="434" w:author="3.0" w:date="2014-08-28T16:03:00Z">
        <w:r w:rsidDel="004F1DFB">
          <w:delText>1514.</w:delText>
        </w:r>
        <w:r w:rsidDel="004F1DFB">
          <w:tab/>
          <w:delText>is_present (data flow, del) =</w:delText>
        </w:r>
      </w:del>
    </w:p>
    <w:p w:rsidR="00E51198" w:rsidDel="004F1DFB" w:rsidRDefault="00E51198" w:rsidP="00E51198">
      <w:pPr>
        <w:pStyle w:val="ADANB"/>
        <w:rPr>
          <w:del w:id="435" w:author="3.0" w:date="2014-08-28T16:03:00Z"/>
        </w:rPr>
      </w:pPr>
      <w:del w:id="436" w:author="3.0" w:date="2014-08-28T16:03:00Z">
        <w:r w:rsidDel="004F1DFB">
          <w:delText>["FALSE"|"TRUE"].</w:delText>
        </w:r>
      </w:del>
    </w:p>
    <w:p w:rsidR="00E51198" w:rsidDel="004F1DFB" w:rsidRDefault="00E51198" w:rsidP="00E51198">
      <w:pPr>
        <w:pStyle w:val="ADANB"/>
        <w:rPr>
          <w:del w:id="437" w:author="3.0" w:date="2014-08-28T16:03:00Z"/>
        </w:rPr>
      </w:pPr>
    </w:p>
    <w:p w:rsidR="00E51198" w:rsidDel="004F1DFB" w:rsidRDefault="00E51198" w:rsidP="00E51198">
      <w:pPr>
        <w:pStyle w:val="ADANB"/>
        <w:rPr>
          <w:del w:id="438" w:author="3.0" w:date="2014-08-28T16:03:00Z"/>
        </w:rPr>
      </w:pPr>
      <w:del w:id="439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440" w:author="3.0" w:date="2014-08-28T16:03:00Z"/>
        </w:rPr>
      </w:pPr>
      <w:del w:id="441" w:author="3.0" w:date="2014-08-28T16:03:00Z">
        <w:r w:rsidDel="004F1DFB">
          <w:delText>rate         : N/A;</w:delText>
        </w:r>
      </w:del>
    </w:p>
    <w:p w:rsidR="00E51198" w:rsidDel="004F1DFB" w:rsidRDefault="00E51198" w:rsidP="00E51198">
      <w:pPr>
        <w:pStyle w:val="ADANB"/>
        <w:rPr>
          <w:del w:id="442" w:author="3.0" w:date="2014-08-28T16:03:00Z"/>
        </w:rPr>
      </w:pPr>
      <w:del w:id="443" w:author="3.0" w:date="2014-08-28T16:03:00Z">
        <w:r w:rsidDel="004F1DFB">
          <w:delText xml:space="preserve">range        : N/A;  </w:delText>
        </w:r>
      </w:del>
    </w:p>
    <w:p w:rsidR="00E51198" w:rsidDel="004F1DFB" w:rsidRDefault="00E51198" w:rsidP="00E51198">
      <w:pPr>
        <w:pStyle w:val="ADANB"/>
        <w:rPr>
          <w:del w:id="444" w:author="3.0" w:date="2014-08-28T16:03:00Z"/>
        </w:rPr>
      </w:pPr>
      <w:del w:id="445" w:author="3.0" w:date="2014-08-28T16:03:00Z">
        <w:r w:rsidDel="004F1DFB">
          <w:delText xml:space="preserve">resolution   : N/A;   </w:delText>
        </w:r>
      </w:del>
    </w:p>
    <w:p w:rsidR="00E51198" w:rsidDel="004F1DFB" w:rsidRDefault="00E51198" w:rsidP="00E51198">
      <w:pPr>
        <w:pStyle w:val="ADANB"/>
        <w:rPr>
          <w:del w:id="446" w:author="3.0" w:date="2014-08-28T16:03:00Z"/>
        </w:rPr>
      </w:pPr>
      <w:del w:id="447" w:author="3.0" w:date="2014-08-28T16:03:00Z">
        <w:r w:rsidDel="004F1DFB">
          <w:delText>units        : N/A;</w:delText>
        </w:r>
      </w:del>
    </w:p>
    <w:p w:rsidR="00E51198" w:rsidDel="004F1DFB" w:rsidRDefault="00E51198" w:rsidP="00E51198">
      <w:pPr>
        <w:pStyle w:val="ADANB"/>
        <w:rPr>
          <w:del w:id="448" w:author="3.0" w:date="2014-08-28T16:03:00Z"/>
        </w:rPr>
      </w:pPr>
      <w:del w:id="449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450" w:author="3.0" w:date="2014-08-28T16:03:00Z"/>
        </w:rPr>
      </w:pPr>
      <w:del w:id="451" w:author="3.0" w:date="2014-08-28T16:03:00Z">
        <w:r w:rsidDel="004F1DFB">
          <w:delText>description  : indicates if the considered data is or is not present;</w:delText>
        </w:r>
      </w:del>
    </w:p>
    <w:p w:rsidR="00E51198" w:rsidDel="004F1DFB" w:rsidRDefault="00E51198" w:rsidP="00E51198">
      <w:pPr>
        <w:pStyle w:val="ADANB"/>
        <w:rPr>
          <w:del w:id="452" w:author="3.0" w:date="2014-08-28T16:03:00Z"/>
        </w:rPr>
      </w:pPr>
    </w:p>
    <w:p w:rsidR="00E51198" w:rsidDel="004F1DFB" w:rsidRDefault="00E51198" w:rsidP="00E51198">
      <w:pPr>
        <w:pStyle w:val="ADANB"/>
        <w:rPr>
          <w:del w:id="453" w:author="3.0" w:date="2014-08-28T16:03:00Z"/>
        </w:rPr>
      </w:pPr>
    </w:p>
    <w:p w:rsidR="00E51198" w:rsidDel="004F1DFB" w:rsidRDefault="00E51198" w:rsidP="00E51198">
      <w:pPr>
        <w:pStyle w:val="ADANB"/>
        <w:rPr>
          <w:del w:id="454" w:author="3.0" w:date="2014-08-28T16:03:00Z"/>
        </w:rPr>
      </w:pPr>
      <w:del w:id="455" w:author="3.0" w:date="2014-08-28T16:03:00Z">
        <w:r w:rsidDel="004F1DFB">
          <w:delText>644.</w:delText>
        </w:r>
        <w:r w:rsidDel="004F1DFB">
          <w:tab/>
          <w:delText>coded_TIU_input_msg (data flow) =</w:delText>
        </w:r>
      </w:del>
    </w:p>
    <w:p w:rsidR="00E51198" w:rsidDel="004F1DFB" w:rsidRDefault="00E51198" w:rsidP="00E51198">
      <w:pPr>
        <w:pStyle w:val="ADANB"/>
        <w:rPr>
          <w:del w:id="456" w:author="3.0" w:date="2014-08-28T16:03:00Z"/>
        </w:rPr>
      </w:pPr>
      <w:del w:id="457" w:author="3.0" w:date="2014-08-28T16:03:00Z">
        <w:r w:rsidDel="004F1DFB">
          <w:delText>n_of_bits_in_TIU_i_msg{bit}n_of_bits_in_TIU_i_msg</w:delText>
        </w:r>
      </w:del>
    </w:p>
    <w:p w:rsidR="00E51198" w:rsidDel="004F1DFB" w:rsidRDefault="00E51198" w:rsidP="00E51198">
      <w:pPr>
        <w:pStyle w:val="ADANB"/>
        <w:rPr>
          <w:del w:id="458" w:author="3.0" w:date="2014-08-28T16:03:00Z"/>
        </w:rPr>
      </w:pPr>
      <w:del w:id="459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460" w:author="3.0" w:date="2014-08-28T16:03:00Z"/>
        </w:rPr>
      </w:pPr>
      <w:del w:id="461" w:author="3.0" w:date="2014-08-28T16:03:00Z">
        <w:r w:rsidDel="004F1DFB">
          <w:delText>full_name    : N/A;</w:delText>
        </w:r>
      </w:del>
    </w:p>
    <w:p w:rsidR="00E51198" w:rsidDel="004F1DFB" w:rsidRDefault="00E51198" w:rsidP="00E51198">
      <w:pPr>
        <w:pStyle w:val="ADANB"/>
        <w:rPr>
          <w:del w:id="462" w:author="3.0" w:date="2014-08-28T16:03:00Z"/>
        </w:rPr>
      </w:pPr>
      <w:del w:id="463" w:author="3.0" w:date="2014-08-28T16:03:00Z">
        <w:r w:rsidDel="004F1DFB">
          <w:delText>rate         : N/A;</w:delText>
        </w:r>
      </w:del>
    </w:p>
    <w:p w:rsidR="00E51198" w:rsidDel="004F1DFB" w:rsidRDefault="00E51198" w:rsidP="00E51198">
      <w:pPr>
        <w:pStyle w:val="ADANB"/>
        <w:rPr>
          <w:del w:id="464" w:author="3.0" w:date="2014-08-28T16:03:00Z"/>
        </w:rPr>
      </w:pPr>
      <w:del w:id="465" w:author="3.0" w:date="2014-08-28T16:03:00Z">
        <w:r w:rsidDel="004F1DFB">
          <w:delText>range        : N/A;</w:delText>
        </w:r>
      </w:del>
    </w:p>
    <w:p w:rsidR="00E51198" w:rsidDel="004F1DFB" w:rsidRDefault="00E51198" w:rsidP="00E51198">
      <w:pPr>
        <w:pStyle w:val="ADANB"/>
        <w:rPr>
          <w:del w:id="466" w:author="3.0" w:date="2014-08-28T16:03:00Z"/>
        </w:rPr>
      </w:pPr>
      <w:del w:id="467" w:author="3.0" w:date="2014-08-28T16:03:00Z">
        <w:r w:rsidDel="004F1DFB">
          <w:delText>resolution   : N/A;</w:delText>
        </w:r>
      </w:del>
    </w:p>
    <w:p w:rsidR="00E51198" w:rsidDel="004F1DFB" w:rsidRDefault="00E51198" w:rsidP="00E51198">
      <w:pPr>
        <w:pStyle w:val="ADANB"/>
        <w:rPr>
          <w:del w:id="468" w:author="3.0" w:date="2014-08-28T16:03:00Z"/>
        </w:rPr>
      </w:pPr>
      <w:del w:id="469" w:author="3.0" w:date="2014-08-28T16:03:00Z">
        <w:r w:rsidDel="004F1DFB">
          <w:delText>units        : N/A;</w:delText>
        </w:r>
      </w:del>
    </w:p>
    <w:p w:rsidR="00E51198" w:rsidDel="004F1DFB" w:rsidRDefault="00E51198" w:rsidP="00E51198">
      <w:pPr>
        <w:pStyle w:val="ADANB"/>
        <w:rPr>
          <w:del w:id="470" w:author="3.0" w:date="2014-08-28T16:03:00Z"/>
        </w:rPr>
      </w:pPr>
      <w:del w:id="471" w:author="3.0" w:date="2014-08-28T16:03:00Z">
        <w:r w:rsidDel="004F1DFB">
          <w:delText>value_names  : N/A;</w:delText>
        </w:r>
      </w:del>
    </w:p>
    <w:p w:rsidR="00E51198" w:rsidDel="004F1DFB" w:rsidRDefault="00E51198" w:rsidP="00E51198">
      <w:pPr>
        <w:pStyle w:val="ADANB"/>
        <w:rPr>
          <w:del w:id="472" w:author="3.0" w:date="2014-08-28T16:03:00Z"/>
        </w:rPr>
      </w:pPr>
      <w:del w:id="473" w:author="3.0" w:date="2014-08-28T16:03:00Z">
        <w:r w:rsidDel="004F1DFB">
          <w:delText>description  : coded TIU input message;</w:delText>
        </w:r>
      </w:del>
    </w:p>
    <w:p w:rsidR="00E51198" w:rsidDel="004F1DFB" w:rsidRDefault="00E51198" w:rsidP="00E51198">
      <w:pPr>
        <w:pStyle w:val="ADANB"/>
        <w:rPr>
          <w:del w:id="474" w:author="3.0" w:date="2014-08-28T16:03:00Z"/>
        </w:rPr>
      </w:pPr>
    </w:p>
    <w:p w:rsidR="00E51198" w:rsidDel="004F1DFB" w:rsidRDefault="00E51198" w:rsidP="00E51198">
      <w:pPr>
        <w:pStyle w:val="ADANB"/>
        <w:rPr>
          <w:del w:id="475" w:author="3.0" w:date="2014-08-28T16:03:00Z"/>
        </w:rPr>
      </w:pPr>
    </w:p>
    <w:p w:rsidR="00E51198" w:rsidDel="004F1DFB" w:rsidRDefault="00E51198" w:rsidP="00E51198">
      <w:pPr>
        <w:pStyle w:val="ADANB"/>
        <w:rPr>
          <w:del w:id="476" w:author="3.0" w:date="2014-08-28T16:03:00Z"/>
        </w:rPr>
      </w:pPr>
    </w:p>
    <w:p w:rsidR="00E51198" w:rsidDel="004F1DFB" w:rsidRDefault="00E51198" w:rsidP="00E51198">
      <w:pPr>
        <w:pStyle w:val="ADANB"/>
        <w:rPr>
          <w:del w:id="477" w:author="3.0" w:date="2014-08-28T16:03:00Z"/>
        </w:rPr>
      </w:pPr>
      <w:del w:id="478" w:author="3.0" w:date="2014-08-28T16:03:00Z">
        <w:r w:rsidDel="004F1DFB">
          <w:delText>2140.</w:delText>
        </w:r>
        <w:r w:rsidDel="004F1DFB">
          <w:tab/>
          <w:delText>n_of_bits_in_TIU_i_msg (data flow, cel) =</w:delText>
        </w:r>
      </w:del>
    </w:p>
    <w:p w:rsidR="00E51198" w:rsidDel="004F1DFB" w:rsidRDefault="00E51198" w:rsidP="00E51198">
      <w:pPr>
        <w:pStyle w:val="ADANB"/>
        <w:rPr>
          <w:del w:id="479" w:author="3.0" w:date="2014-08-28T16:03:00Z"/>
        </w:rPr>
      </w:pPr>
      <w:del w:id="480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481" w:author="3.0" w:date="2014-08-28T16:03:00Z"/>
        </w:rPr>
      </w:pPr>
      <w:del w:id="482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483" w:author="3.0" w:date="2014-08-28T16:03:00Z"/>
        </w:rPr>
      </w:pPr>
      <w:del w:id="484" w:author="3.0" w:date="2014-08-28T16:03:00Z">
        <w:r w:rsidDel="004F1DFB">
          <w:delText>full_name    : N/A;</w:delText>
        </w:r>
      </w:del>
    </w:p>
    <w:p w:rsidR="00E51198" w:rsidDel="004F1DFB" w:rsidRDefault="00E51198" w:rsidP="00E51198">
      <w:pPr>
        <w:pStyle w:val="ADANB"/>
        <w:rPr>
          <w:del w:id="485" w:author="3.0" w:date="2014-08-28T16:03:00Z"/>
        </w:rPr>
      </w:pPr>
      <w:del w:id="486" w:author="3.0" w:date="2014-08-28T16:03:00Z">
        <w:r w:rsidDel="004F1DFB">
          <w:delText>rate         : N/A;</w:delText>
        </w:r>
      </w:del>
    </w:p>
    <w:p w:rsidR="00E51198" w:rsidDel="004F1DFB" w:rsidRDefault="00E51198" w:rsidP="00E51198">
      <w:pPr>
        <w:pStyle w:val="ADANB"/>
        <w:rPr>
          <w:del w:id="487" w:author="3.0" w:date="2014-08-28T16:03:00Z"/>
        </w:rPr>
      </w:pPr>
      <w:del w:id="488" w:author="3.0" w:date="2014-08-28T16:03:00Z">
        <w:r w:rsidDel="004F1DFB">
          <w:delText>range        : 0..2000;</w:delText>
        </w:r>
      </w:del>
    </w:p>
    <w:p w:rsidR="00E51198" w:rsidDel="004F1DFB" w:rsidRDefault="00E51198" w:rsidP="00E51198">
      <w:pPr>
        <w:pStyle w:val="ADANB"/>
        <w:rPr>
          <w:del w:id="489" w:author="3.0" w:date="2014-08-28T16:03:00Z"/>
        </w:rPr>
      </w:pPr>
      <w:del w:id="490" w:author="3.0" w:date="2014-08-28T16:03:00Z">
        <w:r w:rsidDel="004F1DFB">
          <w:delText>resolution   : 1;</w:delText>
        </w:r>
      </w:del>
    </w:p>
    <w:p w:rsidR="00E51198" w:rsidDel="004F1DFB" w:rsidRDefault="00E51198" w:rsidP="00E51198">
      <w:pPr>
        <w:pStyle w:val="ADANB"/>
        <w:rPr>
          <w:del w:id="491" w:author="3.0" w:date="2014-08-28T16:03:00Z"/>
        </w:rPr>
      </w:pPr>
      <w:del w:id="492" w:author="3.0" w:date="2014-08-28T16:03:00Z">
        <w:r w:rsidDel="004F1DFB">
          <w:delText>units        : N/A;</w:delText>
        </w:r>
      </w:del>
    </w:p>
    <w:p w:rsidR="00E51198" w:rsidDel="004F1DFB" w:rsidRDefault="00E51198" w:rsidP="00E51198">
      <w:pPr>
        <w:pStyle w:val="ADANB"/>
        <w:rPr>
          <w:del w:id="493" w:author="3.0" w:date="2014-08-28T16:03:00Z"/>
        </w:rPr>
      </w:pPr>
      <w:del w:id="494" w:author="3.0" w:date="2014-08-28T16:03:00Z">
        <w:r w:rsidDel="004F1DFB">
          <w:delText>value_names  : N/A;</w:delText>
        </w:r>
      </w:del>
    </w:p>
    <w:p w:rsidR="00E51198" w:rsidDel="004F1DFB" w:rsidRDefault="00E51198" w:rsidP="00E51198">
      <w:pPr>
        <w:pStyle w:val="ADANB"/>
        <w:rPr>
          <w:del w:id="495" w:author="3.0" w:date="2014-08-28T16:03:00Z"/>
        </w:rPr>
      </w:pPr>
      <w:del w:id="496" w:author="3.0" w:date="2014-08-28T16:03:00Z">
        <w:r w:rsidDel="004F1DFB">
          <w:delText>description  : number of bits in current TIU input message</w:delText>
        </w:r>
      </w:del>
    </w:p>
    <w:p w:rsidR="00E51198" w:rsidDel="004F1DFB" w:rsidRDefault="00E51198" w:rsidP="00E51198">
      <w:pPr>
        <w:pStyle w:val="ADANB"/>
        <w:rPr>
          <w:del w:id="497" w:author="3.0" w:date="2014-08-28T16:03:00Z"/>
        </w:rPr>
      </w:pPr>
    </w:p>
    <w:p w:rsidR="00E51198" w:rsidDel="004F1DFB" w:rsidRDefault="00E51198" w:rsidP="00E51198">
      <w:pPr>
        <w:pStyle w:val="ADANB"/>
        <w:rPr>
          <w:del w:id="498" w:author="3.0" w:date="2014-08-28T16:03:00Z"/>
        </w:rPr>
      </w:pPr>
    </w:p>
    <w:p w:rsidR="00E51198" w:rsidDel="004F1DFB" w:rsidRDefault="00E51198" w:rsidP="00E51198">
      <w:pPr>
        <w:pStyle w:val="ADANB"/>
        <w:rPr>
          <w:del w:id="499" w:author="3.0" w:date="2014-08-28T16:03:00Z"/>
        </w:rPr>
      </w:pPr>
    </w:p>
    <w:p w:rsidR="00E51198" w:rsidDel="004F1DFB" w:rsidRDefault="00E51198" w:rsidP="00E51198">
      <w:pPr>
        <w:pStyle w:val="ADANB"/>
        <w:rPr>
          <w:del w:id="500" w:author="3.0" w:date="2014-08-28T16:03:00Z"/>
        </w:rPr>
      </w:pPr>
      <w:del w:id="501" w:author="3.0" w:date="2014-08-28T16:03:00Z">
        <w:r w:rsidDel="004F1DFB">
          <w:delText>507.</w:delText>
        </w:r>
        <w:r w:rsidDel="004F1DFB">
          <w:tab/>
          <w:delText>bit (data flow, pel) =</w:delText>
        </w:r>
      </w:del>
    </w:p>
    <w:p w:rsidR="00E51198" w:rsidDel="004F1DFB" w:rsidRDefault="00E51198" w:rsidP="00E51198">
      <w:pPr>
        <w:pStyle w:val="ADANB"/>
        <w:rPr>
          <w:del w:id="502" w:author="3.0" w:date="2014-08-28T16:03:00Z"/>
        </w:rPr>
      </w:pPr>
      <w:del w:id="503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504" w:author="3.0" w:date="2014-08-28T16:03:00Z"/>
        </w:rPr>
      </w:pPr>
      <w:del w:id="505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506" w:author="3.0" w:date="2014-08-28T16:03:00Z"/>
        </w:rPr>
      </w:pPr>
      <w:del w:id="507" w:author="3.0" w:date="2014-08-28T16:03:00Z">
        <w:r w:rsidDel="004F1DFB">
          <w:delText>full_name    : N/A;</w:delText>
        </w:r>
      </w:del>
    </w:p>
    <w:p w:rsidR="00E51198" w:rsidDel="004F1DFB" w:rsidRDefault="00E51198" w:rsidP="00E51198">
      <w:pPr>
        <w:pStyle w:val="ADANB"/>
        <w:rPr>
          <w:del w:id="508" w:author="3.0" w:date="2014-08-28T16:03:00Z"/>
        </w:rPr>
      </w:pPr>
      <w:del w:id="509" w:author="3.0" w:date="2014-08-28T16:03:00Z">
        <w:r w:rsidDel="004F1DFB">
          <w:delText>rate         : N/A;</w:delText>
        </w:r>
      </w:del>
    </w:p>
    <w:p w:rsidR="00E51198" w:rsidDel="004F1DFB" w:rsidRDefault="00E51198" w:rsidP="00E51198">
      <w:pPr>
        <w:pStyle w:val="ADANB"/>
        <w:rPr>
          <w:del w:id="510" w:author="3.0" w:date="2014-08-28T16:03:00Z"/>
        </w:rPr>
      </w:pPr>
      <w:del w:id="511" w:author="3.0" w:date="2014-08-28T16:03:00Z">
        <w:r w:rsidDel="004F1DFB">
          <w:delText>range        : 0..1;</w:delText>
        </w:r>
      </w:del>
    </w:p>
    <w:p w:rsidR="00E51198" w:rsidDel="004F1DFB" w:rsidRDefault="00E51198" w:rsidP="00E51198">
      <w:pPr>
        <w:pStyle w:val="ADANB"/>
        <w:rPr>
          <w:del w:id="512" w:author="3.0" w:date="2014-08-28T16:03:00Z"/>
        </w:rPr>
      </w:pPr>
      <w:del w:id="513" w:author="3.0" w:date="2014-08-28T16:03:00Z">
        <w:r w:rsidDel="004F1DFB">
          <w:delText>resolution   : 1;</w:delText>
        </w:r>
      </w:del>
    </w:p>
    <w:p w:rsidR="00E51198" w:rsidDel="004F1DFB" w:rsidRDefault="00E51198" w:rsidP="00E51198">
      <w:pPr>
        <w:pStyle w:val="ADANB"/>
        <w:rPr>
          <w:del w:id="514" w:author="3.0" w:date="2014-08-28T16:03:00Z"/>
        </w:rPr>
      </w:pPr>
      <w:del w:id="515" w:author="3.0" w:date="2014-08-28T16:03:00Z">
        <w:r w:rsidDel="004F1DFB">
          <w:delText>units        : N/A;</w:delText>
        </w:r>
      </w:del>
    </w:p>
    <w:p w:rsidR="00E51198" w:rsidDel="004F1DFB" w:rsidRDefault="00E51198" w:rsidP="00E51198">
      <w:pPr>
        <w:pStyle w:val="ADANB"/>
        <w:rPr>
          <w:del w:id="516" w:author="3.0" w:date="2014-08-28T16:03:00Z"/>
        </w:rPr>
      </w:pPr>
      <w:del w:id="517" w:author="3.0" w:date="2014-08-28T16:03:00Z">
        <w:r w:rsidDel="004F1DFB">
          <w:delText>value_names  : N/A;</w:delText>
        </w:r>
      </w:del>
    </w:p>
    <w:p w:rsidR="00E51198" w:rsidDel="004F1DFB" w:rsidRDefault="00E51198" w:rsidP="00E51198">
      <w:pPr>
        <w:pStyle w:val="ADANB"/>
        <w:rPr>
          <w:del w:id="518" w:author="3.0" w:date="2014-08-28T16:03:00Z"/>
        </w:rPr>
      </w:pPr>
      <w:del w:id="519" w:author="3.0" w:date="2014-08-28T16:03:00Z">
        <w:r w:rsidDel="004F1DFB">
          <w:delText>description  : bit;</w:delText>
        </w:r>
      </w:del>
    </w:p>
    <w:p w:rsidR="00E51198" w:rsidDel="004F1DFB" w:rsidRDefault="00E51198" w:rsidP="00E51198">
      <w:pPr>
        <w:pStyle w:val="ADANB"/>
        <w:rPr>
          <w:del w:id="520" w:author="3.0" w:date="2014-08-28T16:03:00Z"/>
        </w:rPr>
      </w:pPr>
    </w:p>
    <w:p w:rsidR="00E51198" w:rsidDel="004F1DFB" w:rsidRDefault="00E51198" w:rsidP="00E51198">
      <w:pPr>
        <w:pStyle w:val="ADANB"/>
        <w:rPr>
          <w:del w:id="521" w:author="3.0" w:date="2014-08-28T16:03:00Z"/>
        </w:rPr>
      </w:pPr>
    </w:p>
    <w:p w:rsidR="00E51198" w:rsidDel="004F1DFB" w:rsidRDefault="00E51198" w:rsidP="00E51198">
      <w:pPr>
        <w:pStyle w:val="ADANB"/>
        <w:rPr>
          <w:del w:id="522" w:author="3.0" w:date="2014-08-28T16:03:00Z"/>
        </w:rPr>
      </w:pPr>
      <w:del w:id="523" w:author="3.0" w:date="2014-08-28T16:03:00Z">
        <w:r w:rsidDel="004F1DFB">
          <w:delText>1979.</w:delText>
        </w:r>
        <w:r w:rsidDel="004F1DFB">
          <w:tab/>
          <w:delText>MMU_input_info (data flow) =</w:delText>
        </w:r>
      </w:del>
    </w:p>
    <w:p w:rsidR="00E51198" w:rsidDel="004F1DFB" w:rsidRDefault="00E51198" w:rsidP="00E51198">
      <w:pPr>
        <w:pStyle w:val="ADANB"/>
        <w:rPr>
          <w:del w:id="524" w:author="3.0" w:date="2014-08-28T16:03:00Z"/>
        </w:rPr>
      </w:pPr>
      <w:del w:id="525" w:author="3.0" w:date="2014-08-28T16:03:00Z">
        <w:r w:rsidDel="004F1DFB">
          <w:delText>current_MMU_data</w:delText>
        </w:r>
      </w:del>
    </w:p>
    <w:p w:rsidR="00E51198" w:rsidDel="004F1DFB" w:rsidRDefault="00E51198" w:rsidP="00E51198">
      <w:pPr>
        <w:pStyle w:val="ADANB"/>
        <w:rPr>
          <w:del w:id="526" w:author="3.0" w:date="2014-08-28T16:03:00Z"/>
        </w:rPr>
      </w:pPr>
      <w:del w:id="527" w:author="3.0" w:date="2014-08-28T16:03:00Z">
        <w:r w:rsidDel="004F1DFB">
          <w:delText>+tachymeter_out_of_scale.</w:delText>
        </w:r>
      </w:del>
    </w:p>
    <w:p w:rsidR="00E51198" w:rsidDel="004F1DFB" w:rsidRDefault="00E51198" w:rsidP="00E51198">
      <w:pPr>
        <w:pStyle w:val="ADANB"/>
        <w:rPr>
          <w:del w:id="528" w:author="3.0" w:date="2014-08-28T16:03:00Z"/>
        </w:rPr>
      </w:pPr>
    </w:p>
    <w:p w:rsidR="00E51198" w:rsidDel="004F1DFB" w:rsidRDefault="00E51198" w:rsidP="00E51198">
      <w:pPr>
        <w:pStyle w:val="ADANB"/>
        <w:rPr>
          <w:del w:id="529" w:author="3.0" w:date="2014-08-28T16:03:00Z"/>
        </w:rPr>
      </w:pPr>
      <w:del w:id="530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531" w:author="3.0" w:date="2014-08-28T16:03:00Z"/>
        </w:rPr>
      </w:pPr>
      <w:del w:id="532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533" w:author="3.0" w:date="2014-08-28T16:03:00Z"/>
        </w:rPr>
      </w:pPr>
      <w:del w:id="534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535" w:author="3.0" w:date="2014-08-28T16:03:00Z"/>
        </w:rPr>
      </w:pPr>
      <w:del w:id="536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537" w:author="3.0" w:date="2014-08-28T16:03:00Z"/>
        </w:rPr>
      </w:pPr>
      <w:del w:id="538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539" w:author="3.0" w:date="2014-08-28T16:03:00Z"/>
        </w:rPr>
      </w:pPr>
      <w:del w:id="540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541" w:author="3.0" w:date="2014-08-28T16:03:00Z"/>
        </w:rPr>
      </w:pPr>
      <w:del w:id="542" w:author="3.0" w:date="2014-08-28T16:03:00Z">
        <w:r w:rsidDel="004F1DFB">
          <w:delText>description  : MMU input information.</w:delText>
        </w:r>
      </w:del>
    </w:p>
    <w:p w:rsidR="00E51198" w:rsidDel="004F1DFB" w:rsidRDefault="00E51198" w:rsidP="00E51198">
      <w:pPr>
        <w:pStyle w:val="ADANB"/>
        <w:rPr>
          <w:del w:id="543" w:author="3.0" w:date="2014-08-28T16:03:00Z"/>
        </w:rPr>
      </w:pPr>
    </w:p>
    <w:p w:rsidR="00E51198" w:rsidDel="004F1DFB" w:rsidRDefault="00E51198" w:rsidP="00E51198">
      <w:pPr>
        <w:pStyle w:val="ADANB"/>
        <w:rPr>
          <w:del w:id="544" w:author="3.0" w:date="2014-08-28T16:03:00Z"/>
        </w:rPr>
      </w:pPr>
    </w:p>
    <w:p w:rsidR="00E51198" w:rsidDel="004F1DFB" w:rsidRDefault="00E51198" w:rsidP="00E51198">
      <w:pPr>
        <w:pStyle w:val="ADANB"/>
        <w:rPr>
          <w:del w:id="545" w:author="3.0" w:date="2014-08-28T16:03:00Z"/>
        </w:rPr>
      </w:pPr>
      <w:del w:id="546" w:author="3.0" w:date="2014-08-28T16:03:00Z">
        <w:r w:rsidDel="004F1DFB">
          <w:delText>775.</w:delText>
        </w:r>
        <w:r w:rsidDel="004F1DFB">
          <w:tab/>
          <w:delText>current_MMU_data (data flow) =</w:delText>
        </w:r>
      </w:del>
    </w:p>
    <w:p w:rsidR="00E51198" w:rsidDel="004F1DFB" w:rsidRDefault="00E51198" w:rsidP="00E51198">
      <w:pPr>
        <w:pStyle w:val="ADANB"/>
        <w:rPr>
          <w:del w:id="547" w:author="3.0" w:date="2014-08-28T16:03:00Z"/>
        </w:rPr>
      </w:pPr>
      <w:del w:id="548" w:author="3.0" w:date="2014-08-28T16:03:00Z">
        <w:r w:rsidDel="004F1DFB">
          <w:delText>MMU_data_time_stamp</w:delText>
        </w:r>
      </w:del>
    </w:p>
    <w:p w:rsidR="00E51198" w:rsidDel="004F1DFB" w:rsidRDefault="00E51198" w:rsidP="00E51198">
      <w:pPr>
        <w:pStyle w:val="ADANB"/>
        <w:rPr>
          <w:del w:id="549" w:author="3.0" w:date="2014-08-28T16:03:00Z"/>
        </w:rPr>
      </w:pPr>
      <w:del w:id="550" w:author="3.0" w:date="2014-08-28T16:03:00Z">
        <w:r w:rsidDel="004F1DFB">
          <w:delText>+ covered_dist_nominal_value</w:delText>
        </w:r>
      </w:del>
    </w:p>
    <w:p w:rsidR="00E51198" w:rsidDel="004F1DFB" w:rsidRDefault="00E51198" w:rsidP="00E51198">
      <w:pPr>
        <w:pStyle w:val="ADANB"/>
        <w:rPr>
          <w:del w:id="551" w:author="3.0" w:date="2014-08-28T16:03:00Z"/>
        </w:rPr>
      </w:pPr>
      <w:del w:id="552" w:author="3.0" w:date="2014-08-28T16:03:00Z">
        <w:r w:rsidDel="004F1DFB">
          <w:delText>+ covered_dist_upper_bound</w:delText>
        </w:r>
      </w:del>
    </w:p>
    <w:p w:rsidR="00E51198" w:rsidDel="004F1DFB" w:rsidRDefault="00E51198" w:rsidP="00E51198">
      <w:pPr>
        <w:pStyle w:val="ADANB"/>
        <w:rPr>
          <w:del w:id="553" w:author="3.0" w:date="2014-08-28T16:03:00Z"/>
        </w:rPr>
      </w:pPr>
      <w:del w:id="554" w:author="3.0" w:date="2014-08-28T16:03:00Z">
        <w:r w:rsidDel="004F1DFB">
          <w:delText>+ covered_dist_lower_bound</w:delText>
        </w:r>
      </w:del>
    </w:p>
    <w:p w:rsidR="00E51198" w:rsidDel="004F1DFB" w:rsidRDefault="00E51198" w:rsidP="00E51198">
      <w:pPr>
        <w:pStyle w:val="ADANB"/>
        <w:rPr>
          <w:del w:id="555" w:author="3.0" w:date="2014-08-28T16:03:00Z"/>
        </w:rPr>
      </w:pPr>
      <w:del w:id="556" w:author="3.0" w:date="2014-08-28T16:03:00Z">
        <w:r w:rsidDel="004F1DFB">
          <w:delText>+ train_speed_nominal_value</w:delText>
        </w:r>
      </w:del>
    </w:p>
    <w:p w:rsidR="00E51198" w:rsidDel="004F1DFB" w:rsidRDefault="00E51198" w:rsidP="00E51198">
      <w:pPr>
        <w:pStyle w:val="ADANB"/>
        <w:rPr>
          <w:del w:id="557" w:author="3.0" w:date="2014-08-28T16:03:00Z"/>
        </w:rPr>
      </w:pPr>
      <w:del w:id="558" w:author="3.0" w:date="2014-08-28T16:03:00Z">
        <w:r w:rsidDel="004F1DFB">
          <w:delText>+ train_speed_upper_bound</w:delText>
        </w:r>
      </w:del>
    </w:p>
    <w:p w:rsidR="00E51198" w:rsidDel="004F1DFB" w:rsidRDefault="00E51198" w:rsidP="00E51198">
      <w:pPr>
        <w:pStyle w:val="ADANB"/>
        <w:rPr>
          <w:del w:id="559" w:author="3.0" w:date="2014-08-28T16:03:00Z"/>
        </w:rPr>
      </w:pPr>
      <w:del w:id="560" w:author="3.0" w:date="2014-08-28T16:03:00Z">
        <w:r w:rsidDel="004F1DFB">
          <w:delText>+ train_speed_lower_bound</w:delText>
        </w:r>
      </w:del>
    </w:p>
    <w:p w:rsidR="00E51198" w:rsidDel="004F1DFB" w:rsidRDefault="00E51198" w:rsidP="00E51198">
      <w:pPr>
        <w:pStyle w:val="ADANB"/>
        <w:rPr>
          <w:del w:id="561" w:author="3.0" w:date="2014-08-28T16:03:00Z"/>
        </w:rPr>
      </w:pPr>
      <w:del w:id="562" w:author="3.0" w:date="2014-08-28T16:03:00Z">
        <w:r w:rsidDel="004F1DFB">
          <w:delText>+ train_acceleration_nominal_value</w:delText>
        </w:r>
      </w:del>
    </w:p>
    <w:p w:rsidR="00E51198" w:rsidDel="004F1DFB" w:rsidRDefault="00E51198" w:rsidP="00E51198">
      <w:pPr>
        <w:pStyle w:val="ADANB"/>
        <w:rPr>
          <w:del w:id="563" w:author="3.0" w:date="2014-08-28T16:03:00Z"/>
        </w:rPr>
      </w:pPr>
      <w:del w:id="564" w:author="3.0" w:date="2014-08-28T16:03:00Z">
        <w:r w:rsidDel="004F1DFB">
          <w:delText>+ train_acceleration_upper_bound</w:delText>
        </w:r>
      </w:del>
    </w:p>
    <w:p w:rsidR="00E51198" w:rsidDel="004F1DFB" w:rsidRDefault="00E51198" w:rsidP="00E51198">
      <w:pPr>
        <w:pStyle w:val="ADANB"/>
        <w:rPr>
          <w:del w:id="565" w:author="3.0" w:date="2014-08-28T16:03:00Z"/>
        </w:rPr>
      </w:pPr>
      <w:del w:id="566" w:author="3.0" w:date="2014-08-28T16:03:00Z">
        <w:r w:rsidDel="004F1DFB">
          <w:delText>+ train_accelration_lower_bound</w:delText>
        </w:r>
      </w:del>
    </w:p>
    <w:p w:rsidR="00E51198" w:rsidRPr="00E51198" w:rsidDel="004F1DFB" w:rsidRDefault="00E51198" w:rsidP="00E51198">
      <w:pPr>
        <w:pStyle w:val="ADANB"/>
        <w:rPr>
          <w:del w:id="567" w:author="3.0" w:date="2014-08-28T16:03:00Z"/>
          <w:lang w:val="fr-BE"/>
        </w:rPr>
      </w:pPr>
      <w:del w:id="568" w:author="3.0" w:date="2014-08-28T16:03:00Z">
        <w:r w:rsidRPr="00E51198" w:rsidDel="004F1DFB">
          <w:rPr>
            <w:lang w:val="fr-BE"/>
          </w:rPr>
          <w:delText>+ MMU_motion_direction</w:delText>
        </w:r>
      </w:del>
    </w:p>
    <w:p w:rsidR="00E51198" w:rsidRPr="00E51198" w:rsidDel="004F1DFB" w:rsidRDefault="00E51198" w:rsidP="00E51198">
      <w:pPr>
        <w:pStyle w:val="ADANB"/>
        <w:rPr>
          <w:del w:id="569" w:author="3.0" w:date="2014-08-28T16:03:00Z"/>
          <w:lang w:val="fr-BE"/>
        </w:rPr>
      </w:pPr>
      <w:del w:id="570" w:author="3.0" w:date="2014-08-28T16:03:00Z">
        <w:r w:rsidRPr="00E51198" w:rsidDel="004F1DFB">
          <w:rPr>
            <w:lang w:val="fr-BE"/>
          </w:rPr>
          <w:delText>+ train_motion_state</w:delText>
        </w:r>
      </w:del>
    </w:p>
    <w:p w:rsidR="00E51198" w:rsidRPr="00E51198" w:rsidDel="004F1DFB" w:rsidRDefault="00E51198" w:rsidP="00E51198">
      <w:pPr>
        <w:pStyle w:val="ADANB"/>
        <w:rPr>
          <w:del w:id="571" w:author="3.0" w:date="2014-08-28T16:03:00Z"/>
          <w:lang w:val="fr-BE"/>
        </w:rPr>
      </w:pPr>
    </w:p>
    <w:p w:rsidR="00E51198" w:rsidDel="004F1DFB" w:rsidRDefault="00E51198" w:rsidP="00E51198">
      <w:pPr>
        <w:pStyle w:val="ADANB"/>
        <w:rPr>
          <w:del w:id="572" w:author="3.0" w:date="2014-08-28T16:03:00Z"/>
        </w:rPr>
      </w:pPr>
      <w:del w:id="573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574" w:author="3.0" w:date="2014-08-28T16:03:00Z"/>
        </w:rPr>
      </w:pPr>
      <w:del w:id="575" w:author="3.0" w:date="2014-08-28T16:03:00Z">
        <w:r w:rsidDel="004F1DFB">
          <w:delText>rate         : at each cycle</w:delText>
        </w:r>
      </w:del>
    </w:p>
    <w:p w:rsidR="00E51198" w:rsidDel="004F1DFB" w:rsidRDefault="00E51198" w:rsidP="00E51198">
      <w:pPr>
        <w:pStyle w:val="ADANB"/>
        <w:rPr>
          <w:del w:id="576" w:author="3.0" w:date="2014-08-28T16:03:00Z"/>
        </w:rPr>
      </w:pPr>
      <w:del w:id="577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578" w:author="3.0" w:date="2014-08-28T16:03:00Z"/>
        </w:rPr>
      </w:pPr>
      <w:del w:id="579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580" w:author="3.0" w:date="2014-08-28T16:03:00Z"/>
        </w:rPr>
      </w:pPr>
      <w:del w:id="581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582" w:author="3.0" w:date="2014-08-28T16:03:00Z"/>
        </w:rPr>
      </w:pPr>
      <w:del w:id="583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584" w:author="3.0" w:date="2014-08-28T16:03:00Z"/>
        </w:rPr>
      </w:pPr>
      <w:del w:id="585" w:author="3.0" w:date="2014-08-28T16:03:00Z">
        <w:r w:rsidDel="004F1DFB">
          <w:delText>description  : train movement data from the MMU</w:delText>
        </w:r>
      </w:del>
    </w:p>
    <w:p w:rsidR="00E51198" w:rsidDel="004F1DFB" w:rsidRDefault="00E51198" w:rsidP="00E51198">
      <w:pPr>
        <w:pStyle w:val="ADANB"/>
        <w:rPr>
          <w:del w:id="586" w:author="3.0" w:date="2014-08-28T16:03:00Z"/>
        </w:rPr>
      </w:pPr>
    </w:p>
    <w:p w:rsidR="00E51198" w:rsidDel="004F1DFB" w:rsidRDefault="00E51198" w:rsidP="00E51198">
      <w:pPr>
        <w:pStyle w:val="ADANB"/>
        <w:rPr>
          <w:del w:id="587" w:author="3.0" w:date="2014-08-28T16:03:00Z"/>
        </w:rPr>
      </w:pPr>
    </w:p>
    <w:p w:rsidR="00E51198" w:rsidDel="004F1DFB" w:rsidRDefault="00E51198" w:rsidP="00E51198">
      <w:pPr>
        <w:pStyle w:val="ADANB"/>
        <w:rPr>
          <w:del w:id="588" w:author="3.0" w:date="2014-08-28T16:03:00Z"/>
        </w:rPr>
      </w:pPr>
      <w:del w:id="589" w:author="3.0" w:date="2014-08-28T16:03:00Z">
        <w:r w:rsidDel="004F1DFB">
          <w:delText>1976.</w:delText>
        </w:r>
        <w:r w:rsidDel="004F1DFB">
          <w:tab/>
          <w:delText>MMU_data_time_stamp (data flow, cel) =</w:delText>
        </w:r>
      </w:del>
    </w:p>
    <w:p w:rsidR="00E51198" w:rsidDel="004F1DFB" w:rsidRDefault="00E51198" w:rsidP="00E51198">
      <w:pPr>
        <w:pStyle w:val="ADANB"/>
        <w:rPr>
          <w:del w:id="590" w:author="3.0" w:date="2014-08-28T16:03:00Z"/>
        </w:rPr>
      </w:pPr>
      <w:del w:id="591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592" w:author="3.0" w:date="2014-08-28T16:03:00Z"/>
        </w:rPr>
      </w:pPr>
      <w:del w:id="593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594" w:author="3.0" w:date="2014-08-28T16:03:00Z"/>
        </w:rPr>
      </w:pPr>
      <w:del w:id="595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596" w:author="3.0" w:date="2014-08-28T16:03:00Z"/>
        </w:rPr>
      </w:pPr>
      <w:del w:id="597" w:author="3.0" w:date="2014-08-28T16:03:00Z">
        <w:r w:rsidDel="004F1DFB">
          <w:delText>range        : 0..2**31 - 1</w:delText>
        </w:r>
      </w:del>
    </w:p>
    <w:p w:rsidR="00E51198" w:rsidDel="004F1DFB" w:rsidRDefault="00E51198" w:rsidP="00E51198">
      <w:pPr>
        <w:pStyle w:val="ADANB"/>
        <w:rPr>
          <w:del w:id="598" w:author="3.0" w:date="2014-08-28T16:03:00Z"/>
        </w:rPr>
      </w:pPr>
      <w:del w:id="599" w:author="3.0" w:date="2014-08-28T16:03:00Z">
        <w:r w:rsidDel="004F1DFB">
          <w:delText>resolution   : 0.01</w:delText>
        </w:r>
      </w:del>
    </w:p>
    <w:p w:rsidR="00E51198" w:rsidDel="004F1DFB" w:rsidRDefault="00E51198" w:rsidP="00E51198">
      <w:pPr>
        <w:pStyle w:val="ADANB"/>
        <w:rPr>
          <w:del w:id="600" w:author="3.0" w:date="2014-08-28T16:03:00Z"/>
        </w:rPr>
      </w:pPr>
      <w:del w:id="601" w:author="3.0" w:date="2014-08-28T16:03:00Z">
        <w:r w:rsidDel="004F1DFB">
          <w:delText>units        : s (in logical_voted_time reference)</w:delText>
        </w:r>
      </w:del>
    </w:p>
    <w:p w:rsidR="00E51198" w:rsidDel="004F1DFB" w:rsidRDefault="00E51198" w:rsidP="00E51198">
      <w:pPr>
        <w:pStyle w:val="ADANB"/>
        <w:rPr>
          <w:del w:id="602" w:author="3.0" w:date="2014-08-28T16:03:00Z"/>
        </w:rPr>
      </w:pPr>
      <w:del w:id="603" w:author="3.0" w:date="2014-08-28T16:03:00Z">
        <w:r w:rsidDel="004F1DFB">
          <w:delText>value_names  : N/A</w:delText>
        </w:r>
      </w:del>
    </w:p>
    <w:p w:rsidR="00E51198" w:rsidDel="004F1DFB" w:rsidRDefault="00E51198" w:rsidP="00E51198">
      <w:pPr>
        <w:pStyle w:val="ADANB"/>
        <w:rPr>
          <w:del w:id="604" w:author="3.0" w:date="2014-08-28T16:03:00Z"/>
        </w:rPr>
      </w:pPr>
      <w:del w:id="605" w:author="3.0" w:date="2014-08-28T16:03:00Z">
        <w:r w:rsidDel="004F1DFB">
          <w:delText>description  : time stamp of the data from the MMU</w:delText>
        </w:r>
      </w:del>
    </w:p>
    <w:p w:rsidR="00E51198" w:rsidDel="004F1DFB" w:rsidRDefault="00E51198" w:rsidP="00E51198">
      <w:pPr>
        <w:pStyle w:val="ADANB"/>
        <w:rPr>
          <w:del w:id="606" w:author="3.0" w:date="2014-08-28T16:03:00Z"/>
        </w:rPr>
      </w:pPr>
    </w:p>
    <w:p w:rsidR="00E51198" w:rsidDel="004F1DFB" w:rsidRDefault="00E51198" w:rsidP="00E51198">
      <w:pPr>
        <w:pStyle w:val="ADANB"/>
        <w:rPr>
          <w:del w:id="607" w:author="3.0" w:date="2014-08-28T16:03:00Z"/>
        </w:rPr>
      </w:pPr>
    </w:p>
    <w:p w:rsidR="00E51198" w:rsidDel="004F1DFB" w:rsidRDefault="00E51198" w:rsidP="00E51198">
      <w:pPr>
        <w:pStyle w:val="ADANB"/>
        <w:rPr>
          <w:del w:id="608" w:author="3.0" w:date="2014-08-28T16:03:00Z"/>
        </w:rPr>
      </w:pPr>
      <w:del w:id="609" w:author="3.0" w:date="2014-08-28T16:03:00Z">
        <w:r w:rsidDel="004F1DFB">
          <w:delText>753.</w:delText>
        </w:r>
        <w:r w:rsidDel="004F1DFB">
          <w:tab/>
          <w:delText>covered_dist_nominal_value (data flow, cel) =</w:delText>
        </w:r>
      </w:del>
    </w:p>
    <w:p w:rsidR="00E51198" w:rsidDel="004F1DFB" w:rsidRDefault="00E51198" w:rsidP="00E51198">
      <w:pPr>
        <w:pStyle w:val="ADANB"/>
        <w:rPr>
          <w:del w:id="610" w:author="3.0" w:date="2014-08-28T16:03:00Z"/>
        </w:rPr>
      </w:pPr>
      <w:del w:id="611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612" w:author="3.0" w:date="2014-08-28T16:03:00Z"/>
        </w:rPr>
      </w:pPr>
      <w:del w:id="613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614" w:author="3.0" w:date="2014-08-28T16:03:00Z"/>
        </w:rPr>
      </w:pPr>
      <w:del w:id="615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616" w:author="3.0" w:date="2014-08-28T16:03:00Z"/>
        </w:rPr>
      </w:pPr>
      <w:del w:id="617" w:author="3.0" w:date="2014-08-28T16:03:00Z">
        <w:r w:rsidDel="004F1DFB">
          <w:delText xml:space="preserve">range        : -20_000_000.0  .. 20_000_000.0  </w:delText>
        </w:r>
      </w:del>
    </w:p>
    <w:p w:rsidR="00E51198" w:rsidDel="004F1DFB" w:rsidRDefault="00E51198" w:rsidP="00E51198">
      <w:pPr>
        <w:pStyle w:val="ADANB"/>
        <w:rPr>
          <w:del w:id="618" w:author="3.0" w:date="2014-08-28T16:03:00Z"/>
        </w:rPr>
      </w:pPr>
      <w:del w:id="619" w:author="3.0" w:date="2014-08-28T16:03:00Z">
        <w:r w:rsidDel="004F1DFB">
          <w:delText>resolution   : 0.01</w:delText>
        </w:r>
      </w:del>
    </w:p>
    <w:p w:rsidR="00E51198" w:rsidDel="004F1DFB" w:rsidRDefault="00E51198" w:rsidP="00E51198">
      <w:pPr>
        <w:pStyle w:val="ADANB"/>
        <w:rPr>
          <w:del w:id="620" w:author="3.0" w:date="2014-08-28T16:03:00Z"/>
        </w:rPr>
      </w:pPr>
      <w:del w:id="621" w:author="3.0" w:date="2014-08-28T16:03:00Z">
        <w:r w:rsidDel="004F1DFB">
          <w:delText>units        : m</w:delText>
        </w:r>
      </w:del>
    </w:p>
    <w:p w:rsidR="00E51198" w:rsidDel="004F1DFB" w:rsidRDefault="00E51198" w:rsidP="00E51198">
      <w:pPr>
        <w:pStyle w:val="ADANB"/>
        <w:rPr>
          <w:del w:id="622" w:author="3.0" w:date="2014-08-28T16:03:00Z"/>
        </w:rPr>
      </w:pPr>
      <w:del w:id="623" w:author="3.0" w:date="2014-08-28T16:03:00Z">
        <w:r w:rsidDel="004F1DFB">
          <w:delText>value_names  : N/A</w:delText>
        </w:r>
      </w:del>
    </w:p>
    <w:p w:rsidR="00E51198" w:rsidDel="004F1DFB" w:rsidRDefault="00E51198" w:rsidP="00E51198">
      <w:pPr>
        <w:pStyle w:val="ADANB"/>
        <w:rPr>
          <w:del w:id="624" w:author="3.0" w:date="2014-08-28T16:03:00Z"/>
        </w:rPr>
      </w:pPr>
      <w:del w:id="625" w:author="3.0" w:date="2014-08-28T16:03:00Z">
        <w:r w:rsidDel="004F1DFB">
          <w:delText xml:space="preserve">description  : nominal value of the distance covered by the train since the last MMU </w:delText>
        </w:r>
      </w:del>
    </w:p>
    <w:p w:rsidR="00E51198" w:rsidDel="004F1DFB" w:rsidRDefault="00E51198" w:rsidP="00E51198">
      <w:pPr>
        <w:pStyle w:val="ADANB"/>
        <w:rPr>
          <w:del w:id="626" w:author="3.0" w:date="2014-08-28T16:03:00Z"/>
        </w:rPr>
      </w:pPr>
      <w:del w:id="627" w:author="3.0" w:date="2014-08-28T16:03:00Z">
        <w:r w:rsidDel="004F1DFB">
          <w:delText>reference.</w:delText>
        </w:r>
      </w:del>
    </w:p>
    <w:p w:rsidR="00E51198" w:rsidDel="004F1DFB" w:rsidRDefault="00E51198" w:rsidP="00E51198">
      <w:pPr>
        <w:pStyle w:val="ADANB"/>
        <w:rPr>
          <w:del w:id="628" w:author="3.0" w:date="2014-08-28T16:03:00Z"/>
        </w:rPr>
      </w:pPr>
    </w:p>
    <w:p w:rsidR="00E51198" w:rsidDel="004F1DFB" w:rsidRDefault="00E51198" w:rsidP="00E51198">
      <w:pPr>
        <w:pStyle w:val="ADANB"/>
        <w:rPr>
          <w:del w:id="629" w:author="3.0" w:date="2014-08-28T16:03:00Z"/>
        </w:rPr>
      </w:pPr>
    </w:p>
    <w:p w:rsidR="00E51198" w:rsidDel="004F1DFB" w:rsidRDefault="00E51198" w:rsidP="00E51198">
      <w:pPr>
        <w:pStyle w:val="ADANB"/>
        <w:rPr>
          <w:del w:id="630" w:author="3.0" w:date="2014-08-28T16:03:00Z"/>
        </w:rPr>
      </w:pPr>
      <w:del w:id="631" w:author="3.0" w:date="2014-08-28T16:03:00Z">
        <w:r w:rsidDel="004F1DFB">
          <w:delText>754.</w:delText>
        </w:r>
        <w:r w:rsidDel="004F1DFB">
          <w:tab/>
          <w:delText>covered_dist_upper_bound (data flow, cel) =</w:delText>
        </w:r>
      </w:del>
    </w:p>
    <w:p w:rsidR="00E51198" w:rsidDel="004F1DFB" w:rsidRDefault="00E51198" w:rsidP="00E51198">
      <w:pPr>
        <w:pStyle w:val="ADANB"/>
        <w:rPr>
          <w:del w:id="632" w:author="3.0" w:date="2014-08-28T16:03:00Z"/>
        </w:rPr>
      </w:pPr>
      <w:del w:id="633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634" w:author="3.0" w:date="2014-08-28T16:03:00Z"/>
        </w:rPr>
      </w:pPr>
      <w:del w:id="635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636" w:author="3.0" w:date="2014-08-28T16:03:00Z"/>
        </w:rPr>
      </w:pPr>
      <w:del w:id="637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638" w:author="3.0" w:date="2014-08-28T16:03:00Z"/>
        </w:rPr>
      </w:pPr>
      <w:del w:id="639" w:author="3.0" w:date="2014-08-28T16:03:00Z">
        <w:r w:rsidDel="004F1DFB">
          <w:delText xml:space="preserve">range        : -20_000_000.0  .. 20_000_000.0 </w:delText>
        </w:r>
      </w:del>
    </w:p>
    <w:p w:rsidR="00E51198" w:rsidDel="004F1DFB" w:rsidRDefault="00E51198" w:rsidP="00E51198">
      <w:pPr>
        <w:pStyle w:val="ADANB"/>
        <w:rPr>
          <w:del w:id="640" w:author="3.0" w:date="2014-08-28T16:03:00Z"/>
        </w:rPr>
      </w:pPr>
      <w:del w:id="641" w:author="3.0" w:date="2014-08-28T16:03:00Z">
        <w:r w:rsidDel="004F1DFB">
          <w:delText>resolution   : 0.01</w:delText>
        </w:r>
      </w:del>
    </w:p>
    <w:p w:rsidR="00E51198" w:rsidDel="004F1DFB" w:rsidRDefault="00E51198" w:rsidP="00E51198">
      <w:pPr>
        <w:pStyle w:val="ADANB"/>
        <w:rPr>
          <w:del w:id="642" w:author="3.0" w:date="2014-08-28T16:03:00Z"/>
        </w:rPr>
      </w:pPr>
      <w:del w:id="643" w:author="3.0" w:date="2014-08-28T16:03:00Z">
        <w:r w:rsidDel="004F1DFB">
          <w:delText>units        : m</w:delText>
        </w:r>
      </w:del>
    </w:p>
    <w:p w:rsidR="00E51198" w:rsidDel="004F1DFB" w:rsidRDefault="00E51198" w:rsidP="00E51198">
      <w:pPr>
        <w:pStyle w:val="ADANB"/>
        <w:rPr>
          <w:del w:id="644" w:author="3.0" w:date="2014-08-28T16:03:00Z"/>
        </w:rPr>
      </w:pPr>
      <w:del w:id="645" w:author="3.0" w:date="2014-08-28T16:03:00Z">
        <w:r w:rsidDel="004F1DFB">
          <w:delText>value_names  : N/A</w:delText>
        </w:r>
      </w:del>
    </w:p>
    <w:p w:rsidR="00E51198" w:rsidDel="004F1DFB" w:rsidRDefault="00E51198" w:rsidP="00E51198">
      <w:pPr>
        <w:pStyle w:val="ADANB"/>
        <w:rPr>
          <w:del w:id="646" w:author="3.0" w:date="2014-08-28T16:03:00Z"/>
        </w:rPr>
      </w:pPr>
      <w:del w:id="647" w:author="3.0" w:date="2014-08-28T16:03:00Z">
        <w:r w:rsidDel="004F1DFB">
          <w:delText>description  : upper bound of the covered distance since the last MMU reference.</w:delText>
        </w:r>
      </w:del>
    </w:p>
    <w:p w:rsidR="00E51198" w:rsidDel="004F1DFB" w:rsidRDefault="00E51198" w:rsidP="00E51198">
      <w:pPr>
        <w:pStyle w:val="ADANB"/>
        <w:rPr>
          <w:del w:id="648" w:author="3.0" w:date="2014-08-28T16:03:00Z"/>
        </w:rPr>
      </w:pPr>
      <w:del w:id="649" w:author="3.0" w:date="2014-08-28T16:03:00Z">
        <w:r w:rsidDel="004F1DFB">
          <w:delText>This is an absolute value, not a delta to the nominal value of the covered</w:delText>
        </w:r>
      </w:del>
    </w:p>
    <w:p w:rsidR="00E51198" w:rsidDel="004F1DFB" w:rsidRDefault="00E51198" w:rsidP="00E51198">
      <w:pPr>
        <w:pStyle w:val="ADANB"/>
        <w:rPr>
          <w:del w:id="650" w:author="3.0" w:date="2014-08-28T16:03:00Z"/>
        </w:rPr>
      </w:pPr>
      <w:del w:id="651" w:author="3.0" w:date="2014-08-28T16:03:00Z">
        <w:r w:rsidDel="004F1DFB">
          <w:delText>distance.</w:delText>
        </w:r>
      </w:del>
    </w:p>
    <w:p w:rsidR="00E51198" w:rsidDel="004F1DFB" w:rsidRDefault="00E51198" w:rsidP="00E51198">
      <w:pPr>
        <w:pStyle w:val="ADANB"/>
        <w:rPr>
          <w:del w:id="652" w:author="3.0" w:date="2014-08-28T16:03:00Z"/>
        </w:rPr>
      </w:pPr>
    </w:p>
    <w:p w:rsidR="00E51198" w:rsidDel="004F1DFB" w:rsidRDefault="00E51198" w:rsidP="00E51198">
      <w:pPr>
        <w:pStyle w:val="ADANB"/>
        <w:rPr>
          <w:del w:id="653" w:author="3.0" w:date="2014-08-28T16:03:00Z"/>
        </w:rPr>
      </w:pPr>
    </w:p>
    <w:p w:rsidR="00E51198" w:rsidDel="004F1DFB" w:rsidRDefault="00E51198" w:rsidP="00E51198">
      <w:pPr>
        <w:pStyle w:val="ADANB"/>
        <w:rPr>
          <w:del w:id="654" w:author="3.0" w:date="2014-08-28T16:03:00Z"/>
        </w:rPr>
      </w:pPr>
      <w:del w:id="655" w:author="3.0" w:date="2014-08-28T16:03:00Z">
        <w:r w:rsidDel="004F1DFB">
          <w:delText>752.</w:delText>
        </w:r>
        <w:r w:rsidDel="004F1DFB">
          <w:tab/>
          <w:delText>covered_dist_lower_bound (data flow, cel) =</w:delText>
        </w:r>
      </w:del>
    </w:p>
    <w:p w:rsidR="00E51198" w:rsidDel="004F1DFB" w:rsidRDefault="00E51198" w:rsidP="00E51198">
      <w:pPr>
        <w:pStyle w:val="ADANB"/>
        <w:rPr>
          <w:del w:id="656" w:author="3.0" w:date="2014-08-28T16:03:00Z"/>
        </w:rPr>
      </w:pPr>
      <w:del w:id="657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658" w:author="3.0" w:date="2014-08-28T16:03:00Z"/>
        </w:rPr>
      </w:pPr>
      <w:del w:id="659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660" w:author="3.0" w:date="2014-08-28T16:03:00Z"/>
        </w:rPr>
      </w:pPr>
      <w:del w:id="661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662" w:author="3.0" w:date="2014-08-28T16:03:00Z"/>
        </w:rPr>
      </w:pPr>
      <w:del w:id="663" w:author="3.0" w:date="2014-08-28T16:03:00Z">
        <w:r w:rsidDel="004F1DFB">
          <w:delText xml:space="preserve">range        : -20_000_000.0  .. 20_000_000.0 </w:delText>
        </w:r>
      </w:del>
    </w:p>
    <w:p w:rsidR="00E51198" w:rsidDel="004F1DFB" w:rsidRDefault="00E51198" w:rsidP="00E51198">
      <w:pPr>
        <w:pStyle w:val="ADANB"/>
        <w:rPr>
          <w:del w:id="664" w:author="3.0" w:date="2014-08-28T16:03:00Z"/>
        </w:rPr>
      </w:pPr>
      <w:del w:id="665" w:author="3.0" w:date="2014-08-28T16:03:00Z">
        <w:r w:rsidDel="004F1DFB">
          <w:delText>resolution   : 0.01</w:delText>
        </w:r>
      </w:del>
    </w:p>
    <w:p w:rsidR="00E51198" w:rsidDel="004F1DFB" w:rsidRDefault="00E51198" w:rsidP="00E51198">
      <w:pPr>
        <w:pStyle w:val="ADANB"/>
        <w:rPr>
          <w:del w:id="666" w:author="3.0" w:date="2014-08-28T16:03:00Z"/>
        </w:rPr>
      </w:pPr>
      <w:del w:id="667" w:author="3.0" w:date="2014-08-28T16:03:00Z">
        <w:r w:rsidDel="004F1DFB">
          <w:delText>units        : m</w:delText>
        </w:r>
      </w:del>
    </w:p>
    <w:p w:rsidR="00E51198" w:rsidDel="004F1DFB" w:rsidRDefault="00E51198" w:rsidP="00E51198">
      <w:pPr>
        <w:pStyle w:val="ADANB"/>
        <w:rPr>
          <w:del w:id="668" w:author="3.0" w:date="2014-08-28T16:03:00Z"/>
        </w:rPr>
      </w:pPr>
      <w:del w:id="669" w:author="3.0" w:date="2014-08-28T16:03:00Z">
        <w:r w:rsidDel="004F1DFB">
          <w:delText>value_names  : N/A</w:delText>
        </w:r>
      </w:del>
    </w:p>
    <w:p w:rsidR="00E51198" w:rsidDel="004F1DFB" w:rsidRDefault="00E51198" w:rsidP="00E51198">
      <w:pPr>
        <w:pStyle w:val="ADANB"/>
        <w:rPr>
          <w:del w:id="670" w:author="3.0" w:date="2014-08-28T16:03:00Z"/>
        </w:rPr>
      </w:pPr>
      <w:del w:id="671" w:author="3.0" w:date="2014-08-28T16:03:00Z">
        <w:r w:rsidDel="004F1DFB">
          <w:delText>description  : lower bound of the covered distance since the last MMU reference.</w:delText>
        </w:r>
      </w:del>
    </w:p>
    <w:p w:rsidR="00E51198" w:rsidDel="004F1DFB" w:rsidRDefault="00E51198" w:rsidP="00E51198">
      <w:pPr>
        <w:pStyle w:val="ADANB"/>
        <w:rPr>
          <w:del w:id="672" w:author="3.0" w:date="2014-08-28T16:03:00Z"/>
        </w:rPr>
      </w:pPr>
      <w:del w:id="673" w:author="3.0" w:date="2014-08-28T16:03:00Z">
        <w:r w:rsidDel="004F1DFB">
          <w:delText>This is an absolute value, not a delta to the nominal value of the covered</w:delText>
        </w:r>
      </w:del>
    </w:p>
    <w:p w:rsidR="00E51198" w:rsidDel="004F1DFB" w:rsidRDefault="00E51198" w:rsidP="00E51198">
      <w:pPr>
        <w:pStyle w:val="ADANB"/>
        <w:rPr>
          <w:del w:id="674" w:author="3.0" w:date="2014-08-28T16:03:00Z"/>
        </w:rPr>
      </w:pPr>
      <w:del w:id="675" w:author="3.0" w:date="2014-08-28T16:03:00Z">
        <w:r w:rsidDel="004F1DFB">
          <w:delText>distance.</w:delText>
        </w:r>
      </w:del>
    </w:p>
    <w:p w:rsidR="00E51198" w:rsidDel="004F1DFB" w:rsidRDefault="00E51198" w:rsidP="00E51198">
      <w:pPr>
        <w:pStyle w:val="ADANB"/>
        <w:rPr>
          <w:del w:id="676" w:author="3.0" w:date="2014-08-28T16:03:00Z"/>
        </w:rPr>
      </w:pPr>
    </w:p>
    <w:p w:rsidR="00E51198" w:rsidDel="004F1DFB" w:rsidRDefault="00E51198" w:rsidP="00E51198">
      <w:pPr>
        <w:pStyle w:val="ADANB"/>
        <w:rPr>
          <w:del w:id="677" w:author="3.0" w:date="2014-08-28T16:03:00Z"/>
        </w:rPr>
      </w:pPr>
    </w:p>
    <w:p w:rsidR="00E51198" w:rsidDel="004F1DFB" w:rsidRDefault="00E51198" w:rsidP="00E51198">
      <w:pPr>
        <w:pStyle w:val="ADANB"/>
        <w:rPr>
          <w:del w:id="678" w:author="3.0" w:date="2014-08-28T16:03:00Z"/>
        </w:rPr>
      </w:pPr>
      <w:del w:id="679" w:author="3.0" w:date="2014-08-28T16:03:00Z">
        <w:r w:rsidDel="004F1DFB">
          <w:delText>3805.</w:delText>
        </w:r>
        <w:r w:rsidDel="004F1DFB">
          <w:tab/>
          <w:delText>train_speed_nominal_value (data flow, cel) =</w:delText>
        </w:r>
      </w:del>
    </w:p>
    <w:p w:rsidR="00E51198" w:rsidDel="004F1DFB" w:rsidRDefault="00E51198" w:rsidP="00E51198">
      <w:pPr>
        <w:pStyle w:val="ADANB"/>
        <w:rPr>
          <w:del w:id="680" w:author="3.0" w:date="2014-08-28T16:03:00Z"/>
        </w:rPr>
      </w:pPr>
      <w:del w:id="681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682" w:author="3.0" w:date="2014-08-28T16:03:00Z"/>
        </w:rPr>
      </w:pPr>
      <w:del w:id="683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684" w:author="3.0" w:date="2014-08-28T16:03:00Z"/>
        </w:rPr>
      </w:pPr>
      <w:del w:id="685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686" w:author="3.0" w:date="2014-08-28T16:03:00Z"/>
        </w:rPr>
      </w:pPr>
      <w:del w:id="687" w:author="3.0" w:date="2014-08-28T16:03:00Z">
        <w:r w:rsidDel="004F1DFB">
          <w:delText>range        : 0.0 .. 167</w:delText>
        </w:r>
      </w:del>
    </w:p>
    <w:p w:rsidR="00E51198" w:rsidDel="004F1DFB" w:rsidRDefault="00E51198" w:rsidP="00E51198">
      <w:pPr>
        <w:pStyle w:val="ADANB"/>
        <w:rPr>
          <w:del w:id="688" w:author="3.0" w:date="2014-08-28T16:03:00Z"/>
        </w:rPr>
      </w:pPr>
      <w:del w:id="689" w:author="3.0" w:date="2014-08-28T16:03:00Z">
        <w:r w:rsidDel="004F1DFB">
          <w:delText>resolution   : 0.01</w:delText>
        </w:r>
      </w:del>
    </w:p>
    <w:p w:rsidR="00E51198" w:rsidDel="004F1DFB" w:rsidRDefault="00E51198" w:rsidP="00E51198">
      <w:pPr>
        <w:pStyle w:val="ADANB"/>
        <w:rPr>
          <w:del w:id="690" w:author="3.0" w:date="2014-08-28T16:03:00Z"/>
        </w:rPr>
      </w:pPr>
      <w:del w:id="691" w:author="3.0" w:date="2014-08-28T16:03:00Z">
        <w:r w:rsidDel="004F1DFB">
          <w:delText>units        : m/s</w:delText>
        </w:r>
      </w:del>
    </w:p>
    <w:p w:rsidR="00E51198" w:rsidDel="004F1DFB" w:rsidRDefault="00E51198" w:rsidP="00E51198">
      <w:pPr>
        <w:pStyle w:val="ADANB"/>
        <w:rPr>
          <w:del w:id="692" w:author="3.0" w:date="2014-08-28T16:03:00Z"/>
        </w:rPr>
      </w:pPr>
      <w:del w:id="693" w:author="3.0" w:date="2014-08-28T16:03:00Z">
        <w:r w:rsidDel="004F1DFB">
          <w:delText>value_names  : N/A</w:delText>
        </w:r>
      </w:del>
    </w:p>
    <w:p w:rsidR="00E51198" w:rsidDel="004F1DFB" w:rsidRDefault="00E51198" w:rsidP="00E51198">
      <w:pPr>
        <w:pStyle w:val="ADANB"/>
        <w:rPr>
          <w:del w:id="694" w:author="3.0" w:date="2014-08-28T16:03:00Z"/>
        </w:rPr>
      </w:pPr>
      <w:del w:id="695" w:author="3.0" w:date="2014-08-28T16:03:00Z">
        <w:r w:rsidDel="004F1DFB">
          <w:delText>description  : nominal value of the train speed.</w:delText>
        </w:r>
      </w:del>
    </w:p>
    <w:p w:rsidR="00E51198" w:rsidDel="004F1DFB" w:rsidRDefault="00E51198" w:rsidP="00E51198">
      <w:pPr>
        <w:pStyle w:val="ADANB"/>
        <w:rPr>
          <w:del w:id="696" w:author="3.0" w:date="2014-08-28T16:03:00Z"/>
        </w:rPr>
      </w:pPr>
    </w:p>
    <w:p w:rsidR="00E51198" w:rsidDel="004F1DFB" w:rsidRDefault="00E51198" w:rsidP="00E51198">
      <w:pPr>
        <w:pStyle w:val="ADANB"/>
        <w:rPr>
          <w:del w:id="697" w:author="3.0" w:date="2014-08-28T16:03:00Z"/>
        </w:rPr>
      </w:pPr>
    </w:p>
    <w:p w:rsidR="00E51198" w:rsidDel="004F1DFB" w:rsidRDefault="00E51198" w:rsidP="00E51198">
      <w:pPr>
        <w:pStyle w:val="ADANB"/>
        <w:rPr>
          <w:del w:id="698" w:author="3.0" w:date="2014-08-28T16:03:00Z"/>
        </w:rPr>
      </w:pPr>
      <w:del w:id="699" w:author="3.0" w:date="2014-08-28T16:03:00Z">
        <w:r w:rsidDel="004F1DFB">
          <w:delText>3807.</w:delText>
        </w:r>
        <w:r w:rsidDel="004F1DFB">
          <w:tab/>
          <w:delText>train_speed_upper_bound (data flow, cel) =</w:delText>
        </w:r>
      </w:del>
    </w:p>
    <w:p w:rsidR="00E51198" w:rsidDel="004F1DFB" w:rsidRDefault="00E51198" w:rsidP="00E51198">
      <w:pPr>
        <w:pStyle w:val="ADANB"/>
        <w:rPr>
          <w:del w:id="700" w:author="3.0" w:date="2014-08-28T16:03:00Z"/>
        </w:rPr>
      </w:pPr>
      <w:del w:id="701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702" w:author="3.0" w:date="2014-08-28T16:03:00Z"/>
        </w:rPr>
      </w:pPr>
      <w:del w:id="703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704" w:author="3.0" w:date="2014-08-28T16:03:00Z"/>
        </w:rPr>
      </w:pPr>
      <w:del w:id="705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706" w:author="3.0" w:date="2014-08-28T16:03:00Z"/>
        </w:rPr>
      </w:pPr>
      <w:del w:id="707" w:author="3.0" w:date="2014-08-28T16:03:00Z">
        <w:r w:rsidDel="004F1DFB">
          <w:delText>range        : 0.0 .. 167</w:delText>
        </w:r>
      </w:del>
    </w:p>
    <w:p w:rsidR="00E51198" w:rsidDel="004F1DFB" w:rsidRDefault="00E51198" w:rsidP="00E51198">
      <w:pPr>
        <w:pStyle w:val="ADANB"/>
        <w:rPr>
          <w:del w:id="708" w:author="3.0" w:date="2014-08-28T16:03:00Z"/>
        </w:rPr>
      </w:pPr>
      <w:del w:id="709" w:author="3.0" w:date="2014-08-28T16:03:00Z">
        <w:r w:rsidDel="004F1DFB">
          <w:delText>resolution   : 0.01</w:delText>
        </w:r>
      </w:del>
    </w:p>
    <w:p w:rsidR="00E51198" w:rsidDel="004F1DFB" w:rsidRDefault="00E51198" w:rsidP="00E51198">
      <w:pPr>
        <w:pStyle w:val="ADANB"/>
        <w:rPr>
          <w:del w:id="710" w:author="3.0" w:date="2014-08-28T16:03:00Z"/>
        </w:rPr>
      </w:pPr>
      <w:del w:id="711" w:author="3.0" w:date="2014-08-28T16:03:00Z">
        <w:r w:rsidDel="004F1DFB">
          <w:delText>units        : m/s</w:delText>
        </w:r>
      </w:del>
    </w:p>
    <w:p w:rsidR="00E51198" w:rsidDel="004F1DFB" w:rsidRDefault="00E51198" w:rsidP="00E51198">
      <w:pPr>
        <w:pStyle w:val="ADANB"/>
        <w:rPr>
          <w:del w:id="712" w:author="3.0" w:date="2014-08-28T16:03:00Z"/>
        </w:rPr>
      </w:pPr>
      <w:del w:id="713" w:author="3.0" w:date="2014-08-28T16:03:00Z">
        <w:r w:rsidDel="004F1DFB">
          <w:delText>value_names  : N/A</w:delText>
        </w:r>
      </w:del>
    </w:p>
    <w:p w:rsidR="00E51198" w:rsidDel="004F1DFB" w:rsidRDefault="00E51198" w:rsidP="00E51198">
      <w:pPr>
        <w:pStyle w:val="ADANB"/>
        <w:rPr>
          <w:del w:id="714" w:author="3.0" w:date="2014-08-28T16:03:00Z"/>
        </w:rPr>
      </w:pPr>
      <w:del w:id="715" w:author="3.0" w:date="2014-08-28T16:03:00Z">
        <w:r w:rsidDel="004F1DFB">
          <w:delText>description  : upper bound of the train speed.This is an absolute value, not a delta</w:delText>
        </w:r>
      </w:del>
    </w:p>
    <w:p w:rsidR="00E51198" w:rsidDel="004F1DFB" w:rsidRDefault="00E51198" w:rsidP="00E51198">
      <w:pPr>
        <w:pStyle w:val="ADANB"/>
        <w:rPr>
          <w:del w:id="716" w:author="3.0" w:date="2014-08-28T16:03:00Z"/>
        </w:rPr>
      </w:pPr>
      <w:del w:id="717" w:author="3.0" w:date="2014-08-28T16:03:00Z">
        <w:r w:rsidDel="004F1DFB">
          <w:delText xml:space="preserve"> to the nominal value of the train speed.</w:delText>
        </w:r>
      </w:del>
    </w:p>
    <w:p w:rsidR="00E51198" w:rsidDel="004F1DFB" w:rsidRDefault="00E51198" w:rsidP="00E51198">
      <w:pPr>
        <w:pStyle w:val="ADANB"/>
        <w:rPr>
          <w:del w:id="718" w:author="3.0" w:date="2014-08-28T16:03:00Z"/>
        </w:rPr>
      </w:pPr>
    </w:p>
    <w:p w:rsidR="00E51198" w:rsidDel="004F1DFB" w:rsidRDefault="00E51198" w:rsidP="00E51198">
      <w:pPr>
        <w:pStyle w:val="ADANB"/>
        <w:rPr>
          <w:del w:id="719" w:author="3.0" w:date="2014-08-28T16:03:00Z"/>
        </w:rPr>
      </w:pPr>
    </w:p>
    <w:p w:rsidR="00E51198" w:rsidDel="004F1DFB" w:rsidRDefault="00E51198" w:rsidP="00E51198">
      <w:pPr>
        <w:pStyle w:val="ADANB"/>
        <w:rPr>
          <w:del w:id="720" w:author="3.0" w:date="2014-08-28T16:03:00Z"/>
        </w:rPr>
      </w:pPr>
      <w:del w:id="721" w:author="3.0" w:date="2014-08-28T16:03:00Z">
        <w:r w:rsidDel="004F1DFB">
          <w:delText>3804.</w:delText>
        </w:r>
        <w:r w:rsidDel="004F1DFB">
          <w:tab/>
          <w:delText>train_speed_lower_bound (data flow, cel) =</w:delText>
        </w:r>
      </w:del>
    </w:p>
    <w:p w:rsidR="00E51198" w:rsidDel="004F1DFB" w:rsidRDefault="00E51198" w:rsidP="00E51198">
      <w:pPr>
        <w:pStyle w:val="ADANB"/>
        <w:rPr>
          <w:del w:id="722" w:author="3.0" w:date="2014-08-28T16:03:00Z"/>
        </w:rPr>
      </w:pPr>
      <w:del w:id="723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724" w:author="3.0" w:date="2014-08-28T16:03:00Z"/>
        </w:rPr>
      </w:pPr>
      <w:del w:id="725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726" w:author="3.0" w:date="2014-08-28T16:03:00Z"/>
        </w:rPr>
      </w:pPr>
      <w:del w:id="727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728" w:author="3.0" w:date="2014-08-28T16:03:00Z"/>
        </w:rPr>
      </w:pPr>
      <w:del w:id="729" w:author="3.0" w:date="2014-08-28T16:03:00Z">
        <w:r w:rsidDel="004F1DFB">
          <w:delText>range        : 0.0 .. 167</w:delText>
        </w:r>
      </w:del>
    </w:p>
    <w:p w:rsidR="00E51198" w:rsidDel="004F1DFB" w:rsidRDefault="00E51198" w:rsidP="00E51198">
      <w:pPr>
        <w:pStyle w:val="ADANB"/>
        <w:rPr>
          <w:del w:id="730" w:author="3.0" w:date="2014-08-28T16:03:00Z"/>
        </w:rPr>
      </w:pPr>
      <w:del w:id="731" w:author="3.0" w:date="2014-08-28T16:03:00Z">
        <w:r w:rsidDel="004F1DFB">
          <w:delText>resolution   : 0.01</w:delText>
        </w:r>
      </w:del>
    </w:p>
    <w:p w:rsidR="00E51198" w:rsidDel="004F1DFB" w:rsidRDefault="00E51198" w:rsidP="00E51198">
      <w:pPr>
        <w:pStyle w:val="ADANB"/>
        <w:rPr>
          <w:del w:id="732" w:author="3.0" w:date="2014-08-28T16:03:00Z"/>
        </w:rPr>
      </w:pPr>
      <w:del w:id="733" w:author="3.0" w:date="2014-08-28T16:03:00Z">
        <w:r w:rsidDel="004F1DFB">
          <w:delText>units        : m/s</w:delText>
        </w:r>
      </w:del>
    </w:p>
    <w:p w:rsidR="00E51198" w:rsidDel="004F1DFB" w:rsidRDefault="00E51198" w:rsidP="00E51198">
      <w:pPr>
        <w:pStyle w:val="ADANB"/>
        <w:rPr>
          <w:del w:id="734" w:author="3.0" w:date="2014-08-28T16:03:00Z"/>
        </w:rPr>
      </w:pPr>
      <w:del w:id="735" w:author="3.0" w:date="2014-08-28T16:03:00Z">
        <w:r w:rsidDel="004F1DFB">
          <w:delText>value_names  : N/A</w:delText>
        </w:r>
      </w:del>
    </w:p>
    <w:p w:rsidR="00E51198" w:rsidDel="004F1DFB" w:rsidRDefault="00E51198" w:rsidP="00E51198">
      <w:pPr>
        <w:pStyle w:val="ADANB"/>
        <w:rPr>
          <w:del w:id="736" w:author="3.0" w:date="2014-08-28T16:03:00Z"/>
        </w:rPr>
      </w:pPr>
      <w:del w:id="737" w:author="3.0" w:date="2014-08-28T16:03:00Z">
        <w:r w:rsidDel="004F1DFB">
          <w:delText>description  : lower bound of the train speed.This is an absolute value, not a delta</w:delText>
        </w:r>
      </w:del>
    </w:p>
    <w:p w:rsidR="00E51198" w:rsidDel="004F1DFB" w:rsidRDefault="00E51198" w:rsidP="00E51198">
      <w:pPr>
        <w:pStyle w:val="ADANB"/>
        <w:rPr>
          <w:del w:id="738" w:author="3.0" w:date="2014-08-28T16:03:00Z"/>
        </w:rPr>
      </w:pPr>
      <w:del w:id="739" w:author="3.0" w:date="2014-08-28T16:03:00Z">
        <w:r w:rsidDel="004F1DFB">
          <w:delText xml:space="preserve"> to the nominal value of the train speed.</w:delText>
        </w:r>
      </w:del>
    </w:p>
    <w:p w:rsidR="00E51198" w:rsidDel="004F1DFB" w:rsidRDefault="00E51198" w:rsidP="00E51198">
      <w:pPr>
        <w:pStyle w:val="ADANB"/>
        <w:rPr>
          <w:del w:id="740" w:author="3.0" w:date="2014-08-28T16:03:00Z"/>
        </w:rPr>
      </w:pPr>
    </w:p>
    <w:p w:rsidR="00E51198" w:rsidDel="004F1DFB" w:rsidRDefault="00E51198" w:rsidP="00E51198">
      <w:pPr>
        <w:pStyle w:val="ADANB"/>
        <w:rPr>
          <w:del w:id="741" w:author="3.0" w:date="2014-08-28T16:03:00Z"/>
        </w:rPr>
      </w:pPr>
    </w:p>
    <w:p w:rsidR="00E51198" w:rsidDel="004F1DFB" w:rsidRDefault="00E51198" w:rsidP="00E51198">
      <w:pPr>
        <w:pStyle w:val="ADANB"/>
        <w:rPr>
          <w:del w:id="742" w:author="3.0" w:date="2014-08-28T16:03:00Z"/>
        </w:rPr>
      </w:pPr>
      <w:del w:id="743" w:author="3.0" w:date="2014-08-28T16:03:00Z">
        <w:r w:rsidDel="004F1DFB">
          <w:delText>3715.</w:delText>
        </w:r>
        <w:r w:rsidDel="004F1DFB">
          <w:tab/>
          <w:delText>train_acceleration_nominal_value (data flow, cel) =</w:delText>
        </w:r>
      </w:del>
    </w:p>
    <w:p w:rsidR="00E51198" w:rsidDel="004F1DFB" w:rsidRDefault="00E51198" w:rsidP="00E51198">
      <w:pPr>
        <w:pStyle w:val="ADANB"/>
        <w:rPr>
          <w:del w:id="744" w:author="3.0" w:date="2014-08-28T16:03:00Z"/>
        </w:rPr>
      </w:pPr>
      <w:del w:id="745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746" w:author="3.0" w:date="2014-08-28T16:03:00Z"/>
        </w:rPr>
      </w:pPr>
      <w:del w:id="747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748" w:author="3.0" w:date="2014-08-28T16:03:00Z"/>
        </w:rPr>
      </w:pPr>
      <w:del w:id="749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750" w:author="3.0" w:date="2014-08-28T16:03:00Z"/>
        </w:rPr>
      </w:pPr>
      <w:del w:id="751" w:author="3.0" w:date="2014-08-28T16:03:00Z">
        <w:r w:rsidDel="004F1DFB">
          <w:delText>range        : -6.35 .. 6.35</w:delText>
        </w:r>
      </w:del>
    </w:p>
    <w:p w:rsidR="00E51198" w:rsidDel="004F1DFB" w:rsidRDefault="00E51198" w:rsidP="00E51198">
      <w:pPr>
        <w:pStyle w:val="ADANB"/>
        <w:rPr>
          <w:del w:id="752" w:author="3.0" w:date="2014-08-28T16:03:00Z"/>
        </w:rPr>
      </w:pPr>
      <w:del w:id="753" w:author="3.0" w:date="2014-08-28T16:03:00Z">
        <w:r w:rsidDel="004F1DFB">
          <w:delText>resolution   : 0.01</w:delText>
        </w:r>
      </w:del>
    </w:p>
    <w:p w:rsidR="00E51198" w:rsidDel="004F1DFB" w:rsidRDefault="00E51198" w:rsidP="00E51198">
      <w:pPr>
        <w:pStyle w:val="ADANB"/>
        <w:rPr>
          <w:del w:id="754" w:author="3.0" w:date="2014-08-28T16:03:00Z"/>
        </w:rPr>
      </w:pPr>
      <w:del w:id="755" w:author="3.0" w:date="2014-08-28T16:03:00Z">
        <w:r w:rsidDel="004F1DFB">
          <w:delText>units        : m/s**2</w:delText>
        </w:r>
      </w:del>
    </w:p>
    <w:p w:rsidR="00E51198" w:rsidDel="004F1DFB" w:rsidRDefault="00E51198" w:rsidP="00E51198">
      <w:pPr>
        <w:pStyle w:val="ADANB"/>
        <w:rPr>
          <w:del w:id="756" w:author="3.0" w:date="2014-08-28T16:03:00Z"/>
        </w:rPr>
      </w:pPr>
      <w:del w:id="757" w:author="3.0" w:date="2014-08-28T16:03:00Z">
        <w:r w:rsidDel="004F1DFB">
          <w:delText>value_names  : N/A</w:delText>
        </w:r>
      </w:del>
    </w:p>
    <w:p w:rsidR="00E51198" w:rsidDel="004F1DFB" w:rsidRDefault="00E51198" w:rsidP="00E51198">
      <w:pPr>
        <w:pStyle w:val="ADANB"/>
        <w:rPr>
          <w:del w:id="758" w:author="3.0" w:date="2014-08-28T16:03:00Z"/>
        </w:rPr>
      </w:pPr>
      <w:del w:id="759" w:author="3.0" w:date="2014-08-28T16:03:00Z">
        <w:r w:rsidDel="004F1DFB">
          <w:delText>description  : nominal value of the train acceleration.</w:delText>
        </w:r>
      </w:del>
    </w:p>
    <w:p w:rsidR="00E51198" w:rsidDel="004F1DFB" w:rsidRDefault="00E51198" w:rsidP="00E51198">
      <w:pPr>
        <w:pStyle w:val="ADANB"/>
        <w:rPr>
          <w:del w:id="760" w:author="3.0" w:date="2014-08-28T16:03:00Z"/>
        </w:rPr>
      </w:pPr>
    </w:p>
    <w:p w:rsidR="00E51198" w:rsidDel="004F1DFB" w:rsidRDefault="00E51198" w:rsidP="00E51198">
      <w:pPr>
        <w:pStyle w:val="ADANB"/>
        <w:rPr>
          <w:del w:id="761" w:author="3.0" w:date="2014-08-28T16:03:00Z"/>
        </w:rPr>
      </w:pPr>
    </w:p>
    <w:p w:rsidR="00E51198" w:rsidDel="004F1DFB" w:rsidRDefault="00E51198" w:rsidP="00E51198">
      <w:pPr>
        <w:pStyle w:val="ADANB"/>
        <w:rPr>
          <w:del w:id="762" w:author="3.0" w:date="2014-08-28T16:03:00Z"/>
        </w:rPr>
      </w:pPr>
      <w:del w:id="763" w:author="3.0" w:date="2014-08-28T16:03:00Z">
        <w:r w:rsidDel="004F1DFB">
          <w:delText>3716.</w:delText>
        </w:r>
        <w:r w:rsidDel="004F1DFB">
          <w:tab/>
          <w:delText>train_acceleration_upper_bound (data flow, cel) =</w:delText>
        </w:r>
      </w:del>
    </w:p>
    <w:p w:rsidR="00E51198" w:rsidDel="004F1DFB" w:rsidRDefault="00E51198" w:rsidP="00E51198">
      <w:pPr>
        <w:pStyle w:val="ADANB"/>
        <w:rPr>
          <w:del w:id="764" w:author="3.0" w:date="2014-08-28T16:03:00Z"/>
        </w:rPr>
      </w:pPr>
      <w:del w:id="765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766" w:author="3.0" w:date="2014-08-28T16:03:00Z"/>
        </w:rPr>
      </w:pPr>
      <w:del w:id="767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768" w:author="3.0" w:date="2014-08-28T16:03:00Z"/>
        </w:rPr>
      </w:pPr>
      <w:del w:id="769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770" w:author="3.0" w:date="2014-08-28T16:03:00Z"/>
        </w:rPr>
      </w:pPr>
      <w:del w:id="771" w:author="3.0" w:date="2014-08-28T16:03:00Z">
        <w:r w:rsidDel="004F1DFB">
          <w:delText>range        : -6.35 .. 6.35</w:delText>
        </w:r>
      </w:del>
    </w:p>
    <w:p w:rsidR="00E51198" w:rsidDel="004F1DFB" w:rsidRDefault="00E51198" w:rsidP="00E51198">
      <w:pPr>
        <w:pStyle w:val="ADANB"/>
        <w:rPr>
          <w:del w:id="772" w:author="3.0" w:date="2014-08-28T16:03:00Z"/>
        </w:rPr>
      </w:pPr>
      <w:del w:id="773" w:author="3.0" w:date="2014-08-28T16:03:00Z">
        <w:r w:rsidDel="004F1DFB">
          <w:delText>resolution   : 0.01</w:delText>
        </w:r>
      </w:del>
    </w:p>
    <w:p w:rsidR="00E51198" w:rsidDel="004F1DFB" w:rsidRDefault="00E51198" w:rsidP="00E51198">
      <w:pPr>
        <w:pStyle w:val="ADANB"/>
        <w:rPr>
          <w:del w:id="774" w:author="3.0" w:date="2014-08-28T16:03:00Z"/>
        </w:rPr>
      </w:pPr>
      <w:del w:id="775" w:author="3.0" w:date="2014-08-28T16:03:00Z">
        <w:r w:rsidDel="004F1DFB">
          <w:delText>units        : m/s**2</w:delText>
        </w:r>
      </w:del>
    </w:p>
    <w:p w:rsidR="00E51198" w:rsidDel="004F1DFB" w:rsidRDefault="00E51198" w:rsidP="00E51198">
      <w:pPr>
        <w:pStyle w:val="ADANB"/>
        <w:rPr>
          <w:del w:id="776" w:author="3.0" w:date="2014-08-28T16:03:00Z"/>
        </w:rPr>
      </w:pPr>
      <w:del w:id="777" w:author="3.0" w:date="2014-08-28T16:03:00Z">
        <w:r w:rsidDel="004F1DFB">
          <w:delText>value_names  : N/A</w:delText>
        </w:r>
      </w:del>
    </w:p>
    <w:p w:rsidR="00E51198" w:rsidDel="004F1DFB" w:rsidRDefault="00E51198" w:rsidP="00E51198">
      <w:pPr>
        <w:pStyle w:val="ADANB"/>
        <w:rPr>
          <w:del w:id="778" w:author="3.0" w:date="2014-08-28T16:03:00Z"/>
        </w:rPr>
      </w:pPr>
      <w:del w:id="779" w:author="3.0" w:date="2014-08-28T16:03:00Z">
        <w:r w:rsidDel="004F1DFB">
          <w:delText>description  : upper bound value of the train acceleration.</w:delText>
        </w:r>
      </w:del>
    </w:p>
    <w:p w:rsidR="00E51198" w:rsidDel="004F1DFB" w:rsidRDefault="00E51198" w:rsidP="00E51198">
      <w:pPr>
        <w:pStyle w:val="ADANB"/>
        <w:rPr>
          <w:del w:id="780" w:author="3.0" w:date="2014-08-28T16:03:00Z"/>
        </w:rPr>
      </w:pPr>
    </w:p>
    <w:p w:rsidR="00E51198" w:rsidDel="004F1DFB" w:rsidRDefault="00E51198" w:rsidP="00E51198">
      <w:pPr>
        <w:pStyle w:val="ADANB"/>
        <w:rPr>
          <w:del w:id="781" w:author="3.0" w:date="2014-08-28T16:03:00Z"/>
        </w:rPr>
      </w:pPr>
    </w:p>
    <w:p w:rsidR="00E51198" w:rsidDel="004F1DFB" w:rsidRDefault="00E51198" w:rsidP="00E51198">
      <w:pPr>
        <w:pStyle w:val="ADANB"/>
        <w:rPr>
          <w:del w:id="782" w:author="3.0" w:date="2014-08-28T16:03:00Z"/>
        </w:rPr>
      </w:pPr>
      <w:del w:id="783" w:author="3.0" w:date="2014-08-28T16:03:00Z">
        <w:r w:rsidDel="004F1DFB">
          <w:delText>3717.</w:delText>
        </w:r>
        <w:r w:rsidDel="004F1DFB">
          <w:tab/>
          <w:delText>train_accelration_lower_bound (data flow, cel) =</w:delText>
        </w:r>
      </w:del>
    </w:p>
    <w:p w:rsidR="00E51198" w:rsidDel="004F1DFB" w:rsidRDefault="00E51198" w:rsidP="00E51198">
      <w:pPr>
        <w:pStyle w:val="ADANB"/>
        <w:rPr>
          <w:del w:id="784" w:author="3.0" w:date="2014-08-28T16:03:00Z"/>
        </w:rPr>
      </w:pPr>
      <w:del w:id="785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786" w:author="3.0" w:date="2014-08-28T16:03:00Z"/>
        </w:rPr>
      </w:pPr>
      <w:del w:id="787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788" w:author="3.0" w:date="2014-08-28T16:03:00Z"/>
        </w:rPr>
      </w:pPr>
      <w:del w:id="789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790" w:author="3.0" w:date="2014-08-28T16:03:00Z"/>
        </w:rPr>
      </w:pPr>
      <w:del w:id="791" w:author="3.0" w:date="2014-08-28T16:03:00Z">
        <w:r w:rsidDel="004F1DFB">
          <w:delText>range        : -6.35 .. 6.35</w:delText>
        </w:r>
      </w:del>
    </w:p>
    <w:p w:rsidR="00E51198" w:rsidDel="004F1DFB" w:rsidRDefault="00E51198" w:rsidP="00E51198">
      <w:pPr>
        <w:pStyle w:val="ADANB"/>
        <w:rPr>
          <w:del w:id="792" w:author="3.0" w:date="2014-08-28T16:03:00Z"/>
        </w:rPr>
      </w:pPr>
      <w:del w:id="793" w:author="3.0" w:date="2014-08-28T16:03:00Z">
        <w:r w:rsidDel="004F1DFB">
          <w:delText>resolution   : 0.01</w:delText>
        </w:r>
      </w:del>
    </w:p>
    <w:p w:rsidR="00E51198" w:rsidDel="004F1DFB" w:rsidRDefault="00E51198" w:rsidP="00E51198">
      <w:pPr>
        <w:pStyle w:val="ADANB"/>
        <w:rPr>
          <w:del w:id="794" w:author="3.0" w:date="2014-08-28T16:03:00Z"/>
        </w:rPr>
      </w:pPr>
      <w:del w:id="795" w:author="3.0" w:date="2014-08-28T16:03:00Z">
        <w:r w:rsidDel="004F1DFB">
          <w:delText>units        : m/s**2</w:delText>
        </w:r>
      </w:del>
    </w:p>
    <w:p w:rsidR="00E51198" w:rsidDel="004F1DFB" w:rsidRDefault="00E51198" w:rsidP="00E51198">
      <w:pPr>
        <w:pStyle w:val="ADANB"/>
        <w:rPr>
          <w:del w:id="796" w:author="3.0" w:date="2014-08-28T16:03:00Z"/>
        </w:rPr>
      </w:pPr>
      <w:del w:id="797" w:author="3.0" w:date="2014-08-28T16:03:00Z">
        <w:r w:rsidDel="004F1DFB">
          <w:delText>value_names  : N/A</w:delText>
        </w:r>
      </w:del>
    </w:p>
    <w:p w:rsidR="00E51198" w:rsidDel="004F1DFB" w:rsidRDefault="00E51198" w:rsidP="00E51198">
      <w:pPr>
        <w:pStyle w:val="ADANB"/>
        <w:rPr>
          <w:del w:id="798" w:author="3.0" w:date="2014-08-28T16:03:00Z"/>
        </w:rPr>
      </w:pPr>
      <w:del w:id="799" w:author="3.0" w:date="2014-08-28T16:03:00Z">
        <w:r w:rsidDel="004F1DFB">
          <w:delText>description  : lower bound value of the train acceleration.</w:delText>
        </w:r>
      </w:del>
    </w:p>
    <w:p w:rsidR="00E51198" w:rsidDel="004F1DFB" w:rsidRDefault="00E51198" w:rsidP="00E51198">
      <w:pPr>
        <w:pStyle w:val="ADANB"/>
        <w:rPr>
          <w:del w:id="800" w:author="3.0" w:date="2014-08-28T16:03:00Z"/>
        </w:rPr>
      </w:pPr>
    </w:p>
    <w:p w:rsidR="00E51198" w:rsidDel="004F1DFB" w:rsidRDefault="00E51198" w:rsidP="00E51198">
      <w:pPr>
        <w:pStyle w:val="ADANB"/>
        <w:rPr>
          <w:del w:id="801" w:author="3.0" w:date="2014-08-28T16:03:00Z"/>
        </w:rPr>
      </w:pPr>
    </w:p>
    <w:p w:rsidR="00E51198" w:rsidDel="004F1DFB" w:rsidRDefault="00E51198" w:rsidP="00E51198">
      <w:pPr>
        <w:pStyle w:val="ADANB"/>
        <w:rPr>
          <w:del w:id="802" w:author="3.0" w:date="2014-08-28T16:03:00Z"/>
        </w:rPr>
      </w:pPr>
      <w:del w:id="803" w:author="3.0" w:date="2014-08-28T16:03:00Z">
        <w:r w:rsidDel="004F1DFB">
          <w:delText>1980.</w:delText>
        </w:r>
        <w:r w:rsidDel="004F1DFB">
          <w:tab/>
          <w:delText>MMU_motion_direction (data flow, del) =</w:delText>
        </w:r>
      </w:del>
    </w:p>
    <w:p w:rsidR="00E51198" w:rsidDel="004F1DFB" w:rsidRDefault="00E51198" w:rsidP="00E51198">
      <w:pPr>
        <w:pStyle w:val="ADANB"/>
        <w:rPr>
          <w:del w:id="804" w:author="3.0" w:date="2014-08-28T16:03:00Z"/>
        </w:rPr>
      </w:pPr>
      <w:del w:id="805" w:author="3.0" w:date="2014-08-28T16:03:00Z">
        <w:r w:rsidDel="004F1DFB">
          <w:delText>["CAB_A_FIRST"|"CAB_B_FIRST"|"UNKNOWN"]</w:delText>
        </w:r>
      </w:del>
    </w:p>
    <w:p w:rsidR="00E51198" w:rsidDel="004F1DFB" w:rsidRDefault="00E51198" w:rsidP="00E51198">
      <w:pPr>
        <w:pStyle w:val="ADANB"/>
        <w:rPr>
          <w:del w:id="806" w:author="3.0" w:date="2014-08-28T16:03:00Z"/>
        </w:rPr>
      </w:pPr>
    </w:p>
    <w:p w:rsidR="00E51198" w:rsidDel="004F1DFB" w:rsidRDefault="00E51198" w:rsidP="00E51198">
      <w:pPr>
        <w:pStyle w:val="ADANB"/>
        <w:rPr>
          <w:del w:id="807" w:author="3.0" w:date="2014-08-28T16:03:00Z"/>
        </w:rPr>
      </w:pPr>
      <w:del w:id="808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809" w:author="3.0" w:date="2014-08-28T16:03:00Z"/>
        </w:rPr>
      </w:pPr>
      <w:del w:id="810" w:author="3.0" w:date="2014-08-28T16:03:00Z">
        <w:r w:rsidDel="004F1DFB">
          <w:delText xml:space="preserve">rate         : N/A </w:delText>
        </w:r>
      </w:del>
    </w:p>
    <w:p w:rsidR="00E51198" w:rsidDel="004F1DFB" w:rsidRDefault="00E51198" w:rsidP="00E51198">
      <w:pPr>
        <w:pStyle w:val="ADANB"/>
        <w:rPr>
          <w:del w:id="811" w:author="3.0" w:date="2014-08-28T16:03:00Z"/>
        </w:rPr>
      </w:pPr>
      <w:del w:id="812" w:author="3.0" w:date="2014-08-28T16:03:00Z">
        <w:r w:rsidDel="004F1DFB">
          <w:delText>range        : N/A</w:delText>
        </w:r>
      </w:del>
    </w:p>
    <w:p w:rsidR="00E51198" w:rsidDel="004F1DFB" w:rsidRDefault="00E51198" w:rsidP="00E51198">
      <w:pPr>
        <w:pStyle w:val="ADANB"/>
        <w:rPr>
          <w:del w:id="813" w:author="3.0" w:date="2014-08-28T16:03:00Z"/>
        </w:rPr>
      </w:pPr>
      <w:del w:id="814" w:author="3.0" w:date="2014-08-28T16:03:00Z">
        <w:r w:rsidDel="004F1DFB">
          <w:delText>resolution   : N/A</w:delText>
        </w:r>
      </w:del>
    </w:p>
    <w:p w:rsidR="00E51198" w:rsidDel="004F1DFB" w:rsidRDefault="00E51198" w:rsidP="00E51198">
      <w:pPr>
        <w:pStyle w:val="ADANB"/>
        <w:rPr>
          <w:del w:id="815" w:author="3.0" w:date="2014-08-28T16:03:00Z"/>
        </w:rPr>
      </w:pPr>
      <w:del w:id="816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817" w:author="3.0" w:date="2014-08-28T16:03:00Z"/>
        </w:rPr>
      </w:pPr>
      <w:del w:id="818" w:author="3.0" w:date="2014-08-28T16:03:00Z">
        <w:r w:rsidDel="004F1DFB">
          <w:delText>value_names  : "CAB_A_FIRST" = train is running from cab B to cab A.</w:delText>
        </w:r>
      </w:del>
    </w:p>
    <w:p w:rsidR="00E51198" w:rsidDel="004F1DFB" w:rsidRDefault="00E51198" w:rsidP="00E51198">
      <w:pPr>
        <w:pStyle w:val="ADANB"/>
        <w:rPr>
          <w:del w:id="819" w:author="3.0" w:date="2014-08-28T16:03:00Z"/>
        </w:rPr>
      </w:pPr>
      <w:del w:id="820" w:author="3.0" w:date="2014-08-28T16:03:00Z">
        <w:r w:rsidDel="004F1DFB">
          <w:delText xml:space="preserve">               "CAB_B_FIRST" = train is running from cab A to cab B.</w:delText>
        </w:r>
      </w:del>
    </w:p>
    <w:p w:rsidR="00E51198" w:rsidDel="004F1DFB" w:rsidRDefault="00E51198" w:rsidP="00E51198">
      <w:pPr>
        <w:pStyle w:val="ADANB"/>
        <w:rPr>
          <w:del w:id="821" w:author="3.0" w:date="2014-08-28T16:03:00Z"/>
        </w:rPr>
      </w:pPr>
      <w:del w:id="822" w:author="3.0" w:date="2014-08-28T16:03:00Z">
        <w:r w:rsidDel="004F1DFB">
          <w:delText xml:space="preserve">               "UNKNOWN" = train motion direction is unknown.</w:delText>
        </w:r>
      </w:del>
    </w:p>
    <w:p w:rsidR="00E51198" w:rsidDel="004F1DFB" w:rsidRDefault="00E51198" w:rsidP="00E51198">
      <w:pPr>
        <w:pStyle w:val="ADANB"/>
        <w:rPr>
          <w:del w:id="823" w:author="3.0" w:date="2014-08-28T16:03:00Z"/>
        </w:rPr>
      </w:pPr>
      <w:del w:id="824" w:author="3.0" w:date="2014-08-28T16:03:00Z">
        <w:r w:rsidDel="004F1DFB">
          <w:delText>description  : train motion direction in relation to the driving cabs.</w:delText>
        </w:r>
      </w:del>
    </w:p>
    <w:p w:rsidR="00E51198" w:rsidDel="004F1DFB" w:rsidRDefault="00E51198" w:rsidP="00E51198">
      <w:pPr>
        <w:pStyle w:val="ADANB"/>
        <w:rPr>
          <w:del w:id="825" w:author="3.0" w:date="2014-08-28T16:03:00Z"/>
        </w:rPr>
      </w:pPr>
    </w:p>
    <w:p w:rsidR="00E51198" w:rsidDel="004F1DFB" w:rsidRDefault="00E51198" w:rsidP="00E51198">
      <w:pPr>
        <w:pStyle w:val="ADANB"/>
        <w:rPr>
          <w:del w:id="826" w:author="3.0" w:date="2014-08-28T16:03:00Z"/>
        </w:rPr>
      </w:pPr>
    </w:p>
    <w:p w:rsidR="00E51198" w:rsidDel="004F1DFB" w:rsidRDefault="00E51198" w:rsidP="00E51198">
      <w:pPr>
        <w:pStyle w:val="ADANB"/>
        <w:rPr>
          <w:del w:id="827" w:author="3.0" w:date="2014-08-28T16:03:00Z"/>
        </w:rPr>
      </w:pPr>
      <w:del w:id="828" w:author="3.0" w:date="2014-08-28T16:03:00Z">
        <w:r w:rsidDel="004F1DFB">
          <w:delText>3785.</w:delText>
        </w:r>
        <w:r w:rsidDel="004F1DFB">
          <w:tab/>
          <w:delText>train_motion_state (data flow, del) =</w:delText>
        </w:r>
      </w:del>
    </w:p>
    <w:p w:rsidR="00E51198" w:rsidDel="004F1DFB" w:rsidRDefault="00E51198" w:rsidP="00E51198">
      <w:pPr>
        <w:pStyle w:val="ADANB"/>
        <w:rPr>
          <w:del w:id="829" w:author="3.0" w:date="2014-08-28T16:03:00Z"/>
        </w:rPr>
      </w:pPr>
      <w:del w:id="830" w:author="3.0" w:date="2014-08-28T16:03:00Z">
        <w:r w:rsidDel="004F1DFB">
          <w:delText>["MOTION"|"NO_MOTION"].</w:delText>
        </w:r>
      </w:del>
    </w:p>
    <w:p w:rsidR="00E51198" w:rsidDel="004F1DFB" w:rsidRDefault="00E51198" w:rsidP="00E51198">
      <w:pPr>
        <w:pStyle w:val="ADANB"/>
        <w:rPr>
          <w:del w:id="831" w:author="3.0" w:date="2014-08-28T16:03:00Z"/>
        </w:rPr>
      </w:pPr>
    </w:p>
    <w:p w:rsidR="00E51198" w:rsidDel="004F1DFB" w:rsidRDefault="00E51198" w:rsidP="00E51198">
      <w:pPr>
        <w:pStyle w:val="ADANB"/>
        <w:rPr>
          <w:del w:id="832" w:author="3.0" w:date="2014-08-28T16:03:00Z"/>
        </w:rPr>
      </w:pPr>
      <w:del w:id="833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834" w:author="3.0" w:date="2014-08-28T16:03:00Z"/>
        </w:rPr>
      </w:pPr>
      <w:del w:id="835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836" w:author="3.0" w:date="2014-08-28T16:03:00Z"/>
        </w:rPr>
      </w:pPr>
      <w:del w:id="837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838" w:author="3.0" w:date="2014-08-28T16:03:00Z"/>
        </w:rPr>
      </w:pPr>
      <w:del w:id="839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840" w:author="3.0" w:date="2014-08-28T16:03:00Z"/>
        </w:rPr>
      </w:pPr>
      <w:del w:id="841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842" w:author="3.0" w:date="2014-08-28T16:03:00Z"/>
        </w:rPr>
      </w:pPr>
      <w:del w:id="843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844" w:author="3.0" w:date="2014-08-28T16:03:00Z"/>
        </w:rPr>
      </w:pPr>
      <w:del w:id="845" w:author="3.0" w:date="2014-08-28T16:03:00Z">
        <w:r w:rsidDel="004F1DFB">
          <w:delText>description  : train motion state</w:delText>
        </w:r>
      </w:del>
    </w:p>
    <w:p w:rsidR="00E51198" w:rsidDel="004F1DFB" w:rsidRDefault="00E51198" w:rsidP="00E51198">
      <w:pPr>
        <w:pStyle w:val="ADANB"/>
        <w:rPr>
          <w:del w:id="846" w:author="3.0" w:date="2014-08-28T16:03:00Z"/>
        </w:rPr>
      </w:pPr>
    </w:p>
    <w:p w:rsidR="00E51198" w:rsidDel="004F1DFB" w:rsidRDefault="00E51198" w:rsidP="00E51198">
      <w:pPr>
        <w:pStyle w:val="ADANB"/>
        <w:rPr>
          <w:del w:id="847" w:author="3.0" w:date="2014-08-28T16:03:00Z"/>
        </w:rPr>
      </w:pPr>
    </w:p>
    <w:p w:rsidR="00E51198" w:rsidDel="004F1DFB" w:rsidRDefault="00E51198" w:rsidP="00E51198">
      <w:pPr>
        <w:pStyle w:val="ADANB"/>
        <w:rPr>
          <w:del w:id="848" w:author="3.0" w:date="2014-08-28T16:03:00Z"/>
        </w:rPr>
      </w:pPr>
      <w:del w:id="849" w:author="3.0" w:date="2014-08-28T16:03:00Z">
        <w:r w:rsidDel="004F1DFB">
          <w:delText>3454.</w:delText>
        </w:r>
        <w:r w:rsidDel="004F1DFB">
          <w:tab/>
          <w:delText>tachymeter_out_of_scale (data flow, del) =</w:delText>
        </w:r>
      </w:del>
    </w:p>
    <w:p w:rsidR="00E51198" w:rsidDel="004F1DFB" w:rsidRDefault="00E51198" w:rsidP="00E51198">
      <w:pPr>
        <w:pStyle w:val="ADANB"/>
        <w:rPr>
          <w:del w:id="850" w:author="3.0" w:date="2014-08-28T16:03:00Z"/>
        </w:rPr>
      </w:pPr>
      <w:del w:id="851" w:author="3.0" w:date="2014-08-28T16:03:00Z">
        <w:r w:rsidDel="004F1DFB">
          <w:delText>["FALSE"|"TRUE"].</w:delText>
        </w:r>
      </w:del>
    </w:p>
    <w:p w:rsidR="00E51198" w:rsidDel="004F1DFB" w:rsidRDefault="00E51198" w:rsidP="00E51198">
      <w:pPr>
        <w:pStyle w:val="ADANB"/>
        <w:rPr>
          <w:del w:id="852" w:author="3.0" w:date="2014-08-28T16:03:00Z"/>
        </w:rPr>
      </w:pPr>
    </w:p>
    <w:p w:rsidR="00E51198" w:rsidDel="004F1DFB" w:rsidRDefault="00E51198" w:rsidP="00E51198">
      <w:pPr>
        <w:pStyle w:val="ADANB"/>
        <w:rPr>
          <w:del w:id="853" w:author="3.0" w:date="2014-08-28T16:03:00Z"/>
        </w:rPr>
      </w:pPr>
      <w:del w:id="854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855" w:author="3.0" w:date="2014-08-28T16:03:00Z"/>
        </w:rPr>
      </w:pPr>
      <w:del w:id="856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857" w:author="3.0" w:date="2014-08-28T16:03:00Z"/>
        </w:rPr>
      </w:pPr>
      <w:del w:id="858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859" w:author="3.0" w:date="2014-08-28T16:03:00Z"/>
        </w:rPr>
      </w:pPr>
      <w:del w:id="860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861" w:author="3.0" w:date="2014-08-28T16:03:00Z"/>
        </w:rPr>
      </w:pPr>
      <w:del w:id="862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863" w:author="3.0" w:date="2014-08-28T16:03:00Z"/>
        </w:rPr>
      </w:pPr>
      <w:del w:id="864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865" w:author="3.0" w:date="2014-08-28T16:03:00Z"/>
        </w:rPr>
      </w:pPr>
      <w:del w:id="866" w:author="3.0" w:date="2014-08-28T16:03:00Z">
        <w:r w:rsidDel="004F1DFB">
          <w:delText>description  : Set to "TRUE" during the "out of scale" mode of the</w:delText>
        </w:r>
      </w:del>
    </w:p>
    <w:p w:rsidR="00E51198" w:rsidDel="004F1DFB" w:rsidRDefault="00E51198" w:rsidP="00E51198">
      <w:pPr>
        <w:pStyle w:val="ADANB"/>
        <w:rPr>
          <w:del w:id="867" w:author="3.0" w:date="2014-08-28T16:03:00Z"/>
        </w:rPr>
      </w:pPr>
      <w:del w:id="868" w:author="3.0" w:date="2014-08-28T16:03:00Z">
        <w:r w:rsidDel="004F1DFB">
          <w:delText xml:space="preserve">                  tachymeter;</w:delText>
        </w:r>
      </w:del>
    </w:p>
    <w:p w:rsidR="00E51198" w:rsidDel="004F1DFB" w:rsidRDefault="00E51198" w:rsidP="00E51198">
      <w:pPr>
        <w:pStyle w:val="ADANB"/>
        <w:rPr>
          <w:del w:id="869" w:author="3.0" w:date="2014-08-28T16:03:00Z"/>
        </w:rPr>
      </w:pPr>
    </w:p>
    <w:p w:rsidR="00E51198" w:rsidDel="004F1DFB" w:rsidRDefault="00E51198" w:rsidP="00E51198">
      <w:pPr>
        <w:pStyle w:val="ADANB"/>
        <w:rPr>
          <w:del w:id="870" w:author="3.0" w:date="2014-08-28T16:03:00Z"/>
        </w:rPr>
      </w:pPr>
    </w:p>
    <w:p w:rsidR="00E51198" w:rsidDel="004F1DFB" w:rsidRDefault="00E51198" w:rsidP="00E51198">
      <w:pPr>
        <w:pStyle w:val="ADANB"/>
        <w:rPr>
          <w:del w:id="871" w:author="3.0" w:date="2014-08-28T16:03:00Z"/>
        </w:rPr>
      </w:pPr>
      <w:del w:id="872" w:author="3.0" w:date="2014-08-28T16:03:00Z">
        <w:r w:rsidDel="004F1DFB">
          <w:delText>1296.</w:delText>
        </w:r>
        <w:r w:rsidDel="004F1DFB">
          <w:tab/>
          <w:delText>EUROBALISE_input_info (data flow) =</w:delText>
        </w:r>
      </w:del>
    </w:p>
    <w:p w:rsidR="00E51198" w:rsidDel="004F1DFB" w:rsidRDefault="00E51198" w:rsidP="00E51198">
      <w:pPr>
        <w:pStyle w:val="ADANB"/>
        <w:rPr>
          <w:del w:id="873" w:author="3.0" w:date="2014-08-28T16:03:00Z"/>
        </w:rPr>
      </w:pPr>
      <w:del w:id="874" w:author="3.0" w:date="2014-08-28T16:03:00Z">
        <w:r w:rsidDel="004F1DFB">
          <w:delText>active_antenna</w:delText>
        </w:r>
      </w:del>
    </w:p>
    <w:p w:rsidR="00E51198" w:rsidDel="004F1DFB" w:rsidRDefault="00E51198" w:rsidP="00E51198">
      <w:pPr>
        <w:pStyle w:val="ADANB"/>
        <w:rPr>
          <w:del w:id="875" w:author="3.0" w:date="2014-08-28T16:03:00Z"/>
        </w:rPr>
      </w:pPr>
      <w:del w:id="876" w:author="3.0" w:date="2014-08-28T16:03:00Z">
        <w:r w:rsidDel="004F1DFB">
          <w:delText>+EUROBALISE_input_telegrams_info.</w:delText>
        </w:r>
      </w:del>
    </w:p>
    <w:p w:rsidR="00E51198" w:rsidDel="004F1DFB" w:rsidRDefault="00E51198" w:rsidP="00E51198">
      <w:pPr>
        <w:pStyle w:val="ADANB"/>
        <w:rPr>
          <w:del w:id="877" w:author="3.0" w:date="2014-08-28T16:03:00Z"/>
        </w:rPr>
      </w:pPr>
    </w:p>
    <w:p w:rsidR="00E51198" w:rsidDel="004F1DFB" w:rsidRDefault="00E51198" w:rsidP="00E51198">
      <w:pPr>
        <w:pStyle w:val="ADANB"/>
        <w:rPr>
          <w:del w:id="878" w:author="3.0" w:date="2014-08-28T16:03:00Z"/>
        </w:rPr>
      </w:pPr>
      <w:del w:id="879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880" w:author="3.0" w:date="2014-08-28T16:03:00Z"/>
        </w:rPr>
      </w:pPr>
      <w:del w:id="881" w:author="3.0" w:date="2014-08-28T16:03:00Z">
        <w:r w:rsidDel="004F1DFB">
          <w:delText>rate         : at each cycle</w:delText>
        </w:r>
      </w:del>
    </w:p>
    <w:p w:rsidR="00E51198" w:rsidDel="004F1DFB" w:rsidRDefault="00E51198" w:rsidP="00E51198">
      <w:pPr>
        <w:pStyle w:val="ADANB"/>
        <w:rPr>
          <w:del w:id="882" w:author="3.0" w:date="2014-08-28T16:03:00Z"/>
        </w:rPr>
      </w:pPr>
      <w:del w:id="883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884" w:author="3.0" w:date="2014-08-28T16:03:00Z"/>
        </w:rPr>
      </w:pPr>
      <w:del w:id="885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886" w:author="3.0" w:date="2014-08-28T16:03:00Z"/>
        </w:rPr>
      </w:pPr>
      <w:del w:id="887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888" w:author="3.0" w:date="2014-08-28T16:03:00Z"/>
        </w:rPr>
      </w:pPr>
      <w:del w:id="889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890" w:author="3.0" w:date="2014-08-28T16:03:00Z"/>
        </w:rPr>
      </w:pPr>
      <w:del w:id="891" w:author="3.0" w:date="2014-08-28T16:03:00Z">
        <w:r w:rsidDel="004F1DFB">
          <w:delText>description  : EUROBALISE input information</w:delText>
        </w:r>
      </w:del>
    </w:p>
    <w:p w:rsidR="00E51198" w:rsidDel="004F1DFB" w:rsidRDefault="00E51198" w:rsidP="00E51198">
      <w:pPr>
        <w:pStyle w:val="ADANB"/>
        <w:rPr>
          <w:del w:id="892" w:author="3.0" w:date="2014-08-28T16:03:00Z"/>
        </w:rPr>
      </w:pPr>
    </w:p>
    <w:p w:rsidR="00E51198" w:rsidDel="004F1DFB" w:rsidRDefault="00E51198" w:rsidP="00E51198">
      <w:pPr>
        <w:pStyle w:val="ADANB"/>
        <w:rPr>
          <w:del w:id="893" w:author="3.0" w:date="2014-08-28T16:03:00Z"/>
        </w:rPr>
      </w:pPr>
    </w:p>
    <w:p w:rsidR="00E51198" w:rsidDel="004F1DFB" w:rsidRDefault="00E51198" w:rsidP="00E51198">
      <w:pPr>
        <w:pStyle w:val="ADANB"/>
        <w:rPr>
          <w:del w:id="894" w:author="3.0" w:date="2014-08-28T16:03:00Z"/>
        </w:rPr>
      </w:pPr>
    </w:p>
    <w:p w:rsidR="00E51198" w:rsidDel="004F1DFB" w:rsidRDefault="00E51198" w:rsidP="00E51198">
      <w:pPr>
        <w:pStyle w:val="ADANB"/>
        <w:rPr>
          <w:del w:id="895" w:author="3.0" w:date="2014-08-28T16:03:00Z"/>
        </w:rPr>
      </w:pPr>
      <w:del w:id="896" w:author="3.0" w:date="2014-08-28T16:03:00Z">
        <w:r w:rsidDel="004F1DFB">
          <w:delText>50.</w:delText>
        </w:r>
        <w:r w:rsidDel="004F1DFB">
          <w:tab/>
          <w:delText>active_antenna (data flow, del) =</w:delText>
        </w:r>
      </w:del>
    </w:p>
    <w:p w:rsidR="00E51198" w:rsidDel="004F1DFB" w:rsidRDefault="00E51198" w:rsidP="00E51198">
      <w:pPr>
        <w:pStyle w:val="ADANB"/>
        <w:rPr>
          <w:del w:id="897" w:author="3.0" w:date="2014-08-28T16:03:00Z"/>
        </w:rPr>
      </w:pPr>
      <w:del w:id="898" w:author="3.0" w:date="2014-08-28T16:03:00Z">
        <w:r w:rsidDel="004F1DFB">
          <w:delText>["NONE"|"ANTENNA_1"|"ANTENNA_2"].</w:delText>
        </w:r>
      </w:del>
    </w:p>
    <w:p w:rsidR="00E51198" w:rsidDel="004F1DFB" w:rsidRDefault="00E51198" w:rsidP="00E51198">
      <w:pPr>
        <w:pStyle w:val="ADANB"/>
        <w:rPr>
          <w:del w:id="899" w:author="3.0" w:date="2014-08-28T16:03:00Z"/>
        </w:rPr>
      </w:pPr>
    </w:p>
    <w:p w:rsidR="00E51198" w:rsidDel="004F1DFB" w:rsidRDefault="00E51198" w:rsidP="00E51198">
      <w:pPr>
        <w:pStyle w:val="ADANB"/>
        <w:rPr>
          <w:del w:id="900" w:author="3.0" w:date="2014-08-28T16:03:00Z"/>
        </w:rPr>
      </w:pPr>
      <w:del w:id="901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902" w:author="3.0" w:date="2014-08-28T16:03:00Z"/>
        </w:rPr>
      </w:pPr>
      <w:del w:id="903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904" w:author="3.0" w:date="2014-08-28T16:03:00Z"/>
        </w:rPr>
      </w:pPr>
      <w:del w:id="905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906" w:author="3.0" w:date="2014-08-28T16:03:00Z"/>
        </w:rPr>
      </w:pPr>
      <w:del w:id="907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908" w:author="3.0" w:date="2014-08-28T16:03:00Z"/>
        </w:rPr>
      </w:pPr>
      <w:del w:id="909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910" w:author="3.0" w:date="2014-08-28T16:03:00Z"/>
        </w:rPr>
      </w:pPr>
      <w:del w:id="911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912" w:author="3.0" w:date="2014-08-28T16:03:00Z"/>
        </w:rPr>
      </w:pPr>
      <w:del w:id="913" w:author="3.0" w:date="2014-08-28T16:03:00Z">
        <w:r w:rsidDel="004F1DFB">
          <w:delText>description  : Indicates which is the current reception antenna.</w:delText>
        </w:r>
      </w:del>
    </w:p>
    <w:p w:rsidR="00E51198" w:rsidDel="004F1DFB" w:rsidRDefault="00E51198" w:rsidP="00E51198">
      <w:pPr>
        <w:pStyle w:val="ADANB"/>
        <w:rPr>
          <w:del w:id="914" w:author="3.0" w:date="2014-08-28T16:03:00Z"/>
        </w:rPr>
      </w:pPr>
      <w:del w:id="915" w:author="3.0" w:date="2014-08-28T16:03:00Z">
        <w:r w:rsidDel="004F1DFB">
          <w:delText xml:space="preserve">                  If set to "NONE", both reception antennae are failed.</w:delText>
        </w:r>
      </w:del>
    </w:p>
    <w:p w:rsidR="00E51198" w:rsidDel="004F1DFB" w:rsidRDefault="00E51198" w:rsidP="00E51198">
      <w:pPr>
        <w:pStyle w:val="ADANB"/>
        <w:rPr>
          <w:del w:id="916" w:author="3.0" w:date="2014-08-28T16:03:00Z"/>
        </w:rPr>
      </w:pPr>
    </w:p>
    <w:p w:rsidR="00E51198" w:rsidDel="004F1DFB" w:rsidRDefault="00E51198" w:rsidP="00E51198">
      <w:pPr>
        <w:pStyle w:val="ADANB"/>
        <w:rPr>
          <w:del w:id="917" w:author="3.0" w:date="2014-08-28T16:03:00Z"/>
        </w:rPr>
      </w:pPr>
    </w:p>
    <w:p w:rsidR="00E51198" w:rsidDel="004F1DFB" w:rsidRDefault="00E51198" w:rsidP="00E51198">
      <w:pPr>
        <w:pStyle w:val="ADANB"/>
        <w:rPr>
          <w:del w:id="918" w:author="3.0" w:date="2014-08-28T16:03:00Z"/>
        </w:rPr>
      </w:pPr>
      <w:del w:id="919" w:author="3.0" w:date="2014-08-28T16:03:00Z">
        <w:r w:rsidDel="004F1DFB">
          <w:delText>1300.</w:delText>
        </w:r>
        <w:r w:rsidDel="004F1DFB">
          <w:tab/>
          <w:delText>EUROBALISE_input_telegrams_info (data flow) =</w:delText>
        </w:r>
      </w:del>
    </w:p>
    <w:p w:rsidR="00E51198" w:rsidDel="004F1DFB" w:rsidRDefault="00E51198" w:rsidP="00E51198">
      <w:pPr>
        <w:pStyle w:val="ADANB"/>
        <w:rPr>
          <w:del w:id="920" w:author="3.0" w:date="2014-08-28T16:03:00Z"/>
        </w:rPr>
      </w:pPr>
      <w:del w:id="921" w:author="3.0" w:date="2014-08-28T16:03:00Z">
        <w:r w:rsidDel="004F1DFB">
          <w:delText>max_n_of_EUROBALISE_input_tgs{EUROBALISE_input_telegram_info</w:delText>
        </w:r>
      </w:del>
    </w:p>
    <w:p w:rsidR="00E51198" w:rsidDel="004F1DFB" w:rsidRDefault="00E51198" w:rsidP="00E51198">
      <w:pPr>
        <w:pStyle w:val="ADANB"/>
        <w:rPr>
          <w:del w:id="922" w:author="3.0" w:date="2014-08-28T16:03:00Z"/>
        </w:rPr>
      </w:pPr>
      <w:del w:id="923" w:author="3.0" w:date="2014-08-28T16:03:00Z">
        <w:r w:rsidDel="004F1DFB">
          <w:delText xml:space="preserve">                             }max_n_of_EUROBALISE_input_tgs.</w:delText>
        </w:r>
      </w:del>
    </w:p>
    <w:p w:rsidR="00E51198" w:rsidDel="004F1DFB" w:rsidRDefault="00E51198" w:rsidP="00E51198">
      <w:pPr>
        <w:pStyle w:val="ADANB"/>
        <w:rPr>
          <w:del w:id="924" w:author="3.0" w:date="2014-08-28T16:03:00Z"/>
        </w:rPr>
      </w:pPr>
    </w:p>
    <w:p w:rsidR="00E51198" w:rsidDel="004F1DFB" w:rsidRDefault="00E51198" w:rsidP="00E51198">
      <w:pPr>
        <w:pStyle w:val="ADANB"/>
        <w:rPr>
          <w:del w:id="925" w:author="3.0" w:date="2014-08-28T16:03:00Z"/>
        </w:rPr>
      </w:pPr>
      <w:del w:id="926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927" w:author="3.0" w:date="2014-08-28T16:03:00Z"/>
        </w:rPr>
      </w:pPr>
      <w:del w:id="928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929" w:author="3.0" w:date="2014-08-28T16:03:00Z"/>
        </w:rPr>
      </w:pPr>
      <w:del w:id="930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931" w:author="3.0" w:date="2014-08-28T16:03:00Z"/>
        </w:rPr>
      </w:pPr>
      <w:del w:id="932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933" w:author="3.0" w:date="2014-08-28T16:03:00Z"/>
        </w:rPr>
      </w:pPr>
      <w:del w:id="934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935" w:author="3.0" w:date="2014-08-28T16:03:00Z"/>
        </w:rPr>
      </w:pPr>
      <w:del w:id="936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937" w:author="3.0" w:date="2014-08-28T16:03:00Z"/>
        </w:rPr>
      </w:pPr>
      <w:del w:id="938" w:author="3.0" w:date="2014-08-28T16:03:00Z">
        <w:r w:rsidDel="004F1DFB">
          <w:delText>description  : coded EUROBALISE input telegrams information</w:delText>
        </w:r>
      </w:del>
    </w:p>
    <w:p w:rsidR="00E51198" w:rsidDel="004F1DFB" w:rsidRDefault="00E51198" w:rsidP="00E51198">
      <w:pPr>
        <w:pStyle w:val="ADANB"/>
        <w:rPr>
          <w:del w:id="939" w:author="3.0" w:date="2014-08-28T16:03:00Z"/>
        </w:rPr>
      </w:pPr>
    </w:p>
    <w:p w:rsidR="00E51198" w:rsidDel="004F1DFB" w:rsidRDefault="00E51198" w:rsidP="00E51198">
      <w:pPr>
        <w:pStyle w:val="ADANB"/>
        <w:rPr>
          <w:del w:id="940" w:author="3.0" w:date="2014-08-28T16:03:00Z"/>
        </w:rPr>
      </w:pPr>
    </w:p>
    <w:p w:rsidR="00E51198" w:rsidDel="004F1DFB" w:rsidRDefault="00E51198" w:rsidP="00E51198">
      <w:pPr>
        <w:pStyle w:val="ADANB"/>
        <w:rPr>
          <w:del w:id="941" w:author="3.0" w:date="2014-08-28T16:03:00Z"/>
        </w:rPr>
      </w:pPr>
    </w:p>
    <w:p w:rsidR="00E51198" w:rsidDel="004F1DFB" w:rsidRDefault="00E51198" w:rsidP="00E51198">
      <w:pPr>
        <w:pStyle w:val="ADANB"/>
        <w:rPr>
          <w:del w:id="942" w:author="3.0" w:date="2014-08-28T16:03:00Z"/>
        </w:rPr>
      </w:pPr>
      <w:del w:id="943" w:author="3.0" w:date="2014-08-28T16:03:00Z">
        <w:r w:rsidDel="004F1DFB">
          <w:delText>1921.</w:delText>
        </w:r>
        <w:r w:rsidDel="004F1DFB">
          <w:tab/>
          <w:delText>max_n_of_EUROBALISE_input_tgs (data flow, pel) =</w:delText>
        </w:r>
      </w:del>
    </w:p>
    <w:p w:rsidR="00E51198" w:rsidDel="004F1DFB" w:rsidRDefault="00E51198" w:rsidP="00E51198">
      <w:pPr>
        <w:pStyle w:val="ADANB"/>
        <w:rPr>
          <w:del w:id="944" w:author="3.0" w:date="2014-08-28T16:03:00Z"/>
        </w:rPr>
      </w:pPr>
      <w:del w:id="945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946" w:author="3.0" w:date="2014-08-28T16:03:00Z"/>
        </w:rPr>
      </w:pPr>
    </w:p>
    <w:p w:rsidR="00E51198" w:rsidDel="004F1DFB" w:rsidRDefault="00E51198" w:rsidP="00E51198">
      <w:pPr>
        <w:pStyle w:val="ADANB"/>
        <w:rPr>
          <w:del w:id="947" w:author="3.0" w:date="2014-08-28T16:03:00Z"/>
        </w:rPr>
      </w:pPr>
      <w:del w:id="948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949" w:author="3.0" w:date="2014-08-28T16:03:00Z"/>
        </w:rPr>
      </w:pPr>
      <w:del w:id="950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951" w:author="3.0" w:date="2014-08-28T16:03:00Z"/>
        </w:rPr>
      </w:pPr>
      <w:del w:id="952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953" w:author="3.0" w:date="2014-08-28T16:03:00Z"/>
        </w:rPr>
      </w:pPr>
      <w:del w:id="954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955" w:author="3.0" w:date="2014-08-28T16:03:00Z"/>
        </w:rPr>
      </w:pPr>
      <w:del w:id="956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957" w:author="3.0" w:date="2014-08-28T16:03:00Z"/>
        </w:rPr>
      </w:pPr>
      <w:del w:id="958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959" w:author="3.0" w:date="2014-08-28T16:03:00Z"/>
        </w:rPr>
      </w:pPr>
      <w:del w:id="960" w:author="3.0" w:date="2014-08-28T16:03:00Z">
        <w:r w:rsidDel="004F1DFB">
          <w:delText>description  : maximum number of EUROBALISE input telegrams. This number is equal to</w:delText>
        </w:r>
      </w:del>
    </w:p>
    <w:p w:rsidR="00E51198" w:rsidDel="004F1DFB" w:rsidRDefault="00E51198" w:rsidP="00E51198">
      <w:pPr>
        <w:pStyle w:val="ADANB"/>
        <w:rPr>
          <w:del w:id="961" w:author="3.0" w:date="2014-08-28T16:03:00Z"/>
        </w:rPr>
      </w:pPr>
      <w:del w:id="962" w:author="3.0" w:date="2014-08-28T16:03:00Z">
        <w:r w:rsidDel="004F1DFB">
          <w:delText xml:space="preserve"> 16.</w:delText>
        </w:r>
      </w:del>
    </w:p>
    <w:p w:rsidR="00E51198" w:rsidDel="004F1DFB" w:rsidRDefault="00E51198" w:rsidP="00E51198">
      <w:pPr>
        <w:pStyle w:val="ADANB"/>
        <w:rPr>
          <w:del w:id="963" w:author="3.0" w:date="2014-08-28T16:03:00Z"/>
        </w:rPr>
      </w:pPr>
    </w:p>
    <w:p w:rsidR="00E51198" w:rsidDel="004F1DFB" w:rsidRDefault="00E51198" w:rsidP="00E51198">
      <w:pPr>
        <w:pStyle w:val="ADANB"/>
        <w:rPr>
          <w:del w:id="964" w:author="3.0" w:date="2014-08-28T16:03:00Z"/>
        </w:rPr>
      </w:pPr>
    </w:p>
    <w:p w:rsidR="00E51198" w:rsidDel="004F1DFB" w:rsidRDefault="00E51198" w:rsidP="00E51198">
      <w:pPr>
        <w:pStyle w:val="ADANB"/>
        <w:rPr>
          <w:del w:id="965" w:author="3.0" w:date="2014-08-28T16:03:00Z"/>
        </w:rPr>
      </w:pPr>
      <w:del w:id="966" w:author="3.0" w:date="2014-08-28T16:03:00Z">
        <w:r w:rsidDel="004F1DFB">
          <w:delText>1298.</w:delText>
        </w:r>
        <w:r w:rsidDel="004F1DFB">
          <w:tab/>
          <w:delText>EUROBALISE_input_telegram_info (data flow) =</w:delText>
        </w:r>
      </w:del>
    </w:p>
    <w:p w:rsidR="00E51198" w:rsidDel="004F1DFB" w:rsidRDefault="00E51198" w:rsidP="00E51198">
      <w:pPr>
        <w:pStyle w:val="ADANB"/>
        <w:rPr>
          <w:del w:id="967" w:author="3.0" w:date="2014-08-28T16:03:00Z"/>
        </w:rPr>
      </w:pPr>
      <w:del w:id="968" w:author="3.0" w:date="2014-08-28T16:03:00Z">
        <w:r w:rsidDel="004F1DFB">
          <w:delText>is_present</w:delText>
        </w:r>
      </w:del>
    </w:p>
    <w:p w:rsidR="00E51198" w:rsidDel="004F1DFB" w:rsidRDefault="00E51198" w:rsidP="00E51198">
      <w:pPr>
        <w:pStyle w:val="ADANB"/>
        <w:rPr>
          <w:del w:id="969" w:author="3.0" w:date="2014-08-28T16:03:00Z"/>
        </w:rPr>
      </w:pPr>
      <w:del w:id="970" w:author="3.0" w:date="2014-08-28T16:03:00Z">
        <w:r w:rsidDel="004F1DFB">
          <w:delText>+EUROBALISE_reception_time_stamp</w:delText>
        </w:r>
      </w:del>
    </w:p>
    <w:p w:rsidR="00E51198" w:rsidDel="004F1DFB" w:rsidRDefault="00E51198" w:rsidP="00E51198">
      <w:pPr>
        <w:pStyle w:val="ADANB"/>
        <w:rPr>
          <w:del w:id="971" w:author="3.0" w:date="2014-08-28T16:03:00Z"/>
        </w:rPr>
      </w:pPr>
      <w:del w:id="972" w:author="3.0" w:date="2014-08-28T16:03:00Z">
        <w:r w:rsidDel="004F1DFB">
          <w:delText>+dist_nominal_value_at_EUROBALISE_detection</w:delText>
        </w:r>
      </w:del>
    </w:p>
    <w:p w:rsidR="00E51198" w:rsidDel="004F1DFB" w:rsidRDefault="00E51198" w:rsidP="00E51198">
      <w:pPr>
        <w:pStyle w:val="ADANB"/>
        <w:rPr>
          <w:del w:id="973" w:author="3.0" w:date="2014-08-28T16:03:00Z"/>
        </w:rPr>
      </w:pPr>
      <w:del w:id="974" w:author="3.0" w:date="2014-08-28T16:03:00Z">
        <w:r w:rsidDel="004F1DFB">
          <w:delText xml:space="preserve">+dist_upper_bound_at_EUROBALISE_detection </w:delText>
        </w:r>
      </w:del>
    </w:p>
    <w:p w:rsidR="00E51198" w:rsidDel="004F1DFB" w:rsidRDefault="00E51198" w:rsidP="00E51198">
      <w:pPr>
        <w:pStyle w:val="ADANB"/>
        <w:rPr>
          <w:del w:id="975" w:author="3.0" w:date="2014-08-28T16:03:00Z"/>
        </w:rPr>
      </w:pPr>
      <w:del w:id="976" w:author="3.0" w:date="2014-08-28T16:03:00Z">
        <w:r w:rsidDel="004F1DFB">
          <w:delText>+dist_lower_bound_at_EUROBALISE_detection</w:delText>
        </w:r>
      </w:del>
    </w:p>
    <w:p w:rsidR="00E51198" w:rsidDel="004F1DFB" w:rsidRDefault="00E51198" w:rsidP="00E51198">
      <w:pPr>
        <w:pStyle w:val="ADANB"/>
        <w:rPr>
          <w:del w:id="977" w:author="3.0" w:date="2014-08-28T16:03:00Z"/>
        </w:rPr>
      </w:pPr>
      <w:del w:id="978" w:author="3.0" w:date="2014-08-28T16:03:00Z">
        <w:r w:rsidDel="004F1DFB">
          <w:delText>+EUROBALISE_centre_detection_accuracy</w:delText>
        </w:r>
      </w:del>
    </w:p>
    <w:p w:rsidR="00E51198" w:rsidDel="004F1DFB" w:rsidRDefault="00E51198" w:rsidP="00E51198">
      <w:pPr>
        <w:pStyle w:val="ADANB"/>
        <w:rPr>
          <w:del w:id="979" w:author="3.0" w:date="2014-08-28T16:03:00Z"/>
        </w:rPr>
      </w:pPr>
      <w:del w:id="980" w:author="3.0" w:date="2014-08-28T16:03:00Z">
        <w:r w:rsidDel="004F1DFB">
          <w:delText>+EUROBALISE_antenna_origin</w:delText>
        </w:r>
      </w:del>
    </w:p>
    <w:p w:rsidR="00E51198" w:rsidDel="004F1DFB" w:rsidRDefault="00E51198" w:rsidP="00E51198">
      <w:pPr>
        <w:pStyle w:val="ADANB"/>
        <w:rPr>
          <w:del w:id="981" w:author="3.0" w:date="2014-08-28T16:03:00Z"/>
        </w:rPr>
      </w:pPr>
      <w:del w:id="982" w:author="3.0" w:date="2014-08-28T16:03:00Z">
        <w:r w:rsidDel="004F1DFB">
          <w:delText>+coded_EUROBALISE_input_telegram.</w:delText>
        </w:r>
      </w:del>
    </w:p>
    <w:p w:rsidR="00E51198" w:rsidDel="004F1DFB" w:rsidRDefault="00E51198" w:rsidP="00E51198">
      <w:pPr>
        <w:pStyle w:val="ADANB"/>
        <w:rPr>
          <w:del w:id="983" w:author="3.0" w:date="2014-08-28T16:03:00Z"/>
        </w:rPr>
      </w:pPr>
    </w:p>
    <w:p w:rsidR="00E51198" w:rsidDel="004F1DFB" w:rsidRDefault="00E51198" w:rsidP="00E51198">
      <w:pPr>
        <w:pStyle w:val="ADANB"/>
        <w:rPr>
          <w:del w:id="984" w:author="3.0" w:date="2014-08-28T16:03:00Z"/>
        </w:rPr>
      </w:pPr>
      <w:del w:id="985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986" w:author="3.0" w:date="2014-08-28T16:03:00Z"/>
        </w:rPr>
      </w:pPr>
      <w:del w:id="987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988" w:author="3.0" w:date="2014-08-28T16:03:00Z"/>
        </w:rPr>
      </w:pPr>
      <w:del w:id="989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990" w:author="3.0" w:date="2014-08-28T16:03:00Z"/>
        </w:rPr>
      </w:pPr>
      <w:del w:id="991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992" w:author="3.0" w:date="2014-08-28T16:03:00Z"/>
        </w:rPr>
      </w:pPr>
      <w:del w:id="993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994" w:author="3.0" w:date="2014-08-28T16:03:00Z"/>
        </w:rPr>
      </w:pPr>
      <w:del w:id="995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996" w:author="3.0" w:date="2014-08-28T16:03:00Z"/>
        </w:rPr>
      </w:pPr>
      <w:del w:id="997" w:author="3.0" w:date="2014-08-28T16:03:00Z">
        <w:r w:rsidDel="004F1DFB">
          <w:delText>description  : EUROBALISE input telegram information</w:delText>
        </w:r>
      </w:del>
    </w:p>
    <w:p w:rsidR="00E51198" w:rsidDel="004F1DFB" w:rsidRDefault="00E51198" w:rsidP="00E51198">
      <w:pPr>
        <w:pStyle w:val="ADANB"/>
        <w:rPr>
          <w:del w:id="998" w:author="3.0" w:date="2014-08-28T16:03:00Z"/>
        </w:rPr>
      </w:pPr>
    </w:p>
    <w:p w:rsidR="00E51198" w:rsidDel="004F1DFB" w:rsidRDefault="00E51198" w:rsidP="00E51198">
      <w:pPr>
        <w:pStyle w:val="ADANB"/>
        <w:rPr>
          <w:del w:id="999" w:author="3.0" w:date="2014-08-28T16:03:00Z"/>
        </w:rPr>
      </w:pPr>
    </w:p>
    <w:p w:rsidR="00E51198" w:rsidDel="004F1DFB" w:rsidRDefault="00E51198" w:rsidP="00E51198">
      <w:pPr>
        <w:pStyle w:val="ADANB"/>
        <w:rPr>
          <w:del w:id="1000" w:author="3.0" w:date="2014-08-28T16:03:00Z"/>
        </w:rPr>
      </w:pPr>
      <w:del w:id="1001" w:author="3.0" w:date="2014-08-28T16:03:00Z">
        <w:r w:rsidDel="004F1DFB">
          <w:delText>1304.</w:delText>
        </w:r>
        <w:r w:rsidDel="004F1DFB">
          <w:tab/>
          <w:delText>EUROBALISE_reception_time_stamp (data flow, cel) =</w:delText>
        </w:r>
      </w:del>
    </w:p>
    <w:p w:rsidR="00E51198" w:rsidDel="004F1DFB" w:rsidRDefault="00E51198" w:rsidP="00E51198">
      <w:pPr>
        <w:pStyle w:val="ADANB"/>
        <w:rPr>
          <w:del w:id="1002" w:author="3.0" w:date="2014-08-28T16:03:00Z"/>
        </w:rPr>
      </w:pPr>
      <w:del w:id="1003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1004" w:author="3.0" w:date="2014-08-28T16:03:00Z"/>
        </w:rPr>
      </w:pPr>
    </w:p>
    <w:p w:rsidR="00E51198" w:rsidDel="004F1DFB" w:rsidRDefault="00E51198" w:rsidP="00E51198">
      <w:pPr>
        <w:pStyle w:val="ADANB"/>
        <w:rPr>
          <w:del w:id="1005" w:author="3.0" w:date="2014-08-28T16:03:00Z"/>
        </w:rPr>
      </w:pPr>
      <w:del w:id="1006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1007" w:author="3.0" w:date="2014-08-28T16:03:00Z"/>
        </w:rPr>
      </w:pPr>
      <w:del w:id="1008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1009" w:author="3.0" w:date="2014-08-28T16:03:00Z"/>
        </w:rPr>
      </w:pPr>
      <w:del w:id="1010" w:author="3.0" w:date="2014-08-28T16:03:00Z">
        <w:r w:rsidDel="004F1DFB">
          <w:delText>range        : 0..2**31 - 1 (in logical_voted_time reference);</w:delText>
        </w:r>
      </w:del>
    </w:p>
    <w:p w:rsidR="00E51198" w:rsidDel="004F1DFB" w:rsidRDefault="00E51198" w:rsidP="00E51198">
      <w:pPr>
        <w:pStyle w:val="ADANB"/>
        <w:rPr>
          <w:del w:id="1011" w:author="3.0" w:date="2014-08-28T16:03:00Z"/>
        </w:rPr>
      </w:pPr>
      <w:del w:id="1012" w:author="3.0" w:date="2014-08-28T16:03:00Z">
        <w:r w:rsidDel="004F1DFB">
          <w:delText>resolution   : 0.01</w:delText>
        </w:r>
      </w:del>
    </w:p>
    <w:p w:rsidR="00E51198" w:rsidDel="004F1DFB" w:rsidRDefault="00E51198" w:rsidP="00E51198">
      <w:pPr>
        <w:pStyle w:val="ADANB"/>
        <w:rPr>
          <w:del w:id="1013" w:author="3.0" w:date="2014-08-28T16:03:00Z"/>
        </w:rPr>
      </w:pPr>
      <w:del w:id="1014" w:author="3.0" w:date="2014-08-28T16:03:00Z">
        <w:r w:rsidDel="004F1DFB">
          <w:delText>units        : s;</w:delText>
        </w:r>
      </w:del>
    </w:p>
    <w:p w:rsidR="00E51198" w:rsidDel="004F1DFB" w:rsidRDefault="00E51198" w:rsidP="00E51198">
      <w:pPr>
        <w:pStyle w:val="ADANB"/>
        <w:rPr>
          <w:del w:id="1015" w:author="3.0" w:date="2014-08-28T16:03:00Z"/>
        </w:rPr>
      </w:pPr>
      <w:del w:id="1016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1017" w:author="3.0" w:date="2014-08-28T16:03:00Z"/>
        </w:rPr>
      </w:pPr>
      <w:del w:id="1018" w:author="3.0" w:date="2014-08-28T16:03:00Z">
        <w:r w:rsidDel="004F1DFB">
          <w:delText>description  : time of reception of the EUROBALISE telegram</w:delText>
        </w:r>
      </w:del>
    </w:p>
    <w:p w:rsidR="00E51198" w:rsidDel="004F1DFB" w:rsidRDefault="00E51198" w:rsidP="00E51198">
      <w:pPr>
        <w:pStyle w:val="ADANB"/>
        <w:rPr>
          <w:del w:id="1019" w:author="3.0" w:date="2014-08-28T16:03:00Z"/>
        </w:rPr>
      </w:pPr>
    </w:p>
    <w:p w:rsidR="00E51198" w:rsidDel="004F1DFB" w:rsidRDefault="00E51198" w:rsidP="00E51198">
      <w:pPr>
        <w:pStyle w:val="ADANB"/>
        <w:rPr>
          <w:del w:id="1020" w:author="3.0" w:date="2014-08-28T16:03:00Z"/>
        </w:rPr>
      </w:pPr>
    </w:p>
    <w:p w:rsidR="00E51198" w:rsidDel="004F1DFB" w:rsidRDefault="00E51198" w:rsidP="00E51198">
      <w:pPr>
        <w:pStyle w:val="ADANB"/>
        <w:rPr>
          <w:del w:id="1021" w:author="3.0" w:date="2014-08-28T16:03:00Z"/>
        </w:rPr>
      </w:pPr>
      <w:del w:id="1022" w:author="3.0" w:date="2014-08-28T16:03:00Z">
        <w:r w:rsidDel="004F1DFB">
          <w:delText>923.</w:delText>
        </w:r>
        <w:r w:rsidDel="004F1DFB">
          <w:tab/>
          <w:delText>dist_nominal_value_at_EUROBALISE_detection (data flow, cel) =</w:delText>
        </w:r>
      </w:del>
    </w:p>
    <w:p w:rsidR="00E51198" w:rsidDel="004F1DFB" w:rsidRDefault="00E51198" w:rsidP="00E51198">
      <w:pPr>
        <w:pStyle w:val="ADANB"/>
        <w:rPr>
          <w:del w:id="1023" w:author="3.0" w:date="2014-08-28T16:03:00Z"/>
        </w:rPr>
      </w:pPr>
      <w:del w:id="1024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1025" w:author="3.0" w:date="2014-08-28T16:03:00Z"/>
        </w:rPr>
      </w:pPr>
      <w:del w:id="1026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1027" w:author="3.0" w:date="2014-08-28T16:03:00Z"/>
        </w:rPr>
      </w:pPr>
      <w:del w:id="1028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1029" w:author="3.0" w:date="2014-08-28T16:03:00Z"/>
        </w:rPr>
      </w:pPr>
      <w:del w:id="1030" w:author="3.0" w:date="2014-08-28T16:03:00Z">
        <w:r w:rsidDel="004F1DFB">
          <w:delText>range        : -15_000_000.0 .. 15_000_000.0;</w:delText>
        </w:r>
      </w:del>
    </w:p>
    <w:p w:rsidR="00E51198" w:rsidDel="004F1DFB" w:rsidRDefault="00E51198" w:rsidP="00E51198">
      <w:pPr>
        <w:pStyle w:val="ADANB"/>
        <w:rPr>
          <w:del w:id="1031" w:author="3.0" w:date="2014-08-28T16:03:00Z"/>
        </w:rPr>
      </w:pPr>
      <w:del w:id="1032" w:author="3.0" w:date="2014-08-28T16:03:00Z">
        <w:r w:rsidDel="004F1DFB">
          <w:delText>resolution   : 0.01;</w:delText>
        </w:r>
      </w:del>
    </w:p>
    <w:p w:rsidR="00E51198" w:rsidDel="004F1DFB" w:rsidRDefault="00E51198" w:rsidP="00E51198">
      <w:pPr>
        <w:pStyle w:val="ADANB"/>
        <w:rPr>
          <w:del w:id="1033" w:author="3.0" w:date="2014-08-28T16:03:00Z"/>
        </w:rPr>
      </w:pPr>
      <w:del w:id="1034" w:author="3.0" w:date="2014-08-28T16:03:00Z">
        <w:r w:rsidDel="004F1DFB">
          <w:delText>units        : m;</w:delText>
        </w:r>
      </w:del>
    </w:p>
    <w:p w:rsidR="00E51198" w:rsidDel="004F1DFB" w:rsidRDefault="00E51198" w:rsidP="00E51198">
      <w:pPr>
        <w:pStyle w:val="ADANB"/>
        <w:rPr>
          <w:del w:id="1035" w:author="3.0" w:date="2014-08-28T16:03:00Z"/>
        </w:rPr>
      </w:pPr>
      <w:del w:id="1036" w:author="3.0" w:date="2014-08-28T16:03:00Z">
        <w:r w:rsidDel="004F1DFB">
          <w:delText>value_names  : N/A;</w:delText>
        </w:r>
      </w:del>
    </w:p>
    <w:p w:rsidR="00E51198" w:rsidDel="004F1DFB" w:rsidRDefault="00E51198" w:rsidP="00E51198">
      <w:pPr>
        <w:pStyle w:val="ADANB"/>
        <w:rPr>
          <w:del w:id="1037" w:author="3.0" w:date="2014-08-28T16:03:00Z"/>
        </w:rPr>
      </w:pPr>
      <w:del w:id="1038" w:author="3.0" w:date="2014-08-28T16:03:00Z">
        <w:r w:rsidDel="004F1DFB">
          <w:delText xml:space="preserve">description  : nominal value of the distance measurement delivered by the MMU at </w:delText>
        </w:r>
      </w:del>
    </w:p>
    <w:p w:rsidR="00E51198" w:rsidDel="004F1DFB" w:rsidRDefault="00E51198" w:rsidP="00E51198">
      <w:pPr>
        <w:pStyle w:val="ADANB"/>
        <w:rPr>
          <w:del w:id="1039" w:author="3.0" w:date="2014-08-28T16:03:00Z"/>
        </w:rPr>
      </w:pPr>
      <w:del w:id="1040" w:author="3.0" w:date="2014-08-28T16:03:00Z">
        <w:r w:rsidDel="004F1DFB">
          <w:delText>balise detection.</w:delText>
        </w:r>
      </w:del>
    </w:p>
    <w:p w:rsidR="00E51198" w:rsidDel="004F1DFB" w:rsidRDefault="00E51198" w:rsidP="00E51198">
      <w:pPr>
        <w:pStyle w:val="ADANB"/>
        <w:rPr>
          <w:del w:id="1041" w:author="3.0" w:date="2014-08-28T16:03:00Z"/>
        </w:rPr>
      </w:pPr>
      <w:del w:id="1042" w:author="3.0" w:date="2014-08-28T16:03:00Z">
        <w:r w:rsidDel="004F1DFB">
          <w:delText xml:space="preserve"> </w:delText>
        </w:r>
      </w:del>
    </w:p>
    <w:p w:rsidR="00E51198" w:rsidDel="004F1DFB" w:rsidRDefault="00E51198" w:rsidP="00E51198">
      <w:pPr>
        <w:pStyle w:val="ADANB"/>
        <w:rPr>
          <w:del w:id="1043" w:author="3.0" w:date="2014-08-28T16:03:00Z"/>
        </w:rPr>
      </w:pPr>
    </w:p>
    <w:p w:rsidR="00E51198" w:rsidDel="004F1DFB" w:rsidRDefault="00E51198" w:rsidP="00E51198">
      <w:pPr>
        <w:pStyle w:val="ADANB"/>
        <w:rPr>
          <w:del w:id="1044" w:author="3.0" w:date="2014-08-28T16:03:00Z"/>
        </w:rPr>
      </w:pPr>
    </w:p>
    <w:p w:rsidR="00E51198" w:rsidDel="004F1DFB" w:rsidRDefault="00E51198" w:rsidP="00E51198">
      <w:pPr>
        <w:pStyle w:val="ADANB"/>
        <w:rPr>
          <w:del w:id="1045" w:author="3.0" w:date="2014-08-28T16:03:00Z"/>
        </w:rPr>
      </w:pPr>
      <w:del w:id="1046" w:author="3.0" w:date="2014-08-28T16:03:00Z">
        <w:r w:rsidDel="004F1DFB">
          <w:delText>928.</w:delText>
        </w:r>
        <w:r w:rsidDel="004F1DFB">
          <w:tab/>
          <w:delText>dist_upper_bound_at_EUROBALISE_detection (data flow, del) =</w:delText>
        </w:r>
      </w:del>
    </w:p>
    <w:p w:rsidR="00E51198" w:rsidDel="004F1DFB" w:rsidRDefault="00E51198" w:rsidP="00E51198">
      <w:pPr>
        <w:pStyle w:val="ADANB"/>
        <w:rPr>
          <w:del w:id="1047" w:author="3.0" w:date="2014-08-28T16:03:00Z"/>
        </w:rPr>
      </w:pPr>
      <w:del w:id="1048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1049" w:author="3.0" w:date="2014-08-28T16:03:00Z"/>
        </w:rPr>
      </w:pPr>
      <w:del w:id="1050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1051" w:author="3.0" w:date="2014-08-28T16:03:00Z"/>
        </w:rPr>
      </w:pPr>
      <w:del w:id="1052" w:author="3.0" w:date="2014-08-28T16:03:00Z">
        <w:r w:rsidDel="004F1DFB">
          <w:delText>rate         : At each balise detection.</w:delText>
        </w:r>
      </w:del>
    </w:p>
    <w:p w:rsidR="00E51198" w:rsidDel="004F1DFB" w:rsidRDefault="00E51198" w:rsidP="00E51198">
      <w:pPr>
        <w:pStyle w:val="ADANB"/>
        <w:rPr>
          <w:del w:id="1053" w:author="3.0" w:date="2014-08-28T16:03:00Z"/>
        </w:rPr>
      </w:pPr>
      <w:del w:id="1054" w:author="3.0" w:date="2014-08-28T16:03:00Z">
        <w:r w:rsidDel="004F1DFB">
          <w:delText>range        : -15_000_000.0 .. 15_000_000.0;</w:delText>
        </w:r>
      </w:del>
    </w:p>
    <w:p w:rsidR="00E51198" w:rsidDel="004F1DFB" w:rsidRDefault="00E51198" w:rsidP="00E51198">
      <w:pPr>
        <w:pStyle w:val="ADANB"/>
        <w:rPr>
          <w:del w:id="1055" w:author="3.0" w:date="2014-08-28T16:03:00Z"/>
        </w:rPr>
      </w:pPr>
      <w:del w:id="1056" w:author="3.0" w:date="2014-08-28T16:03:00Z">
        <w:r w:rsidDel="004F1DFB">
          <w:delText>resolution   : 0.01;</w:delText>
        </w:r>
      </w:del>
    </w:p>
    <w:p w:rsidR="00E51198" w:rsidDel="004F1DFB" w:rsidRDefault="00E51198" w:rsidP="00E51198">
      <w:pPr>
        <w:pStyle w:val="ADANB"/>
        <w:rPr>
          <w:del w:id="1057" w:author="3.0" w:date="2014-08-28T16:03:00Z"/>
        </w:rPr>
      </w:pPr>
      <w:del w:id="1058" w:author="3.0" w:date="2014-08-28T16:03:00Z">
        <w:r w:rsidDel="004F1DFB">
          <w:delText>units        : m;</w:delText>
        </w:r>
      </w:del>
    </w:p>
    <w:p w:rsidR="00E51198" w:rsidDel="004F1DFB" w:rsidRDefault="00E51198" w:rsidP="00E51198">
      <w:pPr>
        <w:pStyle w:val="ADANB"/>
        <w:rPr>
          <w:del w:id="1059" w:author="3.0" w:date="2014-08-28T16:03:00Z"/>
        </w:rPr>
      </w:pPr>
      <w:del w:id="1060" w:author="3.0" w:date="2014-08-28T16:03:00Z">
        <w:r w:rsidDel="004F1DFB">
          <w:delText>value_names  : N/A;</w:delText>
        </w:r>
      </w:del>
    </w:p>
    <w:p w:rsidR="00E51198" w:rsidDel="004F1DFB" w:rsidRDefault="00E51198" w:rsidP="00E51198">
      <w:pPr>
        <w:pStyle w:val="ADANB"/>
        <w:rPr>
          <w:del w:id="1061" w:author="3.0" w:date="2014-08-28T16:03:00Z"/>
        </w:rPr>
      </w:pPr>
      <w:del w:id="1062" w:author="3.0" w:date="2014-08-28T16:03:00Z">
        <w:r w:rsidDel="004F1DFB">
          <w:delText xml:space="preserve">description  : upper bound of the covered distance at balise detection. This is an </w:delText>
        </w:r>
      </w:del>
    </w:p>
    <w:p w:rsidR="00E51198" w:rsidDel="004F1DFB" w:rsidRDefault="00E51198" w:rsidP="00E51198">
      <w:pPr>
        <w:pStyle w:val="ADANB"/>
        <w:rPr>
          <w:del w:id="1063" w:author="3.0" w:date="2014-08-28T16:03:00Z"/>
        </w:rPr>
      </w:pPr>
      <w:del w:id="1064" w:author="3.0" w:date="2014-08-28T16:03:00Z">
        <w:r w:rsidDel="004F1DFB">
          <w:delText>absolute value, not a delta to the nominal value of the covered distance.</w:delText>
        </w:r>
      </w:del>
    </w:p>
    <w:p w:rsidR="00E51198" w:rsidDel="004F1DFB" w:rsidRDefault="00E51198" w:rsidP="00E51198">
      <w:pPr>
        <w:pStyle w:val="ADANB"/>
        <w:rPr>
          <w:del w:id="1065" w:author="3.0" w:date="2014-08-28T16:03:00Z"/>
        </w:rPr>
      </w:pPr>
    </w:p>
    <w:p w:rsidR="00E51198" w:rsidDel="004F1DFB" w:rsidRDefault="00E51198" w:rsidP="00E51198">
      <w:pPr>
        <w:pStyle w:val="ADANB"/>
        <w:rPr>
          <w:del w:id="1066" w:author="3.0" w:date="2014-08-28T16:03:00Z"/>
        </w:rPr>
      </w:pPr>
    </w:p>
    <w:p w:rsidR="00E51198" w:rsidDel="004F1DFB" w:rsidRDefault="00E51198" w:rsidP="00E51198">
      <w:pPr>
        <w:pStyle w:val="ADANB"/>
        <w:rPr>
          <w:del w:id="1067" w:author="3.0" w:date="2014-08-28T16:03:00Z"/>
        </w:rPr>
      </w:pPr>
      <w:del w:id="1068" w:author="3.0" w:date="2014-08-28T16:03:00Z">
        <w:r w:rsidDel="004F1DFB">
          <w:delText>920.</w:delText>
        </w:r>
        <w:r w:rsidDel="004F1DFB">
          <w:tab/>
          <w:delText>dist_lower_bound_at_EUROBALISE_detection (data flow, cel) =</w:delText>
        </w:r>
      </w:del>
    </w:p>
    <w:p w:rsidR="00E51198" w:rsidDel="004F1DFB" w:rsidRDefault="00E51198" w:rsidP="00E51198">
      <w:pPr>
        <w:pStyle w:val="ADANB"/>
        <w:rPr>
          <w:del w:id="1069" w:author="3.0" w:date="2014-08-28T16:03:00Z"/>
        </w:rPr>
      </w:pPr>
      <w:del w:id="1070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1071" w:author="3.0" w:date="2014-08-28T16:03:00Z"/>
        </w:rPr>
      </w:pPr>
      <w:del w:id="1072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1073" w:author="3.0" w:date="2014-08-28T16:03:00Z"/>
        </w:rPr>
      </w:pPr>
      <w:del w:id="1074" w:author="3.0" w:date="2014-08-28T16:03:00Z">
        <w:r w:rsidDel="004F1DFB">
          <w:delText>rate         : N/A;</w:delText>
        </w:r>
      </w:del>
    </w:p>
    <w:p w:rsidR="00E51198" w:rsidDel="004F1DFB" w:rsidRDefault="00E51198" w:rsidP="00E51198">
      <w:pPr>
        <w:pStyle w:val="ADANB"/>
        <w:rPr>
          <w:del w:id="1075" w:author="3.0" w:date="2014-08-28T16:03:00Z"/>
        </w:rPr>
      </w:pPr>
      <w:del w:id="1076" w:author="3.0" w:date="2014-08-28T16:03:00Z">
        <w:r w:rsidDel="004F1DFB">
          <w:delText>range        : -15_000_000.0 .. 15_000_000.0;</w:delText>
        </w:r>
      </w:del>
    </w:p>
    <w:p w:rsidR="00E51198" w:rsidDel="004F1DFB" w:rsidRDefault="00E51198" w:rsidP="00E51198">
      <w:pPr>
        <w:pStyle w:val="ADANB"/>
        <w:rPr>
          <w:del w:id="1077" w:author="3.0" w:date="2014-08-28T16:03:00Z"/>
        </w:rPr>
      </w:pPr>
      <w:del w:id="1078" w:author="3.0" w:date="2014-08-28T16:03:00Z">
        <w:r w:rsidDel="004F1DFB">
          <w:delText>resolution   : 0.01;</w:delText>
        </w:r>
      </w:del>
    </w:p>
    <w:p w:rsidR="00E51198" w:rsidDel="004F1DFB" w:rsidRDefault="00E51198" w:rsidP="00E51198">
      <w:pPr>
        <w:pStyle w:val="ADANB"/>
        <w:rPr>
          <w:del w:id="1079" w:author="3.0" w:date="2014-08-28T16:03:00Z"/>
        </w:rPr>
      </w:pPr>
      <w:del w:id="1080" w:author="3.0" w:date="2014-08-28T16:03:00Z">
        <w:r w:rsidDel="004F1DFB">
          <w:delText>units        : m;</w:delText>
        </w:r>
      </w:del>
    </w:p>
    <w:p w:rsidR="00E51198" w:rsidDel="004F1DFB" w:rsidRDefault="00E51198" w:rsidP="00E51198">
      <w:pPr>
        <w:pStyle w:val="ADANB"/>
        <w:rPr>
          <w:del w:id="1081" w:author="3.0" w:date="2014-08-28T16:03:00Z"/>
        </w:rPr>
      </w:pPr>
      <w:del w:id="1082" w:author="3.0" w:date="2014-08-28T16:03:00Z">
        <w:r w:rsidDel="004F1DFB">
          <w:delText>value_names  : N/A;</w:delText>
        </w:r>
      </w:del>
    </w:p>
    <w:p w:rsidR="00E51198" w:rsidDel="004F1DFB" w:rsidRDefault="00E51198" w:rsidP="00E51198">
      <w:pPr>
        <w:pStyle w:val="ADANB"/>
        <w:rPr>
          <w:del w:id="1083" w:author="3.0" w:date="2014-08-28T16:03:00Z"/>
        </w:rPr>
      </w:pPr>
      <w:del w:id="1084" w:author="3.0" w:date="2014-08-28T16:03:00Z">
        <w:r w:rsidDel="004F1DFB">
          <w:delText xml:space="preserve">description  : lower bound of the covered distance at balise detection. This is an </w:delText>
        </w:r>
      </w:del>
    </w:p>
    <w:p w:rsidR="00E51198" w:rsidDel="004F1DFB" w:rsidRDefault="00E51198" w:rsidP="00E51198">
      <w:pPr>
        <w:pStyle w:val="ADANB"/>
        <w:rPr>
          <w:del w:id="1085" w:author="3.0" w:date="2014-08-28T16:03:00Z"/>
        </w:rPr>
      </w:pPr>
      <w:del w:id="1086" w:author="3.0" w:date="2014-08-28T16:03:00Z">
        <w:r w:rsidDel="004F1DFB">
          <w:delText>absolute value, not a delta to the nominal value of the covered distance.</w:delText>
        </w:r>
      </w:del>
    </w:p>
    <w:p w:rsidR="00E51198" w:rsidDel="004F1DFB" w:rsidRDefault="00E51198" w:rsidP="00E51198">
      <w:pPr>
        <w:pStyle w:val="ADANB"/>
        <w:rPr>
          <w:del w:id="1087" w:author="3.0" w:date="2014-08-28T16:03:00Z"/>
        </w:rPr>
      </w:pPr>
    </w:p>
    <w:p w:rsidR="00E51198" w:rsidDel="004F1DFB" w:rsidRDefault="00E51198" w:rsidP="00E51198">
      <w:pPr>
        <w:pStyle w:val="ADANB"/>
        <w:rPr>
          <w:del w:id="1088" w:author="3.0" w:date="2014-08-28T16:03:00Z"/>
        </w:rPr>
      </w:pPr>
    </w:p>
    <w:p w:rsidR="00E51198" w:rsidDel="004F1DFB" w:rsidRDefault="00E51198" w:rsidP="00E51198">
      <w:pPr>
        <w:pStyle w:val="ADANB"/>
        <w:rPr>
          <w:del w:id="1089" w:author="3.0" w:date="2014-08-28T16:03:00Z"/>
        </w:rPr>
      </w:pPr>
    </w:p>
    <w:p w:rsidR="00E51198" w:rsidDel="004F1DFB" w:rsidRDefault="00E51198" w:rsidP="00E51198">
      <w:pPr>
        <w:pStyle w:val="ADANB"/>
        <w:rPr>
          <w:del w:id="1090" w:author="3.0" w:date="2014-08-28T16:03:00Z"/>
        </w:rPr>
      </w:pPr>
      <w:del w:id="1091" w:author="3.0" w:date="2014-08-28T16:03:00Z">
        <w:r w:rsidDel="004F1DFB">
          <w:delText>1295.</w:delText>
        </w:r>
        <w:r w:rsidDel="004F1DFB">
          <w:tab/>
          <w:delText>EUROBALISE_centre_detection_accuracy (data flow, cel) =</w:delText>
        </w:r>
      </w:del>
    </w:p>
    <w:p w:rsidR="00E51198" w:rsidDel="004F1DFB" w:rsidRDefault="00E51198" w:rsidP="00E51198">
      <w:pPr>
        <w:pStyle w:val="ADANB"/>
        <w:rPr>
          <w:del w:id="1092" w:author="3.0" w:date="2014-08-28T16:03:00Z"/>
        </w:rPr>
      </w:pPr>
      <w:del w:id="1093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1094" w:author="3.0" w:date="2014-08-28T16:03:00Z"/>
        </w:rPr>
      </w:pPr>
      <w:del w:id="1095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1096" w:author="3.0" w:date="2014-08-28T16:03:00Z"/>
        </w:rPr>
      </w:pPr>
      <w:del w:id="1097" w:author="3.0" w:date="2014-08-28T16:03:00Z">
        <w:r w:rsidDel="004F1DFB">
          <w:delText>rate         : N/A;</w:delText>
        </w:r>
      </w:del>
    </w:p>
    <w:p w:rsidR="00E51198" w:rsidDel="004F1DFB" w:rsidRDefault="00E51198" w:rsidP="00E51198">
      <w:pPr>
        <w:pStyle w:val="ADANB"/>
        <w:rPr>
          <w:del w:id="1098" w:author="3.0" w:date="2014-08-28T16:03:00Z"/>
        </w:rPr>
      </w:pPr>
      <w:del w:id="1099" w:author="3.0" w:date="2014-08-28T16:03:00Z">
        <w:r w:rsidDel="004F1DFB">
          <w:delText>range        : 0 .. 2**16 - 1;</w:delText>
        </w:r>
      </w:del>
    </w:p>
    <w:p w:rsidR="00E51198" w:rsidDel="004F1DFB" w:rsidRDefault="00E51198" w:rsidP="00E51198">
      <w:pPr>
        <w:pStyle w:val="ADANB"/>
        <w:rPr>
          <w:del w:id="1100" w:author="3.0" w:date="2014-08-28T16:03:00Z"/>
        </w:rPr>
      </w:pPr>
      <w:del w:id="1101" w:author="3.0" w:date="2014-08-28T16:03:00Z">
        <w:r w:rsidDel="004F1DFB">
          <w:delText>resolution   : 0.001;</w:delText>
        </w:r>
      </w:del>
    </w:p>
    <w:p w:rsidR="00E51198" w:rsidDel="004F1DFB" w:rsidRDefault="00E51198" w:rsidP="00E51198">
      <w:pPr>
        <w:pStyle w:val="ADANB"/>
        <w:rPr>
          <w:del w:id="1102" w:author="3.0" w:date="2014-08-28T16:03:00Z"/>
        </w:rPr>
      </w:pPr>
      <w:del w:id="1103" w:author="3.0" w:date="2014-08-28T16:03:00Z">
        <w:r w:rsidDel="004F1DFB">
          <w:delText>units        : m;</w:delText>
        </w:r>
      </w:del>
    </w:p>
    <w:p w:rsidR="00E51198" w:rsidDel="004F1DFB" w:rsidRDefault="00E51198" w:rsidP="00E51198">
      <w:pPr>
        <w:pStyle w:val="ADANB"/>
        <w:rPr>
          <w:del w:id="1104" w:author="3.0" w:date="2014-08-28T16:03:00Z"/>
        </w:rPr>
      </w:pPr>
      <w:del w:id="1105" w:author="3.0" w:date="2014-08-28T16:03:00Z">
        <w:r w:rsidDel="004F1DFB">
          <w:delText>value_names  : N/A;</w:delText>
        </w:r>
      </w:del>
    </w:p>
    <w:p w:rsidR="00E51198" w:rsidDel="004F1DFB" w:rsidRDefault="00E51198" w:rsidP="00E51198">
      <w:pPr>
        <w:pStyle w:val="ADANB"/>
        <w:rPr>
          <w:del w:id="1106" w:author="3.0" w:date="2014-08-28T16:03:00Z"/>
        </w:rPr>
      </w:pPr>
      <w:del w:id="1107" w:author="3.0" w:date="2014-08-28T16:03:00Z">
        <w:r w:rsidDel="004F1DFB">
          <w:delText>description  : accuracy of the detection of the EUROBALISE centre.</w:delText>
        </w:r>
      </w:del>
    </w:p>
    <w:p w:rsidR="00E51198" w:rsidDel="004F1DFB" w:rsidRDefault="00E51198" w:rsidP="00E51198">
      <w:pPr>
        <w:pStyle w:val="ADANB"/>
        <w:rPr>
          <w:del w:id="1108" w:author="3.0" w:date="2014-08-28T16:03:00Z"/>
        </w:rPr>
      </w:pPr>
    </w:p>
    <w:p w:rsidR="00E51198" w:rsidDel="004F1DFB" w:rsidRDefault="00E51198" w:rsidP="00E51198">
      <w:pPr>
        <w:pStyle w:val="ADANB"/>
        <w:rPr>
          <w:del w:id="1109" w:author="3.0" w:date="2014-08-28T16:03:00Z"/>
        </w:rPr>
      </w:pPr>
    </w:p>
    <w:p w:rsidR="00E51198" w:rsidDel="004F1DFB" w:rsidRDefault="00E51198" w:rsidP="00E51198">
      <w:pPr>
        <w:pStyle w:val="ADANB"/>
        <w:rPr>
          <w:del w:id="1110" w:author="3.0" w:date="2014-08-28T16:03:00Z"/>
        </w:rPr>
      </w:pPr>
      <w:del w:id="1111" w:author="3.0" w:date="2014-08-28T16:03:00Z">
        <w:r w:rsidDel="004F1DFB">
          <w:delText>1289.</w:delText>
        </w:r>
        <w:r w:rsidDel="004F1DFB">
          <w:tab/>
          <w:delText>EUROBALISE_antenna_origin (data flow, del) =</w:delText>
        </w:r>
      </w:del>
    </w:p>
    <w:p w:rsidR="00E51198" w:rsidDel="004F1DFB" w:rsidRDefault="00E51198" w:rsidP="00E51198">
      <w:pPr>
        <w:pStyle w:val="ADANB"/>
        <w:rPr>
          <w:del w:id="1112" w:author="3.0" w:date="2014-08-28T16:03:00Z"/>
        </w:rPr>
      </w:pPr>
      <w:del w:id="1113" w:author="3.0" w:date="2014-08-28T16:03:00Z">
        <w:r w:rsidDel="004F1DFB">
          <w:delText>["ANTENNA_1"|"ANTENNA_2"].</w:delText>
        </w:r>
      </w:del>
    </w:p>
    <w:p w:rsidR="00E51198" w:rsidDel="004F1DFB" w:rsidRDefault="00E51198" w:rsidP="00E51198">
      <w:pPr>
        <w:pStyle w:val="ADANB"/>
        <w:rPr>
          <w:del w:id="1114" w:author="3.0" w:date="2014-08-28T16:03:00Z"/>
        </w:rPr>
      </w:pPr>
    </w:p>
    <w:p w:rsidR="00E51198" w:rsidDel="004F1DFB" w:rsidRDefault="00E51198" w:rsidP="00E51198">
      <w:pPr>
        <w:pStyle w:val="ADANB"/>
        <w:rPr>
          <w:del w:id="1115" w:author="3.0" w:date="2014-08-28T16:03:00Z"/>
        </w:rPr>
      </w:pPr>
      <w:del w:id="1116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1117" w:author="3.0" w:date="2014-08-28T16:03:00Z"/>
        </w:rPr>
      </w:pPr>
      <w:del w:id="1118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1119" w:author="3.0" w:date="2014-08-28T16:03:00Z"/>
        </w:rPr>
      </w:pPr>
      <w:del w:id="1120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1121" w:author="3.0" w:date="2014-08-28T16:03:00Z"/>
        </w:rPr>
      </w:pPr>
      <w:del w:id="1122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1123" w:author="3.0" w:date="2014-08-28T16:03:00Z"/>
        </w:rPr>
      </w:pPr>
      <w:del w:id="1124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1125" w:author="3.0" w:date="2014-08-28T16:03:00Z"/>
        </w:rPr>
      </w:pPr>
      <w:del w:id="1126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1127" w:author="3.0" w:date="2014-08-28T16:03:00Z"/>
        </w:rPr>
      </w:pPr>
      <w:del w:id="1128" w:author="3.0" w:date="2014-08-28T16:03:00Z">
        <w:r w:rsidDel="004F1DFB">
          <w:delText>description  : Indicates from which antenna of the active cabin</w:delText>
        </w:r>
      </w:del>
    </w:p>
    <w:p w:rsidR="00E51198" w:rsidDel="004F1DFB" w:rsidRDefault="00E51198" w:rsidP="00E51198">
      <w:pPr>
        <w:pStyle w:val="ADANB"/>
        <w:rPr>
          <w:del w:id="1129" w:author="3.0" w:date="2014-08-28T16:03:00Z"/>
        </w:rPr>
      </w:pPr>
      <w:del w:id="1130" w:author="3.0" w:date="2014-08-28T16:03:00Z">
        <w:r w:rsidDel="004F1DFB">
          <w:delText xml:space="preserve">                  the balise telegram is received;</w:delText>
        </w:r>
      </w:del>
    </w:p>
    <w:p w:rsidR="00E51198" w:rsidDel="004F1DFB" w:rsidRDefault="00E51198" w:rsidP="00E51198">
      <w:pPr>
        <w:pStyle w:val="ADANB"/>
        <w:rPr>
          <w:del w:id="1131" w:author="3.0" w:date="2014-08-28T16:03:00Z"/>
        </w:rPr>
      </w:pPr>
    </w:p>
    <w:p w:rsidR="00E51198" w:rsidDel="004F1DFB" w:rsidRDefault="00E51198" w:rsidP="00E51198">
      <w:pPr>
        <w:pStyle w:val="ADANB"/>
        <w:rPr>
          <w:del w:id="1132" w:author="3.0" w:date="2014-08-28T16:03:00Z"/>
        </w:rPr>
      </w:pPr>
    </w:p>
    <w:p w:rsidR="00E51198" w:rsidDel="004F1DFB" w:rsidRDefault="00E51198" w:rsidP="00E51198">
      <w:pPr>
        <w:pStyle w:val="ADANB"/>
        <w:rPr>
          <w:del w:id="1133" w:author="3.0" w:date="2014-08-28T16:03:00Z"/>
        </w:rPr>
      </w:pPr>
      <w:del w:id="1134" w:author="3.0" w:date="2014-08-28T16:03:00Z">
        <w:r w:rsidDel="004F1DFB">
          <w:delText>632.</w:delText>
        </w:r>
        <w:r w:rsidDel="004F1DFB">
          <w:tab/>
          <w:delText>coded_EUROBALISE_input_telegram (data flow) =</w:delText>
        </w:r>
      </w:del>
    </w:p>
    <w:p w:rsidR="00E51198" w:rsidDel="004F1DFB" w:rsidRDefault="00E51198" w:rsidP="00E51198">
      <w:pPr>
        <w:pStyle w:val="ADANB"/>
        <w:rPr>
          <w:del w:id="1135" w:author="3.0" w:date="2014-08-28T16:03:00Z"/>
        </w:rPr>
      </w:pPr>
      <w:del w:id="1136" w:author="3.0" w:date="2014-08-28T16:03:00Z">
        <w:r w:rsidDel="004F1DFB">
          <w:delText>n_of_bits_in_EUROBALISE_telegram{bit}n_of_bits_in_EUROBALISE_telegram</w:delText>
        </w:r>
      </w:del>
    </w:p>
    <w:p w:rsidR="00E51198" w:rsidDel="004F1DFB" w:rsidRDefault="00E51198" w:rsidP="00E51198">
      <w:pPr>
        <w:pStyle w:val="ADANB"/>
        <w:rPr>
          <w:del w:id="1137" w:author="3.0" w:date="2014-08-28T16:03:00Z"/>
        </w:rPr>
      </w:pPr>
      <w:del w:id="1138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1139" w:author="3.0" w:date="2014-08-28T16:03:00Z"/>
        </w:rPr>
      </w:pPr>
      <w:del w:id="1140" w:author="3.0" w:date="2014-08-28T16:03:00Z">
        <w:r w:rsidDel="004F1DFB">
          <w:delText>full_name    : N/A;</w:delText>
        </w:r>
      </w:del>
    </w:p>
    <w:p w:rsidR="00E51198" w:rsidDel="004F1DFB" w:rsidRDefault="00E51198" w:rsidP="00E51198">
      <w:pPr>
        <w:pStyle w:val="ADANB"/>
        <w:rPr>
          <w:del w:id="1141" w:author="3.0" w:date="2014-08-28T16:03:00Z"/>
        </w:rPr>
      </w:pPr>
      <w:del w:id="1142" w:author="3.0" w:date="2014-08-28T16:03:00Z">
        <w:r w:rsidDel="004F1DFB">
          <w:delText>rate         : N/A;</w:delText>
        </w:r>
      </w:del>
    </w:p>
    <w:p w:rsidR="00E51198" w:rsidDel="004F1DFB" w:rsidRDefault="00E51198" w:rsidP="00E51198">
      <w:pPr>
        <w:pStyle w:val="ADANB"/>
        <w:rPr>
          <w:del w:id="1143" w:author="3.0" w:date="2014-08-28T16:03:00Z"/>
        </w:rPr>
      </w:pPr>
      <w:del w:id="1144" w:author="3.0" w:date="2014-08-28T16:03:00Z">
        <w:r w:rsidDel="004F1DFB">
          <w:delText>range        : N/A;</w:delText>
        </w:r>
      </w:del>
    </w:p>
    <w:p w:rsidR="00E51198" w:rsidDel="004F1DFB" w:rsidRDefault="00E51198" w:rsidP="00E51198">
      <w:pPr>
        <w:pStyle w:val="ADANB"/>
        <w:rPr>
          <w:del w:id="1145" w:author="3.0" w:date="2014-08-28T16:03:00Z"/>
        </w:rPr>
      </w:pPr>
      <w:del w:id="1146" w:author="3.0" w:date="2014-08-28T16:03:00Z">
        <w:r w:rsidDel="004F1DFB">
          <w:delText>resolution   : N/A;</w:delText>
        </w:r>
      </w:del>
    </w:p>
    <w:p w:rsidR="00E51198" w:rsidDel="004F1DFB" w:rsidRDefault="00E51198" w:rsidP="00E51198">
      <w:pPr>
        <w:pStyle w:val="ADANB"/>
        <w:rPr>
          <w:del w:id="1147" w:author="3.0" w:date="2014-08-28T16:03:00Z"/>
        </w:rPr>
      </w:pPr>
      <w:del w:id="1148" w:author="3.0" w:date="2014-08-28T16:03:00Z">
        <w:r w:rsidDel="004F1DFB">
          <w:delText>units        : N/A;</w:delText>
        </w:r>
      </w:del>
    </w:p>
    <w:p w:rsidR="00E51198" w:rsidDel="004F1DFB" w:rsidRDefault="00E51198" w:rsidP="00E51198">
      <w:pPr>
        <w:pStyle w:val="ADANB"/>
        <w:rPr>
          <w:del w:id="1149" w:author="3.0" w:date="2014-08-28T16:03:00Z"/>
        </w:rPr>
      </w:pPr>
      <w:del w:id="1150" w:author="3.0" w:date="2014-08-28T16:03:00Z">
        <w:r w:rsidDel="004F1DFB">
          <w:delText>value_names  : N/A;</w:delText>
        </w:r>
      </w:del>
    </w:p>
    <w:p w:rsidR="00E51198" w:rsidDel="004F1DFB" w:rsidRDefault="00E51198" w:rsidP="00E51198">
      <w:pPr>
        <w:pStyle w:val="ADANB"/>
        <w:rPr>
          <w:del w:id="1151" w:author="3.0" w:date="2014-08-28T16:03:00Z"/>
        </w:rPr>
      </w:pPr>
      <w:del w:id="1152" w:author="3.0" w:date="2014-08-28T16:03:00Z">
        <w:r w:rsidDel="004F1DFB">
          <w:delText>description  : coded EUROBALISE telegram;</w:delText>
        </w:r>
      </w:del>
    </w:p>
    <w:p w:rsidR="00E51198" w:rsidDel="004F1DFB" w:rsidRDefault="00E51198" w:rsidP="00E51198">
      <w:pPr>
        <w:pStyle w:val="ADANB"/>
        <w:rPr>
          <w:del w:id="1153" w:author="3.0" w:date="2014-08-28T16:03:00Z"/>
        </w:rPr>
      </w:pPr>
    </w:p>
    <w:p w:rsidR="00E51198" w:rsidDel="004F1DFB" w:rsidRDefault="00E51198" w:rsidP="00E51198">
      <w:pPr>
        <w:pStyle w:val="ADANB"/>
        <w:rPr>
          <w:del w:id="1154" w:author="3.0" w:date="2014-08-28T16:03:00Z"/>
        </w:rPr>
      </w:pPr>
    </w:p>
    <w:p w:rsidR="00E51198" w:rsidDel="004F1DFB" w:rsidRDefault="00E51198" w:rsidP="00E51198">
      <w:pPr>
        <w:pStyle w:val="ADANB"/>
        <w:rPr>
          <w:del w:id="1155" w:author="3.0" w:date="2014-08-28T16:03:00Z"/>
        </w:rPr>
      </w:pPr>
      <w:del w:id="1156" w:author="3.0" w:date="2014-08-28T16:03:00Z">
        <w:r w:rsidDel="004F1DFB">
          <w:delText>2129.</w:delText>
        </w:r>
        <w:r w:rsidDel="004F1DFB">
          <w:tab/>
          <w:delText>n_of_bits_in_EUROBALISE_telegram (data flow, cel) =</w:delText>
        </w:r>
      </w:del>
    </w:p>
    <w:p w:rsidR="00E51198" w:rsidDel="004F1DFB" w:rsidRDefault="00E51198" w:rsidP="00E51198">
      <w:pPr>
        <w:pStyle w:val="ADANB"/>
        <w:rPr>
          <w:del w:id="1157" w:author="3.0" w:date="2014-08-28T16:03:00Z"/>
        </w:rPr>
      </w:pPr>
      <w:del w:id="1158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1159" w:author="3.0" w:date="2014-08-28T16:03:00Z"/>
        </w:rPr>
      </w:pPr>
      <w:del w:id="1160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1161" w:author="3.0" w:date="2014-08-28T16:03:00Z"/>
        </w:rPr>
      </w:pPr>
      <w:del w:id="1162" w:author="3.0" w:date="2014-08-28T16:03:00Z">
        <w:r w:rsidDel="004F1DFB">
          <w:delText>full_name    : N/A;</w:delText>
        </w:r>
      </w:del>
    </w:p>
    <w:p w:rsidR="00E51198" w:rsidDel="004F1DFB" w:rsidRDefault="00E51198" w:rsidP="00E51198">
      <w:pPr>
        <w:pStyle w:val="ADANB"/>
        <w:rPr>
          <w:del w:id="1163" w:author="3.0" w:date="2014-08-28T16:03:00Z"/>
        </w:rPr>
      </w:pPr>
      <w:del w:id="1164" w:author="3.0" w:date="2014-08-28T16:03:00Z">
        <w:r w:rsidDel="004F1DFB">
          <w:delText>rate         : N/A;</w:delText>
        </w:r>
      </w:del>
    </w:p>
    <w:p w:rsidR="00E51198" w:rsidDel="004F1DFB" w:rsidRDefault="00E51198" w:rsidP="00E51198">
      <w:pPr>
        <w:pStyle w:val="ADANB"/>
        <w:rPr>
          <w:del w:id="1165" w:author="3.0" w:date="2014-08-28T16:03:00Z"/>
        </w:rPr>
      </w:pPr>
      <w:del w:id="1166" w:author="3.0" w:date="2014-08-28T16:03:00Z">
        <w:r w:rsidDel="004F1DFB">
          <w:delText>range        : 1..830;</w:delText>
        </w:r>
      </w:del>
    </w:p>
    <w:p w:rsidR="00E51198" w:rsidDel="004F1DFB" w:rsidRDefault="00E51198" w:rsidP="00E51198">
      <w:pPr>
        <w:pStyle w:val="ADANB"/>
        <w:rPr>
          <w:del w:id="1167" w:author="3.0" w:date="2014-08-28T16:03:00Z"/>
        </w:rPr>
      </w:pPr>
      <w:del w:id="1168" w:author="3.0" w:date="2014-08-28T16:03:00Z">
        <w:r w:rsidDel="004F1DFB">
          <w:delText>resolution   : 1;</w:delText>
        </w:r>
      </w:del>
    </w:p>
    <w:p w:rsidR="00E51198" w:rsidDel="004F1DFB" w:rsidRDefault="00E51198" w:rsidP="00E51198">
      <w:pPr>
        <w:pStyle w:val="ADANB"/>
        <w:rPr>
          <w:del w:id="1169" w:author="3.0" w:date="2014-08-28T16:03:00Z"/>
        </w:rPr>
      </w:pPr>
      <w:del w:id="1170" w:author="3.0" w:date="2014-08-28T16:03:00Z">
        <w:r w:rsidDel="004F1DFB">
          <w:delText>units        : N/A;</w:delText>
        </w:r>
      </w:del>
    </w:p>
    <w:p w:rsidR="00E51198" w:rsidDel="004F1DFB" w:rsidRDefault="00E51198" w:rsidP="00E51198">
      <w:pPr>
        <w:pStyle w:val="ADANB"/>
        <w:rPr>
          <w:del w:id="1171" w:author="3.0" w:date="2014-08-28T16:03:00Z"/>
        </w:rPr>
      </w:pPr>
      <w:del w:id="1172" w:author="3.0" w:date="2014-08-28T16:03:00Z">
        <w:r w:rsidDel="004F1DFB">
          <w:delText>value_names  : N/A;</w:delText>
        </w:r>
      </w:del>
    </w:p>
    <w:p w:rsidR="00E51198" w:rsidDel="004F1DFB" w:rsidRDefault="00E51198" w:rsidP="00E51198">
      <w:pPr>
        <w:pStyle w:val="ADANB"/>
        <w:rPr>
          <w:del w:id="1173" w:author="3.0" w:date="2014-08-28T16:03:00Z"/>
        </w:rPr>
      </w:pPr>
      <w:del w:id="1174" w:author="3.0" w:date="2014-08-28T16:03:00Z">
        <w:r w:rsidDel="004F1DFB">
          <w:delText>description  : number of bits in current EUROBALISE telegram;</w:delText>
        </w:r>
      </w:del>
    </w:p>
    <w:p w:rsidR="00E51198" w:rsidDel="004F1DFB" w:rsidRDefault="00E51198" w:rsidP="00E51198">
      <w:pPr>
        <w:pStyle w:val="ADANB"/>
        <w:rPr>
          <w:del w:id="1175" w:author="3.0" w:date="2014-08-28T16:03:00Z"/>
        </w:rPr>
      </w:pPr>
    </w:p>
    <w:p w:rsidR="00E51198" w:rsidDel="004F1DFB" w:rsidRDefault="00E51198" w:rsidP="00E51198">
      <w:pPr>
        <w:pStyle w:val="ADANB"/>
        <w:rPr>
          <w:del w:id="1176" w:author="3.0" w:date="2014-08-28T16:03:00Z"/>
        </w:rPr>
      </w:pPr>
    </w:p>
    <w:p w:rsidR="00E51198" w:rsidDel="004F1DFB" w:rsidRDefault="00E51198" w:rsidP="00E51198">
      <w:pPr>
        <w:pStyle w:val="ADANB"/>
        <w:rPr>
          <w:del w:id="1177" w:author="3.0" w:date="2014-08-28T16:03:00Z"/>
        </w:rPr>
      </w:pPr>
      <w:del w:id="1178" w:author="3.0" w:date="2014-08-28T16:03:00Z">
        <w:r w:rsidDel="004F1DFB">
          <w:delText>1305.</w:delText>
        </w:r>
        <w:r w:rsidDel="004F1DFB">
          <w:tab/>
          <w:delText>EUROCAB_input_info (data flow) =</w:delText>
        </w:r>
      </w:del>
    </w:p>
    <w:p w:rsidR="00E51198" w:rsidDel="004F1DFB" w:rsidRDefault="00E51198" w:rsidP="00E51198">
      <w:pPr>
        <w:pStyle w:val="ADANB"/>
        <w:rPr>
          <w:del w:id="1179" w:author="3.0" w:date="2014-08-28T16:03:00Z"/>
        </w:rPr>
      </w:pPr>
      <w:del w:id="1180" w:author="3.0" w:date="2014-08-28T16:03:00Z">
        <w:r w:rsidDel="004F1DFB">
          <w:delText>DMI_input_info</w:delText>
        </w:r>
      </w:del>
    </w:p>
    <w:p w:rsidR="00E51198" w:rsidDel="004F1DFB" w:rsidRDefault="00E51198" w:rsidP="00E51198">
      <w:pPr>
        <w:pStyle w:val="ADANB"/>
        <w:rPr>
          <w:del w:id="1181" w:author="3.0" w:date="2014-08-28T16:03:00Z"/>
        </w:rPr>
      </w:pPr>
      <w:del w:id="1182" w:author="3.0" w:date="2014-08-28T16:03:00Z">
        <w:r w:rsidDel="004F1DFB">
          <w:delText>+STM_input_info</w:delText>
        </w:r>
      </w:del>
    </w:p>
    <w:p w:rsidR="00E51198" w:rsidDel="004F1DFB" w:rsidRDefault="00E51198" w:rsidP="00E51198">
      <w:pPr>
        <w:pStyle w:val="ADANB"/>
        <w:rPr>
          <w:del w:id="1183" w:author="3.0" w:date="2014-08-28T16:03:00Z"/>
        </w:rPr>
      </w:pPr>
      <w:del w:id="1184" w:author="3.0" w:date="2014-08-28T16:03:00Z">
        <w:r w:rsidDel="004F1DFB">
          <w:delText>+JRU_input_info</w:delText>
        </w:r>
      </w:del>
    </w:p>
    <w:p w:rsidR="00E51198" w:rsidDel="004F1DFB" w:rsidRDefault="00E51198" w:rsidP="00E51198">
      <w:pPr>
        <w:pStyle w:val="ADANB"/>
        <w:rPr>
          <w:del w:id="1185" w:author="3.0" w:date="2014-08-28T16:03:00Z"/>
        </w:rPr>
      </w:pPr>
      <w:del w:id="1186" w:author="3.0" w:date="2014-08-28T16:03:00Z">
        <w:r w:rsidDel="004F1DFB">
          <w:delText>+DRU_input_info</w:delText>
        </w:r>
      </w:del>
    </w:p>
    <w:p w:rsidR="00E51198" w:rsidDel="004F1DFB" w:rsidRDefault="00E51198" w:rsidP="00E51198">
      <w:pPr>
        <w:pStyle w:val="ADANB"/>
        <w:rPr>
          <w:del w:id="1187" w:author="3.0" w:date="2014-08-28T16:03:00Z"/>
        </w:rPr>
      </w:pPr>
    </w:p>
    <w:p w:rsidR="00E51198" w:rsidDel="004F1DFB" w:rsidRDefault="00E51198" w:rsidP="00E51198">
      <w:pPr>
        <w:pStyle w:val="ADANB"/>
        <w:rPr>
          <w:del w:id="1188" w:author="3.0" w:date="2014-08-28T16:03:00Z"/>
        </w:rPr>
      </w:pPr>
      <w:del w:id="1189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1190" w:author="3.0" w:date="2014-08-28T16:03:00Z"/>
        </w:rPr>
      </w:pPr>
      <w:del w:id="1191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1192" w:author="3.0" w:date="2014-08-28T16:03:00Z"/>
        </w:rPr>
      </w:pPr>
      <w:del w:id="1193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1194" w:author="3.0" w:date="2014-08-28T16:03:00Z"/>
        </w:rPr>
      </w:pPr>
      <w:del w:id="1195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1196" w:author="3.0" w:date="2014-08-28T16:03:00Z"/>
        </w:rPr>
      </w:pPr>
      <w:del w:id="1197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1198" w:author="3.0" w:date="2014-08-28T16:03:00Z"/>
        </w:rPr>
      </w:pPr>
      <w:del w:id="1199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1200" w:author="3.0" w:date="2014-08-28T16:03:00Z"/>
        </w:rPr>
      </w:pPr>
      <w:del w:id="1201" w:author="3.0" w:date="2014-08-28T16:03:00Z">
        <w:r w:rsidDel="004F1DFB">
          <w:delText>description  : EUROCAB input information</w:delText>
        </w:r>
      </w:del>
    </w:p>
    <w:p w:rsidR="00E51198" w:rsidDel="004F1DFB" w:rsidRDefault="00E51198" w:rsidP="00E51198">
      <w:pPr>
        <w:pStyle w:val="ADANB"/>
        <w:rPr>
          <w:del w:id="1202" w:author="3.0" w:date="2014-08-28T16:03:00Z"/>
        </w:rPr>
      </w:pPr>
    </w:p>
    <w:p w:rsidR="00E51198" w:rsidDel="004F1DFB" w:rsidRDefault="00E51198" w:rsidP="00E51198">
      <w:pPr>
        <w:pStyle w:val="ADANB"/>
        <w:rPr>
          <w:del w:id="1203" w:author="3.0" w:date="2014-08-28T16:03:00Z"/>
        </w:rPr>
      </w:pPr>
    </w:p>
    <w:p w:rsidR="00E51198" w:rsidDel="004F1DFB" w:rsidRDefault="00E51198" w:rsidP="00E51198">
      <w:pPr>
        <w:pStyle w:val="ADANB"/>
        <w:rPr>
          <w:del w:id="1204" w:author="3.0" w:date="2014-08-28T16:03:00Z"/>
        </w:rPr>
      </w:pPr>
      <w:del w:id="1205" w:author="3.0" w:date="2014-08-28T16:03:00Z">
        <w:r w:rsidDel="004F1DFB">
          <w:delText>950.</w:delText>
        </w:r>
        <w:r w:rsidDel="004F1DFB">
          <w:tab/>
          <w:delText>DMI_input_info (data flow) =</w:delText>
        </w:r>
      </w:del>
    </w:p>
    <w:p w:rsidR="00E51198" w:rsidDel="004F1DFB" w:rsidRDefault="00E51198" w:rsidP="00E51198">
      <w:pPr>
        <w:pStyle w:val="ADANB"/>
        <w:rPr>
          <w:del w:id="1206" w:author="3.0" w:date="2014-08-28T16:03:00Z"/>
        </w:rPr>
      </w:pPr>
      <w:del w:id="1207" w:author="3.0" w:date="2014-08-28T16:03:00Z">
        <w:r w:rsidDel="004F1DFB">
          <w:delText>DMI_input_msgs_info.</w:delText>
        </w:r>
      </w:del>
    </w:p>
    <w:p w:rsidR="00E51198" w:rsidDel="004F1DFB" w:rsidRDefault="00E51198" w:rsidP="00E51198">
      <w:pPr>
        <w:pStyle w:val="ADANB"/>
        <w:rPr>
          <w:del w:id="1208" w:author="3.0" w:date="2014-08-28T16:03:00Z"/>
        </w:rPr>
      </w:pPr>
    </w:p>
    <w:p w:rsidR="00E51198" w:rsidDel="004F1DFB" w:rsidRDefault="00E51198" w:rsidP="00E51198">
      <w:pPr>
        <w:pStyle w:val="ADANB"/>
        <w:rPr>
          <w:del w:id="1209" w:author="3.0" w:date="2014-08-28T16:03:00Z"/>
        </w:rPr>
      </w:pPr>
      <w:del w:id="1210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1211" w:author="3.0" w:date="2014-08-28T16:03:00Z"/>
        </w:rPr>
      </w:pPr>
      <w:del w:id="1212" w:author="3.0" w:date="2014-08-28T16:03:00Z">
        <w:r w:rsidDel="004F1DFB">
          <w:delText>rate         : at each cycle</w:delText>
        </w:r>
      </w:del>
    </w:p>
    <w:p w:rsidR="00E51198" w:rsidDel="004F1DFB" w:rsidRDefault="00E51198" w:rsidP="00E51198">
      <w:pPr>
        <w:pStyle w:val="ADANB"/>
        <w:rPr>
          <w:del w:id="1213" w:author="3.0" w:date="2014-08-28T16:03:00Z"/>
        </w:rPr>
      </w:pPr>
      <w:del w:id="1214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1215" w:author="3.0" w:date="2014-08-28T16:03:00Z"/>
        </w:rPr>
      </w:pPr>
      <w:del w:id="1216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1217" w:author="3.0" w:date="2014-08-28T16:03:00Z"/>
        </w:rPr>
      </w:pPr>
      <w:del w:id="1218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1219" w:author="3.0" w:date="2014-08-28T16:03:00Z"/>
        </w:rPr>
      </w:pPr>
      <w:del w:id="1220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1221" w:author="3.0" w:date="2014-08-28T16:03:00Z"/>
        </w:rPr>
      </w:pPr>
      <w:del w:id="1222" w:author="3.0" w:date="2014-08-28T16:03:00Z">
        <w:r w:rsidDel="004F1DFB">
          <w:delText>description  : DMI input information</w:delText>
        </w:r>
      </w:del>
    </w:p>
    <w:p w:rsidR="00E51198" w:rsidDel="004F1DFB" w:rsidRDefault="00E51198" w:rsidP="00E51198">
      <w:pPr>
        <w:pStyle w:val="ADANB"/>
        <w:rPr>
          <w:del w:id="1223" w:author="3.0" w:date="2014-08-28T16:03:00Z"/>
        </w:rPr>
      </w:pPr>
    </w:p>
    <w:p w:rsidR="00E51198" w:rsidDel="004F1DFB" w:rsidRDefault="00E51198" w:rsidP="00E51198">
      <w:pPr>
        <w:pStyle w:val="ADANB"/>
        <w:rPr>
          <w:del w:id="1224" w:author="3.0" w:date="2014-08-28T16:03:00Z"/>
        </w:rPr>
      </w:pPr>
    </w:p>
    <w:p w:rsidR="00E51198" w:rsidDel="004F1DFB" w:rsidRDefault="00E51198" w:rsidP="00E51198">
      <w:pPr>
        <w:pStyle w:val="ADANB"/>
        <w:rPr>
          <w:del w:id="1225" w:author="3.0" w:date="2014-08-28T16:03:00Z"/>
        </w:rPr>
      </w:pPr>
      <w:del w:id="1226" w:author="3.0" w:date="2014-08-28T16:03:00Z">
        <w:r w:rsidDel="004F1DFB">
          <w:delText>953.</w:delText>
        </w:r>
        <w:r w:rsidDel="004F1DFB">
          <w:tab/>
          <w:delText>DMI_input_msgs_info (data flow) =</w:delText>
        </w:r>
      </w:del>
    </w:p>
    <w:p w:rsidR="00E51198" w:rsidDel="004F1DFB" w:rsidRDefault="00E51198" w:rsidP="00E51198">
      <w:pPr>
        <w:pStyle w:val="ADANB"/>
        <w:rPr>
          <w:del w:id="1227" w:author="3.0" w:date="2014-08-28T16:03:00Z"/>
        </w:rPr>
      </w:pPr>
      <w:del w:id="1228" w:author="3.0" w:date="2014-08-28T16:03:00Z">
        <w:r w:rsidDel="004F1DFB">
          <w:delText>max_n_of_DMI_input_msgs{DMI_input_msg_info</w:delText>
        </w:r>
      </w:del>
    </w:p>
    <w:p w:rsidR="00E51198" w:rsidDel="004F1DFB" w:rsidRDefault="00E51198" w:rsidP="00E51198">
      <w:pPr>
        <w:pStyle w:val="ADANB"/>
        <w:rPr>
          <w:del w:id="1229" w:author="3.0" w:date="2014-08-28T16:03:00Z"/>
        </w:rPr>
      </w:pPr>
      <w:del w:id="1230" w:author="3.0" w:date="2014-08-28T16:03:00Z">
        <w:r w:rsidDel="004F1DFB">
          <w:delText xml:space="preserve">                               }max_n_of_DMI_input_msgs.</w:delText>
        </w:r>
      </w:del>
    </w:p>
    <w:p w:rsidR="00E51198" w:rsidDel="004F1DFB" w:rsidRDefault="00E51198" w:rsidP="00E51198">
      <w:pPr>
        <w:pStyle w:val="ADANB"/>
        <w:rPr>
          <w:del w:id="1231" w:author="3.0" w:date="2014-08-28T16:03:00Z"/>
        </w:rPr>
      </w:pPr>
    </w:p>
    <w:p w:rsidR="00E51198" w:rsidDel="004F1DFB" w:rsidRDefault="00E51198" w:rsidP="00E51198">
      <w:pPr>
        <w:pStyle w:val="ADANB"/>
        <w:rPr>
          <w:del w:id="1232" w:author="3.0" w:date="2014-08-28T16:03:00Z"/>
        </w:rPr>
      </w:pPr>
      <w:del w:id="1233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1234" w:author="3.0" w:date="2014-08-28T16:03:00Z"/>
        </w:rPr>
      </w:pPr>
      <w:del w:id="1235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1236" w:author="3.0" w:date="2014-08-28T16:03:00Z"/>
        </w:rPr>
      </w:pPr>
      <w:del w:id="1237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1238" w:author="3.0" w:date="2014-08-28T16:03:00Z"/>
        </w:rPr>
      </w:pPr>
      <w:del w:id="1239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1240" w:author="3.0" w:date="2014-08-28T16:03:00Z"/>
        </w:rPr>
      </w:pPr>
      <w:del w:id="1241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1242" w:author="3.0" w:date="2014-08-28T16:03:00Z"/>
        </w:rPr>
      </w:pPr>
      <w:del w:id="1243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1244" w:author="3.0" w:date="2014-08-28T16:03:00Z"/>
        </w:rPr>
      </w:pPr>
      <w:del w:id="1245" w:author="3.0" w:date="2014-08-28T16:03:00Z">
        <w:r w:rsidDel="004F1DFB">
          <w:delText>description  : DMI input messages information</w:delText>
        </w:r>
      </w:del>
    </w:p>
    <w:p w:rsidR="00E51198" w:rsidDel="004F1DFB" w:rsidRDefault="00E51198" w:rsidP="00E51198">
      <w:pPr>
        <w:pStyle w:val="ADANB"/>
        <w:rPr>
          <w:del w:id="1246" w:author="3.0" w:date="2014-08-28T16:03:00Z"/>
        </w:rPr>
      </w:pPr>
    </w:p>
    <w:p w:rsidR="00E51198" w:rsidDel="004F1DFB" w:rsidRDefault="00E51198" w:rsidP="00E51198">
      <w:pPr>
        <w:pStyle w:val="ADANB"/>
        <w:rPr>
          <w:del w:id="1247" w:author="3.0" w:date="2014-08-28T16:03:00Z"/>
        </w:rPr>
      </w:pPr>
    </w:p>
    <w:p w:rsidR="00E51198" w:rsidDel="004F1DFB" w:rsidRDefault="00E51198" w:rsidP="00E51198">
      <w:pPr>
        <w:pStyle w:val="ADANB"/>
        <w:rPr>
          <w:del w:id="1248" w:author="3.0" w:date="2014-08-28T16:03:00Z"/>
        </w:rPr>
      </w:pPr>
    </w:p>
    <w:p w:rsidR="00E51198" w:rsidDel="004F1DFB" w:rsidRDefault="00E51198" w:rsidP="00E51198">
      <w:pPr>
        <w:pStyle w:val="ADANB"/>
        <w:rPr>
          <w:del w:id="1249" w:author="3.0" w:date="2014-08-28T16:03:00Z"/>
        </w:rPr>
      </w:pPr>
      <w:del w:id="1250" w:author="3.0" w:date="2014-08-28T16:03:00Z">
        <w:r w:rsidDel="004F1DFB">
          <w:delText>1918.</w:delText>
        </w:r>
        <w:r w:rsidDel="004F1DFB">
          <w:tab/>
          <w:delText>max_n_of_DMI_input_msgs (data flow, pel) =</w:delText>
        </w:r>
      </w:del>
    </w:p>
    <w:p w:rsidR="00E51198" w:rsidDel="004F1DFB" w:rsidRDefault="00E51198" w:rsidP="00E51198">
      <w:pPr>
        <w:pStyle w:val="ADANB"/>
        <w:rPr>
          <w:del w:id="1251" w:author="3.0" w:date="2014-08-28T16:03:00Z"/>
        </w:rPr>
      </w:pPr>
      <w:del w:id="1252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1253" w:author="3.0" w:date="2014-08-28T16:03:00Z"/>
        </w:rPr>
      </w:pPr>
    </w:p>
    <w:p w:rsidR="00E51198" w:rsidDel="004F1DFB" w:rsidRDefault="00E51198" w:rsidP="00E51198">
      <w:pPr>
        <w:pStyle w:val="ADANB"/>
        <w:rPr>
          <w:del w:id="1254" w:author="3.0" w:date="2014-08-28T16:03:00Z"/>
        </w:rPr>
      </w:pPr>
      <w:del w:id="1255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1256" w:author="3.0" w:date="2014-08-28T16:03:00Z"/>
        </w:rPr>
      </w:pPr>
      <w:del w:id="1257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1258" w:author="3.0" w:date="2014-08-28T16:03:00Z"/>
        </w:rPr>
      </w:pPr>
      <w:del w:id="1259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1260" w:author="3.0" w:date="2014-08-28T16:03:00Z"/>
        </w:rPr>
      </w:pPr>
      <w:del w:id="1261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1262" w:author="3.0" w:date="2014-08-28T16:03:00Z"/>
        </w:rPr>
      </w:pPr>
      <w:del w:id="1263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1264" w:author="3.0" w:date="2014-08-28T16:03:00Z"/>
        </w:rPr>
      </w:pPr>
      <w:del w:id="1265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1266" w:author="3.0" w:date="2014-08-28T16:03:00Z"/>
        </w:rPr>
      </w:pPr>
      <w:del w:id="1267" w:author="3.0" w:date="2014-08-28T16:03:00Z">
        <w:r w:rsidDel="004F1DFB">
          <w:delText>description  : maximum number of input DMI messages.</w:delText>
        </w:r>
      </w:del>
    </w:p>
    <w:p w:rsidR="00E51198" w:rsidDel="004F1DFB" w:rsidRDefault="00E51198" w:rsidP="00E51198">
      <w:pPr>
        <w:pStyle w:val="ADANB"/>
        <w:rPr>
          <w:del w:id="1268" w:author="3.0" w:date="2014-08-28T16:03:00Z"/>
        </w:rPr>
      </w:pPr>
      <w:del w:id="1269" w:author="3.0" w:date="2014-08-28T16:03:00Z">
        <w:r w:rsidDel="004F1DFB">
          <w:delText xml:space="preserve">                  Equal to 8.</w:delText>
        </w:r>
      </w:del>
    </w:p>
    <w:p w:rsidR="00E51198" w:rsidDel="004F1DFB" w:rsidRDefault="00E51198" w:rsidP="00E51198">
      <w:pPr>
        <w:pStyle w:val="ADANB"/>
        <w:rPr>
          <w:del w:id="1270" w:author="3.0" w:date="2014-08-28T16:03:00Z"/>
        </w:rPr>
      </w:pPr>
    </w:p>
    <w:p w:rsidR="00E51198" w:rsidDel="004F1DFB" w:rsidRDefault="00E51198" w:rsidP="00E51198">
      <w:pPr>
        <w:pStyle w:val="ADANB"/>
        <w:rPr>
          <w:del w:id="1271" w:author="3.0" w:date="2014-08-28T16:03:00Z"/>
        </w:rPr>
      </w:pPr>
    </w:p>
    <w:p w:rsidR="00E51198" w:rsidDel="004F1DFB" w:rsidRDefault="00E51198" w:rsidP="00E51198">
      <w:pPr>
        <w:pStyle w:val="ADANB"/>
        <w:rPr>
          <w:del w:id="1272" w:author="3.0" w:date="2014-08-28T16:03:00Z"/>
        </w:rPr>
      </w:pPr>
    </w:p>
    <w:p w:rsidR="00E51198" w:rsidDel="004F1DFB" w:rsidRDefault="00E51198" w:rsidP="00E51198">
      <w:pPr>
        <w:pStyle w:val="ADANB"/>
        <w:rPr>
          <w:del w:id="1273" w:author="3.0" w:date="2014-08-28T16:03:00Z"/>
        </w:rPr>
      </w:pPr>
    </w:p>
    <w:p w:rsidR="00E51198" w:rsidDel="004F1DFB" w:rsidRDefault="00E51198" w:rsidP="00E51198">
      <w:pPr>
        <w:pStyle w:val="ADANB"/>
        <w:rPr>
          <w:del w:id="1274" w:author="3.0" w:date="2014-08-28T16:03:00Z"/>
        </w:rPr>
      </w:pPr>
      <w:del w:id="1275" w:author="3.0" w:date="2014-08-28T16:03:00Z">
        <w:r w:rsidDel="004F1DFB">
          <w:delText>952.</w:delText>
        </w:r>
        <w:r w:rsidDel="004F1DFB">
          <w:tab/>
          <w:delText>DMI_input_msg_info (data flow) =</w:delText>
        </w:r>
      </w:del>
    </w:p>
    <w:p w:rsidR="00E51198" w:rsidDel="004F1DFB" w:rsidRDefault="00E51198" w:rsidP="00E51198">
      <w:pPr>
        <w:pStyle w:val="ADANB"/>
        <w:rPr>
          <w:del w:id="1276" w:author="3.0" w:date="2014-08-28T16:03:00Z"/>
        </w:rPr>
      </w:pPr>
      <w:del w:id="1277" w:author="3.0" w:date="2014-08-28T16:03:00Z">
        <w:r w:rsidDel="004F1DFB">
          <w:delText>is_present</w:delText>
        </w:r>
      </w:del>
    </w:p>
    <w:p w:rsidR="00E51198" w:rsidDel="004F1DFB" w:rsidRDefault="00E51198" w:rsidP="00E51198">
      <w:pPr>
        <w:pStyle w:val="ADANB"/>
        <w:rPr>
          <w:del w:id="1278" w:author="3.0" w:date="2014-08-28T16:03:00Z"/>
        </w:rPr>
      </w:pPr>
      <w:del w:id="1279" w:author="3.0" w:date="2014-08-28T16:03:00Z">
        <w:r w:rsidDel="004F1DFB">
          <w:delText>+kind</w:delText>
        </w:r>
      </w:del>
    </w:p>
    <w:p w:rsidR="00E51198" w:rsidDel="004F1DFB" w:rsidRDefault="00E51198" w:rsidP="00E51198">
      <w:pPr>
        <w:pStyle w:val="ADANB"/>
        <w:rPr>
          <w:del w:id="1280" w:author="3.0" w:date="2014-08-28T16:03:00Z"/>
        </w:rPr>
      </w:pPr>
      <w:del w:id="1281" w:author="3.0" w:date="2014-08-28T16:03:00Z">
        <w:r w:rsidDel="004F1DFB">
          <w:delText>+coded_DMI_input_msg.</w:delText>
        </w:r>
      </w:del>
    </w:p>
    <w:p w:rsidR="00E51198" w:rsidDel="004F1DFB" w:rsidRDefault="00E51198" w:rsidP="00E51198">
      <w:pPr>
        <w:pStyle w:val="ADANB"/>
        <w:rPr>
          <w:del w:id="1282" w:author="3.0" w:date="2014-08-28T16:03:00Z"/>
        </w:rPr>
      </w:pPr>
    </w:p>
    <w:p w:rsidR="00E51198" w:rsidDel="004F1DFB" w:rsidRDefault="00E51198" w:rsidP="00E51198">
      <w:pPr>
        <w:pStyle w:val="ADANB"/>
        <w:rPr>
          <w:del w:id="1283" w:author="3.0" w:date="2014-08-28T16:03:00Z"/>
        </w:rPr>
      </w:pPr>
      <w:del w:id="1284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1285" w:author="3.0" w:date="2014-08-28T16:03:00Z"/>
        </w:rPr>
      </w:pPr>
      <w:del w:id="1286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1287" w:author="3.0" w:date="2014-08-28T16:03:00Z"/>
        </w:rPr>
      </w:pPr>
      <w:del w:id="1288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1289" w:author="3.0" w:date="2014-08-28T16:03:00Z"/>
        </w:rPr>
      </w:pPr>
      <w:del w:id="1290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1291" w:author="3.0" w:date="2014-08-28T16:03:00Z"/>
        </w:rPr>
      </w:pPr>
      <w:del w:id="1292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1293" w:author="3.0" w:date="2014-08-28T16:03:00Z"/>
        </w:rPr>
      </w:pPr>
      <w:del w:id="1294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1295" w:author="3.0" w:date="2014-08-28T16:03:00Z"/>
        </w:rPr>
      </w:pPr>
      <w:del w:id="1296" w:author="3.0" w:date="2014-08-28T16:03:00Z">
        <w:r w:rsidDel="004F1DFB">
          <w:delText>description  : MMI input message information</w:delText>
        </w:r>
      </w:del>
    </w:p>
    <w:p w:rsidR="00E51198" w:rsidDel="004F1DFB" w:rsidRDefault="00E51198" w:rsidP="00E51198">
      <w:pPr>
        <w:pStyle w:val="ADANB"/>
        <w:rPr>
          <w:del w:id="1297" w:author="3.0" w:date="2014-08-28T16:03:00Z"/>
        </w:rPr>
      </w:pPr>
    </w:p>
    <w:p w:rsidR="00E51198" w:rsidDel="004F1DFB" w:rsidRDefault="00E51198" w:rsidP="00E51198">
      <w:pPr>
        <w:pStyle w:val="ADANB"/>
        <w:rPr>
          <w:del w:id="1298" w:author="3.0" w:date="2014-08-28T16:03:00Z"/>
        </w:rPr>
      </w:pPr>
    </w:p>
    <w:p w:rsidR="00E51198" w:rsidDel="004F1DFB" w:rsidRDefault="00E51198" w:rsidP="00E51198">
      <w:pPr>
        <w:pStyle w:val="ADANB"/>
        <w:rPr>
          <w:del w:id="1299" w:author="3.0" w:date="2014-08-28T16:03:00Z"/>
        </w:rPr>
      </w:pPr>
      <w:del w:id="1300" w:author="3.0" w:date="2014-08-28T16:03:00Z">
        <w:r w:rsidDel="004F1DFB">
          <w:delText>1692.</w:delText>
        </w:r>
        <w:r w:rsidDel="004F1DFB">
          <w:tab/>
          <w:delText>kind (data flow, del) =</w:delText>
        </w:r>
      </w:del>
    </w:p>
    <w:p w:rsidR="00E51198" w:rsidDel="004F1DFB" w:rsidRDefault="00E51198" w:rsidP="00E51198">
      <w:pPr>
        <w:pStyle w:val="ADANB"/>
        <w:rPr>
          <w:del w:id="1301" w:author="3.0" w:date="2014-08-28T16:03:00Z"/>
        </w:rPr>
      </w:pPr>
      <w:del w:id="1302" w:author="3.0" w:date="2014-08-28T16:03:00Z">
        <w:r w:rsidDel="004F1DFB">
          <w:delText>["DATA"|"CONNECTED"|"DISCONNECTED"|"TEMPORARY_DISCONNECTED"].</w:delText>
        </w:r>
      </w:del>
    </w:p>
    <w:p w:rsidR="00E51198" w:rsidDel="004F1DFB" w:rsidRDefault="00E51198" w:rsidP="00E51198">
      <w:pPr>
        <w:pStyle w:val="ADANB"/>
        <w:rPr>
          <w:del w:id="1303" w:author="3.0" w:date="2014-08-28T16:03:00Z"/>
        </w:rPr>
      </w:pPr>
    </w:p>
    <w:p w:rsidR="00E51198" w:rsidDel="004F1DFB" w:rsidRDefault="00E51198" w:rsidP="00E51198">
      <w:pPr>
        <w:pStyle w:val="ADANB"/>
        <w:rPr>
          <w:del w:id="1304" w:author="3.0" w:date="2014-08-28T16:03:00Z"/>
        </w:rPr>
      </w:pPr>
      <w:del w:id="1305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1306" w:author="3.0" w:date="2014-08-28T16:03:00Z"/>
        </w:rPr>
      </w:pPr>
      <w:del w:id="1307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1308" w:author="3.0" w:date="2014-08-28T16:03:00Z"/>
        </w:rPr>
      </w:pPr>
      <w:del w:id="1309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1310" w:author="3.0" w:date="2014-08-28T16:03:00Z"/>
        </w:rPr>
      </w:pPr>
      <w:del w:id="1311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1312" w:author="3.0" w:date="2014-08-28T16:03:00Z"/>
        </w:rPr>
      </w:pPr>
      <w:del w:id="1313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1314" w:author="3.0" w:date="2014-08-28T16:03:00Z"/>
        </w:rPr>
      </w:pPr>
      <w:del w:id="1315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1316" w:author="3.0" w:date="2014-08-28T16:03:00Z"/>
        </w:rPr>
      </w:pPr>
      <w:del w:id="1317" w:author="3.0" w:date="2014-08-28T16:03:00Z">
        <w:r w:rsidDel="004F1DFB">
          <w:delText xml:space="preserve">description  : Indicates the type of profibus data or the type of </w:delText>
        </w:r>
      </w:del>
    </w:p>
    <w:p w:rsidR="00E51198" w:rsidDel="004F1DFB" w:rsidRDefault="00E51198" w:rsidP="00E51198">
      <w:pPr>
        <w:pStyle w:val="ADANB"/>
        <w:rPr>
          <w:del w:id="1318" w:author="3.0" w:date="2014-08-28T16:03:00Z"/>
        </w:rPr>
      </w:pPr>
      <w:del w:id="1319" w:author="3.0" w:date="2014-08-28T16:03:00Z">
        <w:r w:rsidDel="004F1DFB">
          <w:delText xml:space="preserve">                  profibus disconnection to request;</w:delText>
        </w:r>
      </w:del>
    </w:p>
    <w:p w:rsidR="00E51198" w:rsidDel="004F1DFB" w:rsidRDefault="00E51198" w:rsidP="00E51198">
      <w:pPr>
        <w:pStyle w:val="ADANB"/>
        <w:rPr>
          <w:del w:id="1320" w:author="3.0" w:date="2014-08-28T16:03:00Z"/>
        </w:rPr>
      </w:pPr>
    </w:p>
    <w:p w:rsidR="00E51198" w:rsidDel="004F1DFB" w:rsidRDefault="00E51198" w:rsidP="00E51198">
      <w:pPr>
        <w:pStyle w:val="ADANB"/>
        <w:rPr>
          <w:del w:id="1321" w:author="3.0" w:date="2014-08-28T16:03:00Z"/>
        </w:rPr>
      </w:pPr>
    </w:p>
    <w:p w:rsidR="00E51198" w:rsidDel="004F1DFB" w:rsidRDefault="00E51198" w:rsidP="00E51198">
      <w:pPr>
        <w:pStyle w:val="ADANB"/>
        <w:rPr>
          <w:del w:id="1322" w:author="3.0" w:date="2014-08-28T16:03:00Z"/>
        </w:rPr>
      </w:pPr>
      <w:del w:id="1323" w:author="3.0" w:date="2014-08-28T16:03:00Z">
        <w:r w:rsidDel="004F1DFB">
          <w:delText>629.</w:delText>
        </w:r>
        <w:r w:rsidDel="004F1DFB">
          <w:tab/>
          <w:delText>coded_DMI_input_msg (data flow) =</w:delText>
        </w:r>
      </w:del>
    </w:p>
    <w:p w:rsidR="00E51198" w:rsidDel="004F1DFB" w:rsidRDefault="00E51198" w:rsidP="00E51198">
      <w:pPr>
        <w:pStyle w:val="ADANB"/>
        <w:rPr>
          <w:del w:id="1324" w:author="3.0" w:date="2014-08-28T16:03:00Z"/>
        </w:rPr>
      </w:pPr>
      <w:del w:id="1325" w:author="3.0" w:date="2014-08-28T16:03:00Z">
        <w:r w:rsidDel="004F1DFB">
          <w:delText>n_of_bits_in_DMI_i_msg{bit}n_of_bits_in_DMI_i_msg</w:delText>
        </w:r>
      </w:del>
    </w:p>
    <w:p w:rsidR="00E51198" w:rsidDel="004F1DFB" w:rsidRDefault="00E51198" w:rsidP="00E51198">
      <w:pPr>
        <w:pStyle w:val="ADANB"/>
        <w:rPr>
          <w:del w:id="1326" w:author="3.0" w:date="2014-08-28T16:03:00Z"/>
        </w:rPr>
      </w:pPr>
      <w:del w:id="1327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1328" w:author="3.0" w:date="2014-08-28T16:03:00Z"/>
        </w:rPr>
      </w:pPr>
      <w:del w:id="1329" w:author="3.0" w:date="2014-08-28T16:03:00Z">
        <w:r w:rsidDel="004F1DFB">
          <w:delText>full_name    : N/A;</w:delText>
        </w:r>
      </w:del>
    </w:p>
    <w:p w:rsidR="00E51198" w:rsidDel="004F1DFB" w:rsidRDefault="00E51198" w:rsidP="00E51198">
      <w:pPr>
        <w:pStyle w:val="ADANB"/>
        <w:rPr>
          <w:del w:id="1330" w:author="3.0" w:date="2014-08-28T16:03:00Z"/>
        </w:rPr>
      </w:pPr>
      <w:del w:id="1331" w:author="3.0" w:date="2014-08-28T16:03:00Z">
        <w:r w:rsidDel="004F1DFB">
          <w:delText>rate         : N/A;</w:delText>
        </w:r>
      </w:del>
    </w:p>
    <w:p w:rsidR="00E51198" w:rsidDel="004F1DFB" w:rsidRDefault="00E51198" w:rsidP="00E51198">
      <w:pPr>
        <w:pStyle w:val="ADANB"/>
        <w:rPr>
          <w:del w:id="1332" w:author="3.0" w:date="2014-08-28T16:03:00Z"/>
        </w:rPr>
      </w:pPr>
      <w:del w:id="1333" w:author="3.0" w:date="2014-08-28T16:03:00Z">
        <w:r w:rsidDel="004F1DFB">
          <w:delText>range        : N/A;</w:delText>
        </w:r>
      </w:del>
    </w:p>
    <w:p w:rsidR="00E51198" w:rsidDel="004F1DFB" w:rsidRDefault="00E51198" w:rsidP="00E51198">
      <w:pPr>
        <w:pStyle w:val="ADANB"/>
        <w:rPr>
          <w:del w:id="1334" w:author="3.0" w:date="2014-08-28T16:03:00Z"/>
        </w:rPr>
      </w:pPr>
      <w:del w:id="1335" w:author="3.0" w:date="2014-08-28T16:03:00Z">
        <w:r w:rsidDel="004F1DFB">
          <w:delText>resolution   : N/A;</w:delText>
        </w:r>
      </w:del>
    </w:p>
    <w:p w:rsidR="00E51198" w:rsidDel="004F1DFB" w:rsidRDefault="00E51198" w:rsidP="00E51198">
      <w:pPr>
        <w:pStyle w:val="ADANB"/>
        <w:rPr>
          <w:del w:id="1336" w:author="3.0" w:date="2014-08-28T16:03:00Z"/>
        </w:rPr>
      </w:pPr>
      <w:del w:id="1337" w:author="3.0" w:date="2014-08-28T16:03:00Z">
        <w:r w:rsidDel="004F1DFB">
          <w:delText>units        : N/A;</w:delText>
        </w:r>
      </w:del>
    </w:p>
    <w:p w:rsidR="00E51198" w:rsidDel="004F1DFB" w:rsidRDefault="00E51198" w:rsidP="00E51198">
      <w:pPr>
        <w:pStyle w:val="ADANB"/>
        <w:rPr>
          <w:del w:id="1338" w:author="3.0" w:date="2014-08-28T16:03:00Z"/>
        </w:rPr>
      </w:pPr>
      <w:del w:id="1339" w:author="3.0" w:date="2014-08-28T16:03:00Z">
        <w:r w:rsidDel="004F1DFB">
          <w:delText>value_names  : N/A;</w:delText>
        </w:r>
      </w:del>
    </w:p>
    <w:p w:rsidR="00E51198" w:rsidDel="004F1DFB" w:rsidRDefault="00E51198" w:rsidP="00E51198">
      <w:pPr>
        <w:pStyle w:val="ADANB"/>
        <w:rPr>
          <w:del w:id="1340" w:author="3.0" w:date="2014-08-28T16:03:00Z"/>
        </w:rPr>
      </w:pPr>
      <w:del w:id="1341" w:author="3.0" w:date="2014-08-28T16:03:00Z">
        <w:r w:rsidDel="004F1DFB">
          <w:delText>description  : coded MMI input message;</w:delText>
        </w:r>
      </w:del>
    </w:p>
    <w:p w:rsidR="00E51198" w:rsidDel="004F1DFB" w:rsidRDefault="00E51198" w:rsidP="00E51198">
      <w:pPr>
        <w:pStyle w:val="ADANB"/>
        <w:rPr>
          <w:del w:id="1342" w:author="3.0" w:date="2014-08-28T16:03:00Z"/>
        </w:rPr>
      </w:pPr>
    </w:p>
    <w:p w:rsidR="00E51198" w:rsidDel="004F1DFB" w:rsidRDefault="00E51198" w:rsidP="00E51198">
      <w:pPr>
        <w:pStyle w:val="ADANB"/>
        <w:rPr>
          <w:del w:id="1343" w:author="3.0" w:date="2014-08-28T16:03:00Z"/>
        </w:rPr>
      </w:pPr>
    </w:p>
    <w:p w:rsidR="00E51198" w:rsidDel="004F1DFB" w:rsidRDefault="00E51198" w:rsidP="00E51198">
      <w:pPr>
        <w:pStyle w:val="ADANB"/>
        <w:rPr>
          <w:del w:id="1344" w:author="3.0" w:date="2014-08-28T16:03:00Z"/>
        </w:rPr>
      </w:pPr>
      <w:del w:id="1345" w:author="3.0" w:date="2014-08-28T16:03:00Z">
        <w:r w:rsidDel="004F1DFB">
          <w:delText>2126.</w:delText>
        </w:r>
        <w:r w:rsidDel="004F1DFB">
          <w:tab/>
          <w:delText>n_of_bits_in_DMI_i_msg (data flow, cel) =</w:delText>
        </w:r>
      </w:del>
    </w:p>
    <w:p w:rsidR="00E51198" w:rsidDel="004F1DFB" w:rsidRDefault="00E51198" w:rsidP="00E51198">
      <w:pPr>
        <w:pStyle w:val="ADANB"/>
        <w:rPr>
          <w:del w:id="1346" w:author="3.0" w:date="2014-08-28T16:03:00Z"/>
        </w:rPr>
      </w:pPr>
      <w:del w:id="1347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1348" w:author="3.0" w:date="2014-08-28T16:03:00Z"/>
        </w:rPr>
      </w:pPr>
      <w:del w:id="1349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1350" w:author="3.0" w:date="2014-08-28T16:03:00Z"/>
        </w:rPr>
      </w:pPr>
      <w:del w:id="1351" w:author="3.0" w:date="2014-08-28T16:03:00Z">
        <w:r w:rsidDel="004F1DFB">
          <w:delText>full_name    : N/A;</w:delText>
        </w:r>
      </w:del>
    </w:p>
    <w:p w:rsidR="00E51198" w:rsidDel="004F1DFB" w:rsidRDefault="00E51198" w:rsidP="00E51198">
      <w:pPr>
        <w:pStyle w:val="ADANB"/>
        <w:rPr>
          <w:del w:id="1352" w:author="3.0" w:date="2014-08-28T16:03:00Z"/>
        </w:rPr>
      </w:pPr>
      <w:del w:id="1353" w:author="3.0" w:date="2014-08-28T16:03:00Z">
        <w:r w:rsidDel="004F1DFB">
          <w:delText>rate         : N/A;</w:delText>
        </w:r>
      </w:del>
    </w:p>
    <w:p w:rsidR="00E51198" w:rsidDel="004F1DFB" w:rsidRDefault="00E51198" w:rsidP="00E51198">
      <w:pPr>
        <w:pStyle w:val="ADANB"/>
        <w:rPr>
          <w:del w:id="1354" w:author="3.0" w:date="2014-08-28T16:03:00Z"/>
        </w:rPr>
      </w:pPr>
      <w:del w:id="1355" w:author="3.0" w:date="2014-08-28T16:03:00Z">
        <w:r w:rsidDel="004F1DFB">
          <w:delText>range        : 1..2296;</w:delText>
        </w:r>
      </w:del>
    </w:p>
    <w:p w:rsidR="00E51198" w:rsidDel="004F1DFB" w:rsidRDefault="00E51198" w:rsidP="00E51198">
      <w:pPr>
        <w:pStyle w:val="ADANB"/>
        <w:rPr>
          <w:del w:id="1356" w:author="3.0" w:date="2014-08-28T16:03:00Z"/>
        </w:rPr>
      </w:pPr>
      <w:del w:id="1357" w:author="3.0" w:date="2014-08-28T16:03:00Z">
        <w:r w:rsidDel="004F1DFB">
          <w:delText>resolution   : 1;</w:delText>
        </w:r>
      </w:del>
    </w:p>
    <w:p w:rsidR="00E51198" w:rsidDel="004F1DFB" w:rsidRDefault="00E51198" w:rsidP="00E51198">
      <w:pPr>
        <w:pStyle w:val="ADANB"/>
        <w:rPr>
          <w:del w:id="1358" w:author="3.0" w:date="2014-08-28T16:03:00Z"/>
        </w:rPr>
      </w:pPr>
      <w:del w:id="1359" w:author="3.0" w:date="2014-08-28T16:03:00Z">
        <w:r w:rsidDel="004F1DFB">
          <w:delText>units        : N/A;</w:delText>
        </w:r>
      </w:del>
    </w:p>
    <w:p w:rsidR="00E51198" w:rsidDel="004F1DFB" w:rsidRDefault="00E51198" w:rsidP="00E51198">
      <w:pPr>
        <w:pStyle w:val="ADANB"/>
        <w:rPr>
          <w:del w:id="1360" w:author="3.0" w:date="2014-08-28T16:03:00Z"/>
        </w:rPr>
      </w:pPr>
      <w:del w:id="1361" w:author="3.0" w:date="2014-08-28T16:03:00Z">
        <w:r w:rsidDel="004F1DFB">
          <w:delText>value_names  : N/A;</w:delText>
        </w:r>
      </w:del>
    </w:p>
    <w:p w:rsidR="00E51198" w:rsidDel="004F1DFB" w:rsidRDefault="00E51198" w:rsidP="00E51198">
      <w:pPr>
        <w:pStyle w:val="ADANB"/>
        <w:rPr>
          <w:del w:id="1362" w:author="3.0" w:date="2014-08-28T16:03:00Z"/>
        </w:rPr>
      </w:pPr>
      <w:del w:id="1363" w:author="3.0" w:date="2014-08-28T16:03:00Z">
        <w:r w:rsidDel="004F1DFB">
          <w:delText>description  : number of bits in a DMI input message</w:delText>
        </w:r>
      </w:del>
    </w:p>
    <w:p w:rsidR="00E51198" w:rsidDel="004F1DFB" w:rsidRDefault="00E51198" w:rsidP="00E51198">
      <w:pPr>
        <w:pStyle w:val="ADANB"/>
        <w:rPr>
          <w:del w:id="1364" w:author="3.0" w:date="2014-08-28T16:03:00Z"/>
        </w:rPr>
      </w:pPr>
    </w:p>
    <w:p w:rsidR="00E51198" w:rsidDel="004F1DFB" w:rsidRDefault="00E51198" w:rsidP="00E51198">
      <w:pPr>
        <w:pStyle w:val="ADANB"/>
        <w:rPr>
          <w:del w:id="1365" w:author="3.0" w:date="2014-08-28T16:03:00Z"/>
        </w:rPr>
      </w:pPr>
    </w:p>
    <w:p w:rsidR="00E51198" w:rsidDel="004F1DFB" w:rsidRDefault="00E51198" w:rsidP="00E51198">
      <w:pPr>
        <w:pStyle w:val="ADANB"/>
        <w:rPr>
          <w:del w:id="1366" w:author="3.0" w:date="2014-08-28T16:03:00Z"/>
        </w:rPr>
      </w:pPr>
    </w:p>
    <w:p w:rsidR="00E51198" w:rsidDel="004F1DFB" w:rsidRDefault="00E51198" w:rsidP="00E51198">
      <w:pPr>
        <w:pStyle w:val="ADANB"/>
        <w:rPr>
          <w:del w:id="1367" w:author="3.0" w:date="2014-08-28T16:03:00Z"/>
        </w:rPr>
      </w:pPr>
      <w:del w:id="1368" w:author="3.0" w:date="2014-08-28T16:03:00Z">
        <w:r w:rsidDel="004F1DFB">
          <w:delText>3186.</w:delText>
        </w:r>
        <w:r w:rsidDel="004F1DFB">
          <w:tab/>
          <w:delText>STM_input_info (data flow) =</w:delText>
        </w:r>
      </w:del>
    </w:p>
    <w:p w:rsidR="00E51198" w:rsidDel="004F1DFB" w:rsidRDefault="00E51198" w:rsidP="00E51198">
      <w:pPr>
        <w:pStyle w:val="ADANB"/>
        <w:rPr>
          <w:del w:id="1369" w:author="3.0" w:date="2014-08-28T16:03:00Z"/>
        </w:rPr>
      </w:pPr>
      <w:del w:id="1370" w:author="3.0" w:date="2014-08-28T16:03:00Z">
        <w:r w:rsidDel="004F1DFB">
          <w:delText>STM_input_msgs_info</w:delText>
        </w:r>
      </w:del>
    </w:p>
    <w:p w:rsidR="00E51198" w:rsidDel="004F1DFB" w:rsidRDefault="00E51198" w:rsidP="00E51198">
      <w:pPr>
        <w:pStyle w:val="ADANB"/>
        <w:rPr>
          <w:del w:id="1371" w:author="3.0" w:date="2014-08-28T16:03:00Z"/>
        </w:rPr>
      </w:pPr>
      <w:del w:id="1372" w:author="3.0" w:date="2014-08-28T16:03:00Z">
        <w:r w:rsidDel="004F1DFB">
          <w:delText>+STM_specific_input_msgs_info.</w:delText>
        </w:r>
      </w:del>
    </w:p>
    <w:p w:rsidR="00E51198" w:rsidDel="004F1DFB" w:rsidRDefault="00E51198" w:rsidP="00E51198">
      <w:pPr>
        <w:pStyle w:val="ADANB"/>
        <w:rPr>
          <w:del w:id="1373" w:author="3.0" w:date="2014-08-28T16:03:00Z"/>
        </w:rPr>
      </w:pPr>
    </w:p>
    <w:p w:rsidR="00E51198" w:rsidDel="004F1DFB" w:rsidRDefault="00E51198" w:rsidP="00E51198">
      <w:pPr>
        <w:pStyle w:val="ADANB"/>
        <w:rPr>
          <w:del w:id="1374" w:author="3.0" w:date="2014-08-28T16:03:00Z"/>
        </w:rPr>
      </w:pPr>
      <w:del w:id="1375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1376" w:author="3.0" w:date="2014-08-28T16:03:00Z"/>
        </w:rPr>
      </w:pPr>
      <w:del w:id="1377" w:author="3.0" w:date="2014-08-28T16:03:00Z">
        <w:r w:rsidDel="004F1DFB">
          <w:delText>rate         : at each cycle</w:delText>
        </w:r>
      </w:del>
    </w:p>
    <w:p w:rsidR="00E51198" w:rsidDel="004F1DFB" w:rsidRDefault="00E51198" w:rsidP="00E51198">
      <w:pPr>
        <w:pStyle w:val="ADANB"/>
        <w:rPr>
          <w:del w:id="1378" w:author="3.0" w:date="2014-08-28T16:03:00Z"/>
        </w:rPr>
      </w:pPr>
      <w:del w:id="1379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1380" w:author="3.0" w:date="2014-08-28T16:03:00Z"/>
        </w:rPr>
      </w:pPr>
      <w:del w:id="1381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1382" w:author="3.0" w:date="2014-08-28T16:03:00Z"/>
        </w:rPr>
      </w:pPr>
      <w:del w:id="1383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1384" w:author="3.0" w:date="2014-08-28T16:03:00Z"/>
        </w:rPr>
      </w:pPr>
      <w:del w:id="1385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1386" w:author="3.0" w:date="2014-08-28T16:03:00Z"/>
        </w:rPr>
      </w:pPr>
      <w:del w:id="1387" w:author="3.0" w:date="2014-08-28T16:03:00Z">
        <w:r w:rsidDel="004F1DFB">
          <w:delText>description  : STM input information</w:delText>
        </w:r>
      </w:del>
    </w:p>
    <w:p w:rsidR="00E51198" w:rsidDel="004F1DFB" w:rsidRDefault="00E51198" w:rsidP="00E51198">
      <w:pPr>
        <w:pStyle w:val="ADANB"/>
        <w:rPr>
          <w:del w:id="1388" w:author="3.0" w:date="2014-08-28T16:03:00Z"/>
        </w:rPr>
      </w:pPr>
    </w:p>
    <w:p w:rsidR="00E51198" w:rsidDel="004F1DFB" w:rsidRDefault="00E51198" w:rsidP="00E51198">
      <w:pPr>
        <w:pStyle w:val="ADANB"/>
        <w:rPr>
          <w:del w:id="1389" w:author="3.0" w:date="2014-08-28T16:03:00Z"/>
        </w:rPr>
      </w:pPr>
    </w:p>
    <w:p w:rsidR="00E51198" w:rsidDel="004F1DFB" w:rsidRDefault="00E51198" w:rsidP="00E51198">
      <w:pPr>
        <w:pStyle w:val="ADANB"/>
        <w:rPr>
          <w:del w:id="1390" w:author="3.0" w:date="2014-08-28T16:03:00Z"/>
        </w:rPr>
      </w:pPr>
      <w:del w:id="1391" w:author="3.0" w:date="2014-08-28T16:03:00Z">
        <w:r w:rsidDel="004F1DFB">
          <w:delText>3190.</w:delText>
        </w:r>
        <w:r w:rsidDel="004F1DFB">
          <w:tab/>
          <w:delText>STM_input_msgs_info (data flow) =</w:delText>
        </w:r>
      </w:del>
    </w:p>
    <w:p w:rsidR="00E51198" w:rsidDel="004F1DFB" w:rsidRDefault="00E51198" w:rsidP="00E51198">
      <w:pPr>
        <w:pStyle w:val="ADANB"/>
        <w:rPr>
          <w:del w:id="1392" w:author="3.0" w:date="2014-08-28T16:03:00Z"/>
        </w:rPr>
      </w:pPr>
      <w:del w:id="1393" w:author="3.0" w:date="2014-08-28T16:03:00Z">
        <w:r w:rsidDel="004F1DFB">
          <w:delText>max_n_of_STM_input_msgs{STM_input_msg_info</w:delText>
        </w:r>
      </w:del>
    </w:p>
    <w:p w:rsidR="00E51198" w:rsidDel="004F1DFB" w:rsidRDefault="00E51198" w:rsidP="00E51198">
      <w:pPr>
        <w:pStyle w:val="ADANB"/>
        <w:rPr>
          <w:del w:id="1394" w:author="3.0" w:date="2014-08-28T16:03:00Z"/>
        </w:rPr>
      </w:pPr>
      <w:del w:id="1395" w:author="3.0" w:date="2014-08-28T16:03:00Z">
        <w:r w:rsidDel="004F1DFB">
          <w:delText xml:space="preserve">                               }max_n_of_STM_input_msgs.</w:delText>
        </w:r>
      </w:del>
    </w:p>
    <w:p w:rsidR="00E51198" w:rsidDel="004F1DFB" w:rsidRDefault="00E51198" w:rsidP="00E51198">
      <w:pPr>
        <w:pStyle w:val="ADANB"/>
        <w:rPr>
          <w:del w:id="1396" w:author="3.0" w:date="2014-08-28T16:03:00Z"/>
        </w:rPr>
      </w:pPr>
    </w:p>
    <w:p w:rsidR="00E51198" w:rsidDel="004F1DFB" w:rsidRDefault="00E51198" w:rsidP="00E51198">
      <w:pPr>
        <w:pStyle w:val="ADANB"/>
        <w:rPr>
          <w:del w:id="1397" w:author="3.0" w:date="2014-08-28T16:03:00Z"/>
        </w:rPr>
      </w:pPr>
      <w:del w:id="1398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1399" w:author="3.0" w:date="2014-08-28T16:03:00Z"/>
        </w:rPr>
      </w:pPr>
      <w:del w:id="1400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1401" w:author="3.0" w:date="2014-08-28T16:03:00Z"/>
        </w:rPr>
      </w:pPr>
      <w:del w:id="1402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1403" w:author="3.0" w:date="2014-08-28T16:03:00Z"/>
        </w:rPr>
      </w:pPr>
      <w:del w:id="1404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1405" w:author="3.0" w:date="2014-08-28T16:03:00Z"/>
        </w:rPr>
      </w:pPr>
      <w:del w:id="1406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1407" w:author="3.0" w:date="2014-08-28T16:03:00Z"/>
        </w:rPr>
      </w:pPr>
      <w:del w:id="1408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1409" w:author="3.0" w:date="2014-08-28T16:03:00Z"/>
        </w:rPr>
      </w:pPr>
      <w:del w:id="1410" w:author="3.0" w:date="2014-08-28T16:03:00Z">
        <w:r w:rsidDel="004F1DFB">
          <w:delText>description  : STM input messages information</w:delText>
        </w:r>
      </w:del>
    </w:p>
    <w:p w:rsidR="00E51198" w:rsidDel="004F1DFB" w:rsidRDefault="00E51198" w:rsidP="00E51198">
      <w:pPr>
        <w:pStyle w:val="ADANB"/>
        <w:rPr>
          <w:del w:id="1411" w:author="3.0" w:date="2014-08-28T16:03:00Z"/>
        </w:rPr>
      </w:pPr>
    </w:p>
    <w:p w:rsidR="00E51198" w:rsidDel="004F1DFB" w:rsidRDefault="00E51198" w:rsidP="00E51198">
      <w:pPr>
        <w:pStyle w:val="ADANB"/>
        <w:rPr>
          <w:del w:id="1412" w:author="3.0" w:date="2014-08-28T16:03:00Z"/>
        </w:rPr>
      </w:pPr>
    </w:p>
    <w:p w:rsidR="00E51198" w:rsidDel="004F1DFB" w:rsidRDefault="00E51198" w:rsidP="00E51198">
      <w:pPr>
        <w:pStyle w:val="ADANB"/>
        <w:rPr>
          <w:del w:id="1413" w:author="3.0" w:date="2014-08-28T16:03:00Z"/>
        </w:rPr>
      </w:pPr>
    </w:p>
    <w:p w:rsidR="00E51198" w:rsidDel="004F1DFB" w:rsidRDefault="00E51198" w:rsidP="00E51198">
      <w:pPr>
        <w:pStyle w:val="ADANB"/>
        <w:rPr>
          <w:del w:id="1414" w:author="3.0" w:date="2014-08-28T16:03:00Z"/>
        </w:rPr>
      </w:pPr>
    </w:p>
    <w:p w:rsidR="00E51198" w:rsidDel="004F1DFB" w:rsidRDefault="00E51198" w:rsidP="00E51198">
      <w:pPr>
        <w:pStyle w:val="ADANB"/>
        <w:rPr>
          <w:del w:id="1415" w:author="3.0" w:date="2014-08-28T16:03:00Z"/>
        </w:rPr>
      </w:pPr>
      <w:del w:id="1416" w:author="3.0" w:date="2014-08-28T16:03:00Z">
        <w:r w:rsidDel="004F1DFB">
          <w:delText>1939.</w:delText>
        </w:r>
        <w:r w:rsidDel="004F1DFB">
          <w:tab/>
          <w:delText>max_n_of_STM_input_msgs (data flow, pel) =</w:delText>
        </w:r>
      </w:del>
    </w:p>
    <w:p w:rsidR="00E51198" w:rsidDel="004F1DFB" w:rsidRDefault="00E51198" w:rsidP="00E51198">
      <w:pPr>
        <w:pStyle w:val="ADANB"/>
        <w:rPr>
          <w:del w:id="1417" w:author="3.0" w:date="2014-08-28T16:03:00Z"/>
        </w:rPr>
      </w:pPr>
      <w:del w:id="1418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1419" w:author="3.0" w:date="2014-08-28T16:03:00Z"/>
        </w:rPr>
      </w:pPr>
    </w:p>
    <w:p w:rsidR="00E51198" w:rsidDel="004F1DFB" w:rsidRDefault="00E51198" w:rsidP="00E51198">
      <w:pPr>
        <w:pStyle w:val="ADANB"/>
        <w:rPr>
          <w:del w:id="1420" w:author="3.0" w:date="2014-08-28T16:03:00Z"/>
        </w:rPr>
      </w:pPr>
      <w:del w:id="1421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1422" w:author="3.0" w:date="2014-08-28T16:03:00Z"/>
        </w:rPr>
      </w:pPr>
      <w:del w:id="1423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1424" w:author="3.0" w:date="2014-08-28T16:03:00Z"/>
        </w:rPr>
      </w:pPr>
      <w:del w:id="1425" w:author="3.0" w:date="2014-08-28T16:03:00Z">
        <w:r w:rsidDel="004F1DFB">
          <w:delText xml:space="preserve">range        : 80..80  </w:delText>
        </w:r>
      </w:del>
    </w:p>
    <w:p w:rsidR="00E51198" w:rsidDel="004F1DFB" w:rsidRDefault="00E51198" w:rsidP="00E51198">
      <w:pPr>
        <w:pStyle w:val="ADANB"/>
        <w:rPr>
          <w:del w:id="1426" w:author="3.0" w:date="2014-08-28T16:03:00Z"/>
        </w:rPr>
      </w:pPr>
      <w:del w:id="1427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1428" w:author="3.0" w:date="2014-08-28T16:03:00Z"/>
        </w:rPr>
      </w:pPr>
      <w:del w:id="1429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1430" w:author="3.0" w:date="2014-08-28T16:03:00Z"/>
        </w:rPr>
      </w:pPr>
      <w:del w:id="1431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1432" w:author="3.0" w:date="2014-08-28T16:03:00Z"/>
        </w:rPr>
      </w:pPr>
      <w:del w:id="1433" w:author="3.0" w:date="2014-08-28T16:03:00Z">
        <w:r w:rsidDel="004F1DFB">
          <w:delText>description  : maximum number of messages from the STMs.</w:delText>
        </w:r>
      </w:del>
    </w:p>
    <w:p w:rsidR="00E51198" w:rsidDel="004F1DFB" w:rsidRDefault="00E51198" w:rsidP="00E51198">
      <w:pPr>
        <w:pStyle w:val="ADANB"/>
        <w:rPr>
          <w:del w:id="1434" w:author="3.0" w:date="2014-08-28T16:03:00Z"/>
        </w:rPr>
      </w:pPr>
    </w:p>
    <w:p w:rsidR="00E51198" w:rsidDel="004F1DFB" w:rsidRDefault="00E51198" w:rsidP="00E51198">
      <w:pPr>
        <w:pStyle w:val="ADANB"/>
        <w:rPr>
          <w:del w:id="1435" w:author="3.0" w:date="2014-08-28T16:03:00Z"/>
        </w:rPr>
      </w:pPr>
    </w:p>
    <w:p w:rsidR="00E51198" w:rsidDel="004F1DFB" w:rsidRDefault="00E51198" w:rsidP="00E51198">
      <w:pPr>
        <w:pStyle w:val="ADANB"/>
        <w:rPr>
          <w:del w:id="1436" w:author="3.0" w:date="2014-08-28T16:03:00Z"/>
        </w:rPr>
      </w:pPr>
      <w:del w:id="1437" w:author="3.0" w:date="2014-08-28T16:03:00Z">
        <w:r w:rsidDel="004F1DFB">
          <w:delText>3189.</w:delText>
        </w:r>
        <w:r w:rsidDel="004F1DFB">
          <w:tab/>
          <w:delText>STM_input_msg_info (data flow) =</w:delText>
        </w:r>
      </w:del>
    </w:p>
    <w:p w:rsidR="00E51198" w:rsidDel="004F1DFB" w:rsidRDefault="00E51198" w:rsidP="00E51198">
      <w:pPr>
        <w:pStyle w:val="ADANB"/>
        <w:rPr>
          <w:del w:id="1438" w:author="3.0" w:date="2014-08-28T16:03:00Z"/>
        </w:rPr>
      </w:pPr>
      <w:del w:id="1439" w:author="3.0" w:date="2014-08-28T16:03:00Z">
        <w:r w:rsidDel="004F1DFB">
          <w:delText>is_present</w:delText>
        </w:r>
      </w:del>
    </w:p>
    <w:p w:rsidR="00E51198" w:rsidDel="004F1DFB" w:rsidRDefault="00E51198" w:rsidP="00E51198">
      <w:pPr>
        <w:pStyle w:val="ADANB"/>
        <w:rPr>
          <w:del w:id="1440" w:author="3.0" w:date="2014-08-28T16:03:00Z"/>
        </w:rPr>
      </w:pPr>
      <w:del w:id="1441" w:author="3.0" w:date="2014-08-28T16:03:00Z">
        <w:r w:rsidDel="004F1DFB">
          <w:delText>+kind</w:delText>
        </w:r>
      </w:del>
    </w:p>
    <w:p w:rsidR="00E51198" w:rsidDel="004F1DFB" w:rsidRDefault="00E51198" w:rsidP="00E51198">
      <w:pPr>
        <w:pStyle w:val="ADANB"/>
        <w:rPr>
          <w:del w:id="1442" w:author="3.0" w:date="2014-08-28T16:03:00Z"/>
        </w:rPr>
      </w:pPr>
      <w:del w:id="1443" w:author="3.0" w:date="2014-08-28T16:03:00Z">
        <w:r w:rsidDel="004F1DFB">
          <w:delText>+nid_STM</w:delText>
        </w:r>
      </w:del>
    </w:p>
    <w:p w:rsidR="00E51198" w:rsidDel="004F1DFB" w:rsidRDefault="00E51198" w:rsidP="00E51198">
      <w:pPr>
        <w:pStyle w:val="ADANB"/>
        <w:rPr>
          <w:del w:id="1444" w:author="3.0" w:date="2014-08-28T16:03:00Z"/>
        </w:rPr>
      </w:pPr>
      <w:del w:id="1445" w:author="3.0" w:date="2014-08-28T16:03:00Z">
        <w:r w:rsidDel="004F1DFB">
          <w:delText>+coded_STM_input_msg.</w:delText>
        </w:r>
      </w:del>
    </w:p>
    <w:p w:rsidR="00E51198" w:rsidDel="004F1DFB" w:rsidRDefault="00E51198" w:rsidP="00E51198">
      <w:pPr>
        <w:pStyle w:val="ADANB"/>
        <w:rPr>
          <w:del w:id="1446" w:author="3.0" w:date="2014-08-28T16:03:00Z"/>
        </w:rPr>
      </w:pPr>
    </w:p>
    <w:p w:rsidR="00E51198" w:rsidDel="004F1DFB" w:rsidRDefault="00E51198" w:rsidP="00E51198">
      <w:pPr>
        <w:pStyle w:val="ADANB"/>
        <w:rPr>
          <w:del w:id="1447" w:author="3.0" w:date="2014-08-28T16:03:00Z"/>
        </w:rPr>
      </w:pPr>
      <w:del w:id="1448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1449" w:author="3.0" w:date="2014-08-28T16:03:00Z"/>
        </w:rPr>
      </w:pPr>
      <w:del w:id="1450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1451" w:author="3.0" w:date="2014-08-28T16:03:00Z"/>
        </w:rPr>
      </w:pPr>
      <w:del w:id="1452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1453" w:author="3.0" w:date="2014-08-28T16:03:00Z"/>
        </w:rPr>
      </w:pPr>
      <w:del w:id="1454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1455" w:author="3.0" w:date="2014-08-28T16:03:00Z"/>
        </w:rPr>
      </w:pPr>
      <w:del w:id="1456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1457" w:author="3.0" w:date="2014-08-28T16:03:00Z"/>
        </w:rPr>
      </w:pPr>
      <w:del w:id="1458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1459" w:author="3.0" w:date="2014-08-28T16:03:00Z"/>
        </w:rPr>
      </w:pPr>
      <w:del w:id="1460" w:author="3.0" w:date="2014-08-28T16:03:00Z">
        <w:r w:rsidDel="004F1DFB">
          <w:delText>description  : STM input message information</w:delText>
        </w:r>
      </w:del>
    </w:p>
    <w:p w:rsidR="00E51198" w:rsidDel="004F1DFB" w:rsidRDefault="00E51198" w:rsidP="00E51198">
      <w:pPr>
        <w:pStyle w:val="ADANB"/>
        <w:rPr>
          <w:del w:id="1461" w:author="3.0" w:date="2014-08-28T16:03:00Z"/>
        </w:rPr>
      </w:pPr>
    </w:p>
    <w:p w:rsidR="00E51198" w:rsidDel="004F1DFB" w:rsidRDefault="00E51198" w:rsidP="00E51198">
      <w:pPr>
        <w:pStyle w:val="ADANB"/>
        <w:rPr>
          <w:del w:id="1462" w:author="3.0" w:date="2014-08-28T16:03:00Z"/>
        </w:rPr>
      </w:pPr>
    </w:p>
    <w:p w:rsidR="00E51198" w:rsidDel="004F1DFB" w:rsidRDefault="00E51198" w:rsidP="00E51198">
      <w:pPr>
        <w:pStyle w:val="ADANB"/>
        <w:rPr>
          <w:del w:id="1463" w:author="3.0" w:date="2014-08-28T16:03:00Z"/>
        </w:rPr>
      </w:pPr>
    </w:p>
    <w:p w:rsidR="00E51198" w:rsidDel="004F1DFB" w:rsidRDefault="00E51198" w:rsidP="00E51198">
      <w:pPr>
        <w:pStyle w:val="ADANB"/>
        <w:rPr>
          <w:del w:id="1464" w:author="3.0" w:date="2014-08-28T16:03:00Z"/>
        </w:rPr>
      </w:pPr>
      <w:del w:id="1465" w:author="3.0" w:date="2014-08-28T16:03:00Z">
        <w:r w:rsidDel="004F1DFB">
          <w:delText>2447.</w:delText>
        </w:r>
        <w:r w:rsidDel="004F1DFB">
          <w:tab/>
          <w:delText>nid_STM (data flow, pel) =</w:delText>
        </w:r>
      </w:del>
    </w:p>
    <w:p w:rsidR="00E51198" w:rsidDel="004F1DFB" w:rsidRDefault="00E51198" w:rsidP="00E51198">
      <w:pPr>
        <w:pStyle w:val="ADANB"/>
        <w:rPr>
          <w:del w:id="1466" w:author="3.0" w:date="2014-08-28T16:03:00Z"/>
        </w:rPr>
      </w:pPr>
      <w:del w:id="1467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1468" w:author="3.0" w:date="2014-08-28T16:03:00Z"/>
        </w:rPr>
      </w:pPr>
    </w:p>
    <w:p w:rsidR="00E51198" w:rsidDel="004F1DFB" w:rsidRDefault="00E51198" w:rsidP="00E51198">
      <w:pPr>
        <w:pStyle w:val="ADANB"/>
        <w:rPr>
          <w:del w:id="1469" w:author="3.0" w:date="2014-08-28T16:03:00Z"/>
        </w:rPr>
      </w:pPr>
      <w:del w:id="1470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1471" w:author="3.0" w:date="2014-08-28T16:03:00Z"/>
        </w:rPr>
      </w:pPr>
      <w:del w:id="1472" w:author="3.0" w:date="2014-08-28T16:03:00Z">
        <w:r w:rsidDel="004F1DFB">
          <w:delText>rate         : N/A;</w:delText>
        </w:r>
      </w:del>
    </w:p>
    <w:p w:rsidR="00E51198" w:rsidDel="004F1DFB" w:rsidRDefault="00E51198" w:rsidP="00E51198">
      <w:pPr>
        <w:pStyle w:val="ADANB"/>
        <w:rPr>
          <w:del w:id="1473" w:author="3.0" w:date="2014-08-28T16:03:00Z"/>
        </w:rPr>
      </w:pPr>
      <w:del w:id="1474" w:author="3.0" w:date="2014-08-28T16:03:00Z">
        <w:r w:rsidDel="004F1DFB">
          <w:delText xml:space="preserve">range        : 0..255;  </w:delText>
        </w:r>
      </w:del>
    </w:p>
    <w:p w:rsidR="00E51198" w:rsidDel="004F1DFB" w:rsidRDefault="00E51198" w:rsidP="00E51198">
      <w:pPr>
        <w:pStyle w:val="ADANB"/>
        <w:rPr>
          <w:del w:id="1475" w:author="3.0" w:date="2014-08-28T16:03:00Z"/>
        </w:rPr>
      </w:pPr>
      <w:del w:id="1476" w:author="3.0" w:date="2014-08-28T16:03:00Z">
        <w:r w:rsidDel="004F1DFB">
          <w:delText xml:space="preserve">resolution   : 1;   </w:delText>
        </w:r>
      </w:del>
    </w:p>
    <w:p w:rsidR="00E51198" w:rsidDel="004F1DFB" w:rsidRDefault="00E51198" w:rsidP="00E51198">
      <w:pPr>
        <w:pStyle w:val="ADANB"/>
        <w:rPr>
          <w:del w:id="1477" w:author="3.0" w:date="2014-08-28T16:03:00Z"/>
        </w:rPr>
      </w:pPr>
      <w:del w:id="1478" w:author="3.0" w:date="2014-08-28T16:03:00Z">
        <w:r w:rsidDel="004F1DFB">
          <w:delText>units        : N/A;</w:delText>
        </w:r>
      </w:del>
    </w:p>
    <w:p w:rsidR="00E51198" w:rsidDel="004F1DFB" w:rsidRDefault="00E51198" w:rsidP="00E51198">
      <w:pPr>
        <w:pStyle w:val="ADANB"/>
        <w:rPr>
          <w:del w:id="1479" w:author="3.0" w:date="2014-08-28T16:03:00Z"/>
        </w:rPr>
      </w:pPr>
      <w:del w:id="1480" w:author="3.0" w:date="2014-08-28T16:03:00Z">
        <w:r w:rsidDel="004F1DFB">
          <w:delText>value names  : N/A;</w:delText>
        </w:r>
      </w:del>
    </w:p>
    <w:p w:rsidR="00E51198" w:rsidDel="004F1DFB" w:rsidRDefault="00E51198" w:rsidP="00E51198">
      <w:pPr>
        <w:pStyle w:val="ADANB"/>
        <w:rPr>
          <w:del w:id="1481" w:author="3.0" w:date="2014-08-28T16:03:00Z"/>
        </w:rPr>
      </w:pPr>
      <w:del w:id="1482" w:author="3.0" w:date="2014-08-28T16:03:00Z">
        <w:r w:rsidDel="004F1DFB">
          <w:delText>description  : NID_STM variable. Refer to Subset 058 for further information;</w:delText>
        </w:r>
      </w:del>
    </w:p>
    <w:p w:rsidR="00E51198" w:rsidDel="004F1DFB" w:rsidRDefault="00E51198" w:rsidP="00E51198">
      <w:pPr>
        <w:pStyle w:val="ADANB"/>
        <w:rPr>
          <w:del w:id="1483" w:author="3.0" w:date="2014-08-28T16:03:00Z"/>
        </w:rPr>
      </w:pPr>
    </w:p>
    <w:p w:rsidR="00E51198" w:rsidDel="004F1DFB" w:rsidRDefault="00E51198" w:rsidP="00E51198">
      <w:pPr>
        <w:pStyle w:val="ADANB"/>
        <w:rPr>
          <w:del w:id="1484" w:author="3.0" w:date="2014-08-28T16:03:00Z"/>
        </w:rPr>
      </w:pPr>
    </w:p>
    <w:p w:rsidR="00E51198" w:rsidDel="004F1DFB" w:rsidRDefault="00E51198" w:rsidP="00E51198">
      <w:pPr>
        <w:pStyle w:val="ADANB"/>
        <w:rPr>
          <w:del w:id="1485" w:author="3.0" w:date="2014-08-28T16:03:00Z"/>
        </w:rPr>
      </w:pPr>
    </w:p>
    <w:p w:rsidR="00E51198" w:rsidDel="004F1DFB" w:rsidRDefault="00E51198" w:rsidP="00E51198">
      <w:pPr>
        <w:pStyle w:val="ADANB"/>
        <w:rPr>
          <w:del w:id="1486" w:author="3.0" w:date="2014-08-28T16:03:00Z"/>
        </w:rPr>
      </w:pPr>
      <w:del w:id="1487" w:author="3.0" w:date="2014-08-28T16:03:00Z">
        <w:r w:rsidDel="004F1DFB">
          <w:delText>641.</w:delText>
        </w:r>
        <w:r w:rsidDel="004F1DFB">
          <w:tab/>
          <w:delText>coded_STM_input_msg (data flow) =</w:delText>
        </w:r>
      </w:del>
    </w:p>
    <w:p w:rsidR="00E51198" w:rsidDel="004F1DFB" w:rsidRDefault="00E51198" w:rsidP="00E51198">
      <w:pPr>
        <w:pStyle w:val="ADANB"/>
        <w:rPr>
          <w:del w:id="1488" w:author="3.0" w:date="2014-08-28T16:03:00Z"/>
        </w:rPr>
      </w:pPr>
      <w:del w:id="1489" w:author="3.0" w:date="2014-08-28T16:03:00Z">
        <w:r w:rsidDel="004F1DFB">
          <w:delText>n_of_bits_in_STM_i_msg{bit}n_of_bits_in_STM_i_msg</w:delText>
        </w:r>
      </w:del>
    </w:p>
    <w:p w:rsidR="00E51198" w:rsidDel="004F1DFB" w:rsidRDefault="00E51198" w:rsidP="00E51198">
      <w:pPr>
        <w:pStyle w:val="ADANB"/>
        <w:rPr>
          <w:del w:id="1490" w:author="3.0" w:date="2014-08-28T16:03:00Z"/>
        </w:rPr>
      </w:pPr>
      <w:del w:id="1491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1492" w:author="3.0" w:date="2014-08-28T16:03:00Z"/>
        </w:rPr>
      </w:pPr>
      <w:del w:id="1493" w:author="3.0" w:date="2014-08-28T16:03:00Z">
        <w:r w:rsidDel="004F1DFB">
          <w:delText>full_name    : N/A;</w:delText>
        </w:r>
      </w:del>
    </w:p>
    <w:p w:rsidR="00E51198" w:rsidDel="004F1DFB" w:rsidRDefault="00E51198" w:rsidP="00E51198">
      <w:pPr>
        <w:pStyle w:val="ADANB"/>
        <w:rPr>
          <w:del w:id="1494" w:author="3.0" w:date="2014-08-28T16:03:00Z"/>
        </w:rPr>
      </w:pPr>
      <w:del w:id="1495" w:author="3.0" w:date="2014-08-28T16:03:00Z">
        <w:r w:rsidDel="004F1DFB">
          <w:delText>rate         : N/A;</w:delText>
        </w:r>
      </w:del>
    </w:p>
    <w:p w:rsidR="00E51198" w:rsidDel="004F1DFB" w:rsidRDefault="00E51198" w:rsidP="00E51198">
      <w:pPr>
        <w:pStyle w:val="ADANB"/>
        <w:rPr>
          <w:del w:id="1496" w:author="3.0" w:date="2014-08-28T16:03:00Z"/>
        </w:rPr>
      </w:pPr>
      <w:del w:id="1497" w:author="3.0" w:date="2014-08-28T16:03:00Z">
        <w:r w:rsidDel="004F1DFB">
          <w:delText>range        : N/A;</w:delText>
        </w:r>
      </w:del>
    </w:p>
    <w:p w:rsidR="00E51198" w:rsidDel="004F1DFB" w:rsidRDefault="00E51198" w:rsidP="00E51198">
      <w:pPr>
        <w:pStyle w:val="ADANB"/>
        <w:rPr>
          <w:del w:id="1498" w:author="3.0" w:date="2014-08-28T16:03:00Z"/>
        </w:rPr>
      </w:pPr>
      <w:del w:id="1499" w:author="3.0" w:date="2014-08-28T16:03:00Z">
        <w:r w:rsidDel="004F1DFB">
          <w:delText>resolution   : N/A;</w:delText>
        </w:r>
      </w:del>
    </w:p>
    <w:p w:rsidR="00E51198" w:rsidDel="004F1DFB" w:rsidRDefault="00E51198" w:rsidP="00E51198">
      <w:pPr>
        <w:pStyle w:val="ADANB"/>
        <w:rPr>
          <w:del w:id="1500" w:author="3.0" w:date="2014-08-28T16:03:00Z"/>
        </w:rPr>
      </w:pPr>
      <w:del w:id="1501" w:author="3.0" w:date="2014-08-28T16:03:00Z">
        <w:r w:rsidDel="004F1DFB">
          <w:delText>units        : N/A;</w:delText>
        </w:r>
      </w:del>
    </w:p>
    <w:p w:rsidR="00E51198" w:rsidDel="004F1DFB" w:rsidRDefault="00E51198" w:rsidP="00E51198">
      <w:pPr>
        <w:pStyle w:val="ADANB"/>
        <w:rPr>
          <w:del w:id="1502" w:author="3.0" w:date="2014-08-28T16:03:00Z"/>
        </w:rPr>
      </w:pPr>
      <w:del w:id="1503" w:author="3.0" w:date="2014-08-28T16:03:00Z">
        <w:r w:rsidDel="004F1DFB">
          <w:delText>value_names  : N/A;</w:delText>
        </w:r>
      </w:del>
    </w:p>
    <w:p w:rsidR="00E51198" w:rsidDel="004F1DFB" w:rsidRDefault="00E51198" w:rsidP="00E51198">
      <w:pPr>
        <w:pStyle w:val="ADANB"/>
        <w:rPr>
          <w:del w:id="1504" w:author="3.0" w:date="2014-08-28T16:03:00Z"/>
        </w:rPr>
      </w:pPr>
      <w:del w:id="1505" w:author="3.0" w:date="2014-08-28T16:03:00Z">
        <w:r w:rsidDel="004F1DFB">
          <w:delText>description  : coded STM input message;</w:delText>
        </w:r>
      </w:del>
    </w:p>
    <w:p w:rsidR="00E51198" w:rsidDel="004F1DFB" w:rsidRDefault="00E51198" w:rsidP="00E51198">
      <w:pPr>
        <w:pStyle w:val="ADANB"/>
        <w:rPr>
          <w:del w:id="1506" w:author="3.0" w:date="2014-08-28T16:03:00Z"/>
        </w:rPr>
      </w:pPr>
    </w:p>
    <w:p w:rsidR="00E51198" w:rsidDel="004F1DFB" w:rsidRDefault="00E51198" w:rsidP="00E51198">
      <w:pPr>
        <w:pStyle w:val="ADANB"/>
        <w:rPr>
          <w:del w:id="1507" w:author="3.0" w:date="2014-08-28T16:03:00Z"/>
        </w:rPr>
      </w:pPr>
    </w:p>
    <w:p w:rsidR="00E51198" w:rsidDel="004F1DFB" w:rsidRDefault="00E51198" w:rsidP="00E51198">
      <w:pPr>
        <w:pStyle w:val="ADANB"/>
        <w:rPr>
          <w:del w:id="1508" w:author="3.0" w:date="2014-08-28T16:03:00Z"/>
        </w:rPr>
      </w:pPr>
    </w:p>
    <w:p w:rsidR="00E51198" w:rsidDel="004F1DFB" w:rsidRDefault="00E51198" w:rsidP="00E51198">
      <w:pPr>
        <w:pStyle w:val="ADANB"/>
        <w:rPr>
          <w:del w:id="1509" w:author="3.0" w:date="2014-08-28T16:03:00Z"/>
        </w:rPr>
      </w:pPr>
      <w:del w:id="1510" w:author="3.0" w:date="2014-08-28T16:03:00Z">
        <w:r w:rsidDel="004F1DFB">
          <w:delText>2137.</w:delText>
        </w:r>
        <w:r w:rsidDel="004F1DFB">
          <w:tab/>
          <w:delText>n_of_bits_in_STM_i_msg (data flow, cel) =</w:delText>
        </w:r>
      </w:del>
    </w:p>
    <w:p w:rsidR="00E51198" w:rsidDel="004F1DFB" w:rsidRDefault="00E51198" w:rsidP="00E51198">
      <w:pPr>
        <w:pStyle w:val="ADANB"/>
        <w:rPr>
          <w:del w:id="1511" w:author="3.0" w:date="2014-08-28T16:03:00Z"/>
        </w:rPr>
      </w:pPr>
      <w:del w:id="1512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1513" w:author="3.0" w:date="2014-08-28T16:03:00Z"/>
        </w:rPr>
      </w:pPr>
    </w:p>
    <w:p w:rsidR="00E51198" w:rsidDel="004F1DFB" w:rsidRDefault="00E51198" w:rsidP="00E51198">
      <w:pPr>
        <w:pStyle w:val="ADANB"/>
        <w:rPr>
          <w:del w:id="1514" w:author="3.0" w:date="2014-08-28T16:03:00Z"/>
        </w:rPr>
      </w:pPr>
      <w:del w:id="1515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1516" w:author="3.0" w:date="2014-08-28T16:03:00Z"/>
        </w:rPr>
      </w:pPr>
      <w:del w:id="1517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1518" w:author="3.0" w:date="2014-08-28T16:03:00Z"/>
        </w:rPr>
      </w:pPr>
      <w:del w:id="1519" w:author="3.0" w:date="2014-08-28T16:03:00Z">
        <w:r w:rsidDel="004F1DFB">
          <w:delText xml:space="preserve">range        : 0..1856  </w:delText>
        </w:r>
      </w:del>
    </w:p>
    <w:p w:rsidR="00E51198" w:rsidDel="004F1DFB" w:rsidRDefault="00E51198" w:rsidP="00E51198">
      <w:pPr>
        <w:pStyle w:val="ADANB"/>
        <w:rPr>
          <w:del w:id="1520" w:author="3.0" w:date="2014-08-28T16:03:00Z"/>
        </w:rPr>
      </w:pPr>
      <w:del w:id="1521" w:author="3.0" w:date="2014-08-28T16:03:00Z">
        <w:r w:rsidDel="004F1DFB">
          <w:delText xml:space="preserve">resolution   : 1   </w:delText>
        </w:r>
      </w:del>
    </w:p>
    <w:p w:rsidR="00E51198" w:rsidDel="004F1DFB" w:rsidRDefault="00E51198" w:rsidP="00E51198">
      <w:pPr>
        <w:pStyle w:val="ADANB"/>
        <w:rPr>
          <w:del w:id="1522" w:author="3.0" w:date="2014-08-28T16:03:00Z"/>
        </w:rPr>
      </w:pPr>
      <w:del w:id="1523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1524" w:author="3.0" w:date="2014-08-28T16:03:00Z"/>
        </w:rPr>
      </w:pPr>
      <w:del w:id="1525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1526" w:author="3.0" w:date="2014-08-28T16:03:00Z"/>
        </w:rPr>
      </w:pPr>
      <w:del w:id="1527" w:author="3.0" w:date="2014-08-28T16:03:00Z">
        <w:r w:rsidDel="004F1DFB">
          <w:delText>description  : number of bits in the STM input message.</w:delText>
        </w:r>
      </w:del>
    </w:p>
    <w:p w:rsidR="00E51198" w:rsidDel="004F1DFB" w:rsidRDefault="00E51198" w:rsidP="00E51198">
      <w:pPr>
        <w:pStyle w:val="ADANB"/>
        <w:rPr>
          <w:del w:id="1528" w:author="3.0" w:date="2014-08-28T16:03:00Z"/>
        </w:rPr>
      </w:pPr>
    </w:p>
    <w:p w:rsidR="00E51198" w:rsidDel="004F1DFB" w:rsidRDefault="00E51198" w:rsidP="00E51198">
      <w:pPr>
        <w:pStyle w:val="ADANB"/>
        <w:rPr>
          <w:del w:id="1529" w:author="3.0" w:date="2014-08-28T16:03:00Z"/>
        </w:rPr>
      </w:pPr>
    </w:p>
    <w:p w:rsidR="00E51198" w:rsidDel="004F1DFB" w:rsidRDefault="00E51198" w:rsidP="00E51198">
      <w:pPr>
        <w:pStyle w:val="ADANB"/>
        <w:rPr>
          <w:del w:id="1530" w:author="3.0" w:date="2014-08-28T16:03:00Z"/>
        </w:rPr>
      </w:pPr>
      <w:del w:id="1531" w:author="3.0" w:date="2014-08-28T16:03:00Z">
        <w:r w:rsidDel="004F1DFB">
          <w:delText>3249.</w:delText>
        </w:r>
        <w:r w:rsidDel="004F1DFB">
          <w:tab/>
          <w:delText>STM_specific_input_msgs_info (data flow) =</w:delText>
        </w:r>
      </w:del>
    </w:p>
    <w:p w:rsidR="00E51198" w:rsidDel="004F1DFB" w:rsidRDefault="00E51198" w:rsidP="00E51198">
      <w:pPr>
        <w:pStyle w:val="ADANB"/>
        <w:rPr>
          <w:del w:id="1532" w:author="3.0" w:date="2014-08-28T16:03:00Z"/>
        </w:rPr>
      </w:pPr>
      <w:del w:id="1533" w:author="3.0" w:date="2014-08-28T16:03:00Z">
        <w:r w:rsidDel="004F1DFB">
          <w:delText>max_n_of_STM_specific_input_msgs{STM_specific_input_msg_info</w:delText>
        </w:r>
      </w:del>
    </w:p>
    <w:p w:rsidR="00E51198" w:rsidDel="004F1DFB" w:rsidRDefault="00E51198" w:rsidP="00E51198">
      <w:pPr>
        <w:pStyle w:val="ADANB"/>
        <w:rPr>
          <w:del w:id="1534" w:author="3.0" w:date="2014-08-28T16:03:00Z"/>
        </w:rPr>
      </w:pPr>
      <w:del w:id="1535" w:author="3.0" w:date="2014-08-28T16:03:00Z">
        <w:r w:rsidDel="004F1DFB">
          <w:delText xml:space="preserve">                               }max_n_of_STM_specific_input_msgs.</w:delText>
        </w:r>
      </w:del>
    </w:p>
    <w:p w:rsidR="00E51198" w:rsidDel="004F1DFB" w:rsidRDefault="00E51198" w:rsidP="00E51198">
      <w:pPr>
        <w:pStyle w:val="ADANB"/>
        <w:rPr>
          <w:del w:id="1536" w:author="3.0" w:date="2014-08-28T16:03:00Z"/>
        </w:rPr>
      </w:pPr>
    </w:p>
    <w:p w:rsidR="00E51198" w:rsidDel="004F1DFB" w:rsidRDefault="00E51198" w:rsidP="00E51198">
      <w:pPr>
        <w:pStyle w:val="ADANB"/>
        <w:rPr>
          <w:del w:id="1537" w:author="3.0" w:date="2014-08-28T16:03:00Z"/>
        </w:rPr>
      </w:pPr>
      <w:del w:id="1538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1539" w:author="3.0" w:date="2014-08-28T16:03:00Z"/>
        </w:rPr>
      </w:pPr>
      <w:del w:id="1540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1541" w:author="3.0" w:date="2014-08-28T16:03:00Z"/>
        </w:rPr>
      </w:pPr>
      <w:del w:id="1542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1543" w:author="3.0" w:date="2014-08-28T16:03:00Z"/>
        </w:rPr>
      </w:pPr>
      <w:del w:id="1544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1545" w:author="3.0" w:date="2014-08-28T16:03:00Z"/>
        </w:rPr>
      </w:pPr>
      <w:del w:id="1546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1547" w:author="3.0" w:date="2014-08-28T16:03:00Z"/>
        </w:rPr>
      </w:pPr>
      <w:del w:id="1548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1549" w:author="3.0" w:date="2014-08-28T16:03:00Z"/>
        </w:rPr>
      </w:pPr>
      <w:del w:id="1550" w:author="3.0" w:date="2014-08-28T16:03:00Z">
        <w:r w:rsidDel="004F1DFB">
          <w:delText>description  : STM input messages information</w:delText>
        </w:r>
      </w:del>
    </w:p>
    <w:p w:rsidR="00E51198" w:rsidDel="004F1DFB" w:rsidRDefault="00E51198" w:rsidP="00E51198">
      <w:pPr>
        <w:pStyle w:val="ADANB"/>
        <w:rPr>
          <w:del w:id="1551" w:author="3.0" w:date="2014-08-28T16:03:00Z"/>
        </w:rPr>
      </w:pPr>
    </w:p>
    <w:p w:rsidR="00E51198" w:rsidDel="004F1DFB" w:rsidRDefault="00E51198" w:rsidP="00E51198">
      <w:pPr>
        <w:pStyle w:val="ADANB"/>
        <w:rPr>
          <w:del w:id="1552" w:author="3.0" w:date="2014-08-28T16:03:00Z"/>
        </w:rPr>
      </w:pPr>
    </w:p>
    <w:p w:rsidR="00E51198" w:rsidDel="004F1DFB" w:rsidRDefault="00E51198" w:rsidP="00E51198">
      <w:pPr>
        <w:pStyle w:val="ADANB"/>
        <w:rPr>
          <w:del w:id="1553" w:author="3.0" w:date="2014-08-28T16:03:00Z"/>
        </w:rPr>
      </w:pPr>
    </w:p>
    <w:p w:rsidR="00E51198" w:rsidDel="004F1DFB" w:rsidRDefault="00E51198" w:rsidP="00E51198">
      <w:pPr>
        <w:pStyle w:val="ADANB"/>
        <w:rPr>
          <w:del w:id="1554" w:author="3.0" w:date="2014-08-28T16:03:00Z"/>
        </w:rPr>
      </w:pPr>
    </w:p>
    <w:p w:rsidR="00E51198" w:rsidDel="004F1DFB" w:rsidRDefault="00E51198" w:rsidP="00E51198">
      <w:pPr>
        <w:pStyle w:val="ADANB"/>
        <w:rPr>
          <w:del w:id="1555" w:author="3.0" w:date="2014-08-28T16:03:00Z"/>
        </w:rPr>
      </w:pPr>
      <w:del w:id="1556" w:author="3.0" w:date="2014-08-28T16:03:00Z">
        <w:r w:rsidDel="004F1DFB">
          <w:delText>1942.</w:delText>
        </w:r>
        <w:r w:rsidDel="004F1DFB">
          <w:tab/>
          <w:delText>max_n_of_STM_specific_input_msgs (data flow, pel) =</w:delText>
        </w:r>
      </w:del>
    </w:p>
    <w:p w:rsidR="00E51198" w:rsidDel="004F1DFB" w:rsidRDefault="00E51198" w:rsidP="00E51198">
      <w:pPr>
        <w:pStyle w:val="ADANB"/>
        <w:rPr>
          <w:del w:id="1557" w:author="3.0" w:date="2014-08-28T16:03:00Z"/>
        </w:rPr>
      </w:pPr>
      <w:del w:id="1558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1559" w:author="3.0" w:date="2014-08-28T16:03:00Z"/>
        </w:rPr>
      </w:pPr>
    </w:p>
    <w:p w:rsidR="00E51198" w:rsidDel="004F1DFB" w:rsidRDefault="00E51198" w:rsidP="00E51198">
      <w:pPr>
        <w:pStyle w:val="ADANB"/>
        <w:rPr>
          <w:del w:id="1560" w:author="3.0" w:date="2014-08-28T16:03:00Z"/>
        </w:rPr>
      </w:pPr>
      <w:del w:id="1561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1562" w:author="3.0" w:date="2014-08-28T16:03:00Z"/>
        </w:rPr>
      </w:pPr>
      <w:del w:id="1563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1564" w:author="3.0" w:date="2014-08-28T16:03:00Z"/>
        </w:rPr>
      </w:pPr>
      <w:del w:id="1565" w:author="3.0" w:date="2014-08-28T16:03:00Z">
        <w:r w:rsidDel="004F1DFB">
          <w:delText xml:space="preserve">range        : 12..12  </w:delText>
        </w:r>
      </w:del>
    </w:p>
    <w:p w:rsidR="00E51198" w:rsidDel="004F1DFB" w:rsidRDefault="00E51198" w:rsidP="00E51198">
      <w:pPr>
        <w:pStyle w:val="ADANB"/>
        <w:rPr>
          <w:del w:id="1566" w:author="3.0" w:date="2014-08-28T16:03:00Z"/>
        </w:rPr>
      </w:pPr>
      <w:del w:id="1567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1568" w:author="3.0" w:date="2014-08-28T16:03:00Z"/>
        </w:rPr>
      </w:pPr>
      <w:del w:id="1569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1570" w:author="3.0" w:date="2014-08-28T16:03:00Z"/>
        </w:rPr>
      </w:pPr>
      <w:del w:id="1571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1572" w:author="3.0" w:date="2014-08-28T16:03:00Z"/>
        </w:rPr>
      </w:pPr>
      <w:del w:id="1573" w:author="3.0" w:date="2014-08-28T16:03:00Z">
        <w:r w:rsidDel="004F1DFB">
          <w:delText>description  : maximum number of specific messages from the STMs.</w:delText>
        </w:r>
      </w:del>
    </w:p>
    <w:p w:rsidR="00E51198" w:rsidDel="004F1DFB" w:rsidRDefault="00E51198" w:rsidP="00E51198">
      <w:pPr>
        <w:pStyle w:val="ADANB"/>
        <w:rPr>
          <w:del w:id="1574" w:author="3.0" w:date="2014-08-28T16:03:00Z"/>
        </w:rPr>
      </w:pPr>
    </w:p>
    <w:p w:rsidR="00E51198" w:rsidDel="004F1DFB" w:rsidRDefault="00E51198" w:rsidP="00E51198">
      <w:pPr>
        <w:pStyle w:val="ADANB"/>
        <w:rPr>
          <w:del w:id="1575" w:author="3.0" w:date="2014-08-28T16:03:00Z"/>
        </w:rPr>
      </w:pPr>
    </w:p>
    <w:p w:rsidR="00E51198" w:rsidDel="004F1DFB" w:rsidRDefault="00E51198" w:rsidP="00E51198">
      <w:pPr>
        <w:pStyle w:val="ADANB"/>
        <w:rPr>
          <w:del w:id="1576" w:author="3.0" w:date="2014-08-28T16:03:00Z"/>
        </w:rPr>
      </w:pPr>
      <w:del w:id="1577" w:author="3.0" w:date="2014-08-28T16:03:00Z">
        <w:r w:rsidDel="004F1DFB">
          <w:delText>3248.</w:delText>
        </w:r>
        <w:r w:rsidDel="004F1DFB">
          <w:tab/>
          <w:delText>STM_specific_input_msg_info (data flow) =</w:delText>
        </w:r>
      </w:del>
    </w:p>
    <w:p w:rsidR="00E51198" w:rsidDel="004F1DFB" w:rsidRDefault="00E51198" w:rsidP="00E51198">
      <w:pPr>
        <w:pStyle w:val="ADANB"/>
        <w:rPr>
          <w:del w:id="1578" w:author="3.0" w:date="2014-08-28T16:03:00Z"/>
        </w:rPr>
      </w:pPr>
      <w:del w:id="1579" w:author="3.0" w:date="2014-08-28T16:03:00Z">
        <w:r w:rsidDel="004F1DFB">
          <w:delText>is_present</w:delText>
        </w:r>
      </w:del>
    </w:p>
    <w:p w:rsidR="00E51198" w:rsidDel="004F1DFB" w:rsidRDefault="00E51198" w:rsidP="00E51198">
      <w:pPr>
        <w:pStyle w:val="ADANB"/>
        <w:rPr>
          <w:del w:id="1580" w:author="3.0" w:date="2014-08-28T16:03:00Z"/>
        </w:rPr>
      </w:pPr>
      <w:del w:id="1581" w:author="3.0" w:date="2014-08-28T16:03:00Z">
        <w:r w:rsidDel="004F1DFB">
          <w:delText>+kind</w:delText>
        </w:r>
      </w:del>
    </w:p>
    <w:p w:rsidR="00E51198" w:rsidDel="004F1DFB" w:rsidRDefault="00E51198" w:rsidP="00E51198">
      <w:pPr>
        <w:pStyle w:val="ADANB"/>
        <w:rPr>
          <w:del w:id="1582" w:author="3.0" w:date="2014-08-28T16:03:00Z"/>
        </w:rPr>
      </w:pPr>
      <w:del w:id="1583" w:author="3.0" w:date="2014-08-28T16:03:00Z">
        <w:r w:rsidDel="004F1DFB">
          <w:delText>+nid_STM</w:delText>
        </w:r>
      </w:del>
    </w:p>
    <w:p w:rsidR="00E51198" w:rsidDel="004F1DFB" w:rsidRDefault="00E51198" w:rsidP="00E51198">
      <w:pPr>
        <w:pStyle w:val="ADANB"/>
        <w:rPr>
          <w:del w:id="1584" w:author="3.0" w:date="2014-08-28T16:03:00Z"/>
        </w:rPr>
      </w:pPr>
      <w:del w:id="1585" w:author="3.0" w:date="2014-08-28T16:03:00Z">
        <w:r w:rsidDel="004F1DFB">
          <w:delText>+coded_STM_specific_input_msg.</w:delText>
        </w:r>
      </w:del>
    </w:p>
    <w:p w:rsidR="00E51198" w:rsidDel="004F1DFB" w:rsidRDefault="00E51198" w:rsidP="00E51198">
      <w:pPr>
        <w:pStyle w:val="ADANB"/>
        <w:rPr>
          <w:del w:id="1586" w:author="3.0" w:date="2014-08-28T16:03:00Z"/>
        </w:rPr>
      </w:pPr>
    </w:p>
    <w:p w:rsidR="00E51198" w:rsidDel="004F1DFB" w:rsidRDefault="00E51198" w:rsidP="00E51198">
      <w:pPr>
        <w:pStyle w:val="ADANB"/>
        <w:rPr>
          <w:del w:id="1587" w:author="3.0" w:date="2014-08-28T16:03:00Z"/>
        </w:rPr>
      </w:pPr>
      <w:del w:id="1588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1589" w:author="3.0" w:date="2014-08-28T16:03:00Z"/>
        </w:rPr>
      </w:pPr>
      <w:del w:id="1590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1591" w:author="3.0" w:date="2014-08-28T16:03:00Z"/>
        </w:rPr>
      </w:pPr>
      <w:del w:id="1592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1593" w:author="3.0" w:date="2014-08-28T16:03:00Z"/>
        </w:rPr>
      </w:pPr>
      <w:del w:id="1594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1595" w:author="3.0" w:date="2014-08-28T16:03:00Z"/>
        </w:rPr>
      </w:pPr>
      <w:del w:id="1596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1597" w:author="3.0" w:date="2014-08-28T16:03:00Z"/>
        </w:rPr>
      </w:pPr>
      <w:del w:id="1598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1599" w:author="3.0" w:date="2014-08-28T16:03:00Z"/>
        </w:rPr>
      </w:pPr>
      <w:del w:id="1600" w:author="3.0" w:date="2014-08-28T16:03:00Z">
        <w:r w:rsidDel="004F1DFB">
          <w:delText>description  : STM input message information</w:delText>
        </w:r>
      </w:del>
    </w:p>
    <w:p w:rsidR="00E51198" w:rsidDel="004F1DFB" w:rsidRDefault="00E51198" w:rsidP="00E51198">
      <w:pPr>
        <w:pStyle w:val="ADANB"/>
        <w:rPr>
          <w:del w:id="1601" w:author="3.0" w:date="2014-08-28T16:03:00Z"/>
        </w:rPr>
      </w:pPr>
    </w:p>
    <w:p w:rsidR="00E51198" w:rsidDel="004F1DFB" w:rsidRDefault="00E51198" w:rsidP="00E51198">
      <w:pPr>
        <w:pStyle w:val="ADANB"/>
        <w:rPr>
          <w:del w:id="1602" w:author="3.0" w:date="2014-08-28T16:03:00Z"/>
        </w:rPr>
      </w:pPr>
    </w:p>
    <w:p w:rsidR="00E51198" w:rsidDel="004F1DFB" w:rsidRDefault="00E51198" w:rsidP="00E51198">
      <w:pPr>
        <w:pStyle w:val="ADANB"/>
        <w:rPr>
          <w:del w:id="1603" w:author="3.0" w:date="2014-08-28T16:03:00Z"/>
        </w:rPr>
      </w:pPr>
    </w:p>
    <w:p w:rsidR="00E51198" w:rsidDel="004F1DFB" w:rsidRDefault="00E51198" w:rsidP="00E51198">
      <w:pPr>
        <w:pStyle w:val="ADANB"/>
        <w:rPr>
          <w:del w:id="1604" w:author="3.0" w:date="2014-08-28T16:03:00Z"/>
        </w:rPr>
      </w:pPr>
      <w:del w:id="1605" w:author="3.0" w:date="2014-08-28T16:03:00Z">
        <w:r w:rsidDel="004F1DFB">
          <w:delText>643.</w:delText>
        </w:r>
        <w:r w:rsidDel="004F1DFB">
          <w:tab/>
          <w:delText>coded_STM_specific_input_msg (data flow) =</w:delText>
        </w:r>
      </w:del>
    </w:p>
    <w:p w:rsidR="00E51198" w:rsidDel="004F1DFB" w:rsidRDefault="00E51198" w:rsidP="00E51198">
      <w:pPr>
        <w:pStyle w:val="ADANB"/>
        <w:rPr>
          <w:del w:id="1606" w:author="3.0" w:date="2014-08-28T16:03:00Z"/>
        </w:rPr>
      </w:pPr>
      <w:del w:id="1607" w:author="3.0" w:date="2014-08-28T16:03:00Z">
        <w:r w:rsidDel="004F1DFB">
          <w:delText>n_of_bits_in_STM_specific_i_msg{bit}n_of_bits_in_STM_specific_i_msg</w:delText>
        </w:r>
      </w:del>
    </w:p>
    <w:p w:rsidR="00E51198" w:rsidDel="004F1DFB" w:rsidRDefault="00E51198" w:rsidP="00E51198">
      <w:pPr>
        <w:pStyle w:val="ADANB"/>
        <w:rPr>
          <w:del w:id="1608" w:author="3.0" w:date="2014-08-28T16:03:00Z"/>
        </w:rPr>
      </w:pPr>
      <w:del w:id="1609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1610" w:author="3.0" w:date="2014-08-28T16:03:00Z"/>
        </w:rPr>
      </w:pPr>
      <w:del w:id="1611" w:author="3.0" w:date="2014-08-28T16:03:00Z">
        <w:r w:rsidDel="004F1DFB">
          <w:delText>full_name    : N/A;</w:delText>
        </w:r>
      </w:del>
    </w:p>
    <w:p w:rsidR="00E51198" w:rsidDel="004F1DFB" w:rsidRDefault="00E51198" w:rsidP="00E51198">
      <w:pPr>
        <w:pStyle w:val="ADANB"/>
        <w:rPr>
          <w:del w:id="1612" w:author="3.0" w:date="2014-08-28T16:03:00Z"/>
        </w:rPr>
      </w:pPr>
      <w:del w:id="1613" w:author="3.0" w:date="2014-08-28T16:03:00Z">
        <w:r w:rsidDel="004F1DFB">
          <w:delText>rate         : N/A;</w:delText>
        </w:r>
      </w:del>
    </w:p>
    <w:p w:rsidR="00E51198" w:rsidDel="004F1DFB" w:rsidRDefault="00E51198" w:rsidP="00E51198">
      <w:pPr>
        <w:pStyle w:val="ADANB"/>
        <w:rPr>
          <w:del w:id="1614" w:author="3.0" w:date="2014-08-28T16:03:00Z"/>
        </w:rPr>
      </w:pPr>
      <w:del w:id="1615" w:author="3.0" w:date="2014-08-28T16:03:00Z">
        <w:r w:rsidDel="004F1DFB">
          <w:delText>range        : N/A;</w:delText>
        </w:r>
      </w:del>
    </w:p>
    <w:p w:rsidR="00E51198" w:rsidDel="004F1DFB" w:rsidRDefault="00E51198" w:rsidP="00E51198">
      <w:pPr>
        <w:pStyle w:val="ADANB"/>
        <w:rPr>
          <w:del w:id="1616" w:author="3.0" w:date="2014-08-28T16:03:00Z"/>
        </w:rPr>
      </w:pPr>
      <w:del w:id="1617" w:author="3.0" w:date="2014-08-28T16:03:00Z">
        <w:r w:rsidDel="004F1DFB">
          <w:delText>resolution   : N/A;</w:delText>
        </w:r>
      </w:del>
    </w:p>
    <w:p w:rsidR="00E51198" w:rsidDel="004F1DFB" w:rsidRDefault="00E51198" w:rsidP="00E51198">
      <w:pPr>
        <w:pStyle w:val="ADANB"/>
        <w:rPr>
          <w:del w:id="1618" w:author="3.0" w:date="2014-08-28T16:03:00Z"/>
        </w:rPr>
      </w:pPr>
      <w:del w:id="1619" w:author="3.0" w:date="2014-08-28T16:03:00Z">
        <w:r w:rsidDel="004F1DFB">
          <w:delText>units        : N/A;</w:delText>
        </w:r>
      </w:del>
    </w:p>
    <w:p w:rsidR="00E51198" w:rsidDel="004F1DFB" w:rsidRDefault="00E51198" w:rsidP="00E51198">
      <w:pPr>
        <w:pStyle w:val="ADANB"/>
        <w:rPr>
          <w:del w:id="1620" w:author="3.0" w:date="2014-08-28T16:03:00Z"/>
        </w:rPr>
      </w:pPr>
      <w:del w:id="1621" w:author="3.0" w:date="2014-08-28T16:03:00Z">
        <w:r w:rsidDel="004F1DFB">
          <w:delText>value_names  : N/A;</w:delText>
        </w:r>
      </w:del>
    </w:p>
    <w:p w:rsidR="00E51198" w:rsidDel="004F1DFB" w:rsidRDefault="00E51198" w:rsidP="00E51198">
      <w:pPr>
        <w:pStyle w:val="ADANB"/>
        <w:rPr>
          <w:del w:id="1622" w:author="3.0" w:date="2014-08-28T16:03:00Z"/>
        </w:rPr>
      </w:pPr>
      <w:del w:id="1623" w:author="3.0" w:date="2014-08-28T16:03:00Z">
        <w:r w:rsidDel="004F1DFB">
          <w:delText>description  : coded STM input message;</w:delText>
        </w:r>
      </w:del>
    </w:p>
    <w:p w:rsidR="00E51198" w:rsidDel="004F1DFB" w:rsidRDefault="00E51198" w:rsidP="00E51198">
      <w:pPr>
        <w:pStyle w:val="ADANB"/>
        <w:rPr>
          <w:del w:id="1624" w:author="3.0" w:date="2014-08-28T16:03:00Z"/>
        </w:rPr>
      </w:pPr>
    </w:p>
    <w:p w:rsidR="00E51198" w:rsidDel="004F1DFB" w:rsidRDefault="00E51198" w:rsidP="00E51198">
      <w:pPr>
        <w:pStyle w:val="ADANB"/>
        <w:rPr>
          <w:del w:id="1625" w:author="3.0" w:date="2014-08-28T16:03:00Z"/>
        </w:rPr>
      </w:pPr>
    </w:p>
    <w:p w:rsidR="00E51198" w:rsidDel="004F1DFB" w:rsidRDefault="00E51198" w:rsidP="00E51198">
      <w:pPr>
        <w:pStyle w:val="ADANB"/>
        <w:rPr>
          <w:del w:id="1626" w:author="3.0" w:date="2014-08-28T16:03:00Z"/>
        </w:rPr>
      </w:pPr>
    </w:p>
    <w:p w:rsidR="00E51198" w:rsidDel="004F1DFB" w:rsidRDefault="00E51198" w:rsidP="00E51198">
      <w:pPr>
        <w:pStyle w:val="ADANB"/>
        <w:rPr>
          <w:del w:id="1627" w:author="3.0" w:date="2014-08-28T16:03:00Z"/>
        </w:rPr>
      </w:pPr>
      <w:del w:id="1628" w:author="3.0" w:date="2014-08-28T16:03:00Z">
        <w:r w:rsidDel="004F1DFB">
          <w:delText>2139.</w:delText>
        </w:r>
        <w:r w:rsidDel="004F1DFB">
          <w:tab/>
          <w:delText>n_of_bits_in_STM_specific_i_msg (data flow, cel) =</w:delText>
        </w:r>
      </w:del>
    </w:p>
    <w:p w:rsidR="00E51198" w:rsidDel="004F1DFB" w:rsidRDefault="00E51198" w:rsidP="00E51198">
      <w:pPr>
        <w:pStyle w:val="ADANB"/>
        <w:rPr>
          <w:del w:id="1629" w:author="3.0" w:date="2014-08-28T16:03:00Z"/>
        </w:rPr>
      </w:pPr>
      <w:del w:id="1630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1631" w:author="3.0" w:date="2014-08-28T16:03:00Z"/>
        </w:rPr>
      </w:pPr>
    </w:p>
    <w:p w:rsidR="00E51198" w:rsidDel="004F1DFB" w:rsidRDefault="00E51198" w:rsidP="00E51198">
      <w:pPr>
        <w:pStyle w:val="ADANB"/>
        <w:rPr>
          <w:del w:id="1632" w:author="3.0" w:date="2014-08-28T16:03:00Z"/>
        </w:rPr>
      </w:pPr>
      <w:del w:id="1633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1634" w:author="3.0" w:date="2014-08-28T16:03:00Z"/>
        </w:rPr>
      </w:pPr>
      <w:del w:id="1635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1636" w:author="3.0" w:date="2014-08-28T16:03:00Z"/>
        </w:rPr>
      </w:pPr>
      <w:del w:id="1637" w:author="3.0" w:date="2014-08-28T16:03:00Z">
        <w:r w:rsidDel="004F1DFB">
          <w:delText xml:space="preserve">range        : 0..160  </w:delText>
        </w:r>
      </w:del>
    </w:p>
    <w:p w:rsidR="00E51198" w:rsidDel="004F1DFB" w:rsidRDefault="00E51198" w:rsidP="00E51198">
      <w:pPr>
        <w:pStyle w:val="ADANB"/>
        <w:rPr>
          <w:del w:id="1638" w:author="3.0" w:date="2014-08-28T16:03:00Z"/>
        </w:rPr>
      </w:pPr>
      <w:del w:id="1639" w:author="3.0" w:date="2014-08-28T16:03:00Z">
        <w:r w:rsidDel="004F1DFB">
          <w:delText xml:space="preserve">resolution   : 1   </w:delText>
        </w:r>
      </w:del>
    </w:p>
    <w:p w:rsidR="00E51198" w:rsidDel="004F1DFB" w:rsidRDefault="00E51198" w:rsidP="00E51198">
      <w:pPr>
        <w:pStyle w:val="ADANB"/>
        <w:rPr>
          <w:del w:id="1640" w:author="3.0" w:date="2014-08-28T16:03:00Z"/>
        </w:rPr>
      </w:pPr>
      <w:del w:id="1641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1642" w:author="3.0" w:date="2014-08-28T16:03:00Z"/>
        </w:rPr>
      </w:pPr>
      <w:del w:id="1643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1644" w:author="3.0" w:date="2014-08-28T16:03:00Z"/>
        </w:rPr>
      </w:pPr>
      <w:del w:id="1645" w:author="3.0" w:date="2014-08-28T16:03:00Z">
        <w:r w:rsidDel="004F1DFB">
          <w:delText>description  : number of bits in the STM specific input message.</w:delText>
        </w:r>
      </w:del>
    </w:p>
    <w:p w:rsidR="00E51198" w:rsidDel="004F1DFB" w:rsidRDefault="00E51198" w:rsidP="00E51198">
      <w:pPr>
        <w:pStyle w:val="ADANB"/>
        <w:rPr>
          <w:del w:id="1646" w:author="3.0" w:date="2014-08-28T16:03:00Z"/>
        </w:rPr>
      </w:pPr>
    </w:p>
    <w:p w:rsidR="00E51198" w:rsidDel="004F1DFB" w:rsidRDefault="00E51198" w:rsidP="00E51198">
      <w:pPr>
        <w:pStyle w:val="ADANB"/>
        <w:rPr>
          <w:del w:id="1647" w:author="3.0" w:date="2014-08-28T16:03:00Z"/>
        </w:rPr>
      </w:pPr>
    </w:p>
    <w:p w:rsidR="00E51198" w:rsidDel="004F1DFB" w:rsidRDefault="00E51198" w:rsidP="00E51198">
      <w:pPr>
        <w:pStyle w:val="ADANB"/>
        <w:rPr>
          <w:del w:id="1648" w:author="3.0" w:date="2014-08-28T16:03:00Z"/>
        </w:rPr>
      </w:pPr>
      <w:del w:id="1649" w:author="3.0" w:date="2014-08-28T16:03:00Z">
        <w:r w:rsidDel="004F1DFB">
          <w:delText>1541.</w:delText>
        </w:r>
        <w:r w:rsidDel="004F1DFB">
          <w:tab/>
          <w:delText>JRU_input_info (data flow) =</w:delText>
        </w:r>
      </w:del>
    </w:p>
    <w:p w:rsidR="00E51198" w:rsidDel="004F1DFB" w:rsidRDefault="00E51198" w:rsidP="00E51198">
      <w:pPr>
        <w:pStyle w:val="ADANB"/>
        <w:rPr>
          <w:del w:id="1650" w:author="3.0" w:date="2014-08-28T16:03:00Z"/>
        </w:rPr>
      </w:pPr>
      <w:del w:id="1651" w:author="3.0" w:date="2014-08-28T16:03:00Z">
        <w:r w:rsidDel="004F1DFB">
          <w:delText>JRU_input_msgs_info.</w:delText>
        </w:r>
      </w:del>
    </w:p>
    <w:p w:rsidR="00E51198" w:rsidDel="004F1DFB" w:rsidRDefault="00E51198" w:rsidP="00E51198">
      <w:pPr>
        <w:pStyle w:val="ADANB"/>
        <w:rPr>
          <w:del w:id="1652" w:author="3.0" w:date="2014-08-28T16:03:00Z"/>
        </w:rPr>
      </w:pPr>
    </w:p>
    <w:p w:rsidR="00E51198" w:rsidDel="004F1DFB" w:rsidRDefault="00E51198" w:rsidP="00E51198">
      <w:pPr>
        <w:pStyle w:val="ADANB"/>
        <w:rPr>
          <w:del w:id="1653" w:author="3.0" w:date="2014-08-28T16:03:00Z"/>
        </w:rPr>
      </w:pPr>
      <w:del w:id="1654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1655" w:author="3.0" w:date="2014-08-28T16:03:00Z"/>
        </w:rPr>
      </w:pPr>
      <w:del w:id="1656" w:author="3.0" w:date="2014-08-28T16:03:00Z">
        <w:r w:rsidDel="004F1DFB">
          <w:delText>rate         : at each cycle</w:delText>
        </w:r>
      </w:del>
    </w:p>
    <w:p w:rsidR="00E51198" w:rsidDel="004F1DFB" w:rsidRDefault="00E51198" w:rsidP="00E51198">
      <w:pPr>
        <w:pStyle w:val="ADANB"/>
        <w:rPr>
          <w:del w:id="1657" w:author="3.0" w:date="2014-08-28T16:03:00Z"/>
        </w:rPr>
      </w:pPr>
      <w:del w:id="1658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1659" w:author="3.0" w:date="2014-08-28T16:03:00Z"/>
        </w:rPr>
      </w:pPr>
      <w:del w:id="1660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1661" w:author="3.0" w:date="2014-08-28T16:03:00Z"/>
        </w:rPr>
      </w:pPr>
      <w:del w:id="1662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1663" w:author="3.0" w:date="2014-08-28T16:03:00Z"/>
        </w:rPr>
      </w:pPr>
      <w:del w:id="1664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1665" w:author="3.0" w:date="2014-08-28T16:03:00Z"/>
        </w:rPr>
      </w:pPr>
      <w:del w:id="1666" w:author="3.0" w:date="2014-08-28T16:03:00Z">
        <w:r w:rsidDel="004F1DFB">
          <w:delText>description  : JRU input information</w:delText>
        </w:r>
      </w:del>
    </w:p>
    <w:p w:rsidR="00E51198" w:rsidDel="004F1DFB" w:rsidRDefault="00E51198" w:rsidP="00E51198">
      <w:pPr>
        <w:pStyle w:val="ADANB"/>
        <w:rPr>
          <w:del w:id="1667" w:author="3.0" w:date="2014-08-28T16:03:00Z"/>
        </w:rPr>
      </w:pPr>
    </w:p>
    <w:p w:rsidR="00E51198" w:rsidDel="004F1DFB" w:rsidRDefault="00E51198" w:rsidP="00E51198">
      <w:pPr>
        <w:pStyle w:val="ADANB"/>
        <w:rPr>
          <w:del w:id="1668" w:author="3.0" w:date="2014-08-28T16:03:00Z"/>
        </w:rPr>
      </w:pPr>
    </w:p>
    <w:p w:rsidR="00E51198" w:rsidDel="004F1DFB" w:rsidRDefault="00E51198" w:rsidP="00E51198">
      <w:pPr>
        <w:pStyle w:val="ADANB"/>
        <w:rPr>
          <w:del w:id="1669" w:author="3.0" w:date="2014-08-28T16:03:00Z"/>
        </w:rPr>
      </w:pPr>
      <w:del w:id="1670" w:author="3.0" w:date="2014-08-28T16:03:00Z">
        <w:r w:rsidDel="004F1DFB">
          <w:delText>1544.</w:delText>
        </w:r>
        <w:r w:rsidDel="004F1DFB">
          <w:tab/>
          <w:delText>JRU_input_msgs_info (data flow) =</w:delText>
        </w:r>
      </w:del>
    </w:p>
    <w:p w:rsidR="00E51198" w:rsidDel="004F1DFB" w:rsidRDefault="00E51198" w:rsidP="00E51198">
      <w:pPr>
        <w:pStyle w:val="ADANB"/>
        <w:rPr>
          <w:del w:id="1671" w:author="3.0" w:date="2014-08-28T16:03:00Z"/>
        </w:rPr>
      </w:pPr>
      <w:del w:id="1672" w:author="3.0" w:date="2014-08-28T16:03:00Z">
        <w:r w:rsidDel="004F1DFB">
          <w:delText>max_n_of_JRU_input_msgs{JRU_input_msg_info</w:delText>
        </w:r>
      </w:del>
    </w:p>
    <w:p w:rsidR="00E51198" w:rsidDel="004F1DFB" w:rsidRDefault="00E51198" w:rsidP="00E51198">
      <w:pPr>
        <w:pStyle w:val="ADANB"/>
        <w:rPr>
          <w:del w:id="1673" w:author="3.0" w:date="2014-08-28T16:03:00Z"/>
        </w:rPr>
      </w:pPr>
      <w:del w:id="1674" w:author="3.0" w:date="2014-08-28T16:03:00Z">
        <w:r w:rsidDel="004F1DFB">
          <w:delText xml:space="preserve">                               }max_n_of_JRU_input_msgs.</w:delText>
        </w:r>
      </w:del>
    </w:p>
    <w:p w:rsidR="00E51198" w:rsidDel="004F1DFB" w:rsidRDefault="00E51198" w:rsidP="00E51198">
      <w:pPr>
        <w:pStyle w:val="ADANB"/>
        <w:rPr>
          <w:del w:id="1675" w:author="3.0" w:date="2014-08-28T16:03:00Z"/>
        </w:rPr>
      </w:pPr>
    </w:p>
    <w:p w:rsidR="00E51198" w:rsidDel="004F1DFB" w:rsidRDefault="00E51198" w:rsidP="00E51198">
      <w:pPr>
        <w:pStyle w:val="ADANB"/>
        <w:rPr>
          <w:del w:id="1676" w:author="3.0" w:date="2014-08-28T16:03:00Z"/>
        </w:rPr>
      </w:pPr>
      <w:del w:id="1677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1678" w:author="3.0" w:date="2014-08-28T16:03:00Z"/>
        </w:rPr>
      </w:pPr>
      <w:del w:id="1679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1680" w:author="3.0" w:date="2014-08-28T16:03:00Z"/>
        </w:rPr>
      </w:pPr>
      <w:del w:id="1681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1682" w:author="3.0" w:date="2014-08-28T16:03:00Z"/>
        </w:rPr>
      </w:pPr>
      <w:del w:id="1683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1684" w:author="3.0" w:date="2014-08-28T16:03:00Z"/>
        </w:rPr>
      </w:pPr>
      <w:del w:id="1685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1686" w:author="3.0" w:date="2014-08-28T16:03:00Z"/>
        </w:rPr>
      </w:pPr>
      <w:del w:id="1687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1688" w:author="3.0" w:date="2014-08-28T16:03:00Z"/>
        </w:rPr>
      </w:pPr>
      <w:del w:id="1689" w:author="3.0" w:date="2014-08-28T16:03:00Z">
        <w:r w:rsidDel="004F1DFB">
          <w:delText>description  : JRU input messages information</w:delText>
        </w:r>
      </w:del>
    </w:p>
    <w:p w:rsidR="00E51198" w:rsidDel="004F1DFB" w:rsidRDefault="00E51198" w:rsidP="00E51198">
      <w:pPr>
        <w:pStyle w:val="ADANB"/>
        <w:rPr>
          <w:del w:id="1690" w:author="3.0" w:date="2014-08-28T16:03:00Z"/>
        </w:rPr>
      </w:pPr>
    </w:p>
    <w:p w:rsidR="00E51198" w:rsidDel="004F1DFB" w:rsidRDefault="00E51198" w:rsidP="00E51198">
      <w:pPr>
        <w:pStyle w:val="ADANB"/>
        <w:rPr>
          <w:del w:id="1691" w:author="3.0" w:date="2014-08-28T16:03:00Z"/>
        </w:rPr>
      </w:pPr>
    </w:p>
    <w:p w:rsidR="00E51198" w:rsidDel="004F1DFB" w:rsidRDefault="00E51198" w:rsidP="00E51198">
      <w:pPr>
        <w:pStyle w:val="ADANB"/>
        <w:rPr>
          <w:del w:id="1692" w:author="3.0" w:date="2014-08-28T16:03:00Z"/>
        </w:rPr>
      </w:pPr>
    </w:p>
    <w:p w:rsidR="00E51198" w:rsidDel="004F1DFB" w:rsidRDefault="00E51198" w:rsidP="00E51198">
      <w:pPr>
        <w:pStyle w:val="ADANB"/>
        <w:rPr>
          <w:del w:id="1693" w:author="3.0" w:date="2014-08-28T16:03:00Z"/>
        </w:rPr>
      </w:pPr>
    </w:p>
    <w:p w:rsidR="00E51198" w:rsidDel="004F1DFB" w:rsidRDefault="00E51198" w:rsidP="00E51198">
      <w:pPr>
        <w:pStyle w:val="ADANB"/>
        <w:rPr>
          <w:del w:id="1694" w:author="3.0" w:date="2014-08-28T16:03:00Z"/>
        </w:rPr>
      </w:pPr>
      <w:del w:id="1695" w:author="3.0" w:date="2014-08-28T16:03:00Z">
        <w:r w:rsidDel="004F1DFB">
          <w:delText>1926.</w:delText>
        </w:r>
        <w:r w:rsidDel="004F1DFB">
          <w:tab/>
          <w:delText>max_n_of_JRU_input_msgs (data flow, pel) =</w:delText>
        </w:r>
      </w:del>
    </w:p>
    <w:p w:rsidR="00E51198" w:rsidDel="004F1DFB" w:rsidRDefault="00E51198" w:rsidP="00E51198">
      <w:pPr>
        <w:pStyle w:val="ADANB"/>
        <w:rPr>
          <w:del w:id="1696" w:author="3.0" w:date="2014-08-28T16:03:00Z"/>
        </w:rPr>
      </w:pPr>
      <w:del w:id="1697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1698" w:author="3.0" w:date="2014-08-28T16:03:00Z"/>
        </w:rPr>
      </w:pPr>
    </w:p>
    <w:p w:rsidR="00E51198" w:rsidDel="004F1DFB" w:rsidRDefault="00E51198" w:rsidP="00E51198">
      <w:pPr>
        <w:pStyle w:val="ADANB"/>
        <w:rPr>
          <w:del w:id="1699" w:author="3.0" w:date="2014-08-28T16:03:00Z"/>
        </w:rPr>
      </w:pPr>
      <w:del w:id="1700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1701" w:author="3.0" w:date="2014-08-28T16:03:00Z"/>
        </w:rPr>
      </w:pPr>
      <w:del w:id="1702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1703" w:author="3.0" w:date="2014-08-28T16:03:00Z"/>
        </w:rPr>
      </w:pPr>
      <w:del w:id="1704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1705" w:author="3.0" w:date="2014-08-28T16:03:00Z"/>
        </w:rPr>
      </w:pPr>
      <w:del w:id="1706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1707" w:author="3.0" w:date="2014-08-28T16:03:00Z"/>
        </w:rPr>
      </w:pPr>
      <w:del w:id="1708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1709" w:author="3.0" w:date="2014-08-28T16:03:00Z"/>
        </w:rPr>
      </w:pPr>
      <w:del w:id="1710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1711" w:author="3.0" w:date="2014-08-28T16:03:00Z"/>
        </w:rPr>
      </w:pPr>
      <w:del w:id="1712" w:author="3.0" w:date="2014-08-28T16:03:00Z">
        <w:r w:rsidDel="004F1DFB">
          <w:delText>description  : maximum number of JRU input messages.</w:delText>
        </w:r>
      </w:del>
    </w:p>
    <w:p w:rsidR="00E51198" w:rsidDel="004F1DFB" w:rsidRDefault="00E51198" w:rsidP="00E51198">
      <w:pPr>
        <w:pStyle w:val="ADANB"/>
        <w:rPr>
          <w:del w:id="1713" w:author="3.0" w:date="2014-08-28T16:03:00Z"/>
        </w:rPr>
      </w:pPr>
      <w:del w:id="1714" w:author="3.0" w:date="2014-08-28T16:03:00Z">
        <w:r w:rsidDel="004F1DFB">
          <w:delText>This number is equal to 6.</w:delText>
        </w:r>
      </w:del>
    </w:p>
    <w:p w:rsidR="00E51198" w:rsidDel="004F1DFB" w:rsidRDefault="00E51198" w:rsidP="00E51198">
      <w:pPr>
        <w:pStyle w:val="ADANB"/>
        <w:rPr>
          <w:del w:id="1715" w:author="3.0" w:date="2014-08-28T16:03:00Z"/>
        </w:rPr>
      </w:pPr>
    </w:p>
    <w:p w:rsidR="00E51198" w:rsidDel="004F1DFB" w:rsidRDefault="00E51198" w:rsidP="00E51198">
      <w:pPr>
        <w:pStyle w:val="ADANB"/>
        <w:rPr>
          <w:del w:id="1716" w:author="3.0" w:date="2014-08-28T16:03:00Z"/>
        </w:rPr>
      </w:pPr>
    </w:p>
    <w:p w:rsidR="00E51198" w:rsidDel="004F1DFB" w:rsidRDefault="00E51198" w:rsidP="00E51198">
      <w:pPr>
        <w:pStyle w:val="ADANB"/>
        <w:rPr>
          <w:del w:id="1717" w:author="3.0" w:date="2014-08-28T16:03:00Z"/>
        </w:rPr>
      </w:pPr>
      <w:del w:id="1718" w:author="3.0" w:date="2014-08-28T16:03:00Z">
        <w:r w:rsidDel="004F1DFB">
          <w:delText>1543.</w:delText>
        </w:r>
        <w:r w:rsidDel="004F1DFB">
          <w:tab/>
          <w:delText>JRU_input_msg_info (data flow) =</w:delText>
        </w:r>
      </w:del>
    </w:p>
    <w:p w:rsidR="00E51198" w:rsidDel="004F1DFB" w:rsidRDefault="00E51198" w:rsidP="00E51198">
      <w:pPr>
        <w:pStyle w:val="ADANB"/>
        <w:rPr>
          <w:del w:id="1719" w:author="3.0" w:date="2014-08-28T16:03:00Z"/>
        </w:rPr>
      </w:pPr>
      <w:del w:id="1720" w:author="3.0" w:date="2014-08-28T16:03:00Z">
        <w:r w:rsidDel="004F1DFB">
          <w:delText>is_present</w:delText>
        </w:r>
      </w:del>
    </w:p>
    <w:p w:rsidR="00E51198" w:rsidDel="004F1DFB" w:rsidRDefault="00E51198" w:rsidP="00E51198">
      <w:pPr>
        <w:pStyle w:val="ADANB"/>
        <w:rPr>
          <w:del w:id="1721" w:author="3.0" w:date="2014-08-28T16:03:00Z"/>
        </w:rPr>
      </w:pPr>
      <w:del w:id="1722" w:author="3.0" w:date="2014-08-28T16:03:00Z">
        <w:r w:rsidDel="004F1DFB">
          <w:delText>+kind</w:delText>
        </w:r>
      </w:del>
    </w:p>
    <w:p w:rsidR="00E51198" w:rsidDel="004F1DFB" w:rsidRDefault="00E51198" w:rsidP="00E51198">
      <w:pPr>
        <w:pStyle w:val="ADANB"/>
        <w:rPr>
          <w:del w:id="1723" w:author="3.0" w:date="2014-08-28T16:03:00Z"/>
        </w:rPr>
      </w:pPr>
      <w:del w:id="1724" w:author="3.0" w:date="2014-08-28T16:03:00Z">
        <w:r w:rsidDel="004F1DFB">
          <w:delText>+coded_JRU_input_msg.</w:delText>
        </w:r>
      </w:del>
    </w:p>
    <w:p w:rsidR="00E51198" w:rsidDel="004F1DFB" w:rsidRDefault="00E51198" w:rsidP="00E51198">
      <w:pPr>
        <w:pStyle w:val="ADANB"/>
        <w:rPr>
          <w:del w:id="1725" w:author="3.0" w:date="2014-08-28T16:03:00Z"/>
        </w:rPr>
      </w:pPr>
    </w:p>
    <w:p w:rsidR="00E51198" w:rsidDel="004F1DFB" w:rsidRDefault="00E51198" w:rsidP="00E51198">
      <w:pPr>
        <w:pStyle w:val="ADANB"/>
        <w:rPr>
          <w:del w:id="1726" w:author="3.0" w:date="2014-08-28T16:03:00Z"/>
        </w:rPr>
      </w:pPr>
      <w:del w:id="1727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1728" w:author="3.0" w:date="2014-08-28T16:03:00Z"/>
        </w:rPr>
      </w:pPr>
      <w:del w:id="1729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1730" w:author="3.0" w:date="2014-08-28T16:03:00Z"/>
        </w:rPr>
      </w:pPr>
      <w:del w:id="1731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1732" w:author="3.0" w:date="2014-08-28T16:03:00Z"/>
        </w:rPr>
      </w:pPr>
      <w:del w:id="1733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1734" w:author="3.0" w:date="2014-08-28T16:03:00Z"/>
        </w:rPr>
      </w:pPr>
      <w:del w:id="1735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1736" w:author="3.0" w:date="2014-08-28T16:03:00Z"/>
        </w:rPr>
      </w:pPr>
      <w:del w:id="1737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1738" w:author="3.0" w:date="2014-08-28T16:03:00Z"/>
        </w:rPr>
      </w:pPr>
      <w:del w:id="1739" w:author="3.0" w:date="2014-08-28T16:03:00Z">
        <w:r w:rsidDel="004F1DFB">
          <w:delText>description  : JRU input message information</w:delText>
        </w:r>
      </w:del>
    </w:p>
    <w:p w:rsidR="00E51198" w:rsidDel="004F1DFB" w:rsidRDefault="00E51198" w:rsidP="00E51198">
      <w:pPr>
        <w:pStyle w:val="ADANB"/>
        <w:rPr>
          <w:del w:id="1740" w:author="3.0" w:date="2014-08-28T16:03:00Z"/>
        </w:rPr>
      </w:pPr>
    </w:p>
    <w:p w:rsidR="00E51198" w:rsidDel="004F1DFB" w:rsidRDefault="00E51198" w:rsidP="00E51198">
      <w:pPr>
        <w:pStyle w:val="ADANB"/>
        <w:rPr>
          <w:del w:id="1741" w:author="3.0" w:date="2014-08-28T16:03:00Z"/>
        </w:rPr>
      </w:pPr>
    </w:p>
    <w:p w:rsidR="00E51198" w:rsidDel="004F1DFB" w:rsidRDefault="00E51198" w:rsidP="00E51198">
      <w:pPr>
        <w:pStyle w:val="ADANB"/>
        <w:rPr>
          <w:del w:id="1742" w:author="3.0" w:date="2014-08-28T16:03:00Z"/>
        </w:rPr>
      </w:pPr>
      <w:del w:id="1743" w:author="3.0" w:date="2014-08-28T16:03:00Z">
        <w:r w:rsidDel="004F1DFB">
          <w:delText>637.</w:delText>
        </w:r>
        <w:r w:rsidDel="004F1DFB">
          <w:tab/>
          <w:delText>coded_JRU_input_msg (data flow) =</w:delText>
        </w:r>
      </w:del>
    </w:p>
    <w:p w:rsidR="00E51198" w:rsidDel="004F1DFB" w:rsidRDefault="00E51198" w:rsidP="00E51198">
      <w:pPr>
        <w:pStyle w:val="ADANB"/>
        <w:rPr>
          <w:del w:id="1744" w:author="3.0" w:date="2014-08-28T16:03:00Z"/>
        </w:rPr>
      </w:pPr>
      <w:del w:id="1745" w:author="3.0" w:date="2014-08-28T16:03:00Z">
        <w:r w:rsidDel="004F1DFB">
          <w:delText>n_of_bits_in_JRU_i_msg{bit}n_of_bits_in_JRU_i_msg</w:delText>
        </w:r>
      </w:del>
    </w:p>
    <w:p w:rsidR="00E51198" w:rsidDel="004F1DFB" w:rsidRDefault="00E51198" w:rsidP="00E51198">
      <w:pPr>
        <w:pStyle w:val="ADANB"/>
        <w:rPr>
          <w:del w:id="1746" w:author="3.0" w:date="2014-08-28T16:03:00Z"/>
        </w:rPr>
      </w:pPr>
      <w:del w:id="1747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1748" w:author="3.0" w:date="2014-08-28T16:03:00Z"/>
        </w:rPr>
      </w:pPr>
      <w:del w:id="1749" w:author="3.0" w:date="2014-08-28T16:03:00Z">
        <w:r w:rsidDel="004F1DFB">
          <w:delText>full_name    : N/A;</w:delText>
        </w:r>
      </w:del>
    </w:p>
    <w:p w:rsidR="00E51198" w:rsidDel="004F1DFB" w:rsidRDefault="00E51198" w:rsidP="00E51198">
      <w:pPr>
        <w:pStyle w:val="ADANB"/>
        <w:rPr>
          <w:del w:id="1750" w:author="3.0" w:date="2014-08-28T16:03:00Z"/>
        </w:rPr>
      </w:pPr>
      <w:del w:id="1751" w:author="3.0" w:date="2014-08-28T16:03:00Z">
        <w:r w:rsidDel="004F1DFB">
          <w:delText>rate         : N/A;</w:delText>
        </w:r>
      </w:del>
    </w:p>
    <w:p w:rsidR="00E51198" w:rsidDel="004F1DFB" w:rsidRDefault="00E51198" w:rsidP="00E51198">
      <w:pPr>
        <w:pStyle w:val="ADANB"/>
        <w:rPr>
          <w:del w:id="1752" w:author="3.0" w:date="2014-08-28T16:03:00Z"/>
        </w:rPr>
      </w:pPr>
      <w:del w:id="1753" w:author="3.0" w:date="2014-08-28T16:03:00Z">
        <w:r w:rsidDel="004F1DFB">
          <w:delText>range        : N/A;</w:delText>
        </w:r>
      </w:del>
    </w:p>
    <w:p w:rsidR="00E51198" w:rsidDel="004F1DFB" w:rsidRDefault="00E51198" w:rsidP="00E51198">
      <w:pPr>
        <w:pStyle w:val="ADANB"/>
        <w:rPr>
          <w:del w:id="1754" w:author="3.0" w:date="2014-08-28T16:03:00Z"/>
        </w:rPr>
      </w:pPr>
      <w:del w:id="1755" w:author="3.0" w:date="2014-08-28T16:03:00Z">
        <w:r w:rsidDel="004F1DFB">
          <w:delText>resolution   : N/A;</w:delText>
        </w:r>
      </w:del>
    </w:p>
    <w:p w:rsidR="00E51198" w:rsidDel="004F1DFB" w:rsidRDefault="00E51198" w:rsidP="00E51198">
      <w:pPr>
        <w:pStyle w:val="ADANB"/>
        <w:rPr>
          <w:del w:id="1756" w:author="3.0" w:date="2014-08-28T16:03:00Z"/>
        </w:rPr>
      </w:pPr>
      <w:del w:id="1757" w:author="3.0" w:date="2014-08-28T16:03:00Z">
        <w:r w:rsidDel="004F1DFB">
          <w:delText>units        : N/A;</w:delText>
        </w:r>
      </w:del>
    </w:p>
    <w:p w:rsidR="00E51198" w:rsidDel="004F1DFB" w:rsidRDefault="00E51198" w:rsidP="00E51198">
      <w:pPr>
        <w:pStyle w:val="ADANB"/>
        <w:rPr>
          <w:del w:id="1758" w:author="3.0" w:date="2014-08-28T16:03:00Z"/>
        </w:rPr>
      </w:pPr>
      <w:del w:id="1759" w:author="3.0" w:date="2014-08-28T16:03:00Z">
        <w:r w:rsidDel="004F1DFB">
          <w:delText>value_names  : N/A;</w:delText>
        </w:r>
      </w:del>
    </w:p>
    <w:p w:rsidR="00E51198" w:rsidRPr="00E51198" w:rsidDel="004F1DFB" w:rsidRDefault="00E51198" w:rsidP="00E51198">
      <w:pPr>
        <w:pStyle w:val="ADANB"/>
        <w:rPr>
          <w:del w:id="1760" w:author="3.0" w:date="2014-08-28T16:03:00Z"/>
          <w:lang w:val="fr-BE"/>
        </w:rPr>
      </w:pPr>
      <w:del w:id="1761" w:author="3.0" w:date="2014-08-28T16:03:00Z">
        <w:r w:rsidRPr="00E51198" w:rsidDel="004F1DFB">
          <w:rPr>
            <w:lang w:val="fr-BE"/>
          </w:rPr>
          <w:delText>description  : coded JRU input message;</w:delText>
        </w:r>
      </w:del>
    </w:p>
    <w:p w:rsidR="00E51198" w:rsidRPr="00E51198" w:rsidDel="004F1DFB" w:rsidRDefault="00E51198" w:rsidP="00E51198">
      <w:pPr>
        <w:pStyle w:val="ADANB"/>
        <w:rPr>
          <w:del w:id="1762" w:author="3.0" w:date="2014-08-28T16:03:00Z"/>
          <w:lang w:val="fr-BE"/>
        </w:rPr>
      </w:pPr>
    </w:p>
    <w:p w:rsidR="00E51198" w:rsidRPr="00E51198" w:rsidDel="004F1DFB" w:rsidRDefault="00E51198" w:rsidP="00E51198">
      <w:pPr>
        <w:pStyle w:val="ADANB"/>
        <w:rPr>
          <w:del w:id="1763" w:author="3.0" w:date="2014-08-28T16:03:00Z"/>
          <w:lang w:val="fr-BE"/>
        </w:rPr>
      </w:pPr>
    </w:p>
    <w:p w:rsidR="00E51198" w:rsidRPr="00E51198" w:rsidDel="004F1DFB" w:rsidRDefault="00E51198" w:rsidP="00E51198">
      <w:pPr>
        <w:pStyle w:val="ADANB"/>
        <w:rPr>
          <w:del w:id="1764" w:author="3.0" w:date="2014-08-28T16:03:00Z"/>
          <w:lang w:val="fr-BE"/>
        </w:rPr>
      </w:pPr>
    </w:p>
    <w:p w:rsidR="00E51198" w:rsidRPr="00E51198" w:rsidDel="004F1DFB" w:rsidRDefault="00E51198" w:rsidP="00E51198">
      <w:pPr>
        <w:pStyle w:val="ADANB"/>
        <w:rPr>
          <w:del w:id="1765" w:author="3.0" w:date="2014-08-28T16:03:00Z"/>
          <w:lang w:val="fr-BE"/>
        </w:rPr>
      </w:pPr>
    </w:p>
    <w:p w:rsidR="00E51198" w:rsidDel="004F1DFB" w:rsidRDefault="00E51198" w:rsidP="00E51198">
      <w:pPr>
        <w:pStyle w:val="ADANB"/>
        <w:rPr>
          <w:del w:id="1766" w:author="3.0" w:date="2014-08-28T16:03:00Z"/>
        </w:rPr>
      </w:pPr>
      <w:del w:id="1767" w:author="3.0" w:date="2014-08-28T16:03:00Z">
        <w:r w:rsidDel="004F1DFB">
          <w:delText>2134.</w:delText>
        </w:r>
        <w:r w:rsidDel="004F1DFB">
          <w:tab/>
          <w:delText>n_of_bits_in_JRU_i_msg (data flow, cel) =</w:delText>
        </w:r>
      </w:del>
    </w:p>
    <w:p w:rsidR="00E51198" w:rsidDel="004F1DFB" w:rsidRDefault="00E51198" w:rsidP="00E51198">
      <w:pPr>
        <w:pStyle w:val="ADANB"/>
        <w:rPr>
          <w:del w:id="1768" w:author="3.0" w:date="2014-08-28T16:03:00Z"/>
        </w:rPr>
      </w:pPr>
      <w:del w:id="1769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1770" w:author="3.0" w:date="2014-08-28T16:03:00Z"/>
        </w:rPr>
      </w:pPr>
      <w:del w:id="1771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1772" w:author="3.0" w:date="2014-08-28T16:03:00Z"/>
        </w:rPr>
      </w:pPr>
      <w:del w:id="1773" w:author="3.0" w:date="2014-08-28T16:03:00Z">
        <w:r w:rsidDel="004F1DFB">
          <w:delText>full_name    : N/A;</w:delText>
        </w:r>
      </w:del>
    </w:p>
    <w:p w:rsidR="00E51198" w:rsidDel="004F1DFB" w:rsidRDefault="00E51198" w:rsidP="00E51198">
      <w:pPr>
        <w:pStyle w:val="ADANB"/>
        <w:rPr>
          <w:del w:id="1774" w:author="3.0" w:date="2014-08-28T16:03:00Z"/>
        </w:rPr>
      </w:pPr>
      <w:del w:id="1775" w:author="3.0" w:date="2014-08-28T16:03:00Z">
        <w:r w:rsidDel="004F1DFB">
          <w:delText>rate         : N/A;</w:delText>
        </w:r>
      </w:del>
    </w:p>
    <w:p w:rsidR="00E51198" w:rsidDel="004F1DFB" w:rsidRDefault="00E51198" w:rsidP="00E51198">
      <w:pPr>
        <w:pStyle w:val="ADANB"/>
        <w:rPr>
          <w:del w:id="1776" w:author="3.0" w:date="2014-08-28T16:03:00Z"/>
        </w:rPr>
      </w:pPr>
      <w:del w:id="1777" w:author="3.0" w:date="2014-08-28T16:03:00Z">
        <w:r w:rsidDel="004F1DFB">
          <w:delText>range        : 1..240;</w:delText>
        </w:r>
      </w:del>
    </w:p>
    <w:p w:rsidR="00E51198" w:rsidDel="004F1DFB" w:rsidRDefault="00E51198" w:rsidP="00E51198">
      <w:pPr>
        <w:pStyle w:val="ADANB"/>
        <w:rPr>
          <w:del w:id="1778" w:author="3.0" w:date="2014-08-28T16:03:00Z"/>
        </w:rPr>
      </w:pPr>
      <w:del w:id="1779" w:author="3.0" w:date="2014-08-28T16:03:00Z">
        <w:r w:rsidDel="004F1DFB">
          <w:delText>resolution   : 1;</w:delText>
        </w:r>
      </w:del>
    </w:p>
    <w:p w:rsidR="00E51198" w:rsidDel="004F1DFB" w:rsidRDefault="00E51198" w:rsidP="00E51198">
      <w:pPr>
        <w:pStyle w:val="ADANB"/>
        <w:rPr>
          <w:del w:id="1780" w:author="3.0" w:date="2014-08-28T16:03:00Z"/>
        </w:rPr>
      </w:pPr>
      <w:del w:id="1781" w:author="3.0" w:date="2014-08-28T16:03:00Z">
        <w:r w:rsidDel="004F1DFB">
          <w:delText>units        : N/A;</w:delText>
        </w:r>
      </w:del>
    </w:p>
    <w:p w:rsidR="00E51198" w:rsidDel="004F1DFB" w:rsidRDefault="00E51198" w:rsidP="00E51198">
      <w:pPr>
        <w:pStyle w:val="ADANB"/>
        <w:rPr>
          <w:del w:id="1782" w:author="3.0" w:date="2014-08-28T16:03:00Z"/>
        </w:rPr>
      </w:pPr>
      <w:del w:id="1783" w:author="3.0" w:date="2014-08-28T16:03:00Z">
        <w:r w:rsidDel="004F1DFB">
          <w:delText>value_names  : N/A;</w:delText>
        </w:r>
      </w:del>
    </w:p>
    <w:p w:rsidR="00E51198" w:rsidDel="004F1DFB" w:rsidRDefault="00E51198" w:rsidP="00E51198">
      <w:pPr>
        <w:pStyle w:val="ADANB"/>
        <w:rPr>
          <w:del w:id="1784" w:author="3.0" w:date="2014-08-28T16:03:00Z"/>
        </w:rPr>
      </w:pPr>
      <w:del w:id="1785" w:author="3.0" w:date="2014-08-28T16:03:00Z">
        <w:r w:rsidDel="004F1DFB">
          <w:delText>description  : number of bits in a JRU input message</w:delText>
        </w:r>
      </w:del>
    </w:p>
    <w:p w:rsidR="00E51198" w:rsidDel="004F1DFB" w:rsidRDefault="00E51198" w:rsidP="00E51198">
      <w:pPr>
        <w:pStyle w:val="ADANB"/>
        <w:rPr>
          <w:del w:id="1786" w:author="3.0" w:date="2014-08-28T16:03:00Z"/>
        </w:rPr>
      </w:pPr>
    </w:p>
    <w:p w:rsidR="00E51198" w:rsidDel="004F1DFB" w:rsidRDefault="00E51198" w:rsidP="00E51198">
      <w:pPr>
        <w:pStyle w:val="ADANB"/>
        <w:rPr>
          <w:del w:id="1787" w:author="3.0" w:date="2014-08-28T16:03:00Z"/>
        </w:rPr>
      </w:pPr>
    </w:p>
    <w:p w:rsidR="00E51198" w:rsidDel="004F1DFB" w:rsidRDefault="00E51198" w:rsidP="00E51198">
      <w:pPr>
        <w:pStyle w:val="ADANB"/>
        <w:rPr>
          <w:del w:id="1788" w:author="3.0" w:date="2014-08-28T16:03:00Z"/>
        </w:rPr>
      </w:pPr>
    </w:p>
    <w:p w:rsidR="00E51198" w:rsidDel="004F1DFB" w:rsidRDefault="00E51198" w:rsidP="00E51198">
      <w:pPr>
        <w:pStyle w:val="ADANB"/>
        <w:rPr>
          <w:del w:id="1789" w:author="3.0" w:date="2014-08-28T16:03:00Z"/>
        </w:rPr>
      </w:pPr>
    </w:p>
    <w:p w:rsidR="00E51198" w:rsidDel="004F1DFB" w:rsidRDefault="00E51198" w:rsidP="00E51198">
      <w:pPr>
        <w:pStyle w:val="ADANB"/>
        <w:rPr>
          <w:del w:id="1790" w:author="3.0" w:date="2014-08-28T16:03:00Z"/>
        </w:rPr>
      </w:pPr>
      <w:del w:id="1791" w:author="3.0" w:date="2014-08-28T16:03:00Z">
        <w:r w:rsidDel="004F1DFB">
          <w:delText>1130.</w:delText>
        </w:r>
        <w:r w:rsidDel="004F1DFB">
          <w:tab/>
          <w:delText>DRU_input_info (data flow) =</w:delText>
        </w:r>
      </w:del>
    </w:p>
    <w:p w:rsidR="00E51198" w:rsidDel="004F1DFB" w:rsidRDefault="00E51198" w:rsidP="00E51198">
      <w:pPr>
        <w:pStyle w:val="ADANB"/>
        <w:rPr>
          <w:del w:id="1792" w:author="3.0" w:date="2014-08-28T16:03:00Z"/>
        </w:rPr>
      </w:pPr>
      <w:del w:id="1793" w:author="3.0" w:date="2014-08-28T16:03:00Z">
        <w:r w:rsidDel="004F1DFB">
          <w:delText>DRU_input_msgs_info.</w:delText>
        </w:r>
      </w:del>
    </w:p>
    <w:p w:rsidR="00E51198" w:rsidDel="004F1DFB" w:rsidRDefault="00E51198" w:rsidP="00E51198">
      <w:pPr>
        <w:pStyle w:val="ADANB"/>
        <w:rPr>
          <w:del w:id="1794" w:author="3.0" w:date="2014-08-28T16:03:00Z"/>
        </w:rPr>
      </w:pPr>
    </w:p>
    <w:p w:rsidR="00E51198" w:rsidDel="004F1DFB" w:rsidRDefault="00E51198" w:rsidP="00E51198">
      <w:pPr>
        <w:pStyle w:val="ADANB"/>
        <w:rPr>
          <w:del w:id="1795" w:author="3.0" w:date="2014-08-28T16:03:00Z"/>
        </w:rPr>
      </w:pPr>
      <w:del w:id="1796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1797" w:author="3.0" w:date="2014-08-28T16:03:00Z"/>
        </w:rPr>
      </w:pPr>
      <w:del w:id="1798" w:author="3.0" w:date="2014-08-28T16:03:00Z">
        <w:r w:rsidDel="004F1DFB">
          <w:delText>rate         : at each cycle</w:delText>
        </w:r>
      </w:del>
    </w:p>
    <w:p w:rsidR="00E51198" w:rsidDel="004F1DFB" w:rsidRDefault="00E51198" w:rsidP="00E51198">
      <w:pPr>
        <w:pStyle w:val="ADANB"/>
        <w:rPr>
          <w:del w:id="1799" w:author="3.0" w:date="2014-08-28T16:03:00Z"/>
        </w:rPr>
      </w:pPr>
      <w:del w:id="1800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1801" w:author="3.0" w:date="2014-08-28T16:03:00Z"/>
        </w:rPr>
      </w:pPr>
      <w:del w:id="1802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1803" w:author="3.0" w:date="2014-08-28T16:03:00Z"/>
        </w:rPr>
      </w:pPr>
      <w:del w:id="1804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1805" w:author="3.0" w:date="2014-08-28T16:03:00Z"/>
        </w:rPr>
      </w:pPr>
      <w:del w:id="1806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1807" w:author="3.0" w:date="2014-08-28T16:03:00Z"/>
        </w:rPr>
      </w:pPr>
      <w:del w:id="1808" w:author="3.0" w:date="2014-08-28T16:03:00Z">
        <w:r w:rsidDel="004F1DFB">
          <w:delText>description  : DRU input information</w:delText>
        </w:r>
      </w:del>
    </w:p>
    <w:p w:rsidR="00E51198" w:rsidDel="004F1DFB" w:rsidRDefault="00E51198" w:rsidP="00E51198">
      <w:pPr>
        <w:pStyle w:val="ADANB"/>
        <w:rPr>
          <w:del w:id="1809" w:author="3.0" w:date="2014-08-28T16:03:00Z"/>
        </w:rPr>
      </w:pPr>
    </w:p>
    <w:p w:rsidR="00E51198" w:rsidDel="004F1DFB" w:rsidRDefault="00E51198" w:rsidP="00E51198">
      <w:pPr>
        <w:pStyle w:val="ADANB"/>
        <w:rPr>
          <w:del w:id="1810" w:author="3.0" w:date="2014-08-28T16:03:00Z"/>
        </w:rPr>
      </w:pPr>
    </w:p>
    <w:p w:rsidR="00E51198" w:rsidDel="004F1DFB" w:rsidRDefault="00E51198" w:rsidP="00E51198">
      <w:pPr>
        <w:pStyle w:val="ADANB"/>
        <w:rPr>
          <w:del w:id="1811" w:author="3.0" w:date="2014-08-28T16:03:00Z"/>
        </w:rPr>
      </w:pPr>
      <w:del w:id="1812" w:author="3.0" w:date="2014-08-28T16:03:00Z">
        <w:r w:rsidDel="004F1DFB">
          <w:delText>1132.</w:delText>
        </w:r>
        <w:r w:rsidDel="004F1DFB">
          <w:tab/>
          <w:delText>DRU_input_msgs_info (data flow) =</w:delText>
        </w:r>
      </w:del>
    </w:p>
    <w:p w:rsidR="00E51198" w:rsidDel="004F1DFB" w:rsidRDefault="00E51198" w:rsidP="00E51198">
      <w:pPr>
        <w:pStyle w:val="ADANB"/>
        <w:rPr>
          <w:del w:id="1813" w:author="3.0" w:date="2014-08-28T16:03:00Z"/>
        </w:rPr>
      </w:pPr>
      <w:del w:id="1814" w:author="3.0" w:date="2014-08-28T16:03:00Z">
        <w:r w:rsidDel="004F1DFB">
          <w:delText>max_n_of_DRU_input_msgs{DRU_input_msg_info</w:delText>
        </w:r>
      </w:del>
    </w:p>
    <w:p w:rsidR="00E51198" w:rsidDel="004F1DFB" w:rsidRDefault="00E51198" w:rsidP="00E51198">
      <w:pPr>
        <w:pStyle w:val="ADANB"/>
        <w:rPr>
          <w:del w:id="1815" w:author="3.0" w:date="2014-08-28T16:03:00Z"/>
        </w:rPr>
      </w:pPr>
      <w:del w:id="1816" w:author="3.0" w:date="2014-08-28T16:03:00Z">
        <w:r w:rsidDel="004F1DFB">
          <w:delText xml:space="preserve">                               }max_n_of_DRU_input_msgs.</w:delText>
        </w:r>
      </w:del>
    </w:p>
    <w:p w:rsidR="00E51198" w:rsidDel="004F1DFB" w:rsidRDefault="00E51198" w:rsidP="00E51198">
      <w:pPr>
        <w:pStyle w:val="ADANB"/>
        <w:rPr>
          <w:del w:id="1817" w:author="3.0" w:date="2014-08-28T16:03:00Z"/>
        </w:rPr>
      </w:pPr>
    </w:p>
    <w:p w:rsidR="00E51198" w:rsidDel="004F1DFB" w:rsidRDefault="00E51198" w:rsidP="00E51198">
      <w:pPr>
        <w:pStyle w:val="ADANB"/>
        <w:rPr>
          <w:del w:id="1818" w:author="3.0" w:date="2014-08-28T16:03:00Z"/>
        </w:rPr>
      </w:pPr>
      <w:del w:id="1819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1820" w:author="3.0" w:date="2014-08-28T16:03:00Z"/>
        </w:rPr>
      </w:pPr>
      <w:del w:id="1821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1822" w:author="3.0" w:date="2014-08-28T16:03:00Z"/>
        </w:rPr>
      </w:pPr>
      <w:del w:id="1823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1824" w:author="3.0" w:date="2014-08-28T16:03:00Z"/>
        </w:rPr>
      </w:pPr>
      <w:del w:id="1825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1826" w:author="3.0" w:date="2014-08-28T16:03:00Z"/>
        </w:rPr>
      </w:pPr>
      <w:del w:id="1827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1828" w:author="3.0" w:date="2014-08-28T16:03:00Z"/>
        </w:rPr>
      </w:pPr>
      <w:del w:id="1829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1830" w:author="3.0" w:date="2014-08-28T16:03:00Z"/>
        </w:rPr>
      </w:pPr>
      <w:del w:id="1831" w:author="3.0" w:date="2014-08-28T16:03:00Z">
        <w:r w:rsidDel="004F1DFB">
          <w:delText>description  : DRU input messages information</w:delText>
        </w:r>
      </w:del>
    </w:p>
    <w:p w:rsidR="00E51198" w:rsidDel="004F1DFB" w:rsidRDefault="00E51198" w:rsidP="00E51198">
      <w:pPr>
        <w:pStyle w:val="ADANB"/>
        <w:rPr>
          <w:del w:id="1832" w:author="3.0" w:date="2014-08-28T16:03:00Z"/>
        </w:rPr>
      </w:pPr>
    </w:p>
    <w:p w:rsidR="00E51198" w:rsidDel="004F1DFB" w:rsidRDefault="00E51198" w:rsidP="00E51198">
      <w:pPr>
        <w:pStyle w:val="ADANB"/>
        <w:rPr>
          <w:del w:id="1833" w:author="3.0" w:date="2014-08-28T16:03:00Z"/>
        </w:rPr>
      </w:pPr>
    </w:p>
    <w:p w:rsidR="00E51198" w:rsidDel="004F1DFB" w:rsidRDefault="00E51198" w:rsidP="00E51198">
      <w:pPr>
        <w:pStyle w:val="ADANB"/>
        <w:rPr>
          <w:del w:id="1834" w:author="3.0" w:date="2014-08-28T16:03:00Z"/>
        </w:rPr>
      </w:pPr>
    </w:p>
    <w:p w:rsidR="00E51198" w:rsidDel="004F1DFB" w:rsidRDefault="00E51198" w:rsidP="00E51198">
      <w:pPr>
        <w:pStyle w:val="ADANB"/>
        <w:rPr>
          <w:del w:id="1835" w:author="3.0" w:date="2014-08-28T16:03:00Z"/>
        </w:rPr>
      </w:pPr>
    </w:p>
    <w:p w:rsidR="00E51198" w:rsidDel="004F1DFB" w:rsidRDefault="00E51198" w:rsidP="00E51198">
      <w:pPr>
        <w:pStyle w:val="ADANB"/>
        <w:rPr>
          <w:del w:id="1836" w:author="3.0" w:date="2014-08-28T16:03:00Z"/>
        </w:rPr>
      </w:pPr>
      <w:del w:id="1837" w:author="3.0" w:date="2014-08-28T16:03:00Z">
        <w:r w:rsidDel="004F1DFB">
          <w:delText>1920.</w:delText>
        </w:r>
        <w:r w:rsidDel="004F1DFB">
          <w:tab/>
          <w:delText>max_n_of_DRU_input_msgs (data flow, pel) =</w:delText>
        </w:r>
      </w:del>
    </w:p>
    <w:p w:rsidR="00E51198" w:rsidDel="004F1DFB" w:rsidRDefault="00E51198" w:rsidP="00E51198">
      <w:pPr>
        <w:pStyle w:val="ADANB"/>
        <w:rPr>
          <w:del w:id="1838" w:author="3.0" w:date="2014-08-28T16:03:00Z"/>
        </w:rPr>
      </w:pPr>
      <w:del w:id="1839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1840" w:author="3.0" w:date="2014-08-28T16:03:00Z"/>
        </w:rPr>
      </w:pPr>
    </w:p>
    <w:p w:rsidR="00E51198" w:rsidDel="004F1DFB" w:rsidRDefault="00E51198" w:rsidP="00E51198">
      <w:pPr>
        <w:pStyle w:val="ADANB"/>
        <w:rPr>
          <w:del w:id="1841" w:author="3.0" w:date="2014-08-28T16:03:00Z"/>
        </w:rPr>
      </w:pPr>
      <w:del w:id="1842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1843" w:author="3.0" w:date="2014-08-28T16:03:00Z"/>
        </w:rPr>
      </w:pPr>
      <w:del w:id="1844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1845" w:author="3.0" w:date="2014-08-28T16:03:00Z"/>
        </w:rPr>
      </w:pPr>
      <w:del w:id="1846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1847" w:author="3.0" w:date="2014-08-28T16:03:00Z"/>
        </w:rPr>
      </w:pPr>
      <w:del w:id="1848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1849" w:author="3.0" w:date="2014-08-28T16:03:00Z"/>
        </w:rPr>
      </w:pPr>
      <w:del w:id="1850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1851" w:author="3.0" w:date="2014-08-28T16:03:00Z"/>
        </w:rPr>
      </w:pPr>
      <w:del w:id="1852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1853" w:author="3.0" w:date="2014-08-28T16:03:00Z"/>
        </w:rPr>
      </w:pPr>
      <w:del w:id="1854" w:author="3.0" w:date="2014-08-28T16:03:00Z">
        <w:r w:rsidDel="004F1DFB">
          <w:delText>description  : maximum number of DRU input messages.</w:delText>
        </w:r>
      </w:del>
    </w:p>
    <w:p w:rsidR="00E51198" w:rsidDel="004F1DFB" w:rsidRDefault="00E51198" w:rsidP="00E51198">
      <w:pPr>
        <w:pStyle w:val="ADANB"/>
        <w:rPr>
          <w:del w:id="1855" w:author="3.0" w:date="2014-08-28T16:03:00Z"/>
        </w:rPr>
      </w:pPr>
      <w:del w:id="1856" w:author="3.0" w:date="2014-08-28T16:03:00Z">
        <w:r w:rsidDel="004F1DFB">
          <w:delText>This number is equal to 1.</w:delText>
        </w:r>
      </w:del>
    </w:p>
    <w:p w:rsidR="00E51198" w:rsidDel="004F1DFB" w:rsidRDefault="00E51198" w:rsidP="00E51198">
      <w:pPr>
        <w:pStyle w:val="ADANB"/>
        <w:rPr>
          <w:del w:id="1857" w:author="3.0" w:date="2014-08-28T16:03:00Z"/>
        </w:rPr>
      </w:pPr>
    </w:p>
    <w:p w:rsidR="00E51198" w:rsidDel="004F1DFB" w:rsidRDefault="00E51198" w:rsidP="00E51198">
      <w:pPr>
        <w:pStyle w:val="ADANB"/>
        <w:rPr>
          <w:del w:id="1858" w:author="3.0" w:date="2014-08-28T16:03:00Z"/>
        </w:rPr>
      </w:pPr>
    </w:p>
    <w:p w:rsidR="00E51198" w:rsidDel="004F1DFB" w:rsidRDefault="00E51198" w:rsidP="00E51198">
      <w:pPr>
        <w:pStyle w:val="ADANB"/>
        <w:rPr>
          <w:del w:id="1859" w:author="3.0" w:date="2014-08-28T16:03:00Z"/>
        </w:rPr>
      </w:pPr>
      <w:del w:id="1860" w:author="3.0" w:date="2014-08-28T16:03:00Z">
        <w:r w:rsidDel="004F1DFB">
          <w:delText>1131.</w:delText>
        </w:r>
        <w:r w:rsidDel="004F1DFB">
          <w:tab/>
          <w:delText>DRU_input_msg_info (data flow) =</w:delText>
        </w:r>
      </w:del>
    </w:p>
    <w:p w:rsidR="00E51198" w:rsidDel="004F1DFB" w:rsidRDefault="00E51198" w:rsidP="00E51198">
      <w:pPr>
        <w:pStyle w:val="ADANB"/>
        <w:rPr>
          <w:del w:id="1861" w:author="3.0" w:date="2014-08-28T16:03:00Z"/>
        </w:rPr>
      </w:pPr>
      <w:del w:id="1862" w:author="3.0" w:date="2014-08-28T16:03:00Z">
        <w:r w:rsidDel="004F1DFB">
          <w:delText>is_present</w:delText>
        </w:r>
      </w:del>
    </w:p>
    <w:p w:rsidR="00E51198" w:rsidDel="004F1DFB" w:rsidRDefault="00E51198" w:rsidP="00E51198">
      <w:pPr>
        <w:pStyle w:val="ADANB"/>
        <w:rPr>
          <w:del w:id="1863" w:author="3.0" w:date="2014-08-28T16:03:00Z"/>
        </w:rPr>
      </w:pPr>
      <w:del w:id="1864" w:author="3.0" w:date="2014-08-28T16:03:00Z">
        <w:r w:rsidDel="004F1DFB">
          <w:delText>+kind.</w:delText>
        </w:r>
      </w:del>
    </w:p>
    <w:p w:rsidR="00E51198" w:rsidDel="004F1DFB" w:rsidRDefault="00E51198" w:rsidP="00E51198">
      <w:pPr>
        <w:pStyle w:val="ADANB"/>
        <w:rPr>
          <w:del w:id="1865" w:author="3.0" w:date="2014-08-28T16:03:00Z"/>
        </w:rPr>
      </w:pPr>
    </w:p>
    <w:p w:rsidR="00E51198" w:rsidDel="004F1DFB" w:rsidRDefault="00E51198" w:rsidP="00E51198">
      <w:pPr>
        <w:pStyle w:val="ADANB"/>
        <w:rPr>
          <w:del w:id="1866" w:author="3.0" w:date="2014-08-28T16:03:00Z"/>
        </w:rPr>
      </w:pPr>
      <w:del w:id="1867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1868" w:author="3.0" w:date="2014-08-28T16:03:00Z"/>
        </w:rPr>
      </w:pPr>
      <w:del w:id="1869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1870" w:author="3.0" w:date="2014-08-28T16:03:00Z"/>
        </w:rPr>
      </w:pPr>
      <w:del w:id="1871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1872" w:author="3.0" w:date="2014-08-28T16:03:00Z"/>
        </w:rPr>
      </w:pPr>
      <w:del w:id="1873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1874" w:author="3.0" w:date="2014-08-28T16:03:00Z"/>
        </w:rPr>
      </w:pPr>
      <w:del w:id="1875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1876" w:author="3.0" w:date="2014-08-28T16:03:00Z"/>
        </w:rPr>
      </w:pPr>
      <w:del w:id="1877" w:author="3.0" w:date="2014-08-28T16:03:00Z">
        <w:r w:rsidDel="004F1DFB">
          <w:delText>value names  : N/A</w:delText>
        </w:r>
      </w:del>
    </w:p>
    <w:p w:rsidR="00E51198" w:rsidRPr="00E51198" w:rsidDel="004F1DFB" w:rsidRDefault="00E51198" w:rsidP="00E51198">
      <w:pPr>
        <w:pStyle w:val="ADANB"/>
        <w:rPr>
          <w:del w:id="1878" w:author="3.0" w:date="2014-08-28T16:03:00Z"/>
          <w:lang w:val="fr-BE"/>
        </w:rPr>
      </w:pPr>
      <w:del w:id="1879" w:author="3.0" w:date="2014-08-28T16:03:00Z">
        <w:r w:rsidRPr="00E51198" w:rsidDel="004F1DFB">
          <w:rPr>
            <w:lang w:val="fr-BE"/>
          </w:rPr>
          <w:delText>description  : DRU input message information</w:delText>
        </w:r>
      </w:del>
    </w:p>
    <w:p w:rsidR="00E51198" w:rsidRPr="00E51198" w:rsidDel="004F1DFB" w:rsidRDefault="00E51198" w:rsidP="00E51198">
      <w:pPr>
        <w:pStyle w:val="ADANB"/>
        <w:rPr>
          <w:del w:id="1880" w:author="3.0" w:date="2014-08-28T16:03:00Z"/>
          <w:lang w:val="fr-BE"/>
        </w:rPr>
      </w:pPr>
    </w:p>
    <w:p w:rsidR="00E51198" w:rsidRPr="00E51198" w:rsidDel="004F1DFB" w:rsidRDefault="00E51198" w:rsidP="00E51198">
      <w:pPr>
        <w:pStyle w:val="ADANB"/>
        <w:rPr>
          <w:del w:id="1881" w:author="3.0" w:date="2014-08-28T16:03:00Z"/>
          <w:lang w:val="fr-BE"/>
        </w:rPr>
      </w:pPr>
    </w:p>
    <w:p w:rsidR="00E51198" w:rsidDel="004F1DFB" w:rsidRDefault="00E51198" w:rsidP="00E51198">
      <w:pPr>
        <w:pStyle w:val="ADANB"/>
        <w:rPr>
          <w:del w:id="1882" w:author="3.0" w:date="2014-08-28T16:03:00Z"/>
        </w:rPr>
      </w:pPr>
      <w:del w:id="1883" w:author="3.0" w:date="2014-08-28T16:03:00Z">
        <w:r w:rsidRPr="00E51198" w:rsidDel="004F1DFB">
          <w:rPr>
            <w:lang w:val="fr-BE"/>
          </w:rPr>
          <w:delText>1333.</w:delText>
        </w:r>
        <w:r w:rsidRPr="00E51198" w:rsidDel="004F1DFB">
          <w:rPr>
            <w:lang w:val="fr-BE"/>
          </w:rPr>
          <w:tab/>
        </w:r>
        <w:r w:rsidDel="004F1DFB">
          <w:delText>EURORADIO_input_info (data flow) =</w:delText>
        </w:r>
      </w:del>
    </w:p>
    <w:p w:rsidR="00E51198" w:rsidDel="004F1DFB" w:rsidRDefault="00E51198" w:rsidP="00E51198">
      <w:pPr>
        <w:pStyle w:val="ADANB"/>
        <w:rPr>
          <w:del w:id="1884" w:author="3.0" w:date="2014-08-28T16:03:00Z"/>
        </w:rPr>
      </w:pPr>
      <w:del w:id="1885" w:author="3.0" w:date="2014-08-28T16:03:00Z">
        <w:r w:rsidDel="004F1DFB">
          <w:delText>n_of_handable_EURORADIO_physical_connections_info</w:delText>
        </w:r>
      </w:del>
    </w:p>
    <w:p w:rsidR="00E51198" w:rsidDel="004F1DFB" w:rsidRDefault="00E51198" w:rsidP="00E51198">
      <w:pPr>
        <w:pStyle w:val="ADANB"/>
        <w:rPr>
          <w:del w:id="1886" w:author="3.0" w:date="2014-08-28T16:03:00Z"/>
        </w:rPr>
      </w:pPr>
      <w:del w:id="1887" w:author="3.0" w:date="2014-08-28T16:03:00Z">
        <w:r w:rsidDel="004F1DFB">
          <w:delText>+EURORADIO_safe_connection_confirmation_info</w:delText>
        </w:r>
      </w:del>
    </w:p>
    <w:p w:rsidR="00E51198" w:rsidDel="004F1DFB" w:rsidRDefault="00E51198" w:rsidP="00E51198">
      <w:pPr>
        <w:pStyle w:val="ADANB"/>
        <w:rPr>
          <w:del w:id="1888" w:author="3.0" w:date="2014-08-28T16:03:00Z"/>
        </w:rPr>
      </w:pPr>
      <w:del w:id="1889" w:author="3.0" w:date="2014-08-28T16:03:00Z">
        <w:r w:rsidDel="004F1DFB">
          <w:delText>+EURORADIO_safe_connection_failure_info</w:delText>
        </w:r>
      </w:del>
    </w:p>
    <w:p w:rsidR="00E51198" w:rsidDel="004F1DFB" w:rsidRDefault="00E51198" w:rsidP="00E51198">
      <w:pPr>
        <w:pStyle w:val="ADANB"/>
        <w:rPr>
          <w:del w:id="1890" w:author="3.0" w:date="2014-08-28T16:03:00Z"/>
        </w:rPr>
      </w:pPr>
      <w:del w:id="1891" w:author="3.0" w:date="2014-08-28T16:03:00Z">
        <w:r w:rsidDel="004F1DFB">
          <w:delText>+EURORADIO_safe_connection_loss_info</w:delText>
        </w:r>
      </w:del>
    </w:p>
    <w:p w:rsidR="00E51198" w:rsidDel="004F1DFB" w:rsidRDefault="00E51198" w:rsidP="00E51198">
      <w:pPr>
        <w:pStyle w:val="ADANB"/>
        <w:rPr>
          <w:del w:id="1892" w:author="3.0" w:date="2014-08-28T16:03:00Z"/>
        </w:rPr>
      </w:pPr>
      <w:del w:id="1893" w:author="3.0" w:date="2014-08-28T16:03:00Z">
        <w:r w:rsidDel="004F1DFB">
          <w:delText xml:space="preserve">+EURORADIO_safe_connection_not_re_established_info </w:delText>
        </w:r>
      </w:del>
    </w:p>
    <w:p w:rsidR="00E51198" w:rsidDel="004F1DFB" w:rsidRDefault="00E51198" w:rsidP="00E51198">
      <w:pPr>
        <w:pStyle w:val="ADANB"/>
        <w:rPr>
          <w:del w:id="1894" w:author="3.0" w:date="2014-08-28T16:03:00Z"/>
        </w:rPr>
      </w:pPr>
      <w:del w:id="1895" w:author="3.0" w:date="2014-08-28T16:03:00Z">
        <w:r w:rsidDel="004F1DFB">
          <w:delText>+EURORADIO_input_msgs_info</w:delText>
        </w:r>
      </w:del>
    </w:p>
    <w:p w:rsidR="00E51198" w:rsidDel="004F1DFB" w:rsidRDefault="00E51198" w:rsidP="00E51198">
      <w:pPr>
        <w:pStyle w:val="ADANB"/>
        <w:rPr>
          <w:del w:id="1896" w:author="3.0" w:date="2014-08-28T16:03:00Z"/>
        </w:rPr>
      </w:pPr>
      <w:del w:id="1897" w:author="3.0" w:date="2014-08-28T16:03:00Z">
        <w:r w:rsidDel="004F1DFB">
          <w:delText>+EURORADIO_input_emergency_msgs_info</w:delText>
        </w:r>
      </w:del>
    </w:p>
    <w:p w:rsidR="00E51198" w:rsidDel="004F1DFB" w:rsidRDefault="00E51198" w:rsidP="00E51198">
      <w:pPr>
        <w:pStyle w:val="ADANB"/>
        <w:rPr>
          <w:del w:id="1898" w:author="3.0" w:date="2014-08-28T16:03:00Z"/>
        </w:rPr>
      </w:pPr>
      <w:del w:id="1899" w:author="3.0" w:date="2014-08-28T16:03:00Z">
        <w:r w:rsidDel="004F1DFB">
          <w:delText>+2{mobile_status}2</w:delText>
        </w:r>
      </w:del>
    </w:p>
    <w:p w:rsidR="00E51198" w:rsidDel="004F1DFB" w:rsidRDefault="00E51198" w:rsidP="00E51198">
      <w:pPr>
        <w:pStyle w:val="ADANB"/>
        <w:rPr>
          <w:del w:id="1900" w:author="3.0" w:date="2014-08-28T16:03:00Z"/>
        </w:rPr>
      </w:pPr>
      <w:del w:id="1901" w:author="3.0" w:date="2014-08-28T16:03:00Z">
        <w:r w:rsidDel="004F1DFB">
          <w:delText>+2{mobile_network}2.</w:delText>
        </w:r>
      </w:del>
    </w:p>
    <w:p w:rsidR="00E51198" w:rsidDel="004F1DFB" w:rsidRDefault="00E51198" w:rsidP="00E51198">
      <w:pPr>
        <w:pStyle w:val="ADANB"/>
        <w:rPr>
          <w:del w:id="1902" w:author="3.0" w:date="2014-08-28T16:03:00Z"/>
        </w:rPr>
      </w:pPr>
    </w:p>
    <w:p w:rsidR="00E51198" w:rsidDel="004F1DFB" w:rsidRDefault="00E51198" w:rsidP="00E51198">
      <w:pPr>
        <w:pStyle w:val="ADANB"/>
        <w:rPr>
          <w:del w:id="1903" w:author="3.0" w:date="2014-08-28T16:03:00Z"/>
        </w:rPr>
      </w:pPr>
      <w:del w:id="1904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1905" w:author="3.0" w:date="2014-08-28T16:03:00Z"/>
        </w:rPr>
      </w:pPr>
      <w:del w:id="1906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1907" w:author="3.0" w:date="2014-08-28T16:03:00Z"/>
        </w:rPr>
      </w:pPr>
      <w:del w:id="1908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1909" w:author="3.0" w:date="2014-08-28T16:03:00Z"/>
        </w:rPr>
      </w:pPr>
      <w:del w:id="1910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1911" w:author="3.0" w:date="2014-08-28T16:03:00Z"/>
        </w:rPr>
      </w:pPr>
      <w:del w:id="1912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1913" w:author="3.0" w:date="2014-08-28T16:03:00Z"/>
        </w:rPr>
      </w:pPr>
      <w:del w:id="1914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1915" w:author="3.0" w:date="2014-08-28T16:03:00Z"/>
        </w:rPr>
      </w:pPr>
      <w:del w:id="1916" w:author="3.0" w:date="2014-08-28T16:03:00Z">
        <w:r w:rsidDel="004F1DFB">
          <w:delText>description  : EURORADIO input information</w:delText>
        </w:r>
      </w:del>
    </w:p>
    <w:p w:rsidR="00E51198" w:rsidDel="004F1DFB" w:rsidRDefault="00E51198" w:rsidP="00E51198">
      <w:pPr>
        <w:pStyle w:val="ADANB"/>
        <w:rPr>
          <w:del w:id="1917" w:author="3.0" w:date="2014-08-28T16:03:00Z"/>
        </w:rPr>
      </w:pPr>
    </w:p>
    <w:p w:rsidR="00E51198" w:rsidDel="004F1DFB" w:rsidRDefault="00E51198" w:rsidP="00E51198">
      <w:pPr>
        <w:pStyle w:val="ADANB"/>
        <w:rPr>
          <w:del w:id="1918" w:author="3.0" w:date="2014-08-28T16:03:00Z"/>
        </w:rPr>
      </w:pPr>
    </w:p>
    <w:p w:rsidR="00E51198" w:rsidDel="004F1DFB" w:rsidRDefault="00E51198" w:rsidP="00E51198">
      <w:pPr>
        <w:pStyle w:val="ADANB"/>
        <w:rPr>
          <w:del w:id="1919" w:author="3.0" w:date="2014-08-28T16:03:00Z"/>
        </w:rPr>
      </w:pPr>
      <w:del w:id="1920" w:author="3.0" w:date="2014-08-28T16:03:00Z">
        <w:r w:rsidDel="004F1DFB">
          <w:delText>2224.</w:delText>
        </w:r>
        <w:r w:rsidDel="004F1DFB">
          <w:tab/>
          <w:delText>n_of_handable_EURORADIO_physical_connections_info (data flow) =</w:delText>
        </w:r>
      </w:del>
    </w:p>
    <w:p w:rsidR="00E51198" w:rsidDel="004F1DFB" w:rsidRDefault="00E51198" w:rsidP="00E51198">
      <w:pPr>
        <w:pStyle w:val="ADANB"/>
        <w:rPr>
          <w:del w:id="1921" w:author="3.0" w:date="2014-08-28T16:03:00Z"/>
        </w:rPr>
      </w:pPr>
      <w:del w:id="1922" w:author="3.0" w:date="2014-08-28T16:03:00Z">
        <w:r w:rsidDel="004F1DFB">
          <w:delText>is_present</w:delText>
        </w:r>
      </w:del>
    </w:p>
    <w:p w:rsidR="00E51198" w:rsidDel="004F1DFB" w:rsidRDefault="00E51198" w:rsidP="00E51198">
      <w:pPr>
        <w:pStyle w:val="ADANB"/>
        <w:rPr>
          <w:del w:id="1923" w:author="3.0" w:date="2014-08-28T16:03:00Z"/>
        </w:rPr>
      </w:pPr>
      <w:del w:id="1924" w:author="3.0" w:date="2014-08-28T16:03:00Z">
        <w:r w:rsidDel="004F1DFB">
          <w:delText>+ n_of_handable_EURORADIO_physical_connections.</w:delText>
        </w:r>
      </w:del>
    </w:p>
    <w:p w:rsidR="00E51198" w:rsidDel="004F1DFB" w:rsidRDefault="00E51198" w:rsidP="00E51198">
      <w:pPr>
        <w:pStyle w:val="ADANB"/>
        <w:rPr>
          <w:del w:id="1925" w:author="3.0" w:date="2014-08-28T16:03:00Z"/>
        </w:rPr>
      </w:pPr>
    </w:p>
    <w:p w:rsidR="00E51198" w:rsidDel="004F1DFB" w:rsidRDefault="00E51198" w:rsidP="00E51198">
      <w:pPr>
        <w:pStyle w:val="ADANB"/>
        <w:rPr>
          <w:del w:id="1926" w:author="3.0" w:date="2014-08-28T16:03:00Z"/>
        </w:rPr>
      </w:pPr>
      <w:del w:id="1927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1928" w:author="3.0" w:date="2014-08-28T16:03:00Z"/>
        </w:rPr>
      </w:pPr>
      <w:del w:id="1929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1930" w:author="3.0" w:date="2014-08-28T16:03:00Z"/>
        </w:rPr>
      </w:pPr>
      <w:del w:id="1931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1932" w:author="3.0" w:date="2014-08-28T16:03:00Z"/>
        </w:rPr>
      </w:pPr>
      <w:del w:id="1933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1934" w:author="3.0" w:date="2014-08-28T16:03:00Z"/>
        </w:rPr>
      </w:pPr>
      <w:del w:id="1935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1936" w:author="3.0" w:date="2014-08-28T16:03:00Z"/>
        </w:rPr>
      </w:pPr>
      <w:del w:id="1937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1938" w:author="3.0" w:date="2014-08-28T16:03:00Z"/>
        </w:rPr>
      </w:pPr>
      <w:del w:id="1939" w:author="3.0" w:date="2014-08-28T16:03:00Z">
        <w:r w:rsidDel="004F1DFB">
          <w:delText>description  : information about the number of EURORADIO physical connections that the</w:delText>
        </w:r>
      </w:del>
    </w:p>
    <w:p w:rsidR="00E51198" w:rsidDel="004F1DFB" w:rsidRDefault="00E51198" w:rsidP="00E51198">
      <w:pPr>
        <w:pStyle w:val="ADANB"/>
        <w:rPr>
          <w:del w:id="1940" w:author="3.0" w:date="2014-08-28T16:03:00Z"/>
        </w:rPr>
      </w:pPr>
      <w:del w:id="1941" w:author="3.0" w:date="2014-08-28T16:03:00Z">
        <w:r w:rsidDel="004F1DFB">
          <w:delText xml:space="preserve"> on board equipment can handle simultaneously. </w:delText>
        </w:r>
      </w:del>
    </w:p>
    <w:p w:rsidR="00E51198" w:rsidDel="004F1DFB" w:rsidRDefault="00E51198" w:rsidP="00E51198">
      <w:pPr>
        <w:pStyle w:val="ADANB"/>
        <w:rPr>
          <w:del w:id="1942" w:author="3.0" w:date="2014-08-28T16:03:00Z"/>
        </w:rPr>
      </w:pPr>
    </w:p>
    <w:p w:rsidR="00E51198" w:rsidDel="004F1DFB" w:rsidRDefault="00E51198" w:rsidP="00E51198">
      <w:pPr>
        <w:pStyle w:val="ADANB"/>
        <w:rPr>
          <w:del w:id="1943" w:author="3.0" w:date="2014-08-28T16:03:00Z"/>
        </w:rPr>
      </w:pPr>
    </w:p>
    <w:p w:rsidR="00E51198" w:rsidDel="004F1DFB" w:rsidRDefault="00E51198" w:rsidP="00E51198">
      <w:pPr>
        <w:pStyle w:val="ADANB"/>
        <w:rPr>
          <w:del w:id="1944" w:author="3.0" w:date="2014-08-28T16:03:00Z"/>
        </w:rPr>
      </w:pPr>
      <w:del w:id="1945" w:author="3.0" w:date="2014-08-28T16:03:00Z">
        <w:r w:rsidDel="004F1DFB">
          <w:delText>1348.</w:delText>
        </w:r>
        <w:r w:rsidDel="004F1DFB">
          <w:tab/>
          <w:delText>EURORADIO_safe_connection_confirmation_info (data flow) =</w:delText>
        </w:r>
      </w:del>
    </w:p>
    <w:p w:rsidR="00E51198" w:rsidDel="004F1DFB" w:rsidRDefault="00E51198" w:rsidP="00E51198">
      <w:pPr>
        <w:pStyle w:val="ADANB"/>
        <w:rPr>
          <w:del w:id="1946" w:author="3.0" w:date="2014-08-28T16:03:00Z"/>
        </w:rPr>
      </w:pPr>
      <w:del w:id="1947" w:author="3.0" w:date="2014-08-28T16:03:00Z">
        <w:r w:rsidDel="004F1DFB">
          <w:delText>is_present</w:delText>
        </w:r>
      </w:del>
    </w:p>
    <w:p w:rsidR="00E51198" w:rsidDel="004F1DFB" w:rsidRDefault="00E51198" w:rsidP="00E51198">
      <w:pPr>
        <w:pStyle w:val="ADANB"/>
        <w:rPr>
          <w:del w:id="1948" w:author="3.0" w:date="2014-08-28T16:03:00Z"/>
        </w:rPr>
      </w:pPr>
      <w:del w:id="1949" w:author="3.0" w:date="2014-08-28T16:03:00Z">
        <w:r w:rsidDel="004F1DFB">
          <w:delText>+nid_trackside_radio_device.</w:delText>
        </w:r>
      </w:del>
    </w:p>
    <w:p w:rsidR="00E51198" w:rsidDel="004F1DFB" w:rsidRDefault="00E51198" w:rsidP="00E51198">
      <w:pPr>
        <w:pStyle w:val="ADANB"/>
        <w:rPr>
          <w:del w:id="1950" w:author="3.0" w:date="2014-08-28T16:03:00Z"/>
        </w:rPr>
      </w:pPr>
    </w:p>
    <w:p w:rsidR="00E51198" w:rsidDel="004F1DFB" w:rsidRDefault="00E51198" w:rsidP="00E51198">
      <w:pPr>
        <w:pStyle w:val="ADANB"/>
        <w:rPr>
          <w:del w:id="1951" w:author="3.0" w:date="2014-08-28T16:03:00Z"/>
        </w:rPr>
      </w:pPr>
      <w:del w:id="1952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1953" w:author="3.0" w:date="2014-08-28T16:03:00Z"/>
        </w:rPr>
      </w:pPr>
      <w:del w:id="1954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1955" w:author="3.0" w:date="2014-08-28T16:03:00Z"/>
        </w:rPr>
      </w:pPr>
      <w:del w:id="1956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1957" w:author="3.0" w:date="2014-08-28T16:03:00Z"/>
        </w:rPr>
      </w:pPr>
      <w:del w:id="1958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1959" w:author="3.0" w:date="2014-08-28T16:03:00Z"/>
        </w:rPr>
      </w:pPr>
      <w:del w:id="1960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1961" w:author="3.0" w:date="2014-08-28T16:03:00Z"/>
        </w:rPr>
      </w:pPr>
      <w:del w:id="1962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1963" w:author="3.0" w:date="2014-08-28T16:03:00Z"/>
        </w:rPr>
      </w:pPr>
      <w:del w:id="1964" w:author="3.0" w:date="2014-08-28T16:03:00Z">
        <w:r w:rsidDel="004F1DFB">
          <w:delText>description  : EURORADIO safe connection confirmation information</w:delText>
        </w:r>
      </w:del>
    </w:p>
    <w:p w:rsidR="00E51198" w:rsidDel="004F1DFB" w:rsidRDefault="00E51198" w:rsidP="00E51198">
      <w:pPr>
        <w:pStyle w:val="ADANB"/>
        <w:rPr>
          <w:del w:id="1965" w:author="3.0" w:date="2014-08-28T16:03:00Z"/>
        </w:rPr>
      </w:pPr>
    </w:p>
    <w:p w:rsidR="00E51198" w:rsidDel="004F1DFB" w:rsidRDefault="00E51198" w:rsidP="00E51198">
      <w:pPr>
        <w:pStyle w:val="ADANB"/>
        <w:rPr>
          <w:del w:id="1966" w:author="3.0" w:date="2014-08-28T16:03:00Z"/>
        </w:rPr>
      </w:pPr>
    </w:p>
    <w:p w:rsidR="00E51198" w:rsidDel="004F1DFB" w:rsidRDefault="00E51198" w:rsidP="00E51198">
      <w:pPr>
        <w:pStyle w:val="ADANB"/>
        <w:rPr>
          <w:del w:id="1967" w:author="3.0" w:date="2014-08-28T16:03:00Z"/>
        </w:rPr>
      </w:pPr>
      <w:del w:id="1968" w:author="3.0" w:date="2014-08-28T16:03:00Z">
        <w:r w:rsidDel="004F1DFB">
          <w:delText>2454.</w:delText>
        </w:r>
        <w:r w:rsidDel="004F1DFB">
          <w:tab/>
          <w:delText>nid_trackside_radio_device (data flow, pel) =</w:delText>
        </w:r>
      </w:del>
    </w:p>
    <w:p w:rsidR="00E51198" w:rsidDel="004F1DFB" w:rsidRDefault="00E51198" w:rsidP="00E51198">
      <w:pPr>
        <w:pStyle w:val="ADANB"/>
        <w:rPr>
          <w:del w:id="1969" w:author="3.0" w:date="2014-08-28T16:03:00Z"/>
        </w:rPr>
      </w:pPr>
      <w:del w:id="1970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1971" w:author="3.0" w:date="2014-08-28T16:03:00Z"/>
        </w:rPr>
      </w:pPr>
    </w:p>
    <w:p w:rsidR="00E51198" w:rsidDel="004F1DFB" w:rsidRDefault="00E51198" w:rsidP="00E51198">
      <w:pPr>
        <w:pStyle w:val="ADANB"/>
        <w:rPr>
          <w:del w:id="1972" w:author="3.0" w:date="2014-08-28T16:03:00Z"/>
        </w:rPr>
      </w:pPr>
      <w:del w:id="1973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1974" w:author="3.0" w:date="2014-08-28T16:03:00Z"/>
        </w:rPr>
      </w:pPr>
      <w:del w:id="1975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1976" w:author="3.0" w:date="2014-08-28T16:03:00Z"/>
        </w:rPr>
      </w:pPr>
      <w:del w:id="1977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1978" w:author="3.0" w:date="2014-08-28T16:03:00Z"/>
        </w:rPr>
      </w:pPr>
      <w:del w:id="1979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1980" w:author="3.0" w:date="2014-08-28T16:03:00Z"/>
        </w:rPr>
      </w:pPr>
      <w:del w:id="1981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1982" w:author="3.0" w:date="2014-08-28T16:03:00Z"/>
        </w:rPr>
      </w:pPr>
      <w:del w:id="1983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1984" w:author="3.0" w:date="2014-08-28T16:03:00Z"/>
        </w:rPr>
      </w:pPr>
      <w:del w:id="1985" w:author="3.0" w:date="2014-08-28T16:03:00Z">
        <w:r w:rsidDel="004F1DFB">
          <w:delText>description  : ETCS identifier of trackside radio device</w:delText>
        </w:r>
      </w:del>
    </w:p>
    <w:p w:rsidR="00E51198" w:rsidDel="004F1DFB" w:rsidRDefault="00E51198" w:rsidP="00E51198">
      <w:pPr>
        <w:pStyle w:val="ADANB"/>
        <w:rPr>
          <w:del w:id="1986" w:author="3.0" w:date="2014-08-28T16:03:00Z"/>
        </w:rPr>
      </w:pPr>
      <w:del w:id="1987" w:author="3.0" w:date="2014-08-28T16:03:00Z">
        <w:r w:rsidDel="004F1DFB">
          <w:delText xml:space="preserve"> (refer to NID_C, NID_RBC or NID_RIU variables for definition)</w:delText>
        </w:r>
      </w:del>
    </w:p>
    <w:p w:rsidR="00E51198" w:rsidDel="004F1DFB" w:rsidRDefault="00E51198" w:rsidP="00E51198">
      <w:pPr>
        <w:pStyle w:val="ADANB"/>
        <w:rPr>
          <w:del w:id="1988" w:author="3.0" w:date="2014-08-28T16:03:00Z"/>
        </w:rPr>
      </w:pPr>
    </w:p>
    <w:p w:rsidR="00E51198" w:rsidDel="004F1DFB" w:rsidRDefault="00E51198" w:rsidP="00E51198">
      <w:pPr>
        <w:pStyle w:val="ADANB"/>
        <w:rPr>
          <w:del w:id="1989" w:author="3.0" w:date="2014-08-28T16:03:00Z"/>
        </w:rPr>
      </w:pPr>
    </w:p>
    <w:p w:rsidR="00E51198" w:rsidDel="004F1DFB" w:rsidRDefault="00E51198" w:rsidP="00E51198">
      <w:pPr>
        <w:pStyle w:val="ADANB"/>
        <w:rPr>
          <w:del w:id="1990" w:author="3.0" w:date="2014-08-28T16:03:00Z"/>
        </w:rPr>
      </w:pPr>
      <w:del w:id="1991" w:author="3.0" w:date="2014-08-28T16:03:00Z">
        <w:r w:rsidDel="004F1DFB">
          <w:delText>1349.</w:delText>
        </w:r>
        <w:r w:rsidDel="004F1DFB">
          <w:tab/>
          <w:delText>EURORADIO_safe_connection_failure_info (data flow) =</w:delText>
        </w:r>
      </w:del>
    </w:p>
    <w:p w:rsidR="00E51198" w:rsidDel="004F1DFB" w:rsidRDefault="00E51198" w:rsidP="00E51198">
      <w:pPr>
        <w:pStyle w:val="ADANB"/>
        <w:rPr>
          <w:del w:id="1992" w:author="3.0" w:date="2014-08-28T16:03:00Z"/>
        </w:rPr>
      </w:pPr>
      <w:del w:id="1993" w:author="3.0" w:date="2014-08-28T16:03:00Z">
        <w:r w:rsidDel="004F1DFB">
          <w:delText>is_present</w:delText>
        </w:r>
      </w:del>
    </w:p>
    <w:p w:rsidR="00E51198" w:rsidDel="004F1DFB" w:rsidRDefault="00E51198" w:rsidP="00E51198">
      <w:pPr>
        <w:pStyle w:val="ADANB"/>
        <w:rPr>
          <w:del w:id="1994" w:author="3.0" w:date="2014-08-28T16:03:00Z"/>
        </w:rPr>
      </w:pPr>
      <w:del w:id="1995" w:author="3.0" w:date="2014-08-28T16:03:00Z">
        <w:r w:rsidDel="004F1DFB">
          <w:delText>+nid_trackside_radio_device</w:delText>
        </w:r>
      </w:del>
    </w:p>
    <w:p w:rsidR="00E51198" w:rsidDel="004F1DFB" w:rsidRDefault="00E51198" w:rsidP="00E51198">
      <w:pPr>
        <w:pStyle w:val="ADANB"/>
        <w:rPr>
          <w:del w:id="1996" w:author="3.0" w:date="2014-08-28T16:03:00Z"/>
        </w:rPr>
      </w:pPr>
      <w:del w:id="1997" w:author="3.0" w:date="2014-08-28T16:03:00Z">
        <w:r w:rsidDel="004F1DFB">
          <w:delText>+disconnection_indication.</w:delText>
        </w:r>
      </w:del>
    </w:p>
    <w:p w:rsidR="00E51198" w:rsidDel="004F1DFB" w:rsidRDefault="00E51198" w:rsidP="00E51198">
      <w:pPr>
        <w:pStyle w:val="ADANB"/>
        <w:rPr>
          <w:del w:id="1998" w:author="3.0" w:date="2014-08-28T16:03:00Z"/>
        </w:rPr>
      </w:pPr>
    </w:p>
    <w:p w:rsidR="00E51198" w:rsidDel="004F1DFB" w:rsidRDefault="00E51198" w:rsidP="00E51198">
      <w:pPr>
        <w:pStyle w:val="ADANB"/>
        <w:rPr>
          <w:del w:id="1999" w:author="3.0" w:date="2014-08-28T16:03:00Z"/>
        </w:rPr>
      </w:pPr>
      <w:del w:id="2000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2001" w:author="3.0" w:date="2014-08-28T16:03:00Z"/>
        </w:rPr>
      </w:pPr>
      <w:del w:id="2002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2003" w:author="3.0" w:date="2014-08-28T16:03:00Z"/>
        </w:rPr>
      </w:pPr>
      <w:del w:id="2004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2005" w:author="3.0" w:date="2014-08-28T16:03:00Z"/>
        </w:rPr>
      </w:pPr>
      <w:del w:id="2006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2007" w:author="3.0" w:date="2014-08-28T16:03:00Z"/>
        </w:rPr>
      </w:pPr>
      <w:del w:id="2008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2009" w:author="3.0" w:date="2014-08-28T16:03:00Z"/>
        </w:rPr>
      </w:pPr>
      <w:del w:id="2010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2011" w:author="3.0" w:date="2014-08-28T16:03:00Z"/>
        </w:rPr>
      </w:pPr>
      <w:del w:id="2012" w:author="3.0" w:date="2014-08-28T16:03:00Z">
        <w:r w:rsidDel="004F1DFB">
          <w:delText>description  : EURORADIO safe connection definitive failure information</w:delText>
        </w:r>
      </w:del>
    </w:p>
    <w:p w:rsidR="00E51198" w:rsidDel="004F1DFB" w:rsidRDefault="00E51198" w:rsidP="00E51198">
      <w:pPr>
        <w:pStyle w:val="ADANB"/>
        <w:rPr>
          <w:del w:id="2013" w:author="3.0" w:date="2014-08-28T16:03:00Z"/>
        </w:rPr>
      </w:pPr>
    </w:p>
    <w:p w:rsidR="00E51198" w:rsidDel="004F1DFB" w:rsidRDefault="00E51198" w:rsidP="00E51198">
      <w:pPr>
        <w:pStyle w:val="ADANB"/>
        <w:rPr>
          <w:del w:id="2014" w:author="3.0" w:date="2014-08-28T16:03:00Z"/>
        </w:rPr>
      </w:pPr>
    </w:p>
    <w:p w:rsidR="00E51198" w:rsidDel="004F1DFB" w:rsidRDefault="00E51198" w:rsidP="00E51198">
      <w:pPr>
        <w:pStyle w:val="ADANB"/>
        <w:rPr>
          <w:del w:id="2015" w:author="3.0" w:date="2014-08-28T16:03:00Z"/>
        </w:rPr>
      </w:pPr>
      <w:del w:id="2016" w:author="3.0" w:date="2014-08-28T16:03:00Z">
        <w:r w:rsidDel="004F1DFB">
          <w:delText>896.</w:delText>
        </w:r>
        <w:r w:rsidDel="004F1DFB">
          <w:tab/>
          <w:delText>disconnection_indication (data flow, del) =</w:delText>
        </w:r>
      </w:del>
    </w:p>
    <w:p w:rsidR="00E51198" w:rsidDel="004F1DFB" w:rsidRDefault="00E51198" w:rsidP="00E51198">
      <w:pPr>
        <w:pStyle w:val="ADANB"/>
        <w:rPr>
          <w:del w:id="2017" w:author="3.0" w:date="2014-08-28T16:03:00Z"/>
        </w:rPr>
      </w:pPr>
      <w:del w:id="2018" w:author="3.0" w:date="2014-08-28T16:03:00Z">
        <w:r w:rsidDel="004F1DFB">
          <w:delText>["UNKNOWN"|"UNDETERMINED"|"TRAINBORNE"|"TRACKSIDE"|"AUTHENTIFICATION_FAILURE"].</w:delText>
        </w:r>
      </w:del>
    </w:p>
    <w:p w:rsidR="00E51198" w:rsidDel="004F1DFB" w:rsidRDefault="00E51198" w:rsidP="00E51198">
      <w:pPr>
        <w:pStyle w:val="ADANB"/>
        <w:rPr>
          <w:del w:id="2019" w:author="3.0" w:date="2014-08-28T16:03:00Z"/>
        </w:rPr>
      </w:pPr>
    </w:p>
    <w:p w:rsidR="00E51198" w:rsidDel="004F1DFB" w:rsidRDefault="00E51198" w:rsidP="00E51198">
      <w:pPr>
        <w:pStyle w:val="ADANB"/>
        <w:rPr>
          <w:del w:id="2020" w:author="3.0" w:date="2014-08-28T16:03:00Z"/>
        </w:rPr>
      </w:pPr>
      <w:del w:id="2021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2022" w:author="3.0" w:date="2014-08-28T16:03:00Z"/>
        </w:rPr>
      </w:pPr>
      <w:del w:id="2023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2024" w:author="3.0" w:date="2014-08-28T16:03:00Z"/>
        </w:rPr>
      </w:pPr>
      <w:del w:id="2025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2026" w:author="3.0" w:date="2014-08-28T16:03:00Z"/>
        </w:rPr>
      </w:pPr>
      <w:del w:id="2027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2028" w:author="3.0" w:date="2014-08-28T16:03:00Z"/>
        </w:rPr>
      </w:pPr>
      <w:del w:id="2029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2030" w:author="3.0" w:date="2014-08-28T16:03:00Z"/>
        </w:rPr>
      </w:pPr>
      <w:del w:id="2031" w:author="3.0" w:date="2014-08-28T16:03:00Z">
        <w:r w:rsidDel="004F1DFB">
          <w:delText>value names  :</w:delText>
        </w:r>
      </w:del>
    </w:p>
    <w:p w:rsidR="00E51198" w:rsidDel="004F1DFB" w:rsidRDefault="00E51198" w:rsidP="00E51198">
      <w:pPr>
        <w:pStyle w:val="ADANB"/>
        <w:rPr>
          <w:del w:id="2032" w:author="3.0" w:date="2014-08-28T16:03:00Z"/>
        </w:rPr>
      </w:pPr>
      <w:del w:id="2033" w:author="3.0" w:date="2014-08-28T16:03:00Z">
        <w:r w:rsidDel="004F1DFB">
          <w:delText>"UNKNOWN"         = the reason of the disconnection is unknown,</w:delText>
        </w:r>
      </w:del>
    </w:p>
    <w:p w:rsidR="00E51198" w:rsidDel="004F1DFB" w:rsidRDefault="00E51198" w:rsidP="00E51198">
      <w:pPr>
        <w:pStyle w:val="ADANB"/>
        <w:rPr>
          <w:del w:id="2034" w:author="3.0" w:date="2014-08-28T16:03:00Z"/>
        </w:rPr>
      </w:pPr>
      <w:del w:id="2035" w:author="3.0" w:date="2014-08-28T16:03:00Z">
        <w:r w:rsidDel="004F1DFB">
          <w:delText>"UNDETERMINED"    = the reason of the disconnection could be due to a trainborne or trackside problem,</w:delText>
        </w:r>
      </w:del>
    </w:p>
    <w:p w:rsidR="00E51198" w:rsidDel="004F1DFB" w:rsidRDefault="00E51198" w:rsidP="00E51198">
      <w:pPr>
        <w:pStyle w:val="ADANB"/>
        <w:rPr>
          <w:del w:id="2036" w:author="3.0" w:date="2014-08-28T16:03:00Z"/>
        </w:rPr>
      </w:pPr>
      <w:del w:id="2037" w:author="3.0" w:date="2014-08-28T16:03:00Z">
        <w:r w:rsidDel="004F1DFB">
          <w:delText>"TRAINBORNE"      = the reason of the disconnection is due to a trainborne problem,</w:delText>
        </w:r>
      </w:del>
    </w:p>
    <w:p w:rsidR="00E51198" w:rsidDel="004F1DFB" w:rsidRDefault="00E51198" w:rsidP="00E51198">
      <w:pPr>
        <w:pStyle w:val="ADANB"/>
        <w:rPr>
          <w:del w:id="2038" w:author="3.0" w:date="2014-08-28T16:03:00Z"/>
        </w:rPr>
      </w:pPr>
      <w:del w:id="2039" w:author="3.0" w:date="2014-08-28T16:03:00Z">
        <w:r w:rsidDel="004F1DFB">
          <w:delText>"TRACKSIDE"       = the reason of the disconnection is due to a trackside problem,</w:delText>
        </w:r>
      </w:del>
    </w:p>
    <w:p w:rsidR="00E51198" w:rsidDel="004F1DFB" w:rsidRDefault="00E51198" w:rsidP="00E51198">
      <w:pPr>
        <w:pStyle w:val="ADANB"/>
        <w:rPr>
          <w:del w:id="2040" w:author="3.0" w:date="2014-08-28T16:03:00Z"/>
        </w:rPr>
      </w:pPr>
      <w:del w:id="2041" w:author="3.0" w:date="2014-08-28T16:03:00Z">
        <w:r w:rsidDel="004F1DFB">
          <w:delText>"AUTHENTIFICATION_FAILURE" = the reason of the disconnection is due to a KMAC problem.</w:delText>
        </w:r>
      </w:del>
    </w:p>
    <w:p w:rsidR="00E51198" w:rsidDel="004F1DFB" w:rsidRDefault="00E51198" w:rsidP="00E51198">
      <w:pPr>
        <w:pStyle w:val="ADANB"/>
        <w:rPr>
          <w:del w:id="2042" w:author="3.0" w:date="2014-08-28T16:03:00Z"/>
        </w:rPr>
      </w:pPr>
      <w:del w:id="2043" w:author="3.0" w:date="2014-08-28T16:03:00Z">
        <w:r w:rsidDel="004F1DFB">
          <w:delText>description  : Indicates the reason of a connection failure;</w:delText>
        </w:r>
      </w:del>
    </w:p>
    <w:p w:rsidR="00E51198" w:rsidDel="004F1DFB" w:rsidRDefault="00E51198" w:rsidP="00E51198">
      <w:pPr>
        <w:pStyle w:val="ADANB"/>
        <w:rPr>
          <w:del w:id="2044" w:author="3.0" w:date="2014-08-28T16:03:00Z"/>
        </w:rPr>
      </w:pPr>
    </w:p>
    <w:p w:rsidR="00E51198" w:rsidDel="004F1DFB" w:rsidRDefault="00E51198" w:rsidP="00E51198">
      <w:pPr>
        <w:pStyle w:val="ADANB"/>
        <w:rPr>
          <w:del w:id="2045" w:author="3.0" w:date="2014-08-28T16:03:00Z"/>
        </w:rPr>
      </w:pPr>
    </w:p>
    <w:p w:rsidR="00E51198" w:rsidDel="004F1DFB" w:rsidRDefault="00E51198" w:rsidP="00E51198">
      <w:pPr>
        <w:pStyle w:val="ADANB"/>
        <w:rPr>
          <w:del w:id="2046" w:author="3.0" w:date="2014-08-28T16:03:00Z"/>
        </w:rPr>
      </w:pPr>
      <w:del w:id="2047" w:author="3.0" w:date="2014-08-28T16:03:00Z">
        <w:r w:rsidDel="004F1DFB">
          <w:delText>1350.</w:delText>
        </w:r>
        <w:r w:rsidDel="004F1DFB">
          <w:tab/>
          <w:delText>EURORADIO_safe_connection_loss_info (data flow) =</w:delText>
        </w:r>
      </w:del>
    </w:p>
    <w:p w:rsidR="00E51198" w:rsidDel="004F1DFB" w:rsidRDefault="00E51198" w:rsidP="00E51198">
      <w:pPr>
        <w:pStyle w:val="ADANB"/>
        <w:rPr>
          <w:del w:id="2048" w:author="3.0" w:date="2014-08-28T16:03:00Z"/>
        </w:rPr>
      </w:pPr>
      <w:del w:id="2049" w:author="3.0" w:date="2014-08-28T16:03:00Z">
        <w:r w:rsidDel="004F1DFB">
          <w:delText>is_present</w:delText>
        </w:r>
      </w:del>
    </w:p>
    <w:p w:rsidR="00E51198" w:rsidDel="004F1DFB" w:rsidRDefault="00E51198" w:rsidP="00E51198">
      <w:pPr>
        <w:pStyle w:val="ADANB"/>
        <w:rPr>
          <w:del w:id="2050" w:author="3.0" w:date="2014-08-28T16:03:00Z"/>
        </w:rPr>
      </w:pPr>
      <w:del w:id="2051" w:author="3.0" w:date="2014-08-28T16:03:00Z">
        <w:r w:rsidDel="004F1DFB">
          <w:delText>+nid_trackside_radio_device.</w:delText>
        </w:r>
      </w:del>
    </w:p>
    <w:p w:rsidR="00E51198" w:rsidDel="004F1DFB" w:rsidRDefault="00E51198" w:rsidP="00E51198">
      <w:pPr>
        <w:pStyle w:val="ADANB"/>
        <w:rPr>
          <w:del w:id="2052" w:author="3.0" w:date="2014-08-28T16:03:00Z"/>
        </w:rPr>
      </w:pPr>
    </w:p>
    <w:p w:rsidR="00E51198" w:rsidDel="004F1DFB" w:rsidRDefault="00E51198" w:rsidP="00E51198">
      <w:pPr>
        <w:pStyle w:val="ADANB"/>
        <w:rPr>
          <w:del w:id="2053" w:author="3.0" w:date="2014-08-28T16:03:00Z"/>
        </w:rPr>
      </w:pPr>
      <w:del w:id="2054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2055" w:author="3.0" w:date="2014-08-28T16:03:00Z"/>
        </w:rPr>
      </w:pPr>
      <w:del w:id="2056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2057" w:author="3.0" w:date="2014-08-28T16:03:00Z"/>
        </w:rPr>
      </w:pPr>
      <w:del w:id="2058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2059" w:author="3.0" w:date="2014-08-28T16:03:00Z"/>
        </w:rPr>
      </w:pPr>
      <w:del w:id="2060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2061" w:author="3.0" w:date="2014-08-28T16:03:00Z"/>
        </w:rPr>
      </w:pPr>
      <w:del w:id="2062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2063" w:author="3.0" w:date="2014-08-28T16:03:00Z"/>
        </w:rPr>
      </w:pPr>
      <w:del w:id="2064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2065" w:author="3.0" w:date="2014-08-28T16:03:00Z"/>
        </w:rPr>
      </w:pPr>
      <w:del w:id="2066" w:author="3.0" w:date="2014-08-28T16:03:00Z">
        <w:r w:rsidDel="004F1DFB">
          <w:delText>description  : EURORADIO safe connection loss information</w:delText>
        </w:r>
      </w:del>
    </w:p>
    <w:p w:rsidR="00E51198" w:rsidDel="004F1DFB" w:rsidRDefault="00E51198" w:rsidP="00E51198">
      <w:pPr>
        <w:pStyle w:val="ADANB"/>
        <w:rPr>
          <w:del w:id="2067" w:author="3.0" w:date="2014-08-28T16:03:00Z"/>
        </w:rPr>
      </w:pPr>
    </w:p>
    <w:p w:rsidR="00E51198" w:rsidDel="004F1DFB" w:rsidRDefault="00E51198" w:rsidP="00E51198">
      <w:pPr>
        <w:pStyle w:val="ADANB"/>
        <w:rPr>
          <w:del w:id="2068" w:author="3.0" w:date="2014-08-28T16:03:00Z"/>
        </w:rPr>
      </w:pPr>
    </w:p>
    <w:p w:rsidR="00E51198" w:rsidDel="004F1DFB" w:rsidRDefault="00E51198" w:rsidP="00E51198">
      <w:pPr>
        <w:pStyle w:val="ADANB"/>
        <w:rPr>
          <w:del w:id="2069" w:author="3.0" w:date="2014-08-28T16:03:00Z"/>
        </w:rPr>
      </w:pPr>
      <w:del w:id="2070" w:author="3.0" w:date="2014-08-28T16:03:00Z">
        <w:r w:rsidDel="004F1DFB">
          <w:delText>1351.</w:delText>
        </w:r>
        <w:r w:rsidDel="004F1DFB">
          <w:tab/>
          <w:delText>EURORADIO_safe_connection_not_re_established_info (data flow) =</w:delText>
        </w:r>
      </w:del>
    </w:p>
    <w:p w:rsidR="00E51198" w:rsidDel="004F1DFB" w:rsidRDefault="00E51198" w:rsidP="00E51198">
      <w:pPr>
        <w:pStyle w:val="ADANB"/>
        <w:rPr>
          <w:del w:id="2071" w:author="3.0" w:date="2014-08-28T16:03:00Z"/>
        </w:rPr>
      </w:pPr>
      <w:del w:id="2072" w:author="3.0" w:date="2014-08-28T16:03:00Z">
        <w:r w:rsidDel="004F1DFB">
          <w:delText>is_present</w:delText>
        </w:r>
      </w:del>
    </w:p>
    <w:p w:rsidR="00E51198" w:rsidDel="004F1DFB" w:rsidRDefault="00E51198" w:rsidP="00E51198">
      <w:pPr>
        <w:pStyle w:val="ADANB"/>
        <w:rPr>
          <w:del w:id="2073" w:author="3.0" w:date="2014-08-28T16:03:00Z"/>
        </w:rPr>
      </w:pPr>
      <w:del w:id="2074" w:author="3.0" w:date="2014-08-28T16:03:00Z">
        <w:r w:rsidDel="004F1DFB">
          <w:delText>+nid_trackside_radio_device</w:delText>
        </w:r>
      </w:del>
    </w:p>
    <w:p w:rsidR="00E51198" w:rsidDel="004F1DFB" w:rsidRDefault="00E51198" w:rsidP="00E51198">
      <w:pPr>
        <w:pStyle w:val="ADANB"/>
        <w:rPr>
          <w:del w:id="2075" w:author="3.0" w:date="2014-08-28T16:03:00Z"/>
        </w:rPr>
      </w:pPr>
      <w:del w:id="2076" w:author="3.0" w:date="2014-08-28T16:03:00Z">
        <w:r w:rsidDel="004F1DFB">
          <w:delText>+disconnection_indication.</w:delText>
        </w:r>
      </w:del>
    </w:p>
    <w:p w:rsidR="00E51198" w:rsidDel="004F1DFB" w:rsidRDefault="00E51198" w:rsidP="00E51198">
      <w:pPr>
        <w:pStyle w:val="ADANB"/>
        <w:rPr>
          <w:del w:id="2077" w:author="3.0" w:date="2014-08-28T16:03:00Z"/>
        </w:rPr>
      </w:pPr>
    </w:p>
    <w:p w:rsidR="00E51198" w:rsidDel="004F1DFB" w:rsidRDefault="00E51198" w:rsidP="00E51198">
      <w:pPr>
        <w:pStyle w:val="ADANB"/>
        <w:rPr>
          <w:del w:id="2078" w:author="3.0" w:date="2014-08-28T16:03:00Z"/>
        </w:rPr>
      </w:pPr>
      <w:del w:id="2079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2080" w:author="3.0" w:date="2014-08-28T16:03:00Z"/>
        </w:rPr>
      </w:pPr>
      <w:del w:id="2081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2082" w:author="3.0" w:date="2014-08-28T16:03:00Z"/>
        </w:rPr>
      </w:pPr>
      <w:del w:id="2083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2084" w:author="3.0" w:date="2014-08-28T16:03:00Z"/>
        </w:rPr>
      </w:pPr>
      <w:del w:id="2085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2086" w:author="3.0" w:date="2014-08-28T16:03:00Z"/>
        </w:rPr>
      </w:pPr>
      <w:del w:id="2087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2088" w:author="3.0" w:date="2014-08-28T16:03:00Z"/>
        </w:rPr>
      </w:pPr>
      <w:del w:id="2089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2090" w:author="3.0" w:date="2014-08-28T16:03:00Z"/>
        </w:rPr>
      </w:pPr>
      <w:del w:id="2091" w:author="3.0" w:date="2014-08-28T16:03:00Z">
        <w:r w:rsidDel="004F1DFB">
          <w:delText>description  : EURORADIO safe connection not re-established information</w:delText>
        </w:r>
      </w:del>
    </w:p>
    <w:p w:rsidR="00E51198" w:rsidDel="004F1DFB" w:rsidRDefault="00E51198" w:rsidP="00E51198">
      <w:pPr>
        <w:pStyle w:val="ADANB"/>
        <w:rPr>
          <w:del w:id="2092" w:author="3.0" w:date="2014-08-28T16:03:00Z"/>
        </w:rPr>
      </w:pPr>
    </w:p>
    <w:p w:rsidR="00E51198" w:rsidDel="004F1DFB" w:rsidRDefault="00E51198" w:rsidP="00E51198">
      <w:pPr>
        <w:pStyle w:val="ADANB"/>
        <w:rPr>
          <w:del w:id="2093" w:author="3.0" w:date="2014-08-28T16:03:00Z"/>
        </w:rPr>
      </w:pPr>
    </w:p>
    <w:p w:rsidR="00E51198" w:rsidDel="004F1DFB" w:rsidRDefault="00E51198" w:rsidP="00E51198">
      <w:pPr>
        <w:pStyle w:val="ADANB"/>
        <w:rPr>
          <w:del w:id="2094" w:author="3.0" w:date="2014-08-28T16:03:00Z"/>
        </w:rPr>
      </w:pPr>
      <w:del w:id="2095" w:author="3.0" w:date="2014-08-28T16:03:00Z">
        <w:r w:rsidDel="004F1DFB">
          <w:delText>1339.</w:delText>
        </w:r>
        <w:r w:rsidDel="004F1DFB">
          <w:tab/>
          <w:delText>EURORADIO_input_msgs_info (data flow) =</w:delText>
        </w:r>
      </w:del>
    </w:p>
    <w:p w:rsidR="00E51198" w:rsidDel="004F1DFB" w:rsidRDefault="00E51198" w:rsidP="00E51198">
      <w:pPr>
        <w:pStyle w:val="ADANB"/>
        <w:rPr>
          <w:del w:id="2096" w:author="3.0" w:date="2014-08-28T16:03:00Z"/>
        </w:rPr>
      </w:pPr>
      <w:del w:id="2097" w:author="3.0" w:date="2014-08-28T16:03:00Z">
        <w:r w:rsidDel="004F1DFB">
          <w:delText>max_n_of_EURORADIO_input_msgs{EURORADIO_input_msg_info}max_n_of_EURORADIO_input_msgs.</w:delText>
        </w:r>
      </w:del>
    </w:p>
    <w:p w:rsidR="00E51198" w:rsidDel="004F1DFB" w:rsidRDefault="00E51198" w:rsidP="00E51198">
      <w:pPr>
        <w:pStyle w:val="ADANB"/>
        <w:rPr>
          <w:del w:id="2098" w:author="3.0" w:date="2014-08-28T16:03:00Z"/>
        </w:rPr>
      </w:pPr>
    </w:p>
    <w:p w:rsidR="00E51198" w:rsidDel="004F1DFB" w:rsidRDefault="00E51198" w:rsidP="00E51198">
      <w:pPr>
        <w:pStyle w:val="ADANB"/>
        <w:rPr>
          <w:del w:id="2099" w:author="3.0" w:date="2014-08-28T16:03:00Z"/>
        </w:rPr>
      </w:pPr>
      <w:del w:id="2100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2101" w:author="3.0" w:date="2014-08-28T16:03:00Z"/>
        </w:rPr>
      </w:pPr>
      <w:del w:id="2102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2103" w:author="3.0" w:date="2014-08-28T16:03:00Z"/>
        </w:rPr>
      </w:pPr>
      <w:del w:id="2104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2105" w:author="3.0" w:date="2014-08-28T16:03:00Z"/>
        </w:rPr>
      </w:pPr>
      <w:del w:id="2106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2107" w:author="3.0" w:date="2014-08-28T16:03:00Z"/>
        </w:rPr>
      </w:pPr>
      <w:del w:id="2108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2109" w:author="3.0" w:date="2014-08-28T16:03:00Z"/>
        </w:rPr>
      </w:pPr>
      <w:del w:id="2110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2111" w:author="3.0" w:date="2014-08-28T16:03:00Z"/>
        </w:rPr>
      </w:pPr>
      <w:del w:id="2112" w:author="3.0" w:date="2014-08-28T16:03:00Z">
        <w:r w:rsidDel="004F1DFB">
          <w:delText>description  : EURORADIO input messages information</w:delText>
        </w:r>
      </w:del>
    </w:p>
    <w:p w:rsidR="00E51198" w:rsidDel="004F1DFB" w:rsidRDefault="00E51198" w:rsidP="00E51198">
      <w:pPr>
        <w:pStyle w:val="ADANB"/>
        <w:rPr>
          <w:del w:id="2113" w:author="3.0" w:date="2014-08-28T16:03:00Z"/>
        </w:rPr>
      </w:pPr>
    </w:p>
    <w:p w:rsidR="00E51198" w:rsidDel="004F1DFB" w:rsidRDefault="00E51198" w:rsidP="00E51198">
      <w:pPr>
        <w:pStyle w:val="ADANB"/>
        <w:rPr>
          <w:del w:id="2114" w:author="3.0" w:date="2014-08-28T16:03:00Z"/>
        </w:rPr>
      </w:pPr>
    </w:p>
    <w:p w:rsidR="00E51198" w:rsidDel="004F1DFB" w:rsidRDefault="00E51198" w:rsidP="00E51198">
      <w:pPr>
        <w:pStyle w:val="ADANB"/>
        <w:rPr>
          <w:del w:id="2115" w:author="3.0" w:date="2014-08-28T16:03:00Z"/>
        </w:rPr>
      </w:pPr>
      <w:del w:id="2116" w:author="3.0" w:date="2014-08-28T16:03:00Z">
        <w:r w:rsidDel="004F1DFB">
          <w:delText>1924.</w:delText>
        </w:r>
        <w:r w:rsidDel="004F1DFB">
          <w:tab/>
          <w:delText>max_n_of_EURORADIO_input_msgs (data flow, pel) =</w:delText>
        </w:r>
      </w:del>
    </w:p>
    <w:p w:rsidR="00E51198" w:rsidDel="004F1DFB" w:rsidRDefault="00E51198" w:rsidP="00E51198">
      <w:pPr>
        <w:pStyle w:val="ADANB"/>
        <w:rPr>
          <w:del w:id="2117" w:author="3.0" w:date="2014-08-28T16:03:00Z"/>
        </w:rPr>
      </w:pPr>
      <w:del w:id="2118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2119" w:author="3.0" w:date="2014-08-28T16:03:00Z"/>
        </w:rPr>
      </w:pPr>
    </w:p>
    <w:p w:rsidR="00E51198" w:rsidDel="004F1DFB" w:rsidRDefault="00E51198" w:rsidP="00E51198">
      <w:pPr>
        <w:pStyle w:val="ADANB"/>
        <w:rPr>
          <w:del w:id="2120" w:author="3.0" w:date="2014-08-28T16:03:00Z"/>
        </w:rPr>
      </w:pPr>
      <w:del w:id="2121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2122" w:author="3.0" w:date="2014-08-28T16:03:00Z"/>
        </w:rPr>
      </w:pPr>
      <w:del w:id="2123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2124" w:author="3.0" w:date="2014-08-28T16:03:00Z"/>
        </w:rPr>
      </w:pPr>
      <w:del w:id="2125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2126" w:author="3.0" w:date="2014-08-28T16:03:00Z"/>
        </w:rPr>
      </w:pPr>
      <w:del w:id="2127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2128" w:author="3.0" w:date="2014-08-28T16:03:00Z"/>
        </w:rPr>
      </w:pPr>
      <w:del w:id="2129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2130" w:author="3.0" w:date="2014-08-28T16:03:00Z"/>
        </w:rPr>
      </w:pPr>
      <w:del w:id="2131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2132" w:author="3.0" w:date="2014-08-28T16:03:00Z"/>
        </w:rPr>
      </w:pPr>
      <w:del w:id="2133" w:author="3.0" w:date="2014-08-28T16:03:00Z">
        <w:r w:rsidDel="004F1DFB">
          <w:delText xml:space="preserve">description  : maximum number of input EURORADIO messages. </w:delText>
        </w:r>
      </w:del>
    </w:p>
    <w:p w:rsidR="00E51198" w:rsidDel="004F1DFB" w:rsidRDefault="00E51198" w:rsidP="00E51198">
      <w:pPr>
        <w:pStyle w:val="ADANB"/>
        <w:rPr>
          <w:del w:id="2134" w:author="3.0" w:date="2014-08-28T16:03:00Z"/>
        </w:rPr>
      </w:pPr>
      <w:del w:id="2135" w:author="3.0" w:date="2014-08-28T16:03:00Z">
        <w:r w:rsidDel="004F1DFB">
          <w:delText>This number is equal to 5.</w:delText>
        </w:r>
      </w:del>
    </w:p>
    <w:p w:rsidR="00E51198" w:rsidDel="004F1DFB" w:rsidRDefault="00E51198" w:rsidP="00E51198">
      <w:pPr>
        <w:pStyle w:val="ADANB"/>
        <w:rPr>
          <w:del w:id="2136" w:author="3.0" w:date="2014-08-28T16:03:00Z"/>
        </w:rPr>
      </w:pPr>
    </w:p>
    <w:p w:rsidR="00E51198" w:rsidDel="004F1DFB" w:rsidRDefault="00E51198" w:rsidP="00E51198">
      <w:pPr>
        <w:pStyle w:val="ADANB"/>
        <w:rPr>
          <w:del w:id="2137" w:author="3.0" w:date="2014-08-28T16:03:00Z"/>
        </w:rPr>
      </w:pPr>
    </w:p>
    <w:p w:rsidR="00E51198" w:rsidDel="004F1DFB" w:rsidRDefault="00E51198" w:rsidP="00E51198">
      <w:pPr>
        <w:pStyle w:val="ADANB"/>
        <w:rPr>
          <w:del w:id="2138" w:author="3.0" w:date="2014-08-28T16:03:00Z"/>
        </w:rPr>
      </w:pPr>
    </w:p>
    <w:p w:rsidR="00E51198" w:rsidDel="004F1DFB" w:rsidRDefault="00E51198" w:rsidP="00E51198">
      <w:pPr>
        <w:pStyle w:val="ADANB"/>
        <w:rPr>
          <w:del w:id="2139" w:author="3.0" w:date="2014-08-28T16:03:00Z"/>
        </w:rPr>
      </w:pPr>
      <w:del w:id="2140" w:author="3.0" w:date="2014-08-28T16:03:00Z">
        <w:r w:rsidDel="004F1DFB">
          <w:delText>1337.</w:delText>
        </w:r>
        <w:r w:rsidDel="004F1DFB">
          <w:tab/>
          <w:delText>EURORADIO_input_msg_info (data flow) =</w:delText>
        </w:r>
      </w:del>
    </w:p>
    <w:p w:rsidR="00E51198" w:rsidDel="004F1DFB" w:rsidRDefault="00E51198" w:rsidP="00E51198">
      <w:pPr>
        <w:pStyle w:val="ADANB"/>
        <w:rPr>
          <w:del w:id="2141" w:author="3.0" w:date="2014-08-28T16:03:00Z"/>
        </w:rPr>
      </w:pPr>
      <w:del w:id="2142" w:author="3.0" w:date="2014-08-28T16:03:00Z">
        <w:r w:rsidDel="004F1DFB">
          <w:delText>is_present</w:delText>
        </w:r>
      </w:del>
    </w:p>
    <w:p w:rsidR="00E51198" w:rsidDel="004F1DFB" w:rsidRDefault="00E51198" w:rsidP="00E51198">
      <w:pPr>
        <w:pStyle w:val="ADANB"/>
        <w:rPr>
          <w:del w:id="2143" w:author="3.0" w:date="2014-08-28T16:03:00Z"/>
        </w:rPr>
      </w:pPr>
      <w:del w:id="2144" w:author="3.0" w:date="2014-08-28T16:03:00Z">
        <w:r w:rsidDel="004F1DFB">
          <w:delText>+nid_trackside_radio_device</w:delText>
        </w:r>
      </w:del>
    </w:p>
    <w:p w:rsidR="00E51198" w:rsidDel="004F1DFB" w:rsidRDefault="00E51198" w:rsidP="00E51198">
      <w:pPr>
        <w:pStyle w:val="ADANB"/>
        <w:rPr>
          <w:del w:id="2145" w:author="3.0" w:date="2014-08-28T16:03:00Z"/>
        </w:rPr>
      </w:pPr>
      <w:del w:id="2146" w:author="3.0" w:date="2014-08-28T16:03:00Z">
        <w:r w:rsidDel="004F1DFB">
          <w:delText>+coded_EURORADIO_input_msg.</w:delText>
        </w:r>
      </w:del>
    </w:p>
    <w:p w:rsidR="00E51198" w:rsidDel="004F1DFB" w:rsidRDefault="00E51198" w:rsidP="00E51198">
      <w:pPr>
        <w:pStyle w:val="ADANB"/>
        <w:rPr>
          <w:del w:id="2147" w:author="3.0" w:date="2014-08-28T16:03:00Z"/>
        </w:rPr>
      </w:pPr>
    </w:p>
    <w:p w:rsidR="00E51198" w:rsidDel="004F1DFB" w:rsidRDefault="00E51198" w:rsidP="00E51198">
      <w:pPr>
        <w:pStyle w:val="ADANB"/>
        <w:rPr>
          <w:del w:id="2148" w:author="3.0" w:date="2014-08-28T16:03:00Z"/>
        </w:rPr>
      </w:pPr>
      <w:del w:id="2149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2150" w:author="3.0" w:date="2014-08-28T16:03:00Z"/>
        </w:rPr>
      </w:pPr>
      <w:del w:id="2151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2152" w:author="3.0" w:date="2014-08-28T16:03:00Z"/>
        </w:rPr>
      </w:pPr>
      <w:del w:id="2153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2154" w:author="3.0" w:date="2014-08-28T16:03:00Z"/>
        </w:rPr>
      </w:pPr>
      <w:del w:id="2155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2156" w:author="3.0" w:date="2014-08-28T16:03:00Z"/>
        </w:rPr>
      </w:pPr>
      <w:del w:id="2157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2158" w:author="3.0" w:date="2014-08-28T16:03:00Z"/>
        </w:rPr>
      </w:pPr>
      <w:del w:id="2159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2160" w:author="3.0" w:date="2014-08-28T16:03:00Z"/>
        </w:rPr>
      </w:pPr>
      <w:del w:id="2161" w:author="3.0" w:date="2014-08-28T16:03:00Z">
        <w:r w:rsidDel="004F1DFB">
          <w:delText>description  : EURORADIO input message information</w:delText>
        </w:r>
      </w:del>
    </w:p>
    <w:p w:rsidR="00E51198" w:rsidDel="004F1DFB" w:rsidRDefault="00E51198" w:rsidP="00E51198">
      <w:pPr>
        <w:pStyle w:val="ADANB"/>
        <w:rPr>
          <w:del w:id="2162" w:author="3.0" w:date="2014-08-28T16:03:00Z"/>
        </w:rPr>
      </w:pPr>
    </w:p>
    <w:p w:rsidR="00E51198" w:rsidDel="004F1DFB" w:rsidRDefault="00E51198" w:rsidP="00E51198">
      <w:pPr>
        <w:pStyle w:val="ADANB"/>
        <w:rPr>
          <w:del w:id="2163" w:author="3.0" w:date="2014-08-28T16:03:00Z"/>
        </w:rPr>
      </w:pPr>
    </w:p>
    <w:p w:rsidR="00E51198" w:rsidDel="004F1DFB" w:rsidRDefault="00E51198" w:rsidP="00E51198">
      <w:pPr>
        <w:pStyle w:val="ADANB"/>
        <w:rPr>
          <w:del w:id="2164" w:author="3.0" w:date="2014-08-28T16:03:00Z"/>
        </w:rPr>
      </w:pPr>
      <w:del w:id="2165" w:author="3.0" w:date="2014-08-28T16:03:00Z">
        <w:r w:rsidDel="004F1DFB">
          <w:delText>635.</w:delText>
        </w:r>
        <w:r w:rsidDel="004F1DFB">
          <w:tab/>
          <w:delText>coded_EURORADIO_input_msg (data flow) =</w:delText>
        </w:r>
      </w:del>
    </w:p>
    <w:p w:rsidR="00E51198" w:rsidDel="004F1DFB" w:rsidRDefault="00E51198" w:rsidP="00E51198">
      <w:pPr>
        <w:pStyle w:val="ADANB"/>
        <w:rPr>
          <w:del w:id="2166" w:author="3.0" w:date="2014-08-28T16:03:00Z"/>
        </w:rPr>
      </w:pPr>
      <w:del w:id="2167" w:author="3.0" w:date="2014-08-28T16:03:00Z">
        <w:r w:rsidDel="004F1DFB">
          <w:delText>n_of_bits_in_EURORADIO_i_msg{bit}n_of_bits_in_EURORADIO_i_msg</w:delText>
        </w:r>
      </w:del>
    </w:p>
    <w:p w:rsidR="00E51198" w:rsidDel="004F1DFB" w:rsidRDefault="00E51198" w:rsidP="00E51198">
      <w:pPr>
        <w:pStyle w:val="ADANB"/>
        <w:rPr>
          <w:del w:id="2168" w:author="3.0" w:date="2014-08-28T16:03:00Z"/>
        </w:rPr>
      </w:pPr>
      <w:del w:id="2169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2170" w:author="3.0" w:date="2014-08-28T16:03:00Z"/>
        </w:rPr>
      </w:pPr>
      <w:del w:id="2171" w:author="3.0" w:date="2014-08-28T16:03:00Z">
        <w:r w:rsidDel="004F1DFB">
          <w:delText>full_name    : N/A;</w:delText>
        </w:r>
      </w:del>
    </w:p>
    <w:p w:rsidR="00E51198" w:rsidDel="004F1DFB" w:rsidRDefault="00E51198" w:rsidP="00E51198">
      <w:pPr>
        <w:pStyle w:val="ADANB"/>
        <w:rPr>
          <w:del w:id="2172" w:author="3.0" w:date="2014-08-28T16:03:00Z"/>
        </w:rPr>
      </w:pPr>
      <w:del w:id="2173" w:author="3.0" w:date="2014-08-28T16:03:00Z">
        <w:r w:rsidDel="004F1DFB">
          <w:delText>rate         : N/A;</w:delText>
        </w:r>
      </w:del>
    </w:p>
    <w:p w:rsidR="00E51198" w:rsidDel="004F1DFB" w:rsidRDefault="00E51198" w:rsidP="00E51198">
      <w:pPr>
        <w:pStyle w:val="ADANB"/>
        <w:rPr>
          <w:del w:id="2174" w:author="3.0" w:date="2014-08-28T16:03:00Z"/>
        </w:rPr>
      </w:pPr>
      <w:del w:id="2175" w:author="3.0" w:date="2014-08-28T16:03:00Z">
        <w:r w:rsidDel="004F1DFB">
          <w:delText>range        : N/A;</w:delText>
        </w:r>
      </w:del>
    </w:p>
    <w:p w:rsidR="00E51198" w:rsidDel="004F1DFB" w:rsidRDefault="00E51198" w:rsidP="00E51198">
      <w:pPr>
        <w:pStyle w:val="ADANB"/>
        <w:rPr>
          <w:del w:id="2176" w:author="3.0" w:date="2014-08-28T16:03:00Z"/>
        </w:rPr>
      </w:pPr>
      <w:del w:id="2177" w:author="3.0" w:date="2014-08-28T16:03:00Z">
        <w:r w:rsidDel="004F1DFB">
          <w:delText>resolution   : N/A;</w:delText>
        </w:r>
      </w:del>
    </w:p>
    <w:p w:rsidR="00E51198" w:rsidDel="004F1DFB" w:rsidRDefault="00E51198" w:rsidP="00E51198">
      <w:pPr>
        <w:pStyle w:val="ADANB"/>
        <w:rPr>
          <w:del w:id="2178" w:author="3.0" w:date="2014-08-28T16:03:00Z"/>
        </w:rPr>
      </w:pPr>
      <w:del w:id="2179" w:author="3.0" w:date="2014-08-28T16:03:00Z">
        <w:r w:rsidDel="004F1DFB">
          <w:delText>units        : N/A;</w:delText>
        </w:r>
      </w:del>
    </w:p>
    <w:p w:rsidR="00E51198" w:rsidDel="004F1DFB" w:rsidRDefault="00E51198" w:rsidP="00E51198">
      <w:pPr>
        <w:pStyle w:val="ADANB"/>
        <w:rPr>
          <w:del w:id="2180" w:author="3.0" w:date="2014-08-28T16:03:00Z"/>
        </w:rPr>
      </w:pPr>
      <w:del w:id="2181" w:author="3.0" w:date="2014-08-28T16:03:00Z">
        <w:r w:rsidDel="004F1DFB">
          <w:delText>value_names  : N/A;</w:delText>
        </w:r>
      </w:del>
    </w:p>
    <w:p w:rsidR="00E51198" w:rsidDel="004F1DFB" w:rsidRDefault="00E51198" w:rsidP="00E51198">
      <w:pPr>
        <w:pStyle w:val="ADANB"/>
        <w:rPr>
          <w:del w:id="2182" w:author="3.0" w:date="2014-08-28T16:03:00Z"/>
        </w:rPr>
      </w:pPr>
      <w:del w:id="2183" w:author="3.0" w:date="2014-08-28T16:03:00Z">
        <w:r w:rsidDel="004F1DFB">
          <w:delText>description  : coded EURORADIO input message</w:delText>
        </w:r>
      </w:del>
    </w:p>
    <w:p w:rsidR="00E51198" w:rsidDel="004F1DFB" w:rsidRDefault="00E51198" w:rsidP="00E51198">
      <w:pPr>
        <w:pStyle w:val="ADANB"/>
        <w:rPr>
          <w:del w:id="2184" w:author="3.0" w:date="2014-08-28T16:03:00Z"/>
        </w:rPr>
      </w:pPr>
    </w:p>
    <w:p w:rsidR="00E51198" w:rsidDel="004F1DFB" w:rsidRDefault="00E51198" w:rsidP="00E51198">
      <w:pPr>
        <w:pStyle w:val="ADANB"/>
        <w:rPr>
          <w:del w:id="2185" w:author="3.0" w:date="2014-08-28T16:03:00Z"/>
        </w:rPr>
      </w:pPr>
    </w:p>
    <w:p w:rsidR="00E51198" w:rsidDel="004F1DFB" w:rsidRDefault="00E51198" w:rsidP="00E51198">
      <w:pPr>
        <w:pStyle w:val="ADANB"/>
        <w:rPr>
          <w:del w:id="2186" w:author="3.0" w:date="2014-08-28T16:03:00Z"/>
        </w:rPr>
      </w:pPr>
      <w:del w:id="2187" w:author="3.0" w:date="2014-08-28T16:03:00Z">
        <w:r w:rsidDel="004F1DFB">
          <w:delText>2132.</w:delText>
        </w:r>
        <w:r w:rsidDel="004F1DFB">
          <w:tab/>
          <w:delText>n_of_bits_in_EURORADIO_i_msg (data flow, cel) =</w:delText>
        </w:r>
      </w:del>
    </w:p>
    <w:p w:rsidR="00E51198" w:rsidDel="004F1DFB" w:rsidRDefault="00E51198" w:rsidP="00E51198">
      <w:pPr>
        <w:pStyle w:val="ADANB"/>
        <w:rPr>
          <w:del w:id="2188" w:author="3.0" w:date="2014-08-28T16:03:00Z"/>
        </w:rPr>
      </w:pPr>
      <w:del w:id="2189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2190" w:author="3.0" w:date="2014-08-28T16:03:00Z"/>
        </w:rPr>
      </w:pPr>
      <w:del w:id="2191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2192" w:author="3.0" w:date="2014-08-28T16:03:00Z"/>
        </w:rPr>
      </w:pPr>
      <w:del w:id="2193" w:author="3.0" w:date="2014-08-28T16:03:00Z">
        <w:r w:rsidDel="004F1DFB">
          <w:delText>full_name    : N/A;</w:delText>
        </w:r>
      </w:del>
    </w:p>
    <w:p w:rsidR="00E51198" w:rsidDel="004F1DFB" w:rsidRDefault="00E51198" w:rsidP="00E51198">
      <w:pPr>
        <w:pStyle w:val="ADANB"/>
        <w:rPr>
          <w:del w:id="2194" w:author="3.0" w:date="2014-08-28T16:03:00Z"/>
        </w:rPr>
      </w:pPr>
      <w:del w:id="2195" w:author="3.0" w:date="2014-08-28T16:03:00Z">
        <w:r w:rsidDel="004F1DFB">
          <w:delText>rate         : N/A;</w:delText>
        </w:r>
      </w:del>
    </w:p>
    <w:p w:rsidR="00E51198" w:rsidDel="004F1DFB" w:rsidRDefault="00E51198" w:rsidP="00E51198">
      <w:pPr>
        <w:pStyle w:val="ADANB"/>
        <w:rPr>
          <w:del w:id="2196" w:author="3.0" w:date="2014-08-28T16:03:00Z"/>
        </w:rPr>
      </w:pPr>
      <w:del w:id="2197" w:author="3.0" w:date="2014-08-28T16:03:00Z">
        <w:r w:rsidDel="004F1DFB">
          <w:delText>range        : 1..4000</w:delText>
        </w:r>
      </w:del>
    </w:p>
    <w:p w:rsidR="00E51198" w:rsidDel="004F1DFB" w:rsidRDefault="00E51198" w:rsidP="00E51198">
      <w:pPr>
        <w:pStyle w:val="ADANB"/>
        <w:rPr>
          <w:del w:id="2198" w:author="3.0" w:date="2014-08-28T16:03:00Z"/>
        </w:rPr>
      </w:pPr>
      <w:del w:id="2199" w:author="3.0" w:date="2014-08-28T16:03:00Z">
        <w:r w:rsidDel="004F1DFB">
          <w:delText>resolution   : 1;</w:delText>
        </w:r>
      </w:del>
    </w:p>
    <w:p w:rsidR="00E51198" w:rsidDel="004F1DFB" w:rsidRDefault="00E51198" w:rsidP="00E51198">
      <w:pPr>
        <w:pStyle w:val="ADANB"/>
        <w:rPr>
          <w:del w:id="2200" w:author="3.0" w:date="2014-08-28T16:03:00Z"/>
        </w:rPr>
      </w:pPr>
      <w:del w:id="2201" w:author="3.0" w:date="2014-08-28T16:03:00Z">
        <w:r w:rsidDel="004F1DFB">
          <w:delText>units        : N/A;</w:delText>
        </w:r>
      </w:del>
    </w:p>
    <w:p w:rsidR="00E51198" w:rsidDel="004F1DFB" w:rsidRDefault="00E51198" w:rsidP="00E51198">
      <w:pPr>
        <w:pStyle w:val="ADANB"/>
        <w:rPr>
          <w:del w:id="2202" w:author="3.0" w:date="2014-08-28T16:03:00Z"/>
        </w:rPr>
      </w:pPr>
      <w:del w:id="2203" w:author="3.0" w:date="2014-08-28T16:03:00Z">
        <w:r w:rsidDel="004F1DFB">
          <w:delText>value_names  : N/A;</w:delText>
        </w:r>
      </w:del>
    </w:p>
    <w:p w:rsidR="00E51198" w:rsidDel="004F1DFB" w:rsidRDefault="00E51198" w:rsidP="00E51198">
      <w:pPr>
        <w:pStyle w:val="ADANB"/>
        <w:rPr>
          <w:del w:id="2204" w:author="3.0" w:date="2014-08-28T16:03:00Z"/>
        </w:rPr>
      </w:pPr>
      <w:del w:id="2205" w:author="3.0" w:date="2014-08-28T16:03:00Z">
        <w:r w:rsidDel="004F1DFB">
          <w:delText>description  : number of bits in current EURORADIO input message</w:delText>
        </w:r>
      </w:del>
    </w:p>
    <w:p w:rsidR="00E51198" w:rsidDel="004F1DFB" w:rsidRDefault="00E51198" w:rsidP="00E51198">
      <w:pPr>
        <w:pStyle w:val="ADANB"/>
        <w:rPr>
          <w:del w:id="2206" w:author="3.0" w:date="2014-08-28T16:03:00Z"/>
        </w:rPr>
      </w:pPr>
    </w:p>
    <w:p w:rsidR="00E51198" w:rsidDel="004F1DFB" w:rsidRDefault="00E51198" w:rsidP="00E51198">
      <w:pPr>
        <w:pStyle w:val="ADANB"/>
        <w:rPr>
          <w:del w:id="2207" w:author="3.0" w:date="2014-08-28T16:03:00Z"/>
        </w:rPr>
      </w:pPr>
    </w:p>
    <w:p w:rsidR="00E51198" w:rsidDel="004F1DFB" w:rsidRDefault="00E51198" w:rsidP="00E51198">
      <w:pPr>
        <w:pStyle w:val="ADANB"/>
        <w:rPr>
          <w:del w:id="2208" w:author="3.0" w:date="2014-08-28T16:03:00Z"/>
        </w:rPr>
      </w:pPr>
    </w:p>
    <w:p w:rsidR="00E51198" w:rsidDel="004F1DFB" w:rsidRDefault="00E51198" w:rsidP="00E51198">
      <w:pPr>
        <w:pStyle w:val="ADANB"/>
        <w:rPr>
          <w:del w:id="2209" w:author="3.0" w:date="2014-08-28T16:03:00Z"/>
        </w:rPr>
      </w:pPr>
      <w:del w:id="2210" w:author="3.0" w:date="2014-08-28T16:03:00Z">
        <w:r w:rsidDel="004F1DFB">
          <w:delText>1332.</w:delText>
        </w:r>
        <w:r w:rsidDel="004F1DFB">
          <w:tab/>
          <w:delText>EURORADIO_input_emergency_msgs_info (data flow) =</w:delText>
        </w:r>
      </w:del>
    </w:p>
    <w:p w:rsidR="00E51198" w:rsidDel="004F1DFB" w:rsidRDefault="00E51198" w:rsidP="00E51198">
      <w:pPr>
        <w:pStyle w:val="ADANB"/>
        <w:rPr>
          <w:del w:id="2211" w:author="3.0" w:date="2014-08-28T16:03:00Z"/>
        </w:rPr>
      </w:pPr>
      <w:del w:id="2212" w:author="3.0" w:date="2014-08-28T16:03:00Z">
        <w:r w:rsidDel="004F1DFB">
          <w:delText>max_n_of_EURORADIO_input_emergency_msgs{EURORADIO_input_emergency_msg_info</w:delText>
        </w:r>
      </w:del>
    </w:p>
    <w:p w:rsidR="00E51198" w:rsidDel="004F1DFB" w:rsidRDefault="00E51198" w:rsidP="00E51198">
      <w:pPr>
        <w:pStyle w:val="ADANB"/>
        <w:rPr>
          <w:del w:id="2213" w:author="3.0" w:date="2014-08-28T16:03:00Z"/>
        </w:rPr>
      </w:pPr>
      <w:del w:id="2214" w:author="3.0" w:date="2014-08-28T16:03:00Z">
        <w:r w:rsidDel="004F1DFB">
          <w:delText xml:space="preserve">                                        }max_n_of_EURORADIO_input_emergency_msgs.</w:delText>
        </w:r>
      </w:del>
    </w:p>
    <w:p w:rsidR="00E51198" w:rsidDel="004F1DFB" w:rsidRDefault="00E51198" w:rsidP="00E51198">
      <w:pPr>
        <w:pStyle w:val="ADANB"/>
        <w:rPr>
          <w:del w:id="2215" w:author="3.0" w:date="2014-08-28T16:03:00Z"/>
        </w:rPr>
      </w:pPr>
    </w:p>
    <w:p w:rsidR="00E51198" w:rsidDel="004F1DFB" w:rsidRDefault="00E51198" w:rsidP="00E51198">
      <w:pPr>
        <w:pStyle w:val="ADANB"/>
        <w:rPr>
          <w:del w:id="2216" w:author="3.0" w:date="2014-08-28T16:03:00Z"/>
        </w:rPr>
      </w:pPr>
      <w:del w:id="2217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2218" w:author="3.0" w:date="2014-08-28T16:03:00Z"/>
        </w:rPr>
      </w:pPr>
      <w:del w:id="2219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2220" w:author="3.0" w:date="2014-08-28T16:03:00Z"/>
        </w:rPr>
      </w:pPr>
      <w:del w:id="2221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2222" w:author="3.0" w:date="2014-08-28T16:03:00Z"/>
        </w:rPr>
      </w:pPr>
      <w:del w:id="2223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2224" w:author="3.0" w:date="2014-08-28T16:03:00Z"/>
        </w:rPr>
      </w:pPr>
      <w:del w:id="2225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2226" w:author="3.0" w:date="2014-08-28T16:03:00Z"/>
        </w:rPr>
      </w:pPr>
      <w:del w:id="2227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2228" w:author="3.0" w:date="2014-08-28T16:03:00Z"/>
        </w:rPr>
      </w:pPr>
      <w:del w:id="2229" w:author="3.0" w:date="2014-08-28T16:03:00Z">
        <w:r w:rsidDel="004F1DFB">
          <w:delText>description  : EURORADIO input emergency messages information</w:delText>
        </w:r>
      </w:del>
    </w:p>
    <w:p w:rsidR="00E51198" w:rsidDel="004F1DFB" w:rsidRDefault="00E51198" w:rsidP="00E51198">
      <w:pPr>
        <w:pStyle w:val="ADANB"/>
        <w:rPr>
          <w:del w:id="2230" w:author="3.0" w:date="2014-08-28T16:03:00Z"/>
        </w:rPr>
      </w:pPr>
    </w:p>
    <w:p w:rsidR="00E51198" w:rsidDel="004F1DFB" w:rsidRDefault="00E51198" w:rsidP="00E51198">
      <w:pPr>
        <w:pStyle w:val="ADANB"/>
        <w:rPr>
          <w:del w:id="2231" w:author="3.0" w:date="2014-08-28T16:03:00Z"/>
        </w:rPr>
      </w:pPr>
    </w:p>
    <w:p w:rsidR="00E51198" w:rsidDel="004F1DFB" w:rsidRDefault="00E51198" w:rsidP="00E51198">
      <w:pPr>
        <w:pStyle w:val="ADANB"/>
        <w:rPr>
          <w:del w:id="2232" w:author="3.0" w:date="2014-08-28T16:03:00Z"/>
        </w:rPr>
      </w:pPr>
    </w:p>
    <w:p w:rsidR="00E51198" w:rsidDel="004F1DFB" w:rsidRDefault="00E51198" w:rsidP="00E51198">
      <w:pPr>
        <w:pStyle w:val="ADANB"/>
        <w:rPr>
          <w:del w:id="2233" w:author="3.0" w:date="2014-08-28T16:03:00Z"/>
        </w:rPr>
      </w:pPr>
      <w:del w:id="2234" w:author="3.0" w:date="2014-08-28T16:03:00Z">
        <w:r w:rsidDel="004F1DFB">
          <w:delText>1923.</w:delText>
        </w:r>
        <w:r w:rsidDel="004F1DFB">
          <w:tab/>
          <w:delText>max_n_of_EURORADIO_input_emergency_msgs (data flow, pel) =</w:delText>
        </w:r>
      </w:del>
    </w:p>
    <w:p w:rsidR="00E51198" w:rsidDel="004F1DFB" w:rsidRDefault="00E51198" w:rsidP="00E51198">
      <w:pPr>
        <w:pStyle w:val="ADANB"/>
        <w:rPr>
          <w:del w:id="2235" w:author="3.0" w:date="2014-08-28T16:03:00Z"/>
        </w:rPr>
      </w:pPr>
      <w:del w:id="2236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2237" w:author="3.0" w:date="2014-08-28T16:03:00Z"/>
        </w:rPr>
      </w:pPr>
    </w:p>
    <w:p w:rsidR="00E51198" w:rsidDel="004F1DFB" w:rsidRDefault="00E51198" w:rsidP="00E51198">
      <w:pPr>
        <w:pStyle w:val="ADANB"/>
        <w:rPr>
          <w:del w:id="2238" w:author="3.0" w:date="2014-08-28T16:03:00Z"/>
        </w:rPr>
      </w:pPr>
      <w:del w:id="2239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2240" w:author="3.0" w:date="2014-08-28T16:03:00Z"/>
        </w:rPr>
      </w:pPr>
      <w:del w:id="2241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2242" w:author="3.0" w:date="2014-08-28T16:03:00Z"/>
        </w:rPr>
      </w:pPr>
      <w:del w:id="2243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2244" w:author="3.0" w:date="2014-08-28T16:03:00Z"/>
        </w:rPr>
      </w:pPr>
      <w:del w:id="2245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2246" w:author="3.0" w:date="2014-08-28T16:03:00Z"/>
        </w:rPr>
      </w:pPr>
      <w:del w:id="2247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2248" w:author="3.0" w:date="2014-08-28T16:03:00Z"/>
        </w:rPr>
      </w:pPr>
      <w:del w:id="2249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2250" w:author="3.0" w:date="2014-08-28T16:03:00Z"/>
        </w:rPr>
      </w:pPr>
      <w:del w:id="2251" w:author="3.0" w:date="2014-08-28T16:03:00Z">
        <w:r w:rsidDel="004F1DFB">
          <w:delText>description  : maximum number of input EURORADIO emergency messages.</w:delText>
        </w:r>
      </w:del>
    </w:p>
    <w:p w:rsidR="00E51198" w:rsidDel="004F1DFB" w:rsidRDefault="00E51198" w:rsidP="00E51198">
      <w:pPr>
        <w:pStyle w:val="ADANB"/>
        <w:rPr>
          <w:del w:id="2252" w:author="3.0" w:date="2014-08-28T16:03:00Z"/>
        </w:rPr>
      </w:pPr>
      <w:del w:id="2253" w:author="3.0" w:date="2014-08-28T16:03:00Z">
        <w:r w:rsidDel="004F1DFB">
          <w:delText>This number is equal to 3.</w:delText>
        </w:r>
      </w:del>
    </w:p>
    <w:p w:rsidR="00E51198" w:rsidDel="004F1DFB" w:rsidRDefault="00E51198" w:rsidP="00E51198">
      <w:pPr>
        <w:pStyle w:val="ADANB"/>
        <w:rPr>
          <w:del w:id="2254" w:author="3.0" w:date="2014-08-28T16:03:00Z"/>
        </w:rPr>
      </w:pPr>
    </w:p>
    <w:p w:rsidR="00E51198" w:rsidDel="004F1DFB" w:rsidRDefault="00E51198" w:rsidP="00E51198">
      <w:pPr>
        <w:pStyle w:val="ADANB"/>
        <w:rPr>
          <w:del w:id="2255" w:author="3.0" w:date="2014-08-28T16:03:00Z"/>
        </w:rPr>
      </w:pPr>
    </w:p>
    <w:p w:rsidR="00E51198" w:rsidDel="004F1DFB" w:rsidRDefault="00E51198" w:rsidP="00E51198">
      <w:pPr>
        <w:pStyle w:val="ADANB"/>
        <w:rPr>
          <w:del w:id="2256" w:author="3.0" w:date="2014-08-28T16:03:00Z"/>
        </w:rPr>
      </w:pPr>
      <w:del w:id="2257" w:author="3.0" w:date="2014-08-28T16:03:00Z">
        <w:r w:rsidDel="004F1DFB">
          <w:delText>1331.</w:delText>
        </w:r>
        <w:r w:rsidDel="004F1DFB">
          <w:tab/>
          <w:delText>EURORADIO_input_emergency_msg_info (data flow) =</w:delText>
        </w:r>
      </w:del>
    </w:p>
    <w:p w:rsidR="00E51198" w:rsidDel="004F1DFB" w:rsidRDefault="00E51198" w:rsidP="00E51198">
      <w:pPr>
        <w:pStyle w:val="ADANB"/>
        <w:rPr>
          <w:del w:id="2258" w:author="3.0" w:date="2014-08-28T16:03:00Z"/>
        </w:rPr>
      </w:pPr>
      <w:del w:id="2259" w:author="3.0" w:date="2014-08-28T16:03:00Z">
        <w:r w:rsidDel="004F1DFB">
          <w:delText>is_present</w:delText>
        </w:r>
      </w:del>
    </w:p>
    <w:p w:rsidR="00E51198" w:rsidDel="004F1DFB" w:rsidRDefault="00E51198" w:rsidP="00E51198">
      <w:pPr>
        <w:pStyle w:val="ADANB"/>
        <w:rPr>
          <w:del w:id="2260" w:author="3.0" w:date="2014-08-28T16:03:00Z"/>
        </w:rPr>
      </w:pPr>
      <w:del w:id="2261" w:author="3.0" w:date="2014-08-28T16:03:00Z">
        <w:r w:rsidDel="004F1DFB">
          <w:delText>+nid_trackside_radio_device</w:delText>
        </w:r>
      </w:del>
    </w:p>
    <w:p w:rsidR="00E51198" w:rsidDel="004F1DFB" w:rsidRDefault="00E51198" w:rsidP="00E51198">
      <w:pPr>
        <w:pStyle w:val="ADANB"/>
        <w:rPr>
          <w:del w:id="2262" w:author="3.0" w:date="2014-08-28T16:03:00Z"/>
        </w:rPr>
      </w:pPr>
      <w:del w:id="2263" w:author="3.0" w:date="2014-08-28T16:03:00Z">
        <w:r w:rsidDel="004F1DFB">
          <w:delText>+coded_EURORADIO_input_emergency_msg.</w:delText>
        </w:r>
      </w:del>
    </w:p>
    <w:p w:rsidR="00E51198" w:rsidDel="004F1DFB" w:rsidRDefault="00E51198" w:rsidP="00E51198">
      <w:pPr>
        <w:pStyle w:val="ADANB"/>
        <w:rPr>
          <w:del w:id="2264" w:author="3.0" w:date="2014-08-28T16:03:00Z"/>
        </w:rPr>
      </w:pPr>
    </w:p>
    <w:p w:rsidR="00E51198" w:rsidDel="004F1DFB" w:rsidRDefault="00E51198" w:rsidP="00E51198">
      <w:pPr>
        <w:pStyle w:val="ADANB"/>
        <w:rPr>
          <w:del w:id="2265" w:author="3.0" w:date="2014-08-28T16:03:00Z"/>
        </w:rPr>
      </w:pPr>
      <w:del w:id="2266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2267" w:author="3.0" w:date="2014-08-28T16:03:00Z"/>
        </w:rPr>
      </w:pPr>
      <w:del w:id="2268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2269" w:author="3.0" w:date="2014-08-28T16:03:00Z"/>
        </w:rPr>
      </w:pPr>
      <w:del w:id="2270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2271" w:author="3.0" w:date="2014-08-28T16:03:00Z"/>
        </w:rPr>
      </w:pPr>
      <w:del w:id="2272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2273" w:author="3.0" w:date="2014-08-28T16:03:00Z"/>
        </w:rPr>
      </w:pPr>
      <w:del w:id="2274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2275" w:author="3.0" w:date="2014-08-28T16:03:00Z"/>
        </w:rPr>
      </w:pPr>
      <w:del w:id="2276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2277" w:author="3.0" w:date="2014-08-28T16:03:00Z"/>
        </w:rPr>
      </w:pPr>
      <w:del w:id="2278" w:author="3.0" w:date="2014-08-28T16:03:00Z">
        <w:r w:rsidDel="004F1DFB">
          <w:delText>description  : EURORADIO input emergency message information</w:delText>
        </w:r>
      </w:del>
    </w:p>
    <w:p w:rsidR="00E51198" w:rsidDel="004F1DFB" w:rsidRDefault="00E51198" w:rsidP="00E51198">
      <w:pPr>
        <w:pStyle w:val="ADANB"/>
        <w:rPr>
          <w:del w:id="2279" w:author="3.0" w:date="2014-08-28T16:03:00Z"/>
        </w:rPr>
      </w:pPr>
    </w:p>
    <w:p w:rsidR="00E51198" w:rsidDel="004F1DFB" w:rsidRDefault="00E51198" w:rsidP="00E51198">
      <w:pPr>
        <w:pStyle w:val="ADANB"/>
        <w:rPr>
          <w:del w:id="2280" w:author="3.0" w:date="2014-08-28T16:03:00Z"/>
        </w:rPr>
      </w:pPr>
    </w:p>
    <w:p w:rsidR="00E51198" w:rsidDel="004F1DFB" w:rsidRDefault="00E51198" w:rsidP="00E51198">
      <w:pPr>
        <w:pStyle w:val="ADANB"/>
        <w:rPr>
          <w:del w:id="2281" w:author="3.0" w:date="2014-08-28T16:03:00Z"/>
        </w:rPr>
      </w:pPr>
      <w:del w:id="2282" w:author="3.0" w:date="2014-08-28T16:03:00Z">
        <w:r w:rsidDel="004F1DFB">
          <w:delText>634.</w:delText>
        </w:r>
        <w:r w:rsidDel="004F1DFB">
          <w:tab/>
          <w:delText>coded_EURORADIO_input_emergency_msg (data flow) =</w:delText>
        </w:r>
      </w:del>
    </w:p>
    <w:p w:rsidR="00E51198" w:rsidDel="004F1DFB" w:rsidRDefault="00E51198" w:rsidP="00E51198">
      <w:pPr>
        <w:pStyle w:val="ADANB"/>
        <w:rPr>
          <w:del w:id="2283" w:author="3.0" w:date="2014-08-28T16:03:00Z"/>
        </w:rPr>
      </w:pPr>
      <w:del w:id="2284" w:author="3.0" w:date="2014-08-28T16:03:00Z">
        <w:r w:rsidDel="004F1DFB">
          <w:delText>n_of_bits_in_EURORADIO_emergency_i_msg{bit}n_of_bits_in_EURORADIO_emergency_i_msg</w:delText>
        </w:r>
      </w:del>
    </w:p>
    <w:p w:rsidR="00E51198" w:rsidDel="004F1DFB" w:rsidRDefault="00E51198" w:rsidP="00E51198">
      <w:pPr>
        <w:pStyle w:val="ADANB"/>
        <w:rPr>
          <w:del w:id="2285" w:author="3.0" w:date="2014-08-28T16:03:00Z"/>
        </w:rPr>
      </w:pPr>
      <w:del w:id="2286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2287" w:author="3.0" w:date="2014-08-28T16:03:00Z"/>
        </w:rPr>
      </w:pPr>
      <w:del w:id="2288" w:author="3.0" w:date="2014-08-28T16:03:00Z">
        <w:r w:rsidDel="004F1DFB">
          <w:delText>full_name    : N/A;</w:delText>
        </w:r>
      </w:del>
    </w:p>
    <w:p w:rsidR="00E51198" w:rsidDel="004F1DFB" w:rsidRDefault="00E51198" w:rsidP="00E51198">
      <w:pPr>
        <w:pStyle w:val="ADANB"/>
        <w:rPr>
          <w:del w:id="2289" w:author="3.0" w:date="2014-08-28T16:03:00Z"/>
        </w:rPr>
      </w:pPr>
      <w:del w:id="2290" w:author="3.0" w:date="2014-08-28T16:03:00Z">
        <w:r w:rsidDel="004F1DFB">
          <w:delText>rate         : N/A;</w:delText>
        </w:r>
      </w:del>
    </w:p>
    <w:p w:rsidR="00E51198" w:rsidDel="004F1DFB" w:rsidRDefault="00E51198" w:rsidP="00E51198">
      <w:pPr>
        <w:pStyle w:val="ADANB"/>
        <w:rPr>
          <w:del w:id="2291" w:author="3.0" w:date="2014-08-28T16:03:00Z"/>
        </w:rPr>
      </w:pPr>
      <w:del w:id="2292" w:author="3.0" w:date="2014-08-28T16:03:00Z">
        <w:r w:rsidDel="004F1DFB">
          <w:delText>range        : N/A;</w:delText>
        </w:r>
      </w:del>
    </w:p>
    <w:p w:rsidR="00E51198" w:rsidDel="004F1DFB" w:rsidRDefault="00E51198" w:rsidP="00E51198">
      <w:pPr>
        <w:pStyle w:val="ADANB"/>
        <w:rPr>
          <w:del w:id="2293" w:author="3.0" w:date="2014-08-28T16:03:00Z"/>
        </w:rPr>
      </w:pPr>
      <w:del w:id="2294" w:author="3.0" w:date="2014-08-28T16:03:00Z">
        <w:r w:rsidDel="004F1DFB">
          <w:delText>resolution   : N/A;</w:delText>
        </w:r>
      </w:del>
    </w:p>
    <w:p w:rsidR="00E51198" w:rsidDel="004F1DFB" w:rsidRDefault="00E51198" w:rsidP="00E51198">
      <w:pPr>
        <w:pStyle w:val="ADANB"/>
        <w:rPr>
          <w:del w:id="2295" w:author="3.0" w:date="2014-08-28T16:03:00Z"/>
        </w:rPr>
      </w:pPr>
      <w:del w:id="2296" w:author="3.0" w:date="2014-08-28T16:03:00Z">
        <w:r w:rsidDel="004F1DFB">
          <w:delText>units        : N/A;</w:delText>
        </w:r>
      </w:del>
    </w:p>
    <w:p w:rsidR="00E51198" w:rsidDel="004F1DFB" w:rsidRDefault="00E51198" w:rsidP="00E51198">
      <w:pPr>
        <w:pStyle w:val="ADANB"/>
        <w:rPr>
          <w:del w:id="2297" w:author="3.0" w:date="2014-08-28T16:03:00Z"/>
        </w:rPr>
      </w:pPr>
      <w:del w:id="2298" w:author="3.0" w:date="2014-08-28T16:03:00Z">
        <w:r w:rsidDel="004F1DFB">
          <w:delText>value_names  : N/A;</w:delText>
        </w:r>
      </w:del>
    </w:p>
    <w:p w:rsidR="00E51198" w:rsidDel="004F1DFB" w:rsidRDefault="00E51198" w:rsidP="00E51198">
      <w:pPr>
        <w:pStyle w:val="ADANB"/>
        <w:rPr>
          <w:del w:id="2299" w:author="3.0" w:date="2014-08-28T16:03:00Z"/>
        </w:rPr>
      </w:pPr>
      <w:del w:id="2300" w:author="3.0" w:date="2014-08-28T16:03:00Z">
        <w:r w:rsidDel="004F1DFB">
          <w:delText>description  : coded EURORADIO input emergency message</w:delText>
        </w:r>
      </w:del>
    </w:p>
    <w:p w:rsidR="00E51198" w:rsidDel="004F1DFB" w:rsidRDefault="00E51198" w:rsidP="00E51198">
      <w:pPr>
        <w:pStyle w:val="ADANB"/>
        <w:rPr>
          <w:del w:id="2301" w:author="3.0" w:date="2014-08-28T16:03:00Z"/>
        </w:rPr>
      </w:pPr>
    </w:p>
    <w:p w:rsidR="00E51198" w:rsidDel="004F1DFB" w:rsidRDefault="00E51198" w:rsidP="00E51198">
      <w:pPr>
        <w:pStyle w:val="ADANB"/>
        <w:rPr>
          <w:del w:id="2302" w:author="3.0" w:date="2014-08-28T16:03:00Z"/>
        </w:rPr>
      </w:pPr>
    </w:p>
    <w:p w:rsidR="00E51198" w:rsidDel="004F1DFB" w:rsidRDefault="00E51198" w:rsidP="00E51198">
      <w:pPr>
        <w:pStyle w:val="ADANB"/>
        <w:rPr>
          <w:del w:id="2303" w:author="3.0" w:date="2014-08-28T16:03:00Z"/>
        </w:rPr>
      </w:pPr>
    </w:p>
    <w:p w:rsidR="00E51198" w:rsidDel="004F1DFB" w:rsidRDefault="00E51198" w:rsidP="00E51198">
      <w:pPr>
        <w:pStyle w:val="ADANB"/>
        <w:rPr>
          <w:del w:id="2304" w:author="3.0" w:date="2014-08-28T16:03:00Z"/>
        </w:rPr>
      </w:pPr>
      <w:del w:id="2305" w:author="3.0" w:date="2014-08-28T16:03:00Z">
        <w:r w:rsidDel="004F1DFB">
          <w:delText>2131.</w:delText>
        </w:r>
        <w:r w:rsidDel="004F1DFB">
          <w:tab/>
          <w:delText>n_of_bits_in_EURORADIO_emergency_i_msg (data flow, cel) =</w:delText>
        </w:r>
      </w:del>
    </w:p>
    <w:p w:rsidR="00E51198" w:rsidDel="004F1DFB" w:rsidRDefault="00E51198" w:rsidP="00E51198">
      <w:pPr>
        <w:pStyle w:val="ADANB"/>
        <w:rPr>
          <w:del w:id="2306" w:author="3.0" w:date="2014-08-28T16:03:00Z"/>
        </w:rPr>
      </w:pPr>
      <w:del w:id="2307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2308" w:author="3.0" w:date="2014-08-28T16:03:00Z"/>
        </w:rPr>
      </w:pPr>
      <w:del w:id="2309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2310" w:author="3.0" w:date="2014-08-28T16:03:00Z"/>
        </w:rPr>
      </w:pPr>
      <w:del w:id="2311" w:author="3.0" w:date="2014-08-28T16:03:00Z">
        <w:r w:rsidDel="004F1DFB">
          <w:delText>full_name    : N/A;</w:delText>
        </w:r>
      </w:del>
    </w:p>
    <w:p w:rsidR="00E51198" w:rsidDel="004F1DFB" w:rsidRDefault="00E51198" w:rsidP="00E51198">
      <w:pPr>
        <w:pStyle w:val="ADANB"/>
        <w:rPr>
          <w:del w:id="2312" w:author="3.0" w:date="2014-08-28T16:03:00Z"/>
        </w:rPr>
      </w:pPr>
      <w:del w:id="2313" w:author="3.0" w:date="2014-08-28T16:03:00Z">
        <w:r w:rsidDel="004F1DFB">
          <w:delText>rate         : N/A;</w:delText>
        </w:r>
      </w:del>
    </w:p>
    <w:p w:rsidR="00E51198" w:rsidDel="004F1DFB" w:rsidRDefault="00E51198" w:rsidP="00E51198">
      <w:pPr>
        <w:pStyle w:val="ADANB"/>
        <w:rPr>
          <w:del w:id="2314" w:author="3.0" w:date="2014-08-28T16:03:00Z"/>
        </w:rPr>
      </w:pPr>
      <w:del w:id="2315" w:author="3.0" w:date="2014-08-28T16:03:00Z">
        <w:r w:rsidDel="004F1DFB">
          <w:delText>range        : 1..200</w:delText>
        </w:r>
      </w:del>
    </w:p>
    <w:p w:rsidR="00E51198" w:rsidDel="004F1DFB" w:rsidRDefault="00E51198" w:rsidP="00E51198">
      <w:pPr>
        <w:pStyle w:val="ADANB"/>
        <w:rPr>
          <w:del w:id="2316" w:author="3.0" w:date="2014-08-28T16:03:00Z"/>
        </w:rPr>
      </w:pPr>
      <w:del w:id="2317" w:author="3.0" w:date="2014-08-28T16:03:00Z">
        <w:r w:rsidDel="004F1DFB">
          <w:delText>resolution   : 1;</w:delText>
        </w:r>
      </w:del>
    </w:p>
    <w:p w:rsidR="00E51198" w:rsidDel="004F1DFB" w:rsidRDefault="00E51198" w:rsidP="00E51198">
      <w:pPr>
        <w:pStyle w:val="ADANB"/>
        <w:rPr>
          <w:del w:id="2318" w:author="3.0" w:date="2014-08-28T16:03:00Z"/>
        </w:rPr>
      </w:pPr>
      <w:del w:id="2319" w:author="3.0" w:date="2014-08-28T16:03:00Z">
        <w:r w:rsidDel="004F1DFB">
          <w:delText>units        : N/A;</w:delText>
        </w:r>
      </w:del>
    </w:p>
    <w:p w:rsidR="00E51198" w:rsidDel="004F1DFB" w:rsidRDefault="00E51198" w:rsidP="00E51198">
      <w:pPr>
        <w:pStyle w:val="ADANB"/>
        <w:rPr>
          <w:del w:id="2320" w:author="3.0" w:date="2014-08-28T16:03:00Z"/>
        </w:rPr>
      </w:pPr>
      <w:del w:id="2321" w:author="3.0" w:date="2014-08-28T16:03:00Z">
        <w:r w:rsidDel="004F1DFB">
          <w:delText>value_names  : N/A;</w:delText>
        </w:r>
      </w:del>
    </w:p>
    <w:p w:rsidR="00E51198" w:rsidDel="004F1DFB" w:rsidRDefault="00E51198" w:rsidP="00E51198">
      <w:pPr>
        <w:pStyle w:val="ADANB"/>
        <w:rPr>
          <w:del w:id="2322" w:author="3.0" w:date="2014-08-28T16:03:00Z"/>
        </w:rPr>
      </w:pPr>
      <w:del w:id="2323" w:author="3.0" w:date="2014-08-28T16:03:00Z">
        <w:r w:rsidDel="004F1DFB">
          <w:delText>description  : number of bits in current EURORADIO input emergency</w:delText>
        </w:r>
      </w:del>
    </w:p>
    <w:p w:rsidR="00E51198" w:rsidDel="004F1DFB" w:rsidRDefault="00E51198" w:rsidP="00E51198">
      <w:pPr>
        <w:pStyle w:val="ADANB"/>
        <w:rPr>
          <w:del w:id="2324" w:author="3.0" w:date="2014-08-28T16:03:00Z"/>
        </w:rPr>
      </w:pPr>
      <w:del w:id="2325" w:author="3.0" w:date="2014-08-28T16:03:00Z">
        <w:r w:rsidDel="004F1DFB">
          <w:delText>message</w:delText>
        </w:r>
      </w:del>
    </w:p>
    <w:p w:rsidR="00E51198" w:rsidDel="004F1DFB" w:rsidRDefault="00E51198" w:rsidP="00E51198">
      <w:pPr>
        <w:pStyle w:val="ADANB"/>
        <w:rPr>
          <w:del w:id="2326" w:author="3.0" w:date="2014-08-28T16:03:00Z"/>
        </w:rPr>
      </w:pPr>
    </w:p>
    <w:p w:rsidR="00E51198" w:rsidDel="004F1DFB" w:rsidRDefault="00E51198" w:rsidP="00E51198">
      <w:pPr>
        <w:pStyle w:val="ADANB"/>
        <w:rPr>
          <w:del w:id="2327" w:author="3.0" w:date="2014-08-28T16:03:00Z"/>
        </w:rPr>
      </w:pPr>
    </w:p>
    <w:p w:rsidR="00E51198" w:rsidDel="004F1DFB" w:rsidRDefault="00E51198" w:rsidP="00E51198">
      <w:pPr>
        <w:pStyle w:val="ADANB"/>
        <w:rPr>
          <w:del w:id="2328" w:author="3.0" w:date="2014-08-28T16:03:00Z"/>
        </w:rPr>
      </w:pPr>
    </w:p>
    <w:p w:rsidR="00E51198" w:rsidDel="004F1DFB" w:rsidRDefault="00E51198" w:rsidP="00E51198">
      <w:pPr>
        <w:pStyle w:val="ADANB"/>
        <w:rPr>
          <w:del w:id="2329" w:author="3.0" w:date="2014-08-28T16:03:00Z"/>
        </w:rPr>
      </w:pPr>
      <w:del w:id="2330" w:author="3.0" w:date="2014-08-28T16:03:00Z">
        <w:r w:rsidDel="004F1DFB">
          <w:delText>1987.</w:delText>
        </w:r>
        <w:r w:rsidDel="004F1DFB">
          <w:tab/>
          <w:delText>mobile_status (data flow, del) =</w:delText>
        </w:r>
      </w:del>
    </w:p>
    <w:p w:rsidR="00E51198" w:rsidDel="004F1DFB" w:rsidRDefault="00E51198" w:rsidP="00E51198">
      <w:pPr>
        <w:pStyle w:val="ADANB"/>
        <w:rPr>
          <w:del w:id="2331" w:author="3.0" w:date="2014-08-28T16:03:00Z"/>
        </w:rPr>
      </w:pPr>
      <w:del w:id="2332" w:author="3.0" w:date="2014-08-28T16:03:00Z">
        <w:r w:rsidDel="004F1DFB">
          <w:delText>["REGISTER_REQUEST"|"REGISTER_CONFIRM"|"BUSY"|"FAILED"].</w:delText>
        </w:r>
      </w:del>
    </w:p>
    <w:p w:rsidR="00E51198" w:rsidDel="004F1DFB" w:rsidRDefault="00E51198" w:rsidP="00E51198">
      <w:pPr>
        <w:pStyle w:val="ADANB"/>
        <w:rPr>
          <w:del w:id="2333" w:author="3.0" w:date="2014-08-28T16:03:00Z"/>
        </w:rPr>
      </w:pPr>
    </w:p>
    <w:p w:rsidR="00E51198" w:rsidDel="004F1DFB" w:rsidRDefault="00E51198" w:rsidP="00E51198">
      <w:pPr>
        <w:pStyle w:val="ADANB"/>
        <w:rPr>
          <w:del w:id="2334" w:author="3.0" w:date="2014-08-28T16:03:00Z"/>
        </w:rPr>
      </w:pPr>
      <w:del w:id="2335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2336" w:author="3.0" w:date="2014-08-28T16:03:00Z"/>
        </w:rPr>
      </w:pPr>
      <w:del w:id="2337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2338" w:author="3.0" w:date="2014-08-28T16:03:00Z"/>
        </w:rPr>
      </w:pPr>
      <w:del w:id="2339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2340" w:author="3.0" w:date="2014-08-28T16:03:00Z"/>
        </w:rPr>
      </w:pPr>
      <w:del w:id="2341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2342" w:author="3.0" w:date="2014-08-28T16:03:00Z"/>
        </w:rPr>
      </w:pPr>
      <w:del w:id="2343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2344" w:author="3.0" w:date="2014-08-28T16:03:00Z"/>
        </w:rPr>
      </w:pPr>
      <w:del w:id="2345" w:author="3.0" w:date="2014-08-28T16:03:00Z">
        <w:r w:rsidDel="004F1DFB">
          <w:delText>value names  :  "REGISTER_REQUEST" = the mobile is under registration</w:delText>
        </w:r>
      </w:del>
    </w:p>
    <w:p w:rsidR="00E51198" w:rsidDel="004F1DFB" w:rsidRDefault="00E51198" w:rsidP="00E51198">
      <w:pPr>
        <w:pStyle w:val="ADANB"/>
        <w:rPr>
          <w:del w:id="2346" w:author="3.0" w:date="2014-08-28T16:03:00Z"/>
        </w:rPr>
      </w:pPr>
      <w:del w:id="2347" w:author="3.0" w:date="2014-08-28T16:03:00Z">
        <w:r w:rsidDel="004F1DFB">
          <w:delText xml:space="preserve">                  "REGISTER_CONFIRM" = the mobile is registred to a network but not yet used</w:delText>
        </w:r>
      </w:del>
    </w:p>
    <w:p w:rsidR="00E51198" w:rsidDel="004F1DFB" w:rsidRDefault="00E51198" w:rsidP="00E51198">
      <w:pPr>
        <w:pStyle w:val="ADANB"/>
        <w:rPr>
          <w:del w:id="2348" w:author="3.0" w:date="2014-08-28T16:03:00Z"/>
        </w:rPr>
      </w:pPr>
      <w:del w:id="2349" w:author="3.0" w:date="2014-08-28T16:03:00Z">
        <w:r w:rsidDel="004F1DFB">
          <w:delText xml:space="preserve">                  "BUSY" = the mobile is used for a connection</w:delText>
        </w:r>
      </w:del>
    </w:p>
    <w:p w:rsidR="00E51198" w:rsidDel="004F1DFB" w:rsidRDefault="00E51198" w:rsidP="00E51198">
      <w:pPr>
        <w:pStyle w:val="ADANB"/>
        <w:rPr>
          <w:del w:id="2350" w:author="3.0" w:date="2014-08-28T16:03:00Z"/>
        </w:rPr>
      </w:pPr>
      <w:del w:id="2351" w:author="3.0" w:date="2014-08-28T16:03:00Z">
        <w:r w:rsidDel="004F1DFB">
          <w:delText xml:space="preserve">                  "FAILED" = the mobile is in failure</w:delText>
        </w:r>
      </w:del>
    </w:p>
    <w:p w:rsidR="00E51198" w:rsidDel="004F1DFB" w:rsidRDefault="00E51198" w:rsidP="00E51198">
      <w:pPr>
        <w:pStyle w:val="ADANB"/>
        <w:rPr>
          <w:del w:id="2352" w:author="3.0" w:date="2014-08-28T16:03:00Z"/>
        </w:rPr>
      </w:pPr>
      <w:del w:id="2353" w:author="3.0" w:date="2014-08-28T16:03:00Z">
        <w:r w:rsidDel="004F1DFB">
          <w:delText>description  : status of radio mobile</w:delText>
        </w:r>
      </w:del>
    </w:p>
    <w:p w:rsidR="00E51198" w:rsidDel="004F1DFB" w:rsidRDefault="00E51198" w:rsidP="00E51198">
      <w:pPr>
        <w:pStyle w:val="ADANB"/>
        <w:rPr>
          <w:del w:id="2354" w:author="3.0" w:date="2014-08-28T16:03:00Z"/>
        </w:rPr>
      </w:pPr>
    </w:p>
    <w:p w:rsidR="00E51198" w:rsidDel="004F1DFB" w:rsidRDefault="00E51198" w:rsidP="00E51198">
      <w:pPr>
        <w:pStyle w:val="ADANB"/>
        <w:rPr>
          <w:del w:id="2355" w:author="3.0" w:date="2014-08-28T16:03:00Z"/>
        </w:rPr>
      </w:pPr>
    </w:p>
    <w:p w:rsidR="00E51198" w:rsidDel="004F1DFB" w:rsidRDefault="00E51198" w:rsidP="00E51198">
      <w:pPr>
        <w:pStyle w:val="ADANB"/>
        <w:rPr>
          <w:del w:id="2356" w:author="3.0" w:date="2014-08-28T16:03:00Z"/>
        </w:rPr>
      </w:pPr>
      <w:del w:id="2357" w:author="3.0" w:date="2014-08-28T16:03:00Z">
        <w:r w:rsidDel="004F1DFB">
          <w:delText>1986.</w:delText>
        </w:r>
        <w:r w:rsidDel="004F1DFB">
          <w:tab/>
          <w:delText>mobile_network (data flow, cel) =</w:delText>
        </w:r>
      </w:del>
    </w:p>
    <w:p w:rsidR="00E51198" w:rsidDel="004F1DFB" w:rsidRDefault="00E51198" w:rsidP="00E51198">
      <w:pPr>
        <w:pStyle w:val="ADANB"/>
        <w:rPr>
          <w:del w:id="2358" w:author="3.0" w:date="2014-08-28T16:03:00Z"/>
        </w:rPr>
      </w:pPr>
      <w:del w:id="2359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2360" w:author="3.0" w:date="2014-08-28T16:03:00Z"/>
        </w:rPr>
      </w:pPr>
    </w:p>
    <w:p w:rsidR="00E51198" w:rsidDel="004F1DFB" w:rsidRDefault="00E51198" w:rsidP="00E51198">
      <w:pPr>
        <w:pStyle w:val="ADANB"/>
        <w:rPr>
          <w:del w:id="2361" w:author="3.0" w:date="2014-08-28T16:03:00Z"/>
        </w:rPr>
      </w:pPr>
      <w:del w:id="2362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2363" w:author="3.0" w:date="2014-08-28T16:03:00Z"/>
        </w:rPr>
      </w:pPr>
      <w:del w:id="2364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2365" w:author="3.0" w:date="2014-08-28T16:03:00Z"/>
        </w:rPr>
      </w:pPr>
      <w:del w:id="2366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2367" w:author="3.0" w:date="2014-08-28T16:03:00Z"/>
        </w:rPr>
      </w:pPr>
      <w:del w:id="2368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2369" w:author="3.0" w:date="2014-08-28T16:03:00Z"/>
        </w:rPr>
      </w:pPr>
      <w:del w:id="2370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2371" w:author="3.0" w:date="2014-08-28T16:03:00Z"/>
        </w:rPr>
      </w:pPr>
      <w:del w:id="2372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2373" w:author="3.0" w:date="2014-08-28T16:03:00Z"/>
        </w:rPr>
      </w:pPr>
      <w:del w:id="2374" w:author="3.0" w:date="2014-08-28T16:03:00Z">
        <w:r w:rsidDel="004F1DFB">
          <w:delText>description  : indicates the network for which the mobile is registered.</w:delText>
        </w:r>
      </w:del>
    </w:p>
    <w:p w:rsidR="00E51198" w:rsidDel="004F1DFB" w:rsidRDefault="00E51198" w:rsidP="00E51198">
      <w:pPr>
        <w:pStyle w:val="ADANB"/>
        <w:rPr>
          <w:del w:id="2375" w:author="3.0" w:date="2014-08-28T16:03:00Z"/>
        </w:rPr>
      </w:pPr>
    </w:p>
    <w:p w:rsidR="00E51198" w:rsidDel="004F1DFB" w:rsidRDefault="00E51198" w:rsidP="00E51198">
      <w:pPr>
        <w:pStyle w:val="ADANB"/>
        <w:rPr>
          <w:del w:id="2376" w:author="3.0" w:date="2014-08-28T16:03:00Z"/>
        </w:rPr>
      </w:pPr>
    </w:p>
    <w:p w:rsidR="00E51198" w:rsidDel="004F1DFB" w:rsidRDefault="00E51198" w:rsidP="00E51198">
      <w:pPr>
        <w:pStyle w:val="ADANB"/>
        <w:rPr>
          <w:del w:id="2377" w:author="3.0" w:date="2014-08-28T16:03:00Z"/>
        </w:rPr>
      </w:pPr>
      <w:del w:id="2378" w:author="3.0" w:date="2014-08-28T16:03:00Z">
        <w:r w:rsidDel="004F1DFB">
          <w:delText>1307.</w:delText>
        </w:r>
        <w:r w:rsidDel="004F1DFB">
          <w:tab/>
          <w:delText>EUROLOOP_input_info (data flow) =</w:delText>
        </w:r>
      </w:del>
    </w:p>
    <w:p w:rsidR="00E51198" w:rsidDel="004F1DFB" w:rsidRDefault="00E51198" w:rsidP="00E51198">
      <w:pPr>
        <w:pStyle w:val="ADANB"/>
        <w:rPr>
          <w:del w:id="2379" w:author="3.0" w:date="2014-08-28T16:03:00Z"/>
        </w:rPr>
      </w:pPr>
      <w:del w:id="2380" w:author="3.0" w:date="2014-08-28T16:03:00Z">
        <w:r w:rsidDel="004F1DFB">
          <w:delText>EUROLOOP_input_msgs_info</w:delText>
        </w:r>
      </w:del>
    </w:p>
    <w:p w:rsidR="00E51198" w:rsidDel="004F1DFB" w:rsidRDefault="00E51198" w:rsidP="00E51198">
      <w:pPr>
        <w:pStyle w:val="ADANB"/>
        <w:rPr>
          <w:del w:id="2381" w:author="3.0" w:date="2014-08-28T16:03:00Z"/>
        </w:rPr>
      </w:pPr>
      <w:del w:id="2382" w:author="3.0" w:date="2014-08-28T16:03:00Z">
        <w:r w:rsidDel="004F1DFB">
          <w:delText>+EUROLOOP_receiver_failure_info.</w:delText>
        </w:r>
      </w:del>
    </w:p>
    <w:p w:rsidR="00E51198" w:rsidDel="004F1DFB" w:rsidRDefault="00E51198" w:rsidP="00E51198">
      <w:pPr>
        <w:pStyle w:val="ADANB"/>
        <w:rPr>
          <w:del w:id="2383" w:author="3.0" w:date="2014-08-28T16:03:00Z"/>
        </w:rPr>
      </w:pPr>
    </w:p>
    <w:p w:rsidR="00E51198" w:rsidDel="004F1DFB" w:rsidRDefault="00E51198" w:rsidP="00E51198">
      <w:pPr>
        <w:pStyle w:val="ADANB"/>
        <w:rPr>
          <w:del w:id="2384" w:author="3.0" w:date="2014-08-28T16:03:00Z"/>
        </w:rPr>
      </w:pPr>
      <w:del w:id="2385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2386" w:author="3.0" w:date="2014-08-28T16:03:00Z"/>
        </w:rPr>
      </w:pPr>
      <w:del w:id="2387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2388" w:author="3.0" w:date="2014-08-28T16:03:00Z"/>
        </w:rPr>
      </w:pPr>
      <w:del w:id="2389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2390" w:author="3.0" w:date="2014-08-28T16:03:00Z"/>
        </w:rPr>
      </w:pPr>
      <w:del w:id="2391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2392" w:author="3.0" w:date="2014-08-28T16:03:00Z"/>
        </w:rPr>
      </w:pPr>
      <w:del w:id="2393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2394" w:author="3.0" w:date="2014-08-28T16:03:00Z"/>
        </w:rPr>
      </w:pPr>
      <w:del w:id="2395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2396" w:author="3.0" w:date="2014-08-28T16:03:00Z"/>
        </w:rPr>
      </w:pPr>
      <w:del w:id="2397" w:author="3.0" w:date="2014-08-28T16:03:00Z">
        <w:r w:rsidDel="004F1DFB">
          <w:delText>description  : EUROLOOP input information</w:delText>
        </w:r>
      </w:del>
    </w:p>
    <w:p w:rsidR="00E51198" w:rsidDel="004F1DFB" w:rsidRDefault="00E51198" w:rsidP="00E51198">
      <w:pPr>
        <w:pStyle w:val="ADANB"/>
        <w:rPr>
          <w:del w:id="2398" w:author="3.0" w:date="2014-08-28T16:03:00Z"/>
        </w:rPr>
      </w:pPr>
    </w:p>
    <w:p w:rsidR="00E51198" w:rsidDel="004F1DFB" w:rsidRDefault="00E51198" w:rsidP="00E51198">
      <w:pPr>
        <w:pStyle w:val="ADANB"/>
        <w:rPr>
          <w:del w:id="2399" w:author="3.0" w:date="2014-08-28T16:03:00Z"/>
        </w:rPr>
      </w:pPr>
    </w:p>
    <w:p w:rsidR="00E51198" w:rsidDel="004F1DFB" w:rsidRDefault="00E51198" w:rsidP="00E51198">
      <w:pPr>
        <w:pStyle w:val="ADANB"/>
        <w:rPr>
          <w:del w:id="2400" w:author="3.0" w:date="2014-08-28T16:03:00Z"/>
        </w:rPr>
      </w:pPr>
      <w:del w:id="2401" w:author="3.0" w:date="2014-08-28T16:03:00Z">
        <w:r w:rsidDel="004F1DFB">
          <w:delText>1310.</w:delText>
        </w:r>
        <w:r w:rsidDel="004F1DFB">
          <w:tab/>
          <w:delText>EUROLOOP_input_msgs_info (data flow) =</w:delText>
        </w:r>
      </w:del>
    </w:p>
    <w:p w:rsidR="00E51198" w:rsidDel="004F1DFB" w:rsidRDefault="00E51198" w:rsidP="00E51198">
      <w:pPr>
        <w:pStyle w:val="ADANB"/>
        <w:rPr>
          <w:del w:id="2402" w:author="3.0" w:date="2014-08-28T16:03:00Z"/>
        </w:rPr>
      </w:pPr>
      <w:del w:id="2403" w:author="3.0" w:date="2014-08-28T16:03:00Z">
        <w:r w:rsidDel="004F1DFB">
          <w:delText>max_n_of_EUROLOOP_input_msgs{</w:delText>
        </w:r>
      </w:del>
    </w:p>
    <w:p w:rsidR="00E51198" w:rsidDel="004F1DFB" w:rsidRDefault="00E51198" w:rsidP="00E51198">
      <w:pPr>
        <w:pStyle w:val="ADANB"/>
        <w:rPr>
          <w:del w:id="2404" w:author="3.0" w:date="2014-08-28T16:03:00Z"/>
        </w:rPr>
      </w:pPr>
      <w:del w:id="2405" w:author="3.0" w:date="2014-08-28T16:03:00Z">
        <w:r w:rsidDel="004F1DFB">
          <w:delText>EUROLOOP_input_msg_info</w:delText>
        </w:r>
      </w:del>
    </w:p>
    <w:p w:rsidR="00E51198" w:rsidDel="004F1DFB" w:rsidRDefault="00E51198" w:rsidP="00E51198">
      <w:pPr>
        <w:pStyle w:val="ADANB"/>
        <w:rPr>
          <w:del w:id="2406" w:author="3.0" w:date="2014-08-28T16:03:00Z"/>
        </w:rPr>
      </w:pPr>
      <w:del w:id="2407" w:author="3.0" w:date="2014-08-28T16:03:00Z">
        <w:r w:rsidDel="004F1DFB">
          <w:delText>+EUROLOOP_reception_time_stamp</w:delText>
        </w:r>
      </w:del>
    </w:p>
    <w:p w:rsidR="00E51198" w:rsidDel="004F1DFB" w:rsidRDefault="00E51198" w:rsidP="00E51198">
      <w:pPr>
        <w:pStyle w:val="ADANB"/>
        <w:rPr>
          <w:del w:id="2408" w:author="3.0" w:date="2014-08-28T16:03:00Z"/>
        </w:rPr>
      </w:pPr>
      <w:del w:id="2409" w:author="3.0" w:date="2014-08-28T16:03:00Z">
        <w:r w:rsidDel="004F1DFB">
          <w:delText>}max_n_of_EUROLOOP_input_msgs.</w:delText>
        </w:r>
      </w:del>
    </w:p>
    <w:p w:rsidR="00E51198" w:rsidDel="004F1DFB" w:rsidRDefault="00E51198" w:rsidP="00E51198">
      <w:pPr>
        <w:pStyle w:val="ADANB"/>
        <w:rPr>
          <w:del w:id="2410" w:author="3.0" w:date="2014-08-28T16:03:00Z"/>
        </w:rPr>
      </w:pPr>
    </w:p>
    <w:p w:rsidR="00E51198" w:rsidDel="004F1DFB" w:rsidRDefault="00E51198" w:rsidP="00E51198">
      <w:pPr>
        <w:pStyle w:val="ADANB"/>
        <w:rPr>
          <w:del w:id="2411" w:author="3.0" w:date="2014-08-28T16:03:00Z"/>
        </w:rPr>
      </w:pPr>
      <w:del w:id="2412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2413" w:author="3.0" w:date="2014-08-28T16:03:00Z"/>
        </w:rPr>
      </w:pPr>
      <w:del w:id="2414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2415" w:author="3.0" w:date="2014-08-28T16:03:00Z"/>
        </w:rPr>
      </w:pPr>
      <w:del w:id="2416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2417" w:author="3.0" w:date="2014-08-28T16:03:00Z"/>
        </w:rPr>
      </w:pPr>
      <w:del w:id="2418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2419" w:author="3.0" w:date="2014-08-28T16:03:00Z"/>
        </w:rPr>
      </w:pPr>
      <w:del w:id="2420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2421" w:author="3.0" w:date="2014-08-28T16:03:00Z"/>
        </w:rPr>
      </w:pPr>
      <w:del w:id="2422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2423" w:author="3.0" w:date="2014-08-28T16:03:00Z"/>
        </w:rPr>
      </w:pPr>
      <w:del w:id="2424" w:author="3.0" w:date="2014-08-28T16:03:00Z">
        <w:r w:rsidDel="004F1DFB">
          <w:delText>description  : EUROLOOP input messages information</w:delText>
        </w:r>
      </w:del>
    </w:p>
    <w:p w:rsidR="00E51198" w:rsidDel="004F1DFB" w:rsidRDefault="00E51198" w:rsidP="00E51198">
      <w:pPr>
        <w:pStyle w:val="ADANB"/>
        <w:rPr>
          <w:del w:id="2425" w:author="3.0" w:date="2014-08-28T16:03:00Z"/>
        </w:rPr>
      </w:pPr>
    </w:p>
    <w:p w:rsidR="00E51198" w:rsidDel="004F1DFB" w:rsidRDefault="00E51198" w:rsidP="00E51198">
      <w:pPr>
        <w:pStyle w:val="ADANB"/>
        <w:rPr>
          <w:del w:id="2426" w:author="3.0" w:date="2014-08-28T16:03:00Z"/>
        </w:rPr>
      </w:pPr>
    </w:p>
    <w:p w:rsidR="00E51198" w:rsidDel="004F1DFB" w:rsidRDefault="00E51198" w:rsidP="00E51198">
      <w:pPr>
        <w:pStyle w:val="ADANB"/>
        <w:rPr>
          <w:del w:id="2427" w:author="3.0" w:date="2014-08-28T16:03:00Z"/>
        </w:rPr>
      </w:pPr>
      <w:del w:id="2428" w:author="3.0" w:date="2014-08-28T16:03:00Z">
        <w:r w:rsidDel="004F1DFB">
          <w:delText>1922.</w:delText>
        </w:r>
        <w:r w:rsidDel="004F1DFB">
          <w:tab/>
          <w:delText>max_n_of_EUROLOOP_input_msgs (data flow, pel) =</w:delText>
        </w:r>
      </w:del>
    </w:p>
    <w:p w:rsidR="00E51198" w:rsidDel="004F1DFB" w:rsidRDefault="00E51198" w:rsidP="00E51198">
      <w:pPr>
        <w:pStyle w:val="ADANB"/>
        <w:rPr>
          <w:del w:id="2429" w:author="3.0" w:date="2014-08-28T16:03:00Z"/>
        </w:rPr>
      </w:pPr>
      <w:del w:id="2430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2431" w:author="3.0" w:date="2014-08-28T16:03:00Z"/>
        </w:rPr>
      </w:pPr>
    </w:p>
    <w:p w:rsidR="00E51198" w:rsidDel="004F1DFB" w:rsidRDefault="00E51198" w:rsidP="00E51198">
      <w:pPr>
        <w:pStyle w:val="ADANB"/>
        <w:rPr>
          <w:del w:id="2432" w:author="3.0" w:date="2014-08-28T16:03:00Z"/>
        </w:rPr>
      </w:pPr>
      <w:del w:id="2433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2434" w:author="3.0" w:date="2014-08-28T16:03:00Z"/>
        </w:rPr>
      </w:pPr>
      <w:del w:id="2435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2436" w:author="3.0" w:date="2014-08-28T16:03:00Z"/>
        </w:rPr>
      </w:pPr>
      <w:del w:id="2437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2438" w:author="3.0" w:date="2014-08-28T16:03:00Z"/>
        </w:rPr>
      </w:pPr>
      <w:del w:id="2439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2440" w:author="3.0" w:date="2014-08-28T16:03:00Z"/>
        </w:rPr>
      </w:pPr>
      <w:del w:id="2441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2442" w:author="3.0" w:date="2014-08-28T16:03:00Z"/>
        </w:rPr>
      </w:pPr>
      <w:del w:id="2443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2444" w:author="3.0" w:date="2014-08-28T16:03:00Z"/>
        </w:rPr>
      </w:pPr>
      <w:del w:id="2445" w:author="3.0" w:date="2014-08-28T16:03:00Z">
        <w:r w:rsidDel="004F1DFB">
          <w:delText xml:space="preserve">description  : maximum number of input EUROLOOP messages. </w:delText>
        </w:r>
      </w:del>
    </w:p>
    <w:p w:rsidR="00E51198" w:rsidDel="004F1DFB" w:rsidRDefault="00E51198" w:rsidP="00E51198">
      <w:pPr>
        <w:pStyle w:val="ADANB"/>
        <w:rPr>
          <w:del w:id="2446" w:author="3.0" w:date="2014-08-28T16:03:00Z"/>
        </w:rPr>
      </w:pPr>
      <w:del w:id="2447" w:author="3.0" w:date="2014-08-28T16:03:00Z">
        <w:r w:rsidDel="004F1DFB">
          <w:delText>This number is equal to 1(only the last received message is</w:delText>
        </w:r>
      </w:del>
    </w:p>
    <w:p w:rsidR="00E51198" w:rsidDel="004F1DFB" w:rsidRDefault="00E51198" w:rsidP="00E51198">
      <w:pPr>
        <w:pStyle w:val="ADANB"/>
        <w:rPr>
          <w:del w:id="2448" w:author="3.0" w:date="2014-08-28T16:03:00Z"/>
        </w:rPr>
      </w:pPr>
      <w:del w:id="2449" w:author="3.0" w:date="2014-08-28T16:03:00Z">
        <w:r w:rsidDel="004F1DFB">
          <w:delText>considered).</w:delText>
        </w:r>
      </w:del>
    </w:p>
    <w:p w:rsidR="00E51198" w:rsidDel="004F1DFB" w:rsidRDefault="00E51198" w:rsidP="00E51198">
      <w:pPr>
        <w:pStyle w:val="ADANB"/>
        <w:rPr>
          <w:del w:id="2450" w:author="3.0" w:date="2014-08-28T16:03:00Z"/>
        </w:rPr>
      </w:pPr>
    </w:p>
    <w:p w:rsidR="00E51198" w:rsidDel="004F1DFB" w:rsidRDefault="00E51198" w:rsidP="00E51198">
      <w:pPr>
        <w:pStyle w:val="ADANB"/>
        <w:rPr>
          <w:del w:id="2451" w:author="3.0" w:date="2014-08-28T16:03:00Z"/>
        </w:rPr>
      </w:pPr>
    </w:p>
    <w:p w:rsidR="00E51198" w:rsidDel="004F1DFB" w:rsidRDefault="00E51198" w:rsidP="00E51198">
      <w:pPr>
        <w:pStyle w:val="ADANB"/>
        <w:rPr>
          <w:del w:id="2452" w:author="3.0" w:date="2014-08-28T16:03:00Z"/>
        </w:rPr>
      </w:pPr>
    </w:p>
    <w:p w:rsidR="00E51198" w:rsidDel="004F1DFB" w:rsidRDefault="00E51198" w:rsidP="00E51198">
      <w:pPr>
        <w:pStyle w:val="ADANB"/>
        <w:rPr>
          <w:del w:id="2453" w:author="3.0" w:date="2014-08-28T16:03:00Z"/>
        </w:rPr>
      </w:pPr>
      <w:del w:id="2454" w:author="3.0" w:date="2014-08-28T16:03:00Z">
        <w:r w:rsidDel="004F1DFB">
          <w:delText>1309.</w:delText>
        </w:r>
        <w:r w:rsidDel="004F1DFB">
          <w:tab/>
          <w:delText>EUROLOOP_input_msg_info (data flow) =</w:delText>
        </w:r>
      </w:del>
    </w:p>
    <w:p w:rsidR="00E51198" w:rsidDel="004F1DFB" w:rsidRDefault="00E51198" w:rsidP="00E51198">
      <w:pPr>
        <w:pStyle w:val="ADANB"/>
        <w:rPr>
          <w:del w:id="2455" w:author="3.0" w:date="2014-08-28T16:03:00Z"/>
        </w:rPr>
      </w:pPr>
      <w:del w:id="2456" w:author="3.0" w:date="2014-08-28T16:03:00Z">
        <w:r w:rsidDel="004F1DFB">
          <w:delText>loop_message_received</w:delText>
        </w:r>
      </w:del>
    </w:p>
    <w:p w:rsidR="00E51198" w:rsidDel="004F1DFB" w:rsidRDefault="00E51198" w:rsidP="00E51198">
      <w:pPr>
        <w:pStyle w:val="ADANB"/>
        <w:rPr>
          <w:del w:id="2457" w:author="3.0" w:date="2014-08-28T16:03:00Z"/>
        </w:rPr>
      </w:pPr>
      <w:del w:id="2458" w:author="3.0" w:date="2014-08-28T16:03:00Z">
        <w:r w:rsidDel="004F1DFB">
          <w:delText>+coded_EUROLOOP_input_msg.</w:delText>
        </w:r>
      </w:del>
    </w:p>
    <w:p w:rsidR="00E51198" w:rsidDel="004F1DFB" w:rsidRDefault="00E51198" w:rsidP="00E51198">
      <w:pPr>
        <w:pStyle w:val="ADANB"/>
        <w:rPr>
          <w:del w:id="2459" w:author="3.0" w:date="2014-08-28T16:03:00Z"/>
        </w:rPr>
      </w:pPr>
    </w:p>
    <w:p w:rsidR="00E51198" w:rsidDel="004F1DFB" w:rsidRDefault="00E51198" w:rsidP="00E51198">
      <w:pPr>
        <w:pStyle w:val="ADANB"/>
        <w:rPr>
          <w:del w:id="2460" w:author="3.0" w:date="2014-08-28T16:03:00Z"/>
        </w:rPr>
      </w:pPr>
      <w:del w:id="2461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2462" w:author="3.0" w:date="2014-08-28T16:03:00Z"/>
        </w:rPr>
      </w:pPr>
      <w:del w:id="2463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2464" w:author="3.0" w:date="2014-08-28T16:03:00Z"/>
        </w:rPr>
      </w:pPr>
      <w:del w:id="2465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2466" w:author="3.0" w:date="2014-08-28T16:03:00Z"/>
        </w:rPr>
      </w:pPr>
      <w:del w:id="2467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2468" w:author="3.0" w:date="2014-08-28T16:03:00Z"/>
        </w:rPr>
      </w:pPr>
      <w:del w:id="2469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2470" w:author="3.0" w:date="2014-08-28T16:03:00Z"/>
        </w:rPr>
      </w:pPr>
      <w:del w:id="2471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2472" w:author="3.0" w:date="2014-08-28T16:03:00Z"/>
        </w:rPr>
      </w:pPr>
      <w:del w:id="2473" w:author="3.0" w:date="2014-08-28T16:03:00Z">
        <w:r w:rsidDel="004F1DFB">
          <w:delText>description  : EUROLOOP input message information</w:delText>
        </w:r>
      </w:del>
    </w:p>
    <w:p w:rsidR="00E51198" w:rsidDel="004F1DFB" w:rsidRDefault="00E51198" w:rsidP="00E51198">
      <w:pPr>
        <w:pStyle w:val="ADANB"/>
        <w:rPr>
          <w:del w:id="2474" w:author="3.0" w:date="2014-08-28T16:03:00Z"/>
        </w:rPr>
      </w:pPr>
    </w:p>
    <w:p w:rsidR="00E51198" w:rsidDel="004F1DFB" w:rsidRDefault="00E51198" w:rsidP="00E51198">
      <w:pPr>
        <w:pStyle w:val="ADANB"/>
        <w:rPr>
          <w:del w:id="2475" w:author="3.0" w:date="2014-08-28T16:03:00Z"/>
        </w:rPr>
      </w:pPr>
    </w:p>
    <w:p w:rsidR="00E51198" w:rsidDel="004F1DFB" w:rsidRDefault="00E51198" w:rsidP="00E51198">
      <w:pPr>
        <w:pStyle w:val="ADANB"/>
        <w:rPr>
          <w:del w:id="2476" w:author="3.0" w:date="2014-08-28T16:03:00Z"/>
        </w:rPr>
      </w:pPr>
      <w:del w:id="2477" w:author="3.0" w:date="2014-08-28T16:03:00Z">
        <w:r w:rsidDel="004F1DFB">
          <w:delText>1823.</w:delText>
        </w:r>
        <w:r w:rsidDel="004F1DFB">
          <w:tab/>
          <w:delText>loop_message_received (data flow, del) =</w:delText>
        </w:r>
      </w:del>
    </w:p>
    <w:p w:rsidR="00E51198" w:rsidDel="004F1DFB" w:rsidRDefault="00E51198" w:rsidP="00E51198">
      <w:pPr>
        <w:pStyle w:val="ADANB"/>
        <w:rPr>
          <w:del w:id="2478" w:author="3.0" w:date="2014-08-28T16:03:00Z"/>
        </w:rPr>
      </w:pPr>
      <w:del w:id="2479" w:author="3.0" w:date="2014-08-28T16:03:00Z">
        <w:r w:rsidDel="004F1DFB">
          <w:delText>["NONE"|"NEW"|"SAME"].</w:delText>
        </w:r>
      </w:del>
    </w:p>
    <w:p w:rsidR="00E51198" w:rsidDel="004F1DFB" w:rsidRDefault="00E51198" w:rsidP="00E51198">
      <w:pPr>
        <w:pStyle w:val="ADANB"/>
        <w:rPr>
          <w:del w:id="2480" w:author="3.0" w:date="2014-08-28T16:03:00Z"/>
        </w:rPr>
      </w:pPr>
    </w:p>
    <w:p w:rsidR="00E51198" w:rsidDel="004F1DFB" w:rsidRDefault="00E51198" w:rsidP="00E51198">
      <w:pPr>
        <w:pStyle w:val="ADANB"/>
        <w:rPr>
          <w:del w:id="2481" w:author="3.0" w:date="2014-08-28T16:03:00Z"/>
        </w:rPr>
      </w:pPr>
      <w:del w:id="2482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2483" w:author="3.0" w:date="2014-08-28T16:03:00Z"/>
        </w:rPr>
      </w:pPr>
      <w:del w:id="2484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2485" w:author="3.0" w:date="2014-08-28T16:03:00Z"/>
        </w:rPr>
      </w:pPr>
      <w:del w:id="2486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2487" w:author="3.0" w:date="2014-08-28T16:03:00Z"/>
        </w:rPr>
      </w:pPr>
      <w:del w:id="2488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2489" w:author="3.0" w:date="2014-08-28T16:03:00Z"/>
        </w:rPr>
      </w:pPr>
      <w:del w:id="2490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2491" w:author="3.0" w:date="2014-08-28T16:03:00Z"/>
        </w:rPr>
      </w:pPr>
      <w:del w:id="2492" w:author="3.0" w:date="2014-08-28T16:03:00Z">
        <w:r w:rsidDel="004F1DFB">
          <w:delText>value names  :  "NONE"=the message is not present</w:delText>
        </w:r>
      </w:del>
    </w:p>
    <w:p w:rsidR="00E51198" w:rsidDel="004F1DFB" w:rsidRDefault="00E51198" w:rsidP="00E51198">
      <w:pPr>
        <w:pStyle w:val="ADANB"/>
        <w:rPr>
          <w:del w:id="2493" w:author="3.0" w:date="2014-08-28T16:03:00Z"/>
        </w:rPr>
      </w:pPr>
      <w:del w:id="2494" w:author="3.0" w:date="2014-08-28T16:03:00Z">
        <w:r w:rsidDel="004F1DFB">
          <w:delText xml:space="preserve">                  "NEW" =a new loop message (different from</w:delText>
        </w:r>
      </w:del>
    </w:p>
    <w:p w:rsidR="00E51198" w:rsidDel="004F1DFB" w:rsidRDefault="00E51198" w:rsidP="00E51198">
      <w:pPr>
        <w:pStyle w:val="ADANB"/>
        <w:rPr>
          <w:del w:id="2495" w:author="3.0" w:date="2014-08-28T16:03:00Z"/>
        </w:rPr>
      </w:pPr>
      <w:del w:id="2496" w:author="3.0" w:date="2014-08-28T16:03:00Z">
        <w:r w:rsidDel="004F1DFB">
          <w:delText xml:space="preserve">                           the previous one) is received</w:delText>
        </w:r>
      </w:del>
    </w:p>
    <w:p w:rsidR="00E51198" w:rsidDel="004F1DFB" w:rsidRDefault="00E51198" w:rsidP="00E51198">
      <w:pPr>
        <w:pStyle w:val="ADANB"/>
        <w:rPr>
          <w:del w:id="2497" w:author="3.0" w:date="2014-08-28T16:03:00Z"/>
        </w:rPr>
      </w:pPr>
      <w:del w:id="2498" w:author="3.0" w:date="2014-08-28T16:03:00Z">
        <w:r w:rsidDel="004F1DFB">
          <w:delText xml:space="preserve">                  "SAME"=the same loop message than the</w:delText>
        </w:r>
      </w:del>
    </w:p>
    <w:p w:rsidR="00E51198" w:rsidDel="004F1DFB" w:rsidRDefault="00E51198" w:rsidP="00E51198">
      <w:pPr>
        <w:pStyle w:val="ADANB"/>
        <w:rPr>
          <w:del w:id="2499" w:author="3.0" w:date="2014-08-28T16:03:00Z"/>
        </w:rPr>
      </w:pPr>
      <w:del w:id="2500" w:author="3.0" w:date="2014-08-28T16:03:00Z">
        <w:r w:rsidDel="004F1DFB">
          <w:delText xml:space="preserve">                           previous one is received again</w:delText>
        </w:r>
      </w:del>
    </w:p>
    <w:p w:rsidR="00E51198" w:rsidDel="004F1DFB" w:rsidRDefault="00E51198" w:rsidP="00E51198">
      <w:pPr>
        <w:pStyle w:val="ADANB"/>
        <w:rPr>
          <w:del w:id="2501" w:author="3.0" w:date="2014-08-28T16:03:00Z"/>
        </w:rPr>
      </w:pPr>
      <w:del w:id="2502" w:author="3.0" w:date="2014-08-28T16:03:00Z">
        <w:r w:rsidDel="004F1DFB">
          <w:delText>description  : Indicates the type of the received euroloop</w:delText>
        </w:r>
      </w:del>
    </w:p>
    <w:p w:rsidR="00E51198" w:rsidDel="004F1DFB" w:rsidRDefault="00E51198" w:rsidP="00E51198">
      <w:pPr>
        <w:pStyle w:val="ADANB"/>
        <w:rPr>
          <w:del w:id="2503" w:author="3.0" w:date="2014-08-28T16:03:00Z"/>
        </w:rPr>
      </w:pPr>
      <w:del w:id="2504" w:author="3.0" w:date="2014-08-28T16:03:00Z">
        <w:r w:rsidDel="004F1DFB">
          <w:delText xml:space="preserve">                  message</w:delText>
        </w:r>
      </w:del>
    </w:p>
    <w:p w:rsidR="00E51198" w:rsidDel="004F1DFB" w:rsidRDefault="00E51198" w:rsidP="00E51198">
      <w:pPr>
        <w:pStyle w:val="ADANB"/>
        <w:rPr>
          <w:del w:id="2505" w:author="3.0" w:date="2014-08-28T16:03:00Z"/>
        </w:rPr>
      </w:pPr>
    </w:p>
    <w:p w:rsidR="00E51198" w:rsidDel="004F1DFB" w:rsidRDefault="00E51198" w:rsidP="00E51198">
      <w:pPr>
        <w:pStyle w:val="ADANB"/>
        <w:rPr>
          <w:del w:id="2506" w:author="3.0" w:date="2014-08-28T16:03:00Z"/>
        </w:rPr>
      </w:pPr>
    </w:p>
    <w:p w:rsidR="00E51198" w:rsidDel="004F1DFB" w:rsidRDefault="00E51198" w:rsidP="00E51198">
      <w:pPr>
        <w:pStyle w:val="ADANB"/>
        <w:rPr>
          <w:del w:id="2507" w:author="3.0" w:date="2014-08-28T16:03:00Z"/>
        </w:rPr>
      </w:pPr>
      <w:del w:id="2508" w:author="3.0" w:date="2014-08-28T16:03:00Z">
        <w:r w:rsidDel="004F1DFB">
          <w:delText>633.</w:delText>
        </w:r>
        <w:r w:rsidDel="004F1DFB">
          <w:tab/>
          <w:delText>coded_EUROLOOP_input_msg (data flow) =</w:delText>
        </w:r>
      </w:del>
    </w:p>
    <w:p w:rsidR="00E51198" w:rsidDel="004F1DFB" w:rsidRDefault="00E51198" w:rsidP="00E51198">
      <w:pPr>
        <w:pStyle w:val="ADANB"/>
        <w:rPr>
          <w:del w:id="2509" w:author="3.0" w:date="2014-08-28T16:03:00Z"/>
        </w:rPr>
      </w:pPr>
      <w:del w:id="2510" w:author="3.0" w:date="2014-08-28T16:03:00Z">
        <w:r w:rsidDel="004F1DFB">
          <w:delText>n_of_bits_in_EUROLOOP_i_msg{bit}n_of_bits_in_EUROLOOP_i_msg</w:delText>
        </w:r>
      </w:del>
    </w:p>
    <w:p w:rsidR="00E51198" w:rsidDel="004F1DFB" w:rsidRDefault="00E51198" w:rsidP="00E51198">
      <w:pPr>
        <w:pStyle w:val="ADANB"/>
        <w:rPr>
          <w:del w:id="2511" w:author="3.0" w:date="2014-08-28T16:03:00Z"/>
        </w:rPr>
      </w:pPr>
      <w:del w:id="2512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2513" w:author="3.0" w:date="2014-08-28T16:03:00Z"/>
        </w:rPr>
      </w:pPr>
      <w:del w:id="2514" w:author="3.0" w:date="2014-08-28T16:03:00Z">
        <w:r w:rsidDel="004F1DFB">
          <w:delText>full_name    : N/A;</w:delText>
        </w:r>
      </w:del>
    </w:p>
    <w:p w:rsidR="00E51198" w:rsidDel="004F1DFB" w:rsidRDefault="00E51198" w:rsidP="00E51198">
      <w:pPr>
        <w:pStyle w:val="ADANB"/>
        <w:rPr>
          <w:del w:id="2515" w:author="3.0" w:date="2014-08-28T16:03:00Z"/>
        </w:rPr>
      </w:pPr>
      <w:del w:id="2516" w:author="3.0" w:date="2014-08-28T16:03:00Z">
        <w:r w:rsidDel="004F1DFB">
          <w:delText>rate         : N/A;</w:delText>
        </w:r>
      </w:del>
    </w:p>
    <w:p w:rsidR="00E51198" w:rsidDel="004F1DFB" w:rsidRDefault="00E51198" w:rsidP="00E51198">
      <w:pPr>
        <w:pStyle w:val="ADANB"/>
        <w:rPr>
          <w:del w:id="2517" w:author="3.0" w:date="2014-08-28T16:03:00Z"/>
        </w:rPr>
      </w:pPr>
      <w:del w:id="2518" w:author="3.0" w:date="2014-08-28T16:03:00Z">
        <w:r w:rsidDel="004F1DFB">
          <w:delText>range        : N/A;</w:delText>
        </w:r>
      </w:del>
    </w:p>
    <w:p w:rsidR="00E51198" w:rsidDel="004F1DFB" w:rsidRDefault="00E51198" w:rsidP="00E51198">
      <w:pPr>
        <w:pStyle w:val="ADANB"/>
        <w:rPr>
          <w:del w:id="2519" w:author="3.0" w:date="2014-08-28T16:03:00Z"/>
        </w:rPr>
      </w:pPr>
      <w:del w:id="2520" w:author="3.0" w:date="2014-08-28T16:03:00Z">
        <w:r w:rsidDel="004F1DFB">
          <w:delText>resolution   : N/A;</w:delText>
        </w:r>
      </w:del>
    </w:p>
    <w:p w:rsidR="00E51198" w:rsidDel="004F1DFB" w:rsidRDefault="00E51198" w:rsidP="00E51198">
      <w:pPr>
        <w:pStyle w:val="ADANB"/>
        <w:rPr>
          <w:del w:id="2521" w:author="3.0" w:date="2014-08-28T16:03:00Z"/>
        </w:rPr>
      </w:pPr>
      <w:del w:id="2522" w:author="3.0" w:date="2014-08-28T16:03:00Z">
        <w:r w:rsidDel="004F1DFB">
          <w:delText>units        : N/A;</w:delText>
        </w:r>
      </w:del>
    </w:p>
    <w:p w:rsidR="00E51198" w:rsidDel="004F1DFB" w:rsidRDefault="00E51198" w:rsidP="00E51198">
      <w:pPr>
        <w:pStyle w:val="ADANB"/>
        <w:rPr>
          <w:del w:id="2523" w:author="3.0" w:date="2014-08-28T16:03:00Z"/>
        </w:rPr>
      </w:pPr>
      <w:del w:id="2524" w:author="3.0" w:date="2014-08-28T16:03:00Z">
        <w:r w:rsidDel="004F1DFB">
          <w:delText>value_names  : N/A;</w:delText>
        </w:r>
      </w:del>
    </w:p>
    <w:p w:rsidR="00E51198" w:rsidDel="004F1DFB" w:rsidRDefault="00E51198" w:rsidP="00E51198">
      <w:pPr>
        <w:pStyle w:val="ADANB"/>
        <w:rPr>
          <w:del w:id="2525" w:author="3.0" w:date="2014-08-28T16:03:00Z"/>
        </w:rPr>
      </w:pPr>
      <w:del w:id="2526" w:author="3.0" w:date="2014-08-28T16:03:00Z">
        <w:r w:rsidDel="004F1DFB">
          <w:delText>description  : coded EUROLOOP input message</w:delText>
        </w:r>
      </w:del>
    </w:p>
    <w:p w:rsidR="00E51198" w:rsidDel="004F1DFB" w:rsidRDefault="00E51198" w:rsidP="00E51198">
      <w:pPr>
        <w:pStyle w:val="ADANB"/>
        <w:rPr>
          <w:del w:id="2527" w:author="3.0" w:date="2014-08-28T16:03:00Z"/>
        </w:rPr>
      </w:pPr>
    </w:p>
    <w:p w:rsidR="00E51198" w:rsidDel="004F1DFB" w:rsidRDefault="00E51198" w:rsidP="00E51198">
      <w:pPr>
        <w:pStyle w:val="ADANB"/>
        <w:rPr>
          <w:del w:id="2528" w:author="3.0" w:date="2014-08-28T16:03:00Z"/>
        </w:rPr>
      </w:pPr>
    </w:p>
    <w:p w:rsidR="00E51198" w:rsidDel="004F1DFB" w:rsidRDefault="00E51198" w:rsidP="00E51198">
      <w:pPr>
        <w:pStyle w:val="ADANB"/>
        <w:rPr>
          <w:del w:id="2529" w:author="3.0" w:date="2014-08-28T16:03:00Z"/>
        </w:rPr>
      </w:pPr>
      <w:del w:id="2530" w:author="3.0" w:date="2014-08-28T16:03:00Z">
        <w:r w:rsidDel="004F1DFB">
          <w:delText>2130.</w:delText>
        </w:r>
        <w:r w:rsidDel="004F1DFB">
          <w:tab/>
          <w:delText>n_of_bits_in_EUROLOOP_i_msg (data flow, cel) =</w:delText>
        </w:r>
      </w:del>
    </w:p>
    <w:p w:rsidR="00E51198" w:rsidDel="004F1DFB" w:rsidRDefault="00E51198" w:rsidP="00E51198">
      <w:pPr>
        <w:pStyle w:val="ADANB"/>
        <w:rPr>
          <w:del w:id="2531" w:author="3.0" w:date="2014-08-28T16:03:00Z"/>
        </w:rPr>
      </w:pPr>
      <w:del w:id="2532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2533" w:author="3.0" w:date="2014-08-28T16:03:00Z"/>
        </w:rPr>
      </w:pPr>
      <w:del w:id="2534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2535" w:author="3.0" w:date="2014-08-28T16:03:00Z"/>
        </w:rPr>
      </w:pPr>
      <w:del w:id="2536" w:author="3.0" w:date="2014-08-28T16:03:00Z">
        <w:r w:rsidDel="004F1DFB">
          <w:delText>full_name    : N/A;</w:delText>
        </w:r>
      </w:del>
    </w:p>
    <w:p w:rsidR="00E51198" w:rsidDel="004F1DFB" w:rsidRDefault="00E51198" w:rsidP="00E51198">
      <w:pPr>
        <w:pStyle w:val="ADANB"/>
        <w:rPr>
          <w:del w:id="2537" w:author="3.0" w:date="2014-08-28T16:03:00Z"/>
        </w:rPr>
      </w:pPr>
      <w:del w:id="2538" w:author="3.0" w:date="2014-08-28T16:03:00Z">
        <w:r w:rsidDel="004F1DFB">
          <w:delText>rate         : N/A;</w:delText>
        </w:r>
      </w:del>
    </w:p>
    <w:p w:rsidR="00E51198" w:rsidDel="004F1DFB" w:rsidRDefault="00E51198" w:rsidP="00E51198">
      <w:pPr>
        <w:pStyle w:val="ADANB"/>
        <w:rPr>
          <w:del w:id="2539" w:author="3.0" w:date="2014-08-28T16:03:00Z"/>
        </w:rPr>
      </w:pPr>
      <w:del w:id="2540" w:author="3.0" w:date="2014-08-28T16:03:00Z">
        <w:r w:rsidDel="004F1DFB">
          <w:delText>range        : 1..830</w:delText>
        </w:r>
      </w:del>
    </w:p>
    <w:p w:rsidR="00E51198" w:rsidDel="004F1DFB" w:rsidRDefault="00E51198" w:rsidP="00E51198">
      <w:pPr>
        <w:pStyle w:val="ADANB"/>
        <w:rPr>
          <w:del w:id="2541" w:author="3.0" w:date="2014-08-28T16:03:00Z"/>
        </w:rPr>
      </w:pPr>
      <w:del w:id="2542" w:author="3.0" w:date="2014-08-28T16:03:00Z">
        <w:r w:rsidDel="004F1DFB">
          <w:delText>resolution   : 1;</w:delText>
        </w:r>
      </w:del>
    </w:p>
    <w:p w:rsidR="00E51198" w:rsidDel="004F1DFB" w:rsidRDefault="00E51198" w:rsidP="00E51198">
      <w:pPr>
        <w:pStyle w:val="ADANB"/>
        <w:rPr>
          <w:del w:id="2543" w:author="3.0" w:date="2014-08-28T16:03:00Z"/>
        </w:rPr>
      </w:pPr>
      <w:del w:id="2544" w:author="3.0" w:date="2014-08-28T16:03:00Z">
        <w:r w:rsidDel="004F1DFB">
          <w:delText>units        : N/A;</w:delText>
        </w:r>
      </w:del>
    </w:p>
    <w:p w:rsidR="00E51198" w:rsidDel="004F1DFB" w:rsidRDefault="00E51198" w:rsidP="00E51198">
      <w:pPr>
        <w:pStyle w:val="ADANB"/>
        <w:rPr>
          <w:del w:id="2545" w:author="3.0" w:date="2014-08-28T16:03:00Z"/>
        </w:rPr>
      </w:pPr>
      <w:del w:id="2546" w:author="3.0" w:date="2014-08-28T16:03:00Z">
        <w:r w:rsidDel="004F1DFB">
          <w:delText>value_names  : N/A;</w:delText>
        </w:r>
      </w:del>
    </w:p>
    <w:p w:rsidR="00E51198" w:rsidDel="004F1DFB" w:rsidRDefault="00E51198" w:rsidP="00E51198">
      <w:pPr>
        <w:pStyle w:val="ADANB"/>
        <w:rPr>
          <w:del w:id="2547" w:author="3.0" w:date="2014-08-28T16:03:00Z"/>
        </w:rPr>
      </w:pPr>
      <w:del w:id="2548" w:author="3.0" w:date="2014-08-28T16:03:00Z">
        <w:r w:rsidDel="004F1DFB">
          <w:delText>description  : number of bits in current EUROLOOP input message</w:delText>
        </w:r>
      </w:del>
    </w:p>
    <w:p w:rsidR="00E51198" w:rsidDel="004F1DFB" w:rsidRDefault="00E51198" w:rsidP="00E51198">
      <w:pPr>
        <w:pStyle w:val="ADANB"/>
        <w:rPr>
          <w:del w:id="2549" w:author="3.0" w:date="2014-08-28T16:03:00Z"/>
        </w:rPr>
      </w:pPr>
    </w:p>
    <w:p w:rsidR="00E51198" w:rsidDel="004F1DFB" w:rsidRDefault="00E51198" w:rsidP="00E51198">
      <w:pPr>
        <w:pStyle w:val="ADANB"/>
        <w:rPr>
          <w:del w:id="2550" w:author="3.0" w:date="2014-08-28T16:03:00Z"/>
        </w:rPr>
      </w:pPr>
    </w:p>
    <w:p w:rsidR="00E51198" w:rsidDel="004F1DFB" w:rsidRDefault="00E51198" w:rsidP="00E51198">
      <w:pPr>
        <w:pStyle w:val="ADANB"/>
        <w:rPr>
          <w:del w:id="2551" w:author="3.0" w:date="2014-08-28T16:03:00Z"/>
        </w:rPr>
      </w:pPr>
    </w:p>
    <w:p w:rsidR="00E51198" w:rsidDel="004F1DFB" w:rsidRDefault="00E51198" w:rsidP="00E51198">
      <w:pPr>
        <w:pStyle w:val="ADANB"/>
        <w:rPr>
          <w:del w:id="2552" w:author="3.0" w:date="2014-08-28T16:03:00Z"/>
        </w:rPr>
      </w:pPr>
      <w:del w:id="2553" w:author="3.0" w:date="2014-08-28T16:03:00Z">
        <w:r w:rsidDel="004F1DFB">
          <w:delText>1321.</w:delText>
        </w:r>
        <w:r w:rsidDel="004F1DFB">
          <w:tab/>
          <w:delText>EUROLOOP_reception_time_stamp (data flow, cel) =</w:delText>
        </w:r>
      </w:del>
    </w:p>
    <w:p w:rsidR="00E51198" w:rsidDel="004F1DFB" w:rsidRDefault="00E51198" w:rsidP="00E51198">
      <w:pPr>
        <w:pStyle w:val="ADANB"/>
        <w:rPr>
          <w:del w:id="2554" w:author="3.0" w:date="2014-08-28T16:03:00Z"/>
        </w:rPr>
      </w:pPr>
      <w:del w:id="2555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2556" w:author="3.0" w:date="2014-08-28T16:03:00Z"/>
        </w:rPr>
      </w:pPr>
    </w:p>
    <w:p w:rsidR="00E51198" w:rsidDel="004F1DFB" w:rsidRDefault="00E51198" w:rsidP="00E51198">
      <w:pPr>
        <w:pStyle w:val="ADANB"/>
        <w:rPr>
          <w:del w:id="2557" w:author="3.0" w:date="2014-08-28T16:03:00Z"/>
        </w:rPr>
      </w:pPr>
      <w:del w:id="2558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2559" w:author="3.0" w:date="2014-08-28T16:03:00Z"/>
        </w:rPr>
      </w:pPr>
      <w:del w:id="2560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2561" w:author="3.0" w:date="2014-08-28T16:03:00Z"/>
        </w:rPr>
      </w:pPr>
      <w:del w:id="2562" w:author="3.0" w:date="2014-08-28T16:03:00Z">
        <w:r w:rsidDel="004F1DFB">
          <w:delText>range        : 0..2**31 - 1 (in logical_voted_time reference);</w:delText>
        </w:r>
      </w:del>
    </w:p>
    <w:p w:rsidR="00E51198" w:rsidDel="004F1DFB" w:rsidRDefault="00E51198" w:rsidP="00E51198">
      <w:pPr>
        <w:pStyle w:val="ADANB"/>
        <w:rPr>
          <w:del w:id="2563" w:author="3.0" w:date="2014-08-28T16:03:00Z"/>
        </w:rPr>
      </w:pPr>
      <w:del w:id="2564" w:author="3.0" w:date="2014-08-28T16:03:00Z">
        <w:r w:rsidDel="004F1DFB">
          <w:delText>resolution   : 0.01</w:delText>
        </w:r>
      </w:del>
    </w:p>
    <w:p w:rsidR="00E51198" w:rsidDel="004F1DFB" w:rsidRDefault="00E51198" w:rsidP="00E51198">
      <w:pPr>
        <w:pStyle w:val="ADANB"/>
        <w:rPr>
          <w:del w:id="2565" w:author="3.0" w:date="2014-08-28T16:03:00Z"/>
        </w:rPr>
      </w:pPr>
      <w:del w:id="2566" w:author="3.0" w:date="2014-08-28T16:03:00Z">
        <w:r w:rsidDel="004F1DFB">
          <w:delText>units        : s;</w:delText>
        </w:r>
      </w:del>
    </w:p>
    <w:p w:rsidR="00E51198" w:rsidDel="004F1DFB" w:rsidRDefault="00E51198" w:rsidP="00E51198">
      <w:pPr>
        <w:pStyle w:val="ADANB"/>
        <w:rPr>
          <w:del w:id="2567" w:author="3.0" w:date="2014-08-28T16:03:00Z"/>
        </w:rPr>
      </w:pPr>
      <w:del w:id="2568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2569" w:author="3.0" w:date="2014-08-28T16:03:00Z"/>
        </w:rPr>
      </w:pPr>
      <w:del w:id="2570" w:author="3.0" w:date="2014-08-28T16:03:00Z">
        <w:r w:rsidDel="004F1DFB">
          <w:delText>description  : time of reception of the EUROLOOP message</w:delText>
        </w:r>
      </w:del>
    </w:p>
    <w:p w:rsidR="00E51198" w:rsidDel="004F1DFB" w:rsidRDefault="00E51198" w:rsidP="00E51198">
      <w:pPr>
        <w:pStyle w:val="ADANB"/>
        <w:rPr>
          <w:del w:id="2571" w:author="3.0" w:date="2014-08-28T16:03:00Z"/>
        </w:rPr>
      </w:pPr>
    </w:p>
    <w:p w:rsidR="00E51198" w:rsidDel="004F1DFB" w:rsidRDefault="00E51198" w:rsidP="00E51198">
      <w:pPr>
        <w:pStyle w:val="ADANB"/>
        <w:rPr>
          <w:del w:id="2572" w:author="3.0" w:date="2014-08-28T16:03:00Z"/>
        </w:rPr>
      </w:pPr>
    </w:p>
    <w:p w:rsidR="00E51198" w:rsidDel="004F1DFB" w:rsidRDefault="00E51198" w:rsidP="00E51198">
      <w:pPr>
        <w:pStyle w:val="ADANB"/>
        <w:rPr>
          <w:del w:id="2573" w:author="3.0" w:date="2014-08-28T16:03:00Z"/>
        </w:rPr>
      </w:pPr>
      <w:del w:id="2574" w:author="3.0" w:date="2014-08-28T16:03:00Z">
        <w:r w:rsidDel="004F1DFB">
          <w:delText>1318.</w:delText>
        </w:r>
        <w:r w:rsidDel="004F1DFB">
          <w:tab/>
          <w:delText>EUROLOOP_receiver_failure_info (data flow) =</w:delText>
        </w:r>
      </w:del>
    </w:p>
    <w:p w:rsidR="00E51198" w:rsidDel="004F1DFB" w:rsidRDefault="00E51198" w:rsidP="00E51198">
      <w:pPr>
        <w:pStyle w:val="ADANB"/>
        <w:rPr>
          <w:del w:id="2575" w:author="3.0" w:date="2014-08-28T16:03:00Z"/>
        </w:rPr>
      </w:pPr>
      <w:del w:id="2576" w:author="3.0" w:date="2014-08-28T16:03:00Z">
        <w:r w:rsidDel="004F1DFB">
          <w:delText>is_present.</w:delText>
        </w:r>
      </w:del>
    </w:p>
    <w:p w:rsidR="00E51198" w:rsidDel="004F1DFB" w:rsidRDefault="00E51198" w:rsidP="00E51198">
      <w:pPr>
        <w:pStyle w:val="ADANB"/>
        <w:rPr>
          <w:del w:id="2577" w:author="3.0" w:date="2014-08-28T16:03:00Z"/>
        </w:rPr>
      </w:pPr>
    </w:p>
    <w:p w:rsidR="00E51198" w:rsidDel="004F1DFB" w:rsidRDefault="00E51198" w:rsidP="00E51198">
      <w:pPr>
        <w:pStyle w:val="ADANB"/>
        <w:rPr>
          <w:del w:id="2578" w:author="3.0" w:date="2014-08-28T16:03:00Z"/>
        </w:rPr>
      </w:pPr>
      <w:del w:id="2579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2580" w:author="3.0" w:date="2014-08-28T16:03:00Z"/>
        </w:rPr>
      </w:pPr>
      <w:del w:id="2581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2582" w:author="3.0" w:date="2014-08-28T16:03:00Z"/>
        </w:rPr>
      </w:pPr>
      <w:del w:id="2583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2584" w:author="3.0" w:date="2014-08-28T16:03:00Z"/>
        </w:rPr>
      </w:pPr>
      <w:del w:id="2585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2586" w:author="3.0" w:date="2014-08-28T16:03:00Z"/>
        </w:rPr>
      </w:pPr>
      <w:del w:id="2587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2588" w:author="3.0" w:date="2014-08-28T16:03:00Z"/>
        </w:rPr>
      </w:pPr>
      <w:del w:id="2589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2590" w:author="3.0" w:date="2014-08-28T16:03:00Z"/>
        </w:rPr>
      </w:pPr>
      <w:del w:id="2591" w:author="3.0" w:date="2014-08-28T16:03:00Z">
        <w:r w:rsidDel="004F1DFB">
          <w:delText>description  : Indicates that the basic has detected the failure</w:delText>
        </w:r>
      </w:del>
    </w:p>
    <w:p w:rsidR="00E51198" w:rsidDel="004F1DFB" w:rsidRDefault="00E51198" w:rsidP="00E51198">
      <w:pPr>
        <w:pStyle w:val="ADANB"/>
        <w:rPr>
          <w:del w:id="2592" w:author="3.0" w:date="2014-08-28T16:03:00Z"/>
        </w:rPr>
      </w:pPr>
      <w:del w:id="2593" w:author="3.0" w:date="2014-08-28T16:03:00Z">
        <w:r w:rsidDel="004F1DFB">
          <w:delText xml:space="preserve">                  of the EUROLOOP receiver device;</w:delText>
        </w:r>
      </w:del>
    </w:p>
    <w:p w:rsidR="00E51198" w:rsidDel="004F1DFB" w:rsidRDefault="00E51198" w:rsidP="00E51198">
      <w:pPr>
        <w:pStyle w:val="ADANB"/>
        <w:rPr>
          <w:del w:id="2594" w:author="3.0" w:date="2014-08-28T16:03:00Z"/>
        </w:rPr>
      </w:pPr>
    </w:p>
    <w:p w:rsidR="00E51198" w:rsidDel="004F1DFB" w:rsidRDefault="00E51198" w:rsidP="00E51198">
      <w:pPr>
        <w:pStyle w:val="ADANB"/>
        <w:rPr>
          <w:del w:id="2595" w:author="3.0" w:date="2014-08-28T16:03:00Z"/>
        </w:rPr>
      </w:pPr>
    </w:p>
    <w:p w:rsidR="00E51198" w:rsidDel="004F1DFB" w:rsidRDefault="00E51198" w:rsidP="00E51198">
      <w:pPr>
        <w:pStyle w:val="ADANB"/>
        <w:rPr>
          <w:del w:id="2596" w:author="3.0" w:date="2014-08-28T16:03:00Z"/>
        </w:rPr>
      </w:pPr>
      <w:del w:id="2597" w:author="3.0" w:date="2014-08-28T16:03:00Z">
        <w:r w:rsidDel="004F1DFB">
          <w:delText>1794.</w:delText>
        </w:r>
        <w:r w:rsidDel="004F1DFB">
          <w:tab/>
          <w:delText>LLRU_status_input_msg_info (data flow) =</w:delText>
        </w:r>
      </w:del>
    </w:p>
    <w:p w:rsidR="00E51198" w:rsidDel="004F1DFB" w:rsidRDefault="00E51198" w:rsidP="00E51198">
      <w:pPr>
        <w:pStyle w:val="ADANB"/>
        <w:rPr>
          <w:del w:id="2598" w:author="3.0" w:date="2014-08-28T16:03:00Z"/>
        </w:rPr>
      </w:pPr>
      <w:del w:id="2599" w:author="3.0" w:date="2014-08-28T16:03:00Z">
        <w:r w:rsidDel="004F1DFB">
          <w:delText>is_present</w:delText>
        </w:r>
      </w:del>
    </w:p>
    <w:p w:rsidR="00E51198" w:rsidDel="004F1DFB" w:rsidRDefault="00E51198" w:rsidP="00E51198">
      <w:pPr>
        <w:pStyle w:val="ADANB"/>
        <w:rPr>
          <w:del w:id="2600" w:author="3.0" w:date="2014-08-28T16:03:00Z"/>
        </w:rPr>
      </w:pPr>
      <w:del w:id="2601" w:author="3.0" w:date="2014-08-28T16:03:00Z">
        <w:r w:rsidDel="004F1DFB">
          <w:delText>+coded_LLRU_status_input_msg.</w:delText>
        </w:r>
      </w:del>
    </w:p>
    <w:p w:rsidR="00E51198" w:rsidDel="004F1DFB" w:rsidRDefault="00E51198" w:rsidP="00E51198">
      <w:pPr>
        <w:pStyle w:val="ADANB"/>
        <w:rPr>
          <w:del w:id="2602" w:author="3.0" w:date="2014-08-28T16:03:00Z"/>
        </w:rPr>
      </w:pPr>
    </w:p>
    <w:p w:rsidR="00E51198" w:rsidDel="004F1DFB" w:rsidRDefault="00E51198" w:rsidP="00E51198">
      <w:pPr>
        <w:pStyle w:val="ADANB"/>
        <w:rPr>
          <w:del w:id="2603" w:author="3.0" w:date="2014-08-28T16:03:00Z"/>
        </w:rPr>
      </w:pPr>
      <w:del w:id="2604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2605" w:author="3.0" w:date="2014-08-28T16:03:00Z"/>
        </w:rPr>
      </w:pPr>
      <w:del w:id="2606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2607" w:author="3.0" w:date="2014-08-28T16:03:00Z"/>
        </w:rPr>
      </w:pPr>
      <w:del w:id="2608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2609" w:author="3.0" w:date="2014-08-28T16:03:00Z"/>
        </w:rPr>
      </w:pPr>
      <w:del w:id="2610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2611" w:author="3.0" w:date="2014-08-28T16:03:00Z"/>
        </w:rPr>
      </w:pPr>
      <w:del w:id="2612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2613" w:author="3.0" w:date="2014-08-28T16:03:00Z"/>
        </w:rPr>
      </w:pPr>
      <w:del w:id="2614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2615" w:author="3.0" w:date="2014-08-28T16:03:00Z"/>
        </w:rPr>
      </w:pPr>
      <w:del w:id="2616" w:author="3.0" w:date="2014-08-28T16:03:00Z">
        <w:r w:rsidDel="004F1DFB">
          <w:delText>description  : LLRU status input message information</w:delText>
        </w:r>
      </w:del>
    </w:p>
    <w:p w:rsidR="00E51198" w:rsidDel="004F1DFB" w:rsidRDefault="00E51198" w:rsidP="00E51198">
      <w:pPr>
        <w:pStyle w:val="ADANB"/>
        <w:rPr>
          <w:del w:id="2617" w:author="3.0" w:date="2014-08-28T16:03:00Z"/>
        </w:rPr>
      </w:pPr>
      <w:del w:id="2618" w:author="3.0" w:date="2014-08-28T16:03:00Z">
        <w:r w:rsidDel="004F1DFB">
          <w:delText xml:space="preserve">                  (received from basic softawre);</w:delText>
        </w:r>
      </w:del>
    </w:p>
    <w:p w:rsidR="00E51198" w:rsidDel="004F1DFB" w:rsidRDefault="00E51198" w:rsidP="00E51198">
      <w:pPr>
        <w:pStyle w:val="ADANB"/>
        <w:rPr>
          <w:del w:id="2619" w:author="3.0" w:date="2014-08-28T16:03:00Z"/>
        </w:rPr>
      </w:pPr>
    </w:p>
    <w:p w:rsidR="00E51198" w:rsidDel="004F1DFB" w:rsidRDefault="00E51198" w:rsidP="00E51198">
      <w:pPr>
        <w:pStyle w:val="ADANB"/>
        <w:rPr>
          <w:del w:id="2620" w:author="3.0" w:date="2014-08-28T16:03:00Z"/>
        </w:rPr>
      </w:pPr>
    </w:p>
    <w:p w:rsidR="00E51198" w:rsidDel="004F1DFB" w:rsidRDefault="00E51198" w:rsidP="00E51198">
      <w:pPr>
        <w:pStyle w:val="ADANB"/>
        <w:rPr>
          <w:del w:id="2621" w:author="3.0" w:date="2014-08-28T16:03:00Z"/>
        </w:rPr>
      </w:pPr>
      <w:del w:id="2622" w:author="3.0" w:date="2014-08-28T16:03:00Z">
        <w:r w:rsidDel="004F1DFB">
          <w:delText>639.</w:delText>
        </w:r>
        <w:r w:rsidDel="004F1DFB">
          <w:tab/>
          <w:delText>coded_LLRU_status_input_msg (data flow) =</w:delText>
        </w:r>
      </w:del>
    </w:p>
    <w:p w:rsidR="00E51198" w:rsidDel="004F1DFB" w:rsidRDefault="00E51198" w:rsidP="00E51198">
      <w:pPr>
        <w:pStyle w:val="ADANB"/>
        <w:rPr>
          <w:del w:id="2623" w:author="3.0" w:date="2014-08-28T16:03:00Z"/>
        </w:rPr>
      </w:pPr>
      <w:del w:id="2624" w:author="3.0" w:date="2014-08-28T16:03:00Z">
        <w:r w:rsidDel="004F1DFB">
          <w:delText>n_of_bits_in_LLRU_status_i_msg{bit}n_of_bits_in_LLRU_status_i_msg</w:delText>
        </w:r>
      </w:del>
    </w:p>
    <w:p w:rsidR="00E51198" w:rsidDel="004F1DFB" w:rsidRDefault="00E51198" w:rsidP="00E51198">
      <w:pPr>
        <w:pStyle w:val="ADANB"/>
        <w:rPr>
          <w:del w:id="2625" w:author="3.0" w:date="2014-08-28T16:03:00Z"/>
        </w:rPr>
      </w:pPr>
      <w:del w:id="2626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2627" w:author="3.0" w:date="2014-08-28T16:03:00Z"/>
        </w:rPr>
      </w:pPr>
      <w:del w:id="2628" w:author="3.0" w:date="2014-08-28T16:03:00Z">
        <w:r w:rsidDel="004F1DFB">
          <w:delText>full_name    : N/A;</w:delText>
        </w:r>
      </w:del>
    </w:p>
    <w:p w:rsidR="00E51198" w:rsidDel="004F1DFB" w:rsidRDefault="00E51198" w:rsidP="00E51198">
      <w:pPr>
        <w:pStyle w:val="ADANB"/>
        <w:rPr>
          <w:del w:id="2629" w:author="3.0" w:date="2014-08-28T16:03:00Z"/>
        </w:rPr>
      </w:pPr>
      <w:del w:id="2630" w:author="3.0" w:date="2014-08-28T16:03:00Z">
        <w:r w:rsidDel="004F1DFB">
          <w:delText>rate         : N/A;</w:delText>
        </w:r>
      </w:del>
    </w:p>
    <w:p w:rsidR="00E51198" w:rsidDel="004F1DFB" w:rsidRDefault="00E51198" w:rsidP="00E51198">
      <w:pPr>
        <w:pStyle w:val="ADANB"/>
        <w:rPr>
          <w:del w:id="2631" w:author="3.0" w:date="2014-08-28T16:03:00Z"/>
        </w:rPr>
      </w:pPr>
      <w:del w:id="2632" w:author="3.0" w:date="2014-08-28T16:03:00Z">
        <w:r w:rsidDel="004F1DFB">
          <w:delText>range        : N/A;</w:delText>
        </w:r>
      </w:del>
    </w:p>
    <w:p w:rsidR="00E51198" w:rsidDel="004F1DFB" w:rsidRDefault="00E51198" w:rsidP="00E51198">
      <w:pPr>
        <w:pStyle w:val="ADANB"/>
        <w:rPr>
          <w:del w:id="2633" w:author="3.0" w:date="2014-08-28T16:03:00Z"/>
        </w:rPr>
      </w:pPr>
      <w:del w:id="2634" w:author="3.0" w:date="2014-08-28T16:03:00Z">
        <w:r w:rsidDel="004F1DFB">
          <w:delText>resolution   : N/A;</w:delText>
        </w:r>
      </w:del>
    </w:p>
    <w:p w:rsidR="00E51198" w:rsidDel="004F1DFB" w:rsidRDefault="00E51198" w:rsidP="00E51198">
      <w:pPr>
        <w:pStyle w:val="ADANB"/>
        <w:rPr>
          <w:del w:id="2635" w:author="3.0" w:date="2014-08-28T16:03:00Z"/>
        </w:rPr>
      </w:pPr>
      <w:del w:id="2636" w:author="3.0" w:date="2014-08-28T16:03:00Z">
        <w:r w:rsidDel="004F1DFB">
          <w:delText>units        : N/A;</w:delText>
        </w:r>
      </w:del>
    </w:p>
    <w:p w:rsidR="00E51198" w:rsidDel="004F1DFB" w:rsidRDefault="00E51198" w:rsidP="00E51198">
      <w:pPr>
        <w:pStyle w:val="ADANB"/>
        <w:rPr>
          <w:del w:id="2637" w:author="3.0" w:date="2014-08-28T16:03:00Z"/>
        </w:rPr>
      </w:pPr>
      <w:del w:id="2638" w:author="3.0" w:date="2014-08-28T16:03:00Z">
        <w:r w:rsidDel="004F1DFB">
          <w:delText>value_names  : N/A;</w:delText>
        </w:r>
      </w:del>
    </w:p>
    <w:p w:rsidR="00E51198" w:rsidDel="004F1DFB" w:rsidRDefault="00E51198" w:rsidP="00E51198">
      <w:pPr>
        <w:pStyle w:val="ADANB"/>
        <w:rPr>
          <w:del w:id="2639" w:author="3.0" w:date="2014-08-28T16:03:00Z"/>
        </w:rPr>
      </w:pPr>
      <w:del w:id="2640" w:author="3.0" w:date="2014-08-28T16:03:00Z">
        <w:r w:rsidDel="004F1DFB">
          <w:delText>description  : coded LLRU status input message</w:delText>
        </w:r>
      </w:del>
    </w:p>
    <w:p w:rsidR="00E51198" w:rsidDel="004F1DFB" w:rsidRDefault="00E51198" w:rsidP="00E51198">
      <w:pPr>
        <w:pStyle w:val="ADANB"/>
        <w:rPr>
          <w:del w:id="2641" w:author="3.0" w:date="2014-08-28T16:03:00Z"/>
        </w:rPr>
      </w:pPr>
      <w:del w:id="2642" w:author="3.0" w:date="2014-08-28T16:03:00Z">
        <w:r w:rsidDel="004F1DFB">
          <w:delText xml:space="preserve">                  (received from basic softawre);</w:delText>
        </w:r>
      </w:del>
    </w:p>
    <w:p w:rsidR="00E51198" w:rsidDel="004F1DFB" w:rsidRDefault="00E51198" w:rsidP="00E51198">
      <w:pPr>
        <w:pStyle w:val="ADANB"/>
        <w:rPr>
          <w:del w:id="2643" w:author="3.0" w:date="2014-08-28T16:03:00Z"/>
        </w:rPr>
      </w:pPr>
    </w:p>
    <w:p w:rsidR="00E51198" w:rsidDel="004F1DFB" w:rsidRDefault="00E51198" w:rsidP="00E51198">
      <w:pPr>
        <w:pStyle w:val="ADANB"/>
        <w:rPr>
          <w:del w:id="2644" w:author="3.0" w:date="2014-08-28T16:03:00Z"/>
        </w:rPr>
      </w:pPr>
    </w:p>
    <w:p w:rsidR="00E51198" w:rsidDel="004F1DFB" w:rsidRDefault="00E51198" w:rsidP="00E51198">
      <w:pPr>
        <w:pStyle w:val="ADANB"/>
        <w:rPr>
          <w:del w:id="2645" w:author="3.0" w:date="2014-08-28T16:03:00Z"/>
        </w:rPr>
      </w:pPr>
      <w:del w:id="2646" w:author="3.0" w:date="2014-08-28T16:03:00Z">
        <w:r w:rsidDel="004F1DFB">
          <w:delText>2136.</w:delText>
        </w:r>
        <w:r w:rsidDel="004F1DFB">
          <w:tab/>
          <w:delText>n_of_bits_in_LLRU_status_i_msg (data flow, cel) =</w:delText>
        </w:r>
      </w:del>
    </w:p>
    <w:p w:rsidR="00E51198" w:rsidDel="004F1DFB" w:rsidRDefault="00E51198" w:rsidP="00E51198">
      <w:pPr>
        <w:pStyle w:val="ADANB"/>
        <w:rPr>
          <w:del w:id="2647" w:author="3.0" w:date="2014-08-28T16:03:00Z"/>
        </w:rPr>
      </w:pPr>
      <w:del w:id="2648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2649" w:author="3.0" w:date="2014-08-28T16:03:00Z"/>
        </w:rPr>
      </w:pPr>
    </w:p>
    <w:p w:rsidR="00E51198" w:rsidDel="004F1DFB" w:rsidRDefault="00E51198" w:rsidP="00E51198">
      <w:pPr>
        <w:pStyle w:val="ADANB"/>
        <w:rPr>
          <w:del w:id="2650" w:author="3.0" w:date="2014-08-28T16:03:00Z"/>
        </w:rPr>
      </w:pPr>
      <w:del w:id="2651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2652" w:author="3.0" w:date="2014-08-28T16:03:00Z"/>
        </w:rPr>
      </w:pPr>
      <w:del w:id="2653" w:author="3.0" w:date="2014-08-28T16:03:00Z">
        <w:r w:rsidDel="004F1DFB">
          <w:delText>rate         : N/A;</w:delText>
        </w:r>
      </w:del>
    </w:p>
    <w:p w:rsidR="00E51198" w:rsidDel="004F1DFB" w:rsidRDefault="00E51198" w:rsidP="00E51198">
      <w:pPr>
        <w:pStyle w:val="ADANB"/>
        <w:rPr>
          <w:del w:id="2654" w:author="3.0" w:date="2014-08-28T16:03:00Z"/>
        </w:rPr>
      </w:pPr>
      <w:del w:id="2655" w:author="3.0" w:date="2014-08-28T16:03:00Z">
        <w:r w:rsidDel="004F1DFB">
          <w:delText xml:space="preserve">range        : 480..480;  </w:delText>
        </w:r>
      </w:del>
    </w:p>
    <w:p w:rsidR="00E51198" w:rsidDel="004F1DFB" w:rsidRDefault="00E51198" w:rsidP="00E51198">
      <w:pPr>
        <w:pStyle w:val="ADANB"/>
        <w:rPr>
          <w:del w:id="2656" w:author="3.0" w:date="2014-08-28T16:03:00Z"/>
        </w:rPr>
      </w:pPr>
      <w:del w:id="2657" w:author="3.0" w:date="2014-08-28T16:03:00Z">
        <w:r w:rsidDel="004F1DFB">
          <w:delText xml:space="preserve">resolution   : 1;  </w:delText>
        </w:r>
      </w:del>
    </w:p>
    <w:p w:rsidR="00E51198" w:rsidDel="004F1DFB" w:rsidRDefault="00E51198" w:rsidP="00E51198">
      <w:pPr>
        <w:pStyle w:val="ADANB"/>
        <w:rPr>
          <w:del w:id="2658" w:author="3.0" w:date="2014-08-28T16:03:00Z"/>
        </w:rPr>
      </w:pPr>
      <w:del w:id="2659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2660" w:author="3.0" w:date="2014-08-28T16:03:00Z"/>
        </w:rPr>
      </w:pPr>
      <w:del w:id="2661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2662" w:author="3.0" w:date="2014-08-28T16:03:00Z"/>
        </w:rPr>
      </w:pPr>
      <w:del w:id="2663" w:author="3.0" w:date="2014-08-28T16:03:00Z">
        <w:r w:rsidDel="004F1DFB">
          <w:delText>description  : number of bits in a LLRU status input message</w:delText>
        </w:r>
      </w:del>
    </w:p>
    <w:p w:rsidR="00E51198" w:rsidDel="004F1DFB" w:rsidRDefault="00E51198" w:rsidP="00E51198">
      <w:pPr>
        <w:pStyle w:val="ADANB"/>
        <w:rPr>
          <w:del w:id="2664" w:author="3.0" w:date="2014-08-28T16:03:00Z"/>
        </w:rPr>
      </w:pPr>
    </w:p>
    <w:p w:rsidR="00E51198" w:rsidDel="004F1DFB" w:rsidRDefault="00E51198" w:rsidP="00E51198">
      <w:pPr>
        <w:pStyle w:val="ADANB"/>
        <w:rPr>
          <w:del w:id="2665" w:author="3.0" w:date="2014-08-28T16:03:00Z"/>
        </w:rPr>
      </w:pPr>
    </w:p>
    <w:p w:rsidR="00E51198" w:rsidDel="004F1DFB" w:rsidRDefault="00E51198" w:rsidP="00E51198">
      <w:pPr>
        <w:pStyle w:val="ADANB"/>
        <w:rPr>
          <w:del w:id="2666" w:author="3.0" w:date="2014-08-28T16:03:00Z"/>
        </w:rPr>
      </w:pPr>
      <w:del w:id="2667" w:author="3.0" w:date="2014-08-28T16:03:00Z">
        <w:r w:rsidDel="004F1DFB">
          <w:delText>626.</w:delText>
        </w:r>
        <w:r w:rsidDel="004F1DFB">
          <w:tab/>
          <w:delText>coded_config_data (data flow) =</w:delText>
        </w:r>
      </w:del>
    </w:p>
    <w:p w:rsidR="00E51198" w:rsidDel="004F1DFB" w:rsidRDefault="00E51198" w:rsidP="00E51198">
      <w:pPr>
        <w:pStyle w:val="ADANB"/>
        <w:rPr>
          <w:del w:id="2668" w:author="3.0" w:date="2014-08-28T16:03:00Z"/>
        </w:rPr>
      </w:pPr>
      <w:del w:id="2669" w:author="3.0" w:date="2014-08-28T16:03:00Z">
        <w:r w:rsidDel="004F1DFB">
          <w:delText>is_present</w:delText>
        </w:r>
      </w:del>
    </w:p>
    <w:p w:rsidR="00E51198" w:rsidDel="004F1DFB" w:rsidRDefault="00E51198" w:rsidP="00E51198">
      <w:pPr>
        <w:pStyle w:val="ADANB"/>
        <w:rPr>
          <w:del w:id="2670" w:author="3.0" w:date="2014-08-28T16:03:00Z"/>
        </w:rPr>
      </w:pPr>
      <w:del w:id="2671" w:author="3.0" w:date="2014-08-28T16:03:00Z">
        <w:r w:rsidDel="004F1DFB">
          <w:delText>+config_data_binary.</w:delText>
        </w:r>
      </w:del>
    </w:p>
    <w:p w:rsidR="00E51198" w:rsidDel="004F1DFB" w:rsidRDefault="00E51198" w:rsidP="00E51198">
      <w:pPr>
        <w:pStyle w:val="ADANB"/>
        <w:rPr>
          <w:del w:id="2672" w:author="3.0" w:date="2014-08-28T16:03:00Z"/>
        </w:rPr>
      </w:pPr>
    </w:p>
    <w:p w:rsidR="00E51198" w:rsidDel="004F1DFB" w:rsidRDefault="00E51198" w:rsidP="00E51198">
      <w:pPr>
        <w:pStyle w:val="ADANB"/>
        <w:rPr>
          <w:del w:id="2673" w:author="3.0" w:date="2014-08-28T16:03:00Z"/>
        </w:rPr>
      </w:pPr>
      <w:del w:id="2674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2675" w:author="3.0" w:date="2014-08-28T16:03:00Z"/>
        </w:rPr>
      </w:pPr>
      <w:del w:id="2676" w:author="3.0" w:date="2014-08-28T16:03:00Z">
        <w:r w:rsidDel="004F1DFB">
          <w:delText>full_name       :       ;</w:delText>
        </w:r>
      </w:del>
    </w:p>
    <w:p w:rsidR="00E51198" w:rsidDel="004F1DFB" w:rsidRDefault="00E51198" w:rsidP="00E51198">
      <w:pPr>
        <w:pStyle w:val="ADANB"/>
        <w:rPr>
          <w:del w:id="2677" w:author="3.0" w:date="2014-08-28T16:03:00Z"/>
        </w:rPr>
      </w:pPr>
      <w:del w:id="2678" w:author="3.0" w:date="2014-08-28T16:03:00Z">
        <w:r w:rsidDel="004F1DFB">
          <w:delText>rate            :       N/A;</w:delText>
        </w:r>
      </w:del>
    </w:p>
    <w:p w:rsidR="00E51198" w:rsidDel="004F1DFB" w:rsidRDefault="00E51198" w:rsidP="00E51198">
      <w:pPr>
        <w:pStyle w:val="ADANB"/>
        <w:rPr>
          <w:del w:id="2679" w:author="3.0" w:date="2014-08-28T16:03:00Z"/>
        </w:rPr>
      </w:pPr>
      <w:del w:id="2680" w:author="3.0" w:date="2014-08-28T16:03:00Z">
        <w:r w:rsidDel="004F1DFB">
          <w:delText>range           :       N/A;</w:delText>
        </w:r>
      </w:del>
    </w:p>
    <w:p w:rsidR="00E51198" w:rsidDel="004F1DFB" w:rsidRDefault="00E51198" w:rsidP="00E51198">
      <w:pPr>
        <w:pStyle w:val="ADANB"/>
        <w:rPr>
          <w:del w:id="2681" w:author="3.0" w:date="2014-08-28T16:03:00Z"/>
        </w:rPr>
      </w:pPr>
      <w:del w:id="2682" w:author="3.0" w:date="2014-08-28T16:03:00Z">
        <w:r w:rsidDel="004F1DFB">
          <w:delText>resolution      :       N/A;</w:delText>
        </w:r>
      </w:del>
    </w:p>
    <w:p w:rsidR="00E51198" w:rsidDel="004F1DFB" w:rsidRDefault="00E51198" w:rsidP="00E51198">
      <w:pPr>
        <w:pStyle w:val="ADANB"/>
        <w:rPr>
          <w:del w:id="2683" w:author="3.0" w:date="2014-08-28T16:03:00Z"/>
        </w:rPr>
      </w:pPr>
      <w:del w:id="2684" w:author="3.0" w:date="2014-08-28T16:03:00Z">
        <w:r w:rsidDel="004F1DFB">
          <w:delText>units           :       N/A;</w:delText>
        </w:r>
      </w:del>
    </w:p>
    <w:p w:rsidR="00E51198" w:rsidDel="004F1DFB" w:rsidRDefault="00E51198" w:rsidP="00E51198">
      <w:pPr>
        <w:pStyle w:val="ADANB"/>
        <w:rPr>
          <w:del w:id="2685" w:author="3.0" w:date="2014-08-28T16:03:00Z"/>
        </w:rPr>
      </w:pPr>
      <w:del w:id="2686" w:author="3.0" w:date="2014-08-28T16:03:00Z">
        <w:r w:rsidDel="004F1DFB">
          <w:delText>value_names     :       N/A;</w:delText>
        </w:r>
      </w:del>
    </w:p>
    <w:p w:rsidR="00E51198" w:rsidDel="004F1DFB" w:rsidRDefault="00E51198" w:rsidP="00E51198">
      <w:pPr>
        <w:pStyle w:val="ADANB"/>
        <w:rPr>
          <w:del w:id="2687" w:author="3.0" w:date="2014-08-28T16:03:00Z"/>
        </w:rPr>
      </w:pPr>
      <w:del w:id="2688" w:author="3.0" w:date="2014-08-28T16:03:00Z">
        <w:r w:rsidDel="004F1DFB">
          <w:delText>component_of    :       N/A;</w:delText>
        </w:r>
      </w:del>
    </w:p>
    <w:p w:rsidR="00E51198" w:rsidDel="004F1DFB" w:rsidRDefault="00E51198" w:rsidP="00E51198">
      <w:pPr>
        <w:pStyle w:val="ADANB"/>
        <w:rPr>
          <w:del w:id="2689" w:author="3.0" w:date="2014-08-28T16:03:00Z"/>
        </w:rPr>
      </w:pPr>
      <w:del w:id="2690" w:author="3.0" w:date="2014-08-28T16:03:00Z">
        <w:r w:rsidDel="004F1DFB">
          <w:delText>description     :       ;</w:delText>
        </w:r>
      </w:del>
    </w:p>
    <w:p w:rsidR="00E51198" w:rsidDel="004F1DFB" w:rsidRDefault="00E51198" w:rsidP="00E51198">
      <w:pPr>
        <w:pStyle w:val="ADANB"/>
        <w:rPr>
          <w:del w:id="2691" w:author="3.0" w:date="2014-08-28T16:03:00Z"/>
        </w:rPr>
      </w:pPr>
    </w:p>
    <w:p w:rsidR="00E51198" w:rsidDel="004F1DFB" w:rsidRDefault="00E51198" w:rsidP="00E51198">
      <w:pPr>
        <w:pStyle w:val="ADANB"/>
        <w:rPr>
          <w:del w:id="2692" w:author="3.0" w:date="2014-08-28T16:03:00Z"/>
        </w:rPr>
      </w:pPr>
    </w:p>
    <w:p w:rsidR="00E51198" w:rsidDel="004F1DFB" w:rsidRDefault="00E51198" w:rsidP="00E51198">
      <w:pPr>
        <w:pStyle w:val="ADANB"/>
        <w:rPr>
          <w:del w:id="2693" w:author="3.0" w:date="2014-08-28T16:03:00Z"/>
        </w:rPr>
      </w:pPr>
    </w:p>
    <w:p w:rsidR="00E51198" w:rsidDel="004F1DFB" w:rsidRDefault="00E51198" w:rsidP="00E51198">
      <w:pPr>
        <w:pStyle w:val="ADANB"/>
        <w:rPr>
          <w:del w:id="2694" w:author="3.0" w:date="2014-08-28T16:03:00Z"/>
        </w:rPr>
      </w:pPr>
      <w:del w:id="2695" w:author="3.0" w:date="2014-08-28T16:03:00Z">
        <w:r w:rsidDel="004F1DFB">
          <w:delText>663.</w:delText>
        </w:r>
        <w:r w:rsidDel="004F1DFB">
          <w:tab/>
          <w:delText>config_data_binary (data flow) =</w:delText>
        </w:r>
      </w:del>
    </w:p>
    <w:p w:rsidR="00E51198" w:rsidDel="004F1DFB" w:rsidRDefault="00E51198" w:rsidP="00E51198">
      <w:pPr>
        <w:pStyle w:val="ADANB"/>
        <w:rPr>
          <w:del w:id="2696" w:author="3.0" w:date="2014-08-28T16:03:00Z"/>
        </w:rPr>
      </w:pPr>
      <w:del w:id="2697" w:author="3.0" w:date="2014-08-28T16:03:00Z">
        <w:r w:rsidDel="004F1DFB">
          <w:delText>config_data_binary_length</w:delText>
        </w:r>
      </w:del>
    </w:p>
    <w:p w:rsidR="00E51198" w:rsidDel="004F1DFB" w:rsidRDefault="00E51198" w:rsidP="00E51198">
      <w:pPr>
        <w:pStyle w:val="ADANB"/>
        <w:rPr>
          <w:del w:id="2698" w:author="3.0" w:date="2014-08-28T16:03:00Z"/>
        </w:rPr>
      </w:pPr>
      <w:del w:id="2699" w:author="3.0" w:date="2014-08-28T16:03:00Z">
        <w:r w:rsidDel="004F1DFB">
          <w:delText>+config_data_binary_length{bit}config_data_binary_length.</w:delText>
        </w:r>
      </w:del>
    </w:p>
    <w:p w:rsidR="00E51198" w:rsidDel="004F1DFB" w:rsidRDefault="00E51198" w:rsidP="00E51198">
      <w:pPr>
        <w:pStyle w:val="ADANB"/>
        <w:rPr>
          <w:del w:id="2700" w:author="3.0" w:date="2014-08-28T16:03:00Z"/>
        </w:rPr>
      </w:pPr>
    </w:p>
    <w:p w:rsidR="00E51198" w:rsidDel="004F1DFB" w:rsidRDefault="00E51198" w:rsidP="00E51198">
      <w:pPr>
        <w:pStyle w:val="ADANB"/>
        <w:rPr>
          <w:del w:id="2701" w:author="3.0" w:date="2014-08-28T16:03:00Z"/>
        </w:rPr>
      </w:pPr>
      <w:del w:id="2702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2703" w:author="3.0" w:date="2014-08-28T16:03:00Z"/>
        </w:rPr>
      </w:pPr>
      <w:del w:id="2704" w:author="3.0" w:date="2014-08-28T16:03:00Z">
        <w:r w:rsidDel="004F1DFB">
          <w:delText>full_name       :       ;</w:delText>
        </w:r>
      </w:del>
    </w:p>
    <w:p w:rsidR="00E51198" w:rsidDel="004F1DFB" w:rsidRDefault="00E51198" w:rsidP="00E51198">
      <w:pPr>
        <w:pStyle w:val="ADANB"/>
        <w:rPr>
          <w:del w:id="2705" w:author="3.0" w:date="2014-08-28T16:03:00Z"/>
        </w:rPr>
      </w:pPr>
      <w:del w:id="2706" w:author="3.0" w:date="2014-08-28T16:03:00Z">
        <w:r w:rsidDel="004F1DFB">
          <w:delText>rate            :       N/A;</w:delText>
        </w:r>
      </w:del>
    </w:p>
    <w:p w:rsidR="00E51198" w:rsidDel="004F1DFB" w:rsidRDefault="00E51198" w:rsidP="00E51198">
      <w:pPr>
        <w:pStyle w:val="ADANB"/>
        <w:rPr>
          <w:del w:id="2707" w:author="3.0" w:date="2014-08-28T16:03:00Z"/>
        </w:rPr>
      </w:pPr>
      <w:del w:id="2708" w:author="3.0" w:date="2014-08-28T16:03:00Z">
        <w:r w:rsidDel="004F1DFB">
          <w:delText>range           :       N/A;</w:delText>
        </w:r>
      </w:del>
    </w:p>
    <w:p w:rsidR="00E51198" w:rsidDel="004F1DFB" w:rsidRDefault="00E51198" w:rsidP="00E51198">
      <w:pPr>
        <w:pStyle w:val="ADANB"/>
        <w:rPr>
          <w:del w:id="2709" w:author="3.0" w:date="2014-08-28T16:03:00Z"/>
        </w:rPr>
      </w:pPr>
      <w:del w:id="2710" w:author="3.0" w:date="2014-08-28T16:03:00Z">
        <w:r w:rsidDel="004F1DFB">
          <w:delText>resolution      :       N/A;</w:delText>
        </w:r>
      </w:del>
    </w:p>
    <w:p w:rsidR="00E51198" w:rsidDel="004F1DFB" w:rsidRDefault="00E51198" w:rsidP="00E51198">
      <w:pPr>
        <w:pStyle w:val="ADANB"/>
        <w:rPr>
          <w:del w:id="2711" w:author="3.0" w:date="2014-08-28T16:03:00Z"/>
        </w:rPr>
      </w:pPr>
      <w:del w:id="2712" w:author="3.0" w:date="2014-08-28T16:03:00Z">
        <w:r w:rsidDel="004F1DFB">
          <w:delText>units           :       N/A;</w:delText>
        </w:r>
      </w:del>
    </w:p>
    <w:p w:rsidR="00E51198" w:rsidDel="004F1DFB" w:rsidRDefault="00E51198" w:rsidP="00E51198">
      <w:pPr>
        <w:pStyle w:val="ADANB"/>
        <w:rPr>
          <w:del w:id="2713" w:author="3.0" w:date="2014-08-28T16:03:00Z"/>
        </w:rPr>
      </w:pPr>
      <w:del w:id="2714" w:author="3.0" w:date="2014-08-28T16:03:00Z">
        <w:r w:rsidDel="004F1DFB">
          <w:delText>value_names     :       N/A;</w:delText>
        </w:r>
      </w:del>
    </w:p>
    <w:p w:rsidR="00E51198" w:rsidDel="004F1DFB" w:rsidRDefault="00E51198" w:rsidP="00E51198">
      <w:pPr>
        <w:pStyle w:val="ADANB"/>
        <w:rPr>
          <w:del w:id="2715" w:author="3.0" w:date="2014-08-28T16:03:00Z"/>
        </w:rPr>
      </w:pPr>
      <w:del w:id="2716" w:author="3.0" w:date="2014-08-28T16:03:00Z">
        <w:r w:rsidDel="004F1DFB">
          <w:delText>component_of    :       N/A;</w:delText>
        </w:r>
      </w:del>
    </w:p>
    <w:p w:rsidR="00E51198" w:rsidDel="004F1DFB" w:rsidRDefault="00E51198" w:rsidP="00E51198">
      <w:pPr>
        <w:pStyle w:val="ADANB"/>
        <w:rPr>
          <w:del w:id="2717" w:author="3.0" w:date="2014-08-28T16:03:00Z"/>
        </w:rPr>
      </w:pPr>
      <w:del w:id="2718" w:author="3.0" w:date="2014-08-28T16:03:00Z">
        <w:r w:rsidDel="004F1DFB">
          <w:delText>description     :       ;</w:delText>
        </w:r>
      </w:del>
    </w:p>
    <w:p w:rsidR="00E51198" w:rsidDel="004F1DFB" w:rsidRDefault="00E51198" w:rsidP="00E51198">
      <w:pPr>
        <w:pStyle w:val="ADANB"/>
        <w:rPr>
          <w:del w:id="2719" w:author="3.0" w:date="2014-08-28T16:03:00Z"/>
        </w:rPr>
      </w:pPr>
    </w:p>
    <w:p w:rsidR="00E51198" w:rsidDel="004F1DFB" w:rsidRDefault="00E51198" w:rsidP="00E51198">
      <w:pPr>
        <w:pStyle w:val="ADANB"/>
        <w:rPr>
          <w:del w:id="2720" w:author="3.0" w:date="2014-08-28T16:03:00Z"/>
        </w:rPr>
      </w:pPr>
    </w:p>
    <w:p w:rsidR="00E51198" w:rsidDel="004F1DFB" w:rsidRDefault="00E51198" w:rsidP="00E51198">
      <w:pPr>
        <w:pStyle w:val="ADANB"/>
        <w:rPr>
          <w:del w:id="2721" w:author="3.0" w:date="2014-08-28T16:03:00Z"/>
        </w:rPr>
      </w:pPr>
    </w:p>
    <w:p w:rsidR="00E51198" w:rsidDel="004F1DFB" w:rsidRDefault="00E51198" w:rsidP="00E51198">
      <w:pPr>
        <w:pStyle w:val="ADANB"/>
        <w:rPr>
          <w:del w:id="2722" w:author="3.0" w:date="2014-08-28T16:03:00Z"/>
        </w:rPr>
      </w:pPr>
      <w:del w:id="2723" w:author="3.0" w:date="2014-08-28T16:03:00Z">
        <w:r w:rsidDel="004F1DFB">
          <w:delText>664.</w:delText>
        </w:r>
        <w:r w:rsidDel="004F1DFB">
          <w:tab/>
          <w:delText>config_data_binary_length (data flow, del) =</w:delText>
        </w:r>
      </w:del>
    </w:p>
    <w:p w:rsidR="00E51198" w:rsidDel="004F1DFB" w:rsidRDefault="00E51198" w:rsidP="00E51198">
      <w:pPr>
        <w:pStyle w:val="ADANB"/>
        <w:rPr>
          <w:del w:id="2724" w:author="3.0" w:date="2014-08-28T16:03:00Z"/>
        </w:rPr>
      </w:pPr>
      <w:del w:id="2725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2726" w:author="3.0" w:date="2014-08-28T16:03:00Z"/>
        </w:rPr>
      </w:pPr>
    </w:p>
    <w:p w:rsidR="00E51198" w:rsidDel="004F1DFB" w:rsidRDefault="00E51198" w:rsidP="00E51198">
      <w:pPr>
        <w:pStyle w:val="ADANB"/>
        <w:rPr>
          <w:del w:id="2727" w:author="3.0" w:date="2014-08-28T16:03:00Z"/>
        </w:rPr>
      </w:pPr>
      <w:del w:id="2728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2729" w:author="3.0" w:date="2014-08-28T16:03:00Z"/>
        </w:rPr>
      </w:pPr>
      <w:del w:id="2730" w:author="3.0" w:date="2014-08-28T16:03:00Z">
        <w:r w:rsidDel="004F1DFB">
          <w:delText>full_name       :       ;</w:delText>
        </w:r>
      </w:del>
    </w:p>
    <w:p w:rsidR="00E51198" w:rsidDel="004F1DFB" w:rsidRDefault="00E51198" w:rsidP="00E51198">
      <w:pPr>
        <w:pStyle w:val="ADANB"/>
        <w:rPr>
          <w:del w:id="2731" w:author="3.0" w:date="2014-08-28T16:03:00Z"/>
        </w:rPr>
      </w:pPr>
      <w:del w:id="2732" w:author="3.0" w:date="2014-08-28T16:03:00Z">
        <w:r w:rsidDel="004F1DFB">
          <w:delText>rate            :       N/A;</w:delText>
        </w:r>
      </w:del>
    </w:p>
    <w:p w:rsidR="00E51198" w:rsidDel="004F1DFB" w:rsidRDefault="00E51198" w:rsidP="00E51198">
      <w:pPr>
        <w:pStyle w:val="ADANB"/>
        <w:rPr>
          <w:del w:id="2733" w:author="3.0" w:date="2014-08-28T16:03:00Z"/>
        </w:rPr>
      </w:pPr>
      <w:del w:id="2734" w:author="3.0" w:date="2014-08-28T16:03:00Z">
        <w:r w:rsidDel="004F1DFB">
          <w:delText>range           :       1..240000;</w:delText>
        </w:r>
      </w:del>
    </w:p>
    <w:p w:rsidR="00E51198" w:rsidDel="004F1DFB" w:rsidRDefault="00E51198" w:rsidP="00E51198">
      <w:pPr>
        <w:pStyle w:val="ADANB"/>
        <w:rPr>
          <w:del w:id="2735" w:author="3.0" w:date="2014-08-28T16:03:00Z"/>
        </w:rPr>
      </w:pPr>
      <w:del w:id="2736" w:author="3.0" w:date="2014-08-28T16:03:00Z">
        <w:r w:rsidDel="004F1DFB">
          <w:delText>resolution      :       1;</w:delText>
        </w:r>
      </w:del>
    </w:p>
    <w:p w:rsidR="00E51198" w:rsidDel="004F1DFB" w:rsidRDefault="00E51198" w:rsidP="00E51198">
      <w:pPr>
        <w:pStyle w:val="ADANB"/>
        <w:rPr>
          <w:del w:id="2737" w:author="3.0" w:date="2014-08-28T16:03:00Z"/>
        </w:rPr>
      </w:pPr>
      <w:del w:id="2738" w:author="3.0" w:date="2014-08-28T16:03:00Z">
        <w:r w:rsidDel="004F1DFB">
          <w:delText>units           :       bit;</w:delText>
        </w:r>
      </w:del>
    </w:p>
    <w:p w:rsidR="00E51198" w:rsidDel="004F1DFB" w:rsidRDefault="00E51198" w:rsidP="00E51198">
      <w:pPr>
        <w:pStyle w:val="ADANB"/>
        <w:rPr>
          <w:del w:id="2739" w:author="3.0" w:date="2014-08-28T16:03:00Z"/>
        </w:rPr>
      </w:pPr>
      <w:del w:id="2740" w:author="3.0" w:date="2014-08-28T16:03:00Z">
        <w:r w:rsidDel="004F1DFB">
          <w:delText>value_names     :       N/A;</w:delText>
        </w:r>
      </w:del>
    </w:p>
    <w:p w:rsidR="00E51198" w:rsidDel="004F1DFB" w:rsidRDefault="00E51198" w:rsidP="00E51198">
      <w:pPr>
        <w:pStyle w:val="ADANB"/>
        <w:rPr>
          <w:del w:id="2741" w:author="3.0" w:date="2014-08-28T16:03:00Z"/>
        </w:rPr>
      </w:pPr>
      <w:del w:id="2742" w:author="3.0" w:date="2014-08-28T16:03:00Z">
        <w:r w:rsidDel="004F1DFB">
          <w:delText>component_of    :       N/A;</w:delText>
        </w:r>
      </w:del>
    </w:p>
    <w:p w:rsidR="00E51198" w:rsidDel="004F1DFB" w:rsidRDefault="00E51198" w:rsidP="00E51198">
      <w:pPr>
        <w:pStyle w:val="ADANB"/>
        <w:rPr>
          <w:del w:id="2743" w:author="3.0" w:date="2014-08-28T16:03:00Z"/>
        </w:rPr>
      </w:pPr>
      <w:del w:id="2744" w:author="3.0" w:date="2014-08-28T16:03:00Z">
        <w:r w:rsidDel="004F1DFB">
          <w:delText>description     :       ;</w:delText>
        </w:r>
      </w:del>
    </w:p>
    <w:p w:rsidR="00E51198" w:rsidDel="004F1DFB" w:rsidRDefault="00E51198" w:rsidP="00E51198">
      <w:pPr>
        <w:pStyle w:val="ADANB"/>
        <w:rPr>
          <w:del w:id="2745" w:author="3.0" w:date="2014-08-28T16:03:00Z"/>
        </w:rPr>
      </w:pPr>
    </w:p>
    <w:p w:rsidR="00E51198" w:rsidDel="004F1DFB" w:rsidRDefault="00E51198" w:rsidP="00E51198">
      <w:pPr>
        <w:pStyle w:val="ADANB"/>
        <w:rPr>
          <w:del w:id="2746" w:author="3.0" w:date="2014-08-28T16:03:00Z"/>
        </w:rPr>
      </w:pPr>
    </w:p>
    <w:p w:rsidR="00E51198" w:rsidDel="004F1DFB" w:rsidRDefault="00E51198" w:rsidP="00E51198">
      <w:pPr>
        <w:pStyle w:val="ADANB"/>
        <w:rPr>
          <w:del w:id="2747" w:author="3.0" w:date="2014-08-28T16:03:00Z"/>
        </w:rPr>
      </w:pPr>
    </w:p>
    <w:p w:rsidR="00E51198" w:rsidDel="004F1DFB" w:rsidRDefault="00E51198" w:rsidP="00E51198">
      <w:pPr>
        <w:pStyle w:val="ADANB"/>
        <w:rPr>
          <w:del w:id="2748" w:author="3.0" w:date="2014-08-28T16:03:00Z"/>
        </w:rPr>
      </w:pPr>
      <w:del w:id="2749" w:author="3.0" w:date="2014-08-28T16:03:00Z">
        <w:r w:rsidDel="004F1DFB">
          <w:delText>627.</w:delText>
        </w:r>
        <w:r w:rsidDel="004F1DFB">
          <w:tab/>
          <w:delText>coded_data_restored_at_power_up (data flow) =</w:delText>
        </w:r>
      </w:del>
    </w:p>
    <w:p w:rsidR="00E51198" w:rsidDel="004F1DFB" w:rsidRDefault="00E51198" w:rsidP="00E51198">
      <w:pPr>
        <w:pStyle w:val="ADANB"/>
        <w:rPr>
          <w:del w:id="2750" w:author="3.0" w:date="2014-08-28T16:03:00Z"/>
        </w:rPr>
      </w:pPr>
      <w:del w:id="2751" w:author="3.0" w:date="2014-08-28T16:03:00Z">
        <w:r w:rsidDel="004F1DFB">
          <w:delText>is_present</w:delText>
        </w:r>
      </w:del>
    </w:p>
    <w:p w:rsidR="00E51198" w:rsidDel="004F1DFB" w:rsidRDefault="00E51198" w:rsidP="00E51198">
      <w:pPr>
        <w:pStyle w:val="ADANB"/>
        <w:rPr>
          <w:del w:id="2752" w:author="3.0" w:date="2014-08-28T16:03:00Z"/>
        </w:rPr>
      </w:pPr>
      <w:del w:id="2753" w:author="3.0" w:date="2014-08-28T16:03:00Z">
        <w:r w:rsidDel="004F1DFB">
          <w:delText>+data_restored_at_po_binary.</w:delText>
        </w:r>
      </w:del>
    </w:p>
    <w:p w:rsidR="00E51198" w:rsidDel="004F1DFB" w:rsidRDefault="00E51198" w:rsidP="00E51198">
      <w:pPr>
        <w:pStyle w:val="ADANB"/>
        <w:rPr>
          <w:del w:id="2754" w:author="3.0" w:date="2014-08-28T16:03:00Z"/>
        </w:rPr>
      </w:pPr>
    </w:p>
    <w:p w:rsidR="00E51198" w:rsidDel="004F1DFB" w:rsidRDefault="00E51198" w:rsidP="00E51198">
      <w:pPr>
        <w:pStyle w:val="ADANB"/>
        <w:rPr>
          <w:del w:id="2755" w:author="3.0" w:date="2014-08-28T16:03:00Z"/>
        </w:rPr>
      </w:pPr>
      <w:del w:id="2756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2757" w:author="3.0" w:date="2014-08-28T16:03:00Z"/>
        </w:rPr>
      </w:pPr>
      <w:del w:id="2758" w:author="3.0" w:date="2014-08-28T16:03:00Z">
        <w:r w:rsidDel="004F1DFB">
          <w:delText>full_name       :       ;</w:delText>
        </w:r>
      </w:del>
    </w:p>
    <w:p w:rsidR="00E51198" w:rsidDel="004F1DFB" w:rsidRDefault="00E51198" w:rsidP="00E51198">
      <w:pPr>
        <w:pStyle w:val="ADANB"/>
        <w:rPr>
          <w:del w:id="2759" w:author="3.0" w:date="2014-08-28T16:03:00Z"/>
        </w:rPr>
      </w:pPr>
      <w:del w:id="2760" w:author="3.0" w:date="2014-08-28T16:03:00Z">
        <w:r w:rsidDel="004F1DFB">
          <w:delText>rate            :       N/A;</w:delText>
        </w:r>
      </w:del>
    </w:p>
    <w:p w:rsidR="00E51198" w:rsidDel="004F1DFB" w:rsidRDefault="00E51198" w:rsidP="00E51198">
      <w:pPr>
        <w:pStyle w:val="ADANB"/>
        <w:rPr>
          <w:del w:id="2761" w:author="3.0" w:date="2014-08-28T16:03:00Z"/>
        </w:rPr>
      </w:pPr>
      <w:del w:id="2762" w:author="3.0" w:date="2014-08-28T16:03:00Z">
        <w:r w:rsidDel="004F1DFB">
          <w:delText>range           :       N/A;</w:delText>
        </w:r>
      </w:del>
    </w:p>
    <w:p w:rsidR="00E51198" w:rsidDel="004F1DFB" w:rsidRDefault="00E51198" w:rsidP="00E51198">
      <w:pPr>
        <w:pStyle w:val="ADANB"/>
        <w:rPr>
          <w:del w:id="2763" w:author="3.0" w:date="2014-08-28T16:03:00Z"/>
        </w:rPr>
      </w:pPr>
      <w:del w:id="2764" w:author="3.0" w:date="2014-08-28T16:03:00Z">
        <w:r w:rsidDel="004F1DFB">
          <w:delText>resolution      :       N/A;</w:delText>
        </w:r>
      </w:del>
    </w:p>
    <w:p w:rsidR="00E51198" w:rsidDel="004F1DFB" w:rsidRDefault="00E51198" w:rsidP="00E51198">
      <w:pPr>
        <w:pStyle w:val="ADANB"/>
        <w:rPr>
          <w:del w:id="2765" w:author="3.0" w:date="2014-08-28T16:03:00Z"/>
        </w:rPr>
      </w:pPr>
      <w:del w:id="2766" w:author="3.0" w:date="2014-08-28T16:03:00Z">
        <w:r w:rsidDel="004F1DFB">
          <w:delText>units           :       N/A;</w:delText>
        </w:r>
      </w:del>
    </w:p>
    <w:p w:rsidR="00E51198" w:rsidDel="004F1DFB" w:rsidRDefault="00E51198" w:rsidP="00E51198">
      <w:pPr>
        <w:pStyle w:val="ADANB"/>
        <w:rPr>
          <w:del w:id="2767" w:author="3.0" w:date="2014-08-28T16:03:00Z"/>
        </w:rPr>
      </w:pPr>
      <w:del w:id="2768" w:author="3.0" w:date="2014-08-28T16:03:00Z">
        <w:r w:rsidDel="004F1DFB">
          <w:delText>value_names     :       N/A;</w:delText>
        </w:r>
      </w:del>
    </w:p>
    <w:p w:rsidR="00E51198" w:rsidDel="004F1DFB" w:rsidRDefault="00E51198" w:rsidP="00E51198">
      <w:pPr>
        <w:pStyle w:val="ADANB"/>
        <w:rPr>
          <w:del w:id="2769" w:author="3.0" w:date="2014-08-28T16:03:00Z"/>
        </w:rPr>
      </w:pPr>
      <w:del w:id="2770" w:author="3.0" w:date="2014-08-28T16:03:00Z">
        <w:r w:rsidDel="004F1DFB">
          <w:delText>component_of    :       N/A;</w:delText>
        </w:r>
      </w:del>
    </w:p>
    <w:p w:rsidR="00E51198" w:rsidDel="004F1DFB" w:rsidRDefault="00E51198" w:rsidP="00E51198">
      <w:pPr>
        <w:pStyle w:val="ADANB"/>
        <w:rPr>
          <w:del w:id="2771" w:author="3.0" w:date="2014-08-28T16:03:00Z"/>
        </w:rPr>
      </w:pPr>
      <w:del w:id="2772" w:author="3.0" w:date="2014-08-28T16:03:00Z">
        <w:r w:rsidDel="004F1DFB">
          <w:delText>description     :       ;</w:delText>
        </w:r>
      </w:del>
    </w:p>
    <w:p w:rsidR="00E51198" w:rsidDel="004F1DFB" w:rsidRDefault="00E51198" w:rsidP="00E51198">
      <w:pPr>
        <w:pStyle w:val="ADANB"/>
        <w:rPr>
          <w:del w:id="2773" w:author="3.0" w:date="2014-08-28T16:03:00Z"/>
        </w:rPr>
      </w:pPr>
    </w:p>
    <w:p w:rsidR="00E51198" w:rsidDel="004F1DFB" w:rsidRDefault="00E51198" w:rsidP="00E51198">
      <w:pPr>
        <w:pStyle w:val="ADANB"/>
        <w:rPr>
          <w:del w:id="2774" w:author="3.0" w:date="2014-08-28T16:03:00Z"/>
        </w:rPr>
      </w:pPr>
    </w:p>
    <w:p w:rsidR="00E51198" w:rsidDel="004F1DFB" w:rsidRDefault="00E51198" w:rsidP="00E51198">
      <w:pPr>
        <w:pStyle w:val="ADANB"/>
        <w:rPr>
          <w:del w:id="2775" w:author="3.0" w:date="2014-08-28T16:03:00Z"/>
        </w:rPr>
      </w:pPr>
    </w:p>
    <w:p w:rsidR="00E51198" w:rsidDel="004F1DFB" w:rsidRDefault="00E51198" w:rsidP="00E51198">
      <w:pPr>
        <w:pStyle w:val="ADANB"/>
        <w:rPr>
          <w:del w:id="2776" w:author="3.0" w:date="2014-08-28T16:03:00Z"/>
        </w:rPr>
      </w:pPr>
    </w:p>
    <w:p w:rsidR="00E51198" w:rsidDel="004F1DFB" w:rsidRDefault="00E51198" w:rsidP="00E51198">
      <w:pPr>
        <w:pStyle w:val="ADANB"/>
        <w:rPr>
          <w:del w:id="2777" w:author="3.0" w:date="2014-08-28T16:03:00Z"/>
        </w:rPr>
      </w:pPr>
      <w:del w:id="2778" w:author="3.0" w:date="2014-08-28T16:03:00Z">
        <w:r w:rsidDel="004F1DFB">
          <w:delText>851.</w:delText>
        </w:r>
        <w:r w:rsidDel="004F1DFB">
          <w:tab/>
          <w:delText>data_restored_at_po_binary (data flow) =</w:delText>
        </w:r>
      </w:del>
    </w:p>
    <w:p w:rsidR="00E51198" w:rsidDel="004F1DFB" w:rsidRDefault="00E51198" w:rsidP="00E51198">
      <w:pPr>
        <w:pStyle w:val="ADANB"/>
        <w:rPr>
          <w:del w:id="2779" w:author="3.0" w:date="2014-08-28T16:03:00Z"/>
        </w:rPr>
      </w:pPr>
      <w:del w:id="2780" w:author="3.0" w:date="2014-08-28T16:03:00Z">
        <w:r w:rsidDel="004F1DFB">
          <w:delText>data_restored_at_po_binary_length</w:delText>
        </w:r>
      </w:del>
    </w:p>
    <w:p w:rsidR="00E51198" w:rsidDel="004F1DFB" w:rsidRDefault="00E51198" w:rsidP="00E51198">
      <w:pPr>
        <w:pStyle w:val="ADANB"/>
        <w:rPr>
          <w:del w:id="2781" w:author="3.0" w:date="2014-08-28T16:03:00Z"/>
        </w:rPr>
      </w:pPr>
      <w:del w:id="2782" w:author="3.0" w:date="2014-08-28T16:03:00Z">
        <w:r w:rsidDel="004F1DFB">
          <w:delText>+data_restored_at_po_binary_length{bit}data_restored_at_po_binary_length</w:delText>
        </w:r>
      </w:del>
    </w:p>
    <w:p w:rsidR="00E51198" w:rsidDel="004F1DFB" w:rsidRDefault="00E51198" w:rsidP="00E51198">
      <w:pPr>
        <w:pStyle w:val="ADANB"/>
        <w:rPr>
          <w:del w:id="2783" w:author="3.0" w:date="2014-08-28T16:03:00Z"/>
        </w:rPr>
      </w:pPr>
    </w:p>
    <w:p w:rsidR="00E51198" w:rsidDel="004F1DFB" w:rsidRDefault="00E51198" w:rsidP="00E51198">
      <w:pPr>
        <w:pStyle w:val="ADANB"/>
        <w:rPr>
          <w:del w:id="2784" w:author="3.0" w:date="2014-08-28T16:03:00Z"/>
        </w:rPr>
      </w:pPr>
      <w:del w:id="2785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2786" w:author="3.0" w:date="2014-08-28T16:03:00Z"/>
        </w:rPr>
      </w:pPr>
      <w:del w:id="2787" w:author="3.0" w:date="2014-08-28T16:03:00Z">
        <w:r w:rsidDel="004F1DFB">
          <w:delText>full_name       :       ;</w:delText>
        </w:r>
      </w:del>
    </w:p>
    <w:p w:rsidR="00E51198" w:rsidDel="004F1DFB" w:rsidRDefault="00E51198" w:rsidP="00E51198">
      <w:pPr>
        <w:pStyle w:val="ADANB"/>
        <w:rPr>
          <w:del w:id="2788" w:author="3.0" w:date="2014-08-28T16:03:00Z"/>
        </w:rPr>
      </w:pPr>
      <w:del w:id="2789" w:author="3.0" w:date="2014-08-28T16:03:00Z">
        <w:r w:rsidDel="004F1DFB">
          <w:delText>rate            :       N/A;</w:delText>
        </w:r>
      </w:del>
    </w:p>
    <w:p w:rsidR="00E51198" w:rsidDel="004F1DFB" w:rsidRDefault="00E51198" w:rsidP="00E51198">
      <w:pPr>
        <w:pStyle w:val="ADANB"/>
        <w:rPr>
          <w:del w:id="2790" w:author="3.0" w:date="2014-08-28T16:03:00Z"/>
        </w:rPr>
      </w:pPr>
      <w:del w:id="2791" w:author="3.0" w:date="2014-08-28T16:03:00Z">
        <w:r w:rsidDel="004F1DFB">
          <w:delText>range           :       N/A;</w:delText>
        </w:r>
      </w:del>
    </w:p>
    <w:p w:rsidR="00E51198" w:rsidDel="004F1DFB" w:rsidRDefault="00E51198" w:rsidP="00E51198">
      <w:pPr>
        <w:pStyle w:val="ADANB"/>
        <w:rPr>
          <w:del w:id="2792" w:author="3.0" w:date="2014-08-28T16:03:00Z"/>
        </w:rPr>
      </w:pPr>
      <w:del w:id="2793" w:author="3.0" w:date="2014-08-28T16:03:00Z">
        <w:r w:rsidDel="004F1DFB">
          <w:delText>resolution      :       N/A;</w:delText>
        </w:r>
      </w:del>
    </w:p>
    <w:p w:rsidR="00E51198" w:rsidDel="004F1DFB" w:rsidRDefault="00E51198" w:rsidP="00E51198">
      <w:pPr>
        <w:pStyle w:val="ADANB"/>
        <w:rPr>
          <w:del w:id="2794" w:author="3.0" w:date="2014-08-28T16:03:00Z"/>
        </w:rPr>
      </w:pPr>
      <w:del w:id="2795" w:author="3.0" w:date="2014-08-28T16:03:00Z">
        <w:r w:rsidDel="004F1DFB">
          <w:delText>units           :       N/A;</w:delText>
        </w:r>
      </w:del>
    </w:p>
    <w:p w:rsidR="00E51198" w:rsidDel="004F1DFB" w:rsidRDefault="00E51198" w:rsidP="00E51198">
      <w:pPr>
        <w:pStyle w:val="ADANB"/>
        <w:rPr>
          <w:del w:id="2796" w:author="3.0" w:date="2014-08-28T16:03:00Z"/>
        </w:rPr>
      </w:pPr>
      <w:del w:id="2797" w:author="3.0" w:date="2014-08-28T16:03:00Z">
        <w:r w:rsidDel="004F1DFB">
          <w:delText>value_names     :       N/A;</w:delText>
        </w:r>
      </w:del>
    </w:p>
    <w:p w:rsidR="00E51198" w:rsidDel="004F1DFB" w:rsidRDefault="00E51198" w:rsidP="00E51198">
      <w:pPr>
        <w:pStyle w:val="ADANB"/>
        <w:rPr>
          <w:del w:id="2798" w:author="3.0" w:date="2014-08-28T16:03:00Z"/>
        </w:rPr>
      </w:pPr>
      <w:del w:id="2799" w:author="3.0" w:date="2014-08-28T16:03:00Z">
        <w:r w:rsidDel="004F1DFB">
          <w:delText>component_of    :       N/A;</w:delText>
        </w:r>
      </w:del>
    </w:p>
    <w:p w:rsidR="00E51198" w:rsidDel="004F1DFB" w:rsidRDefault="00E51198" w:rsidP="00E51198">
      <w:pPr>
        <w:pStyle w:val="ADANB"/>
        <w:rPr>
          <w:del w:id="2800" w:author="3.0" w:date="2014-08-28T16:03:00Z"/>
        </w:rPr>
      </w:pPr>
      <w:del w:id="2801" w:author="3.0" w:date="2014-08-28T16:03:00Z">
        <w:r w:rsidDel="004F1DFB">
          <w:delText>description     :       ;</w:delText>
        </w:r>
      </w:del>
    </w:p>
    <w:p w:rsidR="00E51198" w:rsidDel="004F1DFB" w:rsidRDefault="00E51198" w:rsidP="00E51198">
      <w:pPr>
        <w:pStyle w:val="ADANB"/>
        <w:rPr>
          <w:del w:id="2802" w:author="3.0" w:date="2014-08-28T16:03:00Z"/>
        </w:rPr>
      </w:pPr>
    </w:p>
    <w:p w:rsidR="00E51198" w:rsidDel="004F1DFB" w:rsidRDefault="00E51198" w:rsidP="00E51198">
      <w:pPr>
        <w:pStyle w:val="ADANB"/>
        <w:rPr>
          <w:del w:id="2803" w:author="3.0" w:date="2014-08-28T16:03:00Z"/>
        </w:rPr>
      </w:pPr>
    </w:p>
    <w:p w:rsidR="00E51198" w:rsidDel="004F1DFB" w:rsidRDefault="00E51198" w:rsidP="00E51198">
      <w:pPr>
        <w:pStyle w:val="ADANB"/>
        <w:rPr>
          <w:del w:id="2804" w:author="3.0" w:date="2014-08-28T16:03:00Z"/>
        </w:rPr>
      </w:pPr>
    </w:p>
    <w:p w:rsidR="00E51198" w:rsidDel="004F1DFB" w:rsidRDefault="00E51198" w:rsidP="00E51198">
      <w:pPr>
        <w:pStyle w:val="ADANB"/>
        <w:rPr>
          <w:del w:id="2805" w:author="3.0" w:date="2014-08-28T16:03:00Z"/>
        </w:rPr>
      </w:pPr>
    </w:p>
    <w:p w:rsidR="00E51198" w:rsidDel="004F1DFB" w:rsidRDefault="00E51198" w:rsidP="00E51198">
      <w:pPr>
        <w:pStyle w:val="ADANB"/>
        <w:rPr>
          <w:del w:id="2806" w:author="3.0" w:date="2014-08-28T16:03:00Z"/>
        </w:rPr>
      </w:pPr>
      <w:del w:id="2807" w:author="3.0" w:date="2014-08-28T16:03:00Z">
        <w:r w:rsidDel="004F1DFB">
          <w:delText>852.</w:delText>
        </w:r>
        <w:r w:rsidDel="004F1DFB">
          <w:tab/>
          <w:delText>data_restored_at_po_binary_length (data flow, cel) =</w:delText>
        </w:r>
      </w:del>
    </w:p>
    <w:p w:rsidR="00E51198" w:rsidDel="004F1DFB" w:rsidRDefault="00E51198" w:rsidP="00E51198">
      <w:pPr>
        <w:pStyle w:val="ADANB"/>
        <w:rPr>
          <w:del w:id="2808" w:author="3.0" w:date="2014-08-28T16:03:00Z"/>
        </w:rPr>
      </w:pPr>
      <w:del w:id="2809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2810" w:author="3.0" w:date="2014-08-28T16:03:00Z"/>
        </w:rPr>
      </w:pPr>
    </w:p>
    <w:p w:rsidR="00E51198" w:rsidDel="004F1DFB" w:rsidRDefault="00E51198" w:rsidP="00E51198">
      <w:pPr>
        <w:pStyle w:val="ADANB"/>
        <w:rPr>
          <w:del w:id="2811" w:author="3.0" w:date="2014-08-28T16:03:00Z"/>
        </w:rPr>
      </w:pPr>
      <w:del w:id="2812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2813" w:author="3.0" w:date="2014-08-28T16:03:00Z"/>
        </w:rPr>
      </w:pPr>
      <w:del w:id="2814" w:author="3.0" w:date="2014-08-28T16:03:00Z">
        <w:r w:rsidDel="004F1DFB">
          <w:delText>full_name       :       ;</w:delText>
        </w:r>
      </w:del>
    </w:p>
    <w:p w:rsidR="00E51198" w:rsidDel="004F1DFB" w:rsidRDefault="00E51198" w:rsidP="00E51198">
      <w:pPr>
        <w:pStyle w:val="ADANB"/>
        <w:rPr>
          <w:del w:id="2815" w:author="3.0" w:date="2014-08-28T16:03:00Z"/>
        </w:rPr>
      </w:pPr>
      <w:del w:id="2816" w:author="3.0" w:date="2014-08-28T16:03:00Z">
        <w:r w:rsidDel="004F1DFB">
          <w:delText>rate            :       N/A;</w:delText>
        </w:r>
      </w:del>
    </w:p>
    <w:p w:rsidR="00E51198" w:rsidDel="004F1DFB" w:rsidRDefault="00E51198" w:rsidP="00E51198">
      <w:pPr>
        <w:pStyle w:val="ADANB"/>
        <w:rPr>
          <w:del w:id="2817" w:author="3.0" w:date="2014-08-28T16:03:00Z"/>
        </w:rPr>
      </w:pPr>
      <w:del w:id="2818" w:author="3.0" w:date="2014-08-28T16:03:00Z">
        <w:r w:rsidDel="004F1DFB">
          <w:delText>range           :       1..8000;</w:delText>
        </w:r>
      </w:del>
    </w:p>
    <w:p w:rsidR="00E51198" w:rsidDel="004F1DFB" w:rsidRDefault="00E51198" w:rsidP="00E51198">
      <w:pPr>
        <w:pStyle w:val="ADANB"/>
        <w:rPr>
          <w:del w:id="2819" w:author="3.0" w:date="2014-08-28T16:03:00Z"/>
        </w:rPr>
      </w:pPr>
      <w:del w:id="2820" w:author="3.0" w:date="2014-08-28T16:03:00Z">
        <w:r w:rsidDel="004F1DFB">
          <w:delText>resolution      :       1;</w:delText>
        </w:r>
      </w:del>
    </w:p>
    <w:p w:rsidR="00E51198" w:rsidDel="004F1DFB" w:rsidRDefault="00E51198" w:rsidP="00E51198">
      <w:pPr>
        <w:pStyle w:val="ADANB"/>
        <w:rPr>
          <w:del w:id="2821" w:author="3.0" w:date="2014-08-28T16:03:00Z"/>
        </w:rPr>
      </w:pPr>
      <w:del w:id="2822" w:author="3.0" w:date="2014-08-28T16:03:00Z">
        <w:r w:rsidDel="004F1DFB">
          <w:delText>units           :       bit;</w:delText>
        </w:r>
      </w:del>
    </w:p>
    <w:p w:rsidR="00E51198" w:rsidDel="004F1DFB" w:rsidRDefault="00E51198" w:rsidP="00E51198">
      <w:pPr>
        <w:pStyle w:val="ADANB"/>
        <w:rPr>
          <w:del w:id="2823" w:author="3.0" w:date="2014-08-28T16:03:00Z"/>
        </w:rPr>
      </w:pPr>
      <w:del w:id="2824" w:author="3.0" w:date="2014-08-28T16:03:00Z">
        <w:r w:rsidDel="004F1DFB">
          <w:delText>value_names     :       N/A;</w:delText>
        </w:r>
      </w:del>
    </w:p>
    <w:p w:rsidR="00E51198" w:rsidDel="004F1DFB" w:rsidRDefault="00E51198" w:rsidP="00E51198">
      <w:pPr>
        <w:pStyle w:val="ADANB"/>
        <w:rPr>
          <w:del w:id="2825" w:author="3.0" w:date="2014-08-28T16:03:00Z"/>
        </w:rPr>
      </w:pPr>
      <w:del w:id="2826" w:author="3.0" w:date="2014-08-28T16:03:00Z">
        <w:r w:rsidDel="004F1DFB">
          <w:delText>component_of    :       N/A;</w:delText>
        </w:r>
      </w:del>
    </w:p>
    <w:p w:rsidR="00E51198" w:rsidDel="004F1DFB" w:rsidRDefault="00E51198" w:rsidP="00E51198">
      <w:pPr>
        <w:pStyle w:val="ADANB"/>
        <w:rPr>
          <w:del w:id="2827" w:author="3.0" w:date="2014-08-28T16:03:00Z"/>
        </w:rPr>
      </w:pPr>
      <w:del w:id="2828" w:author="3.0" w:date="2014-08-28T16:03:00Z">
        <w:r w:rsidDel="004F1DFB">
          <w:delText>description     :       ;</w:delText>
        </w:r>
      </w:del>
    </w:p>
    <w:p w:rsidR="00E51198" w:rsidDel="004F1DFB" w:rsidRDefault="00E51198" w:rsidP="00E51198">
      <w:pPr>
        <w:pStyle w:val="ADANB"/>
        <w:rPr>
          <w:del w:id="2829" w:author="3.0" w:date="2014-08-28T16:03:00Z"/>
        </w:rPr>
      </w:pPr>
    </w:p>
    <w:p w:rsidR="00E51198" w:rsidDel="004F1DFB" w:rsidRDefault="00E51198" w:rsidP="00E51198">
      <w:pPr>
        <w:pStyle w:val="ADANB"/>
        <w:rPr>
          <w:del w:id="2830" w:author="3.0" w:date="2014-08-28T16:03:00Z"/>
        </w:rPr>
      </w:pPr>
    </w:p>
    <w:p w:rsidR="00E51198" w:rsidDel="004F1DFB" w:rsidRDefault="00E51198" w:rsidP="00E51198">
      <w:pPr>
        <w:pStyle w:val="ADANB"/>
        <w:rPr>
          <w:del w:id="2831" w:author="3.0" w:date="2014-08-28T16:03:00Z"/>
        </w:rPr>
      </w:pPr>
    </w:p>
    <w:p w:rsidR="00E51198" w:rsidDel="004F1DFB" w:rsidRDefault="00E51198" w:rsidP="00E51198">
      <w:pPr>
        <w:pStyle w:val="ADANB"/>
        <w:rPr>
          <w:del w:id="2832" w:author="3.0" w:date="2014-08-28T16:03:00Z"/>
        </w:rPr>
      </w:pPr>
    </w:p>
    <w:p w:rsidR="00E51198" w:rsidDel="004F1DFB" w:rsidRDefault="00E51198" w:rsidP="00E51198">
      <w:pPr>
        <w:pStyle w:val="ADANB"/>
        <w:rPr>
          <w:del w:id="2833" w:author="3.0" w:date="2014-08-28T16:03:00Z"/>
        </w:rPr>
      </w:pPr>
      <w:del w:id="2834" w:author="3.0" w:date="2014-08-28T16:03:00Z">
        <w:r w:rsidDel="004F1DFB">
          <w:delText>2594.</w:delText>
        </w:r>
        <w:r w:rsidDel="004F1DFB">
          <w:tab/>
          <w:delText>power_up_tests_info (data flow, del) =</w:delText>
        </w:r>
      </w:del>
    </w:p>
    <w:p w:rsidR="00E51198" w:rsidDel="004F1DFB" w:rsidRDefault="00E51198" w:rsidP="00E51198">
      <w:pPr>
        <w:pStyle w:val="ADANB"/>
        <w:rPr>
          <w:del w:id="2835" w:author="3.0" w:date="2014-08-28T16:03:00Z"/>
        </w:rPr>
      </w:pPr>
      <w:del w:id="2836" w:author="3.0" w:date="2014-08-28T16:03:00Z">
        <w:r w:rsidDel="004F1DFB">
          <w:delText>["NOT_RELEVANT" | "ON_GOING" | "SUCCESSFUL" | "SUCCESSFUL_WITH_LOW_AVAILABILTY" | "FAILED"].</w:delText>
        </w:r>
      </w:del>
    </w:p>
    <w:p w:rsidR="00E51198" w:rsidDel="004F1DFB" w:rsidRDefault="00E51198" w:rsidP="00E51198">
      <w:pPr>
        <w:pStyle w:val="ADANB"/>
        <w:rPr>
          <w:del w:id="2837" w:author="3.0" w:date="2014-08-28T16:03:00Z"/>
        </w:rPr>
      </w:pPr>
    </w:p>
    <w:p w:rsidR="00E51198" w:rsidDel="004F1DFB" w:rsidRDefault="00E51198" w:rsidP="00E51198">
      <w:pPr>
        <w:pStyle w:val="ADANB"/>
        <w:rPr>
          <w:del w:id="2838" w:author="3.0" w:date="2014-08-28T16:03:00Z"/>
        </w:rPr>
      </w:pPr>
      <w:del w:id="2839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2840" w:author="3.0" w:date="2014-08-28T16:03:00Z"/>
        </w:rPr>
      </w:pPr>
      <w:del w:id="2841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2842" w:author="3.0" w:date="2014-08-28T16:03:00Z"/>
        </w:rPr>
      </w:pPr>
      <w:del w:id="2843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2844" w:author="3.0" w:date="2014-08-28T16:03:00Z"/>
        </w:rPr>
      </w:pPr>
      <w:del w:id="2845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2846" w:author="3.0" w:date="2014-08-28T16:03:00Z"/>
        </w:rPr>
      </w:pPr>
      <w:del w:id="2847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2848" w:author="3.0" w:date="2014-08-28T16:03:00Z"/>
        </w:rPr>
      </w:pPr>
      <w:del w:id="2849" w:author="3.0" w:date="2014-08-28T16:03:00Z">
        <w:r w:rsidDel="004F1DFB">
          <w:delText xml:space="preserve">value names  : </w:delText>
        </w:r>
      </w:del>
    </w:p>
    <w:p w:rsidR="00E51198" w:rsidDel="004F1DFB" w:rsidRDefault="00E51198" w:rsidP="00E51198">
      <w:pPr>
        <w:pStyle w:val="ADANB"/>
        <w:rPr>
          <w:del w:id="2850" w:author="3.0" w:date="2014-08-28T16:03:00Z"/>
        </w:rPr>
      </w:pPr>
      <w:del w:id="2851" w:author="3.0" w:date="2014-08-28T16:03:00Z">
        <w:r w:rsidDel="004F1DFB">
          <w:delText>"NOT_RELEVANT"                               = No power-up tests results available</w:delText>
        </w:r>
      </w:del>
    </w:p>
    <w:p w:rsidR="00E51198" w:rsidDel="004F1DFB" w:rsidRDefault="00E51198" w:rsidP="00E51198">
      <w:pPr>
        <w:pStyle w:val="ADANB"/>
        <w:rPr>
          <w:del w:id="2852" w:author="3.0" w:date="2014-08-28T16:03:00Z"/>
        </w:rPr>
      </w:pPr>
      <w:del w:id="2853" w:author="3.0" w:date="2014-08-28T16:03:00Z">
        <w:r w:rsidDel="004F1DFB">
          <w:delText>"ON_GOING"                                   = Power-up tests are on going</w:delText>
        </w:r>
      </w:del>
    </w:p>
    <w:p w:rsidR="00E51198" w:rsidDel="004F1DFB" w:rsidRDefault="00E51198" w:rsidP="00E51198">
      <w:pPr>
        <w:pStyle w:val="ADANB"/>
        <w:rPr>
          <w:del w:id="2854" w:author="3.0" w:date="2014-08-28T16:03:00Z"/>
        </w:rPr>
      </w:pPr>
      <w:del w:id="2855" w:author="3.0" w:date="2014-08-28T16:03:00Z">
        <w:r w:rsidDel="004F1DFB">
          <w:delText>"SUCCESSFUL"                                 = Power-up tests are successful</w:delText>
        </w:r>
      </w:del>
    </w:p>
    <w:p w:rsidR="00E51198" w:rsidDel="004F1DFB" w:rsidRDefault="00E51198" w:rsidP="00E51198">
      <w:pPr>
        <w:pStyle w:val="ADANB"/>
        <w:rPr>
          <w:del w:id="2856" w:author="3.0" w:date="2014-08-28T16:03:00Z"/>
        </w:rPr>
      </w:pPr>
      <w:del w:id="2857" w:author="3.0" w:date="2014-08-28T16:03:00Z">
        <w:r w:rsidDel="004F1DFB">
          <w:delText>"SUCCESSFUL_WITH_LOW_AVAILABILTY"   = Power-up tests are partially successful, implying low availability</w:delText>
        </w:r>
      </w:del>
    </w:p>
    <w:p w:rsidR="00E51198" w:rsidDel="004F1DFB" w:rsidRDefault="00E51198" w:rsidP="00E51198">
      <w:pPr>
        <w:pStyle w:val="ADANB"/>
        <w:rPr>
          <w:del w:id="2858" w:author="3.0" w:date="2014-08-28T16:03:00Z"/>
        </w:rPr>
      </w:pPr>
      <w:del w:id="2859" w:author="3.0" w:date="2014-08-28T16:03:00Z">
        <w:r w:rsidDel="004F1DFB">
          <w:delText>"FAILED"                            = Power-up tests have failed</w:delText>
        </w:r>
      </w:del>
    </w:p>
    <w:p w:rsidR="00E51198" w:rsidDel="004F1DFB" w:rsidRDefault="00E51198" w:rsidP="00E51198">
      <w:pPr>
        <w:pStyle w:val="ADANB"/>
        <w:rPr>
          <w:del w:id="2860" w:author="3.0" w:date="2014-08-28T16:03:00Z"/>
        </w:rPr>
      </w:pPr>
      <w:del w:id="2861" w:author="3.0" w:date="2014-08-28T16:03:00Z">
        <w:r w:rsidDel="004F1DFB">
          <w:delText>description  : Gives the result of the power-up tests.</w:delText>
        </w:r>
      </w:del>
    </w:p>
    <w:p w:rsidR="00E51198" w:rsidDel="004F1DFB" w:rsidRDefault="00E51198" w:rsidP="00E51198">
      <w:pPr>
        <w:pStyle w:val="ADANB"/>
        <w:rPr>
          <w:del w:id="2862" w:author="3.0" w:date="2014-08-28T16:03:00Z"/>
        </w:rPr>
      </w:pPr>
    </w:p>
    <w:p w:rsidR="00E51198" w:rsidDel="004F1DFB" w:rsidRDefault="00E51198" w:rsidP="00E51198">
      <w:pPr>
        <w:pStyle w:val="ADANB"/>
        <w:rPr>
          <w:del w:id="2863" w:author="3.0" w:date="2014-08-28T16:03:00Z"/>
        </w:rPr>
      </w:pPr>
    </w:p>
    <w:p w:rsidR="00E51198" w:rsidDel="004F1DFB" w:rsidRDefault="00E51198" w:rsidP="00E51198">
      <w:pPr>
        <w:pStyle w:val="ADANB"/>
        <w:rPr>
          <w:del w:id="2864" w:author="3.0" w:date="2014-08-28T16:03:00Z"/>
        </w:rPr>
      </w:pPr>
      <w:del w:id="2865" w:author="3.0" w:date="2014-08-28T16:03:00Z">
        <w:r w:rsidDel="004F1DFB">
          <w:delText>1882.</w:delText>
        </w:r>
        <w:r w:rsidDel="004F1DFB">
          <w:tab/>
          <w:delText>maintenance_data_from_basic (data flow) =</w:delText>
        </w:r>
      </w:del>
    </w:p>
    <w:p w:rsidR="00E51198" w:rsidDel="004F1DFB" w:rsidRDefault="00E51198" w:rsidP="00E51198">
      <w:pPr>
        <w:pStyle w:val="ADANB"/>
        <w:rPr>
          <w:del w:id="2866" w:author="3.0" w:date="2014-08-28T16:03:00Z"/>
        </w:rPr>
      </w:pPr>
      <w:del w:id="2867" w:author="3.0" w:date="2014-08-28T16:03:00Z">
        <w:r w:rsidDel="004F1DFB">
          <w:delText>is_present</w:delText>
        </w:r>
      </w:del>
    </w:p>
    <w:p w:rsidR="00E51198" w:rsidDel="004F1DFB" w:rsidRDefault="00E51198" w:rsidP="00E51198">
      <w:pPr>
        <w:pStyle w:val="ADANB"/>
        <w:rPr>
          <w:del w:id="2868" w:author="3.0" w:date="2014-08-28T16:03:00Z"/>
        </w:rPr>
      </w:pPr>
      <w:del w:id="2869" w:author="3.0" w:date="2014-08-28T16:03:00Z">
        <w:r w:rsidDel="004F1DFB">
          <w:delText>+ wheel_diameter_A</w:delText>
        </w:r>
      </w:del>
    </w:p>
    <w:p w:rsidR="00E51198" w:rsidDel="004F1DFB" w:rsidRDefault="00E51198" w:rsidP="00E51198">
      <w:pPr>
        <w:pStyle w:val="ADANB"/>
        <w:rPr>
          <w:del w:id="2870" w:author="3.0" w:date="2014-08-28T16:03:00Z"/>
        </w:rPr>
      </w:pPr>
      <w:del w:id="2871" w:author="3.0" w:date="2014-08-28T16:03:00Z">
        <w:r w:rsidDel="004F1DFB">
          <w:delText>+ wheel_diameter_B</w:delText>
        </w:r>
      </w:del>
    </w:p>
    <w:p w:rsidR="00E51198" w:rsidRPr="00E51198" w:rsidDel="004F1DFB" w:rsidRDefault="00E51198" w:rsidP="00E51198">
      <w:pPr>
        <w:pStyle w:val="ADANB"/>
        <w:rPr>
          <w:del w:id="2872" w:author="3.0" w:date="2014-08-28T16:03:00Z"/>
          <w:lang w:val="fr-BE"/>
        </w:rPr>
      </w:pPr>
      <w:del w:id="2873" w:author="3.0" w:date="2014-08-28T16:03:00Z">
        <w:r w:rsidRPr="00E51198" w:rsidDel="004F1DFB">
          <w:rPr>
            <w:lang w:val="fr-BE"/>
          </w:rPr>
          <w:delText>+ inter_coefficient_A</w:delText>
        </w:r>
      </w:del>
    </w:p>
    <w:p w:rsidR="00E51198" w:rsidRPr="00E51198" w:rsidDel="004F1DFB" w:rsidRDefault="00E51198" w:rsidP="00E51198">
      <w:pPr>
        <w:pStyle w:val="ADANB"/>
        <w:rPr>
          <w:del w:id="2874" w:author="3.0" w:date="2014-08-28T16:03:00Z"/>
          <w:lang w:val="fr-BE"/>
        </w:rPr>
      </w:pPr>
      <w:del w:id="2875" w:author="3.0" w:date="2014-08-28T16:03:00Z">
        <w:r w:rsidRPr="00E51198" w:rsidDel="004F1DFB">
          <w:rPr>
            <w:lang w:val="fr-BE"/>
          </w:rPr>
          <w:delText>+ inter_coefficient_B</w:delText>
        </w:r>
      </w:del>
    </w:p>
    <w:p w:rsidR="00E51198" w:rsidRPr="00E51198" w:rsidDel="004F1DFB" w:rsidRDefault="00E51198" w:rsidP="00E51198">
      <w:pPr>
        <w:pStyle w:val="ADANB"/>
        <w:rPr>
          <w:del w:id="2876" w:author="3.0" w:date="2014-08-28T16:03:00Z"/>
          <w:lang w:val="fr-BE"/>
        </w:rPr>
      </w:pPr>
      <w:del w:id="2877" w:author="3.0" w:date="2014-08-28T16:03:00Z">
        <w:r w:rsidRPr="00E51198" w:rsidDel="004F1DFB">
          <w:rPr>
            <w:lang w:val="fr-BE"/>
          </w:rPr>
          <w:delText>+ doppler_coefficient_A</w:delText>
        </w:r>
      </w:del>
    </w:p>
    <w:p w:rsidR="00E51198" w:rsidRPr="00E51198" w:rsidDel="004F1DFB" w:rsidRDefault="00E51198" w:rsidP="00E51198">
      <w:pPr>
        <w:pStyle w:val="ADANB"/>
        <w:rPr>
          <w:del w:id="2878" w:author="3.0" w:date="2014-08-28T16:03:00Z"/>
          <w:lang w:val="fr-BE"/>
        </w:rPr>
      </w:pPr>
      <w:del w:id="2879" w:author="3.0" w:date="2014-08-28T16:03:00Z">
        <w:r w:rsidRPr="00E51198" w:rsidDel="004F1DFB">
          <w:rPr>
            <w:lang w:val="fr-BE"/>
          </w:rPr>
          <w:delText>+ doppler_coefficient_B</w:delText>
        </w:r>
      </w:del>
    </w:p>
    <w:p w:rsidR="00E51198" w:rsidRPr="00E51198" w:rsidDel="004F1DFB" w:rsidRDefault="00E51198" w:rsidP="00E51198">
      <w:pPr>
        <w:pStyle w:val="ADANB"/>
        <w:rPr>
          <w:del w:id="2880" w:author="3.0" w:date="2014-08-28T16:03:00Z"/>
          <w:lang w:val="fr-BE"/>
        </w:rPr>
      </w:pPr>
      <w:del w:id="2881" w:author="3.0" w:date="2014-08-28T16:03:00Z">
        <w:r w:rsidRPr="00E51198" w:rsidDel="004F1DFB">
          <w:rPr>
            <w:lang w:val="fr-BE"/>
          </w:rPr>
          <w:delText>+ sdmu_coefficient_A</w:delText>
        </w:r>
      </w:del>
    </w:p>
    <w:p w:rsidR="00E51198" w:rsidRPr="00E51198" w:rsidDel="004F1DFB" w:rsidRDefault="00E51198" w:rsidP="00E51198">
      <w:pPr>
        <w:pStyle w:val="ADANB"/>
        <w:rPr>
          <w:del w:id="2882" w:author="3.0" w:date="2014-08-28T16:03:00Z"/>
          <w:lang w:val="fr-BE"/>
        </w:rPr>
      </w:pPr>
      <w:del w:id="2883" w:author="3.0" w:date="2014-08-28T16:03:00Z">
        <w:r w:rsidRPr="00E51198" w:rsidDel="004F1DFB">
          <w:rPr>
            <w:lang w:val="fr-BE"/>
          </w:rPr>
          <w:delText>+ sdmu_coefficient_B</w:delText>
        </w:r>
      </w:del>
    </w:p>
    <w:p w:rsidR="00E51198" w:rsidRPr="00E51198" w:rsidDel="004F1DFB" w:rsidRDefault="00E51198" w:rsidP="00E51198">
      <w:pPr>
        <w:pStyle w:val="ADANB"/>
        <w:rPr>
          <w:del w:id="2884" w:author="3.0" w:date="2014-08-28T16:03:00Z"/>
          <w:lang w:val="fr-BE"/>
        </w:rPr>
      </w:pPr>
    </w:p>
    <w:p w:rsidR="00E51198" w:rsidRPr="00E51198" w:rsidDel="004F1DFB" w:rsidRDefault="00E51198" w:rsidP="00E51198">
      <w:pPr>
        <w:pStyle w:val="ADANB"/>
        <w:rPr>
          <w:del w:id="2885" w:author="3.0" w:date="2014-08-28T16:03:00Z"/>
          <w:lang w:val="fr-BE"/>
        </w:rPr>
      </w:pPr>
    </w:p>
    <w:p w:rsidR="00E51198" w:rsidDel="004F1DFB" w:rsidRDefault="00E51198" w:rsidP="00E51198">
      <w:pPr>
        <w:pStyle w:val="ADANB"/>
        <w:rPr>
          <w:del w:id="2886" w:author="3.0" w:date="2014-08-28T16:03:00Z"/>
        </w:rPr>
      </w:pPr>
      <w:del w:id="2887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2888" w:author="3.0" w:date="2014-08-28T16:03:00Z"/>
        </w:rPr>
      </w:pPr>
      <w:del w:id="2889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2890" w:author="3.0" w:date="2014-08-28T16:03:00Z"/>
        </w:rPr>
      </w:pPr>
      <w:del w:id="2891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2892" w:author="3.0" w:date="2014-08-28T16:03:00Z"/>
        </w:rPr>
      </w:pPr>
      <w:del w:id="2893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2894" w:author="3.0" w:date="2014-08-28T16:03:00Z"/>
        </w:rPr>
      </w:pPr>
      <w:del w:id="2895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2896" w:author="3.0" w:date="2014-08-28T16:03:00Z"/>
        </w:rPr>
      </w:pPr>
      <w:del w:id="2897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2898" w:author="3.0" w:date="2014-08-28T16:03:00Z"/>
        </w:rPr>
      </w:pPr>
      <w:del w:id="2899" w:author="3.0" w:date="2014-08-28T16:03:00Z">
        <w:r w:rsidDel="004F1DFB">
          <w:delText>description  : maintenance data information provided</w:delText>
        </w:r>
      </w:del>
    </w:p>
    <w:p w:rsidR="00E51198" w:rsidDel="004F1DFB" w:rsidRDefault="00E51198" w:rsidP="00E51198">
      <w:pPr>
        <w:pStyle w:val="ADANB"/>
        <w:rPr>
          <w:del w:id="2900" w:author="3.0" w:date="2014-08-28T16:03:00Z"/>
        </w:rPr>
      </w:pPr>
      <w:del w:id="2901" w:author="3.0" w:date="2014-08-28T16:03:00Z">
        <w:r w:rsidDel="004F1DFB">
          <w:delText>by basic</w:delText>
        </w:r>
      </w:del>
    </w:p>
    <w:p w:rsidR="00E51198" w:rsidDel="004F1DFB" w:rsidRDefault="00E51198" w:rsidP="00E51198">
      <w:pPr>
        <w:pStyle w:val="ADANB"/>
        <w:rPr>
          <w:del w:id="2902" w:author="3.0" w:date="2014-08-28T16:03:00Z"/>
        </w:rPr>
      </w:pPr>
    </w:p>
    <w:p w:rsidR="00E51198" w:rsidDel="004F1DFB" w:rsidRDefault="00E51198" w:rsidP="00E51198">
      <w:pPr>
        <w:pStyle w:val="ADANB"/>
        <w:rPr>
          <w:del w:id="2903" w:author="3.0" w:date="2014-08-28T16:03:00Z"/>
        </w:rPr>
      </w:pPr>
    </w:p>
    <w:p w:rsidR="00E51198" w:rsidDel="004F1DFB" w:rsidRDefault="00E51198" w:rsidP="00E51198">
      <w:pPr>
        <w:pStyle w:val="ADANB"/>
        <w:rPr>
          <w:del w:id="2904" w:author="3.0" w:date="2014-08-28T16:03:00Z"/>
        </w:rPr>
      </w:pPr>
      <w:del w:id="2905" w:author="3.0" w:date="2014-08-28T16:03:00Z">
        <w:r w:rsidDel="004F1DFB">
          <w:delText>3951.</w:delText>
        </w:r>
        <w:r w:rsidDel="004F1DFB">
          <w:tab/>
          <w:delText>wheel_diameter_A (data flow) =</w:delText>
        </w:r>
      </w:del>
    </w:p>
    <w:p w:rsidR="00E51198" w:rsidDel="004F1DFB" w:rsidRDefault="00E51198" w:rsidP="00E51198">
      <w:pPr>
        <w:pStyle w:val="ADANB"/>
        <w:rPr>
          <w:del w:id="2906" w:author="3.0" w:date="2014-08-28T16:03:00Z"/>
        </w:rPr>
      </w:pPr>
      <w:del w:id="2907" w:author="3.0" w:date="2014-08-28T16:03:00Z">
        <w:r w:rsidDel="004F1DFB">
          <w:delText>wheel_diameter_value</w:delText>
        </w:r>
      </w:del>
    </w:p>
    <w:p w:rsidR="00E51198" w:rsidDel="004F1DFB" w:rsidRDefault="00E51198" w:rsidP="00E51198">
      <w:pPr>
        <w:pStyle w:val="ADANB"/>
        <w:rPr>
          <w:del w:id="2908" w:author="3.0" w:date="2014-08-28T16:03:00Z"/>
        </w:rPr>
      </w:pPr>
      <w:del w:id="2909" w:author="3.0" w:date="2014-08-28T16:03:00Z">
        <w:r w:rsidDel="004F1DFB">
          <w:delText>+ maintenance_data_state</w:delText>
        </w:r>
      </w:del>
    </w:p>
    <w:p w:rsidR="00E51198" w:rsidDel="004F1DFB" w:rsidRDefault="00E51198" w:rsidP="00E51198">
      <w:pPr>
        <w:pStyle w:val="ADANB"/>
        <w:rPr>
          <w:del w:id="2910" w:author="3.0" w:date="2014-08-28T16:03:00Z"/>
        </w:rPr>
      </w:pPr>
      <w:del w:id="2911" w:author="3.0" w:date="2014-08-28T16:03:00Z">
        <w:r w:rsidDel="004F1DFB">
          <w:delText>+ last_modification_date</w:delText>
        </w:r>
      </w:del>
    </w:p>
    <w:p w:rsidR="00E51198" w:rsidDel="004F1DFB" w:rsidRDefault="00E51198" w:rsidP="00E51198">
      <w:pPr>
        <w:pStyle w:val="ADANB"/>
        <w:rPr>
          <w:del w:id="2912" w:author="3.0" w:date="2014-08-28T16:03:00Z"/>
        </w:rPr>
      </w:pPr>
      <w:del w:id="2913" w:author="3.0" w:date="2014-08-28T16:03:00Z">
        <w:r w:rsidDel="004F1DFB">
          <w:delText>+ value_has_been_entered</w:delText>
        </w:r>
      </w:del>
    </w:p>
    <w:p w:rsidR="00E51198" w:rsidDel="004F1DFB" w:rsidRDefault="00E51198" w:rsidP="00E51198">
      <w:pPr>
        <w:pStyle w:val="ADANB"/>
        <w:rPr>
          <w:del w:id="2914" w:author="3.0" w:date="2014-08-28T16:03:00Z"/>
        </w:rPr>
      </w:pPr>
    </w:p>
    <w:p w:rsidR="00E51198" w:rsidDel="004F1DFB" w:rsidRDefault="00E51198" w:rsidP="00E51198">
      <w:pPr>
        <w:pStyle w:val="ADANB"/>
        <w:rPr>
          <w:del w:id="2915" w:author="3.0" w:date="2014-08-28T16:03:00Z"/>
        </w:rPr>
      </w:pPr>
      <w:del w:id="2916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2917" w:author="3.0" w:date="2014-08-28T16:03:00Z"/>
        </w:rPr>
      </w:pPr>
      <w:del w:id="2918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2919" w:author="3.0" w:date="2014-08-28T16:03:00Z"/>
        </w:rPr>
      </w:pPr>
      <w:del w:id="2920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2921" w:author="3.0" w:date="2014-08-28T16:03:00Z"/>
        </w:rPr>
      </w:pPr>
      <w:del w:id="2922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2923" w:author="3.0" w:date="2014-08-28T16:03:00Z"/>
        </w:rPr>
      </w:pPr>
      <w:del w:id="2924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2925" w:author="3.0" w:date="2014-08-28T16:03:00Z"/>
        </w:rPr>
      </w:pPr>
      <w:del w:id="2926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2927" w:author="3.0" w:date="2014-08-28T16:03:00Z"/>
        </w:rPr>
      </w:pPr>
      <w:del w:id="2928" w:author="3.0" w:date="2014-08-28T16:03:00Z">
        <w:r w:rsidDel="004F1DFB">
          <w:delText>description  : contains the information concerning the wheel diameter A entered by the driver</w:delText>
        </w:r>
      </w:del>
    </w:p>
    <w:p w:rsidR="00E51198" w:rsidDel="004F1DFB" w:rsidRDefault="00E51198" w:rsidP="00E51198">
      <w:pPr>
        <w:pStyle w:val="ADANB"/>
        <w:rPr>
          <w:del w:id="2929" w:author="3.0" w:date="2014-08-28T16:03:00Z"/>
        </w:rPr>
      </w:pPr>
    </w:p>
    <w:p w:rsidR="00E51198" w:rsidDel="004F1DFB" w:rsidRDefault="00E51198" w:rsidP="00E51198">
      <w:pPr>
        <w:pStyle w:val="ADANB"/>
        <w:rPr>
          <w:del w:id="2930" w:author="3.0" w:date="2014-08-28T16:03:00Z"/>
        </w:rPr>
      </w:pPr>
    </w:p>
    <w:p w:rsidR="00E51198" w:rsidDel="004F1DFB" w:rsidRDefault="00E51198" w:rsidP="00E51198">
      <w:pPr>
        <w:pStyle w:val="ADANB"/>
        <w:rPr>
          <w:del w:id="2931" w:author="3.0" w:date="2014-08-28T16:03:00Z"/>
        </w:rPr>
      </w:pPr>
    </w:p>
    <w:p w:rsidR="00E51198" w:rsidDel="004F1DFB" w:rsidRDefault="00E51198" w:rsidP="00E51198">
      <w:pPr>
        <w:pStyle w:val="ADANB"/>
        <w:rPr>
          <w:del w:id="2932" w:author="3.0" w:date="2014-08-28T16:03:00Z"/>
        </w:rPr>
      </w:pPr>
      <w:del w:id="2933" w:author="3.0" w:date="2014-08-28T16:03:00Z">
        <w:r w:rsidDel="004F1DFB">
          <w:delText>3959.</w:delText>
        </w:r>
        <w:r w:rsidDel="004F1DFB">
          <w:tab/>
          <w:delText>wheel_diameter_value (data flow, cel) =</w:delText>
        </w:r>
      </w:del>
    </w:p>
    <w:p w:rsidR="00E51198" w:rsidDel="004F1DFB" w:rsidRDefault="00E51198" w:rsidP="00E51198">
      <w:pPr>
        <w:pStyle w:val="ADANB"/>
        <w:rPr>
          <w:del w:id="2934" w:author="3.0" w:date="2014-08-28T16:03:00Z"/>
        </w:rPr>
      </w:pPr>
      <w:del w:id="2935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2936" w:author="3.0" w:date="2014-08-28T16:03:00Z"/>
        </w:rPr>
      </w:pPr>
    </w:p>
    <w:p w:rsidR="00E51198" w:rsidDel="004F1DFB" w:rsidRDefault="00E51198" w:rsidP="00E51198">
      <w:pPr>
        <w:pStyle w:val="ADANB"/>
        <w:rPr>
          <w:del w:id="2937" w:author="3.0" w:date="2014-08-28T16:03:00Z"/>
        </w:rPr>
      </w:pPr>
      <w:del w:id="2938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2939" w:author="3.0" w:date="2014-08-28T16:03:00Z"/>
        </w:rPr>
      </w:pPr>
      <w:del w:id="2940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2941" w:author="3.0" w:date="2014-08-28T16:03:00Z"/>
        </w:rPr>
      </w:pPr>
      <w:del w:id="2942" w:author="3.0" w:date="2014-08-28T16:03:00Z">
        <w:r w:rsidDel="004F1DFB">
          <w:delText>range        : 0..2047</w:delText>
        </w:r>
      </w:del>
    </w:p>
    <w:p w:rsidR="00E51198" w:rsidDel="004F1DFB" w:rsidRDefault="00E51198" w:rsidP="00E51198">
      <w:pPr>
        <w:pStyle w:val="ADANB"/>
        <w:rPr>
          <w:del w:id="2943" w:author="3.0" w:date="2014-08-28T16:03:00Z"/>
        </w:rPr>
      </w:pPr>
      <w:del w:id="2944" w:author="3.0" w:date="2014-08-28T16:03:00Z">
        <w:r w:rsidDel="004F1DFB">
          <w:delText xml:space="preserve">resolution   : 1   </w:delText>
        </w:r>
      </w:del>
    </w:p>
    <w:p w:rsidR="00E51198" w:rsidDel="004F1DFB" w:rsidRDefault="00E51198" w:rsidP="00E51198">
      <w:pPr>
        <w:pStyle w:val="ADANB"/>
        <w:rPr>
          <w:del w:id="2945" w:author="3.0" w:date="2014-08-28T16:03:00Z"/>
        </w:rPr>
      </w:pPr>
      <w:del w:id="2946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2947" w:author="3.0" w:date="2014-08-28T16:03:00Z"/>
        </w:rPr>
      </w:pPr>
      <w:del w:id="2948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2949" w:author="3.0" w:date="2014-08-28T16:03:00Z"/>
        </w:rPr>
      </w:pPr>
      <w:del w:id="2950" w:author="3.0" w:date="2014-08-28T16:03:00Z">
        <w:r w:rsidDel="004F1DFB">
          <w:delText>initialisation : Empty</w:delText>
        </w:r>
      </w:del>
    </w:p>
    <w:p w:rsidR="00E51198" w:rsidDel="004F1DFB" w:rsidRDefault="00E51198" w:rsidP="00E51198">
      <w:pPr>
        <w:pStyle w:val="ADANB"/>
        <w:rPr>
          <w:del w:id="2951" w:author="3.0" w:date="2014-08-28T16:03:00Z"/>
        </w:rPr>
      </w:pPr>
      <w:del w:id="2952" w:author="3.0" w:date="2014-08-28T16:03:00Z">
        <w:r w:rsidDel="004F1DFB">
          <w:delText>description  : wheel diameter value entered by the driver</w:delText>
        </w:r>
      </w:del>
    </w:p>
    <w:p w:rsidR="00E51198" w:rsidDel="004F1DFB" w:rsidRDefault="00E51198" w:rsidP="00E51198">
      <w:pPr>
        <w:pStyle w:val="ADANB"/>
        <w:rPr>
          <w:del w:id="2953" w:author="3.0" w:date="2014-08-28T16:03:00Z"/>
        </w:rPr>
      </w:pPr>
    </w:p>
    <w:p w:rsidR="00E51198" w:rsidDel="004F1DFB" w:rsidRDefault="00E51198" w:rsidP="00E51198">
      <w:pPr>
        <w:pStyle w:val="ADANB"/>
        <w:rPr>
          <w:del w:id="2954" w:author="3.0" w:date="2014-08-28T16:03:00Z"/>
        </w:rPr>
      </w:pPr>
    </w:p>
    <w:p w:rsidR="00E51198" w:rsidDel="004F1DFB" w:rsidRDefault="00E51198" w:rsidP="00E51198">
      <w:pPr>
        <w:pStyle w:val="ADANB"/>
        <w:rPr>
          <w:del w:id="2955" w:author="3.0" w:date="2014-08-28T16:03:00Z"/>
        </w:rPr>
      </w:pPr>
      <w:del w:id="2956" w:author="3.0" w:date="2014-08-28T16:03:00Z">
        <w:r w:rsidDel="004F1DFB">
          <w:delText>1884.</w:delText>
        </w:r>
        <w:r w:rsidDel="004F1DFB">
          <w:tab/>
          <w:delText>maintenance_data_state (data flow, del) =</w:delText>
        </w:r>
      </w:del>
    </w:p>
    <w:p w:rsidR="00E51198" w:rsidDel="004F1DFB" w:rsidRDefault="00E51198" w:rsidP="00E51198">
      <w:pPr>
        <w:pStyle w:val="ADANB"/>
        <w:rPr>
          <w:del w:id="2957" w:author="3.0" w:date="2014-08-28T16:03:00Z"/>
        </w:rPr>
      </w:pPr>
      <w:del w:id="2958" w:author="3.0" w:date="2014-08-28T16:03:00Z">
        <w:r w:rsidDel="004F1DFB">
          <w:delText>["NOT_RELEVANT"| "RANGE_ERROR" | "CONSISTENCY_ERROR" | "VALID"]</w:delText>
        </w:r>
      </w:del>
    </w:p>
    <w:p w:rsidR="00E51198" w:rsidDel="004F1DFB" w:rsidRDefault="00E51198" w:rsidP="00E51198">
      <w:pPr>
        <w:pStyle w:val="ADANB"/>
        <w:rPr>
          <w:del w:id="2959" w:author="3.0" w:date="2014-08-28T16:03:00Z"/>
        </w:rPr>
      </w:pPr>
    </w:p>
    <w:p w:rsidR="00E51198" w:rsidDel="004F1DFB" w:rsidRDefault="00E51198" w:rsidP="00E51198">
      <w:pPr>
        <w:pStyle w:val="ADANB"/>
        <w:rPr>
          <w:del w:id="2960" w:author="3.0" w:date="2014-08-28T16:03:00Z"/>
        </w:rPr>
      </w:pPr>
      <w:del w:id="2961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2962" w:author="3.0" w:date="2014-08-28T16:03:00Z"/>
        </w:rPr>
      </w:pPr>
      <w:del w:id="2963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2964" w:author="3.0" w:date="2014-08-28T16:03:00Z"/>
        </w:rPr>
      </w:pPr>
      <w:del w:id="2965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2966" w:author="3.0" w:date="2014-08-28T16:03:00Z"/>
        </w:rPr>
      </w:pPr>
      <w:del w:id="2967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2968" w:author="3.0" w:date="2014-08-28T16:03:00Z"/>
        </w:rPr>
      </w:pPr>
      <w:del w:id="2969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2970" w:author="3.0" w:date="2014-08-28T16:03:00Z"/>
        </w:rPr>
      </w:pPr>
      <w:del w:id="2971" w:author="3.0" w:date="2014-08-28T16:03:00Z">
        <w:r w:rsidDel="004F1DFB">
          <w:delText>value names  :</w:delText>
        </w:r>
        <w:r w:rsidDel="004F1DFB">
          <w:rPr>
            <w:rFonts w:cs="Alstom"/>
          </w:rPr>
          <w:delText></w:delText>
        </w:r>
        <w:r w:rsidDel="004F1DFB">
          <w:delText>"NOT_RELEVANT " = the data is either undefined or is not available</w:delText>
        </w:r>
      </w:del>
    </w:p>
    <w:p w:rsidR="00E51198" w:rsidDel="004F1DFB" w:rsidRDefault="00E51198" w:rsidP="00E51198">
      <w:pPr>
        <w:pStyle w:val="ADANB"/>
        <w:rPr>
          <w:del w:id="2972" w:author="3.0" w:date="2014-08-28T16:03:00Z"/>
        </w:rPr>
      </w:pPr>
      <w:del w:id="2973" w:author="3.0" w:date="2014-08-28T16:03:00Z">
        <w:r w:rsidDel="004F1DFB">
          <w:delText>"RANGE_ERROR" = the data entered is out of the authorised range</w:delText>
        </w:r>
      </w:del>
    </w:p>
    <w:p w:rsidR="00E51198" w:rsidDel="004F1DFB" w:rsidRDefault="00E51198" w:rsidP="00E51198">
      <w:pPr>
        <w:pStyle w:val="ADANB"/>
        <w:rPr>
          <w:del w:id="2974" w:author="3.0" w:date="2014-08-28T16:03:00Z"/>
        </w:rPr>
      </w:pPr>
      <w:del w:id="2975" w:author="3.0" w:date="2014-08-28T16:03:00Z">
        <w:r w:rsidDel="004F1DFB">
          <w:delText xml:space="preserve">"CONSISTENCY_ERROR" = at power-up: the vote of the data fails / </w:delText>
        </w:r>
      </w:del>
    </w:p>
    <w:p w:rsidR="00E51198" w:rsidDel="004F1DFB" w:rsidRDefault="00E51198" w:rsidP="00E51198">
      <w:pPr>
        <w:pStyle w:val="ADANB"/>
        <w:rPr>
          <w:del w:id="2976" w:author="3.0" w:date="2014-08-28T16:03:00Z"/>
        </w:rPr>
      </w:pPr>
      <w:del w:id="2977" w:author="3.0" w:date="2014-08-28T16:03:00Z">
        <w:r w:rsidDel="004F1DFB">
          <w:delText xml:space="preserve">                        after data entry by driver: the data entered is not coherent</w:delText>
        </w:r>
      </w:del>
    </w:p>
    <w:p w:rsidR="00E51198" w:rsidDel="004F1DFB" w:rsidRDefault="00E51198" w:rsidP="00E51198">
      <w:pPr>
        <w:pStyle w:val="ADANB"/>
        <w:rPr>
          <w:del w:id="2978" w:author="3.0" w:date="2014-08-28T16:03:00Z"/>
        </w:rPr>
      </w:pPr>
      <w:del w:id="2979" w:author="3.0" w:date="2014-08-28T16:03:00Z">
        <w:r w:rsidDel="004F1DFB">
          <w:delText>"VALID" = the data has been checked and is the correct one</w:delText>
        </w:r>
      </w:del>
    </w:p>
    <w:p w:rsidR="00E51198" w:rsidDel="004F1DFB" w:rsidRDefault="00E51198" w:rsidP="00E51198">
      <w:pPr>
        <w:pStyle w:val="ADANB"/>
        <w:rPr>
          <w:del w:id="2980" w:author="3.0" w:date="2014-08-28T16:03:00Z"/>
        </w:rPr>
      </w:pPr>
      <w:del w:id="2981" w:author="3.0" w:date="2014-08-28T16:03:00Z">
        <w:r w:rsidDel="004F1DFB">
          <w:delText>description  : Indicates the state of the data.</w:delText>
        </w:r>
      </w:del>
    </w:p>
    <w:p w:rsidR="00E51198" w:rsidDel="004F1DFB" w:rsidRDefault="00E51198" w:rsidP="00E51198">
      <w:pPr>
        <w:pStyle w:val="ADANB"/>
        <w:rPr>
          <w:del w:id="2982" w:author="3.0" w:date="2014-08-28T16:03:00Z"/>
        </w:rPr>
      </w:pPr>
    </w:p>
    <w:p w:rsidR="00E51198" w:rsidDel="004F1DFB" w:rsidRDefault="00E51198" w:rsidP="00E51198">
      <w:pPr>
        <w:pStyle w:val="ADANB"/>
        <w:rPr>
          <w:del w:id="2983" w:author="3.0" w:date="2014-08-28T16:03:00Z"/>
        </w:rPr>
      </w:pPr>
    </w:p>
    <w:p w:rsidR="00E51198" w:rsidDel="004F1DFB" w:rsidRDefault="00E51198" w:rsidP="00E51198">
      <w:pPr>
        <w:pStyle w:val="ADANB"/>
        <w:rPr>
          <w:del w:id="2984" w:author="3.0" w:date="2014-08-28T16:03:00Z"/>
        </w:rPr>
      </w:pPr>
    </w:p>
    <w:p w:rsidR="00E51198" w:rsidDel="004F1DFB" w:rsidRDefault="00E51198" w:rsidP="00E51198">
      <w:pPr>
        <w:pStyle w:val="ADANB"/>
        <w:rPr>
          <w:del w:id="2985" w:author="3.0" w:date="2014-08-28T16:03:00Z"/>
        </w:rPr>
      </w:pPr>
      <w:del w:id="2986" w:author="3.0" w:date="2014-08-28T16:03:00Z">
        <w:r w:rsidDel="004F1DFB">
          <w:delText>1731.</w:delText>
        </w:r>
        <w:r w:rsidDel="004F1DFB">
          <w:tab/>
          <w:delText>last_modification_date (data flow, cel) =</w:delText>
        </w:r>
      </w:del>
    </w:p>
    <w:p w:rsidR="00E51198" w:rsidDel="004F1DFB" w:rsidRDefault="00E51198" w:rsidP="00E51198">
      <w:pPr>
        <w:pStyle w:val="ADANB"/>
        <w:rPr>
          <w:del w:id="2987" w:author="3.0" w:date="2014-08-28T16:03:00Z"/>
        </w:rPr>
      </w:pPr>
      <w:del w:id="2988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2989" w:author="3.0" w:date="2014-08-28T16:03:00Z"/>
        </w:rPr>
      </w:pPr>
    </w:p>
    <w:p w:rsidR="00E51198" w:rsidDel="004F1DFB" w:rsidRDefault="00E51198" w:rsidP="00E51198">
      <w:pPr>
        <w:pStyle w:val="ADANB"/>
        <w:rPr>
          <w:del w:id="2990" w:author="3.0" w:date="2014-08-28T16:03:00Z"/>
        </w:rPr>
      </w:pPr>
      <w:del w:id="2991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2992" w:author="3.0" w:date="2014-08-28T16:03:00Z"/>
        </w:rPr>
      </w:pPr>
      <w:del w:id="2993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2994" w:author="3.0" w:date="2014-08-28T16:03:00Z"/>
        </w:rPr>
      </w:pPr>
      <w:del w:id="2995" w:author="3.0" w:date="2014-08-28T16:03:00Z">
        <w:r w:rsidDel="004F1DFB">
          <w:delText>range        : 0..4294967296</w:delText>
        </w:r>
      </w:del>
    </w:p>
    <w:p w:rsidR="00E51198" w:rsidDel="004F1DFB" w:rsidRDefault="00E51198" w:rsidP="00E51198">
      <w:pPr>
        <w:pStyle w:val="ADANB"/>
        <w:rPr>
          <w:del w:id="2996" w:author="3.0" w:date="2014-08-28T16:03:00Z"/>
        </w:rPr>
      </w:pPr>
      <w:del w:id="2997" w:author="3.0" w:date="2014-08-28T16:03:00Z">
        <w:r w:rsidDel="004F1DFB">
          <w:delText xml:space="preserve">resolution   : 1   </w:delText>
        </w:r>
      </w:del>
    </w:p>
    <w:p w:rsidR="00E51198" w:rsidDel="004F1DFB" w:rsidRDefault="00E51198" w:rsidP="00E51198">
      <w:pPr>
        <w:pStyle w:val="ADANB"/>
        <w:rPr>
          <w:del w:id="2998" w:author="3.0" w:date="2014-08-28T16:03:00Z"/>
        </w:rPr>
      </w:pPr>
      <w:del w:id="2999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3000" w:author="3.0" w:date="2014-08-28T16:03:00Z"/>
        </w:rPr>
      </w:pPr>
      <w:del w:id="3001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3002" w:author="3.0" w:date="2014-08-28T16:03:00Z"/>
        </w:rPr>
      </w:pPr>
      <w:del w:id="3003" w:author="3.0" w:date="2014-08-28T16:03:00Z">
        <w:r w:rsidDel="004F1DFB">
          <w:delText>description  : gives the date of the last modification of the parameter entered by the driver</w:delText>
        </w:r>
      </w:del>
    </w:p>
    <w:p w:rsidR="00E51198" w:rsidDel="004F1DFB" w:rsidRDefault="00E51198" w:rsidP="00E51198">
      <w:pPr>
        <w:pStyle w:val="ADANB"/>
        <w:rPr>
          <w:del w:id="3004" w:author="3.0" w:date="2014-08-28T16:03:00Z"/>
        </w:rPr>
      </w:pPr>
    </w:p>
    <w:p w:rsidR="00E51198" w:rsidDel="004F1DFB" w:rsidRDefault="00E51198" w:rsidP="00E51198">
      <w:pPr>
        <w:pStyle w:val="ADANB"/>
        <w:rPr>
          <w:del w:id="3005" w:author="3.0" w:date="2014-08-28T16:03:00Z"/>
        </w:rPr>
      </w:pPr>
    </w:p>
    <w:p w:rsidR="00E51198" w:rsidDel="004F1DFB" w:rsidRDefault="00E51198" w:rsidP="00E51198">
      <w:pPr>
        <w:pStyle w:val="ADANB"/>
        <w:rPr>
          <w:del w:id="3006" w:author="3.0" w:date="2014-08-28T16:03:00Z"/>
        </w:rPr>
      </w:pPr>
      <w:del w:id="3007" w:author="3.0" w:date="2014-08-28T16:03:00Z">
        <w:r w:rsidDel="004F1DFB">
          <w:delText>3937.</w:delText>
        </w:r>
        <w:r w:rsidDel="004F1DFB">
          <w:tab/>
          <w:delText>value_has_been_entered (data flow, del) =</w:delText>
        </w:r>
      </w:del>
    </w:p>
    <w:p w:rsidR="00E51198" w:rsidDel="004F1DFB" w:rsidRDefault="00E51198" w:rsidP="00E51198">
      <w:pPr>
        <w:pStyle w:val="ADANB"/>
        <w:rPr>
          <w:del w:id="3008" w:author="3.0" w:date="2014-08-28T16:03:00Z"/>
        </w:rPr>
      </w:pPr>
      <w:del w:id="3009" w:author="3.0" w:date="2014-08-28T16:03:00Z">
        <w:r w:rsidDel="004F1DFB">
          <w:delText>["FALSE"|"TRUE"].</w:delText>
        </w:r>
      </w:del>
    </w:p>
    <w:p w:rsidR="00E51198" w:rsidDel="004F1DFB" w:rsidRDefault="00E51198" w:rsidP="00E51198">
      <w:pPr>
        <w:pStyle w:val="ADANB"/>
        <w:rPr>
          <w:del w:id="3010" w:author="3.0" w:date="2014-08-28T16:03:00Z"/>
        </w:rPr>
      </w:pPr>
    </w:p>
    <w:p w:rsidR="00E51198" w:rsidDel="004F1DFB" w:rsidRDefault="00E51198" w:rsidP="00E51198">
      <w:pPr>
        <w:pStyle w:val="ADANB"/>
        <w:rPr>
          <w:del w:id="3011" w:author="3.0" w:date="2014-08-28T16:03:00Z"/>
        </w:rPr>
      </w:pPr>
      <w:del w:id="3012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3013" w:author="3.0" w:date="2014-08-28T16:03:00Z"/>
        </w:rPr>
      </w:pPr>
      <w:del w:id="3014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3015" w:author="3.0" w:date="2014-08-28T16:03:00Z"/>
        </w:rPr>
      </w:pPr>
      <w:del w:id="3016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3017" w:author="3.0" w:date="2014-08-28T16:03:00Z"/>
        </w:rPr>
      </w:pPr>
      <w:del w:id="3018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3019" w:author="3.0" w:date="2014-08-28T16:03:00Z"/>
        </w:rPr>
      </w:pPr>
      <w:del w:id="3020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3021" w:author="3.0" w:date="2014-08-28T16:03:00Z"/>
        </w:rPr>
      </w:pPr>
      <w:del w:id="3022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3023" w:author="3.0" w:date="2014-08-28T16:03:00Z"/>
        </w:rPr>
      </w:pPr>
      <w:del w:id="3024" w:author="3.0" w:date="2014-08-28T16:03:00Z">
        <w:r w:rsidDel="004F1DFB">
          <w:delText>description  : Indicates if the related parameter value</w:delText>
        </w:r>
      </w:del>
    </w:p>
    <w:p w:rsidR="00E51198" w:rsidDel="004F1DFB" w:rsidRDefault="00E51198" w:rsidP="00E51198">
      <w:pPr>
        <w:pStyle w:val="ADANB"/>
        <w:rPr>
          <w:del w:id="3025" w:author="3.0" w:date="2014-08-28T16:03:00Z"/>
        </w:rPr>
      </w:pPr>
      <w:del w:id="3026" w:author="3.0" w:date="2014-08-28T16:03:00Z">
        <w:r w:rsidDel="004F1DFB">
          <w:delText xml:space="preserve">                  has already been entered;</w:delText>
        </w:r>
      </w:del>
    </w:p>
    <w:p w:rsidR="00E51198" w:rsidDel="004F1DFB" w:rsidRDefault="00E51198" w:rsidP="00E51198">
      <w:pPr>
        <w:pStyle w:val="ADANB"/>
        <w:rPr>
          <w:del w:id="3027" w:author="3.0" w:date="2014-08-28T16:03:00Z"/>
        </w:rPr>
      </w:pPr>
    </w:p>
    <w:p w:rsidR="00E51198" w:rsidDel="004F1DFB" w:rsidRDefault="00E51198" w:rsidP="00E51198">
      <w:pPr>
        <w:pStyle w:val="ADANB"/>
        <w:rPr>
          <w:del w:id="3028" w:author="3.0" w:date="2014-08-28T16:03:00Z"/>
        </w:rPr>
      </w:pPr>
    </w:p>
    <w:p w:rsidR="00E51198" w:rsidDel="004F1DFB" w:rsidRDefault="00E51198" w:rsidP="00E51198">
      <w:pPr>
        <w:pStyle w:val="ADANB"/>
        <w:rPr>
          <w:del w:id="3029" w:author="3.0" w:date="2014-08-28T16:03:00Z"/>
        </w:rPr>
      </w:pPr>
      <w:del w:id="3030" w:author="3.0" w:date="2014-08-28T16:03:00Z">
        <w:r w:rsidDel="004F1DFB">
          <w:delText>3954.</w:delText>
        </w:r>
        <w:r w:rsidDel="004F1DFB">
          <w:tab/>
          <w:delText>wheel_diameter_B (data flow) =</w:delText>
        </w:r>
      </w:del>
    </w:p>
    <w:p w:rsidR="00E51198" w:rsidDel="004F1DFB" w:rsidRDefault="00E51198" w:rsidP="00E51198">
      <w:pPr>
        <w:pStyle w:val="ADANB"/>
        <w:rPr>
          <w:del w:id="3031" w:author="3.0" w:date="2014-08-28T16:03:00Z"/>
        </w:rPr>
      </w:pPr>
      <w:del w:id="3032" w:author="3.0" w:date="2014-08-28T16:03:00Z">
        <w:r w:rsidDel="004F1DFB">
          <w:delText>wheel_diameter_value</w:delText>
        </w:r>
      </w:del>
    </w:p>
    <w:p w:rsidR="00E51198" w:rsidDel="004F1DFB" w:rsidRDefault="00E51198" w:rsidP="00E51198">
      <w:pPr>
        <w:pStyle w:val="ADANB"/>
        <w:rPr>
          <w:del w:id="3033" w:author="3.0" w:date="2014-08-28T16:03:00Z"/>
        </w:rPr>
      </w:pPr>
      <w:del w:id="3034" w:author="3.0" w:date="2014-08-28T16:03:00Z">
        <w:r w:rsidDel="004F1DFB">
          <w:delText>+ maintenance_data_state</w:delText>
        </w:r>
      </w:del>
    </w:p>
    <w:p w:rsidR="00E51198" w:rsidDel="004F1DFB" w:rsidRDefault="00E51198" w:rsidP="00E51198">
      <w:pPr>
        <w:pStyle w:val="ADANB"/>
        <w:rPr>
          <w:del w:id="3035" w:author="3.0" w:date="2014-08-28T16:03:00Z"/>
        </w:rPr>
      </w:pPr>
      <w:del w:id="3036" w:author="3.0" w:date="2014-08-28T16:03:00Z">
        <w:r w:rsidDel="004F1DFB">
          <w:delText>+ last_modification_date</w:delText>
        </w:r>
      </w:del>
    </w:p>
    <w:p w:rsidR="00E51198" w:rsidDel="004F1DFB" w:rsidRDefault="00E51198" w:rsidP="00E51198">
      <w:pPr>
        <w:pStyle w:val="ADANB"/>
        <w:rPr>
          <w:del w:id="3037" w:author="3.0" w:date="2014-08-28T16:03:00Z"/>
        </w:rPr>
      </w:pPr>
      <w:del w:id="3038" w:author="3.0" w:date="2014-08-28T16:03:00Z">
        <w:r w:rsidDel="004F1DFB">
          <w:delText>+ value_has_been_entered</w:delText>
        </w:r>
      </w:del>
    </w:p>
    <w:p w:rsidR="00E51198" w:rsidDel="004F1DFB" w:rsidRDefault="00E51198" w:rsidP="00E51198">
      <w:pPr>
        <w:pStyle w:val="ADANB"/>
        <w:rPr>
          <w:del w:id="3039" w:author="3.0" w:date="2014-08-28T16:03:00Z"/>
        </w:rPr>
      </w:pPr>
    </w:p>
    <w:p w:rsidR="00E51198" w:rsidDel="004F1DFB" w:rsidRDefault="00E51198" w:rsidP="00E51198">
      <w:pPr>
        <w:pStyle w:val="ADANB"/>
        <w:rPr>
          <w:del w:id="3040" w:author="3.0" w:date="2014-08-28T16:03:00Z"/>
        </w:rPr>
      </w:pPr>
      <w:del w:id="3041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3042" w:author="3.0" w:date="2014-08-28T16:03:00Z"/>
        </w:rPr>
      </w:pPr>
      <w:del w:id="3043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3044" w:author="3.0" w:date="2014-08-28T16:03:00Z"/>
        </w:rPr>
      </w:pPr>
      <w:del w:id="3045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3046" w:author="3.0" w:date="2014-08-28T16:03:00Z"/>
        </w:rPr>
      </w:pPr>
      <w:del w:id="3047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3048" w:author="3.0" w:date="2014-08-28T16:03:00Z"/>
        </w:rPr>
      </w:pPr>
      <w:del w:id="3049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3050" w:author="3.0" w:date="2014-08-28T16:03:00Z"/>
        </w:rPr>
      </w:pPr>
      <w:del w:id="3051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3052" w:author="3.0" w:date="2014-08-28T16:03:00Z"/>
        </w:rPr>
      </w:pPr>
      <w:del w:id="3053" w:author="3.0" w:date="2014-08-28T16:03:00Z">
        <w:r w:rsidDel="004F1DFB">
          <w:delText>description  : contains the information concerning the wheel diameter B entered by the driver</w:delText>
        </w:r>
      </w:del>
    </w:p>
    <w:p w:rsidR="00E51198" w:rsidDel="004F1DFB" w:rsidRDefault="00E51198" w:rsidP="00E51198">
      <w:pPr>
        <w:pStyle w:val="ADANB"/>
        <w:rPr>
          <w:del w:id="3054" w:author="3.0" w:date="2014-08-28T16:03:00Z"/>
        </w:rPr>
      </w:pPr>
    </w:p>
    <w:p w:rsidR="00E51198" w:rsidDel="004F1DFB" w:rsidRDefault="00E51198" w:rsidP="00E51198">
      <w:pPr>
        <w:pStyle w:val="ADANB"/>
        <w:rPr>
          <w:del w:id="3055" w:author="3.0" w:date="2014-08-28T16:03:00Z"/>
        </w:rPr>
      </w:pPr>
    </w:p>
    <w:p w:rsidR="00E51198" w:rsidDel="004F1DFB" w:rsidRDefault="00E51198" w:rsidP="00E51198">
      <w:pPr>
        <w:pStyle w:val="ADANB"/>
        <w:rPr>
          <w:del w:id="3056" w:author="3.0" w:date="2014-08-28T16:03:00Z"/>
        </w:rPr>
      </w:pPr>
    </w:p>
    <w:p w:rsidR="00E51198" w:rsidDel="004F1DFB" w:rsidRDefault="00E51198" w:rsidP="00E51198">
      <w:pPr>
        <w:pStyle w:val="ADANB"/>
        <w:rPr>
          <w:del w:id="3057" w:author="3.0" w:date="2014-08-28T16:03:00Z"/>
        </w:rPr>
      </w:pPr>
    </w:p>
    <w:p w:rsidR="00E51198" w:rsidDel="004F1DFB" w:rsidRDefault="00E51198" w:rsidP="00E51198">
      <w:pPr>
        <w:pStyle w:val="ADANB"/>
        <w:rPr>
          <w:del w:id="3058" w:author="3.0" w:date="2014-08-28T16:03:00Z"/>
        </w:rPr>
      </w:pPr>
      <w:del w:id="3059" w:author="3.0" w:date="2014-08-28T16:03:00Z">
        <w:r w:rsidDel="004F1DFB">
          <w:delText>1481.</w:delText>
        </w:r>
        <w:r w:rsidDel="004F1DFB">
          <w:tab/>
          <w:delText>inter_coefficient_A (data flow) =</w:delText>
        </w:r>
      </w:del>
    </w:p>
    <w:p w:rsidR="00E51198" w:rsidDel="004F1DFB" w:rsidRDefault="00E51198" w:rsidP="00E51198">
      <w:pPr>
        <w:pStyle w:val="ADANB"/>
        <w:rPr>
          <w:del w:id="3060" w:author="3.0" w:date="2014-08-28T16:03:00Z"/>
        </w:rPr>
      </w:pPr>
      <w:del w:id="3061" w:author="3.0" w:date="2014-08-28T16:03:00Z">
        <w:r w:rsidDel="004F1DFB">
          <w:delText>inter_coefficient_value</w:delText>
        </w:r>
      </w:del>
    </w:p>
    <w:p w:rsidR="00E51198" w:rsidDel="004F1DFB" w:rsidRDefault="00E51198" w:rsidP="00E51198">
      <w:pPr>
        <w:pStyle w:val="ADANB"/>
        <w:rPr>
          <w:del w:id="3062" w:author="3.0" w:date="2014-08-28T16:03:00Z"/>
        </w:rPr>
      </w:pPr>
      <w:del w:id="3063" w:author="3.0" w:date="2014-08-28T16:03:00Z">
        <w:r w:rsidDel="004F1DFB">
          <w:delText>+ maintenance_data_state</w:delText>
        </w:r>
      </w:del>
    </w:p>
    <w:p w:rsidR="00E51198" w:rsidDel="004F1DFB" w:rsidRDefault="00E51198" w:rsidP="00E51198">
      <w:pPr>
        <w:pStyle w:val="ADANB"/>
        <w:rPr>
          <w:del w:id="3064" w:author="3.0" w:date="2014-08-28T16:03:00Z"/>
        </w:rPr>
      </w:pPr>
      <w:del w:id="3065" w:author="3.0" w:date="2014-08-28T16:03:00Z">
        <w:r w:rsidDel="004F1DFB">
          <w:delText>+ last_modification_date</w:delText>
        </w:r>
      </w:del>
    </w:p>
    <w:p w:rsidR="00E51198" w:rsidDel="004F1DFB" w:rsidRDefault="00E51198" w:rsidP="00E51198">
      <w:pPr>
        <w:pStyle w:val="ADANB"/>
        <w:rPr>
          <w:del w:id="3066" w:author="3.0" w:date="2014-08-28T16:03:00Z"/>
        </w:rPr>
      </w:pPr>
      <w:del w:id="3067" w:author="3.0" w:date="2014-08-28T16:03:00Z">
        <w:r w:rsidDel="004F1DFB">
          <w:delText>+ value_has_been_entered</w:delText>
        </w:r>
      </w:del>
    </w:p>
    <w:p w:rsidR="00E51198" w:rsidDel="004F1DFB" w:rsidRDefault="00E51198" w:rsidP="00E51198">
      <w:pPr>
        <w:pStyle w:val="ADANB"/>
        <w:rPr>
          <w:del w:id="3068" w:author="3.0" w:date="2014-08-28T16:03:00Z"/>
        </w:rPr>
      </w:pPr>
    </w:p>
    <w:p w:rsidR="00E51198" w:rsidDel="004F1DFB" w:rsidRDefault="00E51198" w:rsidP="00E51198">
      <w:pPr>
        <w:pStyle w:val="ADANB"/>
        <w:rPr>
          <w:del w:id="3069" w:author="3.0" w:date="2014-08-28T16:03:00Z"/>
        </w:rPr>
      </w:pPr>
      <w:del w:id="3070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3071" w:author="3.0" w:date="2014-08-28T16:03:00Z"/>
        </w:rPr>
      </w:pPr>
      <w:del w:id="3072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3073" w:author="3.0" w:date="2014-08-28T16:03:00Z"/>
        </w:rPr>
      </w:pPr>
      <w:del w:id="3074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3075" w:author="3.0" w:date="2014-08-28T16:03:00Z"/>
        </w:rPr>
      </w:pPr>
      <w:del w:id="3076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3077" w:author="3.0" w:date="2014-08-28T16:03:00Z"/>
        </w:rPr>
      </w:pPr>
      <w:del w:id="3078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3079" w:author="3.0" w:date="2014-08-28T16:03:00Z"/>
        </w:rPr>
      </w:pPr>
      <w:del w:id="3080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3081" w:author="3.0" w:date="2014-08-28T16:03:00Z"/>
        </w:rPr>
      </w:pPr>
      <w:del w:id="3082" w:author="3.0" w:date="2014-08-28T16:03:00Z">
        <w:r w:rsidDel="004F1DFB">
          <w:delText>description  : contains the information concerning the inter coefficient A entered by the driver</w:delText>
        </w:r>
      </w:del>
    </w:p>
    <w:p w:rsidR="00E51198" w:rsidDel="004F1DFB" w:rsidRDefault="00E51198" w:rsidP="00E51198">
      <w:pPr>
        <w:pStyle w:val="ADANB"/>
        <w:rPr>
          <w:del w:id="3083" w:author="3.0" w:date="2014-08-28T16:03:00Z"/>
        </w:rPr>
      </w:pPr>
    </w:p>
    <w:p w:rsidR="00E51198" w:rsidDel="004F1DFB" w:rsidRDefault="00E51198" w:rsidP="00E51198">
      <w:pPr>
        <w:pStyle w:val="ADANB"/>
        <w:rPr>
          <w:del w:id="3084" w:author="3.0" w:date="2014-08-28T16:03:00Z"/>
        </w:rPr>
      </w:pPr>
    </w:p>
    <w:p w:rsidR="00E51198" w:rsidDel="004F1DFB" w:rsidRDefault="00E51198" w:rsidP="00E51198">
      <w:pPr>
        <w:pStyle w:val="ADANB"/>
        <w:rPr>
          <w:del w:id="3085" w:author="3.0" w:date="2014-08-28T16:03:00Z"/>
        </w:rPr>
      </w:pPr>
      <w:del w:id="3086" w:author="3.0" w:date="2014-08-28T16:03:00Z">
        <w:r w:rsidDel="004F1DFB">
          <w:delText>1487.</w:delText>
        </w:r>
        <w:r w:rsidDel="004F1DFB">
          <w:tab/>
          <w:delText>inter_coefficient_value (data flow, cel) =</w:delText>
        </w:r>
      </w:del>
    </w:p>
    <w:p w:rsidR="00E51198" w:rsidDel="004F1DFB" w:rsidRDefault="00E51198" w:rsidP="00E51198">
      <w:pPr>
        <w:pStyle w:val="ADANB"/>
        <w:rPr>
          <w:del w:id="3087" w:author="3.0" w:date="2014-08-28T16:03:00Z"/>
        </w:rPr>
      </w:pPr>
      <w:del w:id="3088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3089" w:author="3.0" w:date="2014-08-28T16:03:00Z"/>
        </w:rPr>
      </w:pPr>
    </w:p>
    <w:p w:rsidR="00E51198" w:rsidDel="004F1DFB" w:rsidRDefault="00E51198" w:rsidP="00E51198">
      <w:pPr>
        <w:pStyle w:val="ADANB"/>
        <w:rPr>
          <w:del w:id="3090" w:author="3.0" w:date="2014-08-28T16:03:00Z"/>
        </w:rPr>
      </w:pPr>
      <w:del w:id="3091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3092" w:author="3.0" w:date="2014-08-28T16:03:00Z"/>
        </w:rPr>
      </w:pPr>
      <w:del w:id="3093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3094" w:author="3.0" w:date="2014-08-28T16:03:00Z"/>
        </w:rPr>
      </w:pPr>
      <w:del w:id="3095" w:author="3.0" w:date="2014-08-28T16:03:00Z">
        <w:r w:rsidDel="004F1DFB">
          <w:delText>range        : -256..256</w:delText>
        </w:r>
      </w:del>
    </w:p>
    <w:p w:rsidR="00E51198" w:rsidDel="004F1DFB" w:rsidRDefault="00E51198" w:rsidP="00E51198">
      <w:pPr>
        <w:pStyle w:val="ADANB"/>
        <w:rPr>
          <w:del w:id="3096" w:author="3.0" w:date="2014-08-28T16:03:00Z"/>
        </w:rPr>
      </w:pPr>
      <w:del w:id="3097" w:author="3.0" w:date="2014-08-28T16:03:00Z">
        <w:r w:rsidDel="004F1DFB">
          <w:delText xml:space="preserve">resolution   : 1   </w:delText>
        </w:r>
      </w:del>
    </w:p>
    <w:p w:rsidR="00E51198" w:rsidDel="004F1DFB" w:rsidRDefault="00E51198" w:rsidP="00E51198">
      <w:pPr>
        <w:pStyle w:val="ADANB"/>
        <w:rPr>
          <w:del w:id="3098" w:author="3.0" w:date="2014-08-28T16:03:00Z"/>
        </w:rPr>
      </w:pPr>
      <w:del w:id="3099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3100" w:author="3.0" w:date="2014-08-28T16:03:00Z"/>
        </w:rPr>
      </w:pPr>
      <w:del w:id="3101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3102" w:author="3.0" w:date="2014-08-28T16:03:00Z"/>
        </w:rPr>
      </w:pPr>
      <w:del w:id="3103" w:author="3.0" w:date="2014-08-28T16:03:00Z">
        <w:r w:rsidDel="004F1DFB">
          <w:delText>initialisation : Empty</w:delText>
        </w:r>
      </w:del>
    </w:p>
    <w:p w:rsidR="00E51198" w:rsidDel="004F1DFB" w:rsidRDefault="00E51198" w:rsidP="00E51198">
      <w:pPr>
        <w:pStyle w:val="ADANB"/>
        <w:rPr>
          <w:del w:id="3104" w:author="3.0" w:date="2014-08-28T16:03:00Z"/>
        </w:rPr>
      </w:pPr>
      <w:del w:id="3105" w:author="3.0" w:date="2014-08-28T16:03:00Z">
        <w:r w:rsidDel="004F1DFB">
          <w:delText>description  : inter coefficient value entered by the driver</w:delText>
        </w:r>
      </w:del>
    </w:p>
    <w:p w:rsidR="00E51198" w:rsidDel="004F1DFB" w:rsidRDefault="00E51198" w:rsidP="00E51198">
      <w:pPr>
        <w:pStyle w:val="ADANB"/>
        <w:rPr>
          <w:del w:id="3106" w:author="3.0" w:date="2014-08-28T16:03:00Z"/>
        </w:rPr>
      </w:pPr>
    </w:p>
    <w:p w:rsidR="00E51198" w:rsidDel="004F1DFB" w:rsidRDefault="00E51198" w:rsidP="00E51198">
      <w:pPr>
        <w:pStyle w:val="ADANB"/>
        <w:rPr>
          <w:del w:id="3107" w:author="3.0" w:date="2014-08-28T16:03:00Z"/>
        </w:rPr>
      </w:pPr>
    </w:p>
    <w:p w:rsidR="00E51198" w:rsidDel="004F1DFB" w:rsidRDefault="00E51198" w:rsidP="00E51198">
      <w:pPr>
        <w:pStyle w:val="ADANB"/>
        <w:rPr>
          <w:del w:id="3108" w:author="3.0" w:date="2014-08-28T16:03:00Z"/>
        </w:rPr>
      </w:pPr>
      <w:del w:id="3109" w:author="3.0" w:date="2014-08-28T16:03:00Z">
        <w:r w:rsidDel="004F1DFB">
          <w:delText>1484.</w:delText>
        </w:r>
        <w:r w:rsidDel="004F1DFB">
          <w:tab/>
          <w:delText>inter_coefficient_B (data flow) =</w:delText>
        </w:r>
      </w:del>
    </w:p>
    <w:p w:rsidR="00E51198" w:rsidDel="004F1DFB" w:rsidRDefault="00E51198" w:rsidP="00E51198">
      <w:pPr>
        <w:pStyle w:val="ADANB"/>
        <w:rPr>
          <w:del w:id="3110" w:author="3.0" w:date="2014-08-28T16:03:00Z"/>
        </w:rPr>
      </w:pPr>
      <w:del w:id="3111" w:author="3.0" w:date="2014-08-28T16:03:00Z">
        <w:r w:rsidDel="004F1DFB">
          <w:delText>inter_coefficient_value</w:delText>
        </w:r>
      </w:del>
    </w:p>
    <w:p w:rsidR="00E51198" w:rsidDel="004F1DFB" w:rsidRDefault="00E51198" w:rsidP="00E51198">
      <w:pPr>
        <w:pStyle w:val="ADANB"/>
        <w:rPr>
          <w:del w:id="3112" w:author="3.0" w:date="2014-08-28T16:03:00Z"/>
        </w:rPr>
      </w:pPr>
      <w:del w:id="3113" w:author="3.0" w:date="2014-08-28T16:03:00Z">
        <w:r w:rsidDel="004F1DFB">
          <w:delText>+ maintenance_data_state</w:delText>
        </w:r>
      </w:del>
    </w:p>
    <w:p w:rsidR="00E51198" w:rsidDel="004F1DFB" w:rsidRDefault="00E51198" w:rsidP="00E51198">
      <w:pPr>
        <w:pStyle w:val="ADANB"/>
        <w:rPr>
          <w:del w:id="3114" w:author="3.0" w:date="2014-08-28T16:03:00Z"/>
        </w:rPr>
      </w:pPr>
      <w:del w:id="3115" w:author="3.0" w:date="2014-08-28T16:03:00Z">
        <w:r w:rsidDel="004F1DFB">
          <w:delText>+ last_modification_date</w:delText>
        </w:r>
      </w:del>
    </w:p>
    <w:p w:rsidR="00E51198" w:rsidDel="004F1DFB" w:rsidRDefault="00E51198" w:rsidP="00E51198">
      <w:pPr>
        <w:pStyle w:val="ADANB"/>
        <w:rPr>
          <w:del w:id="3116" w:author="3.0" w:date="2014-08-28T16:03:00Z"/>
        </w:rPr>
      </w:pPr>
      <w:del w:id="3117" w:author="3.0" w:date="2014-08-28T16:03:00Z">
        <w:r w:rsidDel="004F1DFB">
          <w:delText>+ value_has_been_entered</w:delText>
        </w:r>
      </w:del>
    </w:p>
    <w:p w:rsidR="00E51198" w:rsidDel="004F1DFB" w:rsidRDefault="00E51198" w:rsidP="00E51198">
      <w:pPr>
        <w:pStyle w:val="ADANB"/>
        <w:rPr>
          <w:del w:id="3118" w:author="3.0" w:date="2014-08-28T16:03:00Z"/>
        </w:rPr>
      </w:pPr>
    </w:p>
    <w:p w:rsidR="00E51198" w:rsidDel="004F1DFB" w:rsidRDefault="00E51198" w:rsidP="00E51198">
      <w:pPr>
        <w:pStyle w:val="ADANB"/>
        <w:rPr>
          <w:del w:id="3119" w:author="3.0" w:date="2014-08-28T16:03:00Z"/>
        </w:rPr>
      </w:pPr>
      <w:del w:id="3120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3121" w:author="3.0" w:date="2014-08-28T16:03:00Z"/>
        </w:rPr>
      </w:pPr>
      <w:del w:id="3122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3123" w:author="3.0" w:date="2014-08-28T16:03:00Z"/>
        </w:rPr>
      </w:pPr>
      <w:del w:id="3124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3125" w:author="3.0" w:date="2014-08-28T16:03:00Z"/>
        </w:rPr>
      </w:pPr>
      <w:del w:id="3126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3127" w:author="3.0" w:date="2014-08-28T16:03:00Z"/>
        </w:rPr>
      </w:pPr>
      <w:del w:id="3128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3129" w:author="3.0" w:date="2014-08-28T16:03:00Z"/>
        </w:rPr>
      </w:pPr>
      <w:del w:id="3130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3131" w:author="3.0" w:date="2014-08-28T16:03:00Z"/>
        </w:rPr>
      </w:pPr>
      <w:del w:id="3132" w:author="3.0" w:date="2014-08-28T16:03:00Z">
        <w:r w:rsidDel="004F1DFB">
          <w:delText>description  : contains the information concerning the inter coefficient B entered by the driver</w:delText>
        </w:r>
      </w:del>
    </w:p>
    <w:p w:rsidR="00E51198" w:rsidDel="004F1DFB" w:rsidRDefault="00E51198" w:rsidP="00E51198">
      <w:pPr>
        <w:pStyle w:val="ADANB"/>
        <w:rPr>
          <w:del w:id="3133" w:author="3.0" w:date="2014-08-28T16:03:00Z"/>
        </w:rPr>
      </w:pPr>
    </w:p>
    <w:p w:rsidR="00E51198" w:rsidDel="004F1DFB" w:rsidRDefault="00E51198" w:rsidP="00E51198">
      <w:pPr>
        <w:pStyle w:val="ADANB"/>
        <w:rPr>
          <w:del w:id="3134" w:author="3.0" w:date="2014-08-28T16:03:00Z"/>
        </w:rPr>
      </w:pPr>
    </w:p>
    <w:p w:rsidR="00E51198" w:rsidDel="004F1DFB" w:rsidRDefault="00E51198" w:rsidP="00E51198">
      <w:pPr>
        <w:pStyle w:val="ADANB"/>
        <w:rPr>
          <w:del w:id="3135" w:author="3.0" w:date="2014-08-28T16:03:00Z"/>
        </w:rPr>
      </w:pPr>
      <w:del w:id="3136" w:author="3.0" w:date="2014-08-28T16:03:00Z">
        <w:r w:rsidDel="004F1DFB">
          <w:delText>1087.</w:delText>
        </w:r>
        <w:r w:rsidDel="004F1DFB">
          <w:tab/>
          <w:delText>doppler_coefficient_A (data flow) =</w:delText>
        </w:r>
      </w:del>
    </w:p>
    <w:p w:rsidR="00E51198" w:rsidDel="004F1DFB" w:rsidRDefault="00E51198" w:rsidP="00E51198">
      <w:pPr>
        <w:pStyle w:val="ADANB"/>
        <w:rPr>
          <w:del w:id="3137" w:author="3.0" w:date="2014-08-28T16:03:00Z"/>
        </w:rPr>
      </w:pPr>
      <w:del w:id="3138" w:author="3.0" w:date="2014-08-28T16:03:00Z">
        <w:r w:rsidDel="004F1DFB">
          <w:delText>doppler_coefficient_value</w:delText>
        </w:r>
      </w:del>
    </w:p>
    <w:p w:rsidR="00E51198" w:rsidDel="004F1DFB" w:rsidRDefault="00E51198" w:rsidP="00E51198">
      <w:pPr>
        <w:pStyle w:val="ADANB"/>
        <w:rPr>
          <w:del w:id="3139" w:author="3.0" w:date="2014-08-28T16:03:00Z"/>
        </w:rPr>
      </w:pPr>
      <w:del w:id="3140" w:author="3.0" w:date="2014-08-28T16:03:00Z">
        <w:r w:rsidDel="004F1DFB">
          <w:delText>+ maintenance_data_state</w:delText>
        </w:r>
      </w:del>
    </w:p>
    <w:p w:rsidR="00E51198" w:rsidDel="004F1DFB" w:rsidRDefault="00E51198" w:rsidP="00E51198">
      <w:pPr>
        <w:pStyle w:val="ADANB"/>
        <w:rPr>
          <w:del w:id="3141" w:author="3.0" w:date="2014-08-28T16:03:00Z"/>
        </w:rPr>
      </w:pPr>
      <w:del w:id="3142" w:author="3.0" w:date="2014-08-28T16:03:00Z">
        <w:r w:rsidDel="004F1DFB">
          <w:delText>+ last_modification_date</w:delText>
        </w:r>
      </w:del>
    </w:p>
    <w:p w:rsidR="00E51198" w:rsidDel="004F1DFB" w:rsidRDefault="00E51198" w:rsidP="00E51198">
      <w:pPr>
        <w:pStyle w:val="ADANB"/>
        <w:rPr>
          <w:del w:id="3143" w:author="3.0" w:date="2014-08-28T16:03:00Z"/>
        </w:rPr>
      </w:pPr>
      <w:del w:id="3144" w:author="3.0" w:date="2014-08-28T16:03:00Z">
        <w:r w:rsidDel="004F1DFB">
          <w:delText>+ value_has_been_entered</w:delText>
        </w:r>
      </w:del>
    </w:p>
    <w:p w:rsidR="00E51198" w:rsidDel="004F1DFB" w:rsidRDefault="00E51198" w:rsidP="00E51198">
      <w:pPr>
        <w:pStyle w:val="ADANB"/>
        <w:rPr>
          <w:del w:id="3145" w:author="3.0" w:date="2014-08-28T16:03:00Z"/>
        </w:rPr>
      </w:pPr>
    </w:p>
    <w:p w:rsidR="00E51198" w:rsidDel="004F1DFB" w:rsidRDefault="00E51198" w:rsidP="00E51198">
      <w:pPr>
        <w:pStyle w:val="ADANB"/>
        <w:rPr>
          <w:del w:id="3146" w:author="3.0" w:date="2014-08-28T16:03:00Z"/>
        </w:rPr>
      </w:pPr>
      <w:del w:id="3147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3148" w:author="3.0" w:date="2014-08-28T16:03:00Z"/>
        </w:rPr>
      </w:pPr>
      <w:del w:id="3149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3150" w:author="3.0" w:date="2014-08-28T16:03:00Z"/>
        </w:rPr>
      </w:pPr>
      <w:del w:id="3151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3152" w:author="3.0" w:date="2014-08-28T16:03:00Z"/>
        </w:rPr>
      </w:pPr>
      <w:del w:id="3153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3154" w:author="3.0" w:date="2014-08-28T16:03:00Z"/>
        </w:rPr>
      </w:pPr>
      <w:del w:id="3155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3156" w:author="3.0" w:date="2014-08-28T16:03:00Z"/>
        </w:rPr>
      </w:pPr>
      <w:del w:id="3157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3158" w:author="3.0" w:date="2014-08-28T16:03:00Z"/>
        </w:rPr>
      </w:pPr>
      <w:del w:id="3159" w:author="3.0" w:date="2014-08-28T16:03:00Z">
        <w:r w:rsidDel="004F1DFB">
          <w:delText>description  : contains the information concerning the doppler coefficient A entered by the driver</w:delText>
        </w:r>
      </w:del>
    </w:p>
    <w:p w:rsidR="00E51198" w:rsidDel="004F1DFB" w:rsidRDefault="00E51198" w:rsidP="00E51198">
      <w:pPr>
        <w:pStyle w:val="ADANB"/>
        <w:rPr>
          <w:del w:id="3160" w:author="3.0" w:date="2014-08-28T16:03:00Z"/>
        </w:rPr>
      </w:pPr>
    </w:p>
    <w:p w:rsidR="00E51198" w:rsidDel="004F1DFB" w:rsidRDefault="00E51198" w:rsidP="00E51198">
      <w:pPr>
        <w:pStyle w:val="ADANB"/>
        <w:rPr>
          <w:del w:id="3161" w:author="3.0" w:date="2014-08-28T16:03:00Z"/>
        </w:rPr>
      </w:pPr>
    </w:p>
    <w:p w:rsidR="00E51198" w:rsidDel="004F1DFB" w:rsidRDefault="00E51198" w:rsidP="00E51198">
      <w:pPr>
        <w:pStyle w:val="ADANB"/>
        <w:rPr>
          <w:del w:id="3162" w:author="3.0" w:date="2014-08-28T16:03:00Z"/>
        </w:rPr>
      </w:pPr>
    </w:p>
    <w:p w:rsidR="00E51198" w:rsidDel="004F1DFB" w:rsidRDefault="00E51198" w:rsidP="00E51198">
      <w:pPr>
        <w:pStyle w:val="ADANB"/>
        <w:rPr>
          <w:del w:id="3163" w:author="3.0" w:date="2014-08-28T16:03:00Z"/>
        </w:rPr>
      </w:pPr>
    </w:p>
    <w:p w:rsidR="00E51198" w:rsidDel="004F1DFB" w:rsidRDefault="00E51198" w:rsidP="00E51198">
      <w:pPr>
        <w:pStyle w:val="ADANB"/>
        <w:rPr>
          <w:del w:id="3164" w:author="3.0" w:date="2014-08-28T16:03:00Z"/>
        </w:rPr>
      </w:pPr>
      <w:del w:id="3165" w:author="3.0" w:date="2014-08-28T16:03:00Z">
        <w:r w:rsidDel="004F1DFB">
          <w:delText>1093.</w:delText>
        </w:r>
        <w:r w:rsidDel="004F1DFB">
          <w:tab/>
          <w:delText>doppler_coefficient_value (data flow, cel) =</w:delText>
        </w:r>
      </w:del>
    </w:p>
    <w:p w:rsidR="00E51198" w:rsidDel="004F1DFB" w:rsidRDefault="00E51198" w:rsidP="00E51198">
      <w:pPr>
        <w:pStyle w:val="ADANB"/>
        <w:rPr>
          <w:del w:id="3166" w:author="3.0" w:date="2014-08-28T16:03:00Z"/>
        </w:rPr>
      </w:pPr>
      <w:del w:id="3167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3168" w:author="3.0" w:date="2014-08-28T16:03:00Z"/>
        </w:rPr>
      </w:pPr>
    </w:p>
    <w:p w:rsidR="00E51198" w:rsidDel="004F1DFB" w:rsidRDefault="00E51198" w:rsidP="00E51198">
      <w:pPr>
        <w:pStyle w:val="ADANB"/>
        <w:rPr>
          <w:del w:id="3169" w:author="3.0" w:date="2014-08-28T16:03:00Z"/>
        </w:rPr>
      </w:pPr>
      <w:del w:id="3170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3171" w:author="3.0" w:date="2014-08-28T16:03:00Z"/>
        </w:rPr>
      </w:pPr>
      <w:del w:id="3172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3173" w:author="3.0" w:date="2014-08-28T16:03:00Z"/>
        </w:rPr>
      </w:pPr>
      <w:del w:id="3174" w:author="3.0" w:date="2014-08-28T16:03:00Z">
        <w:r w:rsidDel="004F1DFB">
          <w:delText>range        : -256..256</w:delText>
        </w:r>
      </w:del>
    </w:p>
    <w:p w:rsidR="00E51198" w:rsidDel="004F1DFB" w:rsidRDefault="00E51198" w:rsidP="00E51198">
      <w:pPr>
        <w:pStyle w:val="ADANB"/>
        <w:rPr>
          <w:del w:id="3175" w:author="3.0" w:date="2014-08-28T16:03:00Z"/>
        </w:rPr>
      </w:pPr>
      <w:del w:id="3176" w:author="3.0" w:date="2014-08-28T16:03:00Z">
        <w:r w:rsidDel="004F1DFB">
          <w:delText xml:space="preserve">resolution   : 1   </w:delText>
        </w:r>
      </w:del>
    </w:p>
    <w:p w:rsidR="00E51198" w:rsidDel="004F1DFB" w:rsidRDefault="00E51198" w:rsidP="00E51198">
      <w:pPr>
        <w:pStyle w:val="ADANB"/>
        <w:rPr>
          <w:del w:id="3177" w:author="3.0" w:date="2014-08-28T16:03:00Z"/>
        </w:rPr>
      </w:pPr>
      <w:del w:id="3178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3179" w:author="3.0" w:date="2014-08-28T16:03:00Z"/>
        </w:rPr>
      </w:pPr>
      <w:del w:id="3180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3181" w:author="3.0" w:date="2014-08-28T16:03:00Z"/>
        </w:rPr>
      </w:pPr>
      <w:del w:id="3182" w:author="3.0" w:date="2014-08-28T16:03:00Z">
        <w:r w:rsidDel="004F1DFB">
          <w:delText>initialisation : Empty</w:delText>
        </w:r>
      </w:del>
    </w:p>
    <w:p w:rsidR="00E51198" w:rsidDel="004F1DFB" w:rsidRDefault="00E51198" w:rsidP="00E51198">
      <w:pPr>
        <w:pStyle w:val="ADANB"/>
        <w:rPr>
          <w:del w:id="3183" w:author="3.0" w:date="2014-08-28T16:03:00Z"/>
        </w:rPr>
      </w:pPr>
      <w:del w:id="3184" w:author="3.0" w:date="2014-08-28T16:03:00Z">
        <w:r w:rsidDel="004F1DFB">
          <w:delText>description  : Doppler coefficient value entered by the driver</w:delText>
        </w:r>
      </w:del>
    </w:p>
    <w:p w:rsidR="00E51198" w:rsidDel="004F1DFB" w:rsidRDefault="00E51198" w:rsidP="00E51198">
      <w:pPr>
        <w:pStyle w:val="ADANB"/>
        <w:rPr>
          <w:del w:id="3185" w:author="3.0" w:date="2014-08-28T16:03:00Z"/>
        </w:rPr>
      </w:pPr>
    </w:p>
    <w:p w:rsidR="00E51198" w:rsidDel="004F1DFB" w:rsidRDefault="00E51198" w:rsidP="00E51198">
      <w:pPr>
        <w:pStyle w:val="ADANB"/>
        <w:rPr>
          <w:del w:id="3186" w:author="3.0" w:date="2014-08-28T16:03:00Z"/>
        </w:rPr>
      </w:pPr>
    </w:p>
    <w:p w:rsidR="00E51198" w:rsidDel="004F1DFB" w:rsidRDefault="00E51198" w:rsidP="00E51198">
      <w:pPr>
        <w:pStyle w:val="ADANB"/>
        <w:rPr>
          <w:del w:id="3187" w:author="3.0" w:date="2014-08-28T16:03:00Z"/>
        </w:rPr>
      </w:pPr>
      <w:del w:id="3188" w:author="3.0" w:date="2014-08-28T16:03:00Z">
        <w:r w:rsidDel="004F1DFB">
          <w:delText>1090.</w:delText>
        </w:r>
        <w:r w:rsidDel="004F1DFB">
          <w:tab/>
          <w:delText>doppler_coefficient_B (data flow) =</w:delText>
        </w:r>
      </w:del>
    </w:p>
    <w:p w:rsidR="00E51198" w:rsidDel="004F1DFB" w:rsidRDefault="00E51198" w:rsidP="00E51198">
      <w:pPr>
        <w:pStyle w:val="ADANB"/>
        <w:rPr>
          <w:del w:id="3189" w:author="3.0" w:date="2014-08-28T16:03:00Z"/>
        </w:rPr>
      </w:pPr>
      <w:del w:id="3190" w:author="3.0" w:date="2014-08-28T16:03:00Z">
        <w:r w:rsidDel="004F1DFB">
          <w:delText>doppler_coefficient_value</w:delText>
        </w:r>
      </w:del>
    </w:p>
    <w:p w:rsidR="00E51198" w:rsidDel="004F1DFB" w:rsidRDefault="00E51198" w:rsidP="00E51198">
      <w:pPr>
        <w:pStyle w:val="ADANB"/>
        <w:rPr>
          <w:del w:id="3191" w:author="3.0" w:date="2014-08-28T16:03:00Z"/>
        </w:rPr>
      </w:pPr>
      <w:del w:id="3192" w:author="3.0" w:date="2014-08-28T16:03:00Z">
        <w:r w:rsidDel="004F1DFB">
          <w:delText>+ maintenance_data_state</w:delText>
        </w:r>
      </w:del>
    </w:p>
    <w:p w:rsidR="00E51198" w:rsidDel="004F1DFB" w:rsidRDefault="00E51198" w:rsidP="00E51198">
      <w:pPr>
        <w:pStyle w:val="ADANB"/>
        <w:rPr>
          <w:del w:id="3193" w:author="3.0" w:date="2014-08-28T16:03:00Z"/>
        </w:rPr>
      </w:pPr>
      <w:del w:id="3194" w:author="3.0" w:date="2014-08-28T16:03:00Z">
        <w:r w:rsidDel="004F1DFB">
          <w:delText>+ last_modification_date</w:delText>
        </w:r>
      </w:del>
    </w:p>
    <w:p w:rsidR="00E51198" w:rsidDel="004F1DFB" w:rsidRDefault="00E51198" w:rsidP="00E51198">
      <w:pPr>
        <w:pStyle w:val="ADANB"/>
        <w:rPr>
          <w:del w:id="3195" w:author="3.0" w:date="2014-08-28T16:03:00Z"/>
        </w:rPr>
      </w:pPr>
      <w:del w:id="3196" w:author="3.0" w:date="2014-08-28T16:03:00Z">
        <w:r w:rsidDel="004F1DFB">
          <w:delText>+ value_has_been_entered</w:delText>
        </w:r>
      </w:del>
    </w:p>
    <w:p w:rsidR="00E51198" w:rsidDel="004F1DFB" w:rsidRDefault="00E51198" w:rsidP="00E51198">
      <w:pPr>
        <w:pStyle w:val="ADANB"/>
        <w:rPr>
          <w:del w:id="3197" w:author="3.0" w:date="2014-08-28T16:03:00Z"/>
        </w:rPr>
      </w:pPr>
    </w:p>
    <w:p w:rsidR="00E51198" w:rsidDel="004F1DFB" w:rsidRDefault="00E51198" w:rsidP="00E51198">
      <w:pPr>
        <w:pStyle w:val="ADANB"/>
        <w:rPr>
          <w:del w:id="3198" w:author="3.0" w:date="2014-08-28T16:03:00Z"/>
        </w:rPr>
      </w:pPr>
      <w:del w:id="3199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3200" w:author="3.0" w:date="2014-08-28T16:03:00Z"/>
        </w:rPr>
      </w:pPr>
      <w:del w:id="3201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3202" w:author="3.0" w:date="2014-08-28T16:03:00Z"/>
        </w:rPr>
      </w:pPr>
      <w:del w:id="3203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3204" w:author="3.0" w:date="2014-08-28T16:03:00Z"/>
        </w:rPr>
      </w:pPr>
      <w:del w:id="3205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3206" w:author="3.0" w:date="2014-08-28T16:03:00Z"/>
        </w:rPr>
      </w:pPr>
      <w:del w:id="3207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3208" w:author="3.0" w:date="2014-08-28T16:03:00Z"/>
        </w:rPr>
      </w:pPr>
      <w:del w:id="3209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3210" w:author="3.0" w:date="2014-08-28T16:03:00Z"/>
        </w:rPr>
      </w:pPr>
      <w:del w:id="3211" w:author="3.0" w:date="2014-08-28T16:03:00Z">
        <w:r w:rsidDel="004F1DFB">
          <w:delText>description  : contains the information concerning the doppler coefficient B entered by the driver</w:delText>
        </w:r>
      </w:del>
    </w:p>
    <w:p w:rsidR="00E51198" w:rsidDel="004F1DFB" w:rsidRDefault="00E51198" w:rsidP="00E51198">
      <w:pPr>
        <w:pStyle w:val="ADANB"/>
        <w:rPr>
          <w:del w:id="3212" w:author="3.0" w:date="2014-08-28T16:03:00Z"/>
        </w:rPr>
      </w:pPr>
    </w:p>
    <w:p w:rsidR="00E51198" w:rsidDel="004F1DFB" w:rsidRDefault="00E51198" w:rsidP="00E51198">
      <w:pPr>
        <w:pStyle w:val="ADANB"/>
        <w:rPr>
          <w:del w:id="3213" w:author="3.0" w:date="2014-08-28T16:03:00Z"/>
        </w:rPr>
      </w:pPr>
    </w:p>
    <w:p w:rsidR="00E51198" w:rsidDel="004F1DFB" w:rsidRDefault="00E51198" w:rsidP="00E51198">
      <w:pPr>
        <w:pStyle w:val="ADANB"/>
        <w:rPr>
          <w:del w:id="3214" w:author="3.0" w:date="2014-08-28T16:03:00Z"/>
        </w:rPr>
      </w:pPr>
    </w:p>
    <w:p w:rsidR="00E51198" w:rsidDel="004F1DFB" w:rsidRDefault="00E51198" w:rsidP="00E51198">
      <w:pPr>
        <w:pStyle w:val="ADANB"/>
        <w:rPr>
          <w:del w:id="3215" w:author="3.0" w:date="2014-08-28T16:03:00Z"/>
        </w:rPr>
      </w:pPr>
      <w:del w:id="3216" w:author="3.0" w:date="2014-08-28T16:03:00Z">
        <w:r w:rsidDel="004F1DFB">
          <w:delText>2995.</w:delText>
        </w:r>
        <w:r w:rsidDel="004F1DFB">
          <w:tab/>
          <w:delText>sdmu_coefficient_A (data flow) =</w:delText>
        </w:r>
      </w:del>
    </w:p>
    <w:p w:rsidR="00E51198" w:rsidDel="004F1DFB" w:rsidRDefault="00E51198" w:rsidP="00E51198">
      <w:pPr>
        <w:pStyle w:val="ADANB"/>
        <w:rPr>
          <w:del w:id="3217" w:author="3.0" w:date="2014-08-28T16:03:00Z"/>
        </w:rPr>
      </w:pPr>
      <w:del w:id="3218" w:author="3.0" w:date="2014-08-28T16:03:00Z">
        <w:r w:rsidDel="004F1DFB">
          <w:delText>sdmu_coefficient_value</w:delText>
        </w:r>
      </w:del>
    </w:p>
    <w:p w:rsidR="00E51198" w:rsidDel="004F1DFB" w:rsidRDefault="00E51198" w:rsidP="00E51198">
      <w:pPr>
        <w:pStyle w:val="ADANB"/>
        <w:rPr>
          <w:del w:id="3219" w:author="3.0" w:date="2014-08-28T16:03:00Z"/>
        </w:rPr>
      </w:pPr>
      <w:del w:id="3220" w:author="3.0" w:date="2014-08-28T16:03:00Z">
        <w:r w:rsidDel="004F1DFB">
          <w:delText>+ maintenance_data_state</w:delText>
        </w:r>
      </w:del>
    </w:p>
    <w:p w:rsidR="00E51198" w:rsidDel="004F1DFB" w:rsidRDefault="00E51198" w:rsidP="00E51198">
      <w:pPr>
        <w:pStyle w:val="ADANB"/>
        <w:rPr>
          <w:del w:id="3221" w:author="3.0" w:date="2014-08-28T16:03:00Z"/>
        </w:rPr>
      </w:pPr>
      <w:del w:id="3222" w:author="3.0" w:date="2014-08-28T16:03:00Z">
        <w:r w:rsidDel="004F1DFB">
          <w:delText>+ last_modification_date</w:delText>
        </w:r>
      </w:del>
    </w:p>
    <w:p w:rsidR="00E51198" w:rsidDel="004F1DFB" w:rsidRDefault="00E51198" w:rsidP="00E51198">
      <w:pPr>
        <w:pStyle w:val="ADANB"/>
        <w:rPr>
          <w:del w:id="3223" w:author="3.0" w:date="2014-08-28T16:03:00Z"/>
        </w:rPr>
      </w:pPr>
      <w:del w:id="3224" w:author="3.0" w:date="2014-08-28T16:03:00Z">
        <w:r w:rsidDel="004F1DFB">
          <w:delText>+ value_has_been_entered</w:delText>
        </w:r>
      </w:del>
    </w:p>
    <w:p w:rsidR="00E51198" w:rsidDel="004F1DFB" w:rsidRDefault="00E51198" w:rsidP="00E51198">
      <w:pPr>
        <w:pStyle w:val="ADANB"/>
        <w:rPr>
          <w:del w:id="3225" w:author="3.0" w:date="2014-08-28T16:03:00Z"/>
        </w:rPr>
      </w:pPr>
    </w:p>
    <w:p w:rsidR="00E51198" w:rsidDel="004F1DFB" w:rsidRDefault="00E51198" w:rsidP="00E51198">
      <w:pPr>
        <w:pStyle w:val="ADANB"/>
        <w:rPr>
          <w:del w:id="3226" w:author="3.0" w:date="2014-08-28T16:03:00Z"/>
        </w:rPr>
      </w:pPr>
      <w:del w:id="3227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3228" w:author="3.0" w:date="2014-08-28T16:03:00Z"/>
        </w:rPr>
      </w:pPr>
      <w:del w:id="3229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3230" w:author="3.0" w:date="2014-08-28T16:03:00Z"/>
        </w:rPr>
      </w:pPr>
      <w:del w:id="3231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3232" w:author="3.0" w:date="2014-08-28T16:03:00Z"/>
        </w:rPr>
      </w:pPr>
      <w:del w:id="3233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3234" w:author="3.0" w:date="2014-08-28T16:03:00Z"/>
        </w:rPr>
      </w:pPr>
      <w:del w:id="3235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3236" w:author="3.0" w:date="2014-08-28T16:03:00Z"/>
        </w:rPr>
      </w:pPr>
      <w:del w:id="3237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3238" w:author="3.0" w:date="2014-08-28T16:03:00Z"/>
        </w:rPr>
      </w:pPr>
      <w:del w:id="3239" w:author="3.0" w:date="2014-08-28T16:03:00Z">
        <w:r w:rsidDel="004F1DFB">
          <w:delText>description  : contains the information concerning the sdmu coefficient B entered by the driver</w:delText>
        </w:r>
      </w:del>
    </w:p>
    <w:p w:rsidR="00E51198" w:rsidDel="004F1DFB" w:rsidRDefault="00E51198" w:rsidP="00E51198">
      <w:pPr>
        <w:pStyle w:val="ADANB"/>
        <w:rPr>
          <w:del w:id="3240" w:author="3.0" w:date="2014-08-28T16:03:00Z"/>
        </w:rPr>
      </w:pPr>
    </w:p>
    <w:p w:rsidR="00E51198" w:rsidDel="004F1DFB" w:rsidRDefault="00E51198" w:rsidP="00E51198">
      <w:pPr>
        <w:pStyle w:val="ADANB"/>
        <w:rPr>
          <w:del w:id="3241" w:author="3.0" w:date="2014-08-28T16:03:00Z"/>
        </w:rPr>
      </w:pPr>
    </w:p>
    <w:p w:rsidR="00E51198" w:rsidDel="004F1DFB" w:rsidRDefault="00E51198" w:rsidP="00E51198">
      <w:pPr>
        <w:pStyle w:val="ADANB"/>
        <w:rPr>
          <w:del w:id="3242" w:author="3.0" w:date="2014-08-28T16:03:00Z"/>
        </w:rPr>
      </w:pPr>
    </w:p>
    <w:p w:rsidR="00E51198" w:rsidDel="004F1DFB" w:rsidRDefault="00E51198" w:rsidP="00E51198">
      <w:pPr>
        <w:pStyle w:val="ADANB"/>
        <w:rPr>
          <w:del w:id="3243" w:author="3.0" w:date="2014-08-28T16:03:00Z"/>
        </w:rPr>
      </w:pPr>
      <w:del w:id="3244" w:author="3.0" w:date="2014-08-28T16:03:00Z">
        <w:r w:rsidDel="004F1DFB">
          <w:delText>3003.</w:delText>
        </w:r>
        <w:r w:rsidDel="004F1DFB">
          <w:tab/>
          <w:delText>sdmu_coefficient_value (data flow, cel) =</w:delText>
        </w:r>
      </w:del>
    </w:p>
    <w:p w:rsidR="00E51198" w:rsidDel="004F1DFB" w:rsidRDefault="00E51198" w:rsidP="00E51198">
      <w:pPr>
        <w:pStyle w:val="ADANB"/>
        <w:rPr>
          <w:del w:id="3245" w:author="3.0" w:date="2014-08-28T16:03:00Z"/>
        </w:rPr>
      </w:pPr>
      <w:del w:id="3246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3247" w:author="3.0" w:date="2014-08-28T16:03:00Z"/>
        </w:rPr>
      </w:pPr>
    </w:p>
    <w:p w:rsidR="00E51198" w:rsidDel="004F1DFB" w:rsidRDefault="00E51198" w:rsidP="00E51198">
      <w:pPr>
        <w:pStyle w:val="ADANB"/>
        <w:rPr>
          <w:del w:id="3248" w:author="3.0" w:date="2014-08-28T16:03:00Z"/>
        </w:rPr>
      </w:pPr>
      <w:del w:id="3249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3250" w:author="3.0" w:date="2014-08-28T16:03:00Z"/>
        </w:rPr>
      </w:pPr>
      <w:del w:id="3251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3252" w:author="3.0" w:date="2014-08-28T16:03:00Z"/>
        </w:rPr>
      </w:pPr>
      <w:del w:id="3253" w:author="3.0" w:date="2014-08-28T16:03:00Z">
        <w:r w:rsidDel="004F1DFB">
          <w:delText>range        : 0..100000</w:delText>
        </w:r>
      </w:del>
    </w:p>
    <w:p w:rsidR="00E51198" w:rsidDel="004F1DFB" w:rsidRDefault="00E51198" w:rsidP="00E51198">
      <w:pPr>
        <w:pStyle w:val="ADANB"/>
        <w:rPr>
          <w:del w:id="3254" w:author="3.0" w:date="2014-08-28T16:03:00Z"/>
        </w:rPr>
      </w:pPr>
      <w:del w:id="3255" w:author="3.0" w:date="2014-08-28T16:03:00Z">
        <w:r w:rsidDel="004F1DFB">
          <w:delText xml:space="preserve">resolution   : 1   </w:delText>
        </w:r>
      </w:del>
    </w:p>
    <w:p w:rsidR="00E51198" w:rsidDel="004F1DFB" w:rsidRDefault="00E51198" w:rsidP="00E51198">
      <w:pPr>
        <w:pStyle w:val="ADANB"/>
        <w:rPr>
          <w:del w:id="3256" w:author="3.0" w:date="2014-08-28T16:03:00Z"/>
        </w:rPr>
      </w:pPr>
      <w:del w:id="3257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3258" w:author="3.0" w:date="2014-08-28T16:03:00Z"/>
        </w:rPr>
      </w:pPr>
      <w:del w:id="3259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3260" w:author="3.0" w:date="2014-08-28T16:03:00Z"/>
        </w:rPr>
      </w:pPr>
      <w:del w:id="3261" w:author="3.0" w:date="2014-08-28T16:03:00Z">
        <w:r w:rsidDel="004F1DFB">
          <w:delText>initialisation : Empty</w:delText>
        </w:r>
      </w:del>
    </w:p>
    <w:p w:rsidR="00E51198" w:rsidDel="004F1DFB" w:rsidRDefault="00E51198" w:rsidP="00E51198">
      <w:pPr>
        <w:pStyle w:val="ADANB"/>
        <w:rPr>
          <w:del w:id="3262" w:author="3.0" w:date="2014-08-28T16:03:00Z"/>
        </w:rPr>
      </w:pPr>
      <w:del w:id="3263" w:author="3.0" w:date="2014-08-28T16:03:00Z">
        <w:r w:rsidDel="004F1DFB">
          <w:delText>description  : sdmu coefficient value entered by the driver</w:delText>
        </w:r>
      </w:del>
    </w:p>
    <w:p w:rsidR="00E51198" w:rsidDel="004F1DFB" w:rsidRDefault="00E51198" w:rsidP="00E51198">
      <w:pPr>
        <w:pStyle w:val="ADANB"/>
        <w:rPr>
          <w:del w:id="3264" w:author="3.0" w:date="2014-08-28T16:03:00Z"/>
        </w:rPr>
      </w:pPr>
    </w:p>
    <w:p w:rsidR="00E51198" w:rsidDel="004F1DFB" w:rsidRDefault="00E51198" w:rsidP="00E51198">
      <w:pPr>
        <w:pStyle w:val="ADANB"/>
        <w:rPr>
          <w:del w:id="3265" w:author="3.0" w:date="2014-08-28T16:03:00Z"/>
        </w:rPr>
      </w:pPr>
    </w:p>
    <w:p w:rsidR="00E51198" w:rsidDel="004F1DFB" w:rsidRDefault="00E51198" w:rsidP="00E51198">
      <w:pPr>
        <w:pStyle w:val="ADANB"/>
        <w:rPr>
          <w:del w:id="3266" w:author="3.0" w:date="2014-08-28T16:03:00Z"/>
        </w:rPr>
      </w:pPr>
    </w:p>
    <w:p w:rsidR="00E51198" w:rsidDel="004F1DFB" w:rsidRDefault="00E51198" w:rsidP="00E51198">
      <w:pPr>
        <w:pStyle w:val="ADANB"/>
        <w:rPr>
          <w:del w:id="3267" w:author="3.0" w:date="2014-08-28T16:03:00Z"/>
        </w:rPr>
      </w:pPr>
      <w:del w:id="3268" w:author="3.0" w:date="2014-08-28T16:03:00Z">
        <w:r w:rsidDel="004F1DFB">
          <w:delText>2998.</w:delText>
        </w:r>
        <w:r w:rsidDel="004F1DFB">
          <w:tab/>
          <w:delText>sdmu_coefficient_B (data flow) =</w:delText>
        </w:r>
      </w:del>
    </w:p>
    <w:p w:rsidR="00E51198" w:rsidDel="004F1DFB" w:rsidRDefault="00E51198" w:rsidP="00E51198">
      <w:pPr>
        <w:pStyle w:val="ADANB"/>
        <w:rPr>
          <w:del w:id="3269" w:author="3.0" w:date="2014-08-28T16:03:00Z"/>
        </w:rPr>
      </w:pPr>
      <w:del w:id="3270" w:author="3.0" w:date="2014-08-28T16:03:00Z">
        <w:r w:rsidDel="004F1DFB">
          <w:delText>sdmu_coefficient_value</w:delText>
        </w:r>
      </w:del>
    </w:p>
    <w:p w:rsidR="00E51198" w:rsidDel="004F1DFB" w:rsidRDefault="00E51198" w:rsidP="00E51198">
      <w:pPr>
        <w:pStyle w:val="ADANB"/>
        <w:rPr>
          <w:del w:id="3271" w:author="3.0" w:date="2014-08-28T16:03:00Z"/>
        </w:rPr>
      </w:pPr>
      <w:del w:id="3272" w:author="3.0" w:date="2014-08-28T16:03:00Z">
        <w:r w:rsidDel="004F1DFB">
          <w:delText>+ maintenance_data_state</w:delText>
        </w:r>
      </w:del>
    </w:p>
    <w:p w:rsidR="00E51198" w:rsidDel="004F1DFB" w:rsidRDefault="00E51198" w:rsidP="00E51198">
      <w:pPr>
        <w:pStyle w:val="ADANB"/>
        <w:rPr>
          <w:del w:id="3273" w:author="3.0" w:date="2014-08-28T16:03:00Z"/>
        </w:rPr>
      </w:pPr>
      <w:del w:id="3274" w:author="3.0" w:date="2014-08-28T16:03:00Z">
        <w:r w:rsidDel="004F1DFB">
          <w:delText>+ last_modification_date</w:delText>
        </w:r>
      </w:del>
    </w:p>
    <w:p w:rsidR="00E51198" w:rsidDel="004F1DFB" w:rsidRDefault="00E51198" w:rsidP="00E51198">
      <w:pPr>
        <w:pStyle w:val="ADANB"/>
        <w:rPr>
          <w:del w:id="3275" w:author="3.0" w:date="2014-08-28T16:03:00Z"/>
        </w:rPr>
      </w:pPr>
      <w:del w:id="3276" w:author="3.0" w:date="2014-08-28T16:03:00Z">
        <w:r w:rsidDel="004F1DFB">
          <w:delText>+ value_has_been_entered</w:delText>
        </w:r>
      </w:del>
    </w:p>
    <w:p w:rsidR="00E51198" w:rsidDel="004F1DFB" w:rsidRDefault="00E51198" w:rsidP="00E51198">
      <w:pPr>
        <w:pStyle w:val="ADANB"/>
        <w:rPr>
          <w:del w:id="3277" w:author="3.0" w:date="2014-08-28T16:03:00Z"/>
        </w:rPr>
      </w:pPr>
    </w:p>
    <w:p w:rsidR="00E51198" w:rsidDel="004F1DFB" w:rsidRDefault="00E51198" w:rsidP="00E51198">
      <w:pPr>
        <w:pStyle w:val="ADANB"/>
        <w:rPr>
          <w:del w:id="3278" w:author="3.0" w:date="2014-08-28T16:03:00Z"/>
        </w:rPr>
      </w:pPr>
      <w:del w:id="3279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3280" w:author="3.0" w:date="2014-08-28T16:03:00Z"/>
        </w:rPr>
      </w:pPr>
      <w:del w:id="3281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3282" w:author="3.0" w:date="2014-08-28T16:03:00Z"/>
        </w:rPr>
      </w:pPr>
      <w:del w:id="3283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3284" w:author="3.0" w:date="2014-08-28T16:03:00Z"/>
        </w:rPr>
      </w:pPr>
      <w:del w:id="3285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3286" w:author="3.0" w:date="2014-08-28T16:03:00Z"/>
        </w:rPr>
      </w:pPr>
      <w:del w:id="3287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3288" w:author="3.0" w:date="2014-08-28T16:03:00Z"/>
        </w:rPr>
      </w:pPr>
      <w:del w:id="3289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3290" w:author="3.0" w:date="2014-08-28T16:03:00Z"/>
        </w:rPr>
      </w:pPr>
      <w:del w:id="3291" w:author="3.0" w:date="2014-08-28T16:03:00Z">
        <w:r w:rsidDel="004F1DFB">
          <w:delText>description  : contains the information concerning the sdmu coefficient B entered by the driver</w:delText>
        </w:r>
      </w:del>
    </w:p>
    <w:p w:rsidR="00E51198" w:rsidDel="004F1DFB" w:rsidRDefault="00E51198" w:rsidP="00E51198">
      <w:pPr>
        <w:pStyle w:val="ADANB"/>
        <w:rPr>
          <w:del w:id="3292" w:author="3.0" w:date="2014-08-28T16:03:00Z"/>
        </w:rPr>
      </w:pPr>
    </w:p>
    <w:p w:rsidR="00E51198" w:rsidDel="004F1DFB" w:rsidRDefault="00E51198" w:rsidP="00E51198">
      <w:pPr>
        <w:pStyle w:val="ADANB"/>
        <w:rPr>
          <w:del w:id="3293" w:author="3.0" w:date="2014-08-28T16:03:00Z"/>
        </w:rPr>
      </w:pPr>
    </w:p>
    <w:p w:rsidR="00E51198" w:rsidDel="004F1DFB" w:rsidRDefault="00E51198" w:rsidP="00E51198">
      <w:pPr>
        <w:pStyle w:val="ADANB"/>
        <w:rPr>
          <w:del w:id="3294" w:author="3.0" w:date="2014-08-28T16:03:00Z"/>
        </w:rPr>
      </w:pPr>
    </w:p>
    <w:p w:rsidR="00E51198" w:rsidDel="004F1DFB" w:rsidRDefault="00E51198" w:rsidP="00E51198">
      <w:pPr>
        <w:pStyle w:val="ADANB"/>
        <w:rPr>
          <w:del w:id="3295" w:author="3.0" w:date="2014-08-28T16:03:00Z"/>
        </w:rPr>
      </w:pPr>
      <w:del w:id="3296" w:author="3.0" w:date="2014-08-28T16:03:00Z">
        <w:r w:rsidDel="004F1DFB">
          <w:delText>3097.</w:delText>
        </w:r>
        <w:r w:rsidDel="004F1DFB">
          <w:tab/>
          <w:delText>specific_config_data (data flow) =</w:delText>
        </w:r>
      </w:del>
    </w:p>
    <w:p w:rsidR="00E51198" w:rsidDel="004F1DFB" w:rsidRDefault="00E51198" w:rsidP="00E51198">
      <w:pPr>
        <w:pStyle w:val="ADANB"/>
        <w:rPr>
          <w:del w:id="3297" w:author="3.0" w:date="2014-08-28T16:03:00Z"/>
        </w:rPr>
      </w:pPr>
      <w:del w:id="3298" w:author="3.0" w:date="2014-08-28T16:03:00Z">
        <w:r w:rsidDel="004F1DFB">
          <w:delText>is_present</w:delText>
        </w:r>
      </w:del>
    </w:p>
    <w:p w:rsidR="00E51198" w:rsidDel="004F1DFB" w:rsidRDefault="00E51198" w:rsidP="00E51198">
      <w:pPr>
        <w:pStyle w:val="ADANB"/>
        <w:rPr>
          <w:del w:id="3299" w:author="3.0" w:date="2014-08-28T16:03:00Z"/>
        </w:rPr>
      </w:pPr>
      <w:del w:id="3300" w:author="3.0" w:date="2014-08-28T16:03:00Z">
        <w:r w:rsidDel="004F1DFB">
          <w:delText>+ nid_engine.</w:delText>
        </w:r>
      </w:del>
    </w:p>
    <w:p w:rsidR="00E51198" w:rsidDel="004F1DFB" w:rsidRDefault="00E51198" w:rsidP="00E51198">
      <w:pPr>
        <w:pStyle w:val="ADANB"/>
        <w:rPr>
          <w:del w:id="3301" w:author="3.0" w:date="2014-08-28T16:03:00Z"/>
        </w:rPr>
      </w:pPr>
    </w:p>
    <w:p w:rsidR="00E51198" w:rsidDel="004F1DFB" w:rsidRDefault="00E51198" w:rsidP="00E51198">
      <w:pPr>
        <w:pStyle w:val="ADANB"/>
        <w:rPr>
          <w:del w:id="3302" w:author="3.0" w:date="2014-08-28T16:03:00Z"/>
        </w:rPr>
      </w:pPr>
      <w:del w:id="3303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3304" w:author="3.0" w:date="2014-08-28T16:03:00Z"/>
        </w:rPr>
      </w:pPr>
      <w:del w:id="3305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3306" w:author="3.0" w:date="2014-08-28T16:03:00Z"/>
        </w:rPr>
      </w:pPr>
      <w:del w:id="3307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3308" w:author="3.0" w:date="2014-08-28T16:03:00Z"/>
        </w:rPr>
      </w:pPr>
      <w:del w:id="3309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3310" w:author="3.0" w:date="2014-08-28T16:03:00Z"/>
        </w:rPr>
      </w:pPr>
      <w:del w:id="3311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3312" w:author="3.0" w:date="2014-08-28T16:03:00Z"/>
        </w:rPr>
      </w:pPr>
      <w:del w:id="3313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3314" w:author="3.0" w:date="2014-08-28T16:03:00Z"/>
        </w:rPr>
      </w:pPr>
      <w:del w:id="3315" w:author="3.0" w:date="2014-08-28T16:03:00Z">
        <w:r w:rsidDel="004F1DFB">
          <w:delText>description  : specific configuration data received from the BSW at the first EVC cycle.</w:delText>
        </w:r>
      </w:del>
    </w:p>
    <w:p w:rsidR="00E51198" w:rsidDel="004F1DFB" w:rsidRDefault="00E51198" w:rsidP="00E51198">
      <w:pPr>
        <w:pStyle w:val="ADANB"/>
        <w:rPr>
          <w:del w:id="3316" w:author="3.0" w:date="2014-08-28T16:03:00Z"/>
        </w:rPr>
      </w:pPr>
    </w:p>
    <w:p w:rsidR="00E51198" w:rsidDel="004F1DFB" w:rsidRDefault="00E51198" w:rsidP="00E51198">
      <w:pPr>
        <w:pStyle w:val="ADANB"/>
        <w:rPr>
          <w:del w:id="3317" w:author="3.0" w:date="2014-08-28T16:03:00Z"/>
        </w:rPr>
      </w:pPr>
    </w:p>
    <w:p w:rsidR="00E51198" w:rsidDel="004F1DFB" w:rsidRDefault="00E51198" w:rsidP="00E51198">
      <w:pPr>
        <w:pStyle w:val="ADANB"/>
        <w:rPr>
          <w:del w:id="3318" w:author="3.0" w:date="2014-08-28T16:03:00Z"/>
        </w:rPr>
      </w:pPr>
      <w:del w:id="3319" w:author="3.0" w:date="2014-08-28T16:03:00Z">
        <w:r w:rsidDel="004F1DFB">
          <w:delText>2437.</w:delText>
        </w:r>
        <w:r w:rsidDel="004F1DFB">
          <w:tab/>
          <w:delText>nid_engine (data flow, pel) =</w:delText>
        </w:r>
      </w:del>
    </w:p>
    <w:p w:rsidR="00E51198" w:rsidDel="004F1DFB" w:rsidRDefault="00E51198" w:rsidP="00E51198">
      <w:pPr>
        <w:pStyle w:val="ADANB"/>
        <w:rPr>
          <w:del w:id="3320" w:author="3.0" w:date="2014-08-28T16:03:00Z"/>
        </w:rPr>
      </w:pPr>
      <w:del w:id="3321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3322" w:author="3.0" w:date="2014-08-28T16:03:00Z"/>
        </w:rPr>
      </w:pPr>
    </w:p>
    <w:p w:rsidR="00E51198" w:rsidDel="004F1DFB" w:rsidRDefault="00E51198" w:rsidP="00E51198">
      <w:pPr>
        <w:pStyle w:val="ADANB"/>
        <w:rPr>
          <w:del w:id="3323" w:author="3.0" w:date="2014-08-28T16:03:00Z"/>
        </w:rPr>
      </w:pPr>
      <w:del w:id="3324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3325" w:author="3.0" w:date="2014-08-28T16:03:00Z"/>
        </w:rPr>
      </w:pPr>
      <w:del w:id="3326" w:author="3.0" w:date="2014-08-28T16:03:00Z">
        <w:r w:rsidDel="004F1DFB">
          <w:delText>rate         : N/A;</w:delText>
        </w:r>
      </w:del>
    </w:p>
    <w:p w:rsidR="00E51198" w:rsidDel="004F1DFB" w:rsidRDefault="00E51198" w:rsidP="00E51198">
      <w:pPr>
        <w:pStyle w:val="ADANB"/>
        <w:rPr>
          <w:del w:id="3327" w:author="3.0" w:date="2014-08-28T16:03:00Z"/>
        </w:rPr>
      </w:pPr>
      <w:del w:id="3328" w:author="3.0" w:date="2014-08-28T16:03:00Z">
        <w:r w:rsidDel="004F1DFB">
          <w:delText>range        : 0..16777215;</w:delText>
        </w:r>
      </w:del>
    </w:p>
    <w:p w:rsidR="00E51198" w:rsidDel="004F1DFB" w:rsidRDefault="00E51198" w:rsidP="00E51198">
      <w:pPr>
        <w:pStyle w:val="ADANB"/>
        <w:rPr>
          <w:del w:id="3329" w:author="3.0" w:date="2014-08-28T16:03:00Z"/>
        </w:rPr>
      </w:pPr>
      <w:del w:id="3330" w:author="3.0" w:date="2014-08-28T16:03:00Z">
        <w:r w:rsidDel="004F1DFB">
          <w:delText>resolution   : 1;</w:delText>
        </w:r>
      </w:del>
    </w:p>
    <w:p w:rsidR="00E51198" w:rsidDel="004F1DFB" w:rsidRDefault="00E51198" w:rsidP="00E51198">
      <w:pPr>
        <w:pStyle w:val="ADANB"/>
        <w:rPr>
          <w:del w:id="3331" w:author="3.0" w:date="2014-08-28T16:03:00Z"/>
        </w:rPr>
      </w:pPr>
      <w:del w:id="3332" w:author="3.0" w:date="2014-08-28T16:03:00Z">
        <w:r w:rsidDel="004F1DFB">
          <w:delText>units        : N/A;</w:delText>
        </w:r>
      </w:del>
    </w:p>
    <w:p w:rsidR="00E51198" w:rsidDel="004F1DFB" w:rsidRDefault="00E51198" w:rsidP="00E51198">
      <w:pPr>
        <w:pStyle w:val="ADANB"/>
        <w:rPr>
          <w:del w:id="3333" w:author="3.0" w:date="2014-08-28T16:03:00Z"/>
        </w:rPr>
      </w:pPr>
      <w:del w:id="3334" w:author="3.0" w:date="2014-08-28T16:03:00Z">
        <w:r w:rsidDel="004F1DFB">
          <w:delText>value names  : N/A;</w:delText>
        </w:r>
      </w:del>
    </w:p>
    <w:p w:rsidR="00E51198" w:rsidDel="004F1DFB" w:rsidRDefault="00E51198" w:rsidP="00E51198">
      <w:pPr>
        <w:pStyle w:val="ADANB"/>
        <w:rPr>
          <w:del w:id="3335" w:author="3.0" w:date="2014-08-28T16:03:00Z"/>
        </w:rPr>
      </w:pPr>
      <w:del w:id="3336" w:author="3.0" w:date="2014-08-28T16:03:00Z">
        <w:r w:rsidDel="004F1DFB">
          <w:delText>description  : European Train Control Sysyem equipment ID;</w:delText>
        </w:r>
      </w:del>
    </w:p>
    <w:p w:rsidR="00E51198" w:rsidDel="004F1DFB" w:rsidRDefault="00E51198" w:rsidP="00E51198">
      <w:pPr>
        <w:pStyle w:val="ADANB"/>
        <w:rPr>
          <w:del w:id="3337" w:author="3.0" w:date="2014-08-28T16:03:00Z"/>
        </w:rPr>
      </w:pPr>
    </w:p>
    <w:p w:rsidR="00E51198" w:rsidDel="004F1DFB" w:rsidRDefault="00E51198" w:rsidP="00E51198">
      <w:pPr>
        <w:pStyle w:val="ADANB"/>
        <w:rPr>
          <w:del w:id="3338" w:author="3.0" w:date="2014-08-28T16:03:00Z"/>
        </w:rPr>
      </w:pPr>
    </w:p>
    <w:p w:rsidR="00E51198" w:rsidDel="004F1DFB" w:rsidRDefault="00E51198" w:rsidP="00E51198">
      <w:pPr>
        <w:pStyle w:val="ADANB"/>
        <w:rPr>
          <w:del w:id="3339" w:author="3.0" w:date="2014-08-28T16:03:00Z"/>
        </w:rPr>
      </w:pPr>
    </w:p>
    <w:p w:rsidR="00E51198" w:rsidDel="004F1DFB" w:rsidRDefault="00E51198" w:rsidP="00E51198">
      <w:pPr>
        <w:pStyle w:val="ADANB"/>
        <w:rPr>
          <w:del w:id="3340" w:author="3.0" w:date="2014-08-28T16:03:00Z"/>
        </w:rPr>
      </w:pPr>
      <w:del w:id="3341" w:author="3.0" w:date="2014-08-28T16:03:00Z">
        <w:r w:rsidDel="004F1DFB">
          <w:delText>1686.</w:delText>
        </w:r>
        <w:r w:rsidDel="004F1DFB">
          <w:tab/>
          <w:delText>key_mgt_input_info (data flow) =</w:delText>
        </w:r>
      </w:del>
    </w:p>
    <w:p w:rsidR="00E51198" w:rsidDel="004F1DFB" w:rsidRDefault="00E51198" w:rsidP="00E51198">
      <w:pPr>
        <w:pStyle w:val="ADANB"/>
        <w:rPr>
          <w:del w:id="3342" w:author="3.0" w:date="2014-08-28T16:03:00Z"/>
        </w:rPr>
      </w:pPr>
      <w:del w:id="3343" w:author="3.0" w:date="2014-08-28T16:03:00Z">
        <w:r w:rsidDel="004F1DFB">
          <w:delText>dialogue_with_KMC_not_possible</w:delText>
        </w:r>
      </w:del>
    </w:p>
    <w:p w:rsidR="00E51198" w:rsidDel="004F1DFB" w:rsidRDefault="00E51198" w:rsidP="00E51198">
      <w:pPr>
        <w:pStyle w:val="ADANB"/>
        <w:rPr>
          <w:del w:id="3344" w:author="3.0" w:date="2014-08-28T16:03:00Z"/>
        </w:rPr>
      </w:pPr>
      <w:del w:id="3345" w:author="3.0" w:date="2014-08-28T16:03:00Z">
        <w:r w:rsidDel="004F1DFB">
          <w:delText>+ dialogue_with_KMC_possible</w:delText>
        </w:r>
      </w:del>
    </w:p>
    <w:p w:rsidR="00E51198" w:rsidDel="004F1DFB" w:rsidRDefault="00E51198" w:rsidP="00E51198">
      <w:pPr>
        <w:pStyle w:val="ADANB"/>
        <w:rPr>
          <w:del w:id="3346" w:author="3.0" w:date="2014-08-28T16:03:00Z"/>
        </w:rPr>
      </w:pPr>
      <w:del w:id="3347" w:author="3.0" w:date="2014-08-28T16:03:00Z">
        <w:r w:rsidDel="004F1DFB">
          <w:delText>+ dialogue_with_KMC_on_going</w:delText>
        </w:r>
      </w:del>
    </w:p>
    <w:p w:rsidR="00E51198" w:rsidDel="004F1DFB" w:rsidRDefault="00E51198" w:rsidP="00E51198">
      <w:pPr>
        <w:pStyle w:val="ADANB"/>
        <w:rPr>
          <w:del w:id="3348" w:author="3.0" w:date="2014-08-28T16:03:00Z"/>
        </w:rPr>
      </w:pPr>
      <w:del w:id="3349" w:author="3.0" w:date="2014-08-28T16:03:00Z">
        <w:r w:rsidDel="004F1DFB">
          <w:delText>+ dialogue_with_KMC_failure</w:delText>
        </w:r>
      </w:del>
    </w:p>
    <w:p w:rsidR="00E51198" w:rsidDel="004F1DFB" w:rsidRDefault="00E51198" w:rsidP="00E51198">
      <w:pPr>
        <w:pStyle w:val="ADANB"/>
        <w:rPr>
          <w:del w:id="3350" w:author="3.0" w:date="2014-08-28T16:03:00Z"/>
        </w:rPr>
      </w:pPr>
      <w:del w:id="3351" w:author="3.0" w:date="2014-08-28T16:03:00Z">
        <w:r w:rsidDel="004F1DFB">
          <w:delText>+ key_mgt_info_updated</w:delText>
        </w:r>
      </w:del>
    </w:p>
    <w:p w:rsidR="00E51198" w:rsidDel="004F1DFB" w:rsidRDefault="00E51198" w:rsidP="00E51198">
      <w:pPr>
        <w:pStyle w:val="ADANB"/>
        <w:rPr>
          <w:del w:id="3352" w:author="3.0" w:date="2014-08-28T16:03:00Z"/>
        </w:rPr>
      </w:pPr>
      <w:del w:id="3353" w:author="3.0" w:date="2014-08-28T16:03:00Z">
        <w:r w:rsidDel="004F1DFB">
          <w:delText>+ key_db_updated.</w:delText>
        </w:r>
      </w:del>
    </w:p>
    <w:p w:rsidR="00E51198" w:rsidDel="004F1DFB" w:rsidRDefault="00E51198" w:rsidP="00E51198">
      <w:pPr>
        <w:pStyle w:val="ADANB"/>
        <w:rPr>
          <w:del w:id="3354" w:author="3.0" w:date="2014-08-28T16:03:00Z"/>
        </w:rPr>
      </w:pPr>
    </w:p>
    <w:p w:rsidR="00E51198" w:rsidDel="004F1DFB" w:rsidRDefault="00E51198" w:rsidP="00E51198">
      <w:pPr>
        <w:pStyle w:val="ADANB"/>
        <w:rPr>
          <w:del w:id="3355" w:author="3.0" w:date="2014-08-28T16:03:00Z"/>
        </w:rPr>
      </w:pPr>
      <w:del w:id="3356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3357" w:author="3.0" w:date="2014-08-28T16:03:00Z"/>
        </w:rPr>
      </w:pPr>
      <w:del w:id="3358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3359" w:author="3.0" w:date="2014-08-28T16:03:00Z"/>
        </w:rPr>
      </w:pPr>
      <w:del w:id="3360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3361" w:author="3.0" w:date="2014-08-28T16:03:00Z"/>
        </w:rPr>
      </w:pPr>
      <w:del w:id="3362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3363" w:author="3.0" w:date="2014-08-28T16:03:00Z"/>
        </w:rPr>
      </w:pPr>
      <w:del w:id="3364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3365" w:author="3.0" w:date="2014-08-28T16:03:00Z"/>
        </w:rPr>
      </w:pPr>
      <w:del w:id="3366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3367" w:author="3.0" w:date="2014-08-28T16:03:00Z"/>
        </w:rPr>
      </w:pPr>
      <w:del w:id="3368" w:author="3.0" w:date="2014-08-28T16:03:00Z">
        <w:r w:rsidDel="004F1DFB">
          <w:delText xml:space="preserve">description  : information coming from the basic software associated to the key management. </w:delText>
        </w:r>
      </w:del>
    </w:p>
    <w:p w:rsidR="00E51198" w:rsidDel="004F1DFB" w:rsidRDefault="00E51198" w:rsidP="00E51198">
      <w:pPr>
        <w:pStyle w:val="ADANB"/>
        <w:rPr>
          <w:del w:id="3369" w:author="3.0" w:date="2014-08-28T16:03:00Z"/>
        </w:rPr>
      </w:pPr>
    </w:p>
    <w:p w:rsidR="00E51198" w:rsidDel="004F1DFB" w:rsidRDefault="00E51198" w:rsidP="00E51198">
      <w:pPr>
        <w:pStyle w:val="ADANB"/>
        <w:rPr>
          <w:del w:id="3370" w:author="3.0" w:date="2014-08-28T16:03:00Z"/>
        </w:rPr>
      </w:pPr>
    </w:p>
    <w:p w:rsidR="00E51198" w:rsidDel="004F1DFB" w:rsidRDefault="00E51198" w:rsidP="00E51198">
      <w:pPr>
        <w:pStyle w:val="ADANB"/>
        <w:rPr>
          <w:del w:id="3371" w:author="3.0" w:date="2014-08-28T16:03:00Z"/>
        </w:rPr>
      </w:pPr>
      <w:del w:id="3372" w:author="3.0" w:date="2014-08-28T16:03:00Z">
        <w:r w:rsidDel="004F1DFB">
          <w:delText>885.</w:delText>
        </w:r>
        <w:r w:rsidDel="004F1DFB">
          <w:tab/>
          <w:delText>dialogue_with_KMC_not_possible (data flow, del) =</w:delText>
        </w:r>
      </w:del>
    </w:p>
    <w:p w:rsidR="00E51198" w:rsidDel="004F1DFB" w:rsidRDefault="00E51198" w:rsidP="00E51198">
      <w:pPr>
        <w:pStyle w:val="ADANB"/>
        <w:rPr>
          <w:del w:id="3373" w:author="3.0" w:date="2014-08-28T16:03:00Z"/>
        </w:rPr>
      </w:pPr>
      <w:del w:id="3374" w:author="3.0" w:date="2014-08-28T16:03:00Z">
        <w:r w:rsidDel="004F1DFB">
          <w:delText>["FALSE"|"TRUE"].</w:delText>
        </w:r>
      </w:del>
    </w:p>
    <w:p w:rsidR="00E51198" w:rsidDel="004F1DFB" w:rsidRDefault="00E51198" w:rsidP="00E51198">
      <w:pPr>
        <w:pStyle w:val="ADANB"/>
        <w:rPr>
          <w:del w:id="3375" w:author="3.0" w:date="2014-08-28T16:03:00Z"/>
        </w:rPr>
      </w:pPr>
    </w:p>
    <w:p w:rsidR="00E51198" w:rsidDel="004F1DFB" w:rsidRDefault="00E51198" w:rsidP="00E51198">
      <w:pPr>
        <w:pStyle w:val="ADANB"/>
        <w:rPr>
          <w:del w:id="3376" w:author="3.0" w:date="2014-08-28T16:03:00Z"/>
        </w:rPr>
      </w:pPr>
      <w:del w:id="3377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3378" w:author="3.0" w:date="2014-08-28T16:03:00Z"/>
        </w:rPr>
      </w:pPr>
      <w:del w:id="3379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3380" w:author="3.0" w:date="2014-08-28T16:03:00Z"/>
        </w:rPr>
      </w:pPr>
      <w:del w:id="3381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3382" w:author="3.0" w:date="2014-08-28T16:03:00Z"/>
        </w:rPr>
      </w:pPr>
      <w:del w:id="3383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3384" w:author="3.0" w:date="2014-08-28T16:03:00Z"/>
        </w:rPr>
      </w:pPr>
      <w:del w:id="3385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3386" w:author="3.0" w:date="2014-08-28T16:03:00Z"/>
        </w:rPr>
      </w:pPr>
      <w:del w:id="3387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3388" w:author="3.0" w:date="2014-08-28T16:03:00Z"/>
        </w:rPr>
      </w:pPr>
      <w:del w:id="3389" w:author="3.0" w:date="2014-08-28T16:03:00Z">
        <w:r w:rsidDel="004F1DFB">
          <w:delText>description  : indicates if the dialogue with the KMC has become impossible (according to mobiles state).</w:delText>
        </w:r>
      </w:del>
    </w:p>
    <w:p w:rsidR="00E51198" w:rsidDel="004F1DFB" w:rsidRDefault="00E51198" w:rsidP="00E51198">
      <w:pPr>
        <w:pStyle w:val="ADANB"/>
        <w:rPr>
          <w:del w:id="3390" w:author="3.0" w:date="2014-08-28T16:03:00Z"/>
        </w:rPr>
      </w:pPr>
    </w:p>
    <w:p w:rsidR="00E51198" w:rsidDel="004F1DFB" w:rsidRDefault="00E51198" w:rsidP="00E51198">
      <w:pPr>
        <w:pStyle w:val="ADANB"/>
        <w:rPr>
          <w:del w:id="3391" w:author="3.0" w:date="2014-08-28T16:03:00Z"/>
        </w:rPr>
      </w:pPr>
    </w:p>
    <w:p w:rsidR="00E51198" w:rsidDel="004F1DFB" w:rsidRDefault="00E51198" w:rsidP="00E51198">
      <w:pPr>
        <w:pStyle w:val="ADANB"/>
        <w:rPr>
          <w:del w:id="3392" w:author="3.0" w:date="2014-08-28T16:03:00Z"/>
        </w:rPr>
      </w:pPr>
      <w:del w:id="3393" w:author="3.0" w:date="2014-08-28T16:03:00Z">
        <w:r w:rsidDel="004F1DFB">
          <w:delText>890.</w:delText>
        </w:r>
        <w:r w:rsidDel="004F1DFB">
          <w:tab/>
          <w:delText>dialogue_with_KMC_possible (data flow, del) =</w:delText>
        </w:r>
      </w:del>
    </w:p>
    <w:p w:rsidR="00E51198" w:rsidDel="004F1DFB" w:rsidRDefault="00E51198" w:rsidP="00E51198">
      <w:pPr>
        <w:pStyle w:val="ADANB"/>
        <w:rPr>
          <w:del w:id="3394" w:author="3.0" w:date="2014-08-28T16:03:00Z"/>
        </w:rPr>
      </w:pPr>
      <w:del w:id="3395" w:author="3.0" w:date="2014-08-28T16:03:00Z">
        <w:r w:rsidDel="004F1DFB">
          <w:delText>["FALSE"|"TRUE"].</w:delText>
        </w:r>
      </w:del>
    </w:p>
    <w:p w:rsidR="00E51198" w:rsidDel="004F1DFB" w:rsidRDefault="00E51198" w:rsidP="00E51198">
      <w:pPr>
        <w:pStyle w:val="ADANB"/>
        <w:rPr>
          <w:del w:id="3396" w:author="3.0" w:date="2014-08-28T16:03:00Z"/>
        </w:rPr>
      </w:pPr>
    </w:p>
    <w:p w:rsidR="00E51198" w:rsidDel="004F1DFB" w:rsidRDefault="00E51198" w:rsidP="00E51198">
      <w:pPr>
        <w:pStyle w:val="ADANB"/>
        <w:rPr>
          <w:del w:id="3397" w:author="3.0" w:date="2014-08-28T16:03:00Z"/>
        </w:rPr>
      </w:pPr>
      <w:del w:id="3398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3399" w:author="3.0" w:date="2014-08-28T16:03:00Z"/>
        </w:rPr>
      </w:pPr>
      <w:del w:id="3400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3401" w:author="3.0" w:date="2014-08-28T16:03:00Z"/>
        </w:rPr>
      </w:pPr>
      <w:del w:id="3402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3403" w:author="3.0" w:date="2014-08-28T16:03:00Z"/>
        </w:rPr>
      </w:pPr>
      <w:del w:id="3404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3405" w:author="3.0" w:date="2014-08-28T16:03:00Z"/>
        </w:rPr>
      </w:pPr>
      <w:del w:id="3406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3407" w:author="3.0" w:date="2014-08-28T16:03:00Z"/>
        </w:rPr>
      </w:pPr>
      <w:del w:id="3408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3409" w:author="3.0" w:date="2014-08-28T16:03:00Z"/>
        </w:rPr>
      </w:pPr>
      <w:del w:id="3410" w:author="3.0" w:date="2014-08-28T16:03:00Z">
        <w:r w:rsidDel="004F1DFB">
          <w:delText>description  : indicates if the dialogue with the KMC has become possible (according to mobiles state).</w:delText>
        </w:r>
      </w:del>
    </w:p>
    <w:p w:rsidR="00E51198" w:rsidDel="004F1DFB" w:rsidRDefault="00E51198" w:rsidP="00E51198">
      <w:pPr>
        <w:pStyle w:val="ADANB"/>
        <w:rPr>
          <w:del w:id="3411" w:author="3.0" w:date="2014-08-28T16:03:00Z"/>
        </w:rPr>
      </w:pPr>
    </w:p>
    <w:p w:rsidR="00E51198" w:rsidDel="004F1DFB" w:rsidRDefault="00E51198" w:rsidP="00E51198">
      <w:pPr>
        <w:pStyle w:val="ADANB"/>
        <w:rPr>
          <w:del w:id="3412" w:author="3.0" w:date="2014-08-28T16:03:00Z"/>
        </w:rPr>
      </w:pPr>
    </w:p>
    <w:p w:rsidR="00E51198" w:rsidDel="004F1DFB" w:rsidRDefault="00E51198" w:rsidP="00E51198">
      <w:pPr>
        <w:pStyle w:val="ADANB"/>
        <w:rPr>
          <w:del w:id="3413" w:author="3.0" w:date="2014-08-28T16:03:00Z"/>
        </w:rPr>
      </w:pPr>
      <w:del w:id="3414" w:author="3.0" w:date="2014-08-28T16:03:00Z">
        <w:r w:rsidDel="004F1DFB">
          <w:delText>886.</w:delText>
        </w:r>
        <w:r w:rsidDel="004F1DFB">
          <w:tab/>
          <w:delText>dialogue_with_KMC_on_going (data flow, del) =</w:delText>
        </w:r>
      </w:del>
    </w:p>
    <w:p w:rsidR="00E51198" w:rsidDel="004F1DFB" w:rsidRDefault="00E51198" w:rsidP="00E51198">
      <w:pPr>
        <w:pStyle w:val="ADANB"/>
        <w:rPr>
          <w:del w:id="3415" w:author="3.0" w:date="2014-08-28T16:03:00Z"/>
        </w:rPr>
      </w:pPr>
      <w:del w:id="3416" w:author="3.0" w:date="2014-08-28T16:03:00Z">
        <w:r w:rsidDel="004F1DFB">
          <w:delText>["FALSE"|"TRUE"].</w:delText>
        </w:r>
      </w:del>
    </w:p>
    <w:p w:rsidR="00E51198" w:rsidDel="004F1DFB" w:rsidRDefault="00E51198" w:rsidP="00E51198">
      <w:pPr>
        <w:pStyle w:val="ADANB"/>
        <w:rPr>
          <w:del w:id="3417" w:author="3.0" w:date="2014-08-28T16:03:00Z"/>
        </w:rPr>
      </w:pPr>
    </w:p>
    <w:p w:rsidR="00E51198" w:rsidDel="004F1DFB" w:rsidRDefault="00E51198" w:rsidP="00E51198">
      <w:pPr>
        <w:pStyle w:val="ADANB"/>
        <w:rPr>
          <w:del w:id="3418" w:author="3.0" w:date="2014-08-28T16:03:00Z"/>
        </w:rPr>
      </w:pPr>
      <w:del w:id="3419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3420" w:author="3.0" w:date="2014-08-28T16:03:00Z"/>
        </w:rPr>
      </w:pPr>
      <w:del w:id="3421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3422" w:author="3.0" w:date="2014-08-28T16:03:00Z"/>
        </w:rPr>
      </w:pPr>
      <w:del w:id="3423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3424" w:author="3.0" w:date="2014-08-28T16:03:00Z"/>
        </w:rPr>
      </w:pPr>
      <w:del w:id="3425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3426" w:author="3.0" w:date="2014-08-28T16:03:00Z"/>
        </w:rPr>
      </w:pPr>
      <w:del w:id="3427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3428" w:author="3.0" w:date="2014-08-28T16:03:00Z"/>
        </w:rPr>
      </w:pPr>
      <w:del w:id="3429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3430" w:author="3.0" w:date="2014-08-28T16:03:00Z"/>
        </w:rPr>
      </w:pPr>
      <w:del w:id="3431" w:author="3.0" w:date="2014-08-28T16:03:00Z">
        <w:r w:rsidDel="004F1DFB">
          <w:delText>description  : indicates that the dialogue with the KMC has just started.</w:delText>
        </w:r>
      </w:del>
    </w:p>
    <w:p w:rsidR="00E51198" w:rsidDel="004F1DFB" w:rsidRDefault="00E51198" w:rsidP="00E51198">
      <w:pPr>
        <w:pStyle w:val="ADANB"/>
        <w:rPr>
          <w:del w:id="3432" w:author="3.0" w:date="2014-08-28T16:03:00Z"/>
        </w:rPr>
      </w:pPr>
    </w:p>
    <w:p w:rsidR="00E51198" w:rsidDel="004F1DFB" w:rsidRDefault="00E51198" w:rsidP="00E51198">
      <w:pPr>
        <w:pStyle w:val="ADANB"/>
        <w:rPr>
          <w:del w:id="3433" w:author="3.0" w:date="2014-08-28T16:03:00Z"/>
        </w:rPr>
      </w:pPr>
    </w:p>
    <w:p w:rsidR="00E51198" w:rsidDel="004F1DFB" w:rsidRDefault="00E51198" w:rsidP="00E51198">
      <w:pPr>
        <w:pStyle w:val="ADANB"/>
        <w:rPr>
          <w:del w:id="3434" w:author="3.0" w:date="2014-08-28T16:03:00Z"/>
        </w:rPr>
      </w:pPr>
      <w:del w:id="3435" w:author="3.0" w:date="2014-08-28T16:03:00Z">
        <w:r w:rsidDel="004F1DFB">
          <w:delText>882.</w:delText>
        </w:r>
        <w:r w:rsidDel="004F1DFB">
          <w:tab/>
          <w:delText>dialogue_with_KMC_failure (data flow, del) =</w:delText>
        </w:r>
      </w:del>
    </w:p>
    <w:p w:rsidR="00E51198" w:rsidDel="004F1DFB" w:rsidRDefault="00E51198" w:rsidP="00E51198">
      <w:pPr>
        <w:pStyle w:val="ADANB"/>
        <w:rPr>
          <w:del w:id="3436" w:author="3.0" w:date="2014-08-28T16:03:00Z"/>
        </w:rPr>
      </w:pPr>
      <w:del w:id="3437" w:author="3.0" w:date="2014-08-28T16:03:00Z">
        <w:r w:rsidDel="004F1DFB">
          <w:delText>["FALSE"|"TRUE"].</w:delText>
        </w:r>
      </w:del>
    </w:p>
    <w:p w:rsidR="00E51198" w:rsidDel="004F1DFB" w:rsidRDefault="00E51198" w:rsidP="00E51198">
      <w:pPr>
        <w:pStyle w:val="ADANB"/>
        <w:rPr>
          <w:del w:id="3438" w:author="3.0" w:date="2014-08-28T16:03:00Z"/>
        </w:rPr>
      </w:pPr>
    </w:p>
    <w:p w:rsidR="00E51198" w:rsidDel="004F1DFB" w:rsidRDefault="00E51198" w:rsidP="00E51198">
      <w:pPr>
        <w:pStyle w:val="ADANB"/>
        <w:rPr>
          <w:del w:id="3439" w:author="3.0" w:date="2014-08-28T16:03:00Z"/>
        </w:rPr>
      </w:pPr>
      <w:del w:id="3440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3441" w:author="3.0" w:date="2014-08-28T16:03:00Z"/>
        </w:rPr>
      </w:pPr>
      <w:del w:id="3442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3443" w:author="3.0" w:date="2014-08-28T16:03:00Z"/>
        </w:rPr>
      </w:pPr>
      <w:del w:id="3444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3445" w:author="3.0" w:date="2014-08-28T16:03:00Z"/>
        </w:rPr>
      </w:pPr>
      <w:del w:id="3446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3447" w:author="3.0" w:date="2014-08-28T16:03:00Z"/>
        </w:rPr>
      </w:pPr>
      <w:del w:id="3448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3449" w:author="3.0" w:date="2014-08-28T16:03:00Z"/>
        </w:rPr>
      </w:pPr>
      <w:del w:id="3450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3451" w:author="3.0" w:date="2014-08-28T16:03:00Z"/>
        </w:rPr>
      </w:pPr>
      <w:del w:id="3452" w:author="3.0" w:date="2014-08-28T16:03:00Z">
        <w:r w:rsidDel="004F1DFB">
          <w:delText>description  : indicates a failure of the dialogue with KMC.</w:delText>
        </w:r>
      </w:del>
    </w:p>
    <w:p w:rsidR="00E51198" w:rsidDel="004F1DFB" w:rsidRDefault="00E51198" w:rsidP="00E51198">
      <w:pPr>
        <w:pStyle w:val="ADANB"/>
        <w:rPr>
          <w:del w:id="3453" w:author="3.0" w:date="2014-08-28T16:03:00Z"/>
        </w:rPr>
      </w:pPr>
    </w:p>
    <w:p w:rsidR="00E51198" w:rsidDel="004F1DFB" w:rsidRDefault="00E51198" w:rsidP="00E51198">
      <w:pPr>
        <w:pStyle w:val="ADANB"/>
        <w:rPr>
          <w:del w:id="3454" w:author="3.0" w:date="2014-08-28T16:03:00Z"/>
        </w:rPr>
      </w:pPr>
    </w:p>
    <w:p w:rsidR="00E51198" w:rsidDel="004F1DFB" w:rsidRDefault="00E51198" w:rsidP="00E51198">
      <w:pPr>
        <w:pStyle w:val="ADANB"/>
        <w:rPr>
          <w:del w:id="3455" w:author="3.0" w:date="2014-08-28T16:03:00Z"/>
        </w:rPr>
      </w:pPr>
      <w:del w:id="3456" w:author="3.0" w:date="2014-08-28T16:03:00Z">
        <w:r w:rsidDel="004F1DFB">
          <w:delText>1683.</w:delText>
        </w:r>
        <w:r w:rsidDel="004F1DFB">
          <w:tab/>
          <w:delText>key_mgt_info_updated (data flow, del) =</w:delText>
        </w:r>
      </w:del>
    </w:p>
    <w:p w:rsidR="00E51198" w:rsidDel="004F1DFB" w:rsidRDefault="00E51198" w:rsidP="00E51198">
      <w:pPr>
        <w:pStyle w:val="ADANB"/>
        <w:rPr>
          <w:del w:id="3457" w:author="3.0" w:date="2014-08-28T16:03:00Z"/>
        </w:rPr>
      </w:pPr>
      <w:del w:id="3458" w:author="3.0" w:date="2014-08-28T16:03:00Z">
        <w:r w:rsidDel="004F1DFB">
          <w:delText>["FALSE"|"TRUE"].</w:delText>
        </w:r>
      </w:del>
    </w:p>
    <w:p w:rsidR="00E51198" w:rsidDel="004F1DFB" w:rsidRDefault="00E51198" w:rsidP="00E51198">
      <w:pPr>
        <w:pStyle w:val="ADANB"/>
        <w:rPr>
          <w:del w:id="3459" w:author="3.0" w:date="2014-08-28T16:03:00Z"/>
        </w:rPr>
      </w:pPr>
    </w:p>
    <w:p w:rsidR="00E51198" w:rsidDel="004F1DFB" w:rsidRDefault="00E51198" w:rsidP="00E51198">
      <w:pPr>
        <w:pStyle w:val="ADANB"/>
        <w:rPr>
          <w:del w:id="3460" w:author="3.0" w:date="2014-08-28T16:03:00Z"/>
        </w:rPr>
      </w:pPr>
      <w:del w:id="3461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3462" w:author="3.0" w:date="2014-08-28T16:03:00Z"/>
        </w:rPr>
      </w:pPr>
      <w:del w:id="3463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3464" w:author="3.0" w:date="2014-08-28T16:03:00Z"/>
        </w:rPr>
      </w:pPr>
      <w:del w:id="3465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3466" w:author="3.0" w:date="2014-08-28T16:03:00Z"/>
        </w:rPr>
      </w:pPr>
      <w:del w:id="3467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3468" w:author="3.0" w:date="2014-08-28T16:03:00Z"/>
        </w:rPr>
      </w:pPr>
      <w:del w:id="3469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3470" w:author="3.0" w:date="2014-08-28T16:03:00Z"/>
        </w:rPr>
      </w:pPr>
      <w:del w:id="3471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3472" w:author="3.0" w:date="2014-08-28T16:03:00Z"/>
        </w:rPr>
      </w:pPr>
      <w:del w:id="3473" w:author="3.0" w:date="2014-08-28T16:03:00Z">
        <w:r w:rsidDel="004F1DFB">
          <w:delText>description  : indicates that the key management info have just been updated.</w:delText>
        </w:r>
      </w:del>
    </w:p>
    <w:p w:rsidR="00E51198" w:rsidDel="004F1DFB" w:rsidRDefault="00E51198" w:rsidP="00E51198">
      <w:pPr>
        <w:pStyle w:val="ADANB"/>
        <w:rPr>
          <w:del w:id="3474" w:author="3.0" w:date="2014-08-28T16:03:00Z"/>
        </w:rPr>
      </w:pPr>
    </w:p>
    <w:p w:rsidR="00E51198" w:rsidDel="004F1DFB" w:rsidRDefault="00E51198" w:rsidP="00E51198">
      <w:pPr>
        <w:pStyle w:val="ADANB"/>
        <w:rPr>
          <w:del w:id="3475" w:author="3.0" w:date="2014-08-28T16:03:00Z"/>
        </w:rPr>
      </w:pPr>
    </w:p>
    <w:p w:rsidR="00E51198" w:rsidDel="004F1DFB" w:rsidRDefault="00E51198" w:rsidP="00E51198">
      <w:pPr>
        <w:pStyle w:val="ADANB"/>
        <w:rPr>
          <w:del w:id="3476" w:author="3.0" w:date="2014-08-28T16:03:00Z"/>
        </w:rPr>
      </w:pPr>
      <w:del w:id="3477" w:author="3.0" w:date="2014-08-28T16:03:00Z">
        <w:r w:rsidDel="004F1DFB">
          <w:delText>1679.</w:delText>
        </w:r>
        <w:r w:rsidDel="004F1DFB">
          <w:tab/>
          <w:delText>key_db_updated (data flow, del) =</w:delText>
        </w:r>
      </w:del>
    </w:p>
    <w:p w:rsidR="00E51198" w:rsidDel="004F1DFB" w:rsidRDefault="00E51198" w:rsidP="00E51198">
      <w:pPr>
        <w:pStyle w:val="ADANB"/>
        <w:rPr>
          <w:del w:id="3478" w:author="3.0" w:date="2014-08-28T16:03:00Z"/>
        </w:rPr>
      </w:pPr>
      <w:del w:id="3479" w:author="3.0" w:date="2014-08-28T16:03:00Z">
        <w:r w:rsidDel="004F1DFB">
          <w:delText>["FALSE"|"TRUE"].</w:delText>
        </w:r>
      </w:del>
    </w:p>
    <w:p w:rsidR="00E51198" w:rsidDel="004F1DFB" w:rsidRDefault="00E51198" w:rsidP="00E51198">
      <w:pPr>
        <w:pStyle w:val="ADANB"/>
        <w:rPr>
          <w:del w:id="3480" w:author="3.0" w:date="2014-08-28T16:03:00Z"/>
        </w:rPr>
      </w:pPr>
    </w:p>
    <w:p w:rsidR="00E51198" w:rsidDel="004F1DFB" w:rsidRDefault="00E51198" w:rsidP="00E51198">
      <w:pPr>
        <w:pStyle w:val="ADANB"/>
        <w:rPr>
          <w:del w:id="3481" w:author="3.0" w:date="2014-08-28T16:03:00Z"/>
        </w:rPr>
      </w:pPr>
      <w:del w:id="3482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3483" w:author="3.0" w:date="2014-08-28T16:03:00Z"/>
        </w:rPr>
      </w:pPr>
      <w:del w:id="3484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3485" w:author="3.0" w:date="2014-08-28T16:03:00Z"/>
        </w:rPr>
      </w:pPr>
      <w:del w:id="3486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3487" w:author="3.0" w:date="2014-08-28T16:03:00Z"/>
        </w:rPr>
      </w:pPr>
      <w:del w:id="3488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3489" w:author="3.0" w:date="2014-08-28T16:03:00Z"/>
        </w:rPr>
      </w:pPr>
      <w:del w:id="3490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3491" w:author="3.0" w:date="2014-08-28T16:03:00Z"/>
        </w:rPr>
      </w:pPr>
      <w:del w:id="3492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3493" w:author="3.0" w:date="2014-08-28T16:03:00Z"/>
        </w:rPr>
      </w:pPr>
      <w:del w:id="3494" w:author="3.0" w:date="2014-08-28T16:03:00Z">
        <w:r w:rsidDel="004F1DFB">
          <w:delText>description  : indicates that the key database has just been updated.</w:delText>
        </w:r>
      </w:del>
    </w:p>
    <w:p w:rsidR="00E51198" w:rsidDel="004F1DFB" w:rsidRDefault="00E51198" w:rsidP="00E51198">
      <w:pPr>
        <w:pStyle w:val="ADANB"/>
        <w:rPr>
          <w:del w:id="3495" w:author="3.0" w:date="2014-08-28T16:03:00Z"/>
        </w:rPr>
      </w:pPr>
    </w:p>
    <w:p w:rsidR="00E51198" w:rsidDel="004F1DFB" w:rsidRDefault="00E51198" w:rsidP="00E51198">
      <w:pPr>
        <w:pStyle w:val="ADANB"/>
        <w:rPr>
          <w:del w:id="3496" w:author="3.0" w:date="2014-08-28T16:03:00Z"/>
        </w:rPr>
      </w:pPr>
    </w:p>
    <w:p w:rsidR="00E51198" w:rsidDel="004F1DFB" w:rsidRDefault="00E51198" w:rsidP="00E51198">
      <w:pPr>
        <w:pStyle w:val="ADANB"/>
        <w:rPr>
          <w:del w:id="3497" w:author="3.0" w:date="2014-08-28T16:03:00Z"/>
        </w:rPr>
      </w:pPr>
      <w:del w:id="3498" w:author="3.0" w:date="2014-08-28T16:03:00Z">
        <w:r w:rsidDel="004F1DFB">
          <w:delText>1716.</w:delText>
        </w:r>
        <w:r w:rsidDel="004F1DFB">
          <w:tab/>
          <w:delText>language_info_from_basic (data flow) =</w:delText>
        </w:r>
      </w:del>
    </w:p>
    <w:p w:rsidR="00E51198" w:rsidDel="004F1DFB" w:rsidRDefault="00E51198" w:rsidP="00E51198">
      <w:pPr>
        <w:pStyle w:val="ADANB"/>
        <w:rPr>
          <w:del w:id="3499" w:author="3.0" w:date="2014-08-28T16:03:00Z"/>
        </w:rPr>
      </w:pPr>
      <w:del w:id="3500" w:author="3.0" w:date="2014-08-28T16:03:00Z">
        <w:r w:rsidDel="004F1DFB">
          <w:delText>2{driver_language}2</w:delText>
        </w:r>
      </w:del>
    </w:p>
    <w:p w:rsidR="00E51198" w:rsidDel="004F1DFB" w:rsidRDefault="00E51198" w:rsidP="00E51198">
      <w:pPr>
        <w:pStyle w:val="ADANB"/>
        <w:rPr>
          <w:del w:id="3501" w:author="3.0" w:date="2014-08-28T16:03:00Z"/>
        </w:rPr>
      </w:pPr>
      <w:del w:id="3502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3503" w:author="3.0" w:date="2014-08-28T16:03:00Z"/>
        </w:rPr>
      </w:pPr>
      <w:del w:id="3504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3505" w:author="3.0" w:date="2014-08-28T16:03:00Z"/>
        </w:rPr>
      </w:pPr>
      <w:del w:id="3506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3507" w:author="3.0" w:date="2014-08-28T16:03:00Z"/>
        </w:rPr>
      </w:pPr>
      <w:del w:id="3508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3509" w:author="3.0" w:date="2014-08-28T16:03:00Z"/>
        </w:rPr>
      </w:pPr>
      <w:del w:id="3510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3511" w:author="3.0" w:date="2014-08-28T16:03:00Z"/>
        </w:rPr>
      </w:pPr>
      <w:del w:id="3512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3513" w:author="3.0" w:date="2014-08-28T16:03:00Z"/>
        </w:rPr>
      </w:pPr>
      <w:del w:id="3514" w:author="3.0" w:date="2014-08-28T16:03:00Z">
        <w:r w:rsidDel="004F1DFB">
          <w:delText>description  : driver language information for both cabins.</w:delText>
        </w:r>
      </w:del>
    </w:p>
    <w:p w:rsidR="00E51198" w:rsidDel="004F1DFB" w:rsidRDefault="00E51198" w:rsidP="00E51198">
      <w:pPr>
        <w:pStyle w:val="ADANB"/>
        <w:rPr>
          <w:del w:id="3515" w:author="3.0" w:date="2014-08-28T16:03:00Z"/>
        </w:rPr>
      </w:pPr>
    </w:p>
    <w:p w:rsidR="00E51198" w:rsidDel="004F1DFB" w:rsidRDefault="00E51198" w:rsidP="00E51198">
      <w:pPr>
        <w:pStyle w:val="ADANB"/>
        <w:rPr>
          <w:del w:id="3516" w:author="3.0" w:date="2014-08-28T16:03:00Z"/>
        </w:rPr>
      </w:pPr>
    </w:p>
    <w:p w:rsidR="00E51198" w:rsidDel="004F1DFB" w:rsidRDefault="00E51198" w:rsidP="00E51198">
      <w:pPr>
        <w:pStyle w:val="ADANB"/>
        <w:rPr>
          <w:del w:id="3517" w:author="3.0" w:date="2014-08-28T16:03:00Z"/>
        </w:rPr>
      </w:pPr>
      <w:del w:id="3518" w:author="3.0" w:date="2014-08-28T16:03:00Z">
        <w:r w:rsidDel="004F1DFB">
          <w:delText>1107.</w:delText>
        </w:r>
        <w:r w:rsidDel="004F1DFB">
          <w:tab/>
          <w:delText>driver_language (data flow, pel) =</w:delText>
        </w:r>
      </w:del>
    </w:p>
    <w:p w:rsidR="00E51198" w:rsidDel="004F1DFB" w:rsidRDefault="00E51198" w:rsidP="00E51198">
      <w:pPr>
        <w:pStyle w:val="ADANB"/>
        <w:rPr>
          <w:del w:id="3519" w:author="3.0" w:date="2014-08-28T16:03:00Z"/>
        </w:rPr>
      </w:pPr>
      <w:del w:id="3520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3521" w:author="3.0" w:date="2014-08-28T16:03:00Z"/>
        </w:rPr>
      </w:pPr>
    </w:p>
    <w:p w:rsidR="00E51198" w:rsidDel="004F1DFB" w:rsidRDefault="00E51198" w:rsidP="00E51198">
      <w:pPr>
        <w:pStyle w:val="ADANB"/>
        <w:rPr>
          <w:del w:id="3522" w:author="3.0" w:date="2014-08-28T16:03:00Z"/>
        </w:rPr>
      </w:pPr>
      <w:del w:id="3523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3524" w:author="3.0" w:date="2014-08-28T16:03:00Z"/>
        </w:rPr>
      </w:pPr>
      <w:del w:id="3525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3526" w:author="3.0" w:date="2014-08-28T16:03:00Z"/>
        </w:rPr>
      </w:pPr>
      <w:del w:id="3527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3528" w:author="3.0" w:date="2014-08-28T16:03:00Z"/>
        </w:rPr>
      </w:pPr>
      <w:del w:id="3529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3530" w:author="3.0" w:date="2014-08-28T16:03:00Z"/>
        </w:rPr>
      </w:pPr>
      <w:del w:id="3531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3532" w:author="3.0" w:date="2014-08-28T16:03:00Z"/>
        </w:rPr>
      </w:pPr>
      <w:del w:id="3533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3534" w:author="3.0" w:date="2014-08-28T16:03:00Z"/>
        </w:rPr>
      </w:pPr>
      <w:del w:id="3535" w:author="3.0" w:date="2014-08-28T16:03:00Z">
        <w:r w:rsidDel="004F1DFB">
          <w:delText>description  : DMI_NID_DRV_LANG variable;</w:delText>
        </w:r>
      </w:del>
    </w:p>
    <w:p w:rsidR="00E51198" w:rsidDel="004F1DFB" w:rsidRDefault="00E51198" w:rsidP="00E51198">
      <w:pPr>
        <w:pStyle w:val="ADANB"/>
        <w:rPr>
          <w:del w:id="3536" w:author="3.0" w:date="2014-08-28T16:03:00Z"/>
        </w:rPr>
      </w:pPr>
    </w:p>
    <w:p w:rsidR="00E51198" w:rsidDel="004F1DFB" w:rsidRDefault="00E51198" w:rsidP="00E51198">
      <w:pPr>
        <w:pStyle w:val="ADANB"/>
        <w:rPr>
          <w:del w:id="3537" w:author="3.0" w:date="2014-08-28T16:03:00Z"/>
        </w:rPr>
      </w:pPr>
    </w:p>
    <w:p w:rsidR="00E51198" w:rsidDel="004F1DFB" w:rsidRDefault="00E51198" w:rsidP="00E51198">
      <w:pPr>
        <w:pStyle w:val="ADANB"/>
        <w:rPr>
          <w:del w:id="3538" w:author="3.0" w:date="2014-08-28T16:03:00Z"/>
        </w:rPr>
      </w:pPr>
      <w:del w:id="3539" w:author="3.0" w:date="2014-08-28T16:03:00Z">
        <w:r w:rsidDel="004F1DFB">
          <w:delText>1366.</w:delText>
        </w:r>
        <w:r w:rsidDel="004F1DFB">
          <w:tab/>
          <w:delText>events_from_basic (data flow) =</w:delText>
        </w:r>
      </w:del>
    </w:p>
    <w:p w:rsidR="00E51198" w:rsidDel="004F1DFB" w:rsidRDefault="00E51198" w:rsidP="00E51198">
      <w:pPr>
        <w:pStyle w:val="ADANB"/>
        <w:rPr>
          <w:del w:id="3540" w:author="3.0" w:date="2014-08-28T16:03:00Z"/>
        </w:rPr>
      </w:pPr>
      <w:del w:id="3541" w:author="3.0" w:date="2014-08-28T16:03:00Z">
        <w:r w:rsidDel="004F1DFB">
          <w:delText>external_small_availability_detected</w:delText>
        </w:r>
      </w:del>
    </w:p>
    <w:p w:rsidR="00E51198" w:rsidDel="004F1DFB" w:rsidRDefault="00E51198" w:rsidP="00E51198">
      <w:pPr>
        <w:pStyle w:val="ADANB"/>
        <w:rPr>
          <w:del w:id="3542" w:author="3.0" w:date="2014-08-28T16:03:00Z"/>
        </w:rPr>
      </w:pPr>
      <w:del w:id="3543" w:author="3.0" w:date="2014-08-28T16:03:00Z">
        <w:r w:rsidDel="004F1DFB">
          <w:delText>+ btm_is_not_blind</w:delText>
        </w:r>
      </w:del>
    </w:p>
    <w:p w:rsidR="00E51198" w:rsidDel="004F1DFB" w:rsidRDefault="00E51198" w:rsidP="00E51198">
      <w:pPr>
        <w:pStyle w:val="ADANB"/>
        <w:rPr>
          <w:del w:id="3544" w:author="3.0" w:date="2014-08-28T16:03:00Z"/>
        </w:rPr>
      </w:pPr>
      <w:del w:id="3545" w:author="3.0" w:date="2014-08-28T16:03:00Z">
        <w:r w:rsidDel="004F1DFB">
          <w:delText>+ btm_is_probably_blind</w:delText>
        </w:r>
      </w:del>
    </w:p>
    <w:p w:rsidR="00E51198" w:rsidDel="004F1DFB" w:rsidRDefault="00E51198" w:rsidP="00E51198">
      <w:pPr>
        <w:pStyle w:val="ADANB"/>
        <w:rPr>
          <w:del w:id="3546" w:author="3.0" w:date="2014-08-28T16:03:00Z"/>
        </w:rPr>
      </w:pPr>
      <w:del w:id="3547" w:author="3.0" w:date="2014-08-28T16:03:00Z">
        <w:r w:rsidDel="004F1DFB">
          <w:delText>+ btm_is_blind</w:delText>
        </w:r>
      </w:del>
    </w:p>
    <w:p w:rsidR="00E51198" w:rsidDel="004F1DFB" w:rsidRDefault="00E51198" w:rsidP="00E51198">
      <w:pPr>
        <w:pStyle w:val="ADANB"/>
        <w:rPr>
          <w:del w:id="3548" w:author="3.0" w:date="2014-08-28T16:03:00Z"/>
        </w:rPr>
      </w:pPr>
      <w:del w:id="3549" w:author="3.0" w:date="2014-08-28T16:03:00Z">
        <w:r w:rsidDel="004F1DFB">
          <w:delText>+ btm_unvoted_balise_detected</w:delText>
        </w:r>
      </w:del>
    </w:p>
    <w:p w:rsidR="00E51198" w:rsidDel="004F1DFB" w:rsidRDefault="00E51198" w:rsidP="00E51198">
      <w:pPr>
        <w:pStyle w:val="ADANB"/>
        <w:rPr>
          <w:del w:id="3550" w:author="3.0" w:date="2014-08-28T16:03:00Z"/>
        </w:rPr>
      </w:pPr>
      <w:del w:id="3551" w:author="3.0" w:date="2014-08-28T16:03:00Z">
        <w:r w:rsidDel="004F1DFB">
          <w:delText>+ BTM_antenna_raw_tests_in_failure</w:delText>
        </w:r>
      </w:del>
    </w:p>
    <w:p w:rsidR="00E51198" w:rsidDel="004F1DFB" w:rsidRDefault="00E51198" w:rsidP="00E51198">
      <w:pPr>
        <w:pStyle w:val="ADANB"/>
        <w:rPr>
          <w:del w:id="3552" w:author="3.0" w:date="2014-08-28T16:03:00Z"/>
        </w:rPr>
      </w:pPr>
      <w:del w:id="3553" w:author="3.0" w:date="2014-08-28T16:03:00Z">
        <w:r w:rsidDel="004F1DFB">
          <w:delText>+ BTM_antenna_valid</w:delText>
        </w:r>
      </w:del>
    </w:p>
    <w:p w:rsidR="00E51198" w:rsidDel="004F1DFB" w:rsidRDefault="00E51198" w:rsidP="00E51198">
      <w:pPr>
        <w:pStyle w:val="ADANB"/>
        <w:rPr>
          <w:del w:id="3554" w:author="3.0" w:date="2014-08-28T16:03:00Z"/>
        </w:rPr>
      </w:pPr>
      <w:del w:id="3555" w:author="3.0" w:date="2014-08-28T16:03:00Z">
        <w:r w:rsidDel="004F1DFB">
          <w:delText>+ max_n_of_maintenance_events_from_basic{</w:delText>
        </w:r>
      </w:del>
    </w:p>
    <w:p w:rsidR="00E51198" w:rsidDel="004F1DFB" w:rsidRDefault="00E51198" w:rsidP="00E51198">
      <w:pPr>
        <w:pStyle w:val="ADANB"/>
        <w:rPr>
          <w:del w:id="3556" w:author="3.0" w:date="2014-08-28T16:03:00Z"/>
        </w:rPr>
      </w:pPr>
      <w:del w:id="3557" w:author="3.0" w:date="2014-08-28T16:03:00Z">
        <w:r w:rsidDel="004F1DFB">
          <w:delText xml:space="preserve">                                              maintenance_event_i</w:delText>
        </w:r>
      </w:del>
    </w:p>
    <w:p w:rsidR="00E51198" w:rsidDel="004F1DFB" w:rsidRDefault="00E51198" w:rsidP="00E51198">
      <w:pPr>
        <w:pStyle w:val="ADANB"/>
        <w:rPr>
          <w:del w:id="3558" w:author="3.0" w:date="2014-08-28T16:03:00Z"/>
        </w:rPr>
      </w:pPr>
      <w:del w:id="3559" w:author="3.0" w:date="2014-08-28T16:03:00Z">
        <w:r w:rsidDel="004F1DFB">
          <w:delText xml:space="preserve">                                              }max_n_of_maintenance_events_from_basic</w:delText>
        </w:r>
      </w:del>
    </w:p>
    <w:p w:rsidR="00E51198" w:rsidDel="004F1DFB" w:rsidRDefault="00E51198" w:rsidP="00E51198">
      <w:pPr>
        <w:pStyle w:val="ADANB"/>
        <w:rPr>
          <w:del w:id="3560" w:author="3.0" w:date="2014-08-28T16:03:00Z"/>
        </w:rPr>
      </w:pPr>
    </w:p>
    <w:p w:rsidR="00E51198" w:rsidDel="004F1DFB" w:rsidRDefault="00E51198" w:rsidP="00E51198">
      <w:pPr>
        <w:pStyle w:val="ADANB"/>
        <w:rPr>
          <w:del w:id="3561" w:author="3.0" w:date="2014-08-28T16:03:00Z"/>
        </w:rPr>
      </w:pPr>
      <w:del w:id="3562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3563" w:author="3.0" w:date="2014-08-28T16:03:00Z"/>
        </w:rPr>
      </w:pPr>
      <w:del w:id="3564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3565" w:author="3.0" w:date="2014-08-28T16:03:00Z"/>
        </w:rPr>
      </w:pPr>
      <w:del w:id="3566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3567" w:author="3.0" w:date="2014-08-28T16:03:00Z"/>
        </w:rPr>
      </w:pPr>
      <w:del w:id="3568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3569" w:author="3.0" w:date="2014-08-28T16:03:00Z"/>
        </w:rPr>
      </w:pPr>
      <w:del w:id="3570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3571" w:author="3.0" w:date="2014-08-28T16:03:00Z"/>
        </w:rPr>
      </w:pPr>
      <w:del w:id="3572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3573" w:author="3.0" w:date="2014-08-28T16:03:00Z"/>
        </w:rPr>
      </w:pPr>
      <w:del w:id="3574" w:author="3.0" w:date="2014-08-28T16:03:00Z">
        <w:r w:rsidDel="004F1DFB">
          <w:delText>description  : events from basic.</w:delText>
        </w:r>
      </w:del>
    </w:p>
    <w:p w:rsidR="00E51198" w:rsidDel="004F1DFB" w:rsidRDefault="00E51198" w:rsidP="00E51198">
      <w:pPr>
        <w:pStyle w:val="ADANB"/>
        <w:rPr>
          <w:del w:id="3575" w:author="3.0" w:date="2014-08-28T16:03:00Z"/>
        </w:rPr>
      </w:pPr>
    </w:p>
    <w:p w:rsidR="00E51198" w:rsidDel="004F1DFB" w:rsidRDefault="00E51198" w:rsidP="00E51198">
      <w:pPr>
        <w:pStyle w:val="ADANB"/>
        <w:rPr>
          <w:del w:id="3576" w:author="3.0" w:date="2014-08-28T16:03:00Z"/>
        </w:rPr>
      </w:pPr>
    </w:p>
    <w:p w:rsidR="00E51198" w:rsidDel="004F1DFB" w:rsidRDefault="00E51198" w:rsidP="00E51198">
      <w:pPr>
        <w:pStyle w:val="ADANB"/>
        <w:rPr>
          <w:del w:id="3577" w:author="3.0" w:date="2014-08-28T16:03:00Z"/>
        </w:rPr>
      </w:pPr>
      <w:del w:id="3578" w:author="3.0" w:date="2014-08-28T16:03:00Z">
        <w:r w:rsidDel="004F1DFB">
          <w:delText>1370.</w:delText>
        </w:r>
        <w:r w:rsidDel="004F1DFB">
          <w:tab/>
          <w:delText>external_small_availability_detected (data flow, del) =</w:delText>
        </w:r>
      </w:del>
    </w:p>
    <w:p w:rsidR="00E51198" w:rsidDel="004F1DFB" w:rsidRDefault="00E51198" w:rsidP="00E51198">
      <w:pPr>
        <w:pStyle w:val="ADANB"/>
        <w:rPr>
          <w:del w:id="3579" w:author="3.0" w:date="2014-08-28T16:03:00Z"/>
        </w:rPr>
      </w:pPr>
      <w:del w:id="3580" w:author="3.0" w:date="2014-08-28T16:03:00Z">
        <w:r w:rsidDel="004F1DFB">
          <w:delText>["FALSE"|"TRUE"].</w:delText>
        </w:r>
      </w:del>
    </w:p>
    <w:p w:rsidR="00E51198" w:rsidDel="004F1DFB" w:rsidRDefault="00E51198" w:rsidP="00E51198">
      <w:pPr>
        <w:pStyle w:val="ADANB"/>
        <w:rPr>
          <w:del w:id="3581" w:author="3.0" w:date="2014-08-28T16:03:00Z"/>
        </w:rPr>
      </w:pPr>
    </w:p>
    <w:p w:rsidR="00E51198" w:rsidDel="004F1DFB" w:rsidRDefault="00E51198" w:rsidP="00E51198">
      <w:pPr>
        <w:pStyle w:val="ADANB"/>
        <w:rPr>
          <w:del w:id="3582" w:author="3.0" w:date="2014-08-28T16:03:00Z"/>
        </w:rPr>
      </w:pPr>
      <w:del w:id="3583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3584" w:author="3.0" w:date="2014-08-28T16:03:00Z"/>
        </w:rPr>
      </w:pPr>
      <w:del w:id="3585" w:author="3.0" w:date="2014-08-28T16:03:00Z">
        <w:r w:rsidDel="004F1DFB">
          <w:delText>rate         : event (set to "TRUE" during one cycle)</w:delText>
        </w:r>
      </w:del>
    </w:p>
    <w:p w:rsidR="00E51198" w:rsidDel="004F1DFB" w:rsidRDefault="00E51198" w:rsidP="00E51198">
      <w:pPr>
        <w:pStyle w:val="ADANB"/>
        <w:rPr>
          <w:del w:id="3586" w:author="3.0" w:date="2014-08-28T16:03:00Z"/>
        </w:rPr>
      </w:pPr>
      <w:del w:id="3587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3588" w:author="3.0" w:date="2014-08-28T16:03:00Z"/>
        </w:rPr>
      </w:pPr>
      <w:del w:id="3589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3590" w:author="3.0" w:date="2014-08-28T16:03:00Z"/>
        </w:rPr>
      </w:pPr>
      <w:del w:id="3591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3592" w:author="3.0" w:date="2014-08-28T16:03:00Z"/>
        </w:rPr>
      </w:pPr>
      <w:del w:id="3593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3594" w:author="3.0" w:date="2014-08-28T16:03:00Z"/>
        </w:rPr>
      </w:pPr>
      <w:del w:id="3595" w:author="3.0" w:date="2014-08-28T16:03:00Z">
        <w:r w:rsidDel="004F1DFB">
          <w:delText>description  : Indicates that the basic has detected an EVC external</w:delText>
        </w:r>
      </w:del>
    </w:p>
    <w:p w:rsidR="00E51198" w:rsidDel="004F1DFB" w:rsidRDefault="00E51198" w:rsidP="00E51198">
      <w:pPr>
        <w:pStyle w:val="ADANB"/>
        <w:rPr>
          <w:del w:id="3596" w:author="3.0" w:date="2014-08-28T16:03:00Z"/>
        </w:rPr>
      </w:pPr>
      <w:del w:id="3597" w:author="3.0" w:date="2014-08-28T16:03:00Z">
        <w:r w:rsidDel="004F1DFB">
          <w:delText xml:space="preserve">                  low availability (e.g. loss of a profibus node).</w:delText>
        </w:r>
      </w:del>
    </w:p>
    <w:p w:rsidR="00E51198" w:rsidDel="004F1DFB" w:rsidRDefault="00E51198" w:rsidP="00E51198">
      <w:pPr>
        <w:pStyle w:val="ADANB"/>
        <w:rPr>
          <w:del w:id="3598" w:author="3.0" w:date="2014-08-28T16:03:00Z"/>
        </w:rPr>
      </w:pPr>
    </w:p>
    <w:p w:rsidR="00E51198" w:rsidDel="004F1DFB" w:rsidRDefault="00E51198" w:rsidP="00E51198">
      <w:pPr>
        <w:pStyle w:val="ADANB"/>
        <w:rPr>
          <w:del w:id="3599" w:author="3.0" w:date="2014-08-28T16:03:00Z"/>
        </w:rPr>
      </w:pPr>
    </w:p>
    <w:p w:rsidR="00E51198" w:rsidDel="004F1DFB" w:rsidRDefault="00E51198" w:rsidP="00E51198">
      <w:pPr>
        <w:pStyle w:val="ADANB"/>
        <w:rPr>
          <w:del w:id="3600" w:author="3.0" w:date="2014-08-28T16:03:00Z"/>
        </w:rPr>
      </w:pPr>
      <w:del w:id="3601" w:author="3.0" w:date="2014-08-28T16:03:00Z">
        <w:r w:rsidDel="004F1DFB">
          <w:delText>559.</w:delText>
        </w:r>
        <w:r w:rsidDel="004F1DFB">
          <w:tab/>
          <w:delText>btm_is_not_blind (data flow, del) =</w:delText>
        </w:r>
      </w:del>
    </w:p>
    <w:p w:rsidR="00E51198" w:rsidDel="004F1DFB" w:rsidRDefault="00E51198" w:rsidP="00E51198">
      <w:pPr>
        <w:pStyle w:val="ADANB"/>
        <w:rPr>
          <w:del w:id="3602" w:author="3.0" w:date="2014-08-28T16:03:00Z"/>
        </w:rPr>
      </w:pPr>
      <w:del w:id="3603" w:author="3.0" w:date="2014-08-28T16:03:00Z">
        <w:r w:rsidDel="004F1DFB">
          <w:delText>["FALSE"|"TRUE"].</w:delText>
        </w:r>
      </w:del>
    </w:p>
    <w:p w:rsidR="00E51198" w:rsidDel="004F1DFB" w:rsidRDefault="00E51198" w:rsidP="00E51198">
      <w:pPr>
        <w:pStyle w:val="ADANB"/>
        <w:rPr>
          <w:del w:id="3604" w:author="3.0" w:date="2014-08-28T16:03:00Z"/>
        </w:rPr>
      </w:pPr>
    </w:p>
    <w:p w:rsidR="00E51198" w:rsidDel="004F1DFB" w:rsidRDefault="00E51198" w:rsidP="00E51198">
      <w:pPr>
        <w:pStyle w:val="ADANB"/>
        <w:rPr>
          <w:del w:id="3605" w:author="3.0" w:date="2014-08-28T16:03:00Z"/>
        </w:rPr>
      </w:pPr>
      <w:del w:id="3606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3607" w:author="3.0" w:date="2014-08-28T16:03:00Z"/>
        </w:rPr>
      </w:pPr>
      <w:del w:id="3608" w:author="3.0" w:date="2014-08-28T16:03:00Z">
        <w:r w:rsidDel="004F1DFB">
          <w:delText>rate         : event (set to "TRUE" during one cycle)</w:delText>
        </w:r>
      </w:del>
    </w:p>
    <w:p w:rsidR="00E51198" w:rsidDel="004F1DFB" w:rsidRDefault="00E51198" w:rsidP="00E51198">
      <w:pPr>
        <w:pStyle w:val="ADANB"/>
        <w:rPr>
          <w:del w:id="3609" w:author="3.0" w:date="2014-08-28T16:03:00Z"/>
        </w:rPr>
      </w:pPr>
      <w:del w:id="3610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3611" w:author="3.0" w:date="2014-08-28T16:03:00Z"/>
        </w:rPr>
      </w:pPr>
      <w:del w:id="3612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3613" w:author="3.0" w:date="2014-08-28T16:03:00Z"/>
        </w:rPr>
      </w:pPr>
      <w:del w:id="3614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3615" w:author="3.0" w:date="2014-08-28T16:03:00Z"/>
        </w:rPr>
      </w:pPr>
      <w:del w:id="3616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3617" w:author="3.0" w:date="2014-08-28T16:03:00Z"/>
        </w:rPr>
      </w:pPr>
      <w:del w:id="3618" w:author="3.0" w:date="2014-08-28T16:03:00Z">
        <w:r w:rsidDel="004F1DFB">
          <w:delText>description  : Indicates that there is no "blind" BTM failure anymore.</w:delText>
        </w:r>
      </w:del>
    </w:p>
    <w:p w:rsidR="00E51198" w:rsidDel="004F1DFB" w:rsidRDefault="00E51198" w:rsidP="00E51198">
      <w:pPr>
        <w:pStyle w:val="ADANB"/>
        <w:rPr>
          <w:del w:id="3619" w:author="3.0" w:date="2014-08-28T16:03:00Z"/>
        </w:rPr>
      </w:pPr>
    </w:p>
    <w:p w:rsidR="00E51198" w:rsidDel="004F1DFB" w:rsidRDefault="00E51198" w:rsidP="00E51198">
      <w:pPr>
        <w:pStyle w:val="ADANB"/>
        <w:rPr>
          <w:del w:id="3620" w:author="3.0" w:date="2014-08-28T16:03:00Z"/>
        </w:rPr>
      </w:pPr>
    </w:p>
    <w:p w:rsidR="00E51198" w:rsidDel="004F1DFB" w:rsidRDefault="00E51198" w:rsidP="00E51198">
      <w:pPr>
        <w:pStyle w:val="ADANB"/>
        <w:rPr>
          <w:del w:id="3621" w:author="3.0" w:date="2014-08-28T16:03:00Z"/>
        </w:rPr>
      </w:pPr>
      <w:del w:id="3622" w:author="3.0" w:date="2014-08-28T16:03:00Z">
        <w:r w:rsidDel="004F1DFB">
          <w:delText>560.</w:delText>
        </w:r>
        <w:r w:rsidDel="004F1DFB">
          <w:tab/>
          <w:delText>btm_is_probably_blind (data flow, del) =</w:delText>
        </w:r>
      </w:del>
    </w:p>
    <w:p w:rsidR="00E51198" w:rsidDel="004F1DFB" w:rsidRDefault="00E51198" w:rsidP="00E51198">
      <w:pPr>
        <w:pStyle w:val="ADANB"/>
        <w:rPr>
          <w:del w:id="3623" w:author="3.0" w:date="2014-08-28T16:03:00Z"/>
        </w:rPr>
      </w:pPr>
      <w:del w:id="3624" w:author="3.0" w:date="2014-08-28T16:03:00Z">
        <w:r w:rsidDel="004F1DFB">
          <w:delText>["FALSE"|"TRUE"].</w:delText>
        </w:r>
      </w:del>
    </w:p>
    <w:p w:rsidR="00E51198" w:rsidDel="004F1DFB" w:rsidRDefault="00E51198" w:rsidP="00E51198">
      <w:pPr>
        <w:pStyle w:val="ADANB"/>
        <w:rPr>
          <w:del w:id="3625" w:author="3.0" w:date="2014-08-28T16:03:00Z"/>
        </w:rPr>
      </w:pPr>
    </w:p>
    <w:p w:rsidR="00E51198" w:rsidDel="004F1DFB" w:rsidRDefault="00E51198" w:rsidP="00E51198">
      <w:pPr>
        <w:pStyle w:val="ADANB"/>
        <w:rPr>
          <w:del w:id="3626" w:author="3.0" w:date="2014-08-28T16:03:00Z"/>
        </w:rPr>
      </w:pPr>
      <w:del w:id="3627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3628" w:author="3.0" w:date="2014-08-28T16:03:00Z"/>
        </w:rPr>
      </w:pPr>
      <w:del w:id="3629" w:author="3.0" w:date="2014-08-28T16:03:00Z">
        <w:r w:rsidDel="004F1DFB">
          <w:delText>rate         : event (set to "TRUE" during one cycle)</w:delText>
        </w:r>
      </w:del>
    </w:p>
    <w:p w:rsidR="00E51198" w:rsidDel="004F1DFB" w:rsidRDefault="00E51198" w:rsidP="00E51198">
      <w:pPr>
        <w:pStyle w:val="ADANB"/>
        <w:rPr>
          <w:del w:id="3630" w:author="3.0" w:date="2014-08-28T16:03:00Z"/>
        </w:rPr>
      </w:pPr>
      <w:del w:id="3631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3632" w:author="3.0" w:date="2014-08-28T16:03:00Z"/>
        </w:rPr>
      </w:pPr>
      <w:del w:id="3633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3634" w:author="3.0" w:date="2014-08-28T16:03:00Z"/>
        </w:rPr>
      </w:pPr>
      <w:del w:id="3635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3636" w:author="3.0" w:date="2014-08-28T16:03:00Z"/>
        </w:rPr>
      </w:pPr>
      <w:del w:id="3637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3638" w:author="3.0" w:date="2014-08-28T16:03:00Z"/>
        </w:rPr>
      </w:pPr>
      <w:del w:id="3639" w:author="3.0" w:date="2014-08-28T16:03:00Z">
        <w:r w:rsidDel="004F1DFB">
          <w:delText>description  : Indicates that the basic has detected a possible "blind" BTM failure.</w:delText>
        </w:r>
      </w:del>
    </w:p>
    <w:p w:rsidR="00E51198" w:rsidDel="004F1DFB" w:rsidRDefault="00E51198" w:rsidP="00E51198">
      <w:pPr>
        <w:pStyle w:val="ADANB"/>
        <w:rPr>
          <w:del w:id="3640" w:author="3.0" w:date="2014-08-28T16:03:00Z"/>
        </w:rPr>
      </w:pPr>
    </w:p>
    <w:p w:rsidR="00E51198" w:rsidDel="004F1DFB" w:rsidRDefault="00E51198" w:rsidP="00E51198">
      <w:pPr>
        <w:pStyle w:val="ADANB"/>
        <w:rPr>
          <w:del w:id="3641" w:author="3.0" w:date="2014-08-28T16:03:00Z"/>
        </w:rPr>
      </w:pPr>
    </w:p>
    <w:p w:rsidR="00E51198" w:rsidDel="004F1DFB" w:rsidRDefault="00E51198" w:rsidP="00E51198">
      <w:pPr>
        <w:pStyle w:val="ADANB"/>
        <w:rPr>
          <w:del w:id="3642" w:author="3.0" w:date="2014-08-28T16:03:00Z"/>
        </w:rPr>
      </w:pPr>
      <w:del w:id="3643" w:author="3.0" w:date="2014-08-28T16:03:00Z">
        <w:r w:rsidDel="004F1DFB">
          <w:delText>558.</w:delText>
        </w:r>
        <w:r w:rsidDel="004F1DFB">
          <w:tab/>
          <w:delText>btm_is_blind (data flow, del) =</w:delText>
        </w:r>
      </w:del>
    </w:p>
    <w:p w:rsidR="00E51198" w:rsidDel="004F1DFB" w:rsidRDefault="00E51198" w:rsidP="00E51198">
      <w:pPr>
        <w:pStyle w:val="ADANB"/>
        <w:rPr>
          <w:del w:id="3644" w:author="3.0" w:date="2014-08-28T16:03:00Z"/>
        </w:rPr>
      </w:pPr>
      <w:del w:id="3645" w:author="3.0" w:date="2014-08-28T16:03:00Z">
        <w:r w:rsidDel="004F1DFB">
          <w:delText>["FALSE"|"TRUE"].</w:delText>
        </w:r>
      </w:del>
    </w:p>
    <w:p w:rsidR="00E51198" w:rsidDel="004F1DFB" w:rsidRDefault="00E51198" w:rsidP="00E51198">
      <w:pPr>
        <w:pStyle w:val="ADANB"/>
        <w:rPr>
          <w:del w:id="3646" w:author="3.0" w:date="2014-08-28T16:03:00Z"/>
        </w:rPr>
      </w:pPr>
    </w:p>
    <w:p w:rsidR="00E51198" w:rsidDel="004F1DFB" w:rsidRDefault="00E51198" w:rsidP="00E51198">
      <w:pPr>
        <w:pStyle w:val="ADANB"/>
        <w:rPr>
          <w:del w:id="3647" w:author="3.0" w:date="2014-08-28T16:03:00Z"/>
        </w:rPr>
      </w:pPr>
      <w:del w:id="3648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3649" w:author="3.0" w:date="2014-08-28T16:03:00Z"/>
        </w:rPr>
      </w:pPr>
      <w:del w:id="3650" w:author="3.0" w:date="2014-08-28T16:03:00Z">
        <w:r w:rsidDel="004F1DFB">
          <w:delText>rate         : event (set to "TRUE" during one cycle)</w:delText>
        </w:r>
      </w:del>
    </w:p>
    <w:p w:rsidR="00E51198" w:rsidDel="004F1DFB" w:rsidRDefault="00E51198" w:rsidP="00E51198">
      <w:pPr>
        <w:pStyle w:val="ADANB"/>
        <w:rPr>
          <w:del w:id="3651" w:author="3.0" w:date="2014-08-28T16:03:00Z"/>
        </w:rPr>
      </w:pPr>
      <w:del w:id="3652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3653" w:author="3.0" w:date="2014-08-28T16:03:00Z"/>
        </w:rPr>
      </w:pPr>
      <w:del w:id="3654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3655" w:author="3.0" w:date="2014-08-28T16:03:00Z"/>
        </w:rPr>
      </w:pPr>
      <w:del w:id="3656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3657" w:author="3.0" w:date="2014-08-28T16:03:00Z"/>
        </w:rPr>
      </w:pPr>
      <w:del w:id="3658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3659" w:author="3.0" w:date="2014-08-28T16:03:00Z"/>
        </w:rPr>
      </w:pPr>
      <w:del w:id="3660" w:author="3.0" w:date="2014-08-28T16:03:00Z">
        <w:r w:rsidDel="004F1DFB">
          <w:delText>description  : Indicates that the basic has detected a "blind" BTM failure.</w:delText>
        </w:r>
      </w:del>
    </w:p>
    <w:p w:rsidR="00E51198" w:rsidDel="004F1DFB" w:rsidRDefault="00E51198" w:rsidP="00E51198">
      <w:pPr>
        <w:pStyle w:val="ADANB"/>
        <w:rPr>
          <w:del w:id="3661" w:author="3.0" w:date="2014-08-28T16:03:00Z"/>
        </w:rPr>
      </w:pPr>
    </w:p>
    <w:p w:rsidR="00E51198" w:rsidDel="004F1DFB" w:rsidRDefault="00E51198" w:rsidP="00E51198">
      <w:pPr>
        <w:pStyle w:val="ADANB"/>
        <w:rPr>
          <w:del w:id="3662" w:author="3.0" w:date="2014-08-28T16:03:00Z"/>
        </w:rPr>
      </w:pPr>
    </w:p>
    <w:p w:rsidR="00E51198" w:rsidDel="004F1DFB" w:rsidRDefault="00E51198" w:rsidP="00E51198">
      <w:pPr>
        <w:pStyle w:val="ADANB"/>
        <w:rPr>
          <w:del w:id="3663" w:author="3.0" w:date="2014-08-28T16:03:00Z"/>
        </w:rPr>
      </w:pPr>
      <w:del w:id="3664" w:author="3.0" w:date="2014-08-28T16:03:00Z">
        <w:r w:rsidDel="004F1DFB">
          <w:delText>562.</w:delText>
        </w:r>
        <w:r w:rsidDel="004F1DFB">
          <w:tab/>
          <w:delText>btm_unvoted_balise_detected (data flow, del) =</w:delText>
        </w:r>
      </w:del>
    </w:p>
    <w:p w:rsidR="00E51198" w:rsidDel="004F1DFB" w:rsidRDefault="00E51198" w:rsidP="00E51198">
      <w:pPr>
        <w:pStyle w:val="ADANB"/>
        <w:rPr>
          <w:del w:id="3665" w:author="3.0" w:date="2014-08-28T16:03:00Z"/>
        </w:rPr>
      </w:pPr>
      <w:del w:id="3666" w:author="3.0" w:date="2014-08-28T16:03:00Z">
        <w:r w:rsidDel="004F1DFB">
          <w:delText>["FALSE"|"TRUE"].</w:delText>
        </w:r>
      </w:del>
    </w:p>
    <w:p w:rsidR="00E51198" w:rsidDel="004F1DFB" w:rsidRDefault="00E51198" w:rsidP="00E51198">
      <w:pPr>
        <w:pStyle w:val="ADANB"/>
        <w:rPr>
          <w:del w:id="3667" w:author="3.0" w:date="2014-08-28T16:03:00Z"/>
        </w:rPr>
      </w:pPr>
    </w:p>
    <w:p w:rsidR="00E51198" w:rsidDel="004F1DFB" w:rsidRDefault="00E51198" w:rsidP="00E51198">
      <w:pPr>
        <w:pStyle w:val="ADANB"/>
        <w:rPr>
          <w:del w:id="3668" w:author="3.0" w:date="2014-08-28T16:03:00Z"/>
        </w:rPr>
      </w:pPr>
      <w:del w:id="3669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3670" w:author="3.0" w:date="2014-08-28T16:03:00Z"/>
        </w:rPr>
      </w:pPr>
      <w:del w:id="3671" w:author="3.0" w:date="2014-08-28T16:03:00Z">
        <w:r w:rsidDel="004F1DFB">
          <w:delText>rate         : event (set to "TRUE" during one cycle)</w:delText>
        </w:r>
      </w:del>
    </w:p>
    <w:p w:rsidR="00E51198" w:rsidDel="004F1DFB" w:rsidRDefault="00E51198" w:rsidP="00E51198">
      <w:pPr>
        <w:pStyle w:val="ADANB"/>
        <w:rPr>
          <w:del w:id="3672" w:author="3.0" w:date="2014-08-28T16:03:00Z"/>
        </w:rPr>
      </w:pPr>
      <w:del w:id="3673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3674" w:author="3.0" w:date="2014-08-28T16:03:00Z"/>
        </w:rPr>
      </w:pPr>
      <w:del w:id="3675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3676" w:author="3.0" w:date="2014-08-28T16:03:00Z"/>
        </w:rPr>
      </w:pPr>
      <w:del w:id="3677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3678" w:author="3.0" w:date="2014-08-28T16:03:00Z"/>
        </w:rPr>
      </w:pPr>
      <w:del w:id="3679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3680" w:author="3.0" w:date="2014-08-28T16:03:00Z"/>
        </w:rPr>
      </w:pPr>
      <w:del w:id="3681" w:author="3.0" w:date="2014-08-28T16:03:00Z">
        <w:r w:rsidDel="004F1DFB">
          <w:delText>description  : Indicates that the basic has detected an unvoted balise BTM failure.</w:delText>
        </w:r>
      </w:del>
    </w:p>
    <w:p w:rsidR="00E51198" w:rsidDel="004F1DFB" w:rsidRDefault="00E51198" w:rsidP="00E51198">
      <w:pPr>
        <w:pStyle w:val="ADANB"/>
        <w:rPr>
          <w:del w:id="3682" w:author="3.0" w:date="2014-08-28T16:03:00Z"/>
        </w:rPr>
      </w:pPr>
    </w:p>
    <w:p w:rsidR="00E51198" w:rsidDel="004F1DFB" w:rsidRDefault="00E51198" w:rsidP="00E51198">
      <w:pPr>
        <w:pStyle w:val="ADANB"/>
        <w:rPr>
          <w:del w:id="3683" w:author="3.0" w:date="2014-08-28T16:03:00Z"/>
        </w:rPr>
      </w:pPr>
    </w:p>
    <w:p w:rsidR="00E51198" w:rsidDel="004F1DFB" w:rsidRDefault="00E51198" w:rsidP="00E51198">
      <w:pPr>
        <w:pStyle w:val="ADANB"/>
        <w:rPr>
          <w:del w:id="3684" w:author="3.0" w:date="2014-08-28T16:03:00Z"/>
        </w:rPr>
      </w:pPr>
      <w:del w:id="3685" w:author="3.0" w:date="2014-08-28T16:03:00Z">
        <w:r w:rsidDel="004F1DFB">
          <w:delText>546.</w:delText>
        </w:r>
        <w:r w:rsidDel="004F1DFB">
          <w:tab/>
          <w:delText>BTM_antenna_raw_tests_in_failure (data flow, del) =</w:delText>
        </w:r>
      </w:del>
    </w:p>
    <w:p w:rsidR="00E51198" w:rsidDel="004F1DFB" w:rsidRDefault="00E51198" w:rsidP="00E51198">
      <w:pPr>
        <w:pStyle w:val="ADANB"/>
        <w:rPr>
          <w:del w:id="3686" w:author="3.0" w:date="2014-08-28T16:03:00Z"/>
        </w:rPr>
      </w:pPr>
      <w:del w:id="3687" w:author="3.0" w:date="2014-08-28T16:03:00Z">
        <w:r w:rsidDel="004F1DFB">
          <w:delText>["FALSE"|"TRUE"].</w:delText>
        </w:r>
      </w:del>
    </w:p>
    <w:p w:rsidR="00E51198" w:rsidDel="004F1DFB" w:rsidRDefault="00E51198" w:rsidP="00E51198">
      <w:pPr>
        <w:pStyle w:val="ADANB"/>
        <w:rPr>
          <w:del w:id="3688" w:author="3.0" w:date="2014-08-28T16:03:00Z"/>
        </w:rPr>
      </w:pPr>
    </w:p>
    <w:p w:rsidR="00E51198" w:rsidDel="004F1DFB" w:rsidRDefault="00E51198" w:rsidP="00E51198">
      <w:pPr>
        <w:pStyle w:val="ADANB"/>
        <w:rPr>
          <w:del w:id="3689" w:author="3.0" w:date="2014-08-28T16:03:00Z"/>
        </w:rPr>
      </w:pPr>
      <w:del w:id="3690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3691" w:author="3.0" w:date="2014-08-28T16:03:00Z"/>
        </w:rPr>
      </w:pPr>
      <w:del w:id="3692" w:author="3.0" w:date="2014-08-28T16:03:00Z">
        <w:r w:rsidDel="004F1DFB">
          <w:delText>rate         : event (set to "TRUE" during one cycle)</w:delText>
        </w:r>
      </w:del>
    </w:p>
    <w:p w:rsidR="00E51198" w:rsidDel="004F1DFB" w:rsidRDefault="00E51198" w:rsidP="00E51198">
      <w:pPr>
        <w:pStyle w:val="ADANB"/>
        <w:rPr>
          <w:del w:id="3693" w:author="3.0" w:date="2014-08-28T16:03:00Z"/>
        </w:rPr>
      </w:pPr>
      <w:del w:id="3694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3695" w:author="3.0" w:date="2014-08-28T16:03:00Z"/>
        </w:rPr>
      </w:pPr>
      <w:del w:id="3696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3697" w:author="3.0" w:date="2014-08-28T16:03:00Z"/>
        </w:rPr>
      </w:pPr>
      <w:del w:id="3698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3699" w:author="3.0" w:date="2014-08-28T16:03:00Z"/>
        </w:rPr>
      </w:pPr>
      <w:del w:id="3700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3701" w:author="3.0" w:date="2014-08-28T16:03:00Z"/>
        </w:rPr>
      </w:pPr>
      <w:del w:id="3702" w:author="3.0" w:date="2014-08-28T16:03:00Z">
        <w:r w:rsidDel="004F1DFB">
          <w:delText>description  : Indicates that the EUROBALISE antenna tests have failed.</w:delText>
        </w:r>
      </w:del>
    </w:p>
    <w:p w:rsidR="00E51198" w:rsidDel="004F1DFB" w:rsidRDefault="00E51198" w:rsidP="00E51198">
      <w:pPr>
        <w:pStyle w:val="ADANB"/>
        <w:rPr>
          <w:del w:id="3703" w:author="3.0" w:date="2014-08-28T16:03:00Z"/>
        </w:rPr>
      </w:pPr>
      <w:del w:id="3704" w:author="3.0" w:date="2014-08-28T16:03:00Z">
        <w:r w:rsidDel="004F1DFB">
          <w:delText xml:space="preserve">                  This flag is set even within Big Metal Masses.</w:delText>
        </w:r>
      </w:del>
    </w:p>
    <w:p w:rsidR="00E51198" w:rsidDel="004F1DFB" w:rsidRDefault="00E51198" w:rsidP="00E51198">
      <w:pPr>
        <w:pStyle w:val="ADANB"/>
        <w:rPr>
          <w:del w:id="3705" w:author="3.0" w:date="2014-08-28T16:03:00Z"/>
        </w:rPr>
      </w:pPr>
    </w:p>
    <w:p w:rsidR="00E51198" w:rsidDel="004F1DFB" w:rsidRDefault="00E51198" w:rsidP="00E51198">
      <w:pPr>
        <w:pStyle w:val="ADANB"/>
        <w:rPr>
          <w:del w:id="3706" w:author="3.0" w:date="2014-08-28T16:03:00Z"/>
        </w:rPr>
      </w:pPr>
    </w:p>
    <w:p w:rsidR="00E51198" w:rsidDel="004F1DFB" w:rsidRDefault="00E51198" w:rsidP="00E51198">
      <w:pPr>
        <w:pStyle w:val="ADANB"/>
        <w:rPr>
          <w:del w:id="3707" w:author="3.0" w:date="2014-08-28T16:03:00Z"/>
        </w:rPr>
      </w:pPr>
      <w:del w:id="3708" w:author="3.0" w:date="2014-08-28T16:03:00Z">
        <w:r w:rsidDel="004F1DFB">
          <w:delText>547.</w:delText>
        </w:r>
        <w:r w:rsidDel="004F1DFB">
          <w:tab/>
          <w:delText>BTM_antenna_valid (data flow, del) =</w:delText>
        </w:r>
      </w:del>
    </w:p>
    <w:p w:rsidR="00E51198" w:rsidDel="004F1DFB" w:rsidRDefault="00E51198" w:rsidP="00E51198">
      <w:pPr>
        <w:pStyle w:val="ADANB"/>
        <w:rPr>
          <w:del w:id="3709" w:author="3.0" w:date="2014-08-28T16:03:00Z"/>
        </w:rPr>
      </w:pPr>
      <w:del w:id="3710" w:author="3.0" w:date="2014-08-28T16:03:00Z">
        <w:r w:rsidDel="004F1DFB">
          <w:delText>["FALSE"|"TRUE"].</w:delText>
        </w:r>
      </w:del>
    </w:p>
    <w:p w:rsidR="00E51198" w:rsidDel="004F1DFB" w:rsidRDefault="00E51198" w:rsidP="00E51198">
      <w:pPr>
        <w:pStyle w:val="ADANB"/>
        <w:rPr>
          <w:del w:id="3711" w:author="3.0" w:date="2014-08-28T16:03:00Z"/>
        </w:rPr>
      </w:pPr>
    </w:p>
    <w:p w:rsidR="00E51198" w:rsidDel="004F1DFB" w:rsidRDefault="00E51198" w:rsidP="00E51198">
      <w:pPr>
        <w:pStyle w:val="ADANB"/>
        <w:rPr>
          <w:del w:id="3712" w:author="3.0" w:date="2014-08-28T16:03:00Z"/>
        </w:rPr>
      </w:pPr>
      <w:del w:id="3713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3714" w:author="3.0" w:date="2014-08-28T16:03:00Z"/>
        </w:rPr>
      </w:pPr>
      <w:del w:id="3715" w:author="3.0" w:date="2014-08-28T16:03:00Z">
        <w:r w:rsidDel="004F1DFB">
          <w:delText>rate         : event (set to "TRUE" during one cycle)</w:delText>
        </w:r>
      </w:del>
    </w:p>
    <w:p w:rsidR="00E51198" w:rsidDel="004F1DFB" w:rsidRDefault="00E51198" w:rsidP="00E51198">
      <w:pPr>
        <w:pStyle w:val="ADANB"/>
        <w:rPr>
          <w:del w:id="3716" w:author="3.0" w:date="2014-08-28T16:03:00Z"/>
        </w:rPr>
      </w:pPr>
      <w:del w:id="3717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3718" w:author="3.0" w:date="2014-08-28T16:03:00Z"/>
        </w:rPr>
      </w:pPr>
      <w:del w:id="3719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3720" w:author="3.0" w:date="2014-08-28T16:03:00Z"/>
        </w:rPr>
      </w:pPr>
      <w:del w:id="3721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3722" w:author="3.0" w:date="2014-08-28T16:03:00Z"/>
        </w:rPr>
      </w:pPr>
      <w:del w:id="3723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3724" w:author="3.0" w:date="2014-08-28T16:03:00Z"/>
        </w:rPr>
      </w:pPr>
      <w:del w:id="3725" w:author="3.0" w:date="2014-08-28T16:03:00Z">
        <w:r w:rsidDel="004F1DFB">
          <w:delText>description  : Indicates that the EUROBALISE antenna tests have recovered.</w:delText>
        </w:r>
      </w:del>
    </w:p>
    <w:p w:rsidR="00E51198" w:rsidDel="004F1DFB" w:rsidRDefault="00E51198" w:rsidP="00E51198">
      <w:pPr>
        <w:pStyle w:val="ADANB"/>
        <w:rPr>
          <w:del w:id="3726" w:author="3.0" w:date="2014-08-28T16:03:00Z"/>
        </w:rPr>
      </w:pPr>
    </w:p>
    <w:p w:rsidR="00E51198" w:rsidDel="004F1DFB" w:rsidRDefault="00E51198" w:rsidP="00E51198">
      <w:pPr>
        <w:pStyle w:val="ADANB"/>
        <w:rPr>
          <w:del w:id="3727" w:author="3.0" w:date="2014-08-28T16:03:00Z"/>
        </w:rPr>
      </w:pPr>
    </w:p>
    <w:p w:rsidR="00E51198" w:rsidDel="004F1DFB" w:rsidRDefault="00E51198" w:rsidP="00E51198">
      <w:pPr>
        <w:pStyle w:val="ADANB"/>
        <w:rPr>
          <w:del w:id="3728" w:author="3.0" w:date="2014-08-28T16:03:00Z"/>
        </w:rPr>
      </w:pPr>
      <w:del w:id="3729" w:author="3.0" w:date="2014-08-28T16:03:00Z">
        <w:r w:rsidDel="004F1DFB">
          <w:delText>1932.</w:delText>
        </w:r>
        <w:r w:rsidDel="004F1DFB">
          <w:tab/>
          <w:delText>max_n_of_maintenance_events_from_basic (data flow, cel) =</w:delText>
        </w:r>
      </w:del>
    </w:p>
    <w:p w:rsidR="00E51198" w:rsidDel="004F1DFB" w:rsidRDefault="00E51198" w:rsidP="00E51198">
      <w:pPr>
        <w:pStyle w:val="ADANB"/>
        <w:rPr>
          <w:del w:id="3730" w:author="3.0" w:date="2014-08-28T16:03:00Z"/>
        </w:rPr>
      </w:pPr>
      <w:del w:id="3731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3732" w:author="3.0" w:date="2014-08-28T16:03:00Z"/>
        </w:rPr>
      </w:pPr>
    </w:p>
    <w:p w:rsidR="00E51198" w:rsidDel="004F1DFB" w:rsidRDefault="00E51198" w:rsidP="00E51198">
      <w:pPr>
        <w:pStyle w:val="ADANB"/>
        <w:rPr>
          <w:del w:id="3733" w:author="3.0" w:date="2014-08-28T16:03:00Z"/>
        </w:rPr>
      </w:pPr>
      <w:del w:id="3734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3735" w:author="3.0" w:date="2014-08-28T16:03:00Z"/>
        </w:rPr>
      </w:pPr>
      <w:del w:id="3736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3737" w:author="3.0" w:date="2014-08-28T16:03:00Z"/>
        </w:rPr>
      </w:pPr>
      <w:del w:id="3738" w:author="3.0" w:date="2014-08-28T16:03:00Z">
        <w:r w:rsidDel="004F1DFB">
          <w:delText xml:space="preserve">range        : 16..16  </w:delText>
        </w:r>
      </w:del>
    </w:p>
    <w:p w:rsidR="00E51198" w:rsidDel="004F1DFB" w:rsidRDefault="00E51198" w:rsidP="00E51198">
      <w:pPr>
        <w:pStyle w:val="ADANB"/>
        <w:rPr>
          <w:del w:id="3739" w:author="3.0" w:date="2014-08-28T16:03:00Z"/>
        </w:rPr>
      </w:pPr>
      <w:del w:id="3740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3741" w:author="3.0" w:date="2014-08-28T16:03:00Z"/>
        </w:rPr>
      </w:pPr>
      <w:del w:id="3742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3743" w:author="3.0" w:date="2014-08-28T16:03:00Z"/>
        </w:rPr>
      </w:pPr>
      <w:del w:id="3744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3745" w:author="3.0" w:date="2014-08-28T16:03:00Z"/>
        </w:rPr>
      </w:pPr>
      <w:del w:id="3746" w:author="3.0" w:date="2014-08-28T16:03:00Z">
        <w:r w:rsidDel="004F1DFB">
          <w:delText>description  : ;</w:delText>
        </w:r>
      </w:del>
    </w:p>
    <w:p w:rsidR="00E51198" w:rsidDel="004F1DFB" w:rsidRDefault="00E51198" w:rsidP="00E51198">
      <w:pPr>
        <w:pStyle w:val="ADANB"/>
        <w:rPr>
          <w:del w:id="3747" w:author="3.0" w:date="2014-08-28T16:03:00Z"/>
        </w:rPr>
      </w:pPr>
    </w:p>
    <w:p w:rsidR="00E51198" w:rsidDel="004F1DFB" w:rsidRDefault="00E51198" w:rsidP="00E51198">
      <w:pPr>
        <w:pStyle w:val="ADANB"/>
        <w:rPr>
          <w:del w:id="3748" w:author="3.0" w:date="2014-08-28T16:03:00Z"/>
        </w:rPr>
      </w:pPr>
    </w:p>
    <w:p w:rsidR="00E51198" w:rsidDel="004F1DFB" w:rsidRDefault="00E51198" w:rsidP="00E51198">
      <w:pPr>
        <w:pStyle w:val="ADANB"/>
        <w:rPr>
          <w:del w:id="3749" w:author="3.0" w:date="2014-08-28T16:03:00Z"/>
        </w:rPr>
      </w:pPr>
      <w:del w:id="3750" w:author="3.0" w:date="2014-08-28T16:03:00Z">
        <w:r w:rsidDel="004F1DFB">
          <w:delText>1887.</w:delText>
        </w:r>
        <w:r w:rsidDel="004F1DFB">
          <w:tab/>
          <w:delText>maintenance_event_i (data flow, del) =</w:delText>
        </w:r>
      </w:del>
    </w:p>
    <w:p w:rsidR="00E51198" w:rsidDel="004F1DFB" w:rsidRDefault="00E51198" w:rsidP="00E51198">
      <w:pPr>
        <w:pStyle w:val="ADANB"/>
        <w:rPr>
          <w:del w:id="3751" w:author="3.0" w:date="2014-08-28T16:03:00Z"/>
        </w:rPr>
      </w:pPr>
      <w:del w:id="3752" w:author="3.0" w:date="2014-08-28T16:03:00Z">
        <w:r w:rsidDel="004F1DFB">
          <w:delText>["FALSE"|"TRUE"].</w:delText>
        </w:r>
      </w:del>
    </w:p>
    <w:p w:rsidR="00E51198" w:rsidDel="004F1DFB" w:rsidRDefault="00E51198" w:rsidP="00E51198">
      <w:pPr>
        <w:pStyle w:val="ADANB"/>
        <w:rPr>
          <w:del w:id="3753" w:author="3.0" w:date="2014-08-28T16:03:00Z"/>
        </w:rPr>
      </w:pPr>
    </w:p>
    <w:p w:rsidR="00E51198" w:rsidDel="004F1DFB" w:rsidRDefault="00E51198" w:rsidP="00E51198">
      <w:pPr>
        <w:pStyle w:val="ADANB"/>
        <w:rPr>
          <w:del w:id="3754" w:author="3.0" w:date="2014-08-28T16:03:00Z"/>
        </w:rPr>
      </w:pPr>
      <w:del w:id="3755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3756" w:author="3.0" w:date="2014-08-28T16:03:00Z"/>
        </w:rPr>
      </w:pPr>
      <w:del w:id="3757" w:author="3.0" w:date="2014-08-28T16:03:00Z">
        <w:r w:rsidDel="004F1DFB">
          <w:delText>rate         : event (set to "TRUE" during one cycle)</w:delText>
        </w:r>
      </w:del>
    </w:p>
    <w:p w:rsidR="00E51198" w:rsidDel="004F1DFB" w:rsidRDefault="00E51198" w:rsidP="00E51198">
      <w:pPr>
        <w:pStyle w:val="ADANB"/>
        <w:rPr>
          <w:del w:id="3758" w:author="3.0" w:date="2014-08-28T16:03:00Z"/>
        </w:rPr>
      </w:pPr>
      <w:del w:id="3759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3760" w:author="3.0" w:date="2014-08-28T16:03:00Z"/>
        </w:rPr>
      </w:pPr>
      <w:del w:id="3761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3762" w:author="3.0" w:date="2014-08-28T16:03:00Z"/>
        </w:rPr>
      </w:pPr>
      <w:del w:id="3763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3764" w:author="3.0" w:date="2014-08-28T16:03:00Z"/>
        </w:rPr>
      </w:pPr>
      <w:del w:id="3765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3766" w:author="3.0" w:date="2014-08-28T16:03:00Z"/>
        </w:rPr>
      </w:pPr>
      <w:del w:id="3767" w:author="3.0" w:date="2014-08-28T16:03:00Z">
        <w:r w:rsidDel="004F1DFB">
          <w:delText xml:space="preserve">description  : Indicates that the basic has detected the i_th maintenance event (i = 1 to 16). </w:delText>
        </w:r>
      </w:del>
    </w:p>
    <w:p w:rsidR="00E51198" w:rsidRDefault="00E51198" w:rsidP="00E51198">
      <w:pPr>
        <w:pStyle w:val="ADANB"/>
      </w:pPr>
    </w:p>
    <w:p w:rsidR="000C3532" w:rsidRDefault="000C3532" w:rsidP="000C3532">
      <w:pPr>
        <w:pStyle w:val="ADANB"/>
        <w:rPr>
          <w:ins w:id="3768" w:author="3.0" w:date="2014-08-28T16:05:00Z"/>
        </w:rPr>
      </w:pPr>
      <w:ins w:id="3769" w:author="3.0" w:date="2014-08-28T16:05:00Z">
        <w:r>
          <w:t>470. basic_to_generic_app_info (data flow) =</w:t>
        </w:r>
      </w:ins>
    </w:p>
    <w:p w:rsidR="000C3532" w:rsidRDefault="000C3532" w:rsidP="000C3532">
      <w:pPr>
        <w:pStyle w:val="ADANB"/>
        <w:rPr>
          <w:ins w:id="3770" w:author="3.0" w:date="2014-08-28T16:05:00Z"/>
        </w:rPr>
      </w:pPr>
      <w:ins w:id="3771" w:author="3.0" w:date="2014-08-28T16:05:00Z">
        <w:r>
          <w:t>logical_voted_time</w:t>
        </w:r>
      </w:ins>
    </w:p>
    <w:p w:rsidR="000C3532" w:rsidRDefault="000C3532" w:rsidP="000C3532">
      <w:pPr>
        <w:pStyle w:val="ADANB"/>
        <w:rPr>
          <w:ins w:id="3772" w:author="3.0" w:date="2014-08-28T16:05:00Z"/>
        </w:rPr>
      </w:pPr>
      <w:ins w:id="3773" w:author="3.0" w:date="2014-08-28T16:05:00Z">
        <w:r>
          <w:t>+TIU_input_info</w:t>
        </w:r>
      </w:ins>
    </w:p>
    <w:p w:rsidR="000C3532" w:rsidRDefault="000C3532" w:rsidP="000C3532">
      <w:pPr>
        <w:pStyle w:val="ADANB"/>
        <w:rPr>
          <w:ins w:id="3774" w:author="3.0" w:date="2014-08-28T16:05:00Z"/>
        </w:rPr>
      </w:pPr>
      <w:ins w:id="3775" w:author="3.0" w:date="2014-08-28T16:05:00Z">
        <w:r>
          <w:t>+MMU_input_info</w:t>
        </w:r>
      </w:ins>
    </w:p>
    <w:p w:rsidR="000C3532" w:rsidRDefault="000C3532" w:rsidP="000C3532">
      <w:pPr>
        <w:pStyle w:val="ADANB"/>
        <w:rPr>
          <w:ins w:id="3776" w:author="3.0" w:date="2014-08-28T16:05:00Z"/>
        </w:rPr>
      </w:pPr>
      <w:ins w:id="3777" w:author="3.0" w:date="2014-08-28T16:05:00Z">
        <w:r>
          <w:t>+EUROBALISE_input_info</w:t>
        </w:r>
      </w:ins>
    </w:p>
    <w:p w:rsidR="000C3532" w:rsidRDefault="000C3532" w:rsidP="000C3532">
      <w:pPr>
        <w:pStyle w:val="ADANB"/>
        <w:rPr>
          <w:ins w:id="3778" w:author="3.0" w:date="2014-08-28T16:05:00Z"/>
        </w:rPr>
      </w:pPr>
      <w:ins w:id="3779" w:author="3.0" w:date="2014-08-28T16:05:00Z">
        <w:r>
          <w:t>+EUROCAB_input_info</w:t>
        </w:r>
      </w:ins>
    </w:p>
    <w:p w:rsidR="000C3532" w:rsidRDefault="000C3532" w:rsidP="000C3532">
      <w:pPr>
        <w:pStyle w:val="ADANB"/>
        <w:rPr>
          <w:ins w:id="3780" w:author="3.0" w:date="2014-08-28T16:05:00Z"/>
        </w:rPr>
      </w:pPr>
      <w:ins w:id="3781" w:author="3.0" w:date="2014-08-28T16:05:00Z">
        <w:r>
          <w:t>+EURORADIO_input_info</w:t>
        </w:r>
      </w:ins>
    </w:p>
    <w:p w:rsidR="000C3532" w:rsidRDefault="000C3532" w:rsidP="000C3532">
      <w:pPr>
        <w:pStyle w:val="ADANB"/>
        <w:rPr>
          <w:ins w:id="3782" w:author="3.0" w:date="2014-08-28T16:05:00Z"/>
        </w:rPr>
      </w:pPr>
      <w:ins w:id="3783" w:author="3.0" w:date="2014-08-28T16:05:00Z">
        <w:r>
          <w:t>+EUROLOOP_input_info</w:t>
        </w:r>
      </w:ins>
    </w:p>
    <w:p w:rsidR="000C3532" w:rsidRDefault="000C3532" w:rsidP="000C3532">
      <w:pPr>
        <w:pStyle w:val="ADANB"/>
        <w:rPr>
          <w:ins w:id="3784" w:author="3.0" w:date="2014-08-28T16:05:00Z"/>
        </w:rPr>
      </w:pPr>
      <w:ins w:id="3785" w:author="3.0" w:date="2014-08-28T16:05:00Z">
        <w:r>
          <w:t>+LLRU_status_input_msg_info</w:t>
        </w:r>
      </w:ins>
    </w:p>
    <w:p w:rsidR="000C3532" w:rsidRDefault="000C3532" w:rsidP="000C3532">
      <w:pPr>
        <w:pStyle w:val="ADANB"/>
        <w:rPr>
          <w:ins w:id="3786" w:author="3.0" w:date="2014-08-28T16:05:00Z"/>
        </w:rPr>
      </w:pPr>
      <w:ins w:id="3787" w:author="3.0" w:date="2014-08-28T16:05:00Z">
        <w:r>
          <w:t>+coded_config_data</w:t>
        </w:r>
      </w:ins>
    </w:p>
    <w:p w:rsidR="000C3532" w:rsidRDefault="000C3532" w:rsidP="000C3532">
      <w:pPr>
        <w:pStyle w:val="ADANB"/>
        <w:rPr>
          <w:ins w:id="3788" w:author="3.0" w:date="2014-08-28T16:05:00Z"/>
        </w:rPr>
      </w:pPr>
      <w:ins w:id="3789" w:author="3.0" w:date="2014-08-28T16:05:00Z">
        <w:r>
          <w:t>+coded_data_restored_at_power_up</w:t>
        </w:r>
      </w:ins>
    </w:p>
    <w:p w:rsidR="000C3532" w:rsidRDefault="000C3532" w:rsidP="000C3532">
      <w:pPr>
        <w:pStyle w:val="ADANB"/>
        <w:rPr>
          <w:ins w:id="3790" w:author="3.0" w:date="2014-08-28T16:05:00Z"/>
        </w:rPr>
      </w:pPr>
      <w:ins w:id="3791" w:author="3.0" w:date="2014-08-28T16:05:00Z">
        <w:r>
          <w:t>+power_up_tests_info</w:t>
        </w:r>
      </w:ins>
    </w:p>
    <w:p w:rsidR="000C3532" w:rsidRDefault="000C3532" w:rsidP="000C3532">
      <w:pPr>
        <w:pStyle w:val="ADANB"/>
        <w:rPr>
          <w:ins w:id="3792" w:author="3.0" w:date="2014-08-28T16:05:00Z"/>
        </w:rPr>
      </w:pPr>
      <w:ins w:id="3793" w:author="3.0" w:date="2014-08-28T16:05:00Z">
        <w:r>
          <w:t>+maintenance_data_from_basic</w:t>
        </w:r>
      </w:ins>
    </w:p>
    <w:p w:rsidR="000C3532" w:rsidRDefault="000C3532" w:rsidP="000C3532">
      <w:pPr>
        <w:pStyle w:val="ADANB"/>
        <w:rPr>
          <w:ins w:id="3794" w:author="3.0" w:date="2014-08-28T16:05:00Z"/>
        </w:rPr>
      </w:pPr>
      <w:ins w:id="3795" w:author="3.0" w:date="2014-08-28T16:05:00Z">
        <w:r>
          <w:t>+specific_config_data</w:t>
        </w:r>
      </w:ins>
    </w:p>
    <w:p w:rsidR="000C3532" w:rsidRDefault="000C3532" w:rsidP="000C3532">
      <w:pPr>
        <w:pStyle w:val="ADANB"/>
        <w:rPr>
          <w:ins w:id="3796" w:author="3.0" w:date="2014-08-28T16:05:00Z"/>
        </w:rPr>
      </w:pPr>
      <w:ins w:id="3797" w:author="3.0" w:date="2014-08-28T16:05:00Z">
        <w:r>
          <w:t>+key_mgt_input_info</w:t>
        </w:r>
      </w:ins>
    </w:p>
    <w:p w:rsidR="000C3532" w:rsidRDefault="000C3532" w:rsidP="000C3532">
      <w:pPr>
        <w:pStyle w:val="ADANB"/>
        <w:rPr>
          <w:ins w:id="3798" w:author="3.0" w:date="2014-08-28T16:05:00Z"/>
        </w:rPr>
      </w:pPr>
      <w:ins w:id="3799" w:author="3.0" w:date="2014-08-28T16:05:00Z">
        <w:r>
          <w:t>+language_info_from_basic</w:t>
        </w:r>
      </w:ins>
    </w:p>
    <w:p w:rsidR="000C3532" w:rsidRDefault="000C3532" w:rsidP="000C3532">
      <w:pPr>
        <w:pStyle w:val="ADANB"/>
        <w:rPr>
          <w:ins w:id="3800" w:author="3.0" w:date="2014-08-28T16:05:00Z"/>
        </w:rPr>
      </w:pPr>
      <w:ins w:id="3801" w:author="3.0" w:date="2014-08-28T16:05:00Z">
        <w:r>
          <w:t>+events_from_basic.</w:t>
        </w:r>
      </w:ins>
    </w:p>
    <w:p w:rsidR="000C3532" w:rsidRDefault="000C3532" w:rsidP="000C3532">
      <w:pPr>
        <w:pStyle w:val="ADANB"/>
        <w:rPr>
          <w:ins w:id="3802" w:author="3.0" w:date="2014-08-28T16:05:00Z"/>
        </w:rPr>
      </w:pPr>
    </w:p>
    <w:p w:rsidR="000C3532" w:rsidRDefault="000C3532" w:rsidP="000C3532">
      <w:pPr>
        <w:pStyle w:val="ADANB"/>
        <w:rPr>
          <w:ins w:id="3803" w:author="3.0" w:date="2014-08-28T16:05:00Z"/>
        </w:rPr>
      </w:pPr>
      <w:ins w:id="3804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3805" w:author="3.0" w:date="2014-08-28T16:05:00Z"/>
        </w:rPr>
      </w:pPr>
      <w:ins w:id="3806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3807" w:author="3.0" w:date="2014-08-28T16:05:00Z"/>
        </w:rPr>
      </w:pPr>
      <w:ins w:id="3808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3809" w:author="3.0" w:date="2014-08-28T16:05:00Z"/>
        </w:rPr>
      </w:pPr>
      <w:ins w:id="3810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3811" w:author="3.0" w:date="2014-08-28T16:05:00Z"/>
        </w:rPr>
      </w:pPr>
      <w:ins w:id="3812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3813" w:author="3.0" w:date="2014-08-28T16:05:00Z"/>
        </w:rPr>
      </w:pPr>
      <w:ins w:id="3814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3815" w:author="3.0" w:date="2014-08-28T16:05:00Z"/>
        </w:rPr>
      </w:pPr>
      <w:ins w:id="3816" w:author="3.0" w:date="2014-08-28T16:05:00Z">
        <w:r>
          <w:t>description  : information from basic software to generic application</w:t>
        </w:r>
      </w:ins>
    </w:p>
    <w:p w:rsidR="000C3532" w:rsidRDefault="000C3532" w:rsidP="000C3532">
      <w:pPr>
        <w:pStyle w:val="ADANB"/>
        <w:rPr>
          <w:ins w:id="3817" w:author="3.0" w:date="2014-08-28T16:05:00Z"/>
        </w:rPr>
      </w:pPr>
    </w:p>
    <w:p w:rsidR="000C3532" w:rsidRDefault="000C3532" w:rsidP="000C3532">
      <w:pPr>
        <w:pStyle w:val="ADANB"/>
        <w:rPr>
          <w:ins w:id="3818" w:author="3.0" w:date="2014-08-28T16:05:00Z"/>
        </w:rPr>
      </w:pPr>
    </w:p>
    <w:p w:rsidR="000C3532" w:rsidRDefault="000C3532" w:rsidP="000C3532">
      <w:pPr>
        <w:pStyle w:val="ADANB"/>
        <w:rPr>
          <w:ins w:id="3819" w:author="3.0" w:date="2014-08-28T16:05:00Z"/>
        </w:rPr>
      </w:pPr>
      <w:ins w:id="3820" w:author="3.0" w:date="2014-08-28T16:05:00Z">
        <w:r>
          <w:t>1900. logical_voted_time (data flow, cel) =</w:t>
        </w:r>
      </w:ins>
    </w:p>
    <w:p w:rsidR="000C3532" w:rsidRDefault="000C3532" w:rsidP="000C3532">
      <w:pPr>
        <w:pStyle w:val="ADANB"/>
        <w:rPr>
          <w:ins w:id="3821" w:author="3.0" w:date="2014-08-28T16:05:00Z"/>
        </w:rPr>
      </w:pPr>
      <w:ins w:id="3822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3823" w:author="3.0" w:date="2014-08-28T16:05:00Z"/>
        </w:rPr>
      </w:pPr>
      <w:ins w:id="3824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3825" w:author="3.0" w:date="2014-08-28T16:05:00Z"/>
        </w:rPr>
      </w:pPr>
      <w:ins w:id="3826" w:author="3.0" w:date="2014-08-28T16:05:00Z">
        <w:r>
          <w:t>full_name    : N/A;</w:t>
        </w:r>
      </w:ins>
    </w:p>
    <w:p w:rsidR="000C3532" w:rsidRDefault="000C3532" w:rsidP="000C3532">
      <w:pPr>
        <w:pStyle w:val="ADANB"/>
        <w:rPr>
          <w:ins w:id="3827" w:author="3.0" w:date="2014-08-28T16:05:00Z"/>
        </w:rPr>
      </w:pPr>
      <w:ins w:id="3828" w:author="3.0" w:date="2014-08-28T16:05:00Z">
        <w:r>
          <w:t>rate         : N/A;</w:t>
        </w:r>
      </w:ins>
    </w:p>
    <w:p w:rsidR="000C3532" w:rsidRDefault="000C3532" w:rsidP="000C3532">
      <w:pPr>
        <w:pStyle w:val="ADANB"/>
        <w:rPr>
          <w:ins w:id="3829" w:author="3.0" w:date="2014-08-28T16:05:00Z"/>
        </w:rPr>
      </w:pPr>
      <w:ins w:id="3830" w:author="3.0" w:date="2014-08-28T16:05:00Z">
        <w:r>
          <w:t>range        : 0..2**31 - 1;</w:t>
        </w:r>
      </w:ins>
    </w:p>
    <w:p w:rsidR="000C3532" w:rsidRDefault="000C3532" w:rsidP="000C3532">
      <w:pPr>
        <w:pStyle w:val="ADANB"/>
        <w:rPr>
          <w:ins w:id="3831" w:author="3.0" w:date="2014-08-28T16:05:00Z"/>
        </w:rPr>
      </w:pPr>
      <w:ins w:id="3832" w:author="3.0" w:date="2014-08-28T16:05:00Z">
        <w:r>
          <w:t>resolution   : 0.01</w:t>
        </w:r>
      </w:ins>
    </w:p>
    <w:p w:rsidR="000C3532" w:rsidRDefault="000C3532" w:rsidP="000C3532">
      <w:pPr>
        <w:pStyle w:val="ADANB"/>
        <w:rPr>
          <w:ins w:id="3833" w:author="3.0" w:date="2014-08-28T16:05:00Z"/>
        </w:rPr>
      </w:pPr>
      <w:ins w:id="3834" w:author="3.0" w:date="2014-08-28T16:05:00Z">
        <w:r>
          <w:t>units        : s;</w:t>
        </w:r>
      </w:ins>
    </w:p>
    <w:p w:rsidR="000C3532" w:rsidRDefault="000C3532" w:rsidP="000C3532">
      <w:pPr>
        <w:pStyle w:val="ADANB"/>
        <w:rPr>
          <w:ins w:id="3835" w:author="3.0" w:date="2014-08-28T16:05:00Z"/>
        </w:rPr>
      </w:pPr>
      <w:ins w:id="3836" w:author="3.0" w:date="2014-08-28T16:05:00Z">
        <w:r>
          <w:t>value_names  : N/A;</w:t>
        </w:r>
      </w:ins>
    </w:p>
    <w:p w:rsidR="000C3532" w:rsidRDefault="000C3532" w:rsidP="000C3532">
      <w:pPr>
        <w:pStyle w:val="ADANB"/>
        <w:rPr>
          <w:ins w:id="3837" w:author="3.0" w:date="2014-08-28T16:05:00Z"/>
        </w:rPr>
      </w:pPr>
      <w:ins w:id="3838" w:author="3.0" w:date="2014-08-28T16:05:00Z">
        <w:r>
          <w:t>description  : voted time input.</w:t>
        </w:r>
      </w:ins>
    </w:p>
    <w:p w:rsidR="000C3532" w:rsidRDefault="000C3532" w:rsidP="000C3532">
      <w:pPr>
        <w:pStyle w:val="ADANB"/>
        <w:rPr>
          <w:ins w:id="3839" w:author="3.0" w:date="2014-08-28T16:05:00Z"/>
        </w:rPr>
      </w:pPr>
    </w:p>
    <w:p w:rsidR="000C3532" w:rsidRDefault="000C3532" w:rsidP="000C3532">
      <w:pPr>
        <w:pStyle w:val="ADANB"/>
        <w:rPr>
          <w:ins w:id="3840" w:author="3.0" w:date="2014-08-28T16:05:00Z"/>
        </w:rPr>
      </w:pPr>
    </w:p>
    <w:p w:rsidR="000C3532" w:rsidRDefault="000C3532" w:rsidP="000C3532">
      <w:pPr>
        <w:pStyle w:val="ADANB"/>
        <w:rPr>
          <w:ins w:id="3841" w:author="3.0" w:date="2014-08-28T16:05:00Z"/>
        </w:rPr>
      </w:pPr>
      <w:ins w:id="3842" w:author="3.0" w:date="2014-08-28T16:05:00Z">
        <w:r>
          <w:t>3726. TIU_input_info (data flow) =</w:t>
        </w:r>
      </w:ins>
    </w:p>
    <w:p w:rsidR="000C3532" w:rsidRDefault="000C3532" w:rsidP="000C3532">
      <w:pPr>
        <w:pStyle w:val="ADANB"/>
        <w:rPr>
          <w:ins w:id="3843" w:author="3.0" w:date="2014-08-28T16:05:00Z"/>
        </w:rPr>
      </w:pPr>
      <w:ins w:id="3844" w:author="3.0" w:date="2014-08-28T16:05:00Z">
        <w:r>
          <w:t>TIU_input_msgs_info.</w:t>
        </w:r>
      </w:ins>
    </w:p>
    <w:p w:rsidR="000C3532" w:rsidRDefault="000C3532" w:rsidP="000C3532">
      <w:pPr>
        <w:pStyle w:val="ADANB"/>
        <w:rPr>
          <w:ins w:id="3845" w:author="3.0" w:date="2014-08-28T16:05:00Z"/>
        </w:rPr>
      </w:pPr>
    </w:p>
    <w:p w:rsidR="000C3532" w:rsidRDefault="000C3532" w:rsidP="000C3532">
      <w:pPr>
        <w:pStyle w:val="ADANB"/>
        <w:rPr>
          <w:ins w:id="3846" w:author="3.0" w:date="2014-08-28T16:05:00Z"/>
        </w:rPr>
      </w:pPr>
      <w:ins w:id="3847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3848" w:author="3.0" w:date="2014-08-28T16:05:00Z"/>
        </w:rPr>
      </w:pPr>
      <w:ins w:id="3849" w:author="3.0" w:date="2014-08-28T16:05:00Z">
        <w:r>
          <w:t>rate         : at each cycle</w:t>
        </w:r>
      </w:ins>
    </w:p>
    <w:p w:rsidR="000C3532" w:rsidRDefault="000C3532" w:rsidP="000C3532">
      <w:pPr>
        <w:pStyle w:val="ADANB"/>
        <w:rPr>
          <w:ins w:id="3850" w:author="3.0" w:date="2014-08-28T16:05:00Z"/>
        </w:rPr>
      </w:pPr>
      <w:ins w:id="3851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3852" w:author="3.0" w:date="2014-08-28T16:05:00Z"/>
        </w:rPr>
      </w:pPr>
      <w:ins w:id="3853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3854" w:author="3.0" w:date="2014-08-28T16:05:00Z"/>
        </w:rPr>
      </w:pPr>
      <w:ins w:id="3855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3856" w:author="3.0" w:date="2014-08-28T16:05:00Z"/>
        </w:rPr>
      </w:pPr>
      <w:ins w:id="3857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3858" w:author="3.0" w:date="2014-08-28T16:05:00Z"/>
        </w:rPr>
      </w:pPr>
      <w:ins w:id="3859" w:author="3.0" w:date="2014-08-28T16:05:00Z">
        <w:r>
          <w:t>description  : TIU input information</w:t>
        </w:r>
      </w:ins>
    </w:p>
    <w:p w:rsidR="000C3532" w:rsidRDefault="000C3532" w:rsidP="000C3532">
      <w:pPr>
        <w:pStyle w:val="ADANB"/>
        <w:rPr>
          <w:ins w:id="3860" w:author="3.0" w:date="2014-08-28T16:05:00Z"/>
        </w:rPr>
      </w:pPr>
    </w:p>
    <w:p w:rsidR="000C3532" w:rsidRDefault="000C3532" w:rsidP="000C3532">
      <w:pPr>
        <w:pStyle w:val="ADANB"/>
        <w:rPr>
          <w:ins w:id="3861" w:author="3.0" w:date="2014-08-28T16:05:00Z"/>
        </w:rPr>
      </w:pPr>
    </w:p>
    <w:p w:rsidR="000C3532" w:rsidRDefault="000C3532" w:rsidP="000C3532">
      <w:pPr>
        <w:pStyle w:val="ADANB"/>
        <w:rPr>
          <w:ins w:id="3862" w:author="3.0" w:date="2014-08-28T16:05:00Z"/>
        </w:rPr>
      </w:pPr>
      <w:ins w:id="3863" w:author="3.0" w:date="2014-08-28T16:05:00Z">
        <w:r>
          <w:t>3733. TIU_input_msgs_info (data flow) =</w:t>
        </w:r>
      </w:ins>
    </w:p>
    <w:p w:rsidR="000C3532" w:rsidRDefault="000C3532" w:rsidP="000C3532">
      <w:pPr>
        <w:pStyle w:val="ADANB"/>
        <w:rPr>
          <w:ins w:id="3864" w:author="3.0" w:date="2014-08-28T16:05:00Z"/>
        </w:rPr>
      </w:pPr>
      <w:ins w:id="3865" w:author="3.0" w:date="2014-08-28T16:05:00Z">
        <w:r>
          <w:t>max_n_of_TIU_input_msgs{TIU_input_msg_info</w:t>
        </w:r>
      </w:ins>
    </w:p>
    <w:p w:rsidR="000C3532" w:rsidRDefault="000C3532" w:rsidP="000C3532">
      <w:pPr>
        <w:pStyle w:val="ADANB"/>
        <w:rPr>
          <w:ins w:id="3866" w:author="3.0" w:date="2014-08-28T16:05:00Z"/>
        </w:rPr>
      </w:pPr>
      <w:ins w:id="3867" w:author="3.0" w:date="2014-08-28T16:05:00Z">
        <w:r>
          <w:t xml:space="preserve">                               }max_n_of_TIU_input_msgs.</w:t>
        </w:r>
      </w:ins>
    </w:p>
    <w:p w:rsidR="000C3532" w:rsidRDefault="000C3532" w:rsidP="000C3532">
      <w:pPr>
        <w:pStyle w:val="ADANB"/>
        <w:rPr>
          <w:ins w:id="3868" w:author="3.0" w:date="2014-08-28T16:05:00Z"/>
        </w:rPr>
      </w:pPr>
    </w:p>
    <w:p w:rsidR="000C3532" w:rsidRDefault="000C3532" w:rsidP="000C3532">
      <w:pPr>
        <w:pStyle w:val="ADANB"/>
        <w:rPr>
          <w:ins w:id="3869" w:author="3.0" w:date="2014-08-28T16:05:00Z"/>
        </w:rPr>
      </w:pPr>
      <w:ins w:id="3870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3871" w:author="3.0" w:date="2014-08-28T16:05:00Z"/>
        </w:rPr>
      </w:pPr>
      <w:ins w:id="3872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3873" w:author="3.0" w:date="2014-08-28T16:05:00Z"/>
        </w:rPr>
      </w:pPr>
      <w:ins w:id="3874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3875" w:author="3.0" w:date="2014-08-28T16:05:00Z"/>
        </w:rPr>
      </w:pPr>
      <w:ins w:id="3876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3877" w:author="3.0" w:date="2014-08-28T16:05:00Z"/>
        </w:rPr>
      </w:pPr>
      <w:ins w:id="3878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3879" w:author="3.0" w:date="2014-08-28T16:05:00Z"/>
        </w:rPr>
      </w:pPr>
      <w:ins w:id="3880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3881" w:author="3.0" w:date="2014-08-28T16:05:00Z"/>
        </w:rPr>
      </w:pPr>
      <w:ins w:id="3882" w:author="3.0" w:date="2014-08-28T16:05:00Z">
        <w:r>
          <w:t>description  : TIU input messages information</w:t>
        </w:r>
      </w:ins>
    </w:p>
    <w:p w:rsidR="000C3532" w:rsidRDefault="000C3532" w:rsidP="000C3532">
      <w:pPr>
        <w:pStyle w:val="ADANB"/>
        <w:rPr>
          <w:ins w:id="3883" w:author="3.0" w:date="2014-08-28T16:05:00Z"/>
        </w:rPr>
      </w:pPr>
    </w:p>
    <w:p w:rsidR="000C3532" w:rsidRDefault="000C3532" w:rsidP="000C3532">
      <w:pPr>
        <w:pStyle w:val="ADANB"/>
        <w:rPr>
          <w:ins w:id="3884" w:author="3.0" w:date="2014-08-28T16:05:00Z"/>
        </w:rPr>
      </w:pPr>
    </w:p>
    <w:p w:rsidR="000C3532" w:rsidRDefault="000C3532" w:rsidP="000C3532">
      <w:pPr>
        <w:pStyle w:val="ADANB"/>
        <w:rPr>
          <w:ins w:id="3885" w:author="3.0" w:date="2014-08-28T16:05:00Z"/>
        </w:rPr>
      </w:pPr>
    </w:p>
    <w:p w:rsidR="000C3532" w:rsidRDefault="000C3532" w:rsidP="000C3532">
      <w:pPr>
        <w:pStyle w:val="ADANB"/>
        <w:rPr>
          <w:ins w:id="3886" w:author="3.0" w:date="2014-08-28T16:05:00Z"/>
        </w:rPr>
      </w:pPr>
    </w:p>
    <w:p w:rsidR="000C3532" w:rsidRDefault="000C3532" w:rsidP="000C3532">
      <w:pPr>
        <w:pStyle w:val="ADANB"/>
        <w:rPr>
          <w:ins w:id="3887" w:author="3.0" w:date="2014-08-28T16:05:00Z"/>
        </w:rPr>
      </w:pPr>
      <w:ins w:id="3888" w:author="3.0" w:date="2014-08-28T16:05:00Z">
        <w:r>
          <w:t>2032. max_n_of_TIU_input_msgs (data flow, pel) =</w:t>
        </w:r>
      </w:ins>
    </w:p>
    <w:p w:rsidR="000C3532" w:rsidRDefault="000C3532" w:rsidP="000C3532">
      <w:pPr>
        <w:pStyle w:val="ADANB"/>
        <w:rPr>
          <w:ins w:id="3889" w:author="3.0" w:date="2014-08-28T16:05:00Z"/>
        </w:rPr>
      </w:pPr>
      <w:ins w:id="3890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3891" w:author="3.0" w:date="2014-08-28T16:05:00Z"/>
        </w:rPr>
      </w:pPr>
    </w:p>
    <w:p w:rsidR="000C3532" w:rsidRDefault="000C3532" w:rsidP="000C3532">
      <w:pPr>
        <w:pStyle w:val="ADANB"/>
        <w:rPr>
          <w:ins w:id="3892" w:author="3.0" w:date="2014-08-28T16:05:00Z"/>
        </w:rPr>
      </w:pPr>
      <w:ins w:id="3893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3894" w:author="3.0" w:date="2014-08-28T16:05:00Z"/>
        </w:rPr>
      </w:pPr>
      <w:ins w:id="3895" w:author="3.0" w:date="2014-08-28T16:05:00Z">
        <w:r>
          <w:t>rate         : N/A;</w:t>
        </w:r>
      </w:ins>
    </w:p>
    <w:p w:rsidR="000C3532" w:rsidRDefault="000C3532" w:rsidP="000C3532">
      <w:pPr>
        <w:pStyle w:val="ADANB"/>
        <w:rPr>
          <w:ins w:id="3896" w:author="3.0" w:date="2014-08-28T16:05:00Z"/>
        </w:rPr>
      </w:pPr>
      <w:ins w:id="3897" w:author="3.0" w:date="2014-08-28T16:05:00Z">
        <w:r>
          <w:t>range        : 24..24;</w:t>
        </w:r>
      </w:ins>
    </w:p>
    <w:p w:rsidR="000C3532" w:rsidRDefault="000C3532" w:rsidP="000C3532">
      <w:pPr>
        <w:pStyle w:val="ADANB"/>
        <w:rPr>
          <w:ins w:id="3898" w:author="3.0" w:date="2014-08-28T16:05:00Z"/>
        </w:rPr>
      </w:pPr>
      <w:ins w:id="3899" w:author="3.0" w:date="2014-08-28T16:05:00Z">
        <w:r>
          <w:t>resolution   : N/A;</w:t>
        </w:r>
      </w:ins>
    </w:p>
    <w:p w:rsidR="000C3532" w:rsidRDefault="000C3532" w:rsidP="000C3532">
      <w:pPr>
        <w:pStyle w:val="ADANB"/>
        <w:rPr>
          <w:ins w:id="3900" w:author="3.0" w:date="2014-08-28T16:05:00Z"/>
        </w:rPr>
      </w:pPr>
      <w:ins w:id="3901" w:author="3.0" w:date="2014-08-28T16:05:00Z">
        <w:r>
          <w:t>units        : N/A;</w:t>
        </w:r>
      </w:ins>
    </w:p>
    <w:p w:rsidR="000C3532" w:rsidRDefault="000C3532" w:rsidP="000C3532">
      <w:pPr>
        <w:pStyle w:val="ADANB"/>
        <w:rPr>
          <w:ins w:id="3902" w:author="3.0" w:date="2014-08-28T16:05:00Z"/>
        </w:rPr>
      </w:pPr>
      <w:ins w:id="3903" w:author="3.0" w:date="2014-08-28T16:05:00Z">
        <w:r>
          <w:t>value names  : N/A;</w:t>
        </w:r>
      </w:ins>
    </w:p>
    <w:p w:rsidR="000C3532" w:rsidRDefault="000C3532" w:rsidP="000C3532">
      <w:pPr>
        <w:pStyle w:val="ADANB"/>
        <w:rPr>
          <w:ins w:id="3904" w:author="3.0" w:date="2014-08-28T16:05:00Z"/>
        </w:rPr>
      </w:pPr>
      <w:ins w:id="3905" w:author="3.0" w:date="2014-08-28T16:05:00Z">
        <w:r>
          <w:t>description  : maximum number of messages from the TIU. This number is equal to 24;</w:t>
        </w:r>
      </w:ins>
    </w:p>
    <w:p w:rsidR="000C3532" w:rsidRDefault="000C3532" w:rsidP="000C3532">
      <w:pPr>
        <w:pStyle w:val="ADANB"/>
        <w:rPr>
          <w:ins w:id="3906" w:author="3.0" w:date="2014-08-28T16:05:00Z"/>
        </w:rPr>
      </w:pPr>
    </w:p>
    <w:p w:rsidR="000C3532" w:rsidRDefault="000C3532" w:rsidP="000C3532">
      <w:pPr>
        <w:pStyle w:val="ADANB"/>
        <w:rPr>
          <w:ins w:id="3907" w:author="3.0" w:date="2014-08-28T16:05:00Z"/>
        </w:rPr>
      </w:pPr>
    </w:p>
    <w:p w:rsidR="000C3532" w:rsidRDefault="000C3532" w:rsidP="000C3532">
      <w:pPr>
        <w:pStyle w:val="ADANB"/>
        <w:rPr>
          <w:ins w:id="3908" w:author="3.0" w:date="2014-08-28T16:05:00Z"/>
        </w:rPr>
      </w:pPr>
      <w:ins w:id="3909" w:author="3.0" w:date="2014-08-28T16:05:00Z">
        <w:r>
          <w:t>3732. TIU_input_msg_info (data flow) =</w:t>
        </w:r>
      </w:ins>
    </w:p>
    <w:p w:rsidR="000C3532" w:rsidRDefault="000C3532" w:rsidP="000C3532">
      <w:pPr>
        <w:pStyle w:val="ADANB"/>
        <w:rPr>
          <w:ins w:id="3910" w:author="3.0" w:date="2014-08-28T16:05:00Z"/>
        </w:rPr>
      </w:pPr>
      <w:ins w:id="3911" w:author="3.0" w:date="2014-08-28T16:05:00Z">
        <w:r>
          <w:t>is_present</w:t>
        </w:r>
      </w:ins>
    </w:p>
    <w:p w:rsidR="000C3532" w:rsidRDefault="000C3532" w:rsidP="000C3532">
      <w:pPr>
        <w:pStyle w:val="ADANB"/>
        <w:rPr>
          <w:ins w:id="3912" w:author="3.0" w:date="2014-08-28T16:05:00Z"/>
        </w:rPr>
      </w:pPr>
      <w:ins w:id="3913" w:author="3.0" w:date="2014-08-28T16:05:00Z">
        <w:r>
          <w:t>+coded_TIU_input_msg.</w:t>
        </w:r>
      </w:ins>
    </w:p>
    <w:p w:rsidR="000C3532" w:rsidRDefault="000C3532" w:rsidP="000C3532">
      <w:pPr>
        <w:pStyle w:val="ADANB"/>
        <w:rPr>
          <w:ins w:id="3914" w:author="3.0" w:date="2014-08-28T16:05:00Z"/>
        </w:rPr>
      </w:pPr>
    </w:p>
    <w:p w:rsidR="000C3532" w:rsidRDefault="000C3532" w:rsidP="000C3532">
      <w:pPr>
        <w:pStyle w:val="ADANB"/>
        <w:rPr>
          <w:ins w:id="3915" w:author="3.0" w:date="2014-08-28T16:05:00Z"/>
        </w:rPr>
      </w:pPr>
      <w:ins w:id="3916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3917" w:author="3.0" w:date="2014-08-28T16:05:00Z"/>
        </w:rPr>
      </w:pPr>
      <w:ins w:id="3918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3919" w:author="3.0" w:date="2014-08-28T16:05:00Z"/>
        </w:rPr>
      </w:pPr>
      <w:ins w:id="3920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3921" w:author="3.0" w:date="2014-08-28T16:05:00Z"/>
        </w:rPr>
      </w:pPr>
      <w:ins w:id="3922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3923" w:author="3.0" w:date="2014-08-28T16:05:00Z"/>
        </w:rPr>
      </w:pPr>
      <w:ins w:id="3924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3925" w:author="3.0" w:date="2014-08-28T16:05:00Z"/>
        </w:rPr>
      </w:pPr>
      <w:ins w:id="3926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3927" w:author="3.0" w:date="2014-08-28T16:05:00Z"/>
        </w:rPr>
      </w:pPr>
      <w:ins w:id="3928" w:author="3.0" w:date="2014-08-28T16:05:00Z">
        <w:r>
          <w:t>description  : TIU input message information</w:t>
        </w:r>
      </w:ins>
    </w:p>
    <w:p w:rsidR="000C3532" w:rsidRDefault="000C3532" w:rsidP="000C3532">
      <w:pPr>
        <w:pStyle w:val="ADANB"/>
        <w:rPr>
          <w:ins w:id="3929" w:author="3.0" w:date="2014-08-28T16:05:00Z"/>
        </w:rPr>
      </w:pPr>
    </w:p>
    <w:p w:rsidR="000C3532" w:rsidRDefault="000C3532" w:rsidP="000C3532">
      <w:pPr>
        <w:pStyle w:val="ADANB"/>
        <w:rPr>
          <w:ins w:id="3930" w:author="3.0" w:date="2014-08-28T16:05:00Z"/>
        </w:rPr>
      </w:pPr>
    </w:p>
    <w:p w:rsidR="000C3532" w:rsidRDefault="000C3532" w:rsidP="000C3532">
      <w:pPr>
        <w:pStyle w:val="ADANB"/>
        <w:rPr>
          <w:ins w:id="3931" w:author="3.0" w:date="2014-08-28T16:05:00Z"/>
        </w:rPr>
      </w:pPr>
    </w:p>
    <w:p w:rsidR="000C3532" w:rsidRDefault="000C3532" w:rsidP="000C3532">
      <w:pPr>
        <w:pStyle w:val="ADANB"/>
        <w:rPr>
          <w:ins w:id="3932" w:author="3.0" w:date="2014-08-28T16:05:00Z"/>
        </w:rPr>
      </w:pPr>
      <w:ins w:id="3933" w:author="3.0" w:date="2014-08-28T16:05:00Z">
        <w:r>
          <w:t>1574. is_present (data flow, del) =</w:t>
        </w:r>
      </w:ins>
    </w:p>
    <w:p w:rsidR="000C3532" w:rsidRDefault="000C3532" w:rsidP="000C3532">
      <w:pPr>
        <w:pStyle w:val="ADANB"/>
        <w:rPr>
          <w:ins w:id="3934" w:author="3.0" w:date="2014-08-28T16:05:00Z"/>
        </w:rPr>
      </w:pPr>
      <w:ins w:id="3935" w:author="3.0" w:date="2014-08-28T16:05:00Z">
        <w:r>
          <w:t>["FALSE"|"TRUE"].</w:t>
        </w:r>
      </w:ins>
    </w:p>
    <w:p w:rsidR="000C3532" w:rsidRDefault="000C3532" w:rsidP="000C3532">
      <w:pPr>
        <w:pStyle w:val="ADANB"/>
        <w:rPr>
          <w:ins w:id="3936" w:author="3.0" w:date="2014-08-28T16:05:00Z"/>
        </w:rPr>
      </w:pPr>
    </w:p>
    <w:p w:rsidR="000C3532" w:rsidRDefault="000C3532" w:rsidP="000C3532">
      <w:pPr>
        <w:pStyle w:val="ADANB"/>
        <w:rPr>
          <w:ins w:id="3937" w:author="3.0" w:date="2014-08-28T16:05:00Z"/>
        </w:rPr>
      </w:pPr>
      <w:ins w:id="3938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3939" w:author="3.0" w:date="2014-08-28T16:05:00Z"/>
        </w:rPr>
      </w:pPr>
      <w:ins w:id="3940" w:author="3.0" w:date="2014-08-28T16:05:00Z">
        <w:r>
          <w:t>rate         : N/A;</w:t>
        </w:r>
      </w:ins>
    </w:p>
    <w:p w:rsidR="000C3532" w:rsidRDefault="000C3532" w:rsidP="000C3532">
      <w:pPr>
        <w:pStyle w:val="ADANB"/>
        <w:rPr>
          <w:ins w:id="3941" w:author="3.0" w:date="2014-08-28T16:05:00Z"/>
        </w:rPr>
      </w:pPr>
      <w:ins w:id="3942" w:author="3.0" w:date="2014-08-28T16:05:00Z">
        <w:r>
          <w:t xml:space="preserve">range        : N/A;  </w:t>
        </w:r>
      </w:ins>
    </w:p>
    <w:p w:rsidR="000C3532" w:rsidRDefault="000C3532" w:rsidP="000C3532">
      <w:pPr>
        <w:pStyle w:val="ADANB"/>
        <w:rPr>
          <w:ins w:id="3943" w:author="3.0" w:date="2014-08-28T16:05:00Z"/>
        </w:rPr>
      </w:pPr>
      <w:ins w:id="3944" w:author="3.0" w:date="2014-08-28T16:05:00Z">
        <w:r>
          <w:t xml:space="preserve">resolution   : N/A;   </w:t>
        </w:r>
      </w:ins>
    </w:p>
    <w:p w:rsidR="000C3532" w:rsidRDefault="000C3532" w:rsidP="000C3532">
      <w:pPr>
        <w:pStyle w:val="ADANB"/>
        <w:rPr>
          <w:ins w:id="3945" w:author="3.0" w:date="2014-08-28T16:05:00Z"/>
        </w:rPr>
      </w:pPr>
      <w:ins w:id="3946" w:author="3.0" w:date="2014-08-28T16:05:00Z">
        <w:r>
          <w:t>units        : N/A;</w:t>
        </w:r>
      </w:ins>
    </w:p>
    <w:p w:rsidR="000C3532" w:rsidRDefault="000C3532" w:rsidP="000C3532">
      <w:pPr>
        <w:pStyle w:val="ADANB"/>
        <w:rPr>
          <w:ins w:id="3947" w:author="3.0" w:date="2014-08-28T16:05:00Z"/>
        </w:rPr>
      </w:pPr>
      <w:ins w:id="3948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3949" w:author="3.0" w:date="2014-08-28T16:05:00Z"/>
        </w:rPr>
      </w:pPr>
      <w:ins w:id="3950" w:author="3.0" w:date="2014-08-28T16:05:00Z">
        <w:r>
          <w:t>description  : indicates if the considered data is or is not present;</w:t>
        </w:r>
      </w:ins>
    </w:p>
    <w:p w:rsidR="000C3532" w:rsidRDefault="000C3532" w:rsidP="000C3532">
      <w:pPr>
        <w:pStyle w:val="ADANB"/>
        <w:rPr>
          <w:ins w:id="3951" w:author="3.0" w:date="2014-08-28T16:05:00Z"/>
        </w:rPr>
      </w:pPr>
    </w:p>
    <w:p w:rsidR="000C3532" w:rsidRDefault="000C3532" w:rsidP="000C3532">
      <w:pPr>
        <w:pStyle w:val="ADANB"/>
        <w:rPr>
          <w:ins w:id="3952" w:author="3.0" w:date="2014-08-28T16:05:00Z"/>
        </w:rPr>
      </w:pPr>
    </w:p>
    <w:p w:rsidR="000C3532" w:rsidRDefault="000C3532" w:rsidP="000C3532">
      <w:pPr>
        <w:pStyle w:val="ADANB"/>
        <w:rPr>
          <w:ins w:id="3953" w:author="3.0" w:date="2014-08-28T16:05:00Z"/>
        </w:rPr>
      </w:pPr>
      <w:ins w:id="3954" w:author="3.0" w:date="2014-08-28T16:05:00Z">
        <w:r>
          <w:t>667. coded_TIU_input_msg (data flow) =</w:t>
        </w:r>
      </w:ins>
    </w:p>
    <w:p w:rsidR="000C3532" w:rsidRDefault="000C3532" w:rsidP="000C3532">
      <w:pPr>
        <w:pStyle w:val="ADANB"/>
        <w:rPr>
          <w:ins w:id="3955" w:author="3.0" w:date="2014-08-28T16:05:00Z"/>
        </w:rPr>
      </w:pPr>
      <w:ins w:id="3956" w:author="3.0" w:date="2014-08-28T16:05:00Z">
        <w:r>
          <w:t>n_of_bits_in_TIU_i_msg{bit}n_of_bits_in_TIU_i_msg</w:t>
        </w:r>
      </w:ins>
    </w:p>
    <w:p w:rsidR="000C3532" w:rsidRDefault="000C3532" w:rsidP="000C3532">
      <w:pPr>
        <w:pStyle w:val="ADANB"/>
        <w:rPr>
          <w:ins w:id="3957" w:author="3.0" w:date="2014-08-28T16:05:00Z"/>
        </w:rPr>
      </w:pPr>
      <w:ins w:id="3958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3959" w:author="3.0" w:date="2014-08-28T16:05:00Z"/>
        </w:rPr>
      </w:pPr>
      <w:ins w:id="3960" w:author="3.0" w:date="2014-08-28T16:05:00Z">
        <w:r>
          <w:t>full_name    : N/A;</w:t>
        </w:r>
      </w:ins>
    </w:p>
    <w:p w:rsidR="000C3532" w:rsidRDefault="000C3532" w:rsidP="000C3532">
      <w:pPr>
        <w:pStyle w:val="ADANB"/>
        <w:rPr>
          <w:ins w:id="3961" w:author="3.0" w:date="2014-08-28T16:05:00Z"/>
        </w:rPr>
      </w:pPr>
      <w:ins w:id="3962" w:author="3.0" w:date="2014-08-28T16:05:00Z">
        <w:r>
          <w:t>rate         : N/A;</w:t>
        </w:r>
      </w:ins>
    </w:p>
    <w:p w:rsidR="000C3532" w:rsidRDefault="000C3532" w:rsidP="000C3532">
      <w:pPr>
        <w:pStyle w:val="ADANB"/>
        <w:rPr>
          <w:ins w:id="3963" w:author="3.0" w:date="2014-08-28T16:05:00Z"/>
        </w:rPr>
      </w:pPr>
      <w:ins w:id="3964" w:author="3.0" w:date="2014-08-28T16:05:00Z">
        <w:r>
          <w:t>range        : N/A;</w:t>
        </w:r>
      </w:ins>
    </w:p>
    <w:p w:rsidR="000C3532" w:rsidRDefault="000C3532" w:rsidP="000C3532">
      <w:pPr>
        <w:pStyle w:val="ADANB"/>
        <w:rPr>
          <w:ins w:id="3965" w:author="3.0" w:date="2014-08-28T16:05:00Z"/>
        </w:rPr>
      </w:pPr>
      <w:ins w:id="3966" w:author="3.0" w:date="2014-08-28T16:05:00Z">
        <w:r>
          <w:t>resolution   : N/A;</w:t>
        </w:r>
      </w:ins>
    </w:p>
    <w:p w:rsidR="000C3532" w:rsidRDefault="000C3532" w:rsidP="000C3532">
      <w:pPr>
        <w:pStyle w:val="ADANB"/>
        <w:rPr>
          <w:ins w:id="3967" w:author="3.0" w:date="2014-08-28T16:05:00Z"/>
        </w:rPr>
      </w:pPr>
      <w:ins w:id="3968" w:author="3.0" w:date="2014-08-28T16:05:00Z">
        <w:r>
          <w:t>units        : N/A;</w:t>
        </w:r>
      </w:ins>
    </w:p>
    <w:p w:rsidR="000C3532" w:rsidRDefault="000C3532" w:rsidP="000C3532">
      <w:pPr>
        <w:pStyle w:val="ADANB"/>
        <w:rPr>
          <w:ins w:id="3969" w:author="3.0" w:date="2014-08-28T16:05:00Z"/>
        </w:rPr>
      </w:pPr>
      <w:ins w:id="3970" w:author="3.0" w:date="2014-08-28T16:05:00Z">
        <w:r>
          <w:t>value_names  : N/A;</w:t>
        </w:r>
      </w:ins>
    </w:p>
    <w:p w:rsidR="000C3532" w:rsidRDefault="000C3532" w:rsidP="000C3532">
      <w:pPr>
        <w:pStyle w:val="ADANB"/>
        <w:rPr>
          <w:ins w:id="3971" w:author="3.0" w:date="2014-08-28T16:05:00Z"/>
        </w:rPr>
      </w:pPr>
      <w:ins w:id="3972" w:author="3.0" w:date="2014-08-28T16:05:00Z">
        <w:r>
          <w:t>description  : coded TIU input message;</w:t>
        </w:r>
      </w:ins>
    </w:p>
    <w:p w:rsidR="000C3532" w:rsidRDefault="000C3532" w:rsidP="000C3532">
      <w:pPr>
        <w:pStyle w:val="ADANB"/>
        <w:rPr>
          <w:ins w:id="3973" w:author="3.0" w:date="2014-08-28T16:05:00Z"/>
        </w:rPr>
      </w:pPr>
    </w:p>
    <w:p w:rsidR="000C3532" w:rsidRDefault="000C3532" w:rsidP="000C3532">
      <w:pPr>
        <w:pStyle w:val="ADANB"/>
        <w:rPr>
          <w:ins w:id="3974" w:author="3.0" w:date="2014-08-28T16:05:00Z"/>
        </w:rPr>
      </w:pPr>
    </w:p>
    <w:p w:rsidR="000C3532" w:rsidRDefault="000C3532" w:rsidP="000C3532">
      <w:pPr>
        <w:pStyle w:val="ADANB"/>
        <w:rPr>
          <w:ins w:id="3975" w:author="3.0" w:date="2014-08-28T16:05:00Z"/>
        </w:rPr>
      </w:pPr>
    </w:p>
    <w:p w:rsidR="000C3532" w:rsidRDefault="000C3532" w:rsidP="000C3532">
      <w:pPr>
        <w:pStyle w:val="ADANB"/>
        <w:rPr>
          <w:ins w:id="3976" w:author="3.0" w:date="2014-08-28T16:05:00Z"/>
        </w:rPr>
      </w:pPr>
      <w:ins w:id="3977" w:author="3.0" w:date="2014-08-28T16:05:00Z">
        <w:r>
          <w:t>2237. n_of_bits_in_TIU_i_msg (data flow, cel) =</w:t>
        </w:r>
      </w:ins>
    </w:p>
    <w:p w:rsidR="000C3532" w:rsidRDefault="000C3532" w:rsidP="000C3532">
      <w:pPr>
        <w:pStyle w:val="ADANB"/>
        <w:rPr>
          <w:ins w:id="3978" w:author="3.0" w:date="2014-08-28T16:05:00Z"/>
        </w:rPr>
      </w:pPr>
      <w:ins w:id="3979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3980" w:author="3.0" w:date="2014-08-28T16:05:00Z"/>
        </w:rPr>
      </w:pPr>
      <w:ins w:id="3981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3982" w:author="3.0" w:date="2014-08-28T16:05:00Z"/>
        </w:rPr>
      </w:pPr>
      <w:ins w:id="3983" w:author="3.0" w:date="2014-08-28T16:05:00Z">
        <w:r>
          <w:t>full_name    : N/A;</w:t>
        </w:r>
      </w:ins>
    </w:p>
    <w:p w:rsidR="000C3532" w:rsidRDefault="000C3532" w:rsidP="000C3532">
      <w:pPr>
        <w:pStyle w:val="ADANB"/>
        <w:rPr>
          <w:ins w:id="3984" w:author="3.0" w:date="2014-08-28T16:05:00Z"/>
        </w:rPr>
      </w:pPr>
      <w:ins w:id="3985" w:author="3.0" w:date="2014-08-28T16:05:00Z">
        <w:r>
          <w:t>rate         : N/A;</w:t>
        </w:r>
      </w:ins>
    </w:p>
    <w:p w:rsidR="000C3532" w:rsidRDefault="000C3532" w:rsidP="000C3532">
      <w:pPr>
        <w:pStyle w:val="ADANB"/>
        <w:rPr>
          <w:ins w:id="3986" w:author="3.0" w:date="2014-08-28T16:05:00Z"/>
        </w:rPr>
      </w:pPr>
      <w:ins w:id="3987" w:author="3.0" w:date="2014-08-28T16:05:00Z">
        <w:r>
          <w:t>range        : 0..2000;</w:t>
        </w:r>
      </w:ins>
    </w:p>
    <w:p w:rsidR="000C3532" w:rsidRDefault="000C3532" w:rsidP="000C3532">
      <w:pPr>
        <w:pStyle w:val="ADANB"/>
        <w:rPr>
          <w:ins w:id="3988" w:author="3.0" w:date="2014-08-28T16:05:00Z"/>
        </w:rPr>
      </w:pPr>
      <w:ins w:id="3989" w:author="3.0" w:date="2014-08-28T16:05:00Z">
        <w:r>
          <w:t>resolution   : 1;</w:t>
        </w:r>
      </w:ins>
    </w:p>
    <w:p w:rsidR="000C3532" w:rsidRDefault="000C3532" w:rsidP="000C3532">
      <w:pPr>
        <w:pStyle w:val="ADANB"/>
        <w:rPr>
          <w:ins w:id="3990" w:author="3.0" w:date="2014-08-28T16:05:00Z"/>
        </w:rPr>
      </w:pPr>
      <w:ins w:id="3991" w:author="3.0" w:date="2014-08-28T16:05:00Z">
        <w:r>
          <w:t>units        : N/A;</w:t>
        </w:r>
      </w:ins>
    </w:p>
    <w:p w:rsidR="000C3532" w:rsidRDefault="000C3532" w:rsidP="000C3532">
      <w:pPr>
        <w:pStyle w:val="ADANB"/>
        <w:rPr>
          <w:ins w:id="3992" w:author="3.0" w:date="2014-08-28T16:05:00Z"/>
        </w:rPr>
      </w:pPr>
      <w:ins w:id="3993" w:author="3.0" w:date="2014-08-28T16:05:00Z">
        <w:r>
          <w:t>value_names  : N/A;</w:t>
        </w:r>
      </w:ins>
    </w:p>
    <w:p w:rsidR="000C3532" w:rsidRDefault="000C3532" w:rsidP="000C3532">
      <w:pPr>
        <w:pStyle w:val="ADANB"/>
        <w:rPr>
          <w:ins w:id="3994" w:author="3.0" w:date="2014-08-28T16:05:00Z"/>
        </w:rPr>
      </w:pPr>
      <w:ins w:id="3995" w:author="3.0" w:date="2014-08-28T16:05:00Z">
        <w:r>
          <w:t>description  : number of bits in current TIU input message</w:t>
        </w:r>
      </w:ins>
    </w:p>
    <w:p w:rsidR="000C3532" w:rsidRDefault="000C3532" w:rsidP="000C3532">
      <w:pPr>
        <w:pStyle w:val="ADANB"/>
        <w:rPr>
          <w:ins w:id="3996" w:author="3.0" w:date="2014-08-28T16:05:00Z"/>
        </w:rPr>
      </w:pPr>
    </w:p>
    <w:p w:rsidR="000C3532" w:rsidRDefault="000C3532" w:rsidP="000C3532">
      <w:pPr>
        <w:pStyle w:val="ADANB"/>
        <w:rPr>
          <w:ins w:id="3997" w:author="3.0" w:date="2014-08-28T16:05:00Z"/>
        </w:rPr>
      </w:pPr>
    </w:p>
    <w:p w:rsidR="000C3532" w:rsidRDefault="000C3532" w:rsidP="000C3532">
      <w:pPr>
        <w:pStyle w:val="ADANB"/>
        <w:rPr>
          <w:ins w:id="3998" w:author="3.0" w:date="2014-08-28T16:05:00Z"/>
        </w:rPr>
      </w:pPr>
    </w:p>
    <w:p w:rsidR="000C3532" w:rsidRDefault="000C3532" w:rsidP="000C3532">
      <w:pPr>
        <w:pStyle w:val="ADANB"/>
        <w:rPr>
          <w:ins w:id="3999" w:author="3.0" w:date="2014-08-28T16:05:00Z"/>
        </w:rPr>
      </w:pPr>
      <w:ins w:id="4000" w:author="3.0" w:date="2014-08-28T16:05:00Z">
        <w:r>
          <w:t>522. bit (data flow, pel) =</w:t>
        </w:r>
      </w:ins>
    </w:p>
    <w:p w:rsidR="000C3532" w:rsidRDefault="000C3532" w:rsidP="000C3532">
      <w:pPr>
        <w:pStyle w:val="ADANB"/>
        <w:rPr>
          <w:ins w:id="4001" w:author="3.0" w:date="2014-08-28T16:05:00Z"/>
        </w:rPr>
      </w:pPr>
      <w:ins w:id="4002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4003" w:author="3.0" w:date="2014-08-28T16:05:00Z"/>
        </w:rPr>
      </w:pPr>
      <w:ins w:id="4004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4005" w:author="3.0" w:date="2014-08-28T16:05:00Z"/>
        </w:rPr>
      </w:pPr>
      <w:ins w:id="4006" w:author="3.0" w:date="2014-08-28T16:05:00Z">
        <w:r>
          <w:t>full_name    : N/A;</w:t>
        </w:r>
      </w:ins>
    </w:p>
    <w:p w:rsidR="000C3532" w:rsidRDefault="000C3532" w:rsidP="000C3532">
      <w:pPr>
        <w:pStyle w:val="ADANB"/>
        <w:rPr>
          <w:ins w:id="4007" w:author="3.0" w:date="2014-08-28T16:05:00Z"/>
        </w:rPr>
      </w:pPr>
      <w:ins w:id="4008" w:author="3.0" w:date="2014-08-28T16:05:00Z">
        <w:r>
          <w:t>rate         : N/A;</w:t>
        </w:r>
      </w:ins>
    </w:p>
    <w:p w:rsidR="000C3532" w:rsidRDefault="000C3532" w:rsidP="000C3532">
      <w:pPr>
        <w:pStyle w:val="ADANB"/>
        <w:rPr>
          <w:ins w:id="4009" w:author="3.0" w:date="2014-08-28T16:05:00Z"/>
        </w:rPr>
      </w:pPr>
      <w:ins w:id="4010" w:author="3.0" w:date="2014-08-28T16:05:00Z">
        <w:r>
          <w:t>range        : 0..1;</w:t>
        </w:r>
      </w:ins>
    </w:p>
    <w:p w:rsidR="000C3532" w:rsidRDefault="000C3532" w:rsidP="000C3532">
      <w:pPr>
        <w:pStyle w:val="ADANB"/>
        <w:rPr>
          <w:ins w:id="4011" w:author="3.0" w:date="2014-08-28T16:05:00Z"/>
        </w:rPr>
      </w:pPr>
      <w:ins w:id="4012" w:author="3.0" w:date="2014-08-28T16:05:00Z">
        <w:r>
          <w:t>resolution   : 1;</w:t>
        </w:r>
      </w:ins>
    </w:p>
    <w:p w:rsidR="000C3532" w:rsidRDefault="000C3532" w:rsidP="000C3532">
      <w:pPr>
        <w:pStyle w:val="ADANB"/>
        <w:rPr>
          <w:ins w:id="4013" w:author="3.0" w:date="2014-08-28T16:05:00Z"/>
        </w:rPr>
      </w:pPr>
      <w:ins w:id="4014" w:author="3.0" w:date="2014-08-28T16:05:00Z">
        <w:r>
          <w:t>units        : N/A;</w:t>
        </w:r>
      </w:ins>
    </w:p>
    <w:p w:rsidR="000C3532" w:rsidRDefault="000C3532" w:rsidP="000C3532">
      <w:pPr>
        <w:pStyle w:val="ADANB"/>
        <w:rPr>
          <w:ins w:id="4015" w:author="3.0" w:date="2014-08-28T16:05:00Z"/>
        </w:rPr>
      </w:pPr>
      <w:ins w:id="4016" w:author="3.0" w:date="2014-08-28T16:05:00Z">
        <w:r>
          <w:t>value_names  : N/A;</w:t>
        </w:r>
      </w:ins>
    </w:p>
    <w:p w:rsidR="000C3532" w:rsidRDefault="000C3532" w:rsidP="000C3532">
      <w:pPr>
        <w:pStyle w:val="ADANB"/>
        <w:rPr>
          <w:ins w:id="4017" w:author="3.0" w:date="2014-08-28T16:05:00Z"/>
        </w:rPr>
      </w:pPr>
      <w:ins w:id="4018" w:author="3.0" w:date="2014-08-28T16:05:00Z">
        <w:r>
          <w:t>description  : bit;</w:t>
        </w:r>
      </w:ins>
    </w:p>
    <w:p w:rsidR="000C3532" w:rsidRDefault="000C3532" w:rsidP="000C3532">
      <w:pPr>
        <w:pStyle w:val="ADANB"/>
        <w:rPr>
          <w:ins w:id="4019" w:author="3.0" w:date="2014-08-28T16:05:00Z"/>
        </w:rPr>
      </w:pPr>
    </w:p>
    <w:p w:rsidR="000C3532" w:rsidRDefault="000C3532" w:rsidP="000C3532">
      <w:pPr>
        <w:pStyle w:val="ADANB"/>
        <w:rPr>
          <w:ins w:id="4020" w:author="3.0" w:date="2014-08-28T16:05:00Z"/>
        </w:rPr>
      </w:pPr>
    </w:p>
    <w:p w:rsidR="000C3532" w:rsidRDefault="000C3532" w:rsidP="000C3532">
      <w:pPr>
        <w:pStyle w:val="ADANB"/>
        <w:rPr>
          <w:ins w:id="4021" w:author="3.0" w:date="2014-08-28T16:05:00Z"/>
        </w:rPr>
      </w:pPr>
      <w:ins w:id="4022" w:author="3.0" w:date="2014-08-28T16:05:00Z">
        <w:r>
          <w:t>2069. MMU_input_info (data flow) =</w:t>
        </w:r>
      </w:ins>
    </w:p>
    <w:p w:rsidR="000C3532" w:rsidRDefault="000C3532" w:rsidP="000C3532">
      <w:pPr>
        <w:pStyle w:val="ADANB"/>
        <w:rPr>
          <w:ins w:id="4023" w:author="3.0" w:date="2014-08-28T16:05:00Z"/>
        </w:rPr>
      </w:pPr>
      <w:ins w:id="4024" w:author="3.0" w:date="2014-08-28T16:05:00Z">
        <w:r>
          <w:t>current_MMU_data</w:t>
        </w:r>
      </w:ins>
    </w:p>
    <w:p w:rsidR="000C3532" w:rsidRDefault="000C3532" w:rsidP="000C3532">
      <w:pPr>
        <w:pStyle w:val="ADANB"/>
        <w:rPr>
          <w:ins w:id="4025" w:author="3.0" w:date="2014-08-28T16:05:00Z"/>
        </w:rPr>
      </w:pPr>
      <w:ins w:id="4026" w:author="3.0" w:date="2014-08-28T16:05:00Z">
        <w:r>
          <w:t>+tachymeter_out_of_scale.</w:t>
        </w:r>
      </w:ins>
    </w:p>
    <w:p w:rsidR="000C3532" w:rsidRDefault="000C3532" w:rsidP="000C3532">
      <w:pPr>
        <w:pStyle w:val="ADANB"/>
        <w:rPr>
          <w:ins w:id="4027" w:author="3.0" w:date="2014-08-28T16:05:00Z"/>
        </w:rPr>
      </w:pPr>
    </w:p>
    <w:p w:rsidR="000C3532" w:rsidRDefault="000C3532" w:rsidP="000C3532">
      <w:pPr>
        <w:pStyle w:val="ADANB"/>
        <w:rPr>
          <w:ins w:id="4028" w:author="3.0" w:date="2014-08-28T16:05:00Z"/>
        </w:rPr>
      </w:pPr>
      <w:ins w:id="4029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4030" w:author="3.0" w:date="2014-08-28T16:05:00Z"/>
        </w:rPr>
      </w:pPr>
      <w:ins w:id="4031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4032" w:author="3.0" w:date="2014-08-28T16:05:00Z"/>
        </w:rPr>
      </w:pPr>
      <w:ins w:id="4033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4034" w:author="3.0" w:date="2014-08-28T16:05:00Z"/>
        </w:rPr>
      </w:pPr>
      <w:ins w:id="4035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4036" w:author="3.0" w:date="2014-08-28T16:05:00Z"/>
        </w:rPr>
      </w:pPr>
      <w:ins w:id="4037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4038" w:author="3.0" w:date="2014-08-28T16:05:00Z"/>
        </w:rPr>
      </w:pPr>
      <w:ins w:id="4039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4040" w:author="3.0" w:date="2014-08-28T16:05:00Z"/>
        </w:rPr>
      </w:pPr>
      <w:ins w:id="4041" w:author="3.0" w:date="2014-08-28T16:05:00Z">
        <w:r>
          <w:t>description  : MMU input information.</w:t>
        </w:r>
      </w:ins>
    </w:p>
    <w:p w:rsidR="000C3532" w:rsidRDefault="000C3532" w:rsidP="000C3532">
      <w:pPr>
        <w:pStyle w:val="ADANB"/>
        <w:rPr>
          <w:ins w:id="4042" w:author="3.0" w:date="2014-08-28T16:05:00Z"/>
        </w:rPr>
      </w:pPr>
    </w:p>
    <w:p w:rsidR="000C3532" w:rsidRDefault="000C3532" w:rsidP="000C3532">
      <w:pPr>
        <w:pStyle w:val="ADANB"/>
        <w:rPr>
          <w:ins w:id="4043" w:author="3.0" w:date="2014-08-28T16:05:00Z"/>
        </w:rPr>
      </w:pPr>
    </w:p>
    <w:p w:rsidR="000C3532" w:rsidRDefault="000C3532" w:rsidP="000C3532">
      <w:pPr>
        <w:pStyle w:val="ADANB"/>
        <w:rPr>
          <w:ins w:id="4044" w:author="3.0" w:date="2014-08-28T16:05:00Z"/>
        </w:rPr>
      </w:pPr>
      <w:ins w:id="4045" w:author="3.0" w:date="2014-08-28T16:05:00Z">
        <w:r>
          <w:t>805. current_MMU_data (data flow) =</w:t>
        </w:r>
      </w:ins>
    </w:p>
    <w:p w:rsidR="000C3532" w:rsidRDefault="000C3532" w:rsidP="000C3532">
      <w:pPr>
        <w:pStyle w:val="ADANB"/>
        <w:rPr>
          <w:ins w:id="4046" w:author="3.0" w:date="2014-08-28T16:05:00Z"/>
        </w:rPr>
      </w:pPr>
      <w:ins w:id="4047" w:author="3.0" w:date="2014-08-28T16:05:00Z">
        <w:r>
          <w:t>MMU_data_time_stamp</w:t>
        </w:r>
      </w:ins>
    </w:p>
    <w:p w:rsidR="000C3532" w:rsidRDefault="000C3532" w:rsidP="000C3532">
      <w:pPr>
        <w:pStyle w:val="ADANB"/>
        <w:rPr>
          <w:ins w:id="4048" w:author="3.0" w:date="2014-08-28T16:05:00Z"/>
        </w:rPr>
      </w:pPr>
      <w:ins w:id="4049" w:author="3.0" w:date="2014-08-28T16:05:00Z">
        <w:r>
          <w:t>+ covered_dist_nominal_value</w:t>
        </w:r>
      </w:ins>
    </w:p>
    <w:p w:rsidR="000C3532" w:rsidRDefault="000C3532" w:rsidP="000C3532">
      <w:pPr>
        <w:pStyle w:val="ADANB"/>
        <w:rPr>
          <w:ins w:id="4050" w:author="3.0" w:date="2014-08-28T16:05:00Z"/>
        </w:rPr>
      </w:pPr>
      <w:ins w:id="4051" w:author="3.0" w:date="2014-08-28T16:05:00Z">
        <w:r>
          <w:t>+ covered_dist_upper_bound</w:t>
        </w:r>
      </w:ins>
    </w:p>
    <w:p w:rsidR="000C3532" w:rsidRDefault="000C3532" w:rsidP="000C3532">
      <w:pPr>
        <w:pStyle w:val="ADANB"/>
        <w:rPr>
          <w:ins w:id="4052" w:author="3.0" w:date="2014-08-28T16:05:00Z"/>
        </w:rPr>
      </w:pPr>
      <w:ins w:id="4053" w:author="3.0" w:date="2014-08-28T16:05:00Z">
        <w:r>
          <w:t>+ covered_dist_lower_bound</w:t>
        </w:r>
      </w:ins>
    </w:p>
    <w:p w:rsidR="000C3532" w:rsidRDefault="000C3532" w:rsidP="000C3532">
      <w:pPr>
        <w:pStyle w:val="ADANB"/>
        <w:rPr>
          <w:ins w:id="4054" w:author="3.0" w:date="2014-08-28T16:05:00Z"/>
        </w:rPr>
      </w:pPr>
      <w:ins w:id="4055" w:author="3.0" w:date="2014-08-28T16:05:00Z">
        <w:r>
          <w:t>+ train_speed_nominal_value</w:t>
        </w:r>
      </w:ins>
    </w:p>
    <w:p w:rsidR="000C3532" w:rsidRDefault="000C3532" w:rsidP="000C3532">
      <w:pPr>
        <w:pStyle w:val="ADANB"/>
        <w:rPr>
          <w:ins w:id="4056" w:author="3.0" w:date="2014-08-28T16:05:00Z"/>
        </w:rPr>
      </w:pPr>
      <w:ins w:id="4057" w:author="3.0" w:date="2014-08-28T16:05:00Z">
        <w:r>
          <w:t>+ train_speed_upper_bound</w:t>
        </w:r>
      </w:ins>
    </w:p>
    <w:p w:rsidR="000C3532" w:rsidRDefault="000C3532" w:rsidP="000C3532">
      <w:pPr>
        <w:pStyle w:val="ADANB"/>
        <w:rPr>
          <w:ins w:id="4058" w:author="3.0" w:date="2014-08-28T16:05:00Z"/>
        </w:rPr>
      </w:pPr>
      <w:ins w:id="4059" w:author="3.0" w:date="2014-08-28T16:05:00Z">
        <w:r>
          <w:t>+ train_speed_lower_bound</w:t>
        </w:r>
      </w:ins>
    </w:p>
    <w:p w:rsidR="000C3532" w:rsidRDefault="000C3532" w:rsidP="000C3532">
      <w:pPr>
        <w:pStyle w:val="ADANB"/>
        <w:rPr>
          <w:ins w:id="4060" w:author="3.0" w:date="2014-08-28T16:05:00Z"/>
        </w:rPr>
      </w:pPr>
      <w:ins w:id="4061" w:author="3.0" w:date="2014-08-28T16:05:00Z">
        <w:r>
          <w:t>+ train_acceleration_nominal_value</w:t>
        </w:r>
      </w:ins>
    </w:p>
    <w:p w:rsidR="000C3532" w:rsidRDefault="000C3532" w:rsidP="000C3532">
      <w:pPr>
        <w:pStyle w:val="ADANB"/>
        <w:rPr>
          <w:ins w:id="4062" w:author="3.0" w:date="2014-08-28T16:05:00Z"/>
        </w:rPr>
      </w:pPr>
      <w:ins w:id="4063" w:author="3.0" w:date="2014-08-28T16:05:00Z">
        <w:r>
          <w:t>+ train_acceleration_upper_bound</w:t>
        </w:r>
      </w:ins>
    </w:p>
    <w:p w:rsidR="000C3532" w:rsidRDefault="000C3532" w:rsidP="000C3532">
      <w:pPr>
        <w:pStyle w:val="ADANB"/>
        <w:rPr>
          <w:ins w:id="4064" w:author="3.0" w:date="2014-08-28T16:05:00Z"/>
        </w:rPr>
      </w:pPr>
      <w:ins w:id="4065" w:author="3.0" w:date="2014-08-28T16:05:00Z">
        <w:r>
          <w:t>+ train_accelration_lower_bound</w:t>
        </w:r>
      </w:ins>
    </w:p>
    <w:p w:rsidR="000C3532" w:rsidRPr="000C3532" w:rsidRDefault="000C3532" w:rsidP="000C3532">
      <w:pPr>
        <w:pStyle w:val="ADANB"/>
        <w:rPr>
          <w:ins w:id="4066" w:author="3.0" w:date="2014-08-28T16:05:00Z"/>
          <w:lang w:val="fr-BE"/>
          <w:rPrChange w:id="4067" w:author="3.0" w:date="2014-08-28T16:05:00Z">
            <w:rPr>
              <w:ins w:id="4068" w:author="3.0" w:date="2014-08-28T16:05:00Z"/>
            </w:rPr>
          </w:rPrChange>
        </w:rPr>
      </w:pPr>
      <w:ins w:id="4069" w:author="3.0" w:date="2014-08-28T16:05:00Z">
        <w:r w:rsidRPr="000C3532">
          <w:rPr>
            <w:lang w:val="fr-BE"/>
            <w:rPrChange w:id="4070" w:author="3.0" w:date="2014-08-28T16:05:00Z">
              <w:rPr>
                <w:noProof w:val="0"/>
                <w:color w:val="auto"/>
                <w:sz w:val="22"/>
                <w:szCs w:val="20"/>
              </w:rPr>
            </w:rPrChange>
          </w:rPr>
          <w:t>+ MMU_motion_direction</w:t>
        </w:r>
      </w:ins>
    </w:p>
    <w:p w:rsidR="000C3532" w:rsidRPr="000C3532" w:rsidRDefault="000C3532" w:rsidP="000C3532">
      <w:pPr>
        <w:pStyle w:val="ADANB"/>
        <w:rPr>
          <w:ins w:id="4071" w:author="3.0" w:date="2014-08-28T16:05:00Z"/>
          <w:lang w:val="fr-BE"/>
          <w:rPrChange w:id="4072" w:author="3.0" w:date="2014-08-28T16:05:00Z">
            <w:rPr>
              <w:ins w:id="4073" w:author="3.0" w:date="2014-08-28T16:05:00Z"/>
            </w:rPr>
          </w:rPrChange>
        </w:rPr>
      </w:pPr>
      <w:ins w:id="4074" w:author="3.0" w:date="2014-08-28T16:05:00Z">
        <w:r w:rsidRPr="000C3532">
          <w:rPr>
            <w:lang w:val="fr-BE"/>
            <w:rPrChange w:id="4075" w:author="3.0" w:date="2014-08-28T16:05:00Z">
              <w:rPr>
                <w:noProof w:val="0"/>
                <w:color w:val="auto"/>
                <w:sz w:val="22"/>
                <w:szCs w:val="20"/>
              </w:rPr>
            </w:rPrChange>
          </w:rPr>
          <w:t>+ train_motion_state</w:t>
        </w:r>
      </w:ins>
    </w:p>
    <w:p w:rsidR="000C3532" w:rsidRPr="000C3532" w:rsidRDefault="000C3532" w:rsidP="000C3532">
      <w:pPr>
        <w:pStyle w:val="ADANB"/>
        <w:rPr>
          <w:ins w:id="4076" w:author="3.0" w:date="2014-08-28T16:05:00Z"/>
          <w:lang w:val="fr-BE"/>
          <w:rPrChange w:id="4077" w:author="3.0" w:date="2014-08-28T16:05:00Z">
            <w:rPr>
              <w:ins w:id="4078" w:author="3.0" w:date="2014-08-28T16:05:00Z"/>
            </w:rPr>
          </w:rPrChange>
        </w:rPr>
      </w:pPr>
    </w:p>
    <w:p w:rsidR="000C3532" w:rsidRDefault="000C3532" w:rsidP="000C3532">
      <w:pPr>
        <w:pStyle w:val="ADANB"/>
        <w:rPr>
          <w:ins w:id="4079" w:author="3.0" w:date="2014-08-28T16:05:00Z"/>
        </w:rPr>
      </w:pPr>
      <w:ins w:id="4080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4081" w:author="3.0" w:date="2014-08-28T16:05:00Z"/>
        </w:rPr>
      </w:pPr>
      <w:ins w:id="4082" w:author="3.0" w:date="2014-08-28T16:05:00Z">
        <w:r>
          <w:t>rate         : at each cycle</w:t>
        </w:r>
      </w:ins>
    </w:p>
    <w:p w:rsidR="000C3532" w:rsidRDefault="000C3532" w:rsidP="000C3532">
      <w:pPr>
        <w:pStyle w:val="ADANB"/>
        <w:rPr>
          <w:ins w:id="4083" w:author="3.0" w:date="2014-08-28T16:05:00Z"/>
        </w:rPr>
      </w:pPr>
      <w:ins w:id="4084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4085" w:author="3.0" w:date="2014-08-28T16:05:00Z"/>
        </w:rPr>
      </w:pPr>
      <w:ins w:id="4086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4087" w:author="3.0" w:date="2014-08-28T16:05:00Z"/>
        </w:rPr>
      </w:pPr>
      <w:ins w:id="4088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4089" w:author="3.0" w:date="2014-08-28T16:05:00Z"/>
        </w:rPr>
      </w:pPr>
      <w:ins w:id="4090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4091" w:author="3.0" w:date="2014-08-28T16:05:00Z"/>
        </w:rPr>
      </w:pPr>
      <w:ins w:id="4092" w:author="3.0" w:date="2014-08-28T16:05:00Z">
        <w:r>
          <w:t>description  : train movement data from the MMU</w:t>
        </w:r>
      </w:ins>
    </w:p>
    <w:p w:rsidR="000C3532" w:rsidRDefault="000C3532" w:rsidP="000C3532">
      <w:pPr>
        <w:pStyle w:val="ADANB"/>
        <w:rPr>
          <w:ins w:id="4093" w:author="3.0" w:date="2014-08-28T16:05:00Z"/>
        </w:rPr>
      </w:pPr>
    </w:p>
    <w:p w:rsidR="000C3532" w:rsidRDefault="000C3532" w:rsidP="000C3532">
      <w:pPr>
        <w:pStyle w:val="ADANB"/>
        <w:rPr>
          <w:ins w:id="4094" w:author="3.0" w:date="2014-08-28T16:05:00Z"/>
        </w:rPr>
      </w:pPr>
    </w:p>
    <w:p w:rsidR="000C3532" w:rsidRDefault="000C3532" w:rsidP="000C3532">
      <w:pPr>
        <w:pStyle w:val="ADANB"/>
        <w:rPr>
          <w:ins w:id="4095" w:author="3.0" w:date="2014-08-28T16:05:00Z"/>
        </w:rPr>
      </w:pPr>
      <w:ins w:id="4096" w:author="3.0" w:date="2014-08-28T16:05:00Z">
        <w:r>
          <w:t>2066. MMU_data_time_stamp (data flow, cel) =</w:t>
        </w:r>
      </w:ins>
    </w:p>
    <w:p w:rsidR="000C3532" w:rsidRDefault="000C3532" w:rsidP="000C3532">
      <w:pPr>
        <w:pStyle w:val="ADANB"/>
        <w:rPr>
          <w:ins w:id="4097" w:author="3.0" w:date="2014-08-28T16:05:00Z"/>
        </w:rPr>
      </w:pPr>
      <w:ins w:id="4098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4099" w:author="3.0" w:date="2014-08-28T16:05:00Z"/>
        </w:rPr>
      </w:pPr>
      <w:ins w:id="4100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4101" w:author="3.0" w:date="2014-08-28T16:05:00Z"/>
        </w:rPr>
      </w:pPr>
      <w:ins w:id="4102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4103" w:author="3.0" w:date="2014-08-28T16:05:00Z"/>
        </w:rPr>
      </w:pPr>
      <w:ins w:id="4104" w:author="3.0" w:date="2014-08-28T16:05:00Z">
        <w:r>
          <w:t>range        : 0..2**31 - 1</w:t>
        </w:r>
      </w:ins>
    </w:p>
    <w:p w:rsidR="000C3532" w:rsidRDefault="000C3532" w:rsidP="000C3532">
      <w:pPr>
        <w:pStyle w:val="ADANB"/>
        <w:rPr>
          <w:ins w:id="4105" w:author="3.0" w:date="2014-08-28T16:05:00Z"/>
        </w:rPr>
      </w:pPr>
      <w:ins w:id="4106" w:author="3.0" w:date="2014-08-28T16:05:00Z">
        <w:r>
          <w:t>resolution   : 0.01</w:t>
        </w:r>
      </w:ins>
    </w:p>
    <w:p w:rsidR="000C3532" w:rsidRDefault="000C3532" w:rsidP="000C3532">
      <w:pPr>
        <w:pStyle w:val="ADANB"/>
        <w:rPr>
          <w:ins w:id="4107" w:author="3.0" w:date="2014-08-28T16:05:00Z"/>
        </w:rPr>
      </w:pPr>
      <w:ins w:id="4108" w:author="3.0" w:date="2014-08-28T16:05:00Z">
        <w:r>
          <w:t>units        : s (in logical_voted_time reference)</w:t>
        </w:r>
      </w:ins>
    </w:p>
    <w:p w:rsidR="000C3532" w:rsidRDefault="000C3532" w:rsidP="000C3532">
      <w:pPr>
        <w:pStyle w:val="ADANB"/>
        <w:rPr>
          <w:ins w:id="4109" w:author="3.0" w:date="2014-08-28T16:05:00Z"/>
        </w:rPr>
      </w:pPr>
      <w:ins w:id="4110" w:author="3.0" w:date="2014-08-28T16:05:00Z">
        <w:r>
          <w:t>value_names  : N/A</w:t>
        </w:r>
      </w:ins>
    </w:p>
    <w:p w:rsidR="000C3532" w:rsidRDefault="000C3532" w:rsidP="000C3532">
      <w:pPr>
        <w:pStyle w:val="ADANB"/>
        <w:rPr>
          <w:ins w:id="4111" w:author="3.0" w:date="2014-08-28T16:05:00Z"/>
        </w:rPr>
      </w:pPr>
      <w:ins w:id="4112" w:author="3.0" w:date="2014-08-28T16:05:00Z">
        <w:r>
          <w:t>description  : time stamp of the data from the MMU</w:t>
        </w:r>
      </w:ins>
    </w:p>
    <w:p w:rsidR="000C3532" w:rsidRDefault="000C3532" w:rsidP="000C3532">
      <w:pPr>
        <w:pStyle w:val="ADANB"/>
        <w:rPr>
          <w:ins w:id="4113" w:author="3.0" w:date="2014-08-28T16:05:00Z"/>
        </w:rPr>
      </w:pPr>
    </w:p>
    <w:p w:rsidR="000C3532" w:rsidRDefault="000C3532" w:rsidP="000C3532">
      <w:pPr>
        <w:pStyle w:val="ADANB"/>
        <w:rPr>
          <w:ins w:id="4114" w:author="3.0" w:date="2014-08-28T16:05:00Z"/>
        </w:rPr>
      </w:pPr>
    </w:p>
    <w:p w:rsidR="000C3532" w:rsidRDefault="000C3532" w:rsidP="000C3532">
      <w:pPr>
        <w:pStyle w:val="ADANB"/>
        <w:rPr>
          <w:ins w:id="4115" w:author="3.0" w:date="2014-08-28T16:05:00Z"/>
        </w:rPr>
      </w:pPr>
      <w:ins w:id="4116" w:author="3.0" w:date="2014-08-28T16:05:00Z">
        <w:r>
          <w:t>783. covered_dist_nominal_value (data flow, cel) =</w:t>
        </w:r>
      </w:ins>
    </w:p>
    <w:p w:rsidR="000C3532" w:rsidRDefault="000C3532" w:rsidP="000C3532">
      <w:pPr>
        <w:pStyle w:val="ADANB"/>
        <w:rPr>
          <w:ins w:id="4117" w:author="3.0" w:date="2014-08-28T16:05:00Z"/>
        </w:rPr>
      </w:pPr>
      <w:ins w:id="4118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4119" w:author="3.0" w:date="2014-08-28T16:05:00Z"/>
        </w:rPr>
      </w:pPr>
      <w:ins w:id="4120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4121" w:author="3.0" w:date="2014-08-28T16:05:00Z"/>
        </w:rPr>
      </w:pPr>
      <w:ins w:id="4122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4123" w:author="3.0" w:date="2014-08-28T16:05:00Z"/>
        </w:rPr>
      </w:pPr>
      <w:ins w:id="4124" w:author="3.0" w:date="2014-08-28T16:05:00Z">
        <w:r>
          <w:t xml:space="preserve">range        : -20_000_000.0  .. 20_000_000.0  </w:t>
        </w:r>
      </w:ins>
    </w:p>
    <w:p w:rsidR="000C3532" w:rsidRDefault="000C3532" w:rsidP="000C3532">
      <w:pPr>
        <w:pStyle w:val="ADANB"/>
        <w:rPr>
          <w:ins w:id="4125" w:author="3.0" w:date="2014-08-28T16:05:00Z"/>
        </w:rPr>
      </w:pPr>
      <w:ins w:id="4126" w:author="3.0" w:date="2014-08-28T16:05:00Z">
        <w:r>
          <w:t>resolution   : 0.01</w:t>
        </w:r>
      </w:ins>
    </w:p>
    <w:p w:rsidR="000C3532" w:rsidRDefault="000C3532" w:rsidP="000C3532">
      <w:pPr>
        <w:pStyle w:val="ADANB"/>
        <w:rPr>
          <w:ins w:id="4127" w:author="3.0" w:date="2014-08-28T16:05:00Z"/>
        </w:rPr>
      </w:pPr>
      <w:ins w:id="4128" w:author="3.0" w:date="2014-08-28T16:05:00Z">
        <w:r>
          <w:t>units        : m</w:t>
        </w:r>
      </w:ins>
    </w:p>
    <w:p w:rsidR="000C3532" w:rsidRDefault="000C3532" w:rsidP="000C3532">
      <w:pPr>
        <w:pStyle w:val="ADANB"/>
        <w:rPr>
          <w:ins w:id="4129" w:author="3.0" w:date="2014-08-28T16:05:00Z"/>
        </w:rPr>
      </w:pPr>
      <w:ins w:id="4130" w:author="3.0" w:date="2014-08-28T16:05:00Z">
        <w:r>
          <w:t>value_names  : N/A</w:t>
        </w:r>
      </w:ins>
    </w:p>
    <w:p w:rsidR="000C3532" w:rsidRDefault="000C3532" w:rsidP="000C3532">
      <w:pPr>
        <w:pStyle w:val="ADANB"/>
        <w:rPr>
          <w:ins w:id="4131" w:author="3.0" w:date="2014-08-28T16:05:00Z"/>
        </w:rPr>
      </w:pPr>
      <w:ins w:id="4132" w:author="3.0" w:date="2014-08-28T16:05:00Z">
        <w:r>
          <w:t xml:space="preserve">description  : nominal value of the distance covered by the train since the last MMU </w:t>
        </w:r>
      </w:ins>
    </w:p>
    <w:p w:rsidR="000C3532" w:rsidRDefault="000C3532" w:rsidP="000C3532">
      <w:pPr>
        <w:pStyle w:val="ADANB"/>
        <w:rPr>
          <w:ins w:id="4133" w:author="3.0" w:date="2014-08-28T16:05:00Z"/>
        </w:rPr>
      </w:pPr>
      <w:ins w:id="4134" w:author="3.0" w:date="2014-08-28T16:05:00Z">
        <w:r>
          <w:t>reference.</w:t>
        </w:r>
      </w:ins>
    </w:p>
    <w:p w:rsidR="000C3532" w:rsidRDefault="000C3532" w:rsidP="000C3532">
      <w:pPr>
        <w:pStyle w:val="ADANB"/>
        <w:rPr>
          <w:ins w:id="4135" w:author="3.0" w:date="2014-08-28T16:05:00Z"/>
        </w:rPr>
      </w:pPr>
    </w:p>
    <w:p w:rsidR="000C3532" w:rsidRDefault="000C3532" w:rsidP="000C3532">
      <w:pPr>
        <w:pStyle w:val="ADANB"/>
        <w:rPr>
          <w:ins w:id="4136" w:author="3.0" w:date="2014-08-28T16:05:00Z"/>
        </w:rPr>
      </w:pPr>
    </w:p>
    <w:p w:rsidR="000C3532" w:rsidRDefault="000C3532" w:rsidP="000C3532">
      <w:pPr>
        <w:pStyle w:val="ADANB"/>
        <w:rPr>
          <w:ins w:id="4137" w:author="3.0" w:date="2014-08-28T16:05:00Z"/>
        </w:rPr>
      </w:pPr>
      <w:ins w:id="4138" w:author="3.0" w:date="2014-08-28T16:05:00Z">
        <w:r>
          <w:t>784. covered_dist_upper_bound (data flow, cel) =</w:t>
        </w:r>
      </w:ins>
    </w:p>
    <w:p w:rsidR="000C3532" w:rsidRDefault="000C3532" w:rsidP="000C3532">
      <w:pPr>
        <w:pStyle w:val="ADANB"/>
        <w:rPr>
          <w:ins w:id="4139" w:author="3.0" w:date="2014-08-28T16:05:00Z"/>
        </w:rPr>
      </w:pPr>
      <w:ins w:id="4140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4141" w:author="3.0" w:date="2014-08-28T16:05:00Z"/>
        </w:rPr>
      </w:pPr>
      <w:ins w:id="4142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4143" w:author="3.0" w:date="2014-08-28T16:05:00Z"/>
        </w:rPr>
      </w:pPr>
      <w:ins w:id="4144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4145" w:author="3.0" w:date="2014-08-28T16:05:00Z"/>
        </w:rPr>
      </w:pPr>
      <w:ins w:id="4146" w:author="3.0" w:date="2014-08-28T16:05:00Z">
        <w:r>
          <w:t xml:space="preserve">range        : -20_000_000.0  .. 20_000_000.0 </w:t>
        </w:r>
      </w:ins>
    </w:p>
    <w:p w:rsidR="000C3532" w:rsidRDefault="000C3532" w:rsidP="000C3532">
      <w:pPr>
        <w:pStyle w:val="ADANB"/>
        <w:rPr>
          <w:ins w:id="4147" w:author="3.0" w:date="2014-08-28T16:05:00Z"/>
        </w:rPr>
      </w:pPr>
      <w:ins w:id="4148" w:author="3.0" w:date="2014-08-28T16:05:00Z">
        <w:r>
          <w:t>resolution   : 0.01</w:t>
        </w:r>
      </w:ins>
    </w:p>
    <w:p w:rsidR="000C3532" w:rsidRDefault="000C3532" w:rsidP="000C3532">
      <w:pPr>
        <w:pStyle w:val="ADANB"/>
        <w:rPr>
          <w:ins w:id="4149" w:author="3.0" w:date="2014-08-28T16:05:00Z"/>
        </w:rPr>
      </w:pPr>
      <w:ins w:id="4150" w:author="3.0" w:date="2014-08-28T16:05:00Z">
        <w:r>
          <w:t>units        : m</w:t>
        </w:r>
      </w:ins>
    </w:p>
    <w:p w:rsidR="000C3532" w:rsidRDefault="000C3532" w:rsidP="000C3532">
      <w:pPr>
        <w:pStyle w:val="ADANB"/>
        <w:rPr>
          <w:ins w:id="4151" w:author="3.0" w:date="2014-08-28T16:05:00Z"/>
        </w:rPr>
      </w:pPr>
      <w:ins w:id="4152" w:author="3.0" w:date="2014-08-28T16:05:00Z">
        <w:r>
          <w:t>value_names  : N/A</w:t>
        </w:r>
      </w:ins>
    </w:p>
    <w:p w:rsidR="000C3532" w:rsidRDefault="000C3532" w:rsidP="000C3532">
      <w:pPr>
        <w:pStyle w:val="ADANB"/>
        <w:rPr>
          <w:ins w:id="4153" w:author="3.0" w:date="2014-08-28T16:05:00Z"/>
        </w:rPr>
      </w:pPr>
      <w:ins w:id="4154" w:author="3.0" w:date="2014-08-28T16:05:00Z">
        <w:r>
          <w:t>description  : upper bound of the covered distance since the last MMU reference.</w:t>
        </w:r>
      </w:ins>
    </w:p>
    <w:p w:rsidR="000C3532" w:rsidRDefault="000C3532" w:rsidP="000C3532">
      <w:pPr>
        <w:pStyle w:val="ADANB"/>
        <w:rPr>
          <w:ins w:id="4155" w:author="3.0" w:date="2014-08-28T16:05:00Z"/>
        </w:rPr>
      </w:pPr>
      <w:ins w:id="4156" w:author="3.0" w:date="2014-08-28T16:05:00Z">
        <w:r>
          <w:t>This is an absolute value, not a delta to the nominal value of the covered</w:t>
        </w:r>
      </w:ins>
    </w:p>
    <w:p w:rsidR="000C3532" w:rsidRDefault="000C3532" w:rsidP="000C3532">
      <w:pPr>
        <w:pStyle w:val="ADANB"/>
        <w:rPr>
          <w:ins w:id="4157" w:author="3.0" w:date="2014-08-28T16:05:00Z"/>
        </w:rPr>
      </w:pPr>
      <w:ins w:id="4158" w:author="3.0" w:date="2014-08-28T16:05:00Z">
        <w:r>
          <w:t>distance.</w:t>
        </w:r>
      </w:ins>
    </w:p>
    <w:p w:rsidR="000C3532" w:rsidRDefault="000C3532" w:rsidP="000C3532">
      <w:pPr>
        <w:pStyle w:val="ADANB"/>
        <w:rPr>
          <w:ins w:id="4159" w:author="3.0" w:date="2014-08-28T16:05:00Z"/>
        </w:rPr>
      </w:pPr>
    </w:p>
    <w:p w:rsidR="000C3532" w:rsidRDefault="000C3532" w:rsidP="000C3532">
      <w:pPr>
        <w:pStyle w:val="ADANB"/>
        <w:rPr>
          <w:ins w:id="4160" w:author="3.0" w:date="2014-08-28T16:05:00Z"/>
        </w:rPr>
      </w:pPr>
    </w:p>
    <w:p w:rsidR="000C3532" w:rsidRDefault="000C3532" w:rsidP="000C3532">
      <w:pPr>
        <w:pStyle w:val="ADANB"/>
        <w:rPr>
          <w:ins w:id="4161" w:author="3.0" w:date="2014-08-28T16:05:00Z"/>
        </w:rPr>
      </w:pPr>
      <w:ins w:id="4162" w:author="3.0" w:date="2014-08-28T16:05:00Z">
        <w:r>
          <w:t>782. covered_dist_lower_bound (data flow, cel) =</w:t>
        </w:r>
      </w:ins>
    </w:p>
    <w:p w:rsidR="000C3532" w:rsidRDefault="000C3532" w:rsidP="000C3532">
      <w:pPr>
        <w:pStyle w:val="ADANB"/>
        <w:rPr>
          <w:ins w:id="4163" w:author="3.0" w:date="2014-08-28T16:05:00Z"/>
        </w:rPr>
      </w:pPr>
      <w:ins w:id="4164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4165" w:author="3.0" w:date="2014-08-28T16:05:00Z"/>
        </w:rPr>
      </w:pPr>
      <w:ins w:id="4166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4167" w:author="3.0" w:date="2014-08-28T16:05:00Z"/>
        </w:rPr>
      </w:pPr>
      <w:ins w:id="4168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4169" w:author="3.0" w:date="2014-08-28T16:05:00Z"/>
        </w:rPr>
      </w:pPr>
      <w:ins w:id="4170" w:author="3.0" w:date="2014-08-28T16:05:00Z">
        <w:r>
          <w:t xml:space="preserve">range        : -20_000_000.0  .. 20_000_000.0 </w:t>
        </w:r>
      </w:ins>
    </w:p>
    <w:p w:rsidR="000C3532" w:rsidRDefault="000C3532" w:rsidP="000C3532">
      <w:pPr>
        <w:pStyle w:val="ADANB"/>
        <w:rPr>
          <w:ins w:id="4171" w:author="3.0" w:date="2014-08-28T16:05:00Z"/>
        </w:rPr>
      </w:pPr>
      <w:ins w:id="4172" w:author="3.0" w:date="2014-08-28T16:05:00Z">
        <w:r>
          <w:t>resolution   : 0.01</w:t>
        </w:r>
      </w:ins>
    </w:p>
    <w:p w:rsidR="000C3532" w:rsidRDefault="000C3532" w:rsidP="000C3532">
      <w:pPr>
        <w:pStyle w:val="ADANB"/>
        <w:rPr>
          <w:ins w:id="4173" w:author="3.0" w:date="2014-08-28T16:05:00Z"/>
        </w:rPr>
      </w:pPr>
      <w:ins w:id="4174" w:author="3.0" w:date="2014-08-28T16:05:00Z">
        <w:r>
          <w:t>units        : m</w:t>
        </w:r>
      </w:ins>
    </w:p>
    <w:p w:rsidR="000C3532" w:rsidRDefault="000C3532" w:rsidP="000C3532">
      <w:pPr>
        <w:pStyle w:val="ADANB"/>
        <w:rPr>
          <w:ins w:id="4175" w:author="3.0" w:date="2014-08-28T16:05:00Z"/>
        </w:rPr>
      </w:pPr>
      <w:ins w:id="4176" w:author="3.0" w:date="2014-08-28T16:05:00Z">
        <w:r>
          <w:t>value_names  : N/A</w:t>
        </w:r>
      </w:ins>
    </w:p>
    <w:p w:rsidR="000C3532" w:rsidRDefault="000C3532" w:rsidP="000C3532">
      <w:pPr>
        <w:pStyle w:val="ADANB"/>
        <w:rPr>
          <w:ins w:id="4177" w:author="3.0" w:date="2014-08-28T16:05:00Z"/>
        </w:rPr>
      </w:pPr>
      <w:ins w:id="4178" w:author="3.0" w:date="2014-08-28T16:05:00Z">
        <w:r>
          <w:t>description  : lower bound of the covered distance since the last MMU reference.</w:t>
        </w:r>
      </w:ins>
    </w:p>
    <w:p w:rsidR="000C3532" w:rsidRDefault="000C3532" w:rsidP="000C3532">
      <w:pPr>
        <w:pStyle w:val="ADANB"/>
        <w:rPr>
          <w:ins w:id="4179" w:author="3.0" w:date="2014-08-28T16:05:00Z"/>
        </w:rPr>
      </w:pPr>
      <w:ins w:id="4180" w:author="3.0" w:date="2014-08-28T16:05:00Z">
        <w:r>
          <w:t>This is an absolute value, not a delta to the nominal value of the covered</w:t>
        </w:r>
      </w:ins>
    </w:p>
    <w:p w:rsidR="000C3532" w:rsidRDefault="000C3532" w:rsidP="000C3532">
      <w:pPr>
        <w:pStyle w:val="ADANB"/>
        <w:rPr>
          <w:ins w:id="4181" w:author="3.0" w:date="2014-08-28T16:05:00Z"/>
        </w:rPr>
      </w:pPr>
      <w:ins w:id="4182" w:author="3.0" w:date="2014-08-28T16:05:00Z">
        <w:r>
          <w:t>distance.</w:t>
        </w:r>
      </w:ins>
    </w:p>
    <w:p w:rsidR="000C3532" w:rsidRDefault="000C3532" w:rsidP="000C3532">
      <w:pPr>
        <w:pStyle w:val="ADANB"/>
        <w:rPr>
          <w:ins w:id="4183" w:author="3.0" w:date="2014-08-28T16:05:00Z"/>
        </w:rPr>
      </w:pPr>
    </w:p>
    <w:p w:rsidR="000C3532" w:rsidRDefault="000C3532" w:rsidP="000C3532">
      <w:pPr>
        <w:pStyle w:val="ADANB"/>
        <w:rPr>
          <w:ins w:id="4184" w:author="3.0" w:date="2014-08-28T16:05:00Z"/>
        </w:rPr>
      </w:pPr>
    </w:p>
    <w:p w:rsidR="000C3532" w:rsidRDefault="000C3532" w:rsidP="000C3532">
      <w:pPr>
        <w:pStyle w:val="ADANB"/>
        <w:rPr>
          <w:ins w:id="4185" w:author="3.0" w:date="2014-08-28T16:05:00Z"/>
        </w:rPr>
      </w:pPr>
      <w:ins w:id="4186" w:author="3.0" w:date="2014-08-28T16:05:00Z">
        <w:r>
          <w:t>3973. train_speed_nominal_value (data flow, cel) =</w:t>
        </w:r>
      </w:ins>
    </w:p>
    <w:p w:rsidR="000C3532" w:rsidRDefault="000C3532" w:rsidP="000C3532">
      <w:pPr>
        <w:pStyle w:val="ADANB"/>
        <w:rPr>
          <w:ins w:id="4187" w:author="3.0" w:date="2014-08-28T16:05:00Z"/>
        </w:rPr>
      </w:pPr>
      <w:ins w:id="4188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4189" w:author="3.0" w:date="2014-08-28T16:05:00Z"/>
        </w:rPr>
      </w:pPr>
      <w:ins w:id="4190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4191" w:author="3.0" w:date="2014-08-28T16:05:00Z"/>
        </w:rPr>
      </w:pPr>
      <w:ins w:id="4192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4193" w:author="3.0" w:date="2014-08-28T16:05:00Z"/>
        </w:rPr>
      </w:pPr>
      <w:ins w:id="4194" w:author="3.0" w:date="2014-08-28T16:05:00Z">
        <w:r>
          <w:t>range        : 0.0 .. 167</w:t>
        </w:r>
      </w:ins>
    </w:p>
    <w:p w:rsidR="000C3532" w:rsidRDefault="000C3532" w:rsidP="000C3532">
      <w:pPr>
        <w:pStyle w:val="ADANB"/>
        <w:rPr>
          <w:ins w:id="4195" w:author="3.0" w:date="2014-08-28T16:05:00Z"/>
        </w:rPr>
      </w:pPr>
      <w:ins w:id="4196" w:author="3.0" w:date="2014-08-28T16:05:00Z">
        <w:r>
          <w:t>resolution   : 0.01</w:t>
        </w:r>
      </w:ins>
    </w:p>
    <w:p w:rsidR="000C3532" w:rsidRDefault="000C3532" w:rsidP="000C3532">
      <w:pPr>
        <w:pStyle w:val="ADANB"/>
        <w:rPr>
          <w:ins w:id="4197" w:author="3.0" w:date="2014-08-28T16:05:00Z"/>
        </w:rPr>
      </w:pPr>
      <w:ins w:id="4198" w:author="3.0" w:date="2014-08-28T16:05:00Z">
        <w:r>
          <w:t>units        : m/s</w:t>
        </w:r>
      </w:ins>
    </w:p>
    <w:p w:rsidR="000C3532" w:rsidRDefault="000C3532" w:rsidP="000C3532">
      <w:pPr>
        <w:pStyle w:val="ADANB"/>
        <w:rPr>
          <w:ins w:id="4199" w:author="3.0" w:date="2014-08-28T16:05:00Z"/>
        </w:rPr>
      </w:pPr>
      <w:ins w:id="4200" w:author="3.0" w:date="2014-08-28T16:05:00Z">
        <w:r>
          <w:t>value_names  : N/A</w:t>
        </w:r>
      </w:ins>
    </w:p>
    <w:p w:rsidR="000C3532" w:rsidRDefault="000C3532" w:rsidP="000C3532">
      <w:pPr>
        <w:pStyle w:val="ADANB"/>
        <w:rPr>
          <w:ins w:id="4201" w:author="3.0" w:date="2014-08-28T16:05:00Z"/>
        </w:rPr>
      </w:pPr>
      <w:ins w:id="4202" w:author="3.0" w:date="2014-08-28T16:05:00Z">
        <w:r>
          <w:t>description  : nominal value of the train speed.</w:t>
        </w:r>
      </w:ins>
    </w:p>
    <w:p w:rsidR="000C3532" w:rsidRDefault="000C3532" w:rsidP="000C3532">
      <w:pPr>
        <w:pStyle w:val="ADANB"/>
        <w:rPr>
          <w:ins w:id="4203" w:author="3.0" w:date="2014-08-28T16:05:00Z"/>
        </w:rPr>
      </w:pPr>
    </w:p>
    <w:p w:rsidR="000C3532" w:rsidRDefault="000C3532" w:rsidP="000C3532">
      <w:pPr>
        <w:pStyle w:val="ADANB"/>
        <w:rPr>
          <w:ins w:id="4204" w:author="3.0" w:date="2014-08-28T16:05:00Z"/>
        </w:rPr>
      </w:pPr>
    </w:p>
    <w:p w:rsidR="000C3532" w:rsidRDefault="000C3532" w:rsidP="000C3532">
      <w:pPr>
        <w:pStyle w:val="ADANB"/>
        <w:rPr>
          <w:ins w:id="4205" w:author="3.0" w:date="2014-08-28T16:05:00Z"/>
        </w:rPr>
      </w:pPr>
      <w:ins w:id="4206" w:author="3.0" w:date="2014-08-28T16:05:00Z">
        <w:r>
          <w:t>3975. train_speed_upper_bound (data flow, cel) =</w:t>
        </w:r>
      </w:ins>
    </w:p>
    <w:p w:rsidR="000C3532" w:rsidRDefault="000C3532" w:rsidP="000C3532">
      <w:pPr>
        <w:pStyle w:val="ADANB"/>
        <w:rPr>
          <w:ins w:id="4207" w:author="3.0" w:date="2014-08-28T16:05:00Z"/>
        </w:rPr>
      </w:pPr>
      <w:ins w:id="4208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4209" w:author="3.0" w:date="2014-08-28T16:05:00Z"/>
        </w:rPr>
      </w:pPr>
      <w:ins w:id="4210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4211" w:author="3.0" w:date="2014-08-28T16:05:00Z"/>
        </w:rPr>
      </w:pPr>
      <w:ins w:id="4212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4213" w:author="3.0" w:date="2014-08-28T16:05:00Z"/>
        </w:rPr>
      </w:pPr>
      <w:ins w:id="4214" w:author="3.0" w:date="2014-08-28T16:05:00Z">
        <w:r>
          <w:t>range        : 0.0 .. 167</w:t>
        </w:r>
      </w:ins>
    </w:p>
    <w:p w:rsidR="000C3532" w:rsidRDefault="000C3532" w:rsidP="000C3532">
      <w:pPr>
        <w:pStyle w:val="ADANB"/>
        <w:rPr>
          <w:ins w:id="4215" w:author="3.0" w:date="2014-08-28T16:05:00Z"/>
        </w:rPr>
      </w:pPr>
      <w:ins w:id="4216" w:author="3.0" w:date="2014-08-28T16:05:00Z">
        <w:r>
          <w:t>resolution   : 0.01</w:t>
        </w:r>
      </w:ins>
    </w:p>
    <w:p w:rsidR="000C3532" w:rsidRDefault="000C3532" w:rsidP="000C3532">
      <w:pPr>
        <w:pStyle w:val="ADANB"/>
        <w:rPr>
          <w:ins w:id="4217" w:author="3.0" w:date="2014-08-28T16:05:00Z"/>
        </w:rPr>
      </w:pPr>
      <w:ins w:id="4218" w:author="3.0" w:date="2014-08-28T16:05:00Z">
        <w:r>
          <w:t>units        : m/s</w:t>
        </w:r>
      </w:ins>
    </w:p>
    <w:p w:rsidR="000C3532" w:rsidRDefault="000C3532" w:rsidP="000C3532">
      <w:pPr>
        <w:pStyle w:val="ADANB"/>
        <w:rPr>
          <w:ins w:id="4219" w:author="3.0" w:date="2014-08-28T16:05:00Z"/>
        </w:rPr>
      </w:pPr>
      <w:ins w:id="4220" w:author="3.0" w:date="2014-08-28T16:05:00Z">
        <w:r>
          <w:t>value_names  : N/A</w:t>
        </w:r>
      </w:ins>
    </w:p>
    <w:p w:rsidR="000C3532" w:rsidRDefault="000C3532" w:rsidP="000C3532">
      <w:pPr>
        <w:pStyle w:val="ADANB"/>
        <w:rPr>
          <w:ins w:id="4221" w:author="3.0" w:date="2014-08-28T16:05:00Z"/>
        </w:rPr>
      </w:pPr>
      <w:ins w:id="4222" w:author="3.0" w:date="2014-08-28T16:05:00Z">
        <w:r>
          <w:t>description  : upper bound of the train speed.This is an absolute value, not a delta</w:t>
        </w:r>
      </w:ins>
    </w:p>
    <w:p w:rsidR="000C3532" w:rsidRDefault="000C3532" w:rsidP="000C3532">
      <w:pPr>
        <w:pStyle w:val="ADANB"/>
        <w:rPr>
          <w:ins w:id="4223" w:author="3.0" w:date="2014-08-28T16:05:00Z"/>
        </w:rPr>
      </w:pPr>
      <w:ins w:id="4224" w:author="3.0" w:date="2014-08-28T16:05:00Z">
        <w:r>
          <w:t xml:space="preserve"> to the nominal value of the train speed.</w:t>
        </w:r>
      </w:ins>
    </w:p>
    <w:p w:rsidR="000C3532" w:rsidRDefault="000C3532" w:rsidP="000C3532">
      <w:pPr>
        <w:pStyle w:val="ADANB"/>
        <w:rPr>
          <w:ins w:id="4225" w:author="3.0" w:date="2014-08-28T16:05:00Z"/>
        </w:rPr>
      </w:pPr>
    </w:p>
    <w:p w:rsidR="000C3532" w:rsidRDefault="000C3532" w:rsidP="000C3532">
      <w:pPr>
        <w:pStyle w:val="ADANB"/>
        <w:rPr>
          <w:ins w:id="4226" w:author="3.0" w:date="2014-08-28T16:05:00Z"/>
        </w:rPr>
      </w:pPr>
    </w:p>
    <w:p w:rsidR="000C3532" w:rsidRDefault="000C3532" w:rsidP="000C3532">
      <w:pPr>
        <w:pStyle w:val="ADANB"/>
        <w:rPr>
          <w:ins w:id="4227" w:author="3.0" w:date="2014-08-28T16:05:00Z"/>
        </w:rPr>
      </w:pPr>
      <w:ins w:id="4228" w:author="3.0" w:date="2014-08-28T16:05:00Z">
        <w:r>
          <w:t>3971. train_speed_lower_bound (data flow, cel) =</w:t>
        </w:r>
      </w:ins>
    </w:p>
    <w:p w:rsidR="000C3532" w:rsidRDefault="000C3532" w:rsidP="000C3532">
      <w:pPr>
        <w:pStyle w:val="ADANB"/>
        <w:rPr>
          <w:ins w:id="4229" w:author="3.0" w:date="2014-08-28T16:05:00Z"/>
        </w:rPr>
      </w:pPr>
      <w:ins w:id="4230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4231" w:author="3.0" w:date="2014-08-28T16:05:00Z"/>
        </w:rPr>
      </w:pPr>
      <w:ins w:id="4232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4233" w:author="3.0" w:date="2014-08-28T16:05:00Z"/>
        </w:rPr>
      </w:pPr>
      <w:ins w:id="4234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4235" w:author="3.0" w:date="2014-08-28T16:05:00Z"/>
        </w:rPr>
      </w:pPr>
      <w:ins w:id="4236" w:author="3.0" w:date="2014-08-28T16:05:00Z">
        <w:r>
          <w:t>range        : 0.0 .. 167</w:t>
        </w:r>
      </w:ins>
    </w:p>
    <w:p w:rsidR="000C3532" w:rsidRDefault="000C3532" w:rsidP="000C3532">
      <w:pPr>
        <w:pStyle w:val="ADANB"/>
        <w:rPr>
          <w:ins w:id="4237" w:author="3.0" w:date="2014-08-28T16:05:00Z"/>
        </w:rPr>
      </w:pPr>
      <w:ins w:id="4238" w:author="3.0" w:date="2014-08-28T16:05:00Z">
        <w:r>
          <w:t>resolution   : 0.01</w:t>
        </w:r>
      </w:ins>
    </w:p>
    <w:p w:rsidR="000C3532" w:rsidRDefault="000C3532" w:rsidP="000C3532">
      <w:pPr>
        <w:pStyle w:val="ADANB"/>
        <w:rPr>
          <w:ins w:id="4239" w:author="3.0" w:date="2014-08-28T16:05:00Z"/>
        </w:rPr>
      </w:pPr>
      <w:ins w:id="4240" w:author="3.0" w:date="2014-08-28T16:05:00Z">
        <w:r>
          <w:t>units        : m/s</w:t>
        </w:r>
      </w:ins>
    </w:p>
    <w:p w:rsidR="000C3532" w:rsidRDefault="000C3532" w:rsidP="000C3532">
      <w:pPr>
        <w:pStyle w:val="ADANB"/>
        <w:rPr>
          <w:ins w:id="4241" w:author="3.0" w:date="2014-08-28T16:05:00Z"/>
        </w:rPr>
      </w:pPr>
      <w:ins w:id="4242" w:author="3.0" w:date="2014-08-28T16:05:00Z">
        <w:r>
          <w:t>value_names  : N/A</w:t>
        </w:r>
      </w:ins>
    </w:p>
    <w:p w:rsidR="000C3532" w:rsidRDefault="000C3532" w:rsidP="000C3532">
      <w:pPr>
        <w:pStyle w:val="ADANB"/>
        <w:rPr>
          <w:ins w:id="4243" w:author="3.0" w:date="2014-08-28T16:05:00Z"/>
        </w:rPr>
      </w:pPr>
      <w:ins w:id="4244" w:author="3.0" w:date="2014-08-28T16:05:00Z">
        <w:r>
          <w:t>description  : lower bound of the train speed.This is an absolute value, not a delta</w:t>
        </w:r>
      </w:ins>
    </w:p>
    <w:p w:rsidR="000C3532" w:rsidRDefault="000C3532" w:rsidP="000C3532">
      <w:pPr>
        <w:pStyle w:val="ADANB"/>
        <w:rPr>
          <w:ins w:id="4245" w:author="3.0" w:date="2014-08-28T16:05:00Z"/>
        </w:rPr>
      </w:pPr>
      <w:ins w:id="4246" w:author="3.0" w:date="2014-08-28T16:05:00Z">
        <w:r>
          <w:t xml:space="preserve"> to the nominal value of the train speed.</w:t>
        </w:r>
      </w:ins>
    </w:p>
    <w:p w:rsidR="000C3532" w:rsidRDefault="000C3532" w:rsidP="000C3532">
      <w:pPr>
        <w:pStyle w:val="ADANB"/>
        <w:rPr>
          <w:ins w:id="4247" w:author="3.0" w:date="2014-08-28T16:05:00Z"/>
        </w:rPr>
      </w:pPr>
    </w:p>
    <w:p w:rsidR="000C3532" w:rsidRDefault="000C3532" w:rsidP="000C3532">
      <w:pPr>
        <w:pStyle w:val="ADANB"/>
        <w:rPr>
          <w:ins w:id="4248" w:author="3.0" w:date="2014-08-28T16:05:00Z"/>
        </w:rPr>
      </w:pPr>
    </w:p>
    <w:p w:rsidR="000C3532" w:rsidRDefault="000C3532" w:rsidP="000C3532">
      <w:pPr>
        <w:pStyle w:val="ADANB"/>
        <w:rPr>
          <w:ins w:id="4249" w:author="3.0" w:date="2014-08-28T16:05:00Z"/>
        </w:rPr>
      </w:pPr>
      <w:ins w:id="4250" w:author="3.0" w:date="2014-08-28T16:05:00Z">
        <w:r>
          <w:t>3882. train_acceleration_nominal_value (data flow, cel) =</w:t>
        </w:r>
      </w:ins>
    </w:p>
    <w:p w:rsidR="000C3532" w:rsidRDefault="000C3532" w:rsidP="000C3532">
      <w:pPr>
        <w:pStyle w:val="ADANB"/>
        <w:rPr>
          <w:ins w:id="4251" w:author="3.0" w:date="2014-08-28T16:05:00Z"/>
        </w:rPr>
      </w:pPr>
      <w:ins w:id="4252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4253" w:author="3.0" w:date="2014-08-28T16:05:00Z"/>
        </w:rPr>
      </w:pPr>
      <w:ins w:id="4254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4255" w:author="3.0" w:date="2014-08-28T16:05:00Z"/>
        </w:rPr>
      </w:pPr>
      <w:ins w:id="4256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4257" w:author="3.0" w:date="2014-08-28T16:05:00Z"/>
        </w:rPr>
      </w:pPr>
      <w:ins w:id="4258" w:author="3.0" w:date="2014-08-28T16:05:00Z">
        <w:r>
          <w:t>range        : -6.35 .. 6.35</w:t>
        </w:r>
      </w:ins>
    </w:p>
    <w:p w:rsidR="000C3532" w:rsidRDefault="000C3532" w:rsidP="000C3532">
      <w:pPr>
        <w:pStyle w:val="ADANB"/>
        <w:rPr>
          <w:ins w:id="4259" w:author="3.0" w:date="2014-08-28T16:05:00Z"/>
        </w:rPr>
      </w:pPr>
      <w:ins w:id="4260" w:author="3.0" w:date="2014-08-28T16:05:00Z">
        <w:r>
          <w:t>resolution   : 0.01</w:t>
        </w:r>
      </w:ins>
    </w:p>
    <w:p w:rsidR="000C3532" w:rsidRDefault="000C3532" w:rsidP="000C3532">
      <w:pPr>
        <w:pStyle w:val="ADANB"/>
        <w:rPr>
          <w:ins w:id="4261" w:author="3.0" w:date="2014-08-28T16:05:00Z"/>
        </w:rPr>
      </w:pPr>
      <w:ins w:id="4262" w:author="3.0" w:date="2014-08-28T16:05:00Z">
        <w:r>
          <w:t>units        : m/s**2</w:t>
        </w:r>
      </w:ins>
    </w:p>
    <w:p w:rsidR="000C3532" w:rsidRDefault="000C3532" w:rsidP="000C3532">
      <w:pPr>
        <w:pStyle w:val="ADANB"/>
        <w:rPr>
          <w:ins w:id="4263" w:author="3.0" w:date="2014-08-28T16:05:00Z"/>
        </w:rPr>
      </w:pPr>
      <w:ins w:id="4264" w:author="3.0" w:date="2014-08-28T16:05:00Z">
        <w:r>
          <w:t>value_names  : N/A</w:t>
        </w:r>
      </w:ins>
    </w:p>
    <w:p w:rsidR="000C3532" w:rsidRDefault="000C3532" w:rsidP="000C3532">
      <w:pPr>
        <w:pStyle w:val="ADANB"/>
        <w:rPr>
          <w:ins w:id="4265" w:author="3.0" w:date="2014-08-28T16:05:00Z"/>
        </w:rPr>
      </w:pPr>
      <w:ins w:id="4266" w:author="3.0" w:date="2014-08-28T16:05:00Z">
        <w:r>
          <w:t>description  : nominal value of the train acceleration.</w:t>
        </w:r>
      </w:ins>
    </w:p>
    <w:p w:rsidR="000C3532" w:rsidRDefault="000C3532" w:rsidP="000C3532">
      <w:pPr>
        <w:pStyle w:val="ADANB"/>
        <w:rPr>
          <w:ins w:id="4267" w:author="3.0" w:date="2014-08-28T16:05:00Z"/>
        </w:rPr>
      </w:pPr>
    </w:p>
    <w:p w:rsidR="000C3532" w:rsidRDefault="000C3532" w:rsidP="000C3532">
      <w:pPr>
        <w:pStyle w:val="ADANB"/>
        <w:rPr>
          <w:ins w:id="4268" w:author="3.0" w:date="2014-08-28T16:05:00Z"/>
        </w:rPr>
      </w:pPr>
    </w:p>
    <w:p w:rsidR="000C3532" w:rsidRDefault="000C3532" w:rsidP="000C3532">
      <w:pPr>
        <w:pStyle w:val="ADANB"/>
        <w:rPr>
          <w:ins w:id="4269" w:author="3.0" w:date="2014-08-28T16:05:00Z"/>
        </w:rPr>
      </w:pPr>
      <w:ins w:id="4270" w:author="3.0" w:date="2014-08-28T16:05:00Z">
        <w:r>
          <w:t>3883. train_acceleration_upper_bound (data flow, cel) =</w:t>
        </w:r>
      </w:ins>
    </w:p>
    <w:p w:rsidR="000C3532" w:rsidRDefault="000C3532" w:rsidP="000C3532">
      <w:pPr>
        <w:pStyle w:val="ADANB"/>
        <w:rPr>
          <w:ins w:id="4271" w:author="3.0" w:date="2014-08-28T16:05:00Z"/>
        </w:rPr>
      </w:pPr>
      <w:ins w:id="4272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4273" w:author="3.0" w:date="2014-08-28T16:05:00Z"/>
        </w:rPr>
      </w:pPr>
      <w:ins w:id="4274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4275" w:author="3.0" w:date="2014-08-28T16:05:00Z"/>
        </w:rPr>
      </w:pPr>
      <w:ins w:id="4276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4277" w:author="3.0" w:date="2014-08-28T16:05:00Z"/>
        </w:rPr>
      </w:pPr>
      <w:ins w:id="4278" w:author="3.0" w:date="2014-08-28T16:05:00Z">
        <w:r>
          <w:t>range        : -6.35 .. 6.35</w:t>
        </w:r>
      </w:ins>
    </w:p>
    <w:p w:rsidR="000C3532" w:rsidRDefault="000C3532" w:rsidP="000C3532">
      <w:pPr>
        <w:pStyle w:val="ADANB"/>
        <w:rPr>
          <w:ins w:id="4279" w:author="3.0" w:date="2014-08-28T16:05:00Z"/>
        </w:rPr>
      </w:pPr>
      <w:ins w:id="4280" w:author="3.0" w:date="2014-08-28T16:05:00Z">
        <w:r>
          <w:t>resolution   : 0.01</w:t>
        </w:r>
      </w:ins>
    </w:p>
    <w:p w:rsidR="000C3532" w:rsidRDefault="000C3532" w:rsidP="000C3532">
      <w:pPr>
        <w:pStyle w:val="ADANB"/>
        <w:rPr>
          <w:ins w:id="4281" w:author="3.0" w:date="2014-08-28T16:05:00Z"/>
        </w:rPr>
      </w:pPr>
      <w:ins w:id="4282" w:author="3.0" w:date="2014-08-28T16:05:00Z">
        <w:r>
          <w:t>units        : m/s**2</w:t>
        </w:r>
      </w:ins>
    </w:p>
    <w:p w:rsidR="000C3532" w:rsidRDefault="000C3532" w:rsidP="000C3532">
      <w:pPr>
        <w:pStyle w:val="ADANB"/>
        <w:rPr>
          <w:ins w:id="4283" w:author="3.0" w:date="2014-08-28T16:05:00Z"/>
        </w:rPr>
      </w:pPr>
      <w:ins w:id="4284" w:author="3.0" w:date="2014-08-28T16:05:00Z">
        <w:r>
          <w:t>value_names  : N/A</w:t>
        </w:r>
      </w:ins>
    </w:p>
    <w:p w:rsidR="000C3532" w:rsidRDefault="000C3532" w:rsidP="000C3532">
      <w:pPr>
        <w:pStyle w:val="ADANB"/>
        <w:rPr>
          <w:ins w:id="4285" w:author="3.0" w:date="2014-08-28T16:05:00Z"/>
        </w:rPr>
      </w:pPr>
      <w:ins w:id="4286" w:author="3.0" w:date="2014-08-28T16:05:00Z">
        <w:r>
          <w:t>description  : upper bound value of the train acceleration.</w:t>
        </w:r>
      </w:ins>
    </w:p>
    <w:p w:rsidR="000C3532" w:rsidRDefault="000C3532" w:rsidP="000C3532">
      <w:pPr>
        <w:pStyle w:val="ADANB"/>
        <w:rPr>
          <w:ins w:id="4287" w:author="3.0" w:date="2014-08-28T16:05:00Z"/>
        </w:rPr>
      </w:pPr>
    </w:p>
    <w:p w:rsidR="000C3532" w:rsidRDefault="000C3532" w:rsidP="000C3532">
      <w:pPr>
        <w:pStyle w:val="ADANB"/>
        <w:rPr>
          <w:ins w:id="4288" w:author="3.0" w:date="2014-08-28T16:05:00Z"/>
        </w:rPr>
      </w:pPr>
    </w:p>
    <w:p w:rsidR="000C3532" w:rsidRDefault="000C3532" w:rsidP="000C3532">
      <w:pPr>
        <w:pStyle w:val="ADANB"/>
        <w:rPr>
          <w:ins w:id="4289" w:author="3.0" w:date="2014-08-28T16:05:00Z"/>
        </w:rPr>
      </w:pPr>
      <w:ins w:id="4290" w:author="3.0" w:date="2014-08-28T16:05:00Z">
        <w:r>
          <w:t>3884. train_accelration_lower_bound (data flow, cel) =</w:t>
        </w:r>
      </w:ins>
    </w:p>
    <w:p w:rsidR="000C3532" w:rsidRDefault="000C3532" w:rsidP="000C3532">
      <w:pPr>
        <w:pStyle w:val="ADANB"/>
        <w:rPr>
          <w:ins w:id="4291" w:author="3.0" w:date="2014-08-28T16:05:00Z"/>
        </w:rPr>
      </w:pPr>
      <w:ins w:id="4292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4293" w:author="3.0" w:date="2014-08-28T16:05:00Z"/>
        </w:rPr>
      </w:pPr>
      <w:ins w:id="4294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4295" w:author="3.0" w:date="2014-08-28T16:05:00Z"/>
        </w:rPr>
      </w:pPr>
      <w:ins w:id="4296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4297" w:author="3.0" w:date="2014-08-28T16:05:00Z"/>
        </w:rPr>
      </w:pPr>
      <w:ins w:id="4298" w:author="3.0" w:date="2014-08-28T16:05:00Z">
        <w:r>
          <w:t>range        : -6.35 .. 6.35</w:t>
        </w:r>
      </w:ins>
    </w:p>
    <w:p w:rsidR="000C3532" w:rsidRDefault="000C3532" w:rsidP="000C3532">
      <w:pPr>
        <w:pStyle w:val="ADANB"/>
        <w:rPr>
          <w:ins w:id="4299" w:author="3.0" w:date="2014-08-28T16:05:00Z"/>
        </w:rPr>
      </w:pPr>
      <w:ins w:id="4300" w:author="3.0" w:date="2014-08-28T16:05:00Z">
        <w:r>
          <w:t>resolution   : 0.01</w:t>
        </w:r>
      </w:ins>
    </w:p>
    <w:p w:rsidR="000C3532" w:rsidRDefault="000C3532" w:rsidP="000C3532">
      <w:pPr>
        <w:pStyle w:val="ADANB"/>
        <w:rPr>
          <w:ins w:id="4301" w:author="3.0" w:date="2014-08-28T16:05:00Z"/>
        </w:rPr>
      </w:pPr>
      <w:ins w:id="4302" w:author="3.0" w:date="2014-08-28T16:05:00Z">
        <w:r>
          <w:t>units        : m/s**2</w:t>
        </w:r>
      </w:ins>
    </w:p>
    <w:p w:rsidR="000C3532" w:rsidRDefault="000C3532" w:rsidP="000C3532">
      <w:pPr>
        <w:pStyle w:val="ADANB"/>
        <w:rPr>
          <w:ins w:id="4303" w:author="3.0" w:date="2014-08-28T16:05:00Z"/>
        </w:rPr>
      </w:pPr>
      <w:ins w:id="4304" w:author="3.0" w:date="2014-08-28T16:05:00Z">
        <w:r>
          <w:t>value_names  : N/A</w:t>
        </w:r>
      </w:ins>
    </w:p>
    <w:p w:rsidR="000C3532" w:rsidRDefault="000C3532" w:rsidP="000C3532">
      <w:pPr>
        <w:pStyle w:val="ADANB"/>
        <w:rPr>
          <w:ins w:id="4305" w:author="3.0" w:date="2014-08-28T16:05:00Z"/>
        </w:rPr>
      </w:pPr>
      <w:ins w:id="4306" w:author="3.0" w:date="2014-08-28T16:05:00Z">
        <w:r>
          <w:t>description  : lower bound value of the train acceleration.</w:t>
        </w:r>
      </w:ins>
    </w:p>
    <w:p w:rsidR="000C3532" w:rsidRDefault="000C3532" w:rsidP="000C3532">
      <w:pPr>
        <w:pStyle w:val="ADANB"/>
        <w:rPr>
          <w:ins w:id="4307" w:author="3.0" w:date="2014-08-28T16:05:00Z"/>
        </w:rPr>
      </w:pPr>
    </w:p>
    <w:p w:rsidR="000C3532" w:rsidRDefault="000C3532" w:rsidP="000C3532">
      <w:pPr>
        <w:pStyle w:val="ADANB"/>
        <w:rPr>
          <w:ins w:id="4308" w:author="3.0" w:date="2014-08-28T16:05:00Z"/>
        </w:rPr>
      </w:pPr>
    </w:p>
    <w:p w:rsidR="000C3532" w:rsidRDefault="000C3532" w:rsidP="000C3532">
      <w:pPr>
        <w:pStyle w:val="ADANB"/>
        <w:rPr>
          <w:ins w:id="4309" w:author="3.0" w:date="2014-08-28T16:05:00Z"/>
        </w:rPr>
      </w:pPr>
      <w:ins w:id="4310" w:author="3.0" w:date="2014-08-28T16:05:00Z">
        <w:r>
          <w:t>2070. MMU_motion_direction (data flow, del) =</w:t>
        </w:r>
      </w:ins>
    </w:p>
    <w:p w:rsidR="000C3532" w:rsidRDefault="000C3532" w:rsidP="000C3532">
      <w:pPr>
        <w:pStyle w:val="ADANB"/>
        <w:rPr>
          <w:ins w:id="4311" w:author="3.0" w:date="2014-08-28T16:05:00Z"/>
        </w:rPr>
      </w:pPr>
      <w:ins w:id="4312" w:author="3.0" w:date="2014-08-28T16:05:00Z">
        <w:r>
          <w:t>["CAB_A_FIRST"|"CAB_B_FIRST"|"UNKNOWN"]</w:t>
        </w:r>
      </w:ins>
    </w:p>
    <w:p w:rsidR="000C3532" w:rsidRDefault="000C3532" w:rsidP="000C3532">
      <w:pPr>
        <w:pStyle w:val="ADANB"/>
        <w:rPr>
          <w:ins w:id="4313" w:author="3.0" w:date="2014-08-28T16:05:00Z"/>
        </w:rPr>
      </w:pPr>
    </w:p>
    <w:p w:rsidR="000C3532" w:rsidRDefault="000C3532" w:rsidP="000C3532">
      <w:pPr>
        <w:pStyle w:val="ADANB"/>
        <w:rPr>
          <w:ins w:id="4314" w:author="3.0" w:date="2014-08-28T16:05:00Z"/>
        </w:rPr>
      </w:pPr>
      <w:ins w:id="4315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4316" w:author="3.0" w:date="2014-08-28T16:05:00Z"/>
        </w:rPr>
      </w:pPr>
      <w:ins w:id="4317" w:author="3.0" w:date="2014-08-28T16:05:00Z">
        <w:r>
          <w:t xml:space="preserve">rate         : N/A </w:t>
        </w:r>
      </w:ins>
    </w:p>
    <w:p w:rsidR="000C3532" w:rsidRDefault="000C3532" w:rsidP="000C3532">
      <w:pPr>
        <w:pStyle w:val="ADANB"/>
        <w:rPr>
          <w:ins w:id="4318" w:author="3.0" w:date="2014-08-28T16:05:00Z"/>
        </w:rPr>
      </w:pPr>
      <w:ins w:id="4319" w:author="3.0" w:date="2014-08-28T16:05:00Z">
        <w:r>
          <w:t>range        : N/A</w:t>
        </w:r>
      </w:ins>
    </w:p>
    <w:p w:rsidR="000C3532" w:rsidRDefault="000C3532" w:rsidP="000C3532">
      <w:pPr>
        <w:pStyle w:val="ADANB"/>
        <w:rPr>
          <w:ins w:id="4320" w:author="3.0" w:date="2014-08-28T16:05:00Z"/>
        </w:rPr>
      </w:pPr>
      <w:ins w:id="4321" w:author="3.0" w:date="2014-08-28T16:05:00Z">
        <w:r>
          <w:t>resolution   : N/A</w:t>
        </w:r>
      </w:ins>
    </w:p>
    <w:p w:rsidR="000C3532" w:rsidRDefault="000C3532" w:rsidP="000C3532">
      <w:pPr>
        <w:pStyle w:val="ADANB"/>
        <w:rPr>
          <w:ins w:id="4322" w:author="3.0" w:date="2014-08-28T16:05:00Z"/>
        </w:rPr>
      </w:pPr>
      <w:ins w:id="4323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4324" w:author="3.0" w:date="2014-08-28T16:05:00Z"/>
        </w:rPr>
      </w:pPr>
      <w:ins w:id="4325" w:author="3.0" w:date="2014-08-28T16:05:00Z">
        <w:r>
          <w:t>value_names  : "CAB_A_FIRST" = train is running from cab B to cab A.</w:t>
        </w:r>
      </w:ins>
    </w:p>
    <w:p w:rsidR="000C3532" w:rsidRDefault="000C3532" w:rsidP="000C3532">
      <w:pPr>
        <w:pStyle w:val="ADANB"/>
        <w:rPr>
          <w:ins w:id="4326" w:author="3.0" w:date="2014-08-28T16:05:00Z"/>
        </w:rPr>
      </w:pPr>
      <w:ins w:id="4327" w:author="3.0" w:date="2014-08-28T16:05:00Z">
        <w:r>
          <w:t xml:space="preserve">               "CAB_B_FIRST" = train is running from cab A to cab B.</w:t>
        </w:r>
      </w:ins>
    </w:p>
    <w:p w:rsidR="000C3532" w:rsidRDefault="000C3532" w:rsidP="000C3532">
      <w:pPr>
        <w:pStyle w:val="ADANB"/>
        <w:rPr>
          <w:ins w:id="4328" w:author="3.0" w:date="2014-08-28T16:05:00Z"/>
        </w:rPr>
      </w:pPr>
      <w:ins w:id="4329" w:author="3.0" w:date="2014-08-28T16:05:00Z">
        <w:r>
          <w:t xml:space="preserve">               "UNKNOWN" = train motion direction is unknown.</w:t>
        </w:r>
      </w:ins>
    </w:p>
    <w:p w:rsidR="000C3532" w:rsidRDefault="000C3532" w:rsidP="000C3532">
      <w:pPr>
        <w:pStyle w:val="ADANB"/>
        <w:rPr>
          <w:ins w:id="4330" w:author="3.0" w:date="2014-08-28T16:05:00Z"/>
        </w:rPr>
      </w:pPr>
      <w:ins w:id="4331" w:author="3.0" w:date="2014-08-28T16:05:00Z">
        <w:r>
          <w:t>description  : train motion direction in relation to the driving cabs.</w:t>
        </w:r>
      </w:ins>
    </w:p>
    <w:p w:rsidR="000C3532" w:rsidRDefault="000C3532" w:rsidP="000C3532">
      <w:pPr>
        <w:pStyle w:val="ADANB"/>
        <w:rPr>
          <w:ins w:id="4332" w:author="3.0" w:date="2014-08-28T16:05:00Z"/>
        </w:rPr>
      </w:pPr>
    </w:p>
    <w:p w:rsidR="000C3532" w:rsidRDefault="000C3532" w:rsidP="000C3532">
      <w:pPr>
        <w:pStyle w:val="ADANB"/>
        <w:rPr>
          <w:ins w:id="4333" w:author="3.0" w:date="2014-08-28T16:05:00Z"/>
        </w:rPr>
      </w:pPr>
    </w:p>
    <w:p w:rsidR="000C3532" w:rsidRDefault="000C3532" w:rsidP="000C3532">
      <w:pPr>
        <w:pStyle w:val="ADANB"/>
        <w:rPr>
          <w:ins w:id="4334" w:author="3.0" w:date="2014-08-28T16:05:00Z"/>
        </w:rPr>
      </w:pPr>
      <w:ins w:id="4335" w:author="3.0" w:date="2014-08-28T16:05:00Z">
        <w:r>
          <w:t>3953. train_motion_state (data flow, del) =</w:t>
        </w:r>
      </w:ins>
    </w:p>
    <w:p w:rsidR="000C3532" w:rsidRDefault="000C3532" w:rsidP="000C3532">
      <w:pPr>
        <w:pStyle w:val="ADANB"/>
        <w:rPr>
          <w:ins w:id="4336" w:author="3.0" w:date="2014-08-28T16:05:00Z"/>
        </w:rPr>
      </w:pPr>
      <w:ins w:id="4337" w:author="3.0" w:date="2014-08-28T16:05:00Z">
        <w:r>
          <w:t>["MOTION"|"NO_MOTION"].</w:t>
        </w:r>
      </w:ins>
    </w:p>
    <w:p w:rsidR="000C3532" w:rsidRDefault="000C3532" w:rsidP="000C3532">
      <w:pPr>
        <w:pStyle w:val="ADANB"/>
        <w:rPr>
          <w:ins w:id="4338" w:author="3.0" w:date="2014-08-28T16:05:00Z"/>
        </w:rPr>
      </w:pPr>
    </w:p>
    <w:p w:rsidR="000C3532" w:rsidRDefault="000C3532" w:rsidP="000C3532">
      <w:pPr>
        <w:pStyle w:val="ADANB"/>
        <w:rPr>
          <w:ins w:id="4339" w:author="3.0" w:date="2014-08-28T16:05:00Z"/>
        </w:rPr>
      </w:pPr>
      <w:ins w:id="4340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4341" w:author="3.0" w:date="2014-08-28T16:05:00Z"/>
        </w:rPr>
      </w:pPr>
      <w:ins w:id="4342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4343" w:author="3.0" w:date="2014-08-28T16:05:00Z"/>
        </w:rPr>
      </w:pPr>
      <w:ins w:id="4344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4345" w:author="3.0" w:date="2014-08-28T16:05:00Z"/>
        </w:rPr>
      </w:pPr>
      <w:ins w:id="4346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4347" w:author="3.0" w:date="2014-08-28T16:05:00Z"/>
        </w:rPr>
      </w:pPr>
      <w:ins w:id="4348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4349" w:author="3.0" w:date="2014-08-28T16:05:00Z"/>
        </w:rPr>
      </w:pPr>
      <w:ins w:id="4350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4351" w:author="3.0" w:date="2014-08-28T16:05:00Z"/>
        </w:rPr>
      </w:pPr>
      <w:ins w:id="4352" w:author="3.0" w:date="2014-08-28T16:05:00Z">
        <w:r>
          <w:t>description  : train motion state</w:t>
        </w:r>
      </w:ins>
    </w:p>
    <w:p w:rsidR="000C3532" w:rsidRDefault="000C3532" w:rsidP="000C3532">
      <w:pPr>
        <w:pStyle w:val="ADANB"/>
        <w:rPr>
          <w:ins w:id="4353" w:author="3.0" w:date="2014-08-28T16:05:00Z"/>
        </w:rPr>
      </w:pPr>
    </w:p>
    <w:p w:rsidR="000C3532" w:rsidRDefault="000C3532" w:rsidP="000C3532">
      <w:pPr>
        <w:pStyle w:val="ADANB"/>
        <w:rPr>
          <w:ins w:id="4354" w:author="3.0" w:date="2014-08-28T16:05:00Z"/>
        </w:rPr>
      </w:pPr>
    </w:p>
    <w:p w:rsidR="000C3532" w:rsidRDefault="000C3532" w:rsidP="000C3532">
      <w:pPr>
        <w:pStyle w:val="ADANB"/>
        <w:rPr>
          <w:ins w:id="4355" w:author="3.0" w:date="2014-08-28T16:05:00Z"/>
        </w:rPr>
      </w:pPr>
      <w:ins w:id="4356" w:author="3.0" w:date="2014-08-28T16:05:00Z">
        <w:r>
          <w:t>3630. tachymeter_out_of_scale (data flow, del) =</w:t>
        </w:r>
      </w:ins>
    </w:p>
    <w:p w:rsidR="000C3532" w:rsidRDefault="000C3532" w:rsidP="000C3532">
      <w:pPr>
        <w:pStyle w:val="ADANB"/>
        <w:rPr>
          <w:ins w:id="4357" w:author="3.0" w:date="2014-08-28T16:05:00Z"/>
        </w:rPr>
      </w:pPr>
      <w:ins w:id="4358" w:author="3.0" w:date="2014-08-28T16:05:00Z">
        <w:r>
          <w:t>["FALSE"|"TRUE"].</w:t>
        </w:r>
      </w:ins>
    </w:p>
    <w:p w:rsidR="000C3532" w:rsidRDefault="000C3532" w:rsidP="000C3532">
      <w:pPr>
        <w:pStyle w:val="ADANB"/>
        <w:rPr>
          <w:ins w:id="4359" w:author="3.0" w:date="2014-08-28T16:05:00Z"/>
        </w:rPr>
      </w:pPr>
    </w:p>
    <w:p w:rsidR="000C3532" w:rsidRDefault="000C3532" w:rsidP="000C3532">
      <w:pPr>
        <w:pStyle w:val="ADANB"/>
        <w:rPr>
          <w:ins w:id="4360" w:author="3.0" w:date="2014-08-28T16:05:00Z"/>
        </w:rPr>
      </w:pPr>
      <w:ins w:id="4361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4362" w:author="3.0" w:date="2014-08-28T16:05:00Z"/>
        </w:rPr>
      </w:pPr>
      <w:ins w:id="4363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4364" w:author="3.0" w:date="2014-08-28T16:05:00Z"/>
        </w:rPr>
      </w:pPr>
      <w:ins w:id="4365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4366" w:author="3.0" w:date="2014-08-28T16:05:00Z"/>
        </w:rPr>
      </w:pPr>
      <w:ins w:id="4367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4368" w:author="3.0" w:date="2014-08-28T16:05:00Z"/>
        </w:rPr>
      </w:pPr>
      <w:ins w:id="4369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4370" w:author="3.0" w:date="2014-08-28T16:05:00Z"/>
        </w:rPr>
      </w:pPr>
      <w:ins w:id="4371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4372" w:author="3.0" w:date="2014-08-28T16:05:00Z"/>
        </w:rPr>
      </w:pPr>
      <w:ins w:id="4373" w:author="3.0" w:date="2014-08-28T16:05:00Z">
        <w:r>
          <w:t>description  : Set to "TRUE" during the "out of scale" mode of the</w:t>
        </w:r>
      </w:ins>
    </w:p>
    <w:p w:rsidR="000C3532" w:rsidRDefault="000C3532" w:rsidP="000C3532">
      <w:pPr>
        <w:pStyle w:val="ADANB"/>
        <w:rPr>
          <w:ins w:id="4374" w:author="3.0" w:date="2014-08-28T16:05:00Z"/>
        </w:rPr>
      </w:pPr>
      <w:ins w:id="4375" w:author="3.0" w:date="2014-08-28T16:05:00Z">
        <w:r>
          <w:t xml:space="preserve">                  tachymeter;</w:t>
        </w:r>
      </w:ins>
    </w:p>
    <w:p w:rsidR="000C3532" w:rsidRDefault="000C3532" w:rsidP="000C3532">
      <w:pPr>
        <w:pStyle w:val="ADANB"/>
        <w:rPr>
          <w:ins w:id="4376" w:author="3.0" w:date="2014-08-28T16:05:00Z"/>
        </w:rPr>
      </w:pPr>
    </w:p>
    <w:p w:rsidR="000C3532" w:rsidRDefault="000C3532" w:rsidP="000C3532">
      <w:pPr>
        <w:pStyle w:val="ADANB"/>
        <w:rPr>
          <w:ins w:id="4377" w:author="3.0" w:date="2014-08-28T16:05:00Z"/>
        </w:rPr>
      </w:pPr>
    </w:p>
    <w:p w:rsidR="000C3532" w:rsidRDefault="000C3532" w:rsidP="000C3532">
      <w:pPr>
        <w:pStyle w:val="ADANB"/>
        <w:rPr>
          <w:ins w:id="4378" w:author="3.0" w:date="2014-08-28T16:05:00Z"/>
        </w:rPr>
      </w:pPr>
      <w:ins w:id="4379" w:author="3.0" w:date="2014-08-28T16:05:00Z">
        <w:r>
          <w:t>1344. EUROBALISE_input_info (data flow) =</w:t>
        </w:r>
      </w:ins>
    </w:p>
    <w:p w:rsidR="000C3532" w:rsidRDefault="000C3532" w:rsidP="000C3532">
      <w:pPr>
        <w:pStyle w:val="ADANB"/>
        <w:rPr>
          <w:ins w:id="4380" w:author="3.0" w:date="2014-08-28T16:05:00Z"/>
        </w:rPr>
      </w:pPr>
      <w:ins w:id="4381" w:author="3.0" w:date="2014-08-28T16:05:00Z">
        <w:r>
          <w:t>active_antenna</w:t>
        </w:r>
      </w:ins>
    </w:p>
    <w:p w:rsidR="000C3532" w:rsidRDefault="000C3532" w:rsidP="000C3532">
      <w:pPr>
        <w:pStyle w:val="ADANB"/>
        <w:rPr>
          <w:ins w:id="4382" w:author="3.0" w:date="2014-08-28T16:05:00Z"/>
        </w:rPr>
      </w:pPr>
      <w:ins w:id="4383" w:author="3.0" w:date="2014-08-28T16:05:00Z">
        <w:r>
          <w:t>+EUROBALISE_input_telegrams_info.</w:t>
        </w:r>
      </w:ins>
    </w:p>
    <w:p w:rsidR="000C3532" w:rsidRDefault="000C3532" w:rsidP="000C3532">
      <w:pPr>
        <w:pStyle w:val="ADANB"/>
        <w:rPr>
          <w:ins w:id="4384" w:author="3.0" w:date="2014-08-28T16:05:00Z"/>
        </w:rPr>
      </w:pPr>
    </w:p>
    <w:p w:rsidR="000C3532" w:rsidRDefault="000C3532" w:rsidP="000C3532">
      <w:pPr>
        <w:pStyle w:val="ADANB"/>
        <w:rPr>
          <w:ins w:id="4385" w:author="3.0" w:date="2014-08-28T16:05:00Z"/>
        </w:rPr>
      </w:pPr>
      <w:ins w:id="4386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4387" w:author="3.0" w:date="2014-08-28T16:05:00Z"/>
        </w:rPr>
      </w:pPr>
      <w:ins w:id="4388" w:author="3.0" w:date="2014-08-28T16:05:00Z">
        <w:r>
          <w:t>rate         : at each cycle</w:t>
        </w:r>
      </w:ins>
    </w:p>
    <w:p w:rsidR="000C3532" w:rsidRDefault="000C3532" w:rsidP="000C3532">
      <w:pPr>
        <w:pStyle w:val="ADANB"/>
        <w:rPr>
          <w:ins w:id="4389" w:author="3.0" w:date="2014-08-28T16:05:00Z"/>
        </w:rPr>
      </w:pPr>
      <w:ins w:id="4390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4391" w:author="3.0" w:date="2014-08-28T16:05:00Z"/>
        </w:rPr>
      </w:pPr>
      <w:ins w:id="4392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4393" w:author="3.0" w:date="2014-08-28T16:05:00Z"/>
        </w:rPr>
      </w:pPr>
      <w:ins w:id="4394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4395" w:author="3.0" w:date="2014-08-28T16:05:00Z"/>
        </w:rPr>
      </w:pPr>
      <w:ins w:id="4396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4397" w:author="3.0" w:date="2014-08-28T16:05:00Z"/>
        </w:rPr>
      </w:pPr>
      <w:ins w:id="4398" w:author="3.0" w:date="2014-08-28T16:05:00Z">
        <w:r>
          <w:t>description  : EUROBALISE input information</w:t>
        </w:r>
      </w:ins>
    </w:p>
    <w:p w:rsidR="000C3532" w:rsidRDefault="000C3532" w:rsidP="000C3532">
      <w:pPr>
        <w:pStyle w:val="ADANB"/>
        <w:rPr>
          <w:ins w:id="4399" w:author="3.0" w:date="2014-08-28T16:05:00Z"/>
        </w:rPr>
      </w:pPr>
    </w:p>
    <w:p w:rsidR="000C3532" w:rsidRDefault="000C3532" w:rsidP="000C3532">
      <w:pPr>
        <w:pStyle w:val="ADANB"/>
        <w:rPr>
          <w:ins w:id="4400" w:author="3.0" w:date="2014-08-28T16:05:00Z"/>
        </w:rPr>
      </w:pPr>
    </w:p>
    <w:p w:rsidR="000C3532" w:rsidRDefault="000C3532" w:rsidP="000C3532">
      <w:pPr>
        <w:pStyle w:val="ADANB"/>
        <w:rPr>
          <w:ins w:id="4401" w:author="3.0" w:date="2014-08-28T16:05:00Z"/>
        </w:rPr>
      </w:pPr>
    </w:p>
    <w:p w:rsidR="000C3532" w:rsidRDefault="000C3532" w:rsidP="000C3532">
      <w:pPr>
        <w:pStyle w:val="ADANB"/>
        <w:rPr>
          <w:ins w:id="4402" w:author="3.0" w:date="2014-08-28T16:05:00Z"/>
        </w:rPr>
      </w:pPr>
      <w:ins w:id="4403" w:author="3.0" w:date="2014-08-28T16:05:00Z">
        <w:r>
          <w:t>54. active_antenna (data flow, del) =</w:t>
        </w:r>
      </w:ins>
    </w:p>
    <w:p w:rsidR="000C3532" w:rsidRDefault="000C3532" w:rsidP="000C3532">
      <w:pPr>
        <w:pStyle w:val="ADANB"/>
        <w:rPr>
          <w:ins w:id="4404" w:author="3.0" w:date="2014-08-28T16:05:00Z"/>
        </w:rPr>
      </w:pPr>
      <w:ins w:id="4405" w:author="3.0" w:date="2014-08-28T16:05:00Z">
        <w:r>
          <w:t>["NONE"|"ANTENNA_1"|"ANTENNA_2"].</w:t>
        </w:r>
      </w:ins>
    </w:p>
    <w:p w:rsidR="000C3532" w:rsidRDefault="000C3532" w:rsidP="000C3532">
      <w:pPr>
        <w:pStyle w:val="ADANB"/>
        <w:rPr>
          <w:ins w:id="4406" w:author="3.0" w:date="2014-08-28T16:05:00Z"/>
        </w:rPr>
      </w:pPr>
    </w:p>
    <w:p w:rsidR="000C3532" w:rsidRDefault="000C3532" w:rsidP="000C3532">
      <w:pPr>
        <w:pStyle w:val="ADANB"/>
        <w:rPr>
          <w:ins w:id="4407" w:author="3.0" w:date="2014-08-28T16:05:00Z"/>
        </w:rPr>
      </w:pPr>
      <w:ins w:id="4408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4409" w:author="3.0" w:date="2014-08-28T16:05:00Z"/>
        </w:rPr>
      </w:pPr>
      <w:ins w:id="4410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4411" w:author="3.0" w:date="2014-08-28T16:05:00Z"/>
        </w:rPr>
      </w:pPr>
      <w:ins w:id="4412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4413" w:author="3.0" w:date="2014-08-28T16:05:00Z"/>
        </w:rPr>
      </w:pPr>
      <w:ins w:id="4414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4415" w:author="3.0" w:date="2014-08-28T16:05:00Z"/>
        </w:rPr>
      </w:pPr>
      <w:ins w:id="4416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4417" w:author="3.0" w:date="2014-08-28T16:05:00Z"/>
        </w:rPr>
      </w:pPr>
      <w:ins w:id="4418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4419" w:author="3.0" w:date="2014-08-28T16:05:00Z"/>
        </w:rPr>
      </w:pPr>
      <w:ins w:id="4420" w:author="3.0" w:date="2014-08-28T16:05:00Z">
        <w:r>
          <w:t>description  : Indicates which is the current reception antenna.</w:t>
        </w:r>
      </w:ins>
    </w:p>
    <w:p w:rsidR="000C3532" w:rsidRDefault="000C3532" w:rsidP="000C3532">
      <w:pPr>
        <w:pStyle w:val="ADANB"/>
        <w:rPr>
          <w:ins w:id="4421" w:author="3.0" w:date="2014-08-28T16:05:00Z"/>
        </w:rPr>
      </w:pPr>
      <w:ins w:id="4422" w:author="3.0" w:date="2014-08-28T16:05:00Z">
        <w:r>
          <w:t xml:space="preserve">                  If set to "NONE", both reception antennae are failed.</w:t>
        </w:r>
      </w:ins>
    </w:p>
    <w:p w:rsidR="000C3532" w:rsidRDefault="000C3532" w:rsidP="000C3532">
      <w:pPr>
        <w:pStyle w:val="ADANB"/>
        <w:rPr>
          <w:ins w:id="4423" w:author="3.0" w:date="2014-08-28T16:05:00Z"/>
        </w:rPr>
      </w:pPr>
    </w:p>
    <w:p w:rsidR="000C3532" w:rsidRDefault="000C3532" w:rsidP="000C3532">
      <w:pPr>
        <w:pStyle w:val="ADANB"/>
        <w:rPr>
          <w:ins w:id="4424" w:author="3.0" w:date="2014-08-28T16:05:00Z"/>
        </w:rPr>
      </w:pPr>
    </w:p>
    <w:p w:rsidR="000C3532" w:rsidRDefault="000C3532" w:rsidP="000C3532">
      <w:pPr>
        <w:pStyle w:val="ADANB"/>
        <w:rPr>
          <w:ins w:id="4425" w:author="3.0" w:date="2014-08-28T16:05:00Z"/>
        </w:rPr>
      </w:pPr>
      <w:ins w:id="4426" w:author="3.0" w:date="2014-08-28T16:05:00Z">
        <w:r>
          <w:t>1348. EUROBALISE_input_telegrams_info (data flow) =</w:t>
        </w:r>
      </w:ins>
    </w:p>
    <w:p w:rsidR="000C3532" w:rsidRDefault="000C3532" w:rsidP="000C3532">
      <w:pPr>
        <w:pStyle w:val="ADANB"/>
        <w:rPr>
          <w:ins w:id="4427" w:author="3.0" w:date="2014-08-28T16:05:00Z"/>
        </w:rPr>
      </w:pPr>
      <w:ins w:id="4428" w:author="3.0" w:date="2014-08-28T16:05:00Z">
        <w:r>
          <w:t>max_n_of_EUROBALISE_input_tgs{EUROBALISE_input_telegram_info</w:t>
        </w:r>
      </w:ins>
    </w:p>
    <w:p w:rsidR="000C3532" w:rsidRDefault="000C3532" w:rsidP="000C3532">
      <w:pPr>
        <w:pStyle w:val="ADANB"/>
        <w:rPr>
          <w:ins w:id="4429" w:author="3.0" w:date="2014-08-28T16:05:00Z"/>
        </w:rPr>
      </w:pPr>
      <w:ins w:id="4430" w:author="3.0" w:date="2014-08-28T16:05:00Z">
        <w:r>
          <w:t xml:space="preserve">                             }max_n_of_EUROBALISE_input_tgs.</w:t>
        </w:r>
      </w:ins>
    </w:p>
    <w:p w:rsidR="000C3532" w:rsidRDefault="000C3532" w:rsidP="000C3532">
      <w:pPr>
        <w:pStyle w:val="ADANB"/>
        <w:rPr>
          <w:ins w:id="4431" w:author="3.0" w:date="2014-08-28T16:05:00Z"/>
        </w:rPr>
      </w:pPr>
    </w:p>
    <w:p w:rsidR="000C3532" w:rsidRDefault="000C3532" w:rsidP="000C3532">
      <w:pPr>
        <w:pStyle w:val="ADANB"/>
        <w:rPr>
          <w:ins w:id="4432" w:author="3.0" w:date="2014-08-28T16:05:00Z"/>
        </w:rPr>
      </w:pPr>
      <w:ins w:id="4433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4434" w:author="3.0" w:date="2014-08-28T16:05:00Z"/>
        </w:rPr>
      </w:pPr>
      <w:ins w:id="4435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4436" w:author="3.0" w:date="2014-08-28T16:05:00Z"/>
        </w:rPr>
      </w:pPr>
      <w:ins w:id="4437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4438" w:author="3.0" w:date="2014-08-28T16:05:00Z"/>
        </w:rPr>
      </w:pPr>
      <w:ins w:id="4439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4440" w:author="3.0" w:date="2014-08-28T16:05:00Z"/>
        </w:rPr>
      </w:pPr>
      <w:ins w:id="4441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4442" w:author="3.0" w:date="2014-08-28T16:05:00Z"/>
        </w:rPr>
      </w:pPr>
      <w:ins w:id="4443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4444" w:author="3.0" w:date="2014-08-28T16:05:00Z"/>
        </w:rPr>
      </w:pPr>
      <w:ins w:id="4445" w:author="3.0" w:date="2014-08-28T16:05:00Z">
        <w:r>
          <w:t>description  : coded EUROBALISE input telegrams information</w:t>
        </w:r>
      </w:ins>
    </w:p>
    <w:p w:rsidR="000C3532" w:rsidRDefault="000C3532" w:rsidP="000C3532">
      <w:pPr>
        <w:pStyle w:val="ADANB"/>
        <w:rPr>
          <w:ins w:id="4446" w:author="3.0" w:date="2014-08-28T16:05:00Z"/>
        </w:rPr>
      </w:pPr>
    </w:p>
    <w:p w:rsidR="000C3532" w:rsidRDefault="000C3532" w:rsidP="000C3532">
      <w:pPr>
        <w:pStyle w:val="ADANB"/>
        <w:rPr>
          <w:ins w:id="4447" w:author="3.0" w:date="2014-08-28T16:05:00Z"/>
        </w:rPr>
      </w:pPr>
    </w:p>
    <w:p w:rsidR="000C3532" w:rsidRDefault="000C3532" w:rsidP="000C3532">
      <w:pPr>
        <w:pStyle w:val="ADANB"/>
        <w:rPr>
          <w:ins w:id="4448" w:author="3.0" w:date="2014-08-28T16:05:00Z"/>
        </w:rPr>
      </w:pPr>
    </w:p>
    <w:p w:rsidR="000C3532" w:rsidRDefault="000C3532" w:rsidP="000C3532">
      <w:pPr>
        <w:pStyle w:val="ADANB"/>
        <w:rPr>
          <w:ins w:id="4449" w:author="3.0" w:date="2014-08-28T16:05:00Z"/>
        </w:rPr>
      </w:pPr>
      <w:ins w:id="4450" w:author="3.0" w:date="2014-08-28T16:05:00Z">
        <w:r>
          <w:t>2008. max_n_of_EUROBALISE_input_tgs (data flow, pel) =</w:t>
        </w:r>
      </w:ins>
    </w:p>
    <w:p w:rsidR="000C3532" w:rsidRDefault="000C3532" w:rsidP="000C3532">
      <w:pPr>
        <w:pStyle w:val="ADANB"/>
        <w:rPr>
          <w:ins w:id="4451" w:author="3.0" w:date="2014-08-28T16:05:00Z"/>
        </w:rPr>
      </w:pPr>
      <w:ins w:id="4452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4453" w:author="3.0" w:date="2014-08-28T16:05:00Z"/>
        </w:rPr>
      </w:pPr>
    </w:p>
    <w:p w:rsidR="000C3532" w:rsidRDefault="000C3532" w:rsidP="000C3532">
      <w:pPr>
        <w:pStyle w:val="ADANB"/>
        <w:rPr>
          <w:ins w:id="4454" w:author="3.0" w:date="2014-08-28T16:05:00Z"/>
        </w:rPr>
      </w:pPr>
      <w:ins w:id="4455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4456" w:author="3.0" w:date="2014-08-28T16:05:00Z"/>
        </w:rPr>
      </w:pPr>
      <w:ins w:id="4457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4458" w:author="3.0" w:date="2014-08-28T16:05:00Z"/>
        </w:rPr>
      </w:pPr>
      <w:ins w:id="4459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4460" w:author="3.0" w:date="2014-08-28T16:05:00Z"/>
        </w:rPr>
      </w:pPr>
      <w:ins w:id="4461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4462" w:author="3.0" w:date="2014-08-28T16:05:00Z"/>
        </w:rPr>
      </w:pPr>
      <w:ins w:id="4463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4464" w:author="3.0" w:date="2014-08-28T16:05:00Z"/>
        </w:rPr>
      </w:pPr>
      <w:ins w:id="4465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4466" w:author="3.0" w:date="2014-08-28T16:05:00Z"/>
        </w:rPr>
      </w:pPr>
      <w:ins w:id="4467" w:author="3.0" w:date="2014-08-28T16:05:00Z">
        <w:r>
          <w:t>description  : maximum number of EUROBALISE input telegrams. This number is equal to</w:t>
        </w:r>
      </w:ins>
    </w:p>
    <w:p w:rsidR="000C3532" w:rsidRDefault="000C3532" w:rsidP="000C3532">
      <w:pPr>
        <w:pStyle w:val="ADANB"/>
        <w:rPr>
          <w:ins w:id="4468" w:author="3.0" w:date="2014-08-28T16:05:00Z"/>
        </w:rPr>
      </w:pPr>
      <w:ins w:id="4469" w:author="3.0" w:date="2014-08-28T16:05:00Z">
        <w:r>
          <w:t xml:space="preserve"> 16.</w:t>
        </w:r>
      </w:ins>
    </w:p>
    <w:p w:rsidR="000C3532" w:rsidRDefault="000C3532" w:rsidP="000C3532">
      <w:pPr>
        <w:pStyle w:val="ADANB"/>
        <w:rPr>
          <w:ins w:id="4470" w:author="3.0" w:date="2014-08-28T16:05:00Z"/>
        </w:rPr>
      </w:pPr>
    </w:p>
    <w:p w:rsidR="000C3532" w:rsidRDefault="000C3532" w:rsidP="000C3532">
      <w:pPr>
        <w:pStyle w:val="ADANB"/>
        <w:rPr>
          <w:ins w:id="4471" w:author="3.0" w:date="2014-08-28T16:05:00Z"/>
        </w:rPr>
      </w:pPr>
    </w:p>
    <w:p w:rsidR="000C3532" w:rsidRDefault="000C3532" w:rsidP="000C3532">
      <w:pPr>
        <w:pStyle w:val="ADANB"/>
        <w:rPr>
          <w:ins w:id="4472" w:author="3.0" w:date="2014-08-28T16:05:00Z"/>
        </w:rPr>
      </w:pPr>
      <w:ins w:id="4473" w:author="3.0" w:date="2014-08-28T16:05:00Z">
        <w:r>
          <w:t>1346. EUROBALISE_input_telegram_info (data flow) =</w:t>
        </w:r>
      </w:ins>
    </w:p>
    <w:p w:rsidR="000C3532" w:rsidRDefault="000C3532" w:rsidP="000C3532">
      <w:pPr>
        <w:pStyle w:val="ADANB"/>
        <w:rPr>
          <w:ins w:id="4474" w:author="3.0" w:date="2014-08-28T16:05:00Z"/>
        </w:rPr>
      </w:pPr>
      <w:ins w:id="4475" w:author="3.0" w:date="2014-08-28T16:05:00Z">
        <w:r>
          <w:t>is_present</w:t>
        </w:r>
      </w:ins>
    </w:p>
    <w:p w:rsidR="000C3532" w:rsidRDefault="000C3532" w:rsidP="000C3532">
      <w:pPr>
        <w:pStyle w:val="ADANB"/>
        <w:rPr>
          <w:ins w:id="4476" w:author="3.0" w:date="2014-08-28T16:05:00Z"/>
        </w:rPr>
      </w:pPr>
      <w:ins w:id="4477" w:author="3.0" w:date="2014-08-28T16:05:00Z">
        <w:r>
          <w:t>+EUROBALISE_reception_time_stamp</w:t>
        </w:r>
      </w:ins>
    </w:p>
    <w:p w:rsidR="000C3532" w:rsidRDefault="000C3532" w:rsidP="000C3532">
      <w:pPr>
        <w:pStyle w:val="ADANB"/>
        <w:rPr>
          <w:ins w:id="4478" w:author="3.0" w:date="2014-08-28T16:05:00Z"/>
        </w:rPr>
      </w:pPr>
      <w:ins w:id="4479" w:author="3.0" w:date="2014-08-28T16:05:00Z">
        <w:r>
          <w:t>+dist_nominal_value_at_EUROBALISE_detection</w:t>
        </w:r>
      </w:ins>
    </w:p>
    <w:p w:rsidR="000C3532" w:rsidRDefault="000C3532" w:rsidP="000C3532">
      <w:pPr>
        <w:pStyle w:val="ADANB"/>
        <w:rPr>
          <w:ins w:id="4480" w:author="3.0" w:date="2014-08-28T16:05:00Z"/>
        </w:rPr>
      </w:pPr>
      <w:ins w:id="4481" w:author="3.0" w:date="2014-08-28T16:05:00Z">
        <w:r>
          <w:t xml:space="preserve">+dist_upper_bound_at_EUROBALISE_detection </w:t>
        </w:r>
      </w:ins>
    </w:p>
    <w:p w:rsidR="000C3532" w:rsidRDefault="000C3532" w:rsidP="000C3532">
      <w:pPr>
        <w:pStyle w:val="ADANB"/>
        <w:rPr>
          <w:ins w:id="4482" w:author="3.0" w:date="2014-08-28T16:05:00Z"/>
        </w:rPr>
      </w:pPr>
      <w:ins w:id="4483" w:author="3.0" w:date="2014-08-28T16:05:00Z">
        <w:r>
          <w:t>+dist_lower_bound_at_EUROBALISE_detection</w:t>
        </w:r>
      </w:ins>
    </w:p>
    <w:p w:rsidR="000C3532" w:rsidRDefault="000C3532" w:rsidP="000C3532">
      <w:pPr>
        <w:pStyle w:val="ADANB"/>
        <w:rPr>
          <w:ins w:id="4484" w:author="3.0" w:date="2014-08-28T16:05:00Z"/>
        </w:rPr>
      </w:pPr>
      <w:ins w:id="4485" w:author="3.0" w:date="2014-08-28T16:05:00Z">
        <w:r>
          <w:t>+EUROBALISE_centre_detection_accuracy</w:t>
        </w:r>
      </w:ins>
    </w:p>
    <w:p w:rsidR="000C3532" w:rsidRDefault="000C3532" w:rsidP="000C3532">
      <w:pPr>
        <w:pStyle w:val="ADANB"/>
        <w:rPr>
          <w:ins w:id="4486" w:author="3.0" w:date="2014-08-28T16:05:00Z"/>
        </w:rPr>
      </w:pPr>
      <w:ins w:id="4487" w:author="3.0" w:date="2014-08-28T16:05:00Z">
        <w:r>
          <w:t>+EUROBALISE_antenna_origin</w:t>
        </w:r>
      </w:ins>
    </w:p>
    <w:p w:rsidR="000C3532" w:rsidRDefault="000C3532" w:rsidP="000C3532">
      <w:pPr>
        <w:pStyle w:val="ADANB"/>
        <w:rPr>
          <w:ins w:id="4488" w:author="3.0" w:date="2014-08-28T16:05:00Z"/>
        </w:rPr>
      </w:pPr>
      <w:ins w:id="4489" w:author="3.0" w:date="2014-08-28T16:05:00Z">
        <w:r>
          <w:t>+coded_EUROBALISE_input_telegram.</w:t>
        </w:r>
      </w:ins>
    </w:p>
    <w:p w:rsidR="000C3532" w:rsidRDefault="000C3532" w:rsidP="000C3532">
      <w:pPr>
        <w:pStyle w:val="ADANB"/>
        <w:rPr>
          <w:ins w:id="4490" w:author="3.0" w:date="2014-08-28T16:05:00Z"/>
        </w:rPr>
      </w:pPr>
    </w:p>
    <w:p w:rsidR="000C3532" w:rsidRDefault="000C3532" w:rsidP="000C3532">
      <w:pPr>
        <w:pStyle w:val="ADANB"/>
        <w:rPr>
          <w:ins w:id="4491" w:author="3.0" w:date="2014-08-28T16:05:00Z"/>
        </w:rPr>
      </w:pPr>
      <w:ins w:id="4492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4493" w:author="3.0" w:date="2014-08-28T16:05:00Z"/>
        </w:rPr>
      </w:pPr>
      <w:ins w:id="4494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4495" w:author="3.0" w:date="2014-08-28T16:05:00Z"/>
        </w:rPr>
      </w:pPr>
      <w:ins w:id="4496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4497" w:author="3.0" w:date="2014-08-28T16:05:00Z"/>
        </w:rPr>
      </w:pPr>
      <w:ins w:id="4498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4499" w:author="3.0" w:date="2014-08-28T16:05:00Z"/>
        </w:rPr>
      </w:pPr>
      <w:ins w:id="4500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4501" w:author="3.0" w:date="2014-08-28T16:05:00Z"/>
        </w:rPr>
      </w:pPr>
      <w:ins w:id="4502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4503" w:author="3.0" w:date="2014-08-28T16:05:00Z"/>
        </w:rPr>
      </w:pPr>
      <w:ins w:id="4504" w:author="3.0" w:date="2014-08-28T16:05:00Z">
        <w:r>
          <w:t>description  : EUROBALISE input telegram information</w:t>
        </w:r>
      </w:ins>
    </w:p>
    <w:p w:rsidR="000C3532" w:rsidRDefault="000C3532" w:rsidP="000C3532">
      <w:pPr>
        <w:pStyle w:val="ADANB"/>
        <w:rPr>
          <w:ins w:id="4505" w:author="3.0" w:date="2014-08-28T16:05:00Z"/>
        </w:rPr>
      </w:pPr>
    </w:p>
    <w:p w:rsidR="000C3532" w:rsidRDefault="000C3532" w:rsidP="000C3532">
      <w:pPr>
        <w:pStyle w:val="ADANB"/>
        <w:rPr>
          <w:ins w:id="4506" w:author="3.0" w:date="2014-08-28T16:05:00Z"/>
        </w:rPr>
      </w:pPr>
    </w:p>
    <w:p w:rsidR="000C3532" w:rsidRDefault="000C3532" w:rsidP="000C3532">
      <w:pPr>
        <w:pStyle w:val="ADANB"/>
        <w:rPr>
          <w:ins w:id="4507" w:author="3.0" w:date="2014-08-28T16:05:00Z"/>
        </w:rPr>
      </w:pPr>
      <w:ins w:id="4508" w:author="3.0" w:date="2014-08-28T16:05:00Z">
        <w:r>
          <w:t>1351. EUROBALISE_reception_time_stamp (data flow, cel) =</w:t>
        </w:r>
      </w:ins>
    </w:p>
    <w:p w:rsidR="000C3532" w:rsidRDefault="000C3532" w:rsidP="000C3532">
      <w:pPr>
        <w:pStyle w:val="ADANB"/>
        <w:rPr>
          <w:ins w:id="4509" w:author="3.0" w:date="2014-08-28T16:05:00Z"/>
        </w:rPr>
      </w:pPr>
      <w:ins w:id="4510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4511" w:author="3.0" w:date="2014-08-28T16:05:00Z"/>
        </w:rPr>
      </w:pPr>
    </w:p>
    <w:p w:rsidR="000C3532" w:rsidRDefault="000C3532" w:rsidP="000C3532">
      <w:pPr>
        <w:pStyle w:val="ADANB"/>
        <w:rPr>
          <w:ins w:id="4512" w:author="3.0" w:date="2014-08-28T16:05:00Z"/>
        </w:rPr>
      </w:pPr>
      <w:ins w:id="4513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4514" w:author="3.0" w:date="2014-08-28T16:05:00Z"/>
        </w:rPr>
      </w:pPr>
      <w:ins w:id="4515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4516" w:author="3.0" w:date="2014-08-28T16:05:00Z"/>
        </w:rPr>
      </w:pPr>
      <w:ins w:id="4517" w:author="3.0" w:date="2014-08-28T16:05:00Z">
        <w:r>
          <w:t>range        : 0..2**31 - 1 (in logical_voted_time reference);</w:t>
        </w:r>
      </w:ins>
    </w:p>
    <w:p w:rsidR="000C3532" w:rsidRDefault="000C3532" w:rsidP="000C3532">
      <w:pPr>
        <w:pStyle w:val="ADANB"/>
        <w:rPr>
          <w:ins w:id="4518" w:author="3.0" w:date="2014-08-28T16:05:00Z"/>
        </w:rPr>
      </w:pPr>
      <w:ins w:id="4519" w:author="3.0" w:date="2014-08-28T16:05:00Z">
        <w:r>
          <w:t>resolution   : 0.01</w:t>
        </w:r>
      </w:ins>
    </w:p>
    <w:p w:rsidR="000C3532" w:rsidRDefault="000C3532" w:rsidP="000C3532">
      <w:pPr>
        <w:pStyle w:val="ADANB"/>
        <w:rPr>
          <w:ins w:id="4520" w:author="3.0" w:date="2014-08-28T16:05:00Z"/>
        </w:rPr>
      </w:pPr>
      <w:ins w:id="4521" w:author="3.0" w:date="2014-08-28T16:05:00Z">
        <w:r>
          <w:t>units        : s;</w:t>
        </w:r>
      </w:ins>
    </w:p>
    <w:p w:rsidR="000C3532" w:rsidRDefault="000C3532" w:rsidP="000C3532">
      <w:pPr>
        <w:pStyle w:val="ADANB"/>
        <w:rPr>
          <w:ins w:id="4522" w:author="3.0" w:date="2014-08-28T16:05:00Z"/>
        </w:rPr>
      </w:pPr>
      <w:ins w:id="4523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4524" w:author="3.0" w:date="2014-08-28T16:05:00Z"/>
        </w:rPr>
      </w:pPr>
      <w:ins w:id="4525" w:author="3.0" w:date="2014-08-28T16:05:00Z">
        <w:r>
          <w:t>description  : time of reception of the EUROBALISE telegram</w:t>
        </w:r>
      </w:ins>
    </w:p>
    <w:p w:rsidR="000C3532" w:rsidRDefault="000C3532" w:rsidP="000C3532">
      <w:pPr>
        <w:pStyle w:val="ADANB"/>
        <w:rPr>
          <w:ins w:id="4526" w:author="3.0" w:date="2014-08-28T16:05:00Z"/>
        </w:rPr>
      </w:pPr>
    </w:p>
    <w:p w:rsidR="000C3532" w:rsidRDefault="000C3532" w:rsidP="000C3532">
      <w:pPr>
        <w:pStyle w:val="ADANB"/>
        <w:rPr>
          <w:ins w:id="4527" w:author="3.0" w:date="2014-08-28T16:05:00Z"/>
        </w:rPr>
      </w:pPr>
    </w:p>
    <w:p w:rsidR="000C3532" w:rsidRDefault="000C3532" w:rsidP="000C3532">
      <w:pPr>
        <w:pStyle w:val="ADANB"/>
        <w:rPr>
          <w:ins w:id="4528" w:author="3.0" w:date="2014-08-28T16:05:00Z"/>
        </w:rPr>
      </w:pPr>
      <w:ins w:id="4529" w:author="3.0" w:date="2014-08-28T16:05:00Z">
        <w:r>
          <w:t>958. dist_nominal_value_at_EUROBALISE_detection (data flow, cel) =</w:t>
        </w:r>
      </w:ins>
    </w:p>
    <w:p w:rsidR="000C3532" w:rsidRDefault="000C3532" w:rsidP="000C3532">
      <w:pPr>
        <w:pStyle w:val="ADANB"/>
        <w:rPr>
          <w:ins w:id="4530" w:author="3.0" w:date="2014-08-28T16:05:00Z"/>
        </w:rPr>
      </w:pPr>
      <w:ins w:id="4531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4532" w:author="3.0" w:date="2014-08-28T16:05:00Z"/>
        </w:rPr>
      </w:pPr>
      <w:ins w:id="4533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4534" w:author="3.0" w:date="2014-08-28T16:05:00Z"/>
        </w:rPr>
      </w:pPr>
      <w:ins w:id="4535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4536" w:author="3.0" w:date="2014-08-28T16:05:00Z"/>
        </w:rPr>
      </w:pPr>
      <w:ins w:id="4537" w:author="3.0" w:date="2014-08-28T16:05:00Z">
        <w:r>
          <w:t>range        : -15_000_000.0 .. 15_000_000.0;</w:t>
        </w:r>
      </w:ins>
    </w:p>
    <w:p w:rsidR="000C3532" w:rsidRDefault="000C3532" w:rsidP="000C3532">
      <w:pPr>
        <w:pStyle w:val="ADANB"/>
        <w:rPr>
          <w:ins w:id="4538" w:author="3.0" w:date="2014-08-28T16:05:00Z"/>
        </w:rPr>
      </w:pPr>
      <w:ins w:id="4539" w:author="3.0" w:date="2014-08-28T16:05:00Z">
        <w:r>
          <w:t>resolution   : 0.01;</w:t>
        </w:r>
      </w:ins>
    </w:p>
    <w:p w:rsidR="000C3532" w:rsidRDefault="000C3532" w:rsidP="000C3532">
      <w:pPr>
        <w:pStyle w:val="ADANB"/>
        <w:rPr>
          <w:ins w:id="4540" w:author="3.0" w:date="2014-08-28T16:05:00Z"/>
        </w:rPr>
      </w:pPr>
      <w:ins w:id="4541" w:author="3.0" w:date="2014-08-28T16:05:00Z">
        <w:r>
          <w:t>units        : m;</w:t>
        </w:r>
      </w:ins>
    </w:p>
    <w:p w:rsidR="000C3532" w:rsidRDefault="000C3532" w:rsidP="000C3532">
      <w:pPr>
        <w:pStyle w:val="ADANB"/>
        <w:rPr>
          <w:ins w:id="4542" w:author="3.0" w:date="2014-08-28T16:05:00Z"/>
        </w:rPr>
      </w:pPr>
      <w:ins w:id="4543" w:author="3.0" w:date="2014-08-28T16:05:00Z">
        <w:r>
          <w:t>value_names  : N/A;</w:t>
        </w:r>
      </w:ins>
    </w:p>
    <w:p w:rsidR="000C3532" w:rsidRDefault="000C3532" w:rsidP="000C3532">
      <w:pPr>
        <w:pStyle w:val="ADANB"/>
        <w:rPr>
          <w:ins w:id="4544" w:author="3.0" w:date="2014-08-28T16:05:00Z"/>
        </w:rPr>
      </w:pPr>
      <w:ins w:id="4545" w:author="3.0" w:date="2014-08-28T16:05:00Z">
        <w:r>
          <w:t xml:space="preserve">description  : nominal value of the distance measurement delivered by the MMU at </w:t>
        </w:r>
      </w:ins>
    </w:p>
    <w:p w:rsidR="000C3532" w:rsidRDefault="000C3532" w:rsidP="000C3532">
      <w:pPr>
        <w:pStyle w:val="ADANB"/>
        <w:rPr>
          <w:ins w:id="4546" w:author="3.0" w:date="2014-08-28T16:05:00Z"/>
        </w:rPr>
      </w:pPr>
      <w:ins w:id="4547" w:author="3.0" w:date="2014-08-28T16:05:00Z">
        <w:r>
          <w:t>balise detection.</w:t>
        </w:r>
      </w:ins>
    </w:p>
    <w:p w:rsidR="000C3532" w:rsidRDefault="000C3532" w:rsidP="000C3532">
      <w:pPr>
        <w:pStyle w:val="ADANB"/>
        <w:rPr>
          <w:ins w:id="4548" w:author="3.0" w:date="2014-08-28T16:05:00Z"/>
        </w:rPr>
      </w:pPr>
      <w:ins w:id="4549" w:author="3.0" w:date="2014-08-28T16:05:00Z">
        <w:r>
          <w:t xml:space="preserve"> </w:t>
        </w:r>
      </w:ins>
    </w:p>
    <w:p w:rsidR="000C3532" w:rsidRDefault="000C3532" w:rsidP="000C3532">
      <w:pPr>
        <w:pStyle w:val="ADANB"/>
        <w:rPr>
          <w:ins w:id="4550" w:author="3.0" w:date="2014-08-28T16:05:00Z"/>
        </w:rPr>
      </w:pPr>
    </w:p>
    <w:p w:rsidR="000C3532" w:rsidRDefault="000C3532" w:rsidP="000C3532">
      <w:pPr>
        <w:pStyle w:val="ADANB"/>
        <w:rPr>
          <w:ins w:id="4551" w:author="3.0" w:date="2014-08-28T16:05:00Z"/>
        </w:rPr>
      </w:pPr>
    </w:p>
    <w:p w:rsidR="000C3532" w:rsidRDefault="000C3532" w:rsidP="000C3532">
      <w:pPr>
        <w:pStyle w:val="ADANB"/>
        <w:rPr>
          <w:ins w:id="4552" w:author="3.0" w:date="2014-08-28T16:05:00Z"/>
        </w:rPr>
      </w:pPr>
      <w:ins w:id="4553" w:author="3.0" w:date="2014-08-28T16:05:00Z">
        <w:r>
          <w:t>963. dist_upper_bound_at_EUROBALISE_detection (data flow, del) =</w:t>
        </w:r>
      </w:ins>
    </w:p>
    <w:p w:rsidR="000C3532" w:rsidRDefault="000C3532" w:rsidP="000C3532">
      <w:pPr>
        <w:pStyle w:val="ADANB"/>
        <w:rPr>
          <w:ins w:id="4554" w:author="3.0" w:date="2014-08-28T16:05:00Z"/>
        </w:rPr>
      </w:pPr>
      <w:ins w:id="4555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4556" w:author="3.0" w:date="2014-08-28T16:05:00Z"/>
        </w:rPr>
      </w:pPr>
      <w:ins w:id="4557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4558" w:author="3.0" w:date="2014-08-28T16:05:00Z"/>
        </w:rPr>
      </w:pPr>
      <w:ins w:id="4559" w:author="3.0" w:date="2014-08-28T16:05:00Z">
        <w:r>
          <w:t>rate         : At each balise detection.</w:t>
        </w:r>
      </w:ins>
    </w:p>
    <w:p w:rsidR="000C3532" w:rsidRDefault="000C3532" w:rsidP="000C3532">
      <w:pPr>
        <w:pStyle w:val="ADANB"/>
        <w:rPr>
          <w:ins w:id="4560" w:author="3.0" w:date="2014-08-28T16:05:00Z"/>
        </w:rPr>
      </w:pPr>
      <w:ins w:id="4561" w:author="3.0" w:date="2014-08-28T16:05:00Z">
        <w:r>
          <w:t>range        : -15_000_000.0 .. 15_000_000.0;</w:t>
        </w:r>
      </w:ins>
    </w:p>
    <w:p w:rsidR="000C3532" w:rsidRDefault="000C3532" w:rsidP="000C3532">
      <w:pPr>
        <w:pStyle w:val="ADANB"/>
        <w:rPr>
          <w:ins w:id="4562" w:author="3.0" w:date="2014-08-28T16:05:00Z"/>
        </w:rPr>
      </w:pPr>
      <w:ins w:id="4563" w:author="3.0" w:date="2014-08-28T16:05:00Z">
        <w:r>
          <w:t>resolution   : 0.01;</w:t>
        </w:r>
      </w:ins>
    </w:p>
    <w:p w:rsidR="000C3532" w:rsidRDefault="000C3532" w:rsidP="000C3532">
      <w:pPr>
        <w:pStyle w:val="ADANB"/>
        <w:rPr>
          <w:ins w:id="4564" w:author="3.0" w:date="2014-08-28T16:05:00Z"/>
        </w:rPr>
      </w:pPr>
      <w:ins w:id="4565" w:author="3.0" w:date="2014-08-28T16:05:00Z">
        <w:r>
          <w:t>units        : m;</w:t>
        </w:r>
      </w:ins>
    </w:p>
    <w:p w:rsidR="000C3532" w:rsidRDefault="000C3532" w:rsidP="000C3532">
      <w:pPr>
        <w:pStyle w:val="ADANB"/>
        <w:rPr>
          <w:ins w:id="4566" w:author="3.0" w:date="2014-08-28T16:05:00Z"/>
        </w:rPr>
      </w:pPr>
      <w:ins w:id="4567" w:author="3.0" w:date="2014-08-28T16:05:00Z">
        <w:r>
          <w:t>value_names  : N/A;</w:t>
        </w:r>
      </w:ins>
    </w:p>
    <w:p w:rsidR="000C3532" w:rsidRDefault="000C3532" w:rsidP="000C3532">
      <w:pPr>
        <w:pStyle w:val="ADANB"/>
        <w:rPr>
          <w:ins w:id="4568" w:author="3.0" w:date="2014-08-28T16:05:00Z"/>
        </w:rPr>
      </w:pPr>
      <w:ins w:id="4569" w:author="3.0" w:date="2014-08-28T16:05:00Z">
        <w:r>
          <w:t xml:space="preserve">description  : upper bound of the covered distance at balise detection. This is an </w:t>
        </w:r>
      </w:ins>
    </w:p>
    <w:p w:rsidR="000C3532" w:rsidRDefault="000C3532" w:rsidP="000C3532">
      <w:pPr>
        <w:pStyle w:val="ADANB"/>
        <w:rPr>
          <w:ins w:id="4570" w:author="3.0" w:date="2014-08-28T16:05:00Z"/>
        </w:rPr>
      </w:pPr>
      <w:ins w:id="4571" w:author="3.0" w:date="2014-08-28T16:05:00Z">
        <w:r>
          <w:t>absolute value, not a delta to the nominal value of the covered distance.</w:t>
        </w:r>
      </w:ins>
    </w:p>
    <w:p w:rsidR="000C3532" w:rsidRDefault="000C3532" w:rsidP="000C3532">
      <w:pPr>
        <w:pStyle w:val="ADANB"/>
        <w:rPr>
          <w:ins w:id="4572" w:author="3.0" w:date="2014-08-28T16:05:00Z"/>
        </w:rPr>
      </w:pPr>
    </w:p>
    <w:p w:rsidR="000C3532" w:rsidRDefault="000C3532" w:rsidP="000C3532">
      <w:pPr>
        <w:pStyle w:val="ADANB"/>
        <w:rPr>
          <w:ins w:id="4573" w:author="3.0" w:date="2014-08-28T16:05:00Z"/>
        </w:rPr>
      </w:pPr>
    </w:p>
    <w:p w:rsidR="000C3532" w:rsidRDefault="000C3532" w:rsidP="000C3532">
      <w:pPr>
        <w:pStyle w:val="ADANB"/>
        <w:rPr>
          <w:ins w:id="4574" w:author="3.0" w:date="2014-08-28T16:05:00Z"/>
        </w:rPr>
      </w:pPr>
      <w:ins w:id="4575" w:author="3.0" w:date="2014-08-28T16:05:00Z">
        <w:r>
          <w:t>955. dist_lower_bound_at_EUROBALISE_detection (data flow, cel) =</w:t>
        </w:r>
      </w:ins>
    </w:p>
    <w:p w:rsidR="000C3532" w:rsidRDefault="000C3532" w:rsidP="000C3532">
      <w:pPr>
        <w:pStyle w:val="ADANB"/>
        <w:rPr>
          <w:ins w:id="4576" w:author="3.0" w:date="2014-08-28T16:05:00Z"/>
        </w:rPr>
      </w:pPr>
      <w:ins w:id="4577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4578" w:author="3.0" w:date="2014-08-28T16:05:00Z"/>
        </w:rPr>
      </w:pPr>
      <w:ins w:id="4579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4580" w:author="3.0" w:date="2014-08-28T16:05:00Z"/>
        </w:rPr>
      </w:pPr>
      <w:ins w:id="4581" w:author="3.0" w:date="2014-08-28T16:05:00Z">
        <w:r>
          <w:t>rate         : N/A;</w:t>
        </w:r>
      </w:ins>
    </w:p>
    <w:p w:rsidR="000C3532" w:rsidRDefault="000C3532" w:rsidP="000C3532">
      <w:pPr>
        <w:pStyle w:val="ADANB"/>
        <w:rPr>
          <w:ins w:id="4582" w:author="3.0" w:date="2014-08-28T16:05:00Z"/>
        </w:rPr>
      </w:pPr>
      <w:ins w:id="4583" w:author="3.0" w:date="2014-08-28T16:05:00Z">
        <w:r>
          <w:t>range        : -15_000_000.0 .. 15_000_000.0;</w:t>
        </w:r>
      </w:ins>
    </w:p>
    <w:p w:rsidR="000C3532" w:rsidRDefault="000C3532" w:rsidP="000C3532">
      <w:pPr>
        <w:pStyle w:val="ADANB"/>
        <w:rPr>
          <w:ins w:id="4584" w:author="3.0" w:date="2014-08-28T16:05:00Z"/>
        </w:rPr>
      </w:pPr>
      <w:ins w:id="4585" w:author="3.0" w:date="2014-08-28T16:05:00Z">
        <w:r>
          <w:t>resolution   : 0.01;</w:t>
        </w:r>
      </w:ins>
    </w:p>
    <w:p w:rsidR="000C3532" w:rsidRDefault="000C3532" w:rsidP="000C3532">
      <w:pPr>
        <w:pStyle w:val="ADANB"/>
        <w:rPr>
          <w:ins w:id="4586" w:author="3.0" w:date="2014-08-28T16:05:00Z"/>
        </w:rPr>
      </w:pPr>
      <w:ins w:id="4587" w:author="3.0" w:date="2014-08-28T16:05:00Z">
        <w:r>
          <w:t>units        : m;</w:t>
        </w:r>
      </w:ins>
    </w:p>
    <w:p w:rsidR="000C3532" w:rsidRDefault="000C3532" w:rsidP="000C3532">
      <w:pPr>
        <w:pStyle w:val="ADANB"/>
        <w:rPr>
          <w:ins w:id="4588" w:author="3.0" w:date="2014-08-28T16:05:00Z"/>
        </w:rPr>
      </w:pPr>
      <w:ins w:id="4589" w:author="3.0" w:date="2014-08-28T16:05:00Z">
        <w:r>
          <w:t>value_names  : N/A;</w:t>
        </w:r>
      </w:ins>
    </w:p>
    <w:p w:rsidR="000C3532" w:rsidRDefault="000C3532" w:rsidP="000C3532">
      <w:pPr>
        <w:pStyle w:val="ADANB"/>
        <w:rPr>
          <w:ins w:id="4590" w:author="3.0" w:date="2014-08-28T16:05:00Z"/>
        </w:rPr>
      </w:pPr>
      <w:ins w:id="4591" w:author="3.0" w:date="2014-08-28T16:05:00Z">
        <w:r>
          <w:t xml:space="preserve">description  : lower bound of the covered distance at balise detection. This is an </w:t>
        </w:r>
      </w:ins>
    </w:p>
    <w:p w:rsidR="000C3532" w:rsidRDefault="000C3532" w:rsidP="000C3532">
      <w:pPr>
        <w:pStyle w:val="ADANB"/>
        <w:rPr>
          <w:ins w:id="4592" w:author="3.0" w:date="2014-08-28T16:05:00Z"/>
        </w:rPr>
      </w:pPr>
      <w:ins w:id="4593" w:author="3.0" w:date="2014-08-28T16:05:00Z">
        <w:r>
          <w:t>absolute value, not a delta to the nominal value of the covered distance.</w:t>
        </w:r>
      </w:ins>
    </w:p>
    <w:p w:rsidR="000C3532" w:rsidRDefault="000C3532" w:rsidP="000C3532">
      <w:pPr>
        <w:pStyle w:val="ADANB"/>
        <w:rPr>
          <w:ins w:id="4594" w:author="3.0" w:date="2014-08-28T16:05:00Z"/>
        </w:rPr>
      </w:pPr>
    </w:p>
    <w:p w:rsidR="000C3532" w:rsidRDefault="000C3532" w:rsidP="000C3532">
      <w:pPr>
        <w:pStyle w:val="ADANB"/>
        <w:rPr>
          <w:ins w:id="4595" w:author="3.0" w:date="2014-08-28T16:05:00Z"/>
        </w:rPr>
      </w:pPr>
    </w:p>
    <w:p w:rsidR="000C3532" w:rsidRDefault="000C3532" w:rsidP="000C3532">
      <w:pPr>
        <w:pStyle w:val="ADANB"/>
        <w:rPr>
          <w:ins w:id="4596" w:author="3.0" w:date="2014-08-28T16:05:00Z"/>
        </w:rPr>
      </w:pPr>
    </w:p>
    <w:p w:rsidR="000C3532" w:rsidRDefault="000C3532" w:rsidP="000C3532">
      <w:pPr>
        <w:pStyle w:val="ADANB"/>
        <w:rPr>
          <w:ins w:id="4597" w:author="3.0" w:date="2014-08-28T16:05:00Z"/>
        </w:rPr>
      </w:pPr>
      <w:ins w:id="4598" w:author="3.0" w:date="2014-08-28T16:05:00Z">
        <w:r>
          <w:t>1343. EUROBALISE_centre_detection_accuracy (data flow, cel) =</w:t>
        </w:r>
      </w:ins>
    </w:p>
    <w:p w:rsidR="000C3532" w:rsidRDefault="000C3532" w:rsidP="000C3532">
      <w:pPr>
        <w:pStyle w:val="ADANB"/>
        <w:rPr>
          <w:ins w:id="4599" w:author="3.0" w:date="2014-08-28T16:05:00Z"/>
        </w:rPr>
      </w:pPr>
      <w:ins w:id="4600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4601" w:author="3.0" w:date="2014-08-28T16:05:00Z"/>
        </w:rPr>
      </w:pPr>
      <w:ins w:id="4602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4603" w:author="3.0" w:date="2014-08-28T16:05:00Z"/>
        </w:rPr>
      </w:pPr>
      <w:ins w:id="4604" w:author="3.0" w:date="2014-08-28T16:05:00Z">
        <w:r>
          <w:t>rate         : N/A;</w:t>
        </w:r>
      </w:ins>
    </w:p>
    <w:p w:rsidR="000C3532" w:rsidRDefault="000C3532" w:rsidP="000C3532">
      <w:pPr>
        <w:pStyle w:val="ADANB"/>
        <w:rPr>
          <w:ins w:id="4605" w:author="3.0" w:date="2014-08-28T16:05:00Z"/>
        </w:rPr>
      </w:pPr>
      <w:ins w:id="4606" w:author="3.0" w:date="2014-08-28T16:05:00Z">
        <w:r>
          <w:t>range        : 0 .. 2**16 - 1;</w:t>
        </w:r>
      </w:ins>
    </w:p>
    <w:p w:rsidR="000C3532" w:rsidRDefault="000C3532" w:rsidP="000C3532">
      <w:pPr>
        <w:pStyle w:val="ADANB"/>
        <w:rPr>
          <w:ins w:id="4607" w:author="3.0" w:date="2014-08-28T16:05:00Z"/>
        </w:rPr>
      </w:pPr>
      <w:ins w:id="4608" w:author="3.0" w:date="2014-08-28T16:05:00Z">
        <w:r>
          <w:t>resolution   : 0.001;</w:t>
        </w:r>
      </w:ins>
    </w:p>
    <w:p w:rsidR="000C3532" w:rsidRDefault="000C3532" w:rsidP="000C3532">
      <w:pPr>
        <w:pStyle w:val="ADANB"/>
        <w:rPr>
          <w:ins w:id="4609" w:author="3.0" w:date="2014-08-28T16:05:00Z"/>
        </w:rPr>
      </w:pPr>
      <w:ins w:id="4610" w:author="3.0" w:date="2014-08-28T16:05:00Z">
        <w:r>
          <w:t>units        : m;</w:t>
        </w:r>
      </w:ins>
    </w:p>
    <w:p w:rsidR="000C3532" w:rsidRDefault="000C3532" w:rsidP="000C3532">
      <w:pPr>
        <w:pStyle w:val="ADANB"/>
        <w:rPr>
          <w:ins w:id="4611" w:author="3.0" w:date="2014-08-28T16:05:00Z"/>
        </w:rPr>
      </w:pPr>
      <w:ins w:id="4612" w:author="3.0" w:date="2014-08-28T16:05:00Z">
        <w:r>
          <w:t>value_names  : N/A;</w:t>
        </w:r>
      </w:ins>
    </w:p>
    <w:p w:rsidR="000C3532" w:rsidRDefault="000C3532" w:rsidP="000C3532">
      <w:pPr>
        <w:pStyle w:val="ADANB"/>
        <w:rPr>
          <w:ins w:id="4613" w:author="3.0" w:date="2014-08-28T16:05:00Z"/>
        </w:rPr>
      </w:pPr>
      <w:ins w:id="4614" w:author="3.0" w:date="2014-08-28T16:05:00Z">
        <w:r>
          <w:t>description  : accuracy of the detection of the EUROBALISE centre.</w:t>
        </w:r>
      </w:ins>
    </w:p>
    <w:p w:rsidR="000C3532" w:rsidRDefault="000C3532" w:rsidP="000C3532">
      <w:pPr>
        <w:pStyle w:val="ADANB"/>
        <w:rPr>
          <w:ins w:id="4615" w:author="3.0" w:date="2014-08-28T16:05:00Z"/>
        </w:rPr>
      </w:pPr>
    </w:p>
    <w:p w:rsidR="000C3532" w:rsidRDefault="000C3532" w:rsidP="000C3532">
      <w:pPr>
        <w:pStyle w:val="ADANB"/>
        <w:rPr>
          <w:ins w:id="4616" w:author="3.0" w:date="2014-08-28T16:05:00Z"/>
        </w:rPr>
      </w:pPr>
    </w:p>
    <w:p w:rsidR="000C3532" w:rsidRDefault="000C3532" w:rsidP="000C3532">
      <w:pPr>
        <w:pStyle w:val="ADANB"/>
        <w:rPr>
          <w:ins w:id="4617" w:author="3.0" w:date="2014-08-28T16:05:00Z"/>
        </w:rPr>
      </w:pPr>
      <w:ins w:id="4618" w:author="3.0" w:date="2014-08-28T16:05:00Z">
        <w:r>
          <w:t>1337. EUROBALISE_antenna_origin (data flow, del) =</w:t>
        </w:r>
      </w:ins>
    </w:p>
    <w:p w:rsidR="000C3532" w:rsidRDefault="000C3532" w:rsidP="000C3532">
      <w:pPr>
        <w:pStyle w:val="ADANB"/>
        <w:rPr>
          <w:ins w:id="4619" w:author="3.0" w:date="2014-08-28T16:05:00Z"/>
        </w:rPr>
      </w:pPr>
      <w:ins w:id="4620" w:author="3.0" w:date="2014-08-28T16:05:00Z">
        <w:r>
          <w:t>["ANTENNA_1"|"ANTENNA_2"].</w:t>
        </w:r>
      </w:ins>
    </w:p>
    <w:p w:rsidR="000C3532" w:rsidRDefault="000C3532" w:rsidP="000C3532">
      <w:pPr>
        <w:pStyle w:val="ADANB"/>
        <w:rPr>
          <w:ins w:id="4621" w:author="3.0" w:date="2014-08-28T16:05:00Z"/>
        </w:rPr>
      </w:pPr>
    </w:p>
    <w:p w:rsidR="000C3532" w:rsidRDefault="000C3532" w:rsidP="000C3532">
      <w:pPr>
        <w:pStyle w:val="ADANB"/>
        <w:rPr>
          <w:ins w:id="4622" w:author="3.0" w:date="2014-08-28T16:05:00Z"/>
        </w:rPr>
      </w:pPr>
      <w:ins w:id="4623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4624" w:author="3.0" w:date="2014-08-28T16:05:00Z"/>
        </w:rPr>
      </w:pPr>
      <w:ins w:id="4625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4626" w:author="3.0" w:date="2014-08-28T16:05:00Z"/>
        </w:rPr>
      </w:pPr>
      <w:ins w:id="4627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4628" w:author="3.0" w:date="2014-08-28T16:05:00Z"/>
        </w:rPr>
      </w:pPr>
      <w:ins w:id="4629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4630" w:author="3.0" w:date="2014-08-28T16:05:00Z"/>
        </w:rPr>
      </w:pPr>
      <w:ins w:id="4631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4632" w:author="3.0" w:date="2014-08-28T16:05:00Z"/>
        </w:rPr>
      </w:pPr>
      <w:ins w:id="4633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4634" w:author="3.0" w:date="2014-08-28T16:05:00Z"/>
        </w:rPr>
      </w:pPr>
      <w:ins w:id="4635" w:author="3.0" w:date="2014-08-28T16:05:00Z">
        <w:r>
          <w:t>description  : Indicates from which antenna of the active cabin</w:t>
        </w:r>
      </w:ins>
    </w:p>
    <w:p w:rsidR="000C3532" w:rsidRDefault="000C3532" w:rsidP="000C3532">
      <w:pPr>
        <w:pStyle w:val="ADANB"/>
        <w:rPr>
          <w:ins w:id="4636" w:author="3.0" w:date="2014-08-28T16:05:00Z"/>
        </w:rPr>
      </w:pPr>
      <w:ins w:id="4637" w:author="3.0" w:date="2014-08-28T16:05:00Z">
        <w:r>
          <w:t xml:space="preserve">                  the balise telegram is received;</w:t>
        </w:r>
      </w:ins>
    </w:p>
    <w:p w:rsidR="000C3532" w:rsidRDefault="000C3532" w:rsidP="000C3532">
      <w:pPr>
        <w:pStyle w:val="ADANB"/>
        <w:rPr>
          <w:ins w:id="4638" w:author="3.0" w:date="2014-08-28T16:05:00Z"/>
        </w:rPr>
      </w:pPr>
    </w:p>
    <w:p w:rsidR="000C3532" w:rsidRDefault="000C3532" w:rsidP="000C3532">
      <w:pPr>
        <w:pStyle w:val="ADANB"/>
        <w:rPr>
          <w:ins w:id="4639" w:author="3.0" w:date="2014-08-28T16:05:00Z"/>
        </w:rPr>
      </w:pPr>
    </w:p>
    <w:p w:rsidR="000C3532" w:rsidRDefault="000C3532" w:rsidP="000C3532">
      <w:pPr>
        <w:pStyle w:val="ADANB"/>
        <w:rPr>
          <w:ins w:id="4640" w:author="3.0" w:date="2014-08-28T16:05:00Z"/>
        </w:rPr>
      </w:pPr>
      <w:ins w:id="4641" w:author="3.0" w:date="2014-08-28T16:05:00Z">
        <w:r>
          <w:t>655. coded_EUROBALISE_input_telegram (data flow) =</w:t>
        </w:r>
      </w:ins>
    </w:p>
    <w:p w:rsidR="000C3532" w:rsidRDefault="000C3532" w:rsidP="000C3532">
      <w:pPr>
        <w:pStyle w:val="ADANB"/>
        <w:rPr>
          <w:ins w:id="4642" w:author="3.0" w:date="2014-08-28T16:05:00Z"/>
        </w:rPr>
      </w:pPr>
      <w:ins w:id="4643" w:author="3.0" w:date="2014-08-28T16:05:00Z">
        <w:r>
          <w:t>n_of_bits_in_EUROBALISE_telegram{bit}n_of_bits_in_EUROBALISE_telegram</w:t>
        </w:r>
      </w:ins>
    </w:p>
    <w:p w:rsidR="000C3532" w:rsidRDefault="000C3532" w:rsidP="000C3532">
      <w:pPr>
        <w:pStyle w:val="ADANB"/>
        <w:rPr>
          <w:ins w:id="4644" w:author="3.0" w:date="2014-08-28T16:05:00Z"/>
        </w:rPr>
      </w:pPr>
      <w:ins w:id="4645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4646" w:author="3.0" w:date="2014-08-28T16:05:00Z"/>
        </w:rPr>
      </w:pPr>
      <w:ins w:id="4647" w:author="3.0" w:date="2014-08-28T16:05:00Z">
        <w:r>
          <w:t>full_name    : N/A;</w:t>
        </w:r>
      </w:ins>
    </w:p>
    <w:p w:rsidR="000C3532" w:rsidRDefault="000C3532" w:rsidP="000C3532">
      <w:pPr>
        <w:pStyle w:val="ADANB"/>
        <w:rPr>
          <w:ins w:id="4648" w:author="3.0" w:date="2014-08-28T16:05:00Z"/>
        </w:rPr>
      </w:pPr>
      <w:ins w:id="4649" w:author="3.0" w:date="2014-08-28T16:05:00Z">
        <w:r>
          <w:t>rate         : N/A;</w:t>
        </w:r>
      </w:ins>
    </w:p>
    <w:p w:rsidR="000C3532" w:rsidRDefault="000C3532" w:rsidP="000C3532">
      <w:pPr>
        <w:pStyle w:val="ADANB"/>
        <w:rPr>
          <w:ins w:id="4650" w:author="3.0" w:date="2014-08-28T16:05:00Z"/>
        </w:rPr>
      </w:pPr>
      <w:ins w:id="4651" w:author="3.0" w:date="2014-08-28T16:05:00Z">
        <w:r>
          <w:t>range        : N/A;</w:t>
        </w:r>
      </w:ins>
    </w:p>
    <w:p w:rsidR="000C3532" w:rsidRDefault="000C3532" w:rsidP="000C3532">
      <w:pPr>
        <w:pStyle w:val="ADANB"/>
        <w:rPr>
          <w:ins w:id="4652" w:author="3.0" w:date="2014-08-28T16:05:00Z"/>
        </w:rPr>
      </w:pPr>
      <w:ins w:id="4653" w:author="3.0" w:date="2014-08-28T16:05:00Z">
        <w:r>
          <w:t>resolution   : N/A;</w:t>
        </w:r>
      </w:ins>
    </w:p>
    <w:p w:rsidR="000C3532" w:rsidRDefault="000C3532" w:rsidP="000C3532">
      <w:pPr>
        <w:pStyle w:val="ADANB"/>
        <w:rPr>
          <w:ins w:id="4654" w:author="3.0" w:date="2014-08-28T16:05:00Z"/>
        </w:rPr>
      </w:pPr>
      <w:ins w:id="4655" w:author="3.0" w:date="2014-08-28T16:05:00Z">
        <w:r>
          <w:t>units        : N/A;</w:t>
        </w:r>
      </w:ins>
    </w:p>
    <w:p w:rsidR="000C3532" w:rsidRDefault="000C3532" w:rsidP="000C3532">
      <w:pPr>
        <w:pStyle w:val="ADANB"/>
        <w:rPr>
          <w:ins w:id="4656" w:author="3.0" w:date="2014-08-28T16:05:00Z"/>
        </w:rPr>
      </w:pPr>
      <w:ins w:id="4657" w:author="3.0" w:date="2014-08-28T16:05:00Z">
        <w:r>
          <w:t>value_names  : N/A;</w:t>
        </w:r>
      </w:ins>
    </w:p>
    <w:p w:rsidR="000C3532" w:rsidRDefault="000C3532" w:rsidP="000C3532">
      <w:pPr>
        <w:pStyle w:val="ADANB"/>
        <w:rPr>
          <w:ins w:id="4658" w:author="3.0" w:date="2014-08-28T16:05:00Z"/>
        </w:rPr>
      </w:pPr>
      <w:ins w:id="4659" w:author="3.0" w:date="2014-08-28T16:05:00Z">
        <w:r>
          <w:t>description  : coded EUROBALISE telegram;</w:t>
        </w:r>
      </w:ins>
    </w:p>
    <w:p w:rsidR="000C3532" w:rsidRDefault="000C3532" w:rsidP="000C3532">
      <w:pPr>
        <w:pStyle w:val="ADANB"/>
        <w:rPr>
          <w:ins w:id="4660" w:author="3.0" w:date="2014-08-28T16:05:00Z"/>
        </w:rPr>
      </w:pPr>
    </w:p>
    <w:p w:rsidR="000C3532" w:rsidRDefault="000C3532" w:rsidP="000C3532">
      <w:pPr>
        <w:pStyle w:val="ADANB"/>
        <w:rPr>
          <w:ins w:id="4661" w:author="3.0" w:date="2014-08-28T16:05:00Z"/>
        </w:rPr>
      </w:pPr>
    </w:p>
    <w:p w:rsidR="000C3532" w:rsidRDefault="000C3532" w:rsidP="000C3532">
      <w:pPr>
        <w:pStyle w:val="ADANB"/>
        <w:rPr>
          <w:ins w:id="4662" w:author="3.0" w:date="2014-08-28T16:05:00Z"/>
        </w:rPr>
      </w:pPr>
      <w:ins w:id="4663" w:author="3.0" w:date="2014-08-28T16:05:00Z">
        <w:r>
          <w:t>2226. n_of_bits_in_EUROBALISE_telegram (data flow, cel) =</w:t>
        </w:r>
      </w:ins>
    </w:p>
    <w:p w:rsidR="000C3532" w:rsidRDefault="000C3532" w:rsidP="000C3532">
      <w:pPr>
        <w:pStyle w:val="ADANB"/>
        <w:rPr>
          <w:ins w:id="4664" w:author="3.0" w:date="2014-08-28T16:05:00Z"/>
        </w:rPr>
      </w:pPr>
      <w:ins w:id="4665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4666" w:author="3.0" w:date="2014-08-28T16:05:00Z"/>
        </w:rPr>
      </w:pPr>
      <w:ins w:id="4667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4668" w:author="3.0" w:date="2014-08-28T16:05:00Z"/>
        </w:rPr>
      </w:pPr>
      <w:ins w:id="4669" w:author="3.0" w:date="2014-08-28T16:05:00Z">
        <w:r>
          <w:t>full_name    : N/A;</w:t>
        </w:r>
      </w:ins>
    </w:p>
    <w:p w:rsidR="000C3532" w:rsidRDefault="000C3532" w:rsidP="000C3532">
      <w:pPr>
        <w:pStyle w:val="ADANB"/>
        <w:rPr>
          <w:ins w:id="4670" w:author="3.0" w:date="2014-08-28T16:05:00Z"/>
        </w:rPr>
      </w:pPr>
      <w:ins w:id="4671" w:author="3.0" w:date="2014-08-28T16:05:00Z">
        <w:r>
          <w:t>rate         : N/A;</w:t>
        </w:r>
      </w:ins>
    </w:p>
    <w:p w:rsidR="000C3532" w:rsidRDefault="000C3532" w:rsidP="000C3532">
      <w:pPr>
        <w:pStyle w:val="ADANB"/>
        <w:rPr>
          <w:ins w:id="4672" w:author="3.0" w:date="2014-08-28T16:05:00Z"/>
        </w:rPr>
      </w:pPr>
      <w:ins w:id="4673" w:author="3.0" w:date="2014-08-28T16:05:00Z">
        <w:r>
          <w:t>range        : 1..830;</w:t>
        </w:r>
      </w:ins>
    </w:p>
    <w:p w:rsidR="000C3532" w:rsidRDefault="000C3532" w:rsidP="000C3532">
      <w:pPr>
        <w:pStyle w:val="ADANB"/>
        <w:rPr>
          <w:ins w:id="4674" w:author="3.0" w:date="2014-08-28T16:05:00Z"/>
        </w:rPr>
      </w:pPr>
      <w:ins w:id="4675" w:author="3.0" w:date="2014-08-28T16:05:00Z">
        <w:r>
          <w:t>resolution   : 1;</w:t>
        </w:r>
      </w:ins>
    </w:p>
    <w:p w:rsidR="000C3532" w:rsidRDefault="000C3532" w:rsidP="000C3532">
      <w:pPr>
        <w:pStyle w:val="ADANB"/>
        <w:rPr>
          <w:ins w:id="4676" w:author="3.0" w:date="2014-08-28T16:05:00Z"/>
        </w:rPr>
      </w:pPr>
      <w:ins w:id="4677" w:author="3.0" w:date="2014-08-28T16:05:00Z">
        <w:r>
          <w:t>units        : N/A;</w:t>
        </w:r>
      </w:ins>
    </w:p>
    <w:p w:rsidR="000C3532" w:rsidRDefault="000C3532" w:rsidP="000C3532">
      <w:pPr>
        <w:pStyle w:val="ADANB"/>
        <w:rPr>
          <w:ins w:id="4678" w:author="3.0" w:date="2014-08-28T16:05:00Z"/>
        </w:rPr>
      </w:pPr>
      <w:ins w:id="4679" w:author="3.0" w:date="2014-08-28T16:05:00Z">
        <w:r>
          <w:t>value_names  : N/A;</w:t>
        </w:r>
      </w:ins>
    </w:p>
    <w:p w:rsidR="000C3532" w:rsidRDefault="000C3532" w:rsidP="000C3532">
      <w:pPr>
        <w:pStyle w:val="ADANB"/>
        <w:rPr>
          <w:ins w:id="4680" w:author="3.0" w:date="2014-08-28T16:05:00Z"/>
        </w:rPr>
      </w:pPr>
      <w:ins w:id="4681" w:author="3.0" w:date="2014-08-28T16:05:00Z">
        <w:r>
          <w:t>description  : number of bits in current EUROBALISE telegram;</w:t>
        </w:r>
      </w:ins>
    </w:p>
    <w:p w:rsidR="000C3532" w:rsidRDefault="000C3532" w:rsidP="000C3532">
      <w:pPr>
        <w:pStyle w:val="ADANB"/>
        <w:rPr>
          <w:ins w:id="4682" w:author="3.0" w:date="2014-08-28T16:05:00Z"/>
        </w:rPr>
      </w:pPr>
    </w:p>
    <w:p w:rsidR="000C3532" w:rsidRDefault="000C3532" w:rsidP="000C3532">
      <w:pPr>
        <w:pStyle w:val="ADANB"/>
        <w:rPr>
          <w:ins w:id="4683" w:author="3.0" w:date="2014-08-28T16:05:00Z"/>
        </w:rPr>
      </w:pPr>
    </w:p>
    <w:p w:rsidR="000C3532" w:rsidRDefault="000C3532" w:rsidP="000C3532">
      <w:pPr>
        <w:pStyle w:val="ADANB"/>
        <w:rPr>
          <w:ins w:id="4684" w:author="3.0" w:date="2014-08-28T16:05:00Z"/>
        </w:rPr>
      </w:pPr>
      <w:ins w:id="4685" w:author="3.0" w:date="2014-08-28T16:05:00Z">
        <w:r>
          <w:t>1352. EUROCAB_input_info (data flow) =</w:t>
        </w:r>
      </w:ins>
    </w:p>
    <w:p w:rsidR="000C3532" w:rsidRDefault="000C3532" w:rsidP="000C3532">
      <w:pPr>
        <w:pStyle w:val="ADANB"/>
        <w:rPr>
          <w:ins w:id="4686" w:author="3.0" w:date="2014-08-28T16:05:00Z"/>
        </w:rPr>
      </w:pPr>
      <w:ins w:id="4687" w:author="3.0" w:date="2014-08-28T16:05:00Z">
        <w:r>
          <w:t>DMI_input_info</w:t>
        </w:r>
      </w:ins>
    </w:p>
    <w:p w:rsidR="000C3532" w:rsidRDefault="000C3532" w:rsidP="000C3532">
      <w:pPr>
        <w:pStyle w:val="ADANB"/>
        <w:rPr>
          <w:ins w:id="4688" w:author="3.0" w:date="2014-08-28T16:05:00Z"/>
        </w:rPr>
      </w:pPr>
      <w:ins w:id="4689" w:author="3.0" w:date="2014-08-28T16:05:00Z">
        <w:r>
          <w:t>+STM_input_info</w:t>
        </w:r>
      </w:ins>
    </w:p>
    <w:p w:rsidR="000C3532" w:rsidRDefault="000C3532" w:rsidP="000C3532">
      <w:pPr>
        <w:pStyle w:val="ADANB"/>
        <w:rPr>
          <w:ins w:id="4690" w:author="3.0" w:date="2014-08-28T16:05:00Z"/>
        </w:rPr>
      </w:pPr>
      <w:ins w:id="4691" w:author="3.0" w:date="2014-08-28T16:05:00Z">
        <w:r>
          <w:t>+JRU_input_info</w:t>
        </w:r>
      </w:ins>
    </w:p>
    <w:p w:rsidR="000C3532" w:rsidRDefault="000C3532" w:rsidP="000C3532">
      <w:pPr>
        <w:pStyle w:val="ADANB"/>
        <w:rPr>
          <w:ins w:id="4692" w:author="3.0" w:date="2014-08-28T16:05:00Z"/>
        </w:rPr>
      </w:pPr>
      <w:ins w:id="4693" w:author="3.0" w:date="2014-08-28T16:05:00Z">
        <w:r>
          <w:t>+DRU_input_info</w:t>
        </w:r>
      </w:ins>
    </w:p>
    <w:p w:rsidR="000C3532" w:rsidRDefault="000C3532" w:rsidP="000C3532">
      <w:pPr>
        <w:pStyle w:val="ADANB"/>
        <w:rPr>
          <w:ins w:id="4694" w:author="3.0" w:date="2014-08-28T16:05:00Z"/>
        </w:rPr>
      </w:pPr>
    </w:p>
    <w:p w:rsidR="000C3532" w:rsidRDefault="000C3532" w:rsidP="000C3532">
      <w:pPr>
        <w:pStyle w:val="ADANB"/>
        <w:rPr>
          <w:ins w:id="4695" w:author="3.0" w:date="2014-08-28T16:05:00Z"/>
        </w:rPr>
      </w:pPr>
      <w:ins w:id="4696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4697" w:author="3.0" w:date="2014-08-28T16:05:00Z"/>
        </w:rPr>
      </w:pPr>
      <w:ins w:id="4698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4699" w:author="3.0" w:date="2014-08-28T16:05:00Z"/>
        </w:rPr>
      </w:pPr>
      <w:ins w:id="4700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4701" w:author="3.0" w:date="2014-08-28T16:05:00Z"/>
        </w:rPr>
      </w:pPr>
      <w:ins w:id="4702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4703" w:author="3.0" w:date="2014-08-28T16:05:00Z"/>
        </w:rPr>
      </w:pPr>
      <w:ins w:id="4704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4705" w:author="3.0" w:date="2014-08-28T16:05:00Z"/>
        </w:rPr>
      </w:pPr>
      <w:ins w:id="4706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4707" w:author="3.0" w:date="2014-08-28T16:05:00Z"/>
        </w:rPr>
      </w:pPr>
      <w:ins w:id="4708" w:author="3.0" w:date="2014-08-28T16:05:00Z">
        <w:r>
          <w:t>description  : EUROCAB input information</w:t>
        </w:r>
      </w:ins>
    </w:p>
    <w:p w:rsidR="000C3532" w:rsidRDefault="000C3532" w:rsidP="000C3532">
      <w:pPr>
        <w:pStyle w:val="ADANB"/>
        <w:rPr>
          <w:ins w:id="4709" w:author="3.0" w:date="2014-08-28T16:05:00Z"/>
        </w:rPr>
      </w:pPr>
    </w:p>
    <w:p w:rsidR="000C3532" w:rsidRDefault="000C3532" w:rsidP="000C3532">
      <w:pPr>
        <w:pStyle w:val="ADANB"/>
        <w:rPr>
          <w:ins w:id="4710" w:author="3.0" w:date="2014-08-28T16:05:00Z"/>
        </w:rPr>
      </w:pPr>
    </w:p>
    <w:p w:rsidR="000C3532" w:rsidRDefault="000C3532" w:rsidP="000C3532">
      <w:pPr>
        <w:pStyle w:val="ADANB"/>
        <w:rPr>
          <w:ins w:id="4711" w:author="3.0" w:date="2014-08-28T16:05:00Z"/>
        </w:rPr>
      </w:pPr>
      <w:ins w:id="4712" w:author="3.0" w:date="2014-08-28T16:05:00Z">
        <w:r>
          <w:t>986. DMI_input_info (data flow) =</w:t>
        </w:r>
      </w:ins>
    </w:p>
    <w:p w:rsidR="000C3532" w:rsidRDefault="000C3532" w:rsidP="000C3532">
      <w:pPr>
        <w:pStyle w:val="ADANB"/>
        <w:rPr>
          <w:ins w:id="4713" w:author="3.0" w:date="2014-08-28T16:05:00Z"/>
        </w:rPr>
      </w:pPr>
      <w:ins w:id="4714" w:author="3.0" w:date="2014-08-28T16:05:00Z">
        <w:r>
          <w:t>DMI_input_msgs_info</w:t>
        </w:r>
      </w:ins>
    </w:p>
    <w:p w:rsidR="000C3532" w:rsidRDefault="000C3532" w:rsidP="000C3532">
      <w:pPr>
        <w:pStyle w:val="ADANB"/>
        <w:rPr>
          <w:ins w:id="4715" w:author="3.0" w:date="2014-08-28T16:05:00Z"/>
        </w:rPr>
      </w:pPr>
      <w:ins w:id="4716" w:author="3.0" w:date="2014-08-28T16:05:00Z">
        <w:r>
          <w:t>+active_DMI_channel.</w:t>
        </w:r>
      </w:ins>
    </w:p>
    <w:p w:rsidR="000C3532" w:rsidRDefault="000C3532" w:rsidP="000C3532">
      <w:pPr>
        <w:pStyle w:val="ADANB"/>
        <w:rPr>
          <w:ins w:id="4717" w:author="3.0" w:date="2014-08-28T16:05:00Z"/>
        </w:rPr>
      </w:pPr>
    </w:p>
    <w:p w:rsidR="000C3532" w:rsidRDefault="000C3532" w:rsidP="000C3532">
      <w:pPr>
        <w:pStyle w:val="ADANB"/>
        <w:rPr>
          <w:ins w:id="4718" w:author="3.0" w:date="2014-08-28T16:05:00Z"/>
        </w:rPr>
      </w:pPr>
      <w:ins w:id="4719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4720" w:author="3.0" w:date="2014-08-28T16:05:00Z"/>
        </w:rPr>
      </w:pPr>
      <w:ins w:id="4721" w:author="3.0" w:date="2014-08-28T16:05:00Z">
        <w:r>
          <w:t>rate         : at each cycle</w:t>
        </w:r>
      </w:ins>
    </w:p>
    <w:p w:rsidR="000C3532" w:rsidRDefault="000C3532" w:rsidP="000C3532">
      <w:pPr>
        <w:pStyle w:val="ADANB"/>
        <w:rPr>
          <w:ins w:id="4722" w:author="3.0" w:date="2014-08-28T16:05:00Z"/>
        </w:rPr>
      </w:pPr>
      <w:ins w:id="4723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4724" w:author="3.0" w:date="2014-08-28T16:05:00Z"/>
        </w:rPr>
      </w:pPr>
      <w:ins w:id="4725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4726" w:author="3.0" w:date="2014-08-28T16:05:00Z"/>
        </w:rPr>
      </w:pPr>
      <w:ins w:id="4727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4728" w:author="3.0" w:date="2014-08-28T16:05:00Z"/>
        </w:rPr>
      </w:pPr>
      <w:ins w:id="4729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4730" w:author="3.0" w:date="2014-08-28T16:05:00Z"/>
        </w:rPr>
      </w:pPr>
      <w:ins w:id="4731" w:author="3.0" w:date="2014-08-28T16:05:00Z">
        <w:r>
          <w:t>description  : DMI input information</w:t>
        </w:r>
      </w:ins>
    </w:p>
    <w:p w:rsidR="000C3532" w:rsidRDefault="000C3532" w:rsidP="000C3532">
      <w:pPr>
        <w:pStyle w:val="ADANB"/>
        <w:rPr>
          <w:ins w:id="4732" w:author="3.0" w:date="2014-08-28T16:05:00Z"/>
        </w:rPr>
      </w:pPr>
    </w:p>
    <w:p w:rsidR="000C3532" w:rsidRDefault="000C3532" w:rsidP="000C3532">
      <w:pPr>
        <w:pStyle w:val="ADANB"/>
        <w:rPr>
          <w:ins w:id="4733" w:author="3.0" w:date="2014-08-28T16:05:00Z"/>
        </w:rPr>
      </w:pPr>
    </w:p>
    <w:p w:rsidR="000C3532" w:rsidRDefault="000C3532" w:rsidP="000C3532">
      <w:pPr>
        <w:pStyle w:val="ADANB"/>
        <w:rPr>
          <w:ins w:id="4734" w:author="3.0" w:date="2014-08-28T16:05:00Z"/>
        </w:rPr>
      </w:pPr>
      <w:ins w:id="4735" w:author="3.0" w:date="2014-08-28T16:05:00Z">
        <w:r>
          <w:t>989. DMI_input_msgs_info (data flow) =</w:t>
        </w:r>
      </w:ins>
    </w:p>
    <w:p w:rsidR="000C3532" w:rsidRDefault="000C3532" w:rsidP="000C3532">
      <w:pPr>
        <w:pStyle w:val="ADANB"/>
        <w:rPr>
          <w:ins w:id="4736" w:author="3.0" w:date="2014-08-28T16:05:00Z"/>
        </w:rPr>
      </w:pPr>
      <w:ins w:id="4737" w:author="3.0" w:date="2014-08-28T16:05:00Z">
        <w:r>
          <w:t>max_n_of_DMI_input_msgs{DMI_input_msg_info</w:t>
        </w:r>
      </w:ins>
    </w:p>
    <w:p w:rsidR="000C3532" w:rsidRDefault="000C3532" w:rsidP="000C3532">
      <w:pPr>
        <w:pStyle w:val="ADANB"/>
        <w:rPr>
          <w:ins w:id="4738" w:author="3.0" w:date="2014-08-28T16:05:00Z"/>
        </w:rPr>
      </w:pPr>
      <w:ins w:id="4739" w:author="3.0" w:date="2014-08-28T16:05:00Z">
        <w:r>
          <w:t xml:space="preserve">                               }max_n_of_DMI_input_msgs.</w:t>
        </w:r>
      </w:ins>
    </w:p>
    <w:p w:rsidR="000C3532" w:rsidRDefault="000C3532" w:rsidP="000C3532">
      <w:pPr>
        <w:pStyle w:val="ADANB"/>
        <w:rPr>
          <w:ins w:id="4740" w:author="3.0" w:date="2014-08-28T16:05:00Z"/>
        </w:rPr>
      </w:pPr>
    </w:p>
    <w:p w:rsidR="000C3532" w:rsidRDefault="000C3532" w:rsidP="000C3532">
      <w:pPr>
        <w:pStyle w:val="ADANB"/>
        <w:rPr>
          <w:ins w:id="4741" w:author="3.0" w:date="2014-08-28T16:05:00Z"/>
        </w:rPr>
      </w:pPr>
      <w:ins w:id="4742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4743" w:author="3.0" w:date="2014-08-28T16:05:00Z"/>
        </w:rPr>
      </w:pPr>
      <w:ins w:id="4744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4745" w:author="3.0" w:date="2014-08-28T16:05:00Z"/>
        </w:rPr>
      </w:pPr>
      <w:ins w:id="4746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4747" w:author="3.0" w:date="2014-08-28T16:05:00Z"/>
        </w:rPr>
      </w:pPr>
      <w:ins w:id="4748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4749" w:author="3.0" w:date="2014-08-28T16:05:00Z"/>
        </w:rPr>
      </w:pPr>
      <w:ins w:id="4750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4751" w:author="3.0" w:date="2014-08-28T16:05:00Z"/>
        </w:rPr>
      </w:pPr>
      <w:ins w:id="4752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4753" w:author="3.0" w:date="2014-08-28T16:05:00Z"/>
        </w:rPr>
      </w:pPr>
      <w:ins w:id="4754" w:author="3.0" w:date="2014-08-28T16:05:00Z">
        <w:r>
          <w:t>description  : DMI input messages information</w:t>
        </w:r>
      </w:ins>
    </w:p>
    <w:p w:rsidR="000C3532" w:rsidRDefault="000C3532" w:rsidP="000C3532">
      <w:pPr>
        <w:pStyle w:val="ADANB"/>
        <w:rPr>
          <w:ins w:id="4755" w:author="3.0" w:date="2014-08-28T16:05:00Z"/>
        </w:rPr>
      </w:pPr>
    </w:p>
    <w:p w:rsidR="000C3532" w:rsidRDefault="000C3532" w:rsidP="000C3532">
      <w:pPr>
        <w:pStyle w:val="ADANB"/>
        <w:rPr>
          <w:ins w:id="4756" w:author="3.0" w:date="2014-08-28T16:05:00Z"/>
        </w:rPr>
      </w:pPr>
    </w:p>
    <w:p w:rsidR="000C3532" w:rsidRDefault="000C3532" w:rsidP="000C3532">
      <w:pPr>
        <w:pStyle w:val="ADANB"/>
        <w:rPr>
          <w:ins w:id="4757" w:author="3.0" w:date="2014-08-28T16:05:00Z"/>
        </w:rPr>
      </w:pPr>
    </w:p>
    <w:p w:rsidR="000C3532" w:rsidRDefault="000C3532" w:rsidP="000C3532">
      <w:pPr>
        <w:pStyle w:val="ADANB"/>
        <w:rPr>
          <w:ins w:id="4758" w:author="3.0" w:date="2014-08-28T16:05:00Z"/>
        </w:rPr>
      </w:pPr>
      <w:ins w:id="4759" w:author="3.0" w:date="2014-08-28T16:05:00Z">
        <w:r>
          <w:t>2005. max_n_of_DMI_input_msgs (data flow, pel) =</w:t>
        </w:r>
      </w:ins>
    </w:p>
    <w:p w:rsidR="000C3532" w:rsidRDefault="000C3532" w:rsidP="000C3532">
      <w:pPr>
        <w:pStyle w:val="ADANB"/>
        <w:rPr>
          <w:ins w:id="4760" w:author="3.0" w:date="2014-08-28T16:05:00Z"/>
        </w:rPr>
      </w:pPr>
      <w:ins w:id="4761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4762" w:author="3.0" w:date="2014-08-28T16:05:00Z"/>
        </w:rPr>
      </w:pPr>
    </w:p>
    <w:p w:rsidR="000C3532" w:rsidRDefault="000C3532" w:rsidP="000C3532">
      <w:pPr>
        <w:pStyle w:val="ADANB"/>
        <w:rPr>
          <w:ins w:id="4763" w:author="3.0" w:date="2014-08-28T16:05:00Z"/>
        </w:rPr>
      </w:pPr>
      <w:ins w:id="4764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4765" w:author="3.0" w:date="2014-08-28T16:05:00Z"/>
        </w:rPr>
      </w:pPr>
      <w:ins w:id="4766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4767" w:author="3.0" w:date="2014-08-28T16:05:00Z"/>
        </w:rPr>
      </w:pPr>
      <w:ins w:id="4768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4769" w:author="3.0" w:date="2014-08-28T16:05:00Z"/>
        </w:rPr>
      </w:pPr>
      <w:ins w:id="4770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4771" w:author="3.0" w:date="2014-08-28T16:05:00Z"/>
        </w:rPr>
      </w:pPr>
      <w:ins w:id="4772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4773" w:author="3.0" w:date="2014-08-28T16:05:00Z"/>
        </w:rPr>
      </w:pPr>
      <w:ins w:id="4774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4775" w:author="3.0" w:date="2014-08-28T16:05:00Z"/>
        </w:rPr>
      </w:pPr>
      <w:ins w:id="4776" w:author="3.0" w:date="2014-08-28T16:05:00Z">
        <w:r>
          <w:t>description  : maximum number of input DMI messages.</w:t>
        </w:r>
      </w:ins>
    </w:p>
    <w:p w:rsidR="000C3532" w:rsidRDefault="000C3532" w:rsidP="000C3532">
      <w:pPr>
        <w:pStyle w:val="ADANB"/>
        <w:rPr>
          <w:ins w:id="4777" w:author="3.0" w:date="2014-08-28T16:05:00Z"/>
        </w:rPr>
      </w:pPr>
      <w:ins w:id="4778" w:author="3.0" w:date="2014-08-28T16:05:00Z">
        <w:r>
          <w:t xml:space="preserve">                  Equal to 8.</w:t>
        </w:r>
      </w:ins>
    </w:p>
    <w:p w:rsidR="000C3532" w:rsidRDefault="000C3532" w:rsidP="000C3532">
      <w:pPr>
        <w:pStyle w:val="ADANB"/>
        <w:rPr>
          <w:ins w:id="4779" w:author="3.0" w:date="2014-08-28T16:05:00Z"/>
        </w:rPr>
      </w:pPr>
    </w:p>
    <w:p w:rsidR="000C3532" w:rsidRDefault="000C3532" w:rsidP="000C3532">
      <w:pPr>
        <w:pStyle w:val="ADANB"/>
        <w:rPr>
          <w:ins w:id="4780" w:author="3.0" w:date="2014-08-28T16:05:00Z"/>
        </w:rPr>
      </w:pPr>
    </w:p>
    <w:p w:rsidR="000C3532" w:rsidRDefault="000C3532" w:rsidP="000C3532">
      <w:pPr>
        <w:pStyle w:val="ADANB"/>
        <w:rPr>
          <w:ins w:id="4781" w:author="3.0" w:date="2014-08-28T16:05:00Z"/>
        </w:rPr>
      </w:pPr>
    </w:p>
    <w:p w:rsidR="000C3532" w:rsidRDefault="000C3532" w:rsidP="000C3532">
      <w:pPr>
        <w:pStyle w:val="ADANB"/>
        <w:rPr>
          <w:ins w:id="4782" w:author="3.0" w:date="2014-08-28T16:05:00Z"/>
        </w:rPr>
      </w:pPr>
    </w:p>
    <w:p w:rsidR="000C3532" w:rsidRDefault="000C3532" w:rsidP="000C3532">
      <w:pPr>
        <w:pStyle w:val="ADANB"/>
        <w:rPr>
          <w:ins w:id="4783" w:author="3.0" w:date="2014-08-28T16:05:00Z"/>
        </w:rPr>
      </w:pPr>
      <w:ins w:id="4784" w:author="3.0" w:date="2014-08-28T16:05:00Z">
        <w:r>
          <w:t>988. DMI_input_msg_info (data flow) =</w:t>
        </w:r>
      </w:ins>
    </w:p>
    <w:p w:rsidR="000C3532" w:rsidRDefault="000C3532" w:rsidP="000C3532">
      <w:pPr>
        <w:pStyle w:val="ADANB"/>
        <w:rPr>
          <w:ins w:id="4785" w:author="3.0" w:date="2014-08-28T16:05:00Z"/>
        </w:rPr>
      </w:pPr>
      <w:ins w:id="4786" w:author="3.0" w:date="2014-08-28T16:05:00Z">
        <w:r>
          <w:t>is_present</w:t>
        </w:r>
      </w:ins>
    </w:p>
    <w:p w:rsidR="000C3532" w:rsidRDefault="000C3532" w:rsidP="000C3532">
      <w:pPr>
        <w:pStyle w:val="ADANB"/>
        <w:rPr>
          <w:ins w:id="4787" w:author="3.0" w:date="2014-08-28T16:05:00Z"/>
        </w:rPr>
      </w:pPr>
      <w:ins w:id="4788" w:author="3.0" w:date="2014-08-28T16:05:00Z">
        <w:r>
          <w:t>+kind</w:t>
        </w:r>
      </w:ins>
    </w:p>
    <w:p w:rsidR="000C3532" w:rsidRDefault="000C3532" w:rsidP="000C3532">
      <w:pPr>
        <w:pStyle w:val="ADANB"/>
        <w:rPr>
          <w:ins w:id="4789" w:author="3.0" w:date="2014-08-28T16:05:00Z"/>
        </w:rPr>
      </w:pPr>
      <w:ins w:id="4790" w:author="3.0" w:date="2014-08-28T16:05:00Z">
        <w:r>
          <w:t>+coded_DMI_input_msg.</w:t>
        </w:r>
      </w:ins>
    </w:p>
    <w:p w:rsidR="000C3532" w:rsidRDefault="000C3532" w:rsidP="000C3532">
      <w:pPr>
        <w:pStyle w:val="ADANB"/>
        <w:rPr>
          <w:ins w:id="4791" w:author="3.0" w:date="2014-08-28T16:05:00Z"/>
        </w:rPr>
      </w:pPr>
    </w:p>
    <w:p w:rsidR="000C3532" w:rsidRDefault="000C3532" w:rsidP="000C3532">
      <w:pPr>
        <w:pStyle w:val="ADANB"/>
        <w:rPr>
          <w:ins w:id="4792" w:author="3.0" w:date="2014-08-28T16:05:00Z"/>
        </w:rPr>
      </w:pPr>
      <w:ins w:id="4793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4794" w:author="3.0" w:date="2014-08-28T16:05:00Z"/>
        </w:rPr>
      </w:pPr>
      <w:ins w:id="4795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4796" w:author="3.0" w:date="2014-08-28T16:05:00Z"/>
        </w:rPr>
      </w:pPr>
      <w:ins w:id="4797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4798" w:author="3.0" w:date="2014-08-28T16:05:00Z"/>
        </w:rPr>
      </w:pPr>
      <w:ins w:id="4799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4800" w:author="3.0" w:date="2014-08-28T16:05:00Z"/>
        </w:rPr>
      </w:pPr>
      <w:ins w:id="4801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4802" w:author="3.0" w:date="2014-08-28T16:05:00Z"/>
        </w:rPr>
      </w:pPr>
      <w:ins w:id="4803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4804" w:author="3.0" w:date="2014-08-28T16:05:00Z"/>
        </w:rPr>
      </w:pPr>
      <w:ins w:id="4805" w:author="3.0" w:date="2014-08-28T16:05:00Z">
        <w:r>
          <w:t>description  : MMI input message information</w:t>
        </w:r>
      </w:ins>
    </w:p>
    <w:p w:rsidR="000C3532" w:rsidRDefault="000C3532" w:rsidP="000C3532">
      <w:pPr>
        <w:pStyle w:val="ADANB"/>
        <w:rPr>
          <w:ins w:id="4806" w:author="3.0" w:date="2014-08-28T16:05:00Z"/>
        </w:rPr>
      </w:pPr>
    </w:p>
    <w:p w:rsidR="000C3532" w:rsidRDefault="000C3532" w:rsidP="000C3532">
      <w:pPr>
        <w:pStyle w:val="ADANB"/>
        <w:rPr>
          <w:ins w:id="4807" w:author="3.0" w:date="2014-08-28T16:05:00Z"/>
        </w:rPr>
      </w:pPr>
    </w:p>
    <w:p w:rsidR="000C3532" w:rsidRDefault="000C3532" w:rsidP="000C3532">
      <w:pPr>
        <w:pStyle w:val="ADANB"/>
        <w:rPr>
          <w:ins w:id="4808" w:author="3.0" w:date="2014-08-28T16:05:00Z"/>
        </w:rPr>
      </w:pPr>
      <w:ins w:id="4809" w:author="3.0" w:date="2014-08-28T16:05:00Z">
        <w:r>
          <w:t>1768. kind (data flow, del) =</w:t>
        </w:r>
      </w:ins>
    </w:p>
    <w:p w:rsidR="000C3532" w:rsidRDefault="000C3532" w:rsidP="000C3532">
      <w:pPr>
        <w:pStyle w:val="ADANB"/>
        <w:rPr>
          <w:ins w:id="4810" w:author="3.0" w:date="2014-08-28T16:05:00Z"/>
        </w:rPr>
      </w:pPr>
      <w:ins w:id="4811" w:author="3.0" w:date="2014-08-28T16:05:00Z">
        <w:r>
          <w:t>["DATA"|"CONNECTED"|"DISCONNECTED"|"TEMPORARY_DISCONNECTED"].</w:t>
        </w:r>
      </w:ins>
    </w:p>
    <w:p w:rsidR="000C3532" w:rsidRDefault="000C3532" w:rsidP="000C3532">
      <w:pPr>
        <w:pStyle w:val="ADANB"/>
        <w:rPr>
          <w:ins w:id="4812" w:author="3.0" w:date="2014-08-28T16:05:00Z"/>
        </w:rPr>
      </w:pPr>
    </w:p>
    <w:p w:rsidR="000C3532" w:rsidRDefault="000C3532" w:rsidP="000C3532">
      <w:pPr>
        <w:pStyle w:val="ADANB"/>
        <w:rPr>
          <w:ins w:id="4813" w:author="3.0" w:date="2014-08-28T16:05:00Z"/>
        </w:rPr>
      </w:pPr>
      <w:ins w:id="4814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4815" w:author="3.0" w:date="2014-08-28T16:05:00Z"/>
        </w:rPr>
      </w:pPr>
      <w:ins w:id="4816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4817" w:author="3.0" w:date="2014-08-28T16:05:00Z"/>
        </w:rPr>
      </w:pPr>
      <w:ins w:id="4818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4819" w:author="3.0" w:date="2014-08-28T16:05:00Z"/>
        </w:rPr>
      </w:pPr>
      <w:ins w:id="4820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4821" w:author="3.0" w:date="2014-08-28T16:05:00Z"/>
        </w:rPr>
      </w:pPr>
      <w:ins w:id="4822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4823" w:author="3.0" w:date="2014-08-28T16:05:00Z"/>
        </w:rPr>
      </w:pPr>
      <w:ins w:id="4824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4825" w:author="3.0" w:date="2014-08-28T16:05:00Z"/>
        </w:rPr>
      </w:pPr>
      <w:ins w:id="4826" w:author="3.0" w:date="2014-08-28T16:05:00Z">
        <w:r>
          <w:t xml:space="preserve">description  : Indicates the type of profibus data or the type of </w:t>
        </w:r>
      </w:ins>
    </w:p>
    <w:p w:rsidR="000C3532" w:rsidRDefault="000C3532" w:rsidP="000C3532">
      <w:pPr>
        <w:pStyle w:val="ADANB"/>
        <w:rPr>
          <w:ins w:id="4827" w:author="3.0" w:date="2014-08-28T16:05:00Z"/>
        </w:rPr>
      </w:pPr>
      <w:ins w:id="4828" w:author="3.0" w:date="2014-08-28T16:05:00Z">
        <w:r>
          <w:t xml:space="preserve">                  profibus disconnection to request;</w:t>
        </w:r>
      </w:ins>
    </w:p>
    <w:p w:rsidR="000C3532" w:rsidRDefault="000C3532" w:rsidP="000C3532">
      <w:pPr>
        <w:pStyle w:val="ADANB"/>
        <w:rPr>
          <w:ins w:id="4829" w:author="3.0" w:date="2014-08-28T16:05:00Z"/>
        </w:rPr>
      </w:pPr>
    </w:p>
    <w:p w:rsidR="000C3532" w:rsidRDefault="000C3532" w:rsidP="000C3532">
      <w:pPr>
        <w:pStyle w:val="ADANB"/>
        <w:rPr>
          <w:ins w:id="4830" w:author="3.0" w:date="2014-08-28T16:05:00Z"/>
        </w:rPr>
      </w:pPr>
    </w:p>
    <w:p w:rsidR="000C3532" w:rsidRDefault="000C3532" w:rsidP="000C3532">
      <w:pPr>
        <w:pStyle w:val="ADANB"/>
        <w:rPr>
          <w:ins w:id="4831" w:author="3.0" w:date="2014-08-28T16:05:00Z"/>
        </w:rPr>
      </w:pPr>
      <w:ins w:id="4832" w:author="3.0" w:date="2014-08-28T16:05:00Z">
        <w:r>
          <w:t>652. coded_DMI_input_msg (data flow) =</w:t>
        </w:r>
      </w:ins>
    </w:p>
    <w:p w:rsidR="000C3532" w:rsidRDefault="000C3532" w:rsidP="000C3532">
      <w:pPr>
        <w:pStyle w:val="ADANB"/>
        <w:rPr>
          <w:ins w:id="4833" w:author="3.0" w:date="2014-08-28T16:05:00Z"/>
        </w:rPr>
      </w:pPr>
      <w:ins w:id="4834" w:author="3.0" w:date="2014-08-28T16:05:00Z">
        <w:r>
          <w:t>n_of_bits_in_DMI_i_msg{bit}n_of_bits_in_DMI_i_msg</w:t>
        </w:r>
      </w:ins>
    </w:p>
    <w:p w:rsidR="000C3532" w:rsidRDefault="000C3532" w:rsidP="000C3532">
      <w:pPr>
        <w:pStyle w:val="ADANB"/>
        <w:rPr>
          <w:ins w:id="4835" w:author="3.0" w:date="2014-08-28T16:05:00Z"/>
        </w:rPr>
      </w:pPr>
      <w:ins w:id="4836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4837" w:author="3.0" w:date="2014-08-28T16:05:00Z"/>
        </w:rPr>
      </w:pPr>
      <w:ins w:id="4838" w:author="3.0" w:date="2014-08-28T16:05:00Z">
        <w:r>
          <w:t>full_name    : N/A;</w:t>
        </w:r>
      </w:ins>
    </w:p>
    <w:p w:rsidR="000C3532" w:rsidRDefault="000C3532" w:rsidP="000C3532">
      <w:pPr>
        <w:pStyle w:val="ADANB"/>
        <w:rPr>
          <w:ins w:id="4839" w:author="3.0" w:date="2014-08-28T16:05:00Z"/>
        </w:rPr>
      </w:pPr>
      <w:ins w:id="4840" w:author="3.0" w:date="2014-08-28T16:05:00Z">
        <w:r>
          <w:t>rate         : N/A;</w:t>
        </w:r>
      </w:ins>
    </w:p>
    <w:p w:rsidR="000C3532" w:rsidRDefault="000C3532" w:rsidP="000C3532">
      <w:pPr>
        <w:pStyle w:val="ADANB"/>
        <w:rPr>
          <w:ins w:id="4841" w:author="3.0" w:date="2014-08-28T16:05:00Z"/>
        </w:rPr>
      </w:pPr>
      <w:ins w:id="4842" w:author="3.0" w:date="2014-08-28T16:05:00Z">
        <w:r>
          <w:t>range        : N/A;</w:t>
        </w:r>
      </w:ins>
    </w:p>
    <w:p w:rsidR="000C3532" w:rsidRDefault="000C3532" w:rsidP="000C3532">
      <w:pPr>
        <w:pStyle w:val="ADANB"/>
        <w:rPr>
          <w:ins w:id="4843" w:author="3.0" w:date="2014-08-28T16:05:00Z"/>
        </w:rPr>
      </w:pPr>
      <w:ins w:id="4844" w:author="3.0" w:date="2014-08-28T16:05:00Z">
        <w:r>
          <w:t>resolution   : N/A;</w:t>
        </w:r>
      </w:ins>
    </w:p>
    <w:p w:rsidR="000C3532" w:rsidRDefault="000C3532" w:rsidP="000C3532">
      <w:pPr>
        <w:pStyle w:val="ADANB"/>
        <w:rPr>
          <w:ins w:id="4845" w:author="3.0" w:date="2014-08-28T16:05:00Z"/>
        </w:rPr>
      </w:pPr>
      <w:ins w:id="4846" w:author="3.0" w:date="2014-08-28T16:05:00Z">
        <w:r>
          <w:t>units        : N/A;</w:t>
        </w:r>
      </w:ins>
    </w:p>
    <w:p w:rsidR="000C3532" w:rsidRDefault="000C3532" w:rsidP="000C3532">
      <w:pPr>
        <w:pStyle w:val="ADANB"/>
        <w:rPr>
          <w:ins w:id="4847" w:author="3.0" w:date="2014-08-28T16:05:00Z"/>
        </w:rPr>
      </w:pPr>
      <w:ins w:id="4848" w:author="3.0" w:date="2014-08-28T16:05:00Z">
        <w:r>
          <w:t>value_names  : N/A;</w:t>
        </w:r>
      </w:ins>
    </w:p>
    <w:p w:rsidR="000C3532" w:rsidRDefault="000C3532" w:rsidP="000C3532">
      <w:pPr>
        <w:pStyle w:val="ADANB"/>
        <w:rPr>
          <w:ins w:id="4849" w:author="3.0" w:date="2014-08-28T16:05:00Z"/>
        </w:rPr>
      </w:pPr>
      <w:ins w:id="4850" w:author="3.0" w:date="2014-08-28T16:05:00Z">
        <w:r>
          <w:t>description  : coded MMI input message;</w:t>
        </w:r>
      </w:ins>
    </w:p>
    <w:p w:rsidR="000C3532" w:rsidRDefault="000C3532" w:rsidP="000C3532">
      <w:pPr>
        <w:pStyle w:val="ADANB"/>
        <w:rPr>
          <w:ins w:id="4851" w:author="3.0" w:date="2014-08-28T16:05:00Z"/>
        </w:rPr>
      </w:pPr>
    </w:p>
    <w:p w:rsidR="000C3532" w:rsidRDefault="000C3532" w:rsidP="000C3532">
      <w:pPr>
        <w:pStyle w:val="ADANB"/>
        <w:rPr>
          <w:ins w:id="4852" w:author="3.0" w:date="2014-08-28T16:05:00Z"/>
        </w:rPr>
      </w:pPr>
    </w:p>
    <w:p w:rsidR="000C3532" w:rsidRDefault="000C3532" w:rsidP="000C3532">
      <w:pPr>
        <w:pStyle w:val="ADANB"/>
        <w:rPr>
          <w:ins w:id="4853" w:author="3.0" w:date="2014-08-28T16:05:00Z"/>
        </w:rPr>
      </w:pPr>
      <w:ins w:id="4854" w:author="3.0" w:date="2014-08-28T16:05:00Z">
        <w:r>
          <w:t>2223. n_of_bits_in_DMI_i_msg (data flow, cel) =</w:t>
        </w:r>
      </w:ins>
    </w:p>
    <w:p w:rsidR="000C3532" w:rsidRDefault="000C3532" w:rsidP="000C3532">
      <w:pPr>
        <w:pStyle w:val="ADANB"/>
        <w:rPr>
          <w:ins w:id="4855" w:author="3.0" w:date="2014-08-28T16:05:00Z"/>
        </w:rPr>
      </w:pPr>
      <w:ins w:id="4856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4857" w:author="3.0" w:date="2014-08-28T16:05:00Z"/>
        </w:rPr>
      </w:pPr>
      <w:ins w:id="4858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4859" w:author="3.0" w:date="2014-08-28T16:05:00Z"/>
        </w:rPr>
      </w:pPr>
      <w:ins w:id="4860" w:author="3.0" w:date="2014-08-28T16:05:00Z">
        <w:r>
          <w:t>full_name    : N/A;</w:t>
        </w:r>
      </w:ins>
    </w:p>
    <w:p w:rsidR="000C3532" w:rsidRDefault="000C3532" w:rsidP="000C3532">
      <w:pPr>
        <w:pStyle w:val="ADANB"/>
        <w:rPr>
          <w:ins w:id="4861" w:author="3.0" w:date="2014-08-28T16:05:00Z"/>
        </w:rPr>
      </w:pPr>
      <w:ins w:id="4862" w:author="3.0" w:date="2014-08-28T16:05:00Z">
        <w:r>
          <w:t>rate         : N/A;</w:t>
        </w:r>
      </w:ins>
    </w:p>
    <w:p w:rsidR="000C3532" w:rsidRDefault="000C3532" w:rsidP="000C3532">
      <w:pPr>
        <w:pStyle w:val="ADANB"/>
        <w:rPr>
          <w:ins w:id="4863" w:author="3.0" w:date="2014-08-28T16:05:00Z"/>
        </w:rPr>
      </w:pPr>
      <w:ins w:id="4864" w:author="3.0" w:date="2014-08-28T16:05:00Z">
        <w:r>
          <w:t>range        : 1..2296;</w:t>
        </w:r>
      </w:ins>
    </w:p>
    <w:p w:rsidR="000C3532" w:rsidRDefault="000C3532" w:rsidP="000C3532">
      <w:pPr>
        <w:pStyle w:val="ADANB"/>
        <w:rPr>
          <w:ins w:id="4865" w:author="3.0" w:date="2014-08-28T16:05:00Z"/>
        </w:rPr>
      </w:pPr>
      <w:ins w:id="4866" w:author="3.0" w:date="2014-08-28T16:05:00Z">
        <w:r>
          <w:t>resolution   : 1;</w:t>
        </w:r>
      </w:ins>
    </w:p>
    <w:p w:rsidR="000C3532" w:rsidRDefault="000C3532" w:rsidP="000C3532">
      <w:pPr>
        <w:pStyle w:val="ADANB"/>
        <w:rPr>
          <w:ins w:id="4867" w:author="3.0" w:date="2014-08-28T16:05:00Z"/>
        </w:rPr>
      </w:pPr>
      <w:ins w:id="4868" w:author="3.0" w:date="2014-08-28T16:05:00Z">
        <w:r>
          <w:t>units        : N/A;</w:t>
        </w:r>
      </w:ins>
    </w:p>
    <w:p w:rsidR="000C3532" w:rsidRDefault="000C3532" w:rsidP="000C3532">
      <w:pPr>
        <w:pStyle w:val="ADANB"/>
        <w:rPr>
          <w:ins w:id="4869" w:author="3.0" w:date="2014-08-28T16:05:00Z"/>
        </w:rPr>
      </w:pPr>
      <w:ins w:id="4870" w:author="3.0" w:date="2014-08-28T16:05:00Z">
        <w:r>
          <w:t>value_names  : N/A;</w:t>
        </w:r>
      </w:ins>
    </w:p>
    <w:p w:rsidR="000C3532" w:rsidRDefault="000C3532" w:rsidP="000C3532">
      <w:pPr>
        <w:pStyle w:val="ADANB"/>
        <w:rPr>
          <w:ins w:id="4871" w:author="3.0" w:date="2014-08-28T16:05:00Z"/>
        </w:rPr>
      </w:pPr>
      <w:ins w:id="4872" w:author="3.0" w:date="2014-08-28T16:05:00Z">
        <w:r>
          <w:t>description  : number of bits in a DMI input message</w:t>
        </w:r>
      </w:ins>
    </w:p>
    <w:p w:rsidR="000C3532" w:rsidRDefault="000C3532" w:rsidP="000C3532">
      <w:pPr>
        <w:pStyle w:val="ADANB"/>
        <w:rPr>
          <w:ins w:id="4873" w:author="3.0" w:date="2014-08-28T16:05:00Z"/>
        </w:rPr>
      </w:pPr>
    </w:p>
    <w:p w:rsidR="000C3532" w:rsidRDefault="000C3532" w:rsidP="000C3532">
      <w:pPr>
        <w:pStyle w:val="ADANB"/>
        <w:rPr>
          <w:ins w:id="4874" w:author="3.0" w:date="2014-08-28T16:05:00Z"/>
        </w:rPr>
      </w:pPr>
    </w:p>
    <w:p w:rsidR="000C3532" w:rsidRDefault="000C3532" w:rsidP="000C3532">
      <w:pPr>
        <w:pStyle w:val="ADANB"/>
        <w:rPr>
          <w:ins w:id="4875" w:author="3.0" w:date="2014-08-28T16:05:00Z"/>
        </w:rPr>
      </w:pPr>
    </w:p>
    <w:p w:rsidR="000C3532" w:rsidRDefault="000C3532" w:rsidP="000C3532">
      <w:pPr>
        <w:pStyle w:val="ADANB"/>
        <w:rPr>
          <w:ins w:id="4876" w:author="3.0" w:date="2014-08-28T16:05:00Z"/>
        </w:rPr>
      </w:pPr>
      <w:ins w:id="4877" w:author="3.0" w:date="2014-08-28T16:05:00Z">
        <w:r>
          <w:t>55. active_DMI_channel (data flow, del) =</w:t>
        </w:r>
      </w:ins>
    </w:p>
    <w:p w:rsidR="000C3532" w:rsidRDefault="000C3532" w:rsidP="000C3532">
      <w:pPr>
        <w:pStyle w:val="ADANB"/>
        <w:rPr>
          <w:ins w:id="4878" w:author="3.0" w:date="2014-08-28T16:05:00Z"/>
        </w:rPr>
      </w:pPr>
      <w:ins w:id="4879" w:author="3.0" w:date="2014-08-28T16:05:00Z">
        <w:r>
          <w:t>["NO_DMI_CHANNEL"|"DMI_CHANNEL_1"|"DMI_CHANNEL_2"].</w:t>
        </w:r>
      </w:ins>
    </w:p>
    <w:p w:rsidR="000C3532" w:rsidRDefault="000C3532" w:rsidP="000C3532">
      <w:pPr>
        <w:pStyle w:val="ADANB"/>
        <w:rPr>
          <w:ins w:id="4880" w:author="3.0" w:date="2014-08-28T16:05:00Z"/>
        </w:rPr>
      </w:pPr>
    </w:p>
    <w:p w:rsidR="000C3532" w:rsidRDefault="000C3532" w:rsidP="000C3532">
      <w:pPr>
        <w:pStyle w:val="ADANB"/>
        <w:rPr>
          <w:ins w:id="4881" w:author="3.0" w:date="2014-08-28T16:05:00Z"/>
        </w:rPr>
      </w:pPr>
      <w:ins w:id="4882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4883" w:author="3.0" w:date="2014-08-28T16:05:00Z"/>
        </w:rPr>
      </w:pPr>
      <w:ins w:id="4884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4885" w:author="3.0" w:date="2014-08-28T16:05:00Z"/>
        </w:rPr>
      </w:pPr>
      <w:ins w:id="4886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4887" w:author="3.0" w:date="2014-08-28T16:05:00Z"/>
        </w:rPr>
      </w:pPr>
      <w:ins w:id="4888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4889" w:author="3.0" w:date="2014-08-28T16:05:00Z"/>
        </w:rPr>
      </w:pPr>
      <w:ins w:id="4890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4891" w:author="3.0" w:date="2014-08-28T16:05:00Z"/>
        </w:rPr>
      </w:pPr>
      <w:ins w:id="4892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4893" w:author="3.0" w:date="2014-08-28T16:05:00Z"/>
        </w:rPr>
      </w:pPr>
      <w:ins w:id="4894" w:author="3.0" w:date="2014-08-28T16:05:00Z">
        <w:r>
          <w:t>description  : Current active DMI channel for STMs</w:t>
        </w:r>
      </w:ins>
    </w:p>
    <w:p w:rsidR="000C3532" w:rsidRDefault="000C3532" w:rsidP="000C3532">
      <w:pPr>
        <w:pStyle w:val="ADANB"/>
        <w:rPr>
          <w:ins w:id="4895" w:author="3.0" w:date="2014-08-28T16:05:00Z"/>
        </w:rPr>
      </w:pPr>
    </w:p>
    <w:p w:rsidR="000C3532" w:rsidRDefault="000C3532" w:rsidP="000C3532">
      <w:pPr>
        <w:pStyle w:val="ADANB"/>
        <w:rPr>
          <w:ins w:id="4896" w:author="3.0" w:date="2014-08-28T16:05:00Z"/>
        </w:rPr>
      </w:pPr>
    </w:p>
    <w:p w:rsidR="000C3532" w:rsidRDefault="000C3532" w:rsidP="000C3532">
      <w:pPr>
        <w:pStyle w:val="ADANB"/>
        <w:rPr>
          <w:ins w:id="4897" w:author="3.0" w:date="2014-08-28T16:05:00Z"/>
        </w:rPr>
      </w:pPr>
      <w:ins w:id="4898" w:author="3.0" w:date="2014-08-28T16:05:00Z">
        <w:r>
          <w:t>3349. STM_input_info (data flow) =</w:t>
        </w:r>
      </w:ins>
    </w:p>
    <w:p w:rsidR="000C3532" w:rsidRDefault="000C3532" w:rsidP="000C3532">
      <w:pPr>
        <w:pStyle w:val="ADANB"/>
        <w:rPr>
          <w:ins w:id="4899" w:author="3.0" w:date="2014-08-28T16:05:00Z"/>
        </w:rPr>
      </w:pPr>
      <w:ins w:id="4900" w:author="3.0" w:date="2014-08-28T16:05:00Z">
        <w:r>
          <w:t>STM_input_msgs_info</w:t>
        </w:r>
      </w:ins>
    </w:p>
    <w:p w:rsidR="000C3532" w:rsidRDefault="000C3532" w:rsidP="000C3532">
      <w:pPr>
        <w:pStyle w:val="ADANB"/>
        <w:rPr>
          <w:ins w:id="4901" w:author="3.0" w:date="2014-08-28T16:05:00Z"/>
        </w:rPr>
      </w:pPr>
      <w:ins w:id="4902" w:author="3.0" w:date="2014-08-28T16:05:00Z">
        <w:r>
          <w:t>+STM_specific_input_msgs_info.</w:t>
        </w:r>
      </w:ins>
    </w:p>
    <w:p w:rsidR="000C3532" w:rsidRDefault="000C3532" w:rsidP="000C3532">
      <w:pPr>
        <w:pStyle w:val="ADANB"/>
        <w:rPr>
          <w:ins w:id="4903" w:author="3.0" w:date="2014-08-28T16:05:00Z"/>
        </w:rPr>
      </w:pPr>
    </w:p>
    <w:p w:rsidR="000C3532" w:rsidRDefault="000C3532" w:rsidP="000C3532">
      <w:pPr>
        <w:pStyle w:val="ADANB"/>
        <w:rPr>
          <w:ins w:id="4904" w:author="3.0" w:date="2014-08-28T16:05:00Z"/>
        </w:rPr>
      </w:pPr>
      <w:ins w:id="4905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4906" w:author="3.0" w:date="2014-08-28T16:05:00Z"/>
        </w:rPr>
      </w:pPr>
      <w:ins w:id="4907" w:author="3.0" w:date="2014-08-28T16:05:00Z">
        <w:r>
          <w:t>rate         : at each cycle</w:t>
        </w:r>
      </w:ins>
    </w:p>
    <w:p w:rsidR="000C3532" w:rsidRDefault="000C3532" w:rsidP="000C3532">
      <w:pPr>
        <w:pStyle w:val="ADANB"/>
        <w:rPr>
          <w:ins w:id="4908" w:author="3.0" w:date="2014-08-28T16:05:00Z"/>
        </w:rPr>
      </w:pPr>
      <w:ins w:id="4909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4910" w:author="3.0" w:date="2014-08-28T16:05:00Z"/>
        </w:rPr>
      </w:pPr>
      <w:ins w:id="4911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4912" w:author="3.0" w:date="2014-08-28T16:05:00Z"/>
        </w:rPr>
      </w:pPr>
      <w:ins w:id="4913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4914" w:author="3.0" w:date="2014-08-28T16:05:00Z"/>
        </w:rPr>
      </w:pPr>
      <w:ins w:id="4915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4916" w:author="3.0" w:date="2014-08-28T16:05:00Z"/>
        </w:rPr>
      </w:pPr>
      <w:ins w:id="4917" w:author="3.0" w:date="2014-08-28T16:05:00Z">
        <w:r>
          <w:t>description  : STM input information</w:t>
        </w:r>
      </w:ins>
    </w:p>
    <w:p w:rsidR="000C3532" w:rsidRDefault="000C3532" w:rsidP="000C3532">
      <w:pPr>
        <w:pStyle w:val="ADANB"/>
        <w:rPr>
          <w:ins w:id="4918" w:author="3.0" w:date="2014-08-28T16:05:00Z"/>
        </w:rPr>
      </w:pPr>
    </w:p>
    <w:p w:rsidR="000C3532" w:rsidRDefault="000C3532" w:rsidP="000C3532">
      <w:pPr>
        <w:pStyle w:val="ADANB"/>
        <w:rPr>
          <w:ins w:id="4919" w:author="3.0" w:date="2014-08-28T16:05:00Z"/>
        </w:rPr>
      </w:pPr>
    </w:p>
    <w:p w:rsidR="000C3532" w:rsidRDefault="000C3532" w:rsidP="000C3532">
      <w:pPr>
        <w:pStyle w:val="ADANB"/>
        <w:rPr>
          <w:ins w:id="4920" w:author="3.0" w:date="2014-08-28T16:05:00Z"/>
        </w:rPr>
      </w:pPr>
      <w:ins w:id="4921" w:author="3.0" w:date="2014-08-28T16:05:00Z">
        <w:r>
          <w:t>3353. STM_input_msgs_info (data flow) =</w:t>
        </w:r>
      </w:ins>
    </w:p>
    <w:p w:rsidR="000C3532" w:rsidRDefault="000C3532" w:rsidP="000C3532">
      <w:pPr>
        <w:pStyle w:val="ADANB"/>
        <w:rPr>
          <w:ins w:id="4922" w:author="3.0" w:date="2014-08-28T16:05:00Z"/>
        </w:rPr>
      </w:pPr>
      <w:ins w:id="4923" w:author="3.0" w:date="2014-08-28T16:05:00Z">
        <w:r>
          <w:t>max_n_of_STM_input_msgs{STM_input_msg_info</w:t>
        </w:r>
      </w:ins>
    </w:p>
    <w:p w:rsidR="000C3532" w:rsidRDefault="000C3532" w:rsidP="000C3532">
      <w:pPr>
        <w:pStyle w:val="ADANB"/>
        <w:rPr>
          <w:ins w:id="4924" w:author="3.0" w:date="2014-08-28T16:05:00Z"/>
        </w:rPr>
      </w:pPr>
      <w:ins w:id="4925" w:author="3.0" w:date="2014-08-28T16:05:00Z">
        <w:r>
          <w:t xml:space="preserve">                               }max_n_of_STM_input_msgs.</w:t>
        </w:r>
      </w:ins>
    </w:p>
    <w:p w:rsidR="000C3532" w:rsidRDefault="000C3532" w:rsidP="000C3532">
      <w:pPr>
        <w:pStyle w:val="ADANB"/>
        <w:rPr>
          <w:ins w:id="4926" w:author="3.0" w:date="2014-08-28T16:05:00Z"/>
        </w:rPr>
      </w:pPr>
    </w:p>
    <w:p w:rsidR="000C3532" w:rsidRDefault="000C3532" w:rsidP="000C3532">
      <w:pPr>
        <w:pStyle w:val="ADANB"/>
        <w:rPr>
          <w:ins w:id="4927" w:author="3.0" w:date="2014-08-28T16:05:00Z"/>
        </w:rPr>
      </w:pPr>
      <w:ins w:id="4928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4929" w:author="3.0" w:date="2014-08-28T16:05:00Z"/>
        </w:rPr>
      </w:pPr>
      <w:ins w:id="4930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4931" w:author="3.0" w:date="2014-08-28T16:05:00Z"/>
        </w:rPr>
      </w:pPr>
      <w:ins w:id="4932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4933" w:author="3.0" w:date="2014-08-28T16:05:00Z"/>
        </w:rPr>
      </w:pPr>
      <w:ins w:id="4934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4935" w:author="3.0" w:date="2014-08-28T16:05:00Z"/>
        </w:rPr>
      </w:pPr>
      <w:ins w:id="4936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4937" w:author="3.0" w:date="2014-08-28T16:05:00Z"/>
        </w:rPr>
      </w:pPr>
      <w:ins w:id="4938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4939" w:author="3.0" w:date="2014-08-28T16:05:00Z"/>
        </w:rPr>
      </w:pPr>
      <w:ins w:id="4940" w:author="3.0" w:date="2014-08-28T16:05:00Z">
        <w:r>
          <w:t>description  : STM input messages information</w:t>
        </w:r>
      </w:ins>
    </w:p>
    <w:p w:rsidR="000C3532" w:rsidRDefault="000C3532" w:rsidP="000C3532">
      <w:pPr>
        <w:pStyle w:val="ADANB"/>
        <w:rPr>
          <w:ins w:id="4941" w:author="3.0" w:date="2014-08-28T16:05:00Z"/>
        </w:rPr>
      </w:pPr>
    </w:p>
    <w:p w:rsidR="000C3532" w:rsidRDefault="000C3532" w:rsidP="000C3532">
      <w:pPr>
        <w:pStyle w:val="ADANB"/>
        <w:rPr>
          <w:ins w:id="4942" w:author="3.0" w:date="2014-08-28T16:05:00Z"/>
        </w:rPr>
      </w:pPr>
    </w:p>
    <w:p w:rsidR="000C3532" w:rsidRDefault="000C3532" w:rsidP="000C3532">
      <w:pPr>
        <w:pStyle w:val="ADANB"/>
        <w:rPr>
          <w:ins w:id="4943" w:author="3.0" w:date="2014-08-28T16:05:00Z"/>
        </w:rPr>
      </w:pPr>
    </w:p>
    <w:p w:rsidR="000C3532" w:rsidRDefault="000C3532" w:rsidP="000C3532">
      <w:pPr>
        <w:pStyle w:val="ADANB"/>
        <w:rPr>
          <w:ins w:id="4944" w:author="3.0" w:date="2014-08-28T16:05:00Z"/>
        </w:rPr>
      </w:pPr>
    </w:p>
    <w:p w:rsidR="000C3532" w:rsidRDefault="000C3532" w:rsidP="000C3532">
      <w:pPr>
        <w:pStyle w:val="ADANB"/>
        <w:rPr>
          <w:ins w:id="4945" w:author="3.0" w:date="2014-08-28T16:05:00Z"/>
        </w:rPr>
      </w:pPr>
      <w:ins w:id="4946" w:author="3.0" w:date="2014-08-28T16:05:00Z">
        <w:r>
          <w:t>2026. max_n_of_STM_input_msgs (data flow, pel) =</w:t>
        </w:r>
      </w:ins>
    </w:p>
    <w:p w:rsidR="000C3532" w:rsidRDefault="000C3532" w:rsidP="000C3532">
      <w:pPr>
        <w:pStyle w:val="ADANB"/>
        <w:rPr>
          <w:ins w:id="4947" w:author="3.0" w:date="2014-08-28T16:05:00Z"/>
        </w:rPr>
      </w:pPr>
      <w:ins w:id="4948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4949" w:author="3.0" w:date="2014-08-28T16:05:00Z"/>
        </w:rPr>
      </w:pPr>
    </w:p>
    <w:p w:rsidR="000C3532" w:rsidRDefault="000C3532" w:rsidP="000C3532">
      <w:pPr>
        <w:pStyle w:val="ADANB"/>
        <w:rPr>
          <w:ins w:id="4950" w:author="3.0" w:date="2014-08-28T16:05:00Z"/>
        </w:rPr>
      </w:pPr>
      <w:ins w:id="4951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4952" w:author="3.0" w:date="2014-08-28T16:05:00Z"/>
        </w:rPr>
      </w:pPr>
      <w:ins w:id="4953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4954" w:author="3.0" w:date="2014-08-28T16:05:00Z"/>
        </w:rPr>
      </w:pPr>
      <w:ins w:id="4955" w:author="3.0" w:date="2014-08-28T16:05:00Z">
        <w:r>
          <w:t xml:space="preserve">range        : 80..80  </w:t>
        </w:r>
      </w:ins>
    </w:p>
    <w:p w:rsidR="000C3532" w:rsidRDefault="000C3532" w:rsidP="000C3532">
      <w:pPr>
        <w:pStyle w:val="ADANB"/>
        <w:rPr>
          <w:ins w:id="4956" w:author="3.0" w:date="2014-08-28T16:05:00Z"/>
        </w:rPr>
      </w:pPr>
      <w:ins w:id="4957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4958" w:author="3.0" w:date="2014-08-28T16:05:00Z"/>
        </w:rPr>
      </w:pPr>
      <w:ins w:id="4959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4960" w:author="3.0" w:date="2014-08-28T16:05:00Z"/>
        </w:rPr>
      </w:pPr>
      <w:ins w:id="4961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4962" w:author="3.0" w:date="2014-08-28T16:05:00Z"/>
        </w:rPr>
      </w:pPr>
      <w:ins w:id="4963" w:author="3.0" w:date="2014-08-28T16:05:00Z">
        <w:r>
          <w:t>description  : maximum number of messages from the STMs.</w:t>
        </w:r>
      </w:ins>
    </w:p>
    <w:p w:rsidR="000C3532" w:rsidRDefault="000C3532" w:rsidP="000C3532">
      <w:pPr>
        <w:pStyle w:val="ADANB"/>
        <w:rPr>
          <w:ins w:id="4964" w:author="3.0" w:date="2014-08-28T16:05:00Z"/>
        </w:rPr>
      </w:pPr>
    </w:p>
    <w:p w:rsidR="000C3532" w:rsidRDefault="000C3532" w:rsidP="000C3532">
      <w:pPr>
        <w:pStyle w:val="ADANB"/>
        <w:rPr>
          <w:ins w:id="4965" w:author="3.0" w:date="2014-08-28T16:05:00Z"/>
        </w:rPr>
      </w:pPr>
    </w:p>
    <w:p w:rsidR="000C3532" w:rsidRDefault="000C3532" w:rsidP="000C3532">
      <w:pPr>
        <w:pStyle w:val="ADANB"/>
        <w:rPr>
          <w:ins w:id="4966" w:author="3.0" w:date="2014-08-28T16:05:00Z"/>
        </w:rPr>
      </w:pPr>
      <w:ins w:id="4967" w:author="3.0" w:date="2014-08-28T16:05:00Z">
        <w:r>
          <w:t>3352. STM_input_msg_info (data flow) =</w:t>
        </w:r>
      </w:ins>
    </w:p>
    <w:p w:rsidR="000C3532" w:rsidRDefault="000C3532" w:rsidP="000C3532">
      <w:pPr>
        <w:pStyle w:val="ADANB"/>
        <w:rPr>
          <w:ins w:id="4968" w:author="3.0" w:date="2014-08-28T16:05:00Z"/>
        </w:rPr>
      </w:pPr>
      <w:ins w:id="4969" w:author="3.0" w:date="2014-08-28T16:05:00Z">
        <w:r>
          <w:t>is_present</w:t>
        </w:r>
      </w:ins>
    </w:p>
    <w:p w:rsidR="000C3532" w:rsidRDefault="000C3532" w:rsidP="000C3532">
      <w:pPr>
        <w:pStyle w:val="ADANB"/>
        <w:rPr>
          <w:ins w:id="4970" w:author="3.0" w:date="2014-08-28T16:05:00Z"/>
        </w:rPr>
      </w:pPr>
      <w:ins w:id="4971" w:author="3.0" w:date="2014-08-28T16:05:00Z">
        <w:r>
          <w:t>+kind</w:t>
        </w:r>
      </w:ins>
    </w:p>
    <w:p w:rsidR="000C3532" w:rsidRDefault="000C3532" w:rsidP="000C3532">
      <w:pPr>
        <w:pStyle w:val="ADANB"/>
        <w:rPr>
          <w:ins w:id="4972" w:author="3.0" w:date="2014-08-28T16:05:00Z"/>
        </w:rPr>
      </w:pPr>
      <w:ins w:id="4973" w:author="3.0" w:date="2014-08-28T16:05:00Z">
        <w:r>
          <w:t>+nid_STM</w:t>
        </w:r>
      </w:ins>
    </w:p>
    <w:p w:rsidR="000C3532" w:rsidRDefault="000C3532" w:rsidP="000C3532">
      <w:pPr>
        <w:pStyle w:val="ADANB"/>
        <w:rPr>
          <w:ins w:id="4974" w:author="3.0" w:date="2014-08-28T16:05:00Z"/>
        </w:rPr>
      </w:pPr>
      <w:ins w:id="4975" w:author="3.0" w:date="2014-08-28T16:05:00Z">
        <w:r>
          <w:t>+coded_STM_input_msg.</w:t>
        </w:r>
      </w:ins>
    </w:p>
    <w:p w:rsidR="000C3532" w:rsidRDefault="000C3532" w:rsidP="000C3532">
      <w:pPr>
        <w:pStyle w:val="ADANB"/>
        <w:rPr>
          <w:ins w:id="4976" w:author="3.0" w:date="2014-08-28T16:05:00Z"/>
        </w:rPr>
      </w:pPr>
    </w:p>
    <w:p w:rsidR="000C3532" w:rsidRDefault="000C3532" w:rsidP="000C3532">
      <w:pPr>
        <w:pStyle w:val="ADANB"/>
        <w:rPr>
          <w:ins w:id="4977" w:author="3.0" w:date="2014-08-28T16:05:00Z"/>
        </w:rPr>
      </w:pPr>
      <w:ins w:id="4978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4979" w:author="3.0" w:date="2014-08-28T16:05:00Z"/>
        </w:rPr>
      </w:pPr>
      <w:ins w:id="4980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4981" w:author="3.0" w:date="2014-08-28T16:05:00Z"/>
        </w:rPr>
      </w:pPr>
      <w:ins w:id="4982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4983" w:author="3.0" w:date="2014-08-28T16:05:00Z"/>
        </w:rPr>
      </w:pPr>
      <w:ins w:id="4984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4985" w:author="3.0" w:date="2014-08-28T16:05:00Z"/>
        </w:rPr>
      </w:pPr>
      <w:ins w:id="4986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4987" w:author="3.0" w:date="2014-08-28T16:05:00Z"/>
        </w:rPr>
      </w:pPr>
      <w:ins w:id="4988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4989" w:author="3.0" w:date="2014-08-28T16:05:00Z"/>
        </w:rPr>
      </w:pPr>
      <w:ins w:id="4990" w:author="3.0" w:date="2014-08-28T16:05:00Z">
        <w:r>
          <w:t>description  : STM input message information</w:t>
        </w:r>
      </w:ins>
    </w:p>
    <w:p w:rsidR="000C3532" w:rsidRDefault="000C3532" w:rsidP="000C3532">
      <w:pPr>
        <w:pStyle w:val="ADANB"/>
        <w:rPr>
          <w:ins w:id="4991" w:author="3.0" w:date="2014-08-28T16:05:00Z"/>
        </w:rPr>
      </w:pPr>
    </w:p>
    <w:p w:rsidR="000C3532" w:rsidRDefault="000C3532" w:rsidP="000C3532">
      <w:pPr>
        <w:pStyle w:val="ADANB"/>
        <w:rPr>
          <w:ins w:id="4992" w:author="3.0" w:date="2014-08-28T16:05:00Z"/>
        </w:rPr>
      </w:pPr>
    </w:p>
    <w:p w:rsidR="000C3532" w:rsidRDefault="000C3532" w:rsidP="000C3532">
      <w:pPr>
        <w:pStyle w:val="ADANB"/>
        <w:rPr>
          <w:ins w:id="4993" w:author="3.0" w:date="2014-08-28T16:05:00Z"/>
        </w:rPr>
      </w:pPr>
    </w:p>
    <w:p w:rsidR="000C3532" w:rsidRDefault="000C3532" w:rsidP="000C3532">
      <w:pPr>
        <w:pStyle w:val="ADANB"/>
        <w:rPr>
          <w:ins w:id="4994" w:author="3.0" w:date="2014-08-28T16:05:00Z"/>
        </w:rPr>
      </w:pPr>
      <w:ins w:id="4995" w:author="3.0" w:date="2014-08-28T16:05:00Z">
        <w:r>
          <w:t>2577. nid_STM (data flow, pel) =</w:t>
        </w:r>
      </w:ins>
    </w:p>
    <w:p w:rsidR="000C3532" w:rsidRDefault="000C3532" w:rsidP="000C3532">
      <w:pPr>
        <w:pStyle w:val="ADANB"/>
        <w:rPr>
          <w:ins w:id="4996" w:author="3.0" w:date="2014-08-28T16:05:00Z"/>
        </w:rPr>
      </w:pPr>
      <w:ins w:id="4997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4998" w:author="3.0" w:date="2014-08-28T16:05:00Z"/>
        </w:rPr>
      </w:pPr>
    </w:p>
    <w:p w:rsidR="000C3532" w:rsidRDefault="000C3532" w:rsidP="000C3532">
      <w:pPr>
        <w:pStyle w:val="ADANB"/>
        <w:rPr>
          <w:ins w:id="4999" w:author="3.0" w:date="2014-08-28T16:05:00Z"/>
        </w:rPr>
      </w:pPr>
      <w:ins w:id="5000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5001" w:author="3.0" w:date="2014-08-28T16:05:00Z"/>
        </w:rPr>
      </w:pPr>
      <w:ins w:id="5002" w:author="3.0" w:date="2014-08-28T16:05:00Z">
        <w:r>
          <w:t>rate         : N/A;</w:t>
        </w:r>
      </w:ins>
    </w:p>
    <w:p w:rsidR="000C3532" w:rsidRDefault="000C3532" w:rsidP="000C3532">
      <w:pPr>
        <w:pStyle w:val="ADANB"/>
        <w:rPr>
          <w:ins w:id="5003" w:author="3.0" w:date="2014-08-28T16:05:00Z"/>
        </w:rPr>
      </w:pPr>
      <w:ins w:id="5004" w:author="3.0" w:date="2014-08-28T16:05:00Z">
        <w:r>
          <w:t xml:space="preserve">range        : 0..255;  </w:t>
        </w:r>
      </w:ins>
    </w:p>
    <w:p w:rsidR="000C3532" w:rsidRDefault="000C3532" w:rsidP="000C3532">
      <w:pPr>
        <w:pStyle w:val="ADANB"/>
        <w:rPr>
          <w:ins w:id="5005" w:author="3.0" w:date="2014-08-28T16:05:00Z"/>
        </w:rPr>
      </w:pPr>
      <w:ins w:id="5006" w:author="3.0" w:date="2014-08-28T16:05:00Z">
        <w:r>
          <w:t xml:space="preserve">resolution   : 1;   </w:t>
        </w:r>
      </w:ins>
    </w:p>
    <w:p w:rsidR="000C3532" w:rsidRDefault="000C3532" w:rsidP="000C3532">
      <w:pPr>
        <w:pStyle w:val="ADANB"/>
        <w:rPr>
          <w:ins w:id="5007" w:author="3.0" w:date="2014-08-28T16:05:00Z"/>
        </w:rPr>
      </w:pPr>
      <w:ins w:id="5008" w:author="3.0" w:date="2014-08-28T16:05:00Z">
        <w:r>
          <w:t>units        : N/A;</w:t>
        </w:r>
      </w:ins>
    </w:p>
    <w:p w:rsidR="000C3532" w:rsidRDefault="000C3532" w:rsidP="000C3532">
      <w:pPr>
        <w:pStyle w:val="ADANB"/>
        <w:rPr>
          <w:ins w:id="5009" w:author="3.0" w:date="2014-08-28T16:05:00Z"/>
        </w:rPr>
      </w:pPr>
      <w:ins w:id="5010" w:author="3.0" w:date="2014-08-28T16:05:00Z">
        <w:r>
          <w:t>value names  : N/A;</w:t>
        </w:r>
      </w:ins>
    </w:p>
    <w:p w:rsidR="000C3532" w:rsidRDefault="000C3532" w:rsidP="000C3532">
      <w:pPr>
        <w:pStyle w:val="ADANB"/>
        <w:rPr>
          <w:ins w:id="5011" w:author="3.0" w:date="2014-08-28T16:05:00Z"/>
        </w:rPr>
      </w:pPr>
      <w:ins w:id="5012" w:author="3.0" w:date="2014-08-28T16:05:00Z">
        <w:r>
          <w:t>description  : NID_STM variable. Refer to Subset 058 for further information;</w:t>
        </w:r>
      </w:ins>
    </w:p>
    <w:p w:rsidR="000C3532" w:rsidRDefault="000C3532" w:rsidP="000C3532">
      <w:pPr>
        <w:pStyle w:val="ADANB"/>
        <w:rPr>
          <w:ins w:id="5013" w:author="3.0" w:date="2014-08-28T16:05:00Z"/>
        </w:rPr>
      </w:pPr>
    </w:p>
    <w:p w:rsidR="000C3532" w:rsidRDefault="000C3532" w:rsidP="000C3532">
      <w:pPr>
        <w:pStyle w:val="ADANB"/>
        <w:rPr>
          <w:ins w:id="5014" w:author="3.0" w:date="2014-08-28T16:05:00Z"/>
        </w:rPr>
      </w:pPr>
    </w:p>
    <w:p w:rsidR="000C3532" w:rsidRDefault="000C3532" w:rsidP="000C3532">
      <w:pPr>
        <w:pStyle w:val="ADANB"/>
        <w:rPr>
          <w:ins w:id="5015" w:author="3.0" w:date="2014-08-28T16:05:00Z"/>
        </w:rPr>
      </w:pPr>
    </w:p>
    <w:p w:rsidR="000C3532" w:rsidRDefault="000C3532" w:rsidP="000C3532">
      <w:pPr>
        <w:pStyle w:val="ADANB"/>
        <w:rPr>
          <w:ins w:id="5016" w:author="3.0" w:date="2014-08-28T16:05:00Z"/>
        </w:rPr>
      </w:pPr>
      <w:ins w:id="5017" w:author="3.0" w:date="2014-08-28T16:05:00Z">
        <w:r>
          <w:t>664. coded_STM_input_msg (data flow) =</w:t>
        </w:r>
      </w:ins>
    </w:p>
    <w:p w:rsidR="000C3532" w:rsidRDefault="000C3532" w:rsidP="000C3532">
      <w:pPr>
        <w:pStyle w:val="ADANB"/>
        <w:rPr>
          <w:ins w:id="5018" w:author="3.0" w:date="2014-08-28T16:05:00Z"/>
        </w:rPr>
      </w:pPr>
      <w:ins w:id="5019" w:author="3.0" w:date="2014-08-28T16:05:00Z">
        <w:r>
          <w:t>n_of_bits_in_STM_i_msg{bit}n_of_bits_in_STM_i_msg</w:t>
        </w:r>
      </w:ins>
    </w:p>
    <w:p w:rsidR="000C3532" w:rsidRDefault="000C3532" w:rsidP="000C3532">
      <w:pPr>
        <w:pStyle w:val="ADANB"/>
        <w:rPr>
          <w:ins w:id="5020" w:author="3.0" w:date="2014-08-28T16:05:00Z"/>
        </w:rPr>
      </w:pPr>
      <w:ins w:id="5021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5022" w:author="3.0" w:date="2014-08-28T16:05:00Z"/>
        </w:rPr>
      </w:pPr>
      <w:ins w:id="5023" w:author="3.0" w:date="2014-08-28T16:05:00Z">
        <w:r>
          <w:t>full_name    : N/A;</w:t>
        </w:r>
      </w:ins>
    </w:p>
    <w:p w:rsidR="000C3532" w:rsidRDefault="000C3532" w:rsidP="000C3532">
      <w:pPr>
        <w:pStyle w:val="ADANB"/>
        <w:rPr>
          <w:ins w:id="5024" w:author="3.0" w:date="2014-08-28T16:05:00Z"/>
        </w:rPr>
      </w:pPr>
      <w:ins w:id="5025" w:author="3.0" w:date="2014-08-28T16:05:00Z">
        <w:r>
          <w:t>rate         : N/A;</w:t>
        </w:r>
      </w:ins>
    </w:p>
    <w:p w:rsidR="000C3532" w:rsidRDefault="000C3532" w:rsidP="000C3532">
      <w:pPr>
        <w:pStyle w:val="ADANB"/>
        <w:rPr>
          <w:ins w:id="5026" w:author="3.0" w:date="2014-08-28T16:05:00Z"/>
        </w:rPr>
      </w:pPr>
      <w:ins w:id="5027" w:author="3.0" w:date="2014-08-28T16:05:00Z">
        <w:r>
          <w:t>range        : N/A;</w:t>
        </w:r>
      </w:ins>
    </w:p>
    <w:p w:rsidR="000C3532" w:rsidRDefault="000C3532" w:rsidP="000C3532">
      <w:pPr>
        <w:pStyle w:val="ADANB"/>
        <w:rPr>
          <w:ins w:id="5028" w:author="3.0" w:date="2014-08-28T16:05:00Z"/>
        </w:rPr>
      </w:pPr>
      <w:ins w:id="5029" w:author="3.0" w:date="2014-08-28T16:05:00Z">
        <w:r>
          <w:t>resolution   : N/A;</w:t>
        </w:r>
      </w:ins>
    </w:p>
    <w:p w:rsidR="000C3532" w:rsidRDefault="000C3532" w:rsidP="000C3532">
      <w:pPr>
        <w:pStyle w:val="ADANB"/>
        <w:rPr>
          <w:ins w:id="5030" w:author="3.0" w:date="2014-08-28T16:05:00Z"/>
        </w:rPr>
      </w:pPr>
      <w:ins w:id="5031" w:author="3.0" w:date="2014-08-28T16:05:00Z">
        <w:r>
          <w:t>units        : N/A;</w:t>
        </w:r>
      </w:ins>
    </w:p>
    <w:p w:rsidR="000C3532" w:rsidRDefault="000C3532" w:rsidP="000C3532">
      <w:pPr>
        <w:pStyle w:val="ADANB"/>
        <w:rPr>
          <w:ins w:id="5032" w:author="3.0" w:date="2014-08-28T16:05:00Z"/>
        </w:rPr>
      </w:pPr>
      <w:ins w:id="5033" w:author="3.0" w:date="2014-08-28T16:05:00Z">
        <w:r>
          <w:t>value_names  : N/A;</w:t>
        </w:r>
      </w:ins>
    </w:p>
    <w:p w:rsidR="000C3532" w:rsidRDefault="000C3532" w:rsidP="000C3532">
      <w:pPr>
        <w:pStyle w:val="ADANB"/>
        <w:rPr>
          <w:ins w:id="5034" w:author="3.0" w:date="2014-08-28T16:05:00Z"/>
        </w:rPr>
      </w:pPr>
      <w:ins w:id="5035" w:author="3.0" w:date="2014-08-28T16:05:00Z">
        <w:r>
          <w:t>description  : coded STM input message;</w:t>
        </w:r>
      </w:ins>
    </w:p>
    <w:p w:rsidR="000C3532" w:rsidRDefault="000C3532" w:rsidP="000C3532">
      <w:pPr>
        <w:pStyle w:val="ADANB"/>
        <w:rPr>
          <w:ins w:id="5036" w:author="3.0" w:date="2014-08-28T16:05:00Z"/>
        </w:rPr>
      </w:pPr>
    </w:p>
    <w:p w:rsidR="000C3532" w:rsidRDefault="000C3532" w:rsidP="000C3532">
      <w:pPr>
        <w:pStyle w:val="ADANB"/>
        <w:rPr>
          <w:ins w:id="5037" w:author="3.0" w:date="2014-08-28T16:05:00Z"/>
        </w:rPr>
      </w:pPr>
    </w:p>
    <w:p w:rsidR="000C3532" w:rsidRDefault="000C3532" w:rsidP="000C3532">
      <w:pPr>
        <w:pStyle w:val="ADANB"/>
        <w:rPr>
          <w:ins w:id="5038" w:author="3.0" w:date="2014-08-28T16:05:00Z"/>
        </w:rPr>
      </w:pPr>
    </w:p>
    <w:p w:rsidR="000C3532" w:rsidRDefault="000C3532" w:rsidP="000C3532">
      <w:pPr>
        <w:pStyle w:val="ADANB"/>
        <w:rPr>
          <w:ins w:id="5039" w:author="3.0" w:date="2014-08-28T16:05:00Z"/>
        </w:rPr>
      </w:pPr>
      <w:ins w:id="5040" w:author="3.0" w:date="2014-08-28T16:05:00Z">
        <w:r>
          <w:t>2234. n_of_bits_in_STM_i_msg (data flow, cel) =</w:t>
        </w:r>
      </w:ins>
    </w:p>
    <w:p w:rsidR="000C3532" w:rsidRDefault="000C3532" w:rsidP="000C3532">
      <w:pPr>
        <w:pStyle w:val="ADANB"/>
        <w:rPr>
          <w:ins w:id="5041" w:author="3.0" w:date="2014-08-28T16:05:00Z"/>
        </w:rPr>
      </w:pPr>
      <w:ins w:id="5042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5043" w:author="3.0" w:date="2014-08-28T16:05:00Z"/>
        </w:rPr>
      </w:pPr>
    </w:p>
    <w:p w:rsidR="000C3532" w:rsidRDefault="000C3532" w:rsidP="000C3532">
      <w:pPr>
        <w:pStyle w:val="ADANB"/>
        <w:rPr>
          <w:ins w:id="5044" w:author="3.0" w:date="2014-08-28T16:05:00Z"/>
        </w:rPr>
      </w:pPr>
      <w:ins w:id="5045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5046" w:author="3.0" w:date="2014-08-28T16:05:00Z"/>
        </w:rPr>
      </w:pPr>
      <w:ins w:id="5047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5048" w:author="3.0" w:date="2014-08-28T16:05:00Z"/>
        </w:rPr>
      </w:pPr>
      <w:ins w:id="5049" w:author="3.0" w:date="2014-08-28T16:05:00Z">
        <w:r>
          <w:t xml:space="preserve">range        : 0..1856  </w:t>
        </w:r>
      </w:ins>
    </w:p>
    <w:p w:rsidR="000C3532" w:rsidRDefault="000C3532" w:rsidP="000C3532">
      <w:pPr>
        <w:pStyle w:val="ADANB"/>
        <w:rPr>
          <w:ins w:id="5050" w:author="3.0" w:date="2014-08-28T16:05:00Z"/>
        </w:rPr>
      </w:pPr>
      <w:ins w:id="5051" w:author="3.0" w:date="2014-08-28T16:05:00Z">
        <w:r>
          <w:t xml:space="preserve">resolution   : 1   </w:t>
        </w:r>
      </w:ins>
    </w:p>
    <w:p w:rsidR="000C3532" w:rsidRDefault="000C3532" w:rsidP="000C3532">
      <w:pPr>
        <w:pStyle w:val="ADANB"/>
        <w:rPr>
          <w:ins w:id="5052" w:author="3.0" w:date="2014-08-28T16:05:00Z"/>
        </w:rPr>
      </w:pPr>
      <w:ins w:id="5053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5054" w:author="3.0" w:date="2014-08-28T16:05:00Z"/>
        </w:rPr>
      </w:pPr>
      <w:ins w:id="5055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5056" w:author="3.0" w:date="2014-08-28T16:05:00Z"/>
        </w:rPr>
      </w:pPr>
      <w:ins w:id="5057" w:author="3.0" w:date="2014-08-28T16:05:00Z">
        <w:r>
          <w:t>description  : number of bits in the STM input message.</w:t>
        </w:r>
      </w:ins>
    </w:p>
    <w:p w:rsidR="000C3532" w:rsidRDefault="000C3532" w:rsidP="000C3532">
      <w:pPr>
        <w:pStyle w:val="ADANB"/>
        <w:rPr>
          <w:ins w:id="5058" w:author="3.0" w:date="2014-08-28T16:05:00Z"/>
        </w:rPr>
      </w:pPr>
    </w:p>
    <w:p w:rsidR="000C3532" w:rsidRDefault="000C3532" w:rsidP="000C3532">
      <w:pPr>
        <w:pStyle w:val="ADANB"/>
        <w:rPr>
          <w:ins w:id="5059" w:author="3.0" w:date="2014-08-28T16:05:00Z"/>
        </w:rPr>
      </w:pPr>
    </w:p>
    <w:p w:rsidR="000C3532" w:rsidRDefault="000C3532" w:rsidP="000C3532">
      <w:pPr>
        <w:pStyle w:val="ADANB"/>
        <w:rPr>
          <w:ins w:id="5060" w:author="3.0" w:date="2014-08-28T16:05:00Z"/>
        </w:rPr>
      </w:pPr>
      <w:ins w:id="5061" w:author="3.0" w:date="2014-08-28T16:05:00Z">
        <w:r>
          <w:t>3417. STM_specific_input_msgs_info (data flow) =</w:t>
        </w:r>
      </w:ins>
    </w:p>
    <w:p w:rsidR="000C3532" w:rsidRDefault="000C3532" w:rsidP="000C3532">
      <w:pPr>
        <w:pStyle w:val="ADANB"/>
        <w:rPr>
          <w:ins w:id="5062" w:author="3.0" w:date="2014-08-28T16:05:00Z"/>
        </w:rPr>
      </w:pPr>
      <w:ins w:id="5063" w:author="3.0" w:date="2014-08-28T16:05:00Z">
        <w:r>
          <w:t>max_n_of_STM_specific_input_msgs{STM_specific_input_msg_info</w:t>
        </w:r>
      </w:ins>
    </w:p>
    <w:p w:rsidR="000C3532" w:rsidRDefault="000C3532" w:rsidP="000C3532">
      <w:pPr>
        <w:pStyle w:val="ADANB"/>
        <w:rPr>
          <w:ins w:id="5064" w:author="3.0" w:date="2014-08-28T16:05:00Z"/>
        </w:rPr>
      </w:pPr>
      <w:ins w:id="5065" w:author="3.0" w:date="2014-08-28T16:05:00Z">
        <w:r>
          <w:t xml:space="preserve">                               }max_n_of_STM_specific_input_msgs.</w:t>
        </w:r>
      </w:ins>
    </w:p>
    <w:p w:rsidR="000C3532" w:rsidRDefault="000C3532" w:rsidP="000C3532">
      <w:pPr>
        <w:pStyle w:val="ADANB"/>
        <w:rPr>
          <w:ins w:id="5066" w:author="3.0" w:date="2014-08-28T16:05:00Z"/>
        </w:rPr>
      </w:pPr>
    </w:p>
    <w:p w:rsidR="000C3532" w:rsidRDefault="000C3532" w:rsidP="000C3532">
      <w:pPr>
        <w:pStyle w:val="ADANB"/>
        <w:rPr>
          <w:ins w:id="5067" w:author="3.0" w:date="2014-08-28T16:05:00Z"/>
        </w:rPr>
      </w:pPr>
      <w:ins w:id="5068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5069" w:author="3.0" w:date="2014-08-28T16:05:00Z"/>
        </w:rPr>
      </w:pPr>
      <w:ins w:id="5070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5071" w:author="3.0" w:date="2014-08-28T16:05:00Z"/>
        </w:rPr>
      </w:pPr>
      <w:ins w:id="5072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5073" w:author="3.0" w:date="2014-08-28T16:05:00Z"/>
        </w:rPr>
      </w:pPr>
      <w:ins w:id="5074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5075" w:author="3.0" w:date="2014-08-28T16:05:00Z"/>
        </w:rPr>
      </w:pPr>
      <w:ins w:id="5076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5077" w:author="3.0" w:date="2014-08-28T16:05:00Z"/>
        </w:rPr>
      </w:pPr>
      <w:ins w:id="5078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5079" w:author="3.0" w:date="2014-08-28T16:05:00Z"/>
        </w:rPr>
      </w:pPr>
      <w:ins w:id="5080" w:author="3.0" w:date="2014-08-28T16:05:00Z">
        <w:r>
          <w:t>description  : STM input messages information</w:t>
        </w:r>
      </w:ins>
    </w:p>
    <w:p w:rsidR="000C3532" w:rsidRDefault="000C3532" w:rsidP="000C3532">
      <w:pPr>
        <w:pStyle w:val="ADANB"/>
        <w:rPr>
          <w:ins w:id="5081" w:author="3.0" w:date="2014-08-28T16:05:00Z"/>
        </w:rPr>
      </w:pPr>
    </w:p>
    <w:p w:rsidR="000C3532" w:rsidRDefault="000C3532" w:rsidP="000C3532">
      <w:pPr>
        <w:pStyle w:val="ADANB"/>
        <w:rPr>
          <w:ins w:id="5082" w:author="3.0" w:date="2014-08-28T16:05:00Z"/>
        </w:rPr>
      </w:pPr>
    </w:p>
    <w:p w:rsidR="000C3532" w:rsidRDefault="000C3532" w:rsidP="000C3532">
      <w:pPr>
        <w:pStyle w:val="ADANB"/>
        <w:rPr>
          <w:ins w:id="5083" w:author="3.0" w:date="2014-08-28T16:05:00Z"/>
        </w:rPr>
      </w:pPr>
    </w:p>
    <w:p w:rsidR="000C3532" w:rsidRDefault="000C3532" w:rsidP="000C3532">
      <w:pPr>
        <w:pStyle w:val="ADANB"/>
        <w:rPr>
          <w:ins w:id="5084" w:author="3.0" w:date="2014-08-28T16:05:00Z"/>
        </w:rPr>
      </w:pPr>
    </w:p>
    <w:p w:rsidR="000C3532" w:rsidRDefault="000C3532" w:rsidP="000C3532">
      <w:pPr>
        <w:pStyle w:val="ADANB"/>
        <w:rPr>
          <w:ins w:id="5085" w:author="3.0" w:date="2014-08-28T16:05:00Z"/>
        </w:rPr>
      </w:pPr>
      <w:ins w:id="5086" w:author="3.0" w:date="2014-08-28T16:05:00Z">
        <w:r>
          <w:t>2029. max_n_of_STM_specific_input_msgs (data flow, pel) =</w:t>
        </w:r>
      </w:ins>
    </w:p>
    <w:p w:rsidR="000C3532" w:rsidRDefault="000C3532" w:rsidP="000C3532">
      <w:pPr>
        <w:pStyle w:val="ADANB"/>
        <w:rPr>
          <w:ins w:id="5087" w:author="3.0" w:date="2014-08-28T16:05:00Z"/>
        </w:rPr>
      </w:pPr>
      <w:ins w:id="5088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5089" w:author="3.0" w:date="2014-08-28T16:05:00Z"/>
        </w:rPr>
      </w:pPr>
    </w:p>
    <w:p w:rsidR="000C3532" w:rsidRDefault="000C3532" w:rsidP="000C3532">
      <w:pPr>
        <w:pStyle w:val="ADANB"/>
        <w:rPr>
          <w:ins w:id="5090" w:author="3.0" w:date="2014-08-28T16:05:00Z"/>
        </w:rPr>
      </w:pPr>
      <w:ins w:id="5091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5092" w:author="3.0" w:date="2014-08-28T16:05:00Z"/>
        </w:rPr>
      </w:pPr>
      <w:ins w:id="5093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5094" w:author="3.0" w:date="2014-08-28T16:05:00Z"/>
        </w:rPr>
      </w:pPr>
      <w:ins w:id="5095" w:author="3.0" w:date="2014-08-28T16:05:00Z">
        <w:r>
          <w:t xml:space="preserve">range        : 12..12  </w:t>
        </w:r>
      </w:ins>
    </w:p>
    <w:p w:rsidR="000C3532" w:rsidRDefault="000C3532" w:rsidP="000C3532">
      <w:pPr>
        <w:pStyle w:val="ADANB"/>
        <w:rPr>
          <w:ins w:id="5096" w:author="3.0" w:date="2014-08-28T16:05:00Z"/>
        </w:rPr>
      </w:pPr>
      <w:ins w:id="5097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5098" w:author="3.0" w:date="2014-08-28T16:05:00Z"/>
        </w:rPr>
      </w:pPr>
      <w:ins w:id="5099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5100" w:author="3.0" w:date="2014-08-28T16:05:00Z"/>
        </w:rPr>
      </w:pPr>
      <w:ins w:id="5101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5102" w:author="3.0" w:date="2014-08-28T16:05:00Z"/>
        </w:rPr>
      </w:pPr>
      <w:ins w:id="5103" w:author="3.0" w:date="2014-08-28T16:05:00Z">
        <w:r>
          <w:t>description  : maximum number of specific messages from the STMs.</w:t>
        </w:r>
      </w:ins>
    </w:p>
    <w:p w:rsidR="000C3532" w:rsidRDefault="000C3532" w:rsidP="000C3532">
      <w:pPr>
        <w:pStyle w:val="ADANB"/>
        <w:rPr>
          <w:ins w:id="5104" w:author="3.0" w:date="2014-08-28T16:05:00Z"/>
        </w:rPr>
      </w:pPr>
    </w:p>
    <w:p w:rsidR="000C3532" w:rsidRDefault="000C3532" w:rsidP="000C3532">
      <w:pPr>
        <w:pStyle w:val="ADANB"/>
        <w:rPr>
          <w:ins w:id="5105" w:author="3.0" w:date="2014-08-28T16:05:00Z"/>
        </w:rPr>
      </w:pPr>
    </w:p>
    <w:p w:rsidR="000C3532" w:rsidRDefault="000C3532" w:rsidP="000C3532">
      <w:pPr>
        <w:pStyle w:val="ADANB"/>
        <w:rPr>
          <w:ins w:id="5106" w:author="3.0" w:date="2014-08-28T16:05:00Z"/>
        </w:rPr>
      </w:pPr>
      <w:ins w:id="5107" w:author="3.0" w:date="2014-08-28T16:05:00Z">
        <w:r>
          <w:t>3416. STM_specific_input_msg_info (data flow) =</w:t>
        </w:r>
      </w:ins>
    </w:p>
    <w:p w:rsidR="000C3532" w:rsidRDefault="000C3532" w:rsidP="000C3532">
      <w:pPr>
        <w:pStyle w:val="ADANB"/>
        <w:rPr>
          <w:ins w:id="5108" w:author="3.0" w:date="2014-08-28T16:05:00Z"/>
        </w:rPr>
      </w:pPr>
      <w:ins w:id="5109" w:author="3.0" w:date="2014-08-28T16:05:00Z">
        <w:r>
          <w:t>is_present</w:t>
        </w:r>
      </w:ins>
    </w:p>
    <w:p w:rsidR="000C3532" w:rsidRDefault="000C3532" w:rsidP="000C3532">
      <w:pPr>
        <w:pStyle w:val="ADANB"/>
        <w:rPr>
          <w:ins w:id="5110" w:author="3.0" w:date="2014-08-28T16:05:00Z"/>
        </w:rPr>
      </w:pPr>
      <w:ins w:id="5111" w:author="3.0" w:date="2014-08-28T16:05:00Z">
        <w:r>
          <w:t>+kind</w:t>
        </w:r>
      </w:ins>
    </w:p>
    <w:p w:rsidR="000C3532" w:rsidRDefault="000C3532" w:rsidP="000C3532">
      <w:pPr>
        <w:pStyle w:val="ADANB"/>
        <w:rPr>
          <w:ins w:id="5112" w:author="3.0" w:date="2014-08-28T16:05:00Z"/>
        </w:rPr>
      </w:pPr>
      <w:ins w:id="5113" w:author="3.0" w:date="2014-08-28T16:05:00Z">
        <w:r>
          <w:t>+nid_STM</w:t>
        </w:r>
      </w:ins>
    </w:p>
    <w:p w:rsidR="000C3532" w:rsidRDefault="000C3532" w:rsidP="000C3532">
      <w:pPr>
        <w:pStyle w:val="ADANB"/>
        <w:rPr>
          <w:ins w:id="5114" w:author="3.0" w:date="2014-08-28T16:05:00Z"/>
        </w:rPr>
      </w:pPr>
      <w:ins w:id="5115" w:author="3.0" w:date="2014-08-28T16:05:00Z">
        <w:r>
          <w:t>+coded_STM_specific_input_msg.</w:t>
        </w:r>
      </w:ins>
    </w:p>
    <w:p w:rsidR="000C3532" w:rsidRDefault="000C3532" w:rsidP="000C3532">
      <w:pPr>
        <w:pStyle w:val="ADANB"/>
        <w:rPr>
          <w:ins w:id="5116" w:author="3.0" w:date="2014-08-28T16:05:00Z"/>
        </w:rPr>
      </w:pPr>
    </w:p>
    <w:p w:rsidR="000C3532" w:rsidRDefault="000C3532" w:rsidP="000C3532">
      <w:pPr>
        <w:pStyle w:val="ADANB"/>
        <w:rPr>
          <w:ins w:id="5117" w:author="3.0" w:date="2014-08-28T16:05:00Z"/>
        </w:rPr>
      </w:pPr>
      <w:ins w:id="5118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5119" w:author="3.0" w:date="2014-08-28T16:05:00Z"/>
        </w:rPr>
      </w:pPr>
      <w:ins w:id="5120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5121" w:author="3.0" w:date="2014-08-28T16:05:00Z"/>
        </w:rPr>
      </w:pPr>
      <w:ins w:id="5122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5123" w:author="3.0" w:date="2014-08-28T16:05:00Z"/>
        </w:rPr>
      </w:pPr>
      <w:ins w:id="5124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5125" w:author="3.0" w:date="2014-08-28T16:05:00Z"/>
        </w:rPr>
      </w:pPr>
      <w:ins w:id="5126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5127" w:author="3.0" w:date="2014-08-28T16:05:00Z"/>
        </w:rPr>
      </w:pPr>
      <w:ins w:id="5128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5129" w:author="3.0" w:date="2014-08-28T16:05:00Z"/>
        </w:rPr>
      </w:pPr>
      <w:ins w:id="5130" w:author="3.0" w:date="2014-08-28T16:05:00Z">
        <w:r>
          <w:t>description  : STM input message information</w:t>
        </w:r>
      </w:ins>
    </w:p>
    <w:p w:rsidR="000C3532" w:rsidRDefault="000C3532" w:rsidP="000C3532">
      <w:pPr>
        <w:pStyle w:val="ADANB"/>
        <w:rPr>
          <w:ins w:id="5131" w:author="3.0" w:date="2014-08-28T16:05:00Z"/>
        </w:rPr>
      </w:pPr>
    </w:p>
    <w:p w:rsidR="000C3532" w:rsidRDefault="000C3532" w:rsidP="000C3532">
      <w:pPr>
        <w:pStyle w:val="ADANB"/>
        <w:rPr>
          <w:ins w:id="5132" w:author="3.0" w:date="2014-08-28T16:05:00Z"/>
        </w:rPr>
      </w:pPr>
    </w:p>
    <w:p w:rsidR="000C3532" w:rsidRDefault="000C3532" w:rsidP="000C3532">
      <w:pPr>
        <w:pStyle w:val="ADANB"/>
        <w:rPr>
          <w:ins w:id="5133" w:author="3.0" w:date="2014-08-28T16:05:00Z"/>
        </w:rPr>
      </w:pPr>
    </w:p>
    <w:p w:rsidR="000C3532" w:rsidRDefault="000C3532" w:rsidP="000C3532">
      <w:pPr>
        <w:pStyle w:val="ADANB"/>
        <w:rPr>
          <w:ins w:id="5134" w:author="3.0" w:date="2014-08-28T16:05:00Z"/>
        </w:rPr>
      </w:pPr>
      <w:ins w:id="5135" w:author="3.0" w:date="2014-08-28T16:05:00Z">
        <w:r>
          <w:t>666. coded_STM_specific_input_msg (data flow) =</w:t>
        </w:r>
      </w:ins>
    </w:p>
    <w:p w:rsidR="000C3532" w:rsidRDefault="000C3532" w:rsidP="000C3532">
      <w:pPr>
        <w:pStyle w:val="ADANB"/>
        <w:rPr>
          <w:ins w:id="5136" w:author="3.0" w:date="2014-08-28T16:05:00Z"/>
        </w:rPr>
      </w:pPr>
      <w:ins w:id="5137" w:author="3.0" w:date="2014-08-28T16:05:00Z">
        <w:r>
          <w:t>n_of_bits_in_STM_specific_i_msg{bit}n_of_bits_in_STM_specific_i_msg</w:t>
        </w:r>
      </w:ins>
    </w:p>
    <w:p w:rsidR="000C3532" w:rsidRDefault="000C3532" w:rsidP="000C3532">
      <w:pPr>
        <w:pStyle w:val="ADANB"/>
        <w:rPr>
          <w:ins w:id="5138" w:author="3.0" w:date="2014-08-28T16:05:00Z"/>
        </w:rPr>
      </w:pPr>
      <w:ins w:id="5139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5140" w:author="3.0" w:date="2014-08-28T16:05:00Z"/>
        </w:rPr>
      </w:pPr>
      <w:ins w:id="5141" w:author="3.0" w:date="2014-08-28T16:05:00Z">
        <w:r>
          <w:t>full_name    : N/A;</w:t>
        </w:r>
      </w:ins>
    </w:p>
    <w:p w:rsidR="000C3532" w:rsidRDefault="000C3532" w:rsidP="000C3532">
      <w:pPr>
        <w:pStyle w:val="ADANB"/>
        <w:rPr>
          <w:ins w:id="5142" w:author="3.0" w:date="2014-08-28T16:05:00Z"/>
        </w:rPr>
      </w:pPr>
      <w:ins w:id="5143" w:author="3.0" w:date="2014-08-28T16:05:00Z">
        <w:r>
          <w:t>rate         : N/A;</w:t>
        </w:r>
      </w:ins>
    </w:p>
    <w:p w:rsidR="000C3532" w:rsidRDefault="000C3532" w:rsidP="000C3532">
      <w:pPr>
        <w:pStyle w:val="ADANB"/>
        <w:rPr>
          <w:ins w:id="5144" w:author="3.0" w:date="2014-08-28T16:05:00Z"/>
        </w:rPr>
      </w:pPr>
      <w:ins w:id="5145" w:author="3.0" w:date="2014-08-28T16:05:00Z">
        <w:r>
          <w:t>range        : N/A;</w:t>
        </w:r>
      </w:ins>
    </w:p>
    <w:p w:rsidR="000C3532" w:rsidRDefault="000C3532" w:rsidP="000C3532">
      <w:pPr>
        <w:pStyle w:val="ADANB"/>
        <w:rPr>
          <w:ins w:id="5146" w:author="3.0" w:date="2014-08-28T16:05:00Z"/>
        </w:rPr>
      </w:pPr>
      <w:ins w:id="5147" w:author="3.0" w:date="2014-08-28T16:05:00Z">
        <w:r>
          <w:t>resolution   : N/A;</w:t>
        </w:r>
      </w:ins>
    </w:p>
    <w:p w:rsidR="000C3532" w:rsidRDefault="000C3532" w:rsidP="000C3532">
      <w:pPr>
        <w:pStyle w:val="ADANB"/>
        <w:rPr>
          <w:ins w:id="5148" w:author="3.0" w:date="2014-08-28T16:05:00Z"/>
        </w:rPr>
      </w:pPr>
      <w:ins w:id="5149" w:author="3.0" w:date="2014-08-28T16:05:00Z">
        <w:r>
          <w:t>units        : N/A;</w:t>
        </w:r>
      </w:ins>
    </w:p>
    <w:p w:rsidR="000C3532" w:rsidRDefault="000C3532" w:rsidP="000C3532">
      <w:pPr>
        <w:pStyle w:val="ADANB"/>
        <w:rPr>
          <w:ins w:id="5150" w:author="3.0" w:date="2014-08-28T16:05:00Z"/>
        </w:rPr>
      </w:pPr>
      <w:ins w:id="5151" w:author="3.0" w:date="2014-08-28T16:05:00Z">
        <w:r>
          <w:t>value_names  : N/A;</w:t>
        </w:r>
      </w:ins>
    </w:p>
    <w:p w:rsidR="000C3532" w:rsidRDefault="000C3532" w:rsidP="000C3532">
      <w:pPr>
        <w:pStyle w:val="ADANB"/>
        <w:rPr>
          <w:ins w:id="5152" w:author="3.0" w:date="2014-08-28T16:05:00Z"/>
        </w:rPr>
      </w:pPr>
      <w:ins w:id="5153" w:author="3.0" w:date="2014-08-28T16:05:00Z">
        <w:r>
          <w:t>description  : coded STM input message;</w:t>
        </w:r>
      </w:ins>
    </w:p>
    <w:p w:rsidR="000C3532" w:rsidRDefault="000C3532" w:rsidP="000C3532">
      <w:pPr>
        <w:pStyle w:val="ADANB"/>
        <w:rPr>
          <w:ins w:id="5154" w:author="3.0" w:date="2014-08-28T16:05:00Z"/>
        </w:rPr>
      </w:pPr>
    </w:p>
    <w:p w:rsidR="000C3532" w:rsidRDefault="000C3532" w:rsidP="000C3532">
      <w:pPr>
        <w:pStyle w:val="ADANB"/>
        <w:rPr>
          <w:ins w:id="5155" w:author="3.0" w:date="2014-08-28T16:05:00Z"/>
        </w:rPr>
      </w:pPr>
    </w:p>
    <w:p w:rsidR="000C3532" w:rsidRDefault="000C3532" w:rsidP="000C3532">
      <w:pPr>
        <w:pStyle w:val="ADANB"/>
        <w:rPr>
          <w:ins w:id="5156" w:author="3.0" w:date="2014-08-28T16:05:00Z"/>
        </w:rPr>
      </w:pPr>
    </w:p>
    <w:p w:rsidR="000C3532" w:rsidRDefault="000C3532" w:rsidP="000C3532">
      <w:pPr>
        <w:pStyle w:val="ADANB"/>
        <w:rPr>
          <w:ins w:id="5157" w:author="3.0" w:date="2014-08-28T16:05:00Z"/>
        </w:rPr>
      </w:pPr>
      <w:ins w:id="5158" w:author="3.0" w:date="2014-08-28T16:05:00Z">
        <w:r>
          <w:t>2236. n_of_bits_in_STM_specific_i_msg (data flow, cel) =</w:t>
        </w:r>
      </w:ins>
    </w:p>
    <w:p w:rsidR="000C3532" w:rsidRDefault="000C3532" w:rsidP="000C3532">
      <w:pPr>
        <w:pStyle w:val="ADANB"/>
        <w:rPr>
          <w:ins w:id="5159" w:author="3.0" w:date="2014-08-28T16:05:00Z"/>
        </w:rPr>
      </w:pPr>
      <w:ins w:id="5160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5161" w:author="3.0" w:date="2014-08-28T16:05:00Z"/>
        </w:rPr>
      </w:pPr>
    </w:p>
    <w:p w:rsidR="000C3532" w:rsidRDefault="000C3532" w:rsidP="000C3532">
      <w:pPr>
        <w:pStyle w:val="ADANB"/>
        <w:rPr>
          <w:ins w:id="5162" w:author="3.0" w:date="2014-08-28T16:05:00Z"/>
        </w:rPr>
      </w:pPr>
      <w:ins w:id="5163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5164" w:author="3.0" w:date="2014-08-28T16:05:00Z"/>
        </w:rPr>
      </w:pPr>
      <w:ins w:id="5165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5166" w:author="3.0" w:date="2014-08-28T16:05:00Z"/>
        </w:rPr>
      </w:pPr>
      <w:ins w:id="5167" w:author="3.0" w:date="2014-08-28T16:05:00Z">
        <w:r>
          <w:t xml:space="preserve">range        : 0..160  </w:t>
        </w:r>
      </w:ins>
    </w:p>
    <w:p w:rsidR="000C3532" w:rsidRDefault="000C3532" w:rsidP="000C3532">
      <w:pPr>
        <w:pStyle w:val="ADANB"/>
        <w:rPr>
          <w:ins w:id="5168" w:author="3.0" w:date="2014-08-28T16:05:00Z"/>
        </w:rPr>
      </w:pPr>
      <w:ins w:id="5169" w:author="3.0" w:date="2014-08-28T16:05:00Z">
        <w:r>
          <w:t xml:space="preserve">resolution   : 1   </w:t>
        </w:r>
      </w:ins>
    </w:p>
    <w:p w:rsidR="000C3532" w:rsidRDefault="000C3532" w:rsidP="000C3532">
      <w:pPr>
        <w:pStyle w:val="ADANB"/>
        <w:rPr>
          <w:ins w:id="5170" w:author="3.0" w:date="2014-08-28T16:05:00Z"/>
        </w:rPr>
      </w:pPr>
      <w:ins w:id="5171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5172" w:author="3.0" w:date="2014-08-28T16:05:00Z"/>
        </w:rPr>
      </w:pPr>
      <w:ins w:id="5173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5174" w:author="3.0" w:date="2014-08-28T16:05:00Z"/>
        </w:rPr>
      </w:pPr>
      <w:ins w:id="5175" w:author="3.0" w:date="2014-08-28T16:05:00Z">
        <w:r>
          <w:t>description  : number of bits in the STM specific input message.</w:t>
        </w:r>
      </w:ins>
    </w:p>
    <w:p w:rsidR="000C3532" w:rsidRDefault="000C3532" w:rsidP="000C3532">
      <w:pPr>
        <w:pStyle w:val="ADANB"/>
        <w:rPr>
          <w:ins w:id="5176" w:author="3.0" w:date="2014-08-28T16:05:00Z"/>
        </w:rPr>
      </w:pPr>
    </w:p>
    <w:p w:rsidR="000C3532" w:rsidRDefault="000C3532" w:rsidP="000C3532">
      <w:pPr>
        <w:pStyle w:val="ADANB"/>
        <w:rPr>
          <w:ins w:id="5177" w:author="3.0" w:date="2014-08-28T16:05:00Z"/>
        </w:rPr>
      </w:pPr>
    </w:p>
    <w:p w:rsidR="000C3532" w:rsidRDefault="000C3532" w:rsidP="000C3532">
      <w:pPr>
        <w:pStyle w:val="ADANB"/>
        <w:rPr>
          <w:ins w:id="5178" w:author="3.0" w:date="2014-08-28T16:05:00Z"/>
        </w:rPr>
      </w:pPr>
      <w:ins w:id="5179" w:author="3.0" w:date="2014-08-28T16:05:00Z">
        <w:r>
          <w:t>1601. JRU_input_info (data flow) =</w:t>
        </w:r>
      </w:ins>
    </w:p>
    <w:p w:rsidR="000C3532" w:rsidRDefault="000C3532" w:rsidP="000C3532">
      <w:pPr>
        <w:pStyle w:val="ADANB"/>
        <w:rPr>
          <w:ins w:id="5180" w:author="3.0" w:date="2014-08-28T16:05:00Z"/>
        </w:rPr>
      </w:pPr>
      <w:ins w:id="5181" w:author="3.0" w:date="2014-08-28T16:05:00Z">
        <w:r>
          <w:t>JRU_input_msgs_info.</w:t>
        </w:r>
      </w:ins>
    </w:p>
    <w:p w:rsidR="000C3532" w:rsidRDefault="000C3532" w:rsidP="000C3532">
      <w:pPr>
        <w:pStyle w:val="ADANB"/>
        <w:rPr>
          <w:ins w:id="5182" w:author="3.0" w:date="2014-08-28T16:05:00Z"/>
        </w:rPr>
      </w:pPr>
    </w:p>
    <w:p w:rsidR="000C3532" w:rsidRDefault="000C3532" w:rsidP="000C3532">
      <w:pPr>
        <w:pStyle w:val="ADANB"/>
        <w:rPr>
          <w:ins w:id="5183" w:author="3.0" w:date="2014-08-28T16:05:00Z"/>
        </w:rPr>
      </w:pPr>
      <w:ins w:id="5184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5185" w:author="3.0" w:date="2014-08-28T16:05:00Z"/>
        </w:rPr>
      </w:pPr>
      <w:ins w:id="5186" w:author="3.0" w:date="2014-08-28T16:05:00Z">
        <w:r>
          <w:t>rate         : at each cycle</w:t>
        </w:r>
      </w:ins>
    </w:p>
    <w:p w:rsidR="000C3532" w:rsidRDefault="000C3532" w:rsidP="000C3532">
      <w:pPr>
        <w:pStyle w:val="ADANB"/>
        <w:rPr>
          <w:ins w:id="5187" w:author="3.0" w:date="2014-08-28T16:05:00Z"/>
        </w:rPr>
      </w:pPr>
      <w:ins w:id="5188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5189" w:author="3.0" w:date="2014-08-28T16:05:00Z"/>
        </w:rPr>
      </w:pPr>
      <w:ins w:id="5190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5191" w:author="3.0" w:date="2014-08-28T16:05:00Z"/>
        </w:rPr>
      </w:pPr>
      <w:ins w:id="5192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5193" w:author="3.0" w:date="2014-08-28T16:05:00Z"/>
        </w:rPr>
      </w:pPr>
      <w:ins w:id="5194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5195" w:author="3.0" w:date="2014-08-28T16:05:00Z"/>
        </w:rPr>
      </w:pPr>
      <w:ins w:id="5196" w:author="3.0" w:date="2014-08-28T16:05:00Z">
        <w:r>
          <w:t>description  : JRU input information</w:t>
        </w:r>
      </w:ins>
    </w:p>
    <w:p w:rsidR="000C3532" w:rsidRDefault="000C3532" w:rsidP="000C3532">
      <w:pPr>
        <w:pStyle w:val="ADANB"/>
        <w:rPr>
          <w:ins w:id="5197" w:author="3.0" w:date="2014-08-28T16:05:00Z"/>
        </w:rPr>
      </w:pPr>
    </w:p>
    <w:p w:rsidR="000C3532" w:rsidRDefault="000C3532" w:rsidP="000C3532">
      <w:pPr>
        <w:pStyle w:val="ADANB"/>
        <w:rPr>
          <w:ins w:id="5198" w:author="3.0" w:date="2014-08-28T16:05:00Z"/>
        </w:rPr>
      </w:pPr>
    </w:p>
    <w:p w:rsidR="000C3532" w:rsidRDefault="000C3532" w:rsidP="000C3532">
      <w:pPr>
        <w:pStyle w:val="ADANB"/>
        <w:rPr>
          <w:ins w:id="5199" w:author="3.0" w:date="2014-08-28T16:05:00Z"/>
        </w:rPr>
      </w:pPr>
      <w:ins w:id="5200" w:author="3.0" w:date="2014-08-28T16:05:00Z">
        <w:r>
          <w:t>1604. JRU_input_msgs_info (data flow) =</w:t>
        </w:r>
      </w:ins>
    </w:p>
    <w:p w:rsidR="000C3532" w:rsidRDefault="000C3532" w:rsidP="000C3532">
      <w:pPr>
        <w:pStyle w:val="ADANB"/>
        <w:rPr>
          <w:ins w:id="5201" w:author="3.0" w:date="2014-08-28T16:05:00Z"/>
        </w:rPr>
      </w:pPr>
      <w:ins w:id="5202" w:author="3.0" w:date="2014-08-28T16:05:00Z">
        <w:r>
          <w:t>max_n_of_JRU_input_msgs{JRU_input_msg_info</w:t>
        </w:r>
      </w:ins>
    </w:p>
    <w:p w:rsidR="000C3532" w:rsidRDefault="000C3532" w:rsidP="000C3532">
      <w:pPr>
        <w:pStyle w:val="ADANB"/>
        <w:rPr>
          <w:ins w:id="5203" w:author="3.0" w:date="2014-08-28T16:05:00Z"/>
        </w:rPr>
      </w:pPr>
      <w:ins w:id="5204" w:author="3.0" w:date="2014-08-28T16:05:00Z">
        <w:r>
          <w:t xml:space="preserve">                               }max_n_of_JRU_input_msgs.</w:t>
        </w:r>
      </w:ins>
    </w:p>
    <w:p w:rsidR="000C3532" w:rsidRDefault="000C3532" w:rsidP="000C3532">
      <w:pPr>
        <w:pStyle w:val="ADANB"/>
        <w:rPr>
          <w:ins w:id="5205" w:author="3.0" w:date="2014-08-28T16:05:00Z"/>
        </w:rPr>
      </w:pPr>
    </w:p>
    <w:p w:rsidR="000C3532" w:rsidRDefault="000C3532" w:rsidP="000C3532">
      <w:pPr>
        <w:pStyle w:val="ADANB"/>
        <w:rPr>
          <w:ins w:id="5206" w:author="3.0" w:date="2014-08-28T16:05:00Z"/>
        </w:rPr>
      </w:pPr>
      <w:ins w:id="5207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5208" w:author="3.0" w:date="2014-08-28T16:05:00Z"/>
        </w:rPr>
      </w:pPr>
      <w:ins w:id="5209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5210" w:author="3.0" w:date="2014-08-28T16:05:00Z"/>
        </w:rPr>
      </w:pPr>
      <w:ins w:id="5211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5212" w:author="3.0" w:date="2014-08-28T16:05:00Z"/>
        </w:rPr>
      </w:pPr>
      <w:ins w:id="5213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5214" w:author="3.0" w:date="2014-08-28T16:05:00Z"/>
        </w:rPr>
      </w:pPr>
      <w:ins w:id="5215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5216" w:author="3.0" w:date="2014-08-28T16:05:00Z"/>
        </w:rPr>
      </w:pPr>
      <w:ins w:id="5217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5218" w:author="3.0" w:date="2014-08-28T16:05:00Z"/>
        </w:rPr>
      </w:pPr>
      <w:ins w:id="5219" w:author="3.0" w:date="2014-08-28T16:05:00Z">
        <w:r>
          <w:t>description  : JRU input messages information</w:t>
        </w:r>
      </w:ins>
    </w:p>
    <w:p w:rsidR="000C3532" w:rsidRDefault="000C3532" w:rsidP="000C3532">
      <w:pPr>
        <w:pStyle w:val="ADANB"/>
        <w:rPr>
          <w:ins w:id="5220" w:author="3.0" w:date="2014-08-28T16:05:00Z"/>
        </w:rPr>
      </w:pPr>
    </w:p>
    <w:p w:rsidR="000C3532" w:rsidRDefault="000C3532" w:rsidP="000C3532">
      <w:pPr>
        <w:pStyle w:val="ADANB"/>
        <w:rPr>
          <w:ins w:id="5221" w:author="3.0" w:date="2014-08-28T16:05:00Z"/>
        </w:rPr>
      </w:pPr>
    </w:p>
    <w:p w:rsidR="000C3532" w:rsidRDefault="000C3532" w:rsidP="000C3532">
      <w:pPr>
        <w:pStyle w:val="ADANB"/>
        <w:rPr>
          <w:ins w:id="5222" w:author="3.0" w:date="2014-08-28T16:05:00Z"/>
        </w:rPr>
      </w:pPr>
    </w:p>
    <w:p w:rsidR="000C3532" w:rsidRDefault="000C3532" w:rsidP="000C3532">
      <w:pPr>
        <w:pStyle w:val="ADANB"/>
        <w:rPr>
          <w:ins w:id="5223" w:author="3.0" w:date="2014-08-28T16:05:00Z"/>
        </w:rPr>
      </w:pPr>
    </w:p>
    <w:p w:rsidR="000C3532" w:rsidRDefault="000C3532" w:rsidP="000C3532">
      <w:pPr>
        <w:pStyle w:val="ADANB"/>
        <w:rPr>
          <w:ins w:id="5224" w:author="3.0" w:date="2014-08-28T16:05:00Z"/>
        </w:rPr>
      </w:pPr>
      <w:ins w:id="5225" w:author="3.0" w:date="2014-08-28T16:05:00Z">
        <w:r>
          <w:t>2013. max_n_of_JRU_input_msgs (data flow, pel) =</w:t>
        </w:r>
      </w:ins>
    </w:p>
    <w:p w:rsidR="000C3532" w:rsidRDefault="000C3532" w:rsidP="000C3532">
      <w:pPr>
        <w:pStyle w:val="ADANB"/>
        <w:rPr>
          <w:ins w:id="5226" w:author="3.0" w:date="2014-08-28T16:05:00Z"/>
        </w:rPr>
      </w:pPr>
      <w:ins w:id="5227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5228" w:author="3.0" w:date="2014-08-28T16:05:00Z"/>
        </w:rPr>
      </w:pPr>
    </w:p>
    <w:p w:rsidR="000C3532" w:rsidRDefault="000C3532" w:rsidP="000C3532">
      <w:pPr>
        <w:pStyle w:val="ADANB"/>
        <w:rPr>
          <w:ins w:id="5229" w:author="3.0" w:date="2014-08-28T16:05:00Z"/>
        </w:rPr>
      </w:pPr>
      <w:ins w:id="5230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5231" w:author="3.0" w:date="2014-08-28T16:05:00Z"/>
        </w:rPr>
      </w:pPr>
      <w:ins w:id="5232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5233" w:author="3.0" w:date="2014-08-28T16:05:00Z"/>
        </w:rPr>
      </w:pPr>
      <w:ins w:id="5234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5235" w:author="3.0" w:date="2014-08-28T16:05:00Z"/>
        </w:rPr>
      </w:pPr>
      <w:ins w:id="5236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5237" w:author="3.0" w:date="2014-08-28T16:05:00Z"/>
        </w:rPr>
      </w:pPr>
      <w:ins w:id="5238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5239" w:author="3.0" w:date="2014-08-28T16:05:00Z"/>
        </w:rPr>
      </w:pPr>
      <w:ins w:id="5240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5241" w:author="3.0" w:date="2014-08-28T16:05:00Z"/>
        </w:rPr>
      </w:pPr>
      <w:ins w:id="5242" w:author="3.0" w:date="2014-08-28T16:05:00Z">
        <w:r>
          <w:t>description  : maximum number of JRU input messages.</w:t>
        </w:r>
      </w:ins>
    </w:p>
    <w:p w:rsidR="000C3532" w:rsidRDefault="000C3532" w:rsidP="000C3532">
      <w:pPr>
        <w:pStyle w:val="ADANB"/>
        <w:rPr>
          <w:ins w:id="5243" w:author="3.0" w:date="2014-08-28T16:05:00Z"/>
        </w:rPr>
      </w:pPr>
      <w:ins w:id="5244" w:author="3.0" w:date="2014-08-28T16:05:00Z">
        <w:r>
          <w:t>This number is equal to 6.</w:t>
        </w:r>
      </w:ins>
    </w:p>
    <w:p w:rsidR="000C3532" w:rsidRDefault="000C3532" w:rsidP="000C3532">
      <w:pPr>
        <w:pStyle w:val="ADANB"/>
        <w:rPr>
          <w:ins w:id="5245" w:author="3.0" w:date="2014-08-28T16:05:00Z"/>
        </w:rPr>
      </w:pPr>
    </w:p>
    <w:p w:rsidR="000C3532" w:rsidRDefault="000C3532" w:rsidP="000C3532">
      <w:pPr>
        <w:pStyle w:val="ADANB"/>
        <w:rPr>
          <w:ins w:id="5246" w:author="3.0" w:date="2014-08-28T16:05:00Z"/>
        </w:rPr>
      </w:pPr>
    </w:p>
    <w:p w:rsidR="000C3532" w:rsidRDefault="000C3532" w:rsidP="000C3532">
      <w:pPr>
        <w:pStyle w:val="ADANB"/>
        <w:rPr>
          <w:ins w:id="5247" w:author="3.0" w:date="2014-08-28T16:05:00Z"/>
        </w:rPr>
      </w:pPr>
      <w:ins w:id="5248" w:author="3.0" w:date="2014-08-28T16:05:00Z">
        <w:r>
          <w:t>1603. JRU_input_msg_info (data flow) =</w:t>
        </w:r>
      </w:ins>
    </w:p>
    <w:p w:rsidR="000C3532" w:rsidRDefault="000C3532" w:rsidP="000C3532">
      <w:pPr>
        <w:pStyle w:val="ADANB"/>
        <w:rPr>
          <w:ins w:id="5249" w:author="3.0" w:date="2014-08-28T16:05:00Z"/>
        </w:rPr>
      </w:pPr>
      <w:ins w:id="5250" w:author="3.0" w:date="2014-08-28T16:05:00Z">
        <w:r>
          <w:t>is_present</w:t>
        </w:r>
      </w:ins>
    </w:p>
    <w:p w:rsidR="000C3532" w:rsidRDefault="000C3532" w:rsidP="000C3532">
      <w:pPr>
        <w:pStyle w:val="ADANB"/>
        <w:rPr>
          <w:ins w:id="5251" w:author="3.0" w:date="2014-08-28T16:05:00Z"/>
        </w:rPr>
      </w:pPr>
      <w:ins w:id="5252" w:author="3.0" w:date="2014-08-28T16:05:00Z">
        <w:r>
          <w:t>+kind</w:t>
        </w:r>
      </w:ins>
    </w:p>
    <w:p w:rsidR="000C3532" w:rsidRDefault="000C3532" w:rsidP="000C3532">
      <w:pPr>
        <w:pStyle w:val="ADANB"/>
        <w:rPr>
          <w:ins w:id="5253" w:author="3.0" w:date="2014-08-28T16:05:00Z"/>
        </w:rPr>
      </w:pPr>
      <w:ins w:id="5254" w:author="3.0" w:date="2014-08-28T16:05:00Z">
        <w:r>
          <w:t>+coded_JRU_input_msg.</w:t>
        </w:r>
      </w:ins>
    </w:p>
    <w:p w:rsidR="000C3532" w:rsidRDefault="000C3532" w:rsidP="000C3532">
      <w:pPr>
        <w:pStyle w:val="ADANB"/>
        <w:rPr>
          <w:ins w:id="5255" w:author="3.0" w:date="2014-08-28T16:05:00Z"/>
        </w:rPr>
      </w:pPr>
    </w:p>
    <w:p w:rsidR="000C3532" w:rsidRDefault="000C3532" w:rsidP="000C3532">
      <w:pPr>
        <w:pStyle w:val="ADANB"/>
        <w:rPr>
          <w:ins w:id="5256" w:author="3.0" w:date="2014-08-28T16:05:00Z"/>
        </w:rPr>
      </w:pPr>
      <w:ins w:id="5257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5258" w:author="3.0" w:date="2014-08-28T16:05:00Z"/>
        </w:rPr>
      </w:pPr>
      <w:ins w:id="5259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5260" w:author="3.0" w:date="2014-08-28T16:05:00Z"/>
        </w:rPr>
      </w:pPr>
      <w:ins w:id="5261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5262" w:author="3.0" w:date="2014-08-28T16:05:00Z"/>
        </w:rPr>
      </w:pPr>
      <w:ins w:id="5263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5264" w:author="3.0" w:date="2014-08-28T16:05:00Z"/>
        </w:rPr>
      </w:pPr>
      <w:ins w:id="5265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5266" w:author="3.0" w:date="2014-08-28T16:05:00Z"/>
        </w:rPr>
      </w:pPr>
      <w:ins w:id="5267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5268" w:author="3.0" w:date="2014-08-28T16:05:00Z"/>
        </w:rPr>
      </w:pPr>
      <w:ins w:id="5269" w:author="3.0" w:date="2014-08-28T16:05:00Z">
        <w:r>
          <w:t>description  : JRU input message information</w:t>
        </w:r>
      </w:ins>
    </w:p>
    <w:p w:rsidR="000C3532" w:rsidRDefault="000C3532" w:rsidP="000C3532">
      <w:pPr>
        <w:pStyle w:val="ADANB"/>
        <w:rPr>
          <w:ins w:id="5270" w:author="3.0" w:date="2014-08-28T16:05:00Z"/>
        </w:rPr>
      </w:pPr>
    </w:p>
    <w:p w:rsidR="000C3532" w:rsidRDefault="000C3532" w:rsidP="000C3532">
      <w:pPr>
        <w:pStyle w:val="ADANB"/>
        <w:rPr>
          <w:ins w:id="5271" w:author="3.0" w:date="2014-08-28T16:05:00Z"/>
        </w:rPr>
      </w:pPr>
    </w:p>
    <w:p w:rsidR="000C3532" w:rsidRDefault="000C3532" w:rsidP="000C3532">
      <w:pPr>
        <w:pStyle w:val="ADANB"/>
        <w:rPr>
          <w:ins w:id="5272" w:author="3.0" w:date="2014-08-28T16:05:00Z"/>
        </w:rPr>
      </w:pPr>
      <w:ins w:id="5273" w:author="3.0" w:date="2014-08-28T16:05:00Z">
        <w:r>
          <w:t>660. coded_JRU_input_msg (data flow) =</w:t>
        </w:r>
      </w:ins>
    </w:p>
    <w:p w:rsidR="000C3532" w:rsidRDefault="000C3532" w:rsidP="000C3532">
      <w:pPr>
        <w:pStyle w:val="ADANB"/>
        <w:rPr>
          <w:ins w:id="5274" w:author="3.0" w:date="2014-08-28T16:05:00Z"/>
        </w:rPr>
      </w:pPr>
      <w:ins w:id="5275" w:author="3.0" w:date="2014-08-28T16:05:00Z">
        <w:r>
          <w:t>n_of_bits_in_JRU_i_msg{bit}n_of_bits_in_JRU_i_msg</w:t>
        </w:r>
      </w:ins>
    </w:p>
    <w:p w:rsidR="000C3532" w:rsidRDefault="000C3532" w:rsidP="000C3532">
      <w:pPr>
        <w:pStyle w:val="ADANB"/>
        <w:rPr>
          <w:ins w:id="5276" w:author="3.0" w:date="2014-08-28T16:05:00Z"/>
        </w:rPr>
      </w:pPr>
      <w:ins w:id="5277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5278" w:author="3.0" w:date="2014-08-28T16:05:00Z"/>
        </w:rPr>
      </w:pPr>
      <w:ins w:id="5279" w:author="3.0" w:date="2014-08-28T16:05:00Z">
        <w:r>
          <w:t>full_name    : N/A;</w:t>
        </w:r>
      </w:ins>
    </w:p>
    <w:p w:rsidR="000C3532" w:rsidRDefault="000C3532" w:rsidP="000C3532">
      <w:pPr>
        <w:pStyle w:val="ADANB"/>
        <w:rPr>
          <w:ins w:id="5280" w:author="3.0" w:date="2014-08-28T16:05:00Z"/>
        </w:rPr>
      </w:pPr>
      <w:ins w:id="5281" w:author="3.0" w:date="2014-08-28T16:05:00Z">
        <w:r>
          <w:t>rate         : N/A;</w:t>
        </w:r>
      </w:ins>
    </w:p>
    <w:p w:rsidR="000C3532" w:rsidRDefault="000C3532" w:rsidP="000C3532">
      <w:pPr>
        <w:pStyle w:val="ADANB"/>
        <w:rPr>
          <w:ins w:id="5282" w:author="3.0" w:date="2014-08-28T16:05:00Z"/>
        </w:rPr>
      </w:pPr>
      <w:ins w:id="5283" w:author="3.0" w:date="2014-08-28T16:05:00Z">
        <w:r>
          <w:t>range        : N/A;</w:t>
        </w:r>
      </w:ins>
    </w:p>
    <w:p w:rsidR="000C3532" w:rsidRDefault="000C3532" w:rsidP="000C3532">
      <w:pPr>
        <w:pStyle w:val="ADANB"/>
        <w:rPr>
          <w:ins w:id="5284" w:author="3.0" w:date="2014-08-28T16:05:00Z"/>
        </w:rPr>
      </w:pPr>
      <w:ins w:id="5285" w:author="3.0" w:date="2014-08-28T16:05:00Z">
        <w:r>
          <w:t>resolution   : N/A;</w:t>
        </w:r>
      </w:ins>
    </w:p>
    <w:p w:rsidR="000C3532" w:rsidRDefault="000C3532" w:rsidP="000C3532">
      <w:pPr>
        <w:pStyle w:val="ADANB"/>
        <w:rPr>
          <w:ins w:id="5286" w:author="3.0" w:date="2014-08-28T16:05:00Z"/>
        </w:rPr>
      </w:pPr>
      <w:ins w:id="5287" w:author="3.0" w:date="2014-08-28T16:05:00Z">
        <w:r>
          <w:t>units        : N/A;</w:t>
        </w:r>
      </w:ins>
    </w:p>
    <w:p w:rsidR="000C3532" w:rsidRDefault="000C3532" w:rsidP="000C3532">
      <w:pPr>
        <w:pStyle w:val="ADANB"/>
        <w:rPr>
          <w:ins w:id="5288" w:author="3.0" w:date="2014-08-28T16:05:00Z"/>
        </w:rPr>
      </w:pPr>
      <w:ins w:id="5289" w:author="3.0" w:date="2014-08-28T16:05:00Z">
        <w:r>
          <w:t>value_names  : N/A;</w:t>
        </w:r>
      </w:ins>
    </w:p>
    <w:p w:rsidR="000C3532" w:rsidRPr="000C3532" w:rsidRDefault="000C3532" w:rsidP="000C3532">
      <w:pPr>
        <w:pStyle w:val="ADANB"/>
        <w:rPr>
          <w:ins w:id="5290" w:author="3.0" w:date="2014-08-28T16:05:00Z"/>
          <w:lang w:val="fr-BE"/>
          <w:rPrChange w:id="5291" w:author="3.0" w:date="2014-08-28T16:05:00Z">
            <w:rPr>
              <w:ins w:id="5292" w:author="3.0" w:date="2014-08-28T16:05:00Z"/>
            </w:rPr>
          </w:rPrChange>
        </w:rPr>
      </w:pPr>
      <w:ins w:id="5293" w:author="3.0" w:date="2014-08-28T16:05:00Z">
        <w:r w:rsidRPr="000C3532">
          <w:rPr>
            <w:lang w:val="fr-BE"/>
            <w:rPrChange w:id="5294" w:author="3.0" w:date="2014-08-28T16:05:00Z">
              <w:rPr>
                <w:noProof w:val="0"/>
                <w:color w:val="auto"/>
                <w:sz w:val="22"/>
                <w:szCs w:val="20"/>
              </w:rPr>
            </w:rPrChange>
          </w:rPr>
          <w:t>description  : coded JRU input message;</w:t>
        </w:r>
      </w:ins>
    </w:p>
    <w:p w:rsidR="000C3532" w:rsidRPr="000C3532" w:rsidRDefault="000C3532" w:rsidP="000C3532">
      <w:pPr>
        <w:pStyle w:val="ADANB"/>
        <w:rPr>
          <w:ins w:id="5295" w:author="3.0" w:date="2014-08-28T16:05:00Z"/>
          <w:lang w:val="fr-BE"/>
          <w:rPrChange w:id="5296" w:author="3.0" w:date="2014-08-28T16:05:00Z">
            <w:rPr>
              <w:ins w:id="5297" w:author="3.0" w:date="2014-08-28T16:05:00Z"/>
            </w:rPr>
          </w:rPrChange>
        </w:rPr>
      </w:pPr>
    </w:p>
    <w:p w:rsidR="000C3532" w:rsidRPr="000C3532" w:rsidRDefault="000C3532" w:rsidP="000C3532">
      <w:pPr>
        <w:pStyle w:val="ADANB"/>
        <w:rPr>
          <w:ins w:id="5298" w:author="3.0" w:date="2014-08-28T16:05:00Z"/>
          <w:lang w:val="fr-BE"/>
          <w:rPrChange w:id="5299" w:author="3.0" w:date="2014-08-28T16:05:00Z">
            <w:rPr>
              <w:ins w:id="5300" w:author="3.0" w:date="2014-08-28T16:05:00Z"/>
            </w:rPr>
          </w:rPrChange>
        </w:rPr>
      </w:pPr>
    </w:p>
    <w:p w:rsidR="000C3532" w:rsidRPr="000C3532" w:rsidRDefault="000C3532" w:rsidP="000C3532">
      <w:pPr>
        <w:pStyle w:val="ADANB"/>
        <w:rPr>
          <w:ins w:id="5301" w:author="3.0" w:date="2014-08-28T16:05:00Z"/>
          <w:lang w:val="fr-BE"/>
          <w:rPrChange w:id="5302" w:author="3.0" w:date="2014-08-28T16:05:00Z">
            <w:rPr>
              <w:ins w:id="5303" w:author="3.0" w:date="2014-08-28T16:05:00Z"/>
            </w:rPr>
          </w:rPrChange>
        </w:rPr>
      </w:pPr>
    </w:p>
    <w:p w:rsidR="000C3532" w:rsidRPr="000C3532" w:rsidRDefault="000C3532" w:rsidP="000C3532">
      <w:pPr>
        <w:pStyle w:val="ADANB"/>
        <w:rPr>
          <w:ins w:id="5304" w:author="3.0" w:date="2014-08-28T16:05:00Z"/>
          <w:lang w:val="fr-BE"/>
          <w:rPrChange w:id="5305" w:author="3.0" w:date="2014-08-28T16:05:00Z">
            <w:rPr>
              <w:ins w:id="5306" w:author="3.0" w:date="2014-08-28T16:05:00Z"/>
            </w:rPr>
          </w:rPrChange>
        </w:rPr>
      </w:pPr>
    </w:p>
    <w:p w:rsidR="000C3532" w:rsidRDefault="000C3532" w:rsidP="000C3532">
      <w:pPr>
        <w:pStyle w:val="ADANB"/>
        <w:rPr>
          <w:ins w:id="5307" w:author="3.0" w:date="2014-08-28T16:05:00Z"/>
        </w:rPr>
      </w:pPr>
      <w:ins w:id="5308" w:author="3.0" w:date="2014-08-28T16:05:00Z">
        <w:r>
          <w:t>2231. n_of_bits_in_JRU_i_msg (data flow, cel) =</w:t>
        </w:r>
      </w:ins>
    </w:p>
    <w:p w:rsidR="000C3532" w:rsidRDefault="000C3532" w:rsidP="000C3532">
      <w:pPr>
        <w:pStyle w:val="ADANB"/>
        <w:rPr>
          <w:ins w:id="5309" w:author="3.0" w:date="2014-08-28T16:05:00Z"/>
        </w:rPr>
      </w:pPr>
      <w:ins w:id="5310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5311" w:author="3.0" w:date="2014-08-28T16:05:00Z"/>
        </w:rPr>
      </w:pPr>
      <w:ins w:id="5312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5313" w:author="3.0" w:date="2014-08-28T16:05:00Z"/>
        </w:rPr>
      </w:pPr>
      <w:ins w:id="5314" w:author="3.0" w:date="2014-08-28T16:05:00Z">
        <w:r>
          <w:t>full_name    : N/A;</w:t>
        </w:r>
      </w:ins>
    </w:p>
    <w:p w:rsidR="000C3532" w:rsidRDefault="000C3532" w:rsidP="000C3532">
      <w:pPr>
        <w:pStyle w:val="ADANB"/>
        <w:rPr>
          <w:ins w:id="5315" w:author="3.0" w:date="2014-08-28T16:05:00Z"/>
        </w:rPr>
      </w:pPr>
      <w:ins w:id="5316" w:author="3.0" w:date="2014-08-28T16:05:00Z">
        <w:r>
          <w:t>rate         : N/A;</w:t>
        </w:r>
      </w:ins>
    </w:p>
    <w:p w:rsidR="000C3532" w:rsidRDefault="000C3532" w:rsidP="000C3532">
      <w:pPr>
        <w:pStyle w:val="ADANB"/>
        <w:rPr>
          <w:ins w:id="5317" w:author="3.0" w:date="2014-08-28T16:05:00Z"/>
        </w:rPr>
      </w:pPr>
      <w:ins w:id="5318" w:author="3.0" w:date="2014-08-28T16:05:00Z">
        <w:r>
          <w:t>range        : 1..240;</w:t>
        </w:r>
      </w:ins>
    </w:p>
    <w:p w:rsidR="000C3532" w:rsidRDefault="000C3532" w:rsidP="000C3532">
      <w:pPr>
        <w:pStyle w:val="ADANB"/>
        <w:rPr>
          <w:ins w:id="5319" w:author="3.0" w:date="2014-08-28T16:05:00Z"/>
        </w:rPr>
      </w:pPr>
      <w:ins w:id="5320" w:author="3.0" w:date="2014-08-28T16:05:00Z">
        <w:r>
          <w:t>resolution   : 1;</w:t>
        </w:r>
      </w:ins>
    </w:p>
    <w:p w:rsidR="000C3532" w:rsidRDefault="000C3532" w:rsidP="000C3532">
      <w:pPr>
        <w:pStyle w:val="ADANB"/>
        <w:rPr>
          <w:ins w:id="5321" w:author="3.0" w:date="2014-08-28T16:05:00Z"/>
        </w:rPr>
      </w:pPr>
      <w:ins w:id="5322" w:author="3.0" w:date="2014-08-28T16:05:00Z">
        <w:r>
          <w:t>units        : N/A;</w:t>
        </w:r>
      </w:ins>
    </w:p>
    <w:p w:rsidR="000C3532" w:rsidRDefault="000C3532" w:rsidP="000C3532">
      <w:pPr>
        <w:pStyle w:val="ADANB"/>
        <w:rPr>
          <w:ins w:id="5323" w:author="3.0" w:date="2014-08-28T16:05:00Z"/>
        </w:rPr>
      </w:pPr>
      <w:ins w:id="5324" w:author="3.0" w:date="2014-08-28T16:05:00Z">
        <w:r>
          <w:t>value_names  : N/A;</w:t>
        </w:r>
      </w:ins>
    </w:p>
    <w:p w:rsidR="000C3532" w:rsidRDefault="000C3532" w:rsidP="000C3532">
      <w:pPr>
        <w:pStyle w:val="ADANB"/>
        <w:rPr>
          <w:ins w:id="5325" w:author="3.0" w:date="2014-08-28T16:05:00Z"/>
        </w:rPr>
      </w:pPr>
      <w:ins w:id="5326" w:author="3.0" w:date="2014-08-28T16:05:00Z">
        <w:r>
          <w:t>description  : number of bits in a JRU input message</w:t>
        </w:r>
      </w:ins>
    </w:p>
    <w:p w:rsidR="000C3532" w:rsidRDefault="000C3532" w:rsidP="000C3532">
      <w:pPr>
        <w:pStyle w:val="ADANB"/>
        <w:rPr>
          <w:ins w:id="5327" w:author="3.0" w:date="2014-08-28T16:05:00Z"/>
        </w:rPr>
      </w:pPr>
    </w:p>
    <w:p w:rsidR="000C3532" w:rsidRDefault="000C3532" w:rsidP="000C3532">
      <w:pPr>
        <w:pStyle w:val="ADANB"/>
        <w:rPr>
          <w:ins w:id="5328" w:author="3.0" w:date="2014-08-28T16:05:00Z"/>
        </w:rPr>
      </w:pPr>
    </w:p>
    <w:p w:rsidR="000C3532" w:rsidRDefault="000C3532" w:rsidP="000C3532">
      <w:pPr>
        <w:pStyle w:val="ADANB"/>
        <w:rPr>
          <w:ins w:id="5329" w:author="3.0" w:date="2014-08-28T16:05:00Z"/>
        </w:rPr>
      </w:pPr>
    </w:p>
    <w:p w:rsidR="000C3532" w:rsidRDefault="000C3532" w:rsidP="000C3532">
      <w:pPr>
        <w:pStyle w:val="ADANB"/>
        <w:rPr>
          <w:ins w:id="5330" w:author="3.0" w:date="2014-08-28T16:05:00Z"/>
        </w:rPr>
      </w:pPr>
    </w:p>
    <w:p w:rsidR="000C3532" w:rsidRDefault="000C3532" w:rsidP="000C3532">
      <w:pPr>
        <w:pStyle w:val="ADANB"/>
        <w:rPr>
          <w:ins w:id="5331" w:author="3.0" w:date="2014-08-28T16:05:00Z"/>
        </w:rPr>
      </w:pPr>
      <w:ins w:id="5332" w:author="3.0" w:date="2014-08-28T16:05:00Z">
        <w:r>
          <w:t>1180. DRU_input_info (data flow) =</w:t>
        </w:r>
      </w:ins>
    </w:p>
    <w:p w:rsidR="000C3532" w:rsidRDefault="000C3532" w:rsidP="000C3532">
      <w:pPr>
        <w:pStyle w:val="ADANB"/>
        <w:rPr>
          <w:ins w:id="5333" w:author="3.0" w:date="2014-08-28T16:05:00Z"/>
        </w:rPr>
      </w:pPr>
      <w:ins w:id="5334" w:author="3.0" w:date="2014-08-28T16:05:00Z">
        <w:r>
          <w:t>DRU_input_msgs_info.</w:t>
        </w:r>
      </w:ins>
    </w:p>
    <w:p w:rsidR="000C3532" w:rsidRDefault="000C3532" w:rsidP="000C3532">
      <w:pPr>
        <w:pStyle w:val="ADANB"/>
        <w:rPr>
          <w:ins w:id="5335" w:author="3.0" w:date="2014-08-28T16:05:00Z"/>
        </w:rPr>
      </w:pPr>
    </w:p>
    <w:p w:rsidR="000C3532" w:rsidRDefault="000C3532" w:rsidP="000C3532">
      <w:pPr>
        <w:pStyle w:val="ADANB"/>
        <w:rPr>
          <w:ins w:id="5336" w:author="3.0" w:date="2014-08-28T16:05:00Z"/>
        </w:rPr>
      </w:pPr>
      <w:ins w:id="5337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5338" w:author="3.0" w:date="2014-08-28T16:05:00Z"/>
        </w:rPr>
      </w:pPr>
      <w:ins w:id="5339" w:author="3.0" w:date="2014-08-28T16:05:00Z">
        <w:r>
          <w:t>rate         : at each cycle</w:t>
        </w:r>
      </w:ins>
    </w:p>
    <w:p w:rsidR="000C3532" w:rsidRDefault="000C3532" w:rsidP="000C3532">
      <w:pPr>
        <w:pStyle w:val="ADANB"/>
        <w:rPr>
          <w:ins w:id="5340" w:author="3.0" w:date="2014-08-28T16:05:00Z"/>
        </w:rPr>
      </w:pPr>
      <w:ins w:id="5341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5342" w:author="3.0" w:date="2014-08-28T16:05:00Z"/>
        </w:rPr>
      </w:pPr>
      <w:ins w:id="5343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5344" w:author="3.0" w:date="2014-08-28T16:05:00Z"/>
        </w:rPr>
      </w:pPr>
      <w:ins w:id="5345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5346" w:author="3.0" w:date="2014-08-28T16:05:00Z"/>
        </w:rPr>
      </w:pPr>
      <w:ins w:id="5347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5348" w:author="3.0" w:date="2014-08-28T16:05:00Z"/>
        </w:rPr>
      </w:pPr>
      <w:ins w:id="5349" w:author="3.0" w:date="2014-08-28T16:05:00Z">
        <w:r>
          <w:t>description  : DRU input information</w:t>
        </w:r>
      </w:ins>
    </w:p>
    <w:p w:rsidR="000C3532" w:rsidRDefault="000C3532" w:rsidP="000C3532">
      <w:pPr>
        <w:pStyle w:val="ADANB"/>
        <w:rPr>
          <w:ins w:id="5350" w:author="3.0" w:date="2014-08-28T16:05:00Z"/>
        </w:rPr>
      </w:pPr>
    </w:p>
    <w:p w:rsidR="000C3532" w:rsidRDefault="000C3532" w:rsidP="000C3532">
      <w:pPr>
        <w:pStyle w:val="ADANB"/>
        <w:rPr>
          <w:ins w:id="5351" w:author="3.0" w:date="2014-08-28T16:05:00Z"/>
        </w:rPr>
      </w:pPr>
    </w:p>
    <w:p w:rsidR="000C3532" w:rsidRDefault="000C3532" w:rsidP="000C3532">
      <w:pPr>
        <w:pStyle w:val="ADANB"/>
        <w:rPr>
          <w:ins w:id="5352" w:author="3.0" w:date="2014-08-28T16:05:00Z"/>
        </w:rPr>
      </w:pPr>
      <w:ins w:id="5353" w:author="3.0" w:date="2014-08-28T16:05:00Z">
        <w:r>
          <w:t>1182. DRU_input_msgs_info (data flow) =</w:t>
        </w:r>
      </w:ins>
    </w:p>
    <w:p w:rsidR="000C3532" w:rsidRDefault="000C3532" w:rsidP="000C3532">
      <w:pPr>
        <w:pStyle w:val="ADANB"/>
        <w:rPr>
          <w:ins w:id="5354" w:author="3.0" w:date="2014-08-28T16:05:00Z"/>
        </w:rPr>
      </w:pPr>
      <w:ins w:id="5355" w:author="3.0" w:date="2014-08-28T16:05:00Z">
        <w:r>
          <w:t>max_n_of_DRU_input_msgs{DRU_input_msg_info</w:t>
        </w:r>
      </w:ins>
    </w:p>
    <w:p w:rsidR="000C3532" w:rsidRDefault="000C3532" w:rsidP="000C3532">
      <w:pPr>
        <w:pStyle w:val="ADANB"/>
        <w:rPr>
          <w:ins w:id="5356" w:author="3.0" w:date="2014-08-28T16:05:00Z"/>
        </w:rPr>
      </w:pPr>
      <w:ins w:id="5357" w:author="3.0" w:date="2014-08-28T16:05:00Z">
        <w:r>
          <w:t xml:space="preserve">                               }max_n_of_DRU_input_msgs.</w:t>
        </w:r>
      </w:ins>
    </w:p>
    <w:p w:rsidR="000C3532" w:rsidRDefault="000C3532" w:rsidP="000C3532">
      <w:pPr>
        <w:pStyle w:val="ADANB"/>
        <w:rPr>
          <w:ins w:id="5358" w:author="3.0" w:date="2014-08-28T16:05:00Z"/>
        </w:rPr>
      </w:pPr>
    </w:p>
    <w:p w:rsidR="000C3532" w:rsidRDefault="000C3532" w:rsidP="000C3532">
      <w:pPr>
        <w:pStyle w:val="ADANB"/>
        <w:rPr>
          <w:ins w:id="5359" w:author="3.0" w:date="2014-08-28T16:05:00Z"/>
        </w:rPr>
      </w:pPr>
      <w:ins w:id="5360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5361" w:author="3.0" w:date="2014-08-28T16:05:00Z"/>
        </w:rPr>
      </w:pPr>
      <w:ins w:id="5362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5363" w:author="3.0" w:date="2014-08-28T16:05:00Z"/>
        </w:rPr>
      </w:pPr>
      <w:ins w:id="5364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5365" w:author="3.0" w:date="2014-08-28T16:05:00Z"/>
        </w:rPr>
      </w:pPr>
      <w:ins w:id="5366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5367" w:author="3.0" w:date="2014-08-28T16:05:00Z"/>
        </w:rPr>
      </w:pPr>
      <w:ins w:id="5368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5369" w:author="3.0" w:date="2014-08-28T16:05:00Z"/>
        </w:rPr>
      </w:pPr>
      <w:ins w:id="5370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5371" w:author="3.0" w:date="2014-08-28T16:05:00Z"/>
        </w:rPr>
      </w:pPr>
      <w:ins w:id="5372" w:author="3.0" w:date="2014-08-28T16:05:00Z">
        <w:r>
          <w:t>description  : DRU input messages information</w:t>
        </w:r>
      </w:ins>
    </w:p>
    <w:p w:rsidR="000C3532" w:rsidRDefault="000C3532" w:rsidP="000C3532">
      <w:pPr>
        <w:pStyle w:val="ADANB"/>
        <w:rPr>
          <w:ins w:id="5373" w:author="3.0" w:date="2014-08-28T16:05:00Z"/>
        </w:rPr>
      </w:pPr>
    </w:p>
    <w:p w:rsidR="000C3532" w:rsidRDefault="000C3532" w:rsidP="000C3532">
      <w:pPr>
        <w:pStyle w:val="ADANB"/>
        <w:rPr>
          <w:ins w:id="5374" w:author="3.0" w:date="2014-08-28T16:05:00Z"/>
        </w:rPr>
      </w:pPr>
    </w:p>
    <w:p w:rsidR="000C3532" w:rsidRDefault="000C3532" w:rsidP="000C3532">
      <w:pPr>
        <w:pStyle w:val="ADANB"/>
        <w:rPr>
          <w:ins w:id="5375" w:author="3.0" w:date="2014-08-28T16:05:00Z"/>
        </w:rPr>
      </w:pPr>
    </w:p>
    <w:p w:rsidR="000C3532" w:rsidRDefault="000C3532" w:rsidP="000C3532">
      <w:pPr>
        <w:pStyle w:val="ADANB"/>
        <w:rPr>
          <w:ins w:id="5376" w:author="3.0" w:date="2014-08-28T16:05:00Z"/>
        </w:rPr>
      </w:pPr>
    </w:p>
    <w:p w:rsidR="000C3532" w:rsidRDefault="000C3532" w:rsidP="000C3532">
      <w:pPr>
        <w:pStyle w:val="ADANB"/>
        <w:rPr>
          <w:ins w:id="5377" w:author="3.0" w:date="2014-08-28T16:05:00Z"/>
        </w:rPr>
      </w:pPr>
      <w:ins w:id="5378" w:author="3.0" w:date="2014-08-28T16:05:00Z">
        <w:r>
          <w:t>2007. max_n_of_DRU_input_msgs (data flow, pel) =</w:t>
        </w:r>
      </w:ins>
    </w:p>
    <w:p w:rsidR="000C3532" w:rsidRDefault="000C3532" w:rsidP="000C3532">
      <w:pPr>
        <w:pStyle w:val="ADANB"/>
        <w:rPr>
          <w:ins w:id="5379" w:author="3.0" w:date="2014-08-28T16:05:00Z"/>
        </w:rPr>
      </w:pPr>
      <w:ins w:id="5380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5381" w:author="3.0" w:date="2014-08-28T16:05:00Z"/>
        </w:rPr>
      </w:pPr>
    </w:p>
    <w:p w:rsidR="000C3532" w:rsidRDefault="000C3532" w:rsidP="000C3532">
      <w:pPr>
        <w:pStyle w:val="ADANB"/>
        <w:rPr>
          <w:ins w:id="5382" w:author="3.0" w:date="2014-08-28T16:05:00Z"/>
        </w:rPr>
      </w:pPr>
      <w:ins w:id="5383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5384" w:author="3.0" w:date="2014-08-28T16:05:00Z"/>
        </w:rPr>
      </w:pPr>
      <w:ins w:id="5385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5386" w:author="3.0" w:date="2014-08-28T16:05:00Z"/>
        </w:rPr>
      </w:pPr>
      <w:ins w:id="5387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5388" w:author="3.0" w:date="2014-08-28T16:05:00Z"/>
        </w:rPr>
      </w:pPr>
      <w:ins w:id="5389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5390" w:author="3.0" w:date="2014-08-28T16:05:00Z"/>
        </w:rPr>
      </w:pPr>
      <w:ins w:id="5391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5392" w:author="3.0" w:date="2014-08-28T16:05:00Z"/>
        </w:rPr>
      </w:pPr>
      <w:ins w:id="5393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5394" w:author="3.0" w:date="2014-08-28T16:05:00Z"/>
        </w:rPr>
      </w:pPr>
      <w:ins w:id="5395" w:author="3.0" w:date="2014-08-28T16:05:00Z">
        <w:r>
          <w:t>description  : maximum number of DRU input messages.</w:t>
        </w:r>
      </w:ins>
    </w:p>
    <w:p w:rsidR="000C3532" w:rsidRDefault="000C3532" w:rsidP="000C3532">
      <w:pPr>
        <w:pStyle w:val="ADANB"/>
        <w:rPr>
          <w:ins w:id="5396" w:author="3.0" w:date="2014-08-28T16:05:00Z"/>
        </w:rPr>
      </w:pPr>
      <w:ins w:id="5397" w:author="3.0" w:date="2014-08-28T16:05:00Z">
        <w:r>
          <w:t>This number is equal to 1.</w:t>
        </w:r>
      </w:ins>
    </w:p>
    <w:p w:rsidR="000C3532" w:rsidRDefault="000C3532" w:rsidP="000C3532">
      <w:pPr>
        <w:pStyle w:val="ADANB"/>
        <w:rPr>
          <w:ins w:id="5398" w:author="3.0" w:date="2014-08-28T16:05:00Z"/>
        </w:rPr>
      </w:pPr>
    </w:p>
    <w:p w:rsidR="000C3532" w:rsidRDefault="000C3532" w:rsidP="000C3532">
      <w:pPr>
        <w:pStyle w:val="ADANB"/>
        <w:rPr>
          <w:ins w:id="5399" w:author="3.0" w:date="2014-08-28T16:05:00Z"/>
        </w:rPr>
      </w:pPr>
    </w:p>
    <w:p w:rsidR="000C3532" w:rsidRDefault="000C3532" w:rsidP="000C3532">
      <w:pPr>
        <w:pStyle w:val="ADANB"/>
        <w:rPr>
          <w:ins w:id="5400" w:author="3.0" w:date="2014-08-28T16:05:00Z"/>
        </w:rPr>
      </w:pPr>
      <w:ins w:id="5401" w:author="3.0" w:date="2014-08-28T16:05:00Z">
        <w:r>
          <w:t>1181. DRU_input_msg_info (data flow) =</w:t>
        </w:r>
      </w:ins>
    </w:p>
    <w:p w:rsidR="000C3532" w:rsidRDefault="000C3532" w:rsidP="000C3532">
      <w:pPr>
        <w:pStyle w:val="ADANB"/>
        <w:rPr>
          <w:ins w:id="5402" w:author="3.0" w:date="2014-08-28T16:05:00Z"/>
        </w:rPr>
      </w:pPr>
      <w:ins w:id="5403" w:author="3.0" w:date="2014-08-28T16:05:00Z">
        <w:r>
          <w:t>is_present</w:t>
        </w:r>
      </w:ins>
    </w:p>
    <w:p w:rsidR="000C3532" w:rsidRDefault="000C3532" w:rsidP="000C3532">
      <w:pPr>
        <w:pStyle w:val="ADANB"/>
        <w:rPr>
          <w:ins w:id="5404" w:author="3.0" w:date="2014-08-28T16:05:00Z"/>
        </w:rPr>
      </w:pPr>
      <w:ins w:id="5405" w:author="3.0" w:date="2014-08-28T16:05:00Z">
        <w:r>
          <w:t>+kind.</w:t>
        </w:r>
      </w:ins>
    </w:p>
    <w:p w:rsidR="000C3532" w:rsidRDefault="000C3532" w:rsidP="000C3532">
      <w:pPr>
        <w:pStyle w:val="ADANB"/>
        <w:rPr>
          <w:ins w:id="5406" w:author="3.0" w:date="2014-08-28T16:05:00Z"/>
        </w:rPr>
      </w:pPr>
    </w:p>
    <w:p w:rsidR="000C3532" w:rsidRDefault="000C3532" w:rsidP="000C3532">
      <w:pPr>
        <w:pStyle w:val="ADANB"/>
        <w:rPr>
          <w:ins w:id="5407" w:author="3.0" w:date="2014-08-28T16:05:00Z"/>
        </w:rPr>
      </w:pPr>
      <w:ins w:id="5408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5409" w:author="3.0" w:date="2014-08-28T16:05:00Z"/>
        </w:rPr>
      </w:pPr>
      <w:ins w:id="5410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5411" w:author="3.0" w:date="2014-08-28T16:05:00Z"/>
        </w:rPr>
      </w:pPr>
      <w:ins w:id="5412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5413" w:author="3.0" w:date="2014-08-28T16:05:00Z"/>
        </w:rPr>
      </w:pPr>
      <w:ins w:id="5414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5415" w:author="3.0" w:date="2014-08-28T16:05:00Z"/>
        </w:rPr>
      </w:pPr>
      <w:ins w:id="5416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5417" w:author="3.0" w:date="2014-08-28T16:05:00Z"/>
        </w:rPr>
      </w:pPr>
      <w:ins w:id="5418" w:author="3.0" w:date="2014-08-28T16:05:00Z">
        <w:r>
          <w:t>value names  : N/A</w:t>
        </w:r>
      </w:ins>
    </w:p>
    <w:p w:rsidR="000C3532" w:rsidRPr="000C3532" w:rsidRDefault="000C3532" w:rsidP="000C3532">
      <w:pPr>
        <w:pStyle w:val="ADANB"/>
        <w:rPr>
          <w:ins w:id="5419" w:author="3.0" w:date="2014-08-28T16:05:00Z"/>
          <w:lang w:val="fr-BE"/>
          <w:rPrChange w:id="5420" w:author="3.0" w:date="2014-08-28T16:05:00Z">
            <w:rPr>
              <w:ins w:id="5421" w:author="3.0" w:date="2014-08-28T16:05:00Z"/>
            </w:rPr>
          </w:rPrChange>
        </w:rPr>
      </w:pPr>
      <w:ins w:id="5422" w:author="3.0" w:date="2014-08-28T16:05:00Z">
        <w:r w:rsidRPr="000C3532">
          <w:rPr>
            <w:lang w:val="fr-BE"/>
            <w:rPrChange w:id="5423" w:author="3.0" w:date="2014-08-28T16:05:00Z">
              <w:rPr>
                <w:noProof w:val="0"/>
                <w:color w:val="auto"/>
                <w:sz w:val="22"/>
                <w:szCs w:val="20"/>
              </w:rPr>
            </w:rPrChange>
          </w:rPr>
          <w:t>description  : DRU input message information</w:t>
        </w:r>
      </w:ins>
    </w:p>
    <w:p w:rsidR="000C3532" w:rsidRPr="000C3532" w:rsidRDefault="000C3532" w:rsidP="000C3532">
      <w:pPr>
        <w:pStyle w:val="ADANB"/>
        <w:rPr>
          <w:ins w:id="5424" w:author="3.0" w:date="2014-08-28T16:05:00Z"/>
          <w:lang w:val="fr-BE"/>
          <w:rPrChange w:id="5425" w:author="3.0" w:date="2014-08-28T16:05:00Z">
            <w:rPr>
              <w:ins w:id="5426" w:author="3.0" w:date="2014-08-28T16:05:00Z"/>
            </w:rPr>
          </w:rPrChange>
        </w:rPr>
      </w:pPr>
    </w:p>
    <w:p w:rsidR="000C3532" w:rsidRPr="000C3532" w:rsidRDefault="000C3532" w:rsidP="000C3532">
      <w:pPr>
        <w:pStyle w:val="ADANB"/>
        <w:rPr>
          <w:ins w:id="5427" w:author="3.0" w:date="2014-08-28T16:05:00Z"/>
          <w:lang w:val="fr-BE"/>
          <w:rPrChange w:id="5428" w:author="3.0" w:date="2014-08-28T16:05:00Z">
            <w:rPr>
              <w:ins w:id="5429" w:author="3.0" w:date="2014-08-28T16:05:00Z"/>
            </w:rPr>
          </w:rPrChange>
        </w:rPr>
      </w:pPr>
    </w:p>
    <w:p w:rsidR="000C3532" w:rsidRDefault="000C3532" w:rsidP="000C3532">
      <w:pPr>
        <w:pStyle w:val="ADANB"/>
        <w:rPr>
          <w:ins w:id="5430" w:author="3.0" w:date="2014-08-28T16:05:00Z"/>
        </w:rPr>
      </w:pPr>
      <w:ins w:id="5431" w:author="3.0" w:date="2014-08-28T16:05:00Z">
        <w:r w:rsidRPr="000C3532">
          <w:rPr>
            <w:lang w:val="fr-BE"/>
            <w:rPrChange w:id="5432" w:author="3.0" w:date="2014-08-28T16:05:00Z">
              <w:rPr>
                <w:noProof w:val="0"/>
                <w:color w:val="auto"/>
                <w:sz w:val="22"/>
                <w:szCs w:val="20"/>
              </w:rPr>
            </w:rPrChange>
          </w:rPr>
          <w:t xml:space="preserve">1381. </w:t>
        </w:r>
        <w:r>
          <w:t>EURORADIO_input_info (data flow) =</w:t>
        </w:r>
      </w:ins>
    </w:p>
    <w:p w:rsidR="000C3532" w:rsidRDefault="000C3532" w:rsidP="000C3532">
      <w:pPr>
        <w:pStyle w:val="ADANB"/>
        <w:rPr>
          <w:ins w:id="5433" w:author="3.0" w:date="2014-08-28T16:05:00Z"/>
        </w:rPr>
      </w:pPr>
      <w:ins w:id="5434" w:author="3.0" w:date="2014-08-28T16:05:00Z">
        <w:r>
          <w:t>n_of_handable_EURORADIO_physical_connections_info</w:t>
        </w:r>
      </w:ins>
    </w:p>
    <w:p w:rsidR="000C3532" w:rsidRDefault="000C3532" w:rsidP="000C3532">
      <w:pPr>
        <w:pStyle w:val="ADANB"/>
        <w:rPr>
          <w:ins w:id="5435" w:author="3.0" w:date="2014-08-28T16:05:00Z"/>
        </w:rPr>
      </w:pPr>
      <w:ins w:id="5436" w:author="3.0" w:date="2014-08-28T16:05:00Z">
        <w:r>
          <w:t>+EURORADIO_safe_connection_confirmation_info</w:t>
        </w:r>
      </w:ins>
    </w:p>
    <w:p w:rsidR="000C3532" w:rsidRDefault="000C3532" w:rsidP="000C3532">
      <w:pPr>
        <w:pStyle w:val="ADANB"/>
        <w:rPr>
          <w:ins w:id="5437" w:author="3.0" w:date="2014-08-28T16:05:00Z"/>
        </w:rPr>
      </w:pPr>
      <w:ins w:id="5438" w:author="3.0" w:date="2014-08-28T16:05:00Z">
        <w:r>
          <w:t>+EURORADIO_safe_connection_failure_info</w:t>
        </w:r>
      </w:ins>
    </w:p>
    <w:p w:rsidR="000C3532" w:rsidRDefault="000C3532" w:rsidP="000C3532">
      <w:pPr>
        <w:pStyle w:val="ADANB"/>
        <w:rPr>
          <w:ins w:id="5439" w:author="3.0" w:date="2014-08-28T16:05:00Z"/>
        </w:rPr>
      </w:pPr>
      <w:ins w:id="5440" w:author="3.0" w:date="2014-08-28T16:05:00Z">
        <w:r>
          <w:t>+EURORADIO_safe_connection_loss_info</w:t>
        </w:r>
      </w:ins>
    </w:p>
    <w:p w:rsidR="000C3532" w:rsidRDefault="000C3532" w:rsidP="000C3532">
      <w:pPr>
        <w:pStyle w:val="ADANB"/>
        <w:rPr>
          <w:ins w:id="5441" w:author="3.0" w:date="2014-08-28T16:05:00Z"/>
        </w:rPr>
      </w:pPr>
      <w:ins w:id="5442" w:author="3.0" w:date="2014-08-28T16:05:00Z">
        <w:r>
          <w:t xml:space="preserve">+EURORADIO_safe_connection_not_established_info </w:t>
        </w:r>
      </w:ins>
    </w:p>
    <w:p w:rsidR="000C3532" w:rsidRDefault="000C3532" w:rsidP="000C3532">
      <w:pPr>
        <w:pStyle w:val="ADANB"/>
        <w:rPr>
          <w:ins w:id="5443" w:author="3.0" w:date="2014-08-28T16:05:00Z"/>
        </w:rPr>
      </w:pPr>
      <w:ins w:id="5444" w:author="3.0" w:date="2014-08-28T16:05:00Z">
        <w:r>
          <w:t>+EURORADIO_input_msgs_info</w:t>
        </w:r>
      </w:ins>
    </w:p>
    <w:p w:rsidR="000C3532" w:rsidRDefault="000C3532" w:rsidP="000C3532">
      <w:pPr>
        <w:pStyle w:val="ADANB"/>
        <w:rPr>
          <w:ins w:id="5445" w:author="3.0" w:date="2014-08-28T16:05:00Z"/>
        </w:rPr>
      </w:pPr>
      <w:ins w:id="5446" w:author="3.0" w:date="2014-08-28T16:05:00Z">
        <w:r>
          <w:t>+EURORADIO_input_emergency_msgs_info</w:t>
        </w:r>
      </w:ins>
    </w:p>
    <w:p w:rsidR="000C3532" w:rsidRDefault="000C3532" w:rsidP="000C3532">
      <w:pPr>
        <w:pStyle w:val="ADANB"/>
        <w:rPr>
          <w:ins w:id="5447" w:author="3.0" w:date="2014-08-28T16:05:00Z"/>
        </w:rPr>
      </w:pPr>
      <w:ins w:id="5448" w:author="3.0" w:date="2014-08-28T16:05:00Z">
        <w:r>
          <w:t>+2{mobile_status}2</w:t>
        </w:r>
      </w:ins>
    </w:p>
    <w:p w:rsidR="000C3532" w:rsidRDefault="000C3532" w:rsidP="000C3532">
      <w:pPr>
        <w:pStyle w:val="ADANB"/>
        <w:rPr>
          <w:ins w:id="5449" w:author="3.0" w:date="2014-08-28T16:05:00Z"/>
        </w:rPr>
      </w:pPr>
      <w:ins w:id="5450" w:author="3.0" w:date="2014-08-28T16:05:00Z">
        <w:r>
          <w:t>+2{mobile_network}2.</w:t>
        </w:r>
      </w:ins>
    </w:p>
    <w:p w:rsidR="000C3532" w:rsidRDefault="000C3532" w:rsidP="000C3532">
      <w:pPr>
        <w:pStyle w:val="ADANB"/>
        <w:rPr>
          <w:ins w:id="5451" w:author="3.0" w:date="2014-08-28T16:05:00Z"/>
        </w:rPr>
      </w:pPr>
    </w:p>
    <w:p w:rsidR="000C3532" w:rsidRDefault="000C3532" w:rsidP="000C3532">
      <w:pPr>
        <w:pStyle w:val="ADANB"/>
        <w:rPr>
          <w:ins w:id="5452" w:author="3.0" w:date="2014-08-28T16:05:00Z"/>
        </w:rPr>
      </w:pPr>
      <w:ins w:id="5453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5454" w:author="3.0" w:date="2014-08-28T16:05:00Z"/>
        </w:rPr>
      </w:pPr>
      <w:ins w:id="5455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5456" w:author="3.0" w:date="2014-08-28T16:05:00Z"/>
        </w:rPr>
      </w:pPr>
      <w:ins w:id="5457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5458" w:author="3.0" w:date="2014-08-28T16:05:00Z"/>
        </w:rPr>
      </w:pPr>
      <w:ins w:id="5459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5460" w:author="3.0" w:date="2014-08-28T16:05:00Z"/>
        </w:rPr>
      </w:pPr>
      <w:ins w:id="5461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5462" w:author="3.0" w:date="2014-08-28T16:05:00Z"/>
        </w:rPr>
      </w:pPr>
      <w:ins w:id="5463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5464" w:author="3.0" w:date="2014-08-28T16:05:00Z"/>
        </w:rPr>
      </w:pPr>
      <w:ins w:id="5465" w:author="3.0" w:date="2014-08-28T16:05:00Z">
        <w:r>
          <w:t>description  : EURORADIO input information</w:t>
        </w:r>
      </w:ins>
    </w:p>
    <w:p w:rsidR="000C3532" w:rsidRDefault="000C3532" w:rsidP="000C3532">
      <w:pPr>
        <w:pStyle w:val="ADANB"/>
        <w:rPr>
          <w:ins w:id="5466" w:author="3.0" w:date="2014-08-28T16:05:00Z"/>
        </w:rPr>
      </w:pPr>
    </w:p>
    <w:p w:rsidR="000C3532" w:rsidRDefault="000C3532" w:rsidP="000C3532">
      <w:pPr>
        <w:pStyle w:val="ADANB"/>
        <w:rPr>
          <w:ins w:id="5467" w:author="3.0" w:date="2014-08-28T16:05:00Z"/>
        </w:rPr>
      </w:pPr>
    </w:p>
    <w:p w:rsidR="000C3532" w:rsidRDefault="000C3532" w:rsidP="000C3532">
      <w:pPr>
        <w:pStyle w:val="ADANB"/>
        <w:rPr>
          <w:ins w:id="5468" w:author="3.0" w:date="2014-08-28T16:05:00Z"/>
        </w:rPr>
      </w:pPr>
      <w:ins w:id="5469" w:author="3.0" w:date="2014-08-28T16:05:00Z">
        <w:r>
          <w:t>2330. n_of_handable_EURORADIO_physical_connections_info (data flow) =</w:t>
        </w:r>
      </w:ins>
    </w:p>
    <w:p w:rsidR="000C3532" w:rsidRDefault="000C3532" w:rsidP="000C3532">
      <w:pPr>
        <w:pStyle w:val="ADANB"/>
        <w:rPr>
          <w:ins w:id="5470" w:author="3.0" w:date="2014-08-28T16:05:00Z"/>
        </w:rPr>
      </w:pPr>
      <w:ins w:id="5471" w:author="3.0" w:date="2014-08-28T16:05:00Z">
        <w:r>
          <w:t>is_present</w:t>
        </w:r>
      </w:ins>
    </w:p>
    <w:p w:rsidR="000C3532" w:rsidRDefault="000C3532" w:rsidP="000C3532">
      <w:pPr>
        <w:pStyle w:val="ADANB"/>
        <w:rPr>
          <w:ins w:id="5472" w:author="3.0" w:date="2014-08-28T16:05:00Z"/>
        </w:rPr>
      </w:pPr>
      <w:ins w:id="5473" w:author="3.0" w:date="2014-08-28T16:05:00Z">
        <w:r>
          <w:t>+ n_of_handable_EURORADIO_physical_connections.</w:t>
        </w:r>
      </w:ins>
    </w:p>
    <w:p w:rsidR="000C3532" w:rsidRDefault="000C3532" w:rsidP="000C3532">
      <w:pPr>
        <w:pStyle w:val="ADANB"/>
        <w:rPr>
          <w:ins w:id="5474" w:author="3.0" w:date="2014-08-28T16:05:00Z"/>
        </w:rPr>
      </w:pPr>
    </w:p>
    <w:p w:rsidR="000C3532" w:rsidRDefault="000C3532" w:rsidP="000C3532">
      <w:pPr>
        <w:pStyle w:val="ADANB"/>
        <w:rPr>
          <w:ins w:id="5475" w:author="3.0" w:date="2014-08-28T16:05:00Z"/>
        </w:rPr>
      </w:pPr>
      <w:ins w:id="5476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5477" w:author="3.0" w:date="2014-08-28T16:05:00Z"/>
        </w:rPr>
      </w:pPr>
      <w:ins w:id="5478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5479" w:author="3.0" w:date="2014-08-28T16:05:00Z"/>
        </w:rPr>
      </w:pPr>
      <w:ins w:id="5480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5481" w:author="3.0" w:date="2014-08-28T16:05:00Z"/>
        </w:rPr>
      </w:pPr>
      <w:ins w:id="5482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5483" w:author="3.0" w:date="2014-08-28T16:05:00Z"/>
        </w:rPr>
      </w:pPr>
      <w:ins w:id="5484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5485" w:author="3.0" w:date="2014-08-28T16:05:00Z"/>
        </w:rPr>
      </w:pPr>
      <w:ins w:id="5486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5487" w:author="3.0" w:date="2014-08-28T16:05:00Z"/>
        </w:rPr>
      </w:pPr>
      <w:ins w:id="5488" w:author="3.0" w:date="2014-08-28T16:05:00Z">
        <w:r>
          <w:t>description  : information about the number of EURORADIO physical connections that the</w:t>
        </w:r>
      </w:ins>
    </w:p>
    <w:p w:rsidR="000C3532" w:rsidRDefault="000C3532" w:rsidP="000C3532">
      <w:pPr>
        <w:pStyle w:val="ADANB"/>
        <w:rPr>
          <w:ins w:id="5489" w:author="3.0" w:date="2014-08-28T16:05:00Z"/>
        </w:rPr>
      </w:pPr>
      <w:ins w:id="5490" w:author="3.0" w:date="2014-08-28T16:05:00Z">
        <w:r>
          <w:t xml:space="preserve"> on board equipment can handle simultaneously. </w:t>
        </w:r>
      </w:ins>
    </w:p>
    <w:p w:rsidR="000C3532" w:rsidRDefault="000C3532" w:rsidP="000C3532">
      <w:pPr>
        <w:pStyle w:val="ADANB"/>
        <w:rPr>
          <w:ins w:id="5491" w:author="3.0" w:date="2014-08-28T16:05:00Z"/>
        </w:rPr>
      </w:pPr>
    </w:p>
    <w:p w:rsidR="000C3532" w:rsidRDefault="000C3532" w:rsidP="000C3532">
      <w:pPr>
        <w:pStyle w:val="ADANB"/>
        <w:rPr>
          <w:ins w:id="5492" w:author="3.0" w:date="2014-08-28T16:05:00Z"/>
        </w:rPr>
      </w:pPr>
    </w:p>
    <w:p w:rsidR="000C3532" w:rsidRDefault="000C3532" w:rsidP="000C3532">
      <w:pPr>
        <w:pStyle w:val="ADANB"/>
        <w:rPr>
          <w:ins w:id="5493" w:author="3.0" w:date="2014-08-28T16:05:00Z"/>
        </w:rPr>
      </w:pPr>
      <w:ins w:id="5494" w:author="3.0" w:date="2014-08-28T16:05:00Z">
        <w:r>
          <w:t>1396. EURORADIO_safe_connection_confirmation_info (data flow) =</w:t>
        </w:r>
      </w:ins>
    </w:p>
    <w:p w:rsidR="000C3532" w:rsidRDefault="000C3532" w:rsidP="000C3532">
      <w:pPr>
        <w:pStyle w:val="ADANB"/>
        <w:rPr>
          <w:ins w:id="5495" w:author="3.0" w:date="2014-08-28T16:05:00Z"/>
        </w:rPr>
      </w:pPr>
      <w:ins w:id="5496" w:author="3.0" w:date="2014-08-28T16:05:00Z">
        <w:r>
          <w:t>is_present</w:t>
        </w:r>
      </w:ins>
    </w:p>
    <w:p w:rsidR="000C3532" w:rsidRDefault="000C3532" w:rsidP="000C3532">
      <w:pPr>
        <w:pStyle w:val="ADANB"/>
        <w:rPr>
          <w:ins w:id="5497" w:author="3.0" w:date="2014-08-28T16:05:00Z"/>
        </w:rPr>
      </w:pPr>
      <w:ins w:id="5498" w:author="3.0" w:date="2014-08-28T16:05:00Z">
        <w:r>
          <w:t>+nid_trackside_radio_device.</w:t>
        </w:r>
      </w:ins>
    </w:p>
    <w:p w:rsidR="000C3532" w:rsidRDefault="000C3532" w:rsidP="000C3532">
      <w:pPr>
        <w:pStyle w:val="ADANB"/>
        <w:rPr>
          <w:ins w:id="5499" w:author="3.0" w:date="2014-08-28T16:05:00Z"/>
        </w:rPr>
      </w:pPr>
    </w:p>
    <w:p w:rsidR="000C3532" w:rsidRDefault="000C3532" w:rsidP="000C3532">
      <w:pPr>
        <w:pStyle w:val="ADANB"/>
        <w:rPr>
          <w:ins w:id="5500" w:author="3.0" w:date="2014-08-28T16:05:00Z"/>
        </w:rPr>
      </w:pPr>
      <w:ins w:id="5501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5502" w:author="3.0" w:date="2014-08-28T16:05:00Z"/>
        </w:rPr>
      </w:pPr>
      <w:ins w:id="5503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5504" w:author="3.0" w:date="2014-08-28T16:05:00Z"/>
        </w:rPr>
      </w:pPr>
      <w:ins w:id="5505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5506" w:author="3.0" w:date="2014-08-28T16:05:00Z"/>
        </w:rPr>
      </w:pPr>
      <w:ins w:id="5507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5508" w:author="3.0" w:date="2014-08-28T16:05:00Z"/>
        </w:rPr>
      </w:pPr>
      <w:ins w:id="5509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5510" w:author="3.0" w:date="2014-08-28T16:05:00Z"/>
        </w:rPr>
      </w:pPr>
      <w:ins w:id="5511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5512" w:author="3.0" w:date="2014-08-28T16:05:00Z"/>
        </w:rPr>
      </w:pPr>
      <w:ins w:id="5513" w:author="3.0" w:date="2014-08-28T16:05:00Z">
        <w:r>
          <w:t>description  : EURORADIO safe connection confirmation information</w:t>
        </w:r>
      </w:ins>
    </w:p>
    <w:p w:rsidR="000C3532" w:rsidRDefault="000C3532" w:rsidP="000C3532">
      <w:pPr>
        <w:pStyle w:val="ADANB"/>
        <w:rPr>
          <w:ins w:id="5514" w:author="3.0" w:date="2014-08-28T16:05:00Z"/>
        </w:rPr>
      </w:pPr>
    </w:p>
    <w:p w:rsidR="000C3532" w:rsidRDefault="000C3532" w:rsidP="000C3532">
      <w:pPr>
        <w:pStyle w:val="ADANB"/>
        <w:rPr>
          <w:ins w:id="5515" w:author="3.0" w:date="2014-08-28T16:05:00Z"/>
        </w:rPr>
      </w:pPr>
    </w:p>
    <w:p w:rsidR="000C3532" w:rsidRDefault="000C3532" w:rsidP="000C3532">
      <w:pPr>
        <w:pStyle w:val="ADANB"/>
        <w:rPr>
          <w:ins w:id="5516" w:author="3.0" w:date="2014-08-28T16:05:00Z"/>
        </w:rPr>
      </w:pPr>
      <w:ins w:id="5517" w:author="3.0" w:date="2014-08-28T16:05:00Z">
        <w:r>
          <w:t>2584. nid_trackside_radio_device (data flow, pel) =</w:t>
        </w:r>
      </w:ins>
    </w:p>
    <w:p w:rsidR="000C3532" w:rsidRDefault="000C3532" w:rsidP="000C3532">
      <w:pPr>
        <w:pStyle w:val="ADANB"/>
        <w:rPr>
          <w:ins w:id="5518" w:author="3.0" w:date="2014-08-28T16:05:00Z"/>
        </w:rPr>
      </w:pPr>
      <w:ins w:id="5519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5520" w:author="3.0" w:date="2014-08-28T16:05:00Z"/>
        </w:rPr>
      </w:pPr>
    </w:p>
    <w:p w:rsidR="000C3532" w:rsidRDefault="000C3532" w:rsidP="000C3532">
      <w:pPr>
        <w:pStyle w:val="ADANB"/>
        <w:rPr>
          <w:ins w:id="5521" w:author="3.0" w:date="2014-08-28T16:05:00Z"/>
        </w:rPr>
      </w:pPr>
      <w:ins w:id="5522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5523" w:author="3.0" w:date="2014-08-28T16:05:00Z"/>
        </w:rPr>
      </w:pPr>
      <w:ins w:id="5524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5525" w:author="3.0" w:date="2014-08-28T16:05:00Z"/>
        </w:rPr>
      </w:pPr>
      <w:ins w:id="5526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5527" w:author="3.0" w:date="2014-08-28T16:05:00Z"/>
        </w:rPr>
      </w:pPr>
      <w:ins w:id="5528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5529" w:author="3.0" w:date="2014-08-28T16:05:00Z"/>
        </w:rPr>
      </w:pPr>
      <w:ins w:id="5530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5531" w:author="3.0" w:date="2014-08-28T16:05:00Z"/>
        </w:rPr>
      </w:pPr>
      <w:ins w:id="5532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5533" w:author="3.0" w:date="2014-08-28T16:05:00Z"/>
        </w:rPr>
      </w:pPr>
      <w:ins w:id="5534" w:author="3.0" w:date="2014-08-28T16:05:00Z">
        <w:r>
          <w:t>description  : ETCS identifier of trackside radio device</w:t>
        </w:r>
      </w:ins>
    </w:p>
    <w:p w:rsidR="000C3532" w:rsidRDefault="000C3532" w:rsidP="000C3532">
      <w:pPr>
        <w:pStyle w:val="ADANB"/>
        <w:rPr>
          <w:ins w:id="5535" w:author="3.0" w:date="2014-08-28T16:05:00Z"/>
        </w:rPr>
      </w:pPr>
      <w:ins w:id="5536" w:author="3.0" w:date="2014-08-28T16:05:00Z">
        <w:r>
          <w:t xml:space="preserve"> (refer to NID_C, NID_RBC or NID_RIU variables for definition)</w:t>
        </w:r>
      </w:ins>
    </w:p>
    <w:p w:rsidR="000C3532" w:rsidRDefault="000C3532" w:rsidP="000C3532">
      <w:pPr>
        <w:pStyle w:val="ADANB"/>
        <w:rPr>
          <w:ins w:id="5537" w:author="3.0" w:date="2014-08-28T16:05:00Z"/>
        </w:rPr>
      </w:pPr>
    </w:p>
    <w:p w:rsidR="000C3532" w:rsidRDefault="000C3532" w:rsidP="000C3532">
      <w:pPr>
        <w:pStyle w:val="ADANB"/>
        <w:rPr>
          <w:ins w:id="5538" w:author="3.0" w:date="2014-08-28T16:05:00Z"/>
        </w:rPr>
      </w:pPr>
    </w:p>
    <w:p w:rsidR="000C3532" w:rsidRDefault="000C3532" w:rsidP="000C3532">
      <w:pPr>
        <w:pStyle w:val="ADANB"/>
        <w:rPr>
          <w:ins w:id="5539" w:author="3.0" w:date="2014-08-28T16:05:00Z"/>
        </w:rPr>
      </w:pPr>
      <w:ins w:id="5540" w:author="3.0" w:date="2014-08-28T16:05:00Z">
        <w:r>
          <w:t>1397. EURORADIO_safe_connection_failure_info (data flow) =</w:t>
        </w:r>
      </w:ins>
    </w:p>
    <w:p w:rsidR="000C3532" w:rsidRDefault="000C3532" w:rsidP="000C3532">
      <w:pPr>
        <w:pStyle w:val="ADANB"/>
        <w:rPr>
          <w:ins w:id="5541" w:author="3.0" w:date="2014-08-28T16:05:00Z"/>
        </w:rPr>
      </w:pPr>
      <w:ins w:id="5542" w:author="3.0" w:date="2014-08-28T16:05:00Z">
        <w:r>
          <w:t>is_present</w:t>
        </w:r>
      </w:ins>
    </w:p>
    <w:p w:rsidR="000C3532" w:rsidRDefault="000C3532" w:rsidP="000C3532">
      <w:pPr>
        <w:pStyle w:val="ADANB"/>
        <w:rPr>
          <w:ins w:id="5543" w:author="3.0" w:date="2014-08-28T16:05:00Z"/>
        </w:rPr>
      </w:pPr>
      <w:ins w:id="5544" w:author="3.0" w:date="2014-08-28T16:05:00Z">
        <w:r>
          <w:t>+nid_trackside_radio_device</w:t>
        </w:r>
      </w:ins>
    </w:p>
    <w:p w:rsidR="000C3532" w:rsidRDefault="000C3532" w:rsidP="000C3532">
      <w:pPr>
        <w:pStyle w:val="ADANB"/>
        <w:rPr>
          <w:ins w:id="5545" w:author="3.0" w:date="2014-08-28T16:05:00Z"/>
        </w:rPr>
      </w:pPr>
      <w:ins w:id="5546" w:author="3.0" w:date="2014-08-28T16:05:00Z">
        <w:r>
          <w:t>+reason</w:t>
        </w:r>
      </w:ins>
    </w:p>
    <w:p w:rsidR="000C3532" w:rsidRDefault="000C3532" w:rsidP="000C3532">
      <w:pPr>
        <w:pStyle w:val="ADANB"/>
        <w:rPr>
          <w:ins w:id="5547" w:author="3.0" w:date="2014-08-28T16:05:00Z"/>
        </w:rPr>
      </w:pPr>
      <w:ins w:id="5548" w:author="3.0" w:date="2014-08-28T16:05:00Z">
        <w:r>
          <w:t>+subreason.</w:t>
        </w:r>
      </w:ins>
    </w:p>
    <w:p w:rsidR="000C3532" w:rsidRDefault="000C3532" w:rsidP="000C3532">
      <w:pPr>
        <w:pStyle w:val="ADANB"/>
        <w:rPr>
          <w:ins w:id="5549" w:author="3.0" w:date="2014-08-28T16:05:00Z"/>
        </w:rPr>
      </w:pPr>
    </w:p>
    <w:p w:rsidR="000C3532" w:rsidRDefault="000C3532" w:rsidP="000C3532">
      <w:pPr>
        <w:pStyle w:val="ADANB"/>
        <w:rPr>
          <w:ins w:id="5550" w:author="3.0" w:date="2014-08-28T16:05:00Z"/>
        </w:rPr>
      </w:pPr>
      <w:ins w:id="5551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5552" w:author="3.0" w:date="2014-08-28T16:05:00Z"/>
        </w:rPr>
      </w:pPr>
      <w:ins w:id="5553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5554" w:author="3.0" w:date="2014-08-28T16:05:00Z"/>
        </w:rPr>
      </w:pPr>
      <w:ins w:id="5555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5556" w:author="3.0" w:date="2014-08-28T16:05:00Z"/>
        </w:rPr>
      </w:pPr>
      <w:ins w:id="5557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5558" w:author="3.0" w:date="2014-08-28T16:05:00Z"/>
        </w:rPr>
      </w:pPr>
      <w:ins w:id="5559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5560" w:author="3.0" w:date="2014-08-28T16:05:00Z"/>
        </w:rPr>
      </w:pPr>
      <w:ins w:id="5561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5562" w:author="3.0" w:date="2014-08-28T16:05:00Z"/>
        </w:rPr>
      </w:pPr>
      <w:ins w:id="5563" w:author="3.0" w:date="2014-08-28T16:05:00Z">
        <w:r>
          <w:t>description  : EURORADIO safe connection definitive failure information</w:t>
        </w:r>
      </w:ins>
    </w:p>
    <w:p w:rsidR="000C3532" w:rsidRDefault="000C3532" w:rsidP="000C3532">
      <w:pPr>
        <w:pStyle w:val="ADANB"/>
        <w:rPr>
          <w:ins w:id="5564" w:author="3.0" w:date="2014-08-28T16:05:00Z"/>
        </w:rPr>
      </w:pPr>
    </w:p>
    <w:p w:rsidR="000C3532" w:rsidRDefault="000C3532" w:rsidP="000C3532">
      <w:pPr>
        <w:pStyle w:val="ADANB"/>
        <w:rPr>
          <w:ins w:id="5565" w:author="3.0" w:date="2014-08-28T16:05:00Z"/>
        </w:rPr>
      </w:pPr>
    </w:p>
    <w:p w:rsidR="000C3532" w:rsidRDefault="000C3532" w:rsidP="000C3532">
      <w:pPr>
        <w:pStyle w:val="ADANB"/>
        <w:rPr>
          <w:ins w:id="5566" w:author="3.0" w:date="2014-08-28T16:05:00Z"/>
        </w:rPr>
      </w:pPr>
      <w:ins w:id="5567" w:author="3.0" w:date="2014-08-28T16:05:00Z">
        <w:r>
          <w:t>3003. reason (data flow, cel) =</w:t>
        </w:r>
      </w:ins>
    </w:p>
    <w:p w:rsidR="000C3532" w:rsidRDefault="000C3532" w:rsidP="000C3532">
      <w:pPr>
        <w:pStyle w:val="ADANB"/>
        <w:rPr>
          <w:ins w:id="5568" w:author="3.0" w:date="2014-08-28T16:05:00Z"/>
        </w:rPr>
      </w:pPr>
      <w:ins w:id="5569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5570" w:author="3.0" w:date="2014-08-28T16:05:00Z"/>
        </w:rPr>
      </w:pPr>
    </w:p>
    <w:p w:rsidR="000C3532" w:rsidRDefault="000C3532" w:rsidP="000C3532">
      <w:pPr>
        <w:pStyle w:val="ADANB"/>
        <w:rPr>
          <w:ins w:id="5571" w:author="3.0" w:date="2014-08-28T16:05:00Z"/>
        </w:rPr>
      </w:pPr>
      <w:ins w:id="5572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5573" w:author="3.0" w:date="2014-08-28T16:05:00Z"/>
        </w:rPr>
      </w:pPr>
      <w:ins w:id="5574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5575" w:author="3.0" w:date="2014-08-28T16:05:00Z"/>
        </w:rPr>
      </w:pPr>
      <w:ins w:id="5576" w:author="3.0" w:date="2014-08-28T16:05:00Z">
        <w:r>
          <w:t xml:space="preserve">range        : 0.255  </w:t>
        </w:r>
      </w:ins>
    </w:p>
    <w:p w:rsidR="000C3532" w:rsidRDefault="000C3532" w:rsidP="000C3532">
      <w:pPr>
        <w:pStyle w:val="ADANB"/>
        <w:rPr>
          <w:ins w:id="5577" w:author="3.0" w:date="2014-08-28T16:05:00Z"/>
        </w:rPr>
      </w:pPr>
      <w:ins w:id="5578" w:author="3.0" w:date="2014-08-28T16:05:00Z">
        <w:r>
          <w:t xml:space="preserve">resolution   : 1  </w:t>
        </w:r>
      </w:ins>
    </w:p>
    <w:p w:rsidR="000C3532" w:rsidRDefault="000C3532" w:rsidP="000C3532">
      <w:pPr>
        <w:pStyle w:val="ADANB"/>
        <w:rPr>
          <w:ins w:id="5579" w:author="3.0" w:date="2014-08-28T16:05:00Z"/>
        </w:rPr>
      </w:pPr>
      <w:ins w:id="5580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5581" w:author="3.0" w:date="2014-08-28T16:05:00Z"/>
        </w:rPr>
      </w:pPr>
      <w:ins w:id="5582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5583" w:author="3.0" w:date="2014-08-28T16:05:00Z"/>
        </w:rPr>
      </w:pPr>
      <w:ins w:id="5584" w:author="3.0" w:date="2014-08-28T16:05:00Z">
        <w:r>
          <w:t>description  : Code giving the reason of an event related to</w:t>
        </w:r>
      </w:ins>
    </w:p>
    <w:p w:rsidR="000C3532" w:rsidRDefault="000C3532" w:rsidP="000C3532">
      <w:pPr>
        <w:pStyle w:val="ADANB"/>
        <w:rPr>
          <w:ins w:id="5585" w:author="3.0" w:date="2014-08-28T16:05:00Z"/>
        </w:rPr>
      </w:pPr>
      <w:ins w:id="5586" w:author="3.0" w:date="2014-08-28T16:05:00Z">
        <w:r>
          <w:t xml:space="preserve">                  radio disconnection;</w:t>
        </w:r>
      </w:ins>
    </w:p>
    <w:p w:rsidR="000C3532" w:rsidRDefault="000C3532" w:rsidP="000C3532">
      <w:pPr>
        <w:pStyle w:val="ADANB"/>
        <w:rPr>
          <w:ins w:id="5587" w:author="3.0" w:date="2014-08-28T16:05:00Z"/>
        </w:rPr>
      </w:pPr>
    </w:p>
    <w:p w:rsidR="000C3532" w:rsidRDefault="000C3532" w:rsidP="000C3532">
      <w:pPr>
        <w:pStyle w:val="ADANB"/>
        <w:rPr>
          <w:ins w:id="5588" w:author="3.0" w:date="2014-08-28T16:05:00Z"/>
        </w:rPr>
      </w:pPr>
    </w:p>
    <w:p w:rsidR="000C3532" w:rsidRDefault="000C3532" w:rsidP="000C3532">
      <w:pPr>
        <w:pStyle w:val="ADANB"/>
        <w:rPr>
          <w:ins w:id="5589" w:author="3.0" w:date="2014-08-28T16:05:00Z"/>
        </w:rPr>
      </w:pPr>
      <w:ins w:id="5590" w:author="3.0" w:date="2014-08-28T16:05:00Z">
        <w:r>
          <w:t>3499. subreason (data flow, cel) =</w:t>
        </w:r>
      </w:ins>
    </w:p>
    <w:p w:rsidR="000C3532" w:rsidRDefault="000C3532" w:rsidP="000C3532">
      <w:pPr>
        <w:pStyle w:val="ADANB"/>
        <w:rPr>
          <w:ins w:id="5591" w:author="3.0" w:date="2014-08-28T16:05:00Z"/>
        </w:rPr>
      </w:pPr>
      <w:ins w:id="5592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5593" w:author="3.0" w:date="2014-08-28T16:05:00Z"/>
        </w:rPr>
      </w:pPr>
    </w:p>
    <w:p w:rsidR="000C3532" w:rsidRDefault="000C3532" w:rsidP="000C3532">
      <w:pPr>
        <w:pStyle w:val="ADANB"/>
        <w:rPr>
          <w:ins w:id="5594" w:author="3.0" w:date="2014-08-28T16:05:00Z"/>
        </w:rPr>
      </w:pPr>
      <w:ins w:id="5595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5596" w:author="3.0" w:date="2014-08-28T16:05:00Z"/>
        </w:rPr>
      </w:pPr>
      <w:ins w:id="5597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5598" w:author="3.0" w:date="2014-08-28T16:05:00Z"/>
        </w:rPr>
      </w:pPr>
      <w:ins w:id="5599" w:author="3.0" w:date="2014-08-28T16:05:00Z">
        <w:r>
          <w:t xml:space="preserve">range        : 0.255  </w:t>
        </w:r>
      </w:ins>
    </w:p>
    <w:p w:rsidR="000C3532" w:rsidRDefault="000C3532" w:rsidP="000C3532">
      <w:pPr>
        <w:pStyle w:val="ADANB"/>
        <w:rPr>
          <w:ins w:id="5600" w:author="3.0" w:date="2014-08-28T16:05:00Z"/>
        </w:rPr>
      </w:pPr>
      <w:ins w:id="5601" w:author="3.0" w:date="2014-08-28T16:05:00Z">
        <w:r>
          <w:t xml:space="preserve">resolution   : 1  </w:t>
        </w:r>
      </w:ins>
    </w:p>
    <w:p w:rsidR="000C3532" w:rsidRDefault="000C3532" w:rsidP="000C3532">
      <w:pPr>
        <w:pStyle w:val="ADANB"/>
        <w:rPr>
          <w:ins w:id="5602" w:author="3.0" w:date="2014-08-28T16:05:00Z"/>
        </w:rPr>
      </w:pPr>
      <w:ins w:id="5603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5604" w:author="3.0" w:date="2014-08-28T16:05:00Z"/>
        </w:rPr>
      </w:pPr>
      <w:ins w:id="5605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5606" w:author="3.0" w:date="2014-08-28T16:05:00Z"/>
        </w:rPr>
      </w:pPr>
      <w:ins w:id="5607" w:author="3.0" w:date="2014-08-28T16:05:00Z">
        <w:r>
          <w:t>description  : Code giving the sub-reason of an event related to</w:t>
        </w:r>
      </w:ins>
    </w:p>
    <w:p w:rsidR="000C3532" w:rsidRDefault="000C3532" w:rsidP="000C3532">
      <w:pPr>
        <w:pStyle w:val="ADANB"/>
        <w:rPr>
          <w:ins w:id="5608" w:author="3.0" w:date="2014-08-28T16:05:00Z"/>
        </w:rPr>
      </w:pPr>
      <w:ins w:id="5609" w:author="3.0" w:date="2014-08-28T16:05:00Z">
        <w:r>
          <w:t xml:space="preserve">                  radio disconnection;</w:t>
        </w:r>
      </w:ins>
    </w:p>
    <w:p w:rsidR="000C3532" w:rsidRDefault="000C3532" w:rsidP="000C3532">
      <w:pPr>
        <w:pStyle w:val="ADANB"/>
        <w:rPr>
          <w:ins w:id="5610" w:author="3.0" w:date="2014-08-28T16:05:00Z"/>
        </w:rPr>
      </w:pPr>
    </w:p>
    <w:p w:rsidR="000C3532" w:rsidRDefault="000C3532" w:rsidP="000C3532">
      <w:pPr>
        <w:pStyle w:val="ADANB"/>
        <w:rPr>
          <w:ins w:id="5611" w:author="3.0" w:date="2014-08-28T16:05:00Z"/>
        </w:rPr>
      </w:pPr>
    </w:p>
    <w:p w:rsidR="000C3532" w:rsidRDefault="000C3532" w:rsidP="000C3532">
      <w:pPr>
        <w:pStyle w:val="ADANB"/>
        <w:rPr>
          <w:ins w:id="5612" w:author="3.0" w:date="2014-08-28T16:05:00Z"/>
        </w:rPr>
      </w:pPr>
      <w:ins w:id="5613" w:author="3.0" w:date="2014-08-28T16:05:00Z">
        <w:r>
          <w:t>1398. EURORADIO_safe_connection_loss_info (data flow) =</w:t>
        </w:r>
      </w:ins>
    </w:p>
    <w:p w:rsidR="000C3532" w:rsidRDefault="000C3532" w:rsidP="000C3532">
      <w:pPr>
        <w:pStyle w:val="ADANB"/>
        <w:rPr>
          <w:ins w:id="5614" w:author="3.0" w:date="2014-08-28T16:05:00Z"/>
        </w:rPr>
      </w:pPr>
      <w:ins w:id="5615" w:author="3.0" w:date="2014-08-28T16:05:00Z">
        <w:r>
          <w:t>is_present</w:t>
        </w:r>
      </w:ins>
    </w:p>
    <w:p w:rsidR="000C3532" w:rsidRDefault="000C3532" w:rsidP="000C3532">
      <w:pPr>
        <w:pStyle w:val="ADANB"/>
        <w:rPr>
          <w:ins w:id="5616" w:author="3.0" w:date="2014-08-28T16:05:00Z"/>
        </w:rPr>
      </w:pPr>
      <w:ins w:id="5617" w:author="3.0" w:date="2014-08-28T16:05:00Z">
        <w:r>
          <w:t>+nid_trackside_radio_device</w:t>
        </w:r>
      </w:ins>
    </w:p>
    <w:p w:rsidR="000C3532" w:rsidRDefault="000C3532" w:rsidP="000C3532">
      <w:pPr>
        <w:pStyle w:val="ADANB"/>
        <w:rPr>
          <w:ins w:id="5618" w:author="3.0" w:date="2014-08-28T16:05:00Z"/>
        </w:rPr>
      </w:pPr>
      <w:ins w:id="5619" w:author="3.0" w:date="2014-08-28T16:05:00Z">
        <w:r>
          <w:t>+reason</w:t>
        </w:r>
      </w:ins>
    </w:p>
    <w:p w:rsidR="000C3532" w:rsidRDefault="000C3532" w:rsidP="000C3532">
      <w:pPr>
        <w:pStyle w:val="ADANB"/>
        <w:rPr>
          <w:ins w:id="5620" w:author="3.0" w:date="2014-08-28T16:05:00Z"/>
        </w:rPr>
      </w:pPr>
      <w:ins w:id="5621" w:author="3.0" w:date="2014-08-28T16:05:00Z">
        <w:r>
          <w:t>+subreason.</w:t>
        </w:r>
      </w:ins>
    </w:p>
    <w:p w:rsidR="000C3532" w:rsidRDefault="000C3532" w:rsidP="000C3532">
      <w:pPr>
        <w:pStyle w:val="ADANB"/>
        <w:rPr>
          <w:ins w:id="5622" w:author="3.0" w:date="2014-08-28T16:05:00Z"/>
        </w:rPr>
      </w:pPr>
    </w:p>
    <w:p w:rsidR="000C3532" w:rsidRDefault="000C3532" w:rsidP="000C3532">
      <w:pPr>
        <w:pStyle w:val="ADANB"/>
        <w:rPr>
          <w:ins w:id="5623" w:author="3.0" w:date="2014-08-28T16:05:00Z"/>
        </w:rPr>
      </w:pPr>
      <w:ins w:id="5624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5625" w:author="3.0" w:date="2014-08-28T16:05:00Z"/>
        </w:rPr>
      </w:pPr>
      <w:ins w:id="5626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5627" w:author="3.0" w:date="2014-08-28T16:05:00Z"/>
        </w:rPr>
      </w:pPr>
      <w:ins w:id="5628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5629" w:author="3.0" w:date="2014-08-28T16:05:00Z"/>
        </w:rPr>
      </w:pPr>
      <w:ins w:id="5630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5631" w:author="3.0" w:date="2014-08-28T16:05:00Z"/>
        </w:rPr>
      </w:pPr>
      <w:ins w:id="5632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5633" w:author="3.0" w:date="2014-08-28T16:05:00Z"/>
        </w:rPr>
      </w:pPr>
      <w:ins w:id="5634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5635" w:author="3.0" w:date="2014-08-28T16:05:00Z"/>
        </w:rPr>
      </w:pPr>
      <w:ins w:id="5636" w:author="3.0" w:date="2014-08-28T16:05:00Z">
        <w:r>
          <w:t>description  : EURORADIO safe connection loss information</w:t>
        </w:r>
      </w:ins>
    </w:p>
    <w:p w:rsidR="000C3532" w:rsidRDefault="000C3532" w:rsidP="000C3532">
      <w:pPr>
        <w:pStyle w:val="ADANB"/>
        <w:rPr>
          <w:ins w:id="5637" w:author="3.0" w:date="2014-08-28T16:05:00Z"/>
        </w:rPr>
      </w:pPr>
    </w:p>
    <w:p w:rsidR="000C3532" w:rsidRDefault="000C3532" w:rsidP="000C3532">
      <w:pPr>
        <w:pStyle w:val="ADANB"/>
        <w:rPr>
          <w:ins w:id="5638" w:author="3.0" w:date="2014-08-28T16:05:00Z"/>
        </w:rPr>
      </w:pPr>
    </w:p>
    <w:p w:rsidR="000C3532" w:rsidRDefault="000C3532" w:rsidP="000C3532">
      <w:pPr>
        <w:pStyle w:val="ADANB"/>
        <w:rPr>
          <w:ins w:id="5639" w:author="3.0" w:date="2014-08-28T16:05:00Z"/>
        </w:rPr>
      </w:pPr>
      <w:ins w:id="5640" w:author="3.0" w:date="2014-08-28T16:05:00Z">
        <w:r>
          <w:t>1399. EURORADIO_safe_connection_not_established_info (data flow) =</w:t>
        </w:r>
      </w:ins>
    </w:p>
    <w:p w:rsidR="000C3532" w:rsidRDefault="000C3532" w:rsidP="000C3532">
      <w:pPr>
        <w:pStyle w:val="ADANB"/>
        <w:rPr>
          <w:ins w:id="5641" w:author="3.0" w:date="2014-08-28T16:05:00Z"/>
        </w:rPr>
      </w:pPr>
      <w:ins w:id="5642" w:author="3.0" w:date="2014-08-28T16:05:00Z">
        <w:r>
          <w:t>is_present</w:t>
        </w:r>
      </w:ins>
    </w:p>
    <w:p w:rsidR="000C3532" w:rsidRDefault="000C3532" w:rsidP="000C3532">
      <w:pPr>
        <w:pStyle w:val="ADANB"/>
        <w:rPr>
          <w:ins w:id="5643" w:author="3.0" w:date="2014-08-28T16:05:00Z"/>
        </w:rPr>
      </w:pPr>
      <w:ins w:id="5644" w:author="3.0" w:date="2014-08-28T16:05:00Z">
        <w:r>
          <w:t>+nid_trackside_radio_device</w:t>
        </w:r>
      </w:ins>
    </w:p>
    <w:p w:rsidR="000C3532" w:rsidRDefault="000C3532" w:rsidP="000C3532">
      <w:pPr>
        <w:pStyle w:val="ADANB"/>
        <w:rPr>
          <w:ins w:id="5645" w:author="3.0" w:date="2014-08-28T16:05:00Z"/>
        </w:rPr>
      </w:pPr>
      <w:ins w:id="5646" w:author="3.0" w:date="2014-08-28T16:05:00Z">
        <w:r>
          <w:t>+reason</w:t>
        </w:r>
      </w:ins>
    </w:p>
    <w:p w:rsidR="000C3532" w:rsidRDefault="000C3532" w:rsidP="000C3532">
      <w:pPr>
        <w:pStyle w:val="ADANB"/>
        <w:rPr>
          <w:ins w:id="5647" w:author="3.0" w:date="2014-08-28T16:05:00Z"/>
        </w:rPr>
      </w:pPr>
      <w:ins w:id="5648" w:author="3.0" w:date="2014-08-28T16:05:00Z">
        <w:r>
          <w:t>+subreason.</w:t>
        </w:r>
      </w:ins>
    </w:p>
    <w:p w:rsidR="000C3532" w:rsidRDefault="000C3532" w:rsidP="000C3532">
      <w:pPr>
        <w:pStyle w:val="ADANB"/>
        <w:rPr>
          <w:ins w:id="5649" w:author="3.0" w:date="2014-08-28T16:05:00Z"/>
        </w:rPr>
      </w:pPr>
    </w:p>
    <w:p w:rsidR="000C3532" w:rsidRDefault="000C3532" w:rsidP="000C3532">
      <w:pPr>
        <w:pStyle w:val="ADANB"/>
        <w:rPr>
          <w:ins w:id="5650" w:author="3.0" w:date="2014-08-28T16:05:00Z"/>
        </w:rPr>
      </w:pPr>
      <w:ins w:id="5651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5652" w:author="3.0" w:date="2014-08-28T16:05:00Z"/>
        </w:rPr>
      </w:pPr>
      <w:ins w:id="5653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5654" w:author="3.0" w:date="2014-08-28T16:05:00Z"/>
        </w:rPr>
      </w:pPr>
      <w:ins w:id="5655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5656" w:author="3.0" w:date="2014-08-28T16:05:00Z"/>
        </w:rPr>
      </w:pPr>
      <w:ins w:id="5657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5658" w:author="3.0" w:date="2014-08-28T16:05:00Z"/>
        </w:rPr>
      </w:pPr>
      <w:ins w:id="5659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5660" w:author="3.0" w:date="2014-08-28T16:05:00Z"/>
        </w:rPr>
      </w:pPr>
      <w:ins w:id="5661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5662" w:author="3.0" w:date="2014-08-28T16:05:00Z"/>
        </w:rPr>
      </w:pPr>
      <w:ins w:id="5663" w:author="3.0" w:date="2014-08-28T16:05:00Z">
        <w:r>
          <w:t>description  : EURORADIO safe connection not established information sent by the BSW after 3 unsucessful connection attempts.</w:t>
        </w:r>
      </w:ins>
    </w:p>
    <w:p w:rsidR="000C3532" w:rsidRDefault="000C3532" w:rsidP="000C3532">
      <w:pPr>
        <w:pStyle w:val="ADANB"/>
        <w:rPr>
          <w:ins w:id="5664" w:author="3.0" w:date="2014-08-28T16:05:00Z"/>
        </w:rPr>
      </w:pPr>
    </w:p>
    <w:p w:rsidR="000C3532" w:rsidRDefault="000C3532" w:rsidP="000C3532">
      <w:pPr>
        <w:pStyle w:val="ADANB"/>
        <w:rPr>
          <w:ins w:id="5665" w:author="3.0" w:date="2014-08-28T16:05:00Z"/>
        </w:rPr>
      </w:pPr>
    </w:p>
    <w:p w:rsidR="000C3532" w:rsidRDefault="000C3532" w:rsidP="000C3532">
      <w:pPr>
        <w:pStyle w:val="ADANB"/>
        <w:rPr>
          <w:ins w:id="5666" w:author="3.0" w:date="2014-08-28T16:05:00Z"/>
        </w:rPr>
      </w:pPr>
      <w:ins w:id="5667" w:author="3.0" w:date="2014-08-28T16:05:00Z">
        <w:r>
          <w:t>1387. EURORADIO_input_msgs_info (data flow) =</w:t>
        </w:r>
      </w:ins>
    </w:p>
    <w:p w:rsidR="000C3532" w:rsidRDefault="000C3532" w:rsidP="000C3532">
      <w:pPr>
        <w:pStyle w:val="ADANB"/>
        <w:rPr>
          <w:ins w:id="5668" w:author="3.0" w:date="2014-08-28T16:05:00Z"/>
        </w:rPr>
      </w:pPr>
      <w:ins w:id="5669" w:author="3.0" w:date="2014-08-28T16:05:00Z">
        <w:r>
          <w:t>max_n_of_EURORADIO_input_msgs{EURORADIO_input_msg_info}max_n_of_EURORADIO_input_msgs.</w:t>
        </w:r>
      </w:ins>
    </w:p>
    <w:p w:rsidR="000C3532" w:rsidRDefault="000C3532" w:rsidP="000C3532">
      <w:pPr>
        <w:pStyle w:val="ADANB"/>
        <w:rPr>
          <w:ins w:id="5670" w:author="3.0" w:date="2014-08-28T16:05:00Z"/>
        </w:rPr>
      </w:pPr>
    </w:p>
    <w:p w:rsidR="000C3532" w:rsidRDefault="000C3532" w:rsidP="000C3532">
      <w:pPr>
        <w:pStyle w:val="ADANB"/>
        <w:rPr>
          <w:ins w:id="5671" w:author="3.0" w:date="2014-08-28T16:05:00Z"/>
        </w:rPr>
      </w:pPr>
      <w:ins w:id="5672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5673" w:author="3.0" w:date="2014-08-28T16:05:00Z"/>
        </w:rPr>
      </w:pPr>
      <w:ins w:id="5674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5675" w:author="3.0" w:date="2014-08-28T16:05:00Z"/>
        </w:rPr>
      </w:pPr>
      <w:ins w:id="5676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5677" w:author="3.0" w:date="2014-08-28T16:05:00Z"/>
        </w:rPr>
      </w:pPr>
      <w:ins w:id="5678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5679" w:author="3.0" w:date="2014-08-28T16:05:00Z"/>
        </w:rPr>
      </w:pPr>
      <w:ins w:id="5680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5681" w:author="3.0" w:date="2014-08-28T16:05:00Z"/>
        </w:rPr>
      </w:pPr>
      <w:ins w:id="5682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5683" w:author="3.0" w:date="2014-08-28T16:05:00Z"/>
        </w:rPr>
      </w:pPr>
      <w:ins w:id="5684" w:author="3.0" w:date="2014-08-28T16:05:00Z">
        <w:r>
          <w:t>description  : EURORADIO input messages information</w:t>
        </w:r>
      </w:ins>
    </w:p>
    <w:p w:rsidR="000C3532" w:rsidRDefault="000C3532" w:rsidP="000C3532">
      <w:pPr>
        <w:pStyle w:val="ADANB"/>
        <w:rPr>
          <w:ins w:id="5685" w:author="3.0" w:date="2014-08-28T16:05:00Z"/>
        </w:rPr>
      </w:pPr>
    </w:p>
    <w:p w:rsidR="000C3532" w:rsidRDefault="000C3532" w:rsidP="000C3532">
      <w:pPr>
        <w:pStyle w:val="ADANB"/>
        <w:rPr>
          <w:ins w:id="5686" w:author="3.0" w:date="2014-08-28T16:05:00Z"/>
        </w:rPr>
      </w:pPr>
    </w:p>
    <w:p w:rsidR="000C3532" w:rsidRDefault="000C3532" w:rsidP="000C3532">
      <w:pPr>
        <w:pStyle w:val="ADANB"/>
        <w:rPr>
          <w:ins w:id="5687" w:author="3.0" w:date="2014-08-28T16:05:00Z"/>
        </w:rPr>
      </w:pPr>
      <w:ins w:id="5688" w:author="3.0" w:date="2014-08-28T16:05:00Z">
        <w:r>
          <w:t>2011. max_n_of_EURORADIO_input_msgs (data flow, pel) =</w:t>
        </w:r>
      </w:ins>
    </w:p>
    <w:p w:rsidR="000C3532" w:rsidRDefault="000C3532" w:rsidP="000C3532">
      <w:pPr>
        <w:pStyle w:val="ADANB"/>
        <w:rPr>
          <w:ins w:id="5689" w:author="3.0" w:date="2014-08-28T16:05:00Z"/>
        </w:rPr>
      </w:pPr>
      <w:ins w:id="5690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5691" w:author="3.0" w:date="2014-08-28T16:05:00Z"/>
        </w:rPr>
      </w:pPr>
    </w:p>
    <w:p w:rsidR="000C3532" w:rsidRDefault="000C3532" w:rsidP="000C3532">
      <w:pPr>
        <w:pStyle w:val="ADANB"/>
        <w:rPr>
          <w:ins w:id="5692" w:author="3.0" w:date="2014-08-28T16:05:00Z"/>
        </w:rPr>
      </w:pPr>
      <w:ins w:id="5693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5694" w:author="3.0" w:date="2014-08-28T16:05:00Z"/>
        </w:rPr>
      </w:pPr>
      <w:ins w:id="5695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5696" w:author="3.0" w:date="2014-08-28T16:05:00Z"/>
        </w:rPr>
      </w:pPr>
      <w:ins w:id="5697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5698" w:author="3.0" w:date="2014-08-28T16:05:00Z"/>
        </w:rPr>
      </w:pPr>
      <w:ins w:id="5699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5700" w:author="3.0" w:date="2014-08-28T16:05:00Z"/>
        </w:rPr>
      </w:pPr>
      <w:ins w:id="5701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5702" w:author="3.0" w:date="2014-08-28T16:05:00Z"/>
        </w:rPr>
      </w:pPr>
      <w:ins w:id="5703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5704" w:author="3.0" w:date="2014-08-28T16:05:00Z"/>
        </w:rPr>
      </w:pPr>
      <w:ins w:id="5705" w:author="3.0" w:date="2014-08-28T16:05:00Z">
        <w:r>
          <w:t xml:space="preserve">description  : maximum number of input EURORADIO messages. </w:t>
        </w:r>
      </w:ins>
    </w:p>
    <w:p w:rsidR="000C3532" w:rsidRDefault="000C3532" w:rsidP="000C3532">
      <w:pPr>
        <w:pStyle w:val="ADANB"/>
        <w:rPr>
          <w:ins w:id="5706" w:author="3.0" w:date="2014-08-28T16:05:00Z"/>
        </w:rPr>
      </w:pPr>
      <w:ins w:id="5707" w:author="3.0" w:date="2014-08-28T16:05:00Z">
        <w:r>
          <w:t>This number is equal to 5.</w:t>
        </w:r>
      </w:ins>
    </w:p>
    <w:p w:rsidR="000C3532" w:rsidRDefault="000C3532" w:rsidP="000C3532">
      <w:pPr>
        <w:pStyle w:val="ADANB"/>
        <w:rPr>
          <w:ins w:id="5708" w:author="3.0" w:date="2014-08-28T16:05:00Z"/>
        </w:rPr>
      </w:pPr>
    </w:p>
    <w:p w:rsidR="000C3532" w:rsidRDefault="000C3532" w:rsidP="000C3532">
      <w:pPr>
        <w:pStyle w:val="ADANB"/>
        <w:rPr>
          <w:ins w:id="5709" w:author="3.0" w:date="2014-08-28T16:05:00Z"/>
        </w:rPr>
      </w:pPr>
    </w:p>
    <w:p w:rsidR="000C3532" w:rsidRDefault="000C3532" w:rsidP="000C3532">
      <w:pPr>
        <w:pStyle w:val="ADANB"/>
        <w:rPr>
          <w:ins w:id="5710" w:author="3.0" w:date="2014-08-28T16:05:00Z"/>
        </w:rPr>
      </w:pPr>
    </w:p>
    <w:p w:rsidR="000C3532" w:rsidRDefault="000C3532" w:rsidP="000C3532">
      <w:pPr>
        <w:pStyle w:val="ADANB"/>
        <w:rPr>
          <w:ins w:id="5711" w:author="3.0" w:date="2014-08-28T16:05:00Z"/>
        </w:rPr>
      </w:pPr>
      <w:ins w:id="5712" w:author="3.0" w:date="2014-08-28T16:05:00Z">
        <w:r>
          <w:t>1385. EURORADIO_input_msg_info (data flow) =</w:t>
        </w:r>
      </w:ins>
    </w:p>
    <w:p w:rsidR="000C3532" w:rsidRDefault="000C3532" w:rsidP="000C3532">
      <w:pPr>
        <w:pStyle w:val="ADANB"/>
        <w:rPr>
          <w:ins w:id="5713" w:author="3.0" w:date="2014-08-28T16:05:00Z"/>
        </w:rPr>
      </w:pPr>
      <w:ins w:id="5714" w:author="3.0" w:date="2014-08-28T16:05:00Z">
        <w:r>
          <w:t>is_present</w:t>
        </w:r>
      </w:ins>
    </w:p>
    <w:p w:rsidR="000C3532" w:rsidRDefault="000C3532" w:rsidP="000C3532">
      <w:pPr>
        <w:pStyle w:val="ADANB"/>
        <w:rPr>
          <w:ins w:id="5715" w:author="3.0" w:date="2014-08-28T16:05:00Z"/>
        </w:rPr>
      </w:pPr>
      <w:ins w:id="5716" w:author="3.0" w:date="2014-08-28T16:05:00Z">
        <w:r>
          <w:t>+nid_trackside_radio_device</w:t>
        </w:r>
      </w:ins>
    </w:p>
    <w:p w:rsidR="000C3532" w:rsidRDefault="000C3532" w:rsidP="000C3532">
      <w:pPr>
        <w:pStyle w:val="ADANB"/>
        <w:rPr>
          <w:ins w:id="5717" w:author="3.0" w:date="2014-08-28T16:05:00Z"/>
        </w:rPr>
      </w:pPr>
      <w:ins w:id="5718" w:author="3.0" w:date="2014-08-28T16:05:00Z">
        <w:r>
          <w:t>+coded_EURORADIO_input_msg.</w:t>
        </w:r>
      </w:ins>
    </w:p>
    <w:p w:rsidR="000C3532" w:rsidRDefault="000C3532" w:rsidP="000C3532">
      <w:pPr>
        <w:pStyle w:val="ADANB"/>
        <w:rPr>
          <w:ins w:id="5719" w:author="3.0" w:date="2014-08-28T16:05:00Z"/>
        </w:rPr>
      </w:pPr>
    </w:p>
    <w:p w:rsidR="000C3532" w:rsidRDefault="000C3532" w:rsidP="000C3532">
      <w:pPr>
        <w:pStyle w:val="ADANB"/>
        <w:rPr>
          <w:ins w:id="5720" w:author="3.0" w:date="2014-08-28T16:05:00Z"/>
        </w:rPr>
      </w:pPr>
      <w:ins w:id="5721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5722" w:author="3.0" w:date="2014-08-28T16:05:00Z"/>
        </w:rPr>
      </w:pPr>
      <w:ins w:id="5723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5724" w:author="3.0" w:date="2014-08-28T16:05:00Z"/>
        </w:rPr>
      </w:pPr>
      <w:ins w:id="5725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5726" w:author="3.0" w:date="2014-08-28T16:05:00Z"/>
        </w:rPr>
      </w:pPr>
      <w:ins w:id="5727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5728" w:author="3.0" w:date="2014-08-28T16:05:00Z"/>
        </w:rPr>
      </w:pPr>
      <w:ins w:id="5729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5730" w:author="3.0" w:date="2014-08-28T16:05:00Z"/>
        </w:rPr>
      </w:pPr>
      <w:ins w:id="5731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5732" w:author="3.0" w:date="2014-08-28T16:05:00Z"/>
        </w:rPr>
      </w:pPr>
      <w:ins w:id="5733" w:author="3.0" w:date="2014-08-28T16:05:00Z">
        <w:r>
          <w:t>description  : EURORADIO input message information</w:t>
        </w:r>
      </w:ins>
    </w:p>
    <w:p w:rsidR="000C3532" w:rsidRDefault="000C3532" w:rsidP="000C3532">
      <w:pPr>
        <w:pStyle w:val="ADANB"/>
        <w:rPr>
          <w:ins w:id="5734" w:author="3.0" w:date="2014-08-28T16:05:00Z"/>
        </w:rPr>
      </w:pPr>
    </w:p>
    <w:p w:rsidR="000C3532" w:rsidRDefault="000C3532" w:rsidP="000C3532">
      <w:pPr>
        <w:pStyle w:val="ADANB"/>
        <w:rPr>
          <w:ins w:id="5735" w:author="3.0" w:date="2014-08-28T16:05:00Z"/>
        </w:rPr>
      </w:pPr>
    </w:p>
    <w:p w:rsidR="000C3532" w:rsidRDefault="000C3532" w:rsidP="000C3532">
      <w:pPr>
        <w:pStyle w:val="ADANB"/>
        <w:rPr>
          <w:ins w:id="5736" w:author="3.0" w:date="2014-08-28T16:05:00Z"/>
        </w:rPr>
      </w:pPr>
      <w:ins w:id="5737" w:author="3.0" w:date="2014-08-28T16:05:00Z">
        <w:r>
          <w:t>658. coded_EURORADIO_input_msg (data flow) =</w:t>
        </w:r>
      </w:ins>
    </w:p>
    <w:p w:rsidR="000C3532" w:rsidRDefault="000C3532" w:rsidP="000C3532">
      <w:pPr>
        <w:pStyle w:val="ADANB"/>
        <w:rPr>
          <w:ins w:id="5738" w:author="3.0" w:date="2014-08-28T16:05:00Z"/>
        </w:rPr>
      </w:pPr>
      <w:ins w:id="5739" w:author="3.0" w:date="2014-08-28T16:05:00Z">
        <w:r>
          <w:t>n_of_bits_in_EURORADIO_i_msg{bit}n_of_bits_in_EURORADIO_i_msg</w:t>
        </w:r>
      </w:ins>
    </w:p>
    <w:p w:rsidR="000C3532" w:rsidRDefault="000C3532" w:rsidP="000C3532">
      <w:pPr>
        <w:pStyle w:val="ADANB"/>
        <w:rPr>
          <w:ins w:id="5740" w:author="3.0" w:date="2014-08-28T16:05:00Z"/>
        </w:rPr>
      </w:pPr>
      <w:ins w:id="5741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5742" w:author="3.0" w:date="2014-08-28T16:05:00Z"/>
        </w:rPr>
      </w:pPr>
      <w:ins w:id="5743" w:author="3.0" w:date="2014-08-28T16:05:00Z">
        <w:r>
          <w:t>full_name    : N/A;</w:t>
        </w:r>
      </w:ins>
    </w:p>
    <w:p w:rsidR="000C3532" w:rsidRDefault="000C3532" w:rsidP="000C3532">
      <w:pPr>
        <w:pStyle w:val="ADANB"/>
        <w:rPr>
          <w:ins w:id="5744" w:author="3.0" w:date="2014-08-28T16:05:00Z"/>
        </w:rPr>
      </w:pPr>
      <w:ins w:id="5745" w:author="3.0" w:date="2014-08-28T16:05:00Z">
        <w:r>
          <w:t>rate         : N/A;</w:t>
        </w:r>
      </w:ins>
    </w:p>
    <w:p w:rsidR="000C3532" w:rsidRDefault="000C3532" w:rsidP="000C3532">
      <w:pPr>
        <w:pStyle w:val="ADANB"/>
        <w:rPr>
          <w:ins w:id="5746" w:author="3.0" w:date="2014-08-28T16:05:00Z"/>
        </w:rPr>
      </w:pPr>
      <w:ins w:id="5747" w:author="3.0" w:date="2014-08-28T16:05:00Z">
        <w:r>
          <w:t>range        : N/A;</w:t>
        </w:r>
      </w:ins>
    </w:p>
    <w:p w:rsidR="000C3532" w:rsidRDefault="000C3532" w:rsidP="000C3532">
      <w:pPr>
        <w:pStyle w:val="ADANB"/>
        <w:rPr>
          <w:ins w:id="5748" w:author="3.0" w:date="2014-08-28T16:05:00Z"/>
        </w:rPr>
      </w:pPr>
      <w:ins w:id="5749" w:author="3.0" w:date="2014-08-28T16:05:00Z">
        <w:r>
          <w:t>resolution   : N/A;</w:t>
        </w:r>
      </w:ins>
    </w:p>
    <w:p w:rsidR="000C3532" w:rsidRDefault="000C3532" w:rsidP="000C3532">
      <w:pPr>
        <w:pStyle w:val="ADANB"/>
        <w:rPr>
          <w:ins w:id="5750" w:author="3.0" w:date="2014-08-28T16:05:00Z"/>
        </w:rPr>
      </w:pPr>
      <w:ins w:id="5751" w:author="3.0" w:date="2014-08-28T16:05:00Z">
        <w:r>
          <w:t>units        : N/A;</w:t>
        </w:r>
      </w:ins>
    </w:p>
    <w:p w:rsidR="000C3532" w:rsidRDefault="000C3532" w:rsidP="000C3532">
      <w:pPr>
        <w:pStyle w:val="ADANB"/>
        <w:rPr>
          <w:ins w:id="5752" w:author="3.0" w:date="2014-08-28T16:05:00Z"/>
        </w:rPr>
      </w:pPr>
      <w:ins w:id="5753" w:author="3.0" w:date="2014-08-28T16:05:00Z">
        <w:r>
          <w:t>value_names  : N/A;</w:t>
        </w:r>
      </w:ins>
    </w:p>
    <w:p w:rsidR="000C3532" w:rsidRDefault="000C3532" w:rsidP="000C3532">
      <w:pPr>
        <w:pStyle w:val="ADANB"/>
        <w:rPr>
          <w:ins w:id="5754" w:author="3.0" w:date="2014-08-28T16:05:00Z"/>
        </w:rPr>
      </w:pPr>
      <w:ins w:id="5755" w:author="3.0" w:date="2014-08-28T16:05:00Z">
        <w:r>
          <w:t>description  : coded EURORADIO input message</w:t>
        </w:r>
      </w:ins>
    </w:p>
    <w:p w:rsidR="000C3532" w:rsidRDefault="000C3532" w:rsidP="000C3532">
      <w:pPr>
        <w:pStyle w:val="ADANB"/>
        <w:rPr>
          <w:ins w:id="5756" w:author="3.0" w:date="2014-08-28T16:05:00Z"/>
        </w:rPr>
      </w:pPr>
    </w:p>
    <w:p w:rsidR="000C3532" w:rsidRDefault="000C3532" w:rsidP="000C3532">
      <w:pPr>
        <w:pStyle w:val="ADANB"/>
        <w:rPr>
          <w:ins w:id="5757" w:author="3.0" w:date="2014-08-28T16:05:00Z"/>
        </w:rPr>
      </w:pPr>
    </w:p>
    <w:p w:rsidR="000C3532" w:rsidRDefault="000C3532" w:rsidP="000C3532">
      <w:pPr>
        <w:pStyle w:val="ADANB"/>
        <w:rPr>
          <w:ins w:id="5758" w:author="3.0" w:date="2014-08-28T16:05:00Z"/>
        </w:rPr>
      </w:pPr>
      <w:ins w:id="5759" w:author="3.0" w:date="2014-08-28T16:05:00Z">
        <w:r>
          <w:t>2229. n_of_bits_in_EURORADIO_i_msg (data flow, cel) =</w:t>
        </w:r>
      </w:ins>
    </w:p>
    <w:p w:rsidR="000C3532" w:rsidRDefault="000C3532" w:rsidP="000C3532">
      <w:pPr>
        <w:pStyle w:val="ADANB"/>
        <w:rPr>
          <w:ins w:id="5760" w:author="3.0" w:date="2014-08-28T16:05:00Z"/>
        </w:rPr>
      </w:pPr>
      <w:ins w:id="5761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5762" w:author="3.0" w:date="2014-08-28T16:05:00Z"/>
        </w:rPr>
      </w:pPr>
      <w:ins w:id="5763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5764" w:author="3.0" w:date="2014-08-28T16:05:00Z"/>
        </w:rPr>
      </w:pPr>
      <w:ins w:id="5765" w:author="3.0" w:date="2014-08-28T16:05:00Z">
        <w:r>
          <w:t>full_name    : N/A;</w:t>
        </w:r>
      </w:ins>
    </w:p>
    <w:p w:rsidR="000C3532" w:rsidRDefault="000C3532" w:rsidP="000C3532">
      <w:pPr>
        <w:pStyle w:val="ADANB"/>
        <w:rPr>
          <w:ins w:id="5766" w:author="3.0" w:date="2014-08-28T16:05:00Z"/>
        </w:rPr>
      </w:pPr>
      <w:ins w:id="5767" w:author="3.0" w:date="2014-08-28T16:05:00Z">
        <w:r>
          <w:t>rate         : N/A;</w:t>
        </w:r>
      </w:ins>
    </w:p>
    <w:p w:rsidR="000C3532" w:rsidRDefault="000C3532" w:rsidP="000C3532">
      <w:pPr>
        <w:pStyle w:val="ADANB"/>
        <w:rPr>
          <w:ins w:id="5768" w:author="3.0" w:date="2014-08-28T16:05:00Z"/>
        </w:rPr>
      </w:pPr>
      <w:ins w:id="5769" w:author="3.0" w:date="2014-08-28T16:05:00Z">
        <w:r>
          <w:t>range        : 1..4000</w:t>
        </w:r>
      </w:ins>
    </w:p>
    <w:p w:rsidR="000C3532" w:rsidRDefault="000C3532" w:rsidP="000C3532">
      <w:pPr>
        <w:pStyle w:val="ADANB"/>
        <w:rPr>
          <w:ins w:id="5770" w:author="3.0" w:date="2014-08-28T16:05:00Z"/>
        </w:rPr>
      </w:pPr>
      <w:ins w:id="5771" w:author="3.0" w:date="2014-08-28T16:05:00Z">
        <w:r>
          <w:t>resolution   : 1;</w:t>
        </w:r>
      </w:ins>
    </w:p>
    <w:p w:rsidR="000C3532" w:rsidRDefault="000C3532" w:rsidP="000C3532">
      <w:pPr>
        <w:pStyle w:val="ADANB"/>
        <w:rPr>
          <w:ins w:id="5772" w:author="3.0" w:date="2014-08-28T16:05:00Z"/>
        </w:rPr>
      </w:pPr>
      <w:ins w:id="5773" w:author="3.0" w:date="2014-08-28T16:05:00Z">
        <w:r>
          <w:t>units        : N/A;</w:t>
        </w:r>
      </w:ins>
    </w:p>
    <w:p w:rsidR="000C3532" w:rsidRDefault="000C3532" w:rsidP="000C3532">
      <w:pPr>
        <w:pStyle w:val="ADANB"/>
        <w:rPr>
          <w:ins w:id="5774" w:author="3.0" w:date="2014-08-28T16:05:00Z"/>
        </w:rPr>
      </w:pPr>
      <w:ins w:id="5775" w:author="3.0" w:date="2014-08-28T16:05:00Z">
        <w:r>
          <w:t>value_names  : N/A;</w:t>
        </w:r>
      </w:ins>
    </w:p>
    <w:p w:rsidR="000C3532" w:rsidRDefault="000C3532" w:rsidP="000C3532">
      <w:pPr>
        <w:pStyle w:val="ADANB"/>
        <w:rPr>
          <w:ins w:id="5776" w:author="3.0" w:date="2014-08-28T16:05:00Z"/>
        </w:rPr>
      </w:pPr>
      <w:ins w:id="5777" w:author="3.0" w:date="2014-08-28T16:05:00Z">
        <w:r>
          <w:t>description  : number of bits in current EURORADIO input message</w:t>
        </w:r>
      </w:ins>
    </w:p>
    <w:p w:rsidR="000C3532" w:rsidRDefault="000C3532" w:rsidP="000C3532">
      <w:pPr>
        <w:pStyle w:val="ADANB"/>
        <w:rPr>
          <w:ins w:id="5778" w:author="3.0" w:date="2014-08-28T16:05:00Z"/>
        </w:rPr>
      </w:pPr>
    </w:p>
    <w:p w:rsidR="000C3532" w:rsidRDefault="000C3532" w:rsidP="000C3532">
      <w:pPr>
        <w:pStyle w:val="ADANB"/>
        <w:rPr>
          <w:ins w:id="5779" w:author="3.0" w:date="2014-08-28T16:05:00Z"/>
        </w:rPr>
      </w:pPr>
    </w:p>
    <w:p w:rsidR="000C3532" w:rsidRDefault="000C3532" w:rsidP="000C3532">
      <w:pPr>
        <w:pStyle w:val="ADANB"/>
        <w:rPr>
          <w:ins w:id="5780" w:author="3.0" w:date="2014-08-28T16:05:00Z"/>
        </w:rPr>
      </w:pPr>
    </w:p>
    <w:p w:rsidR="000C3532" w:rsidRDefault="000C3532" w:rsidP="000C3532">
      <w:pPr>
        <w:pStyle w:val="ADANB"/>
        <w:rPr>
          <w:ins w:id="5781" w:author="3.0" w:date="2014-08-28T16:05:00Z"/>
        </w:rPr>
      </w:pPr>
      <w:ins w:id="5782" w:author="3.0" w:date="2014-08-28T16:05:00Z">
        <w:r>
          <w:t>1380. EURORADIO_input_emergency_msgs_info (data flow) =</w:t>
        </w:r>
      </w:ins>
    </w:p>
    <w:p w:rsidR="000C3532" w:rsidRDefault="000C3532" w:rsidP="000C3532">
      <w:pPr>
        <w:pStyle w:val="ADANB"/>
        <w:rPr>
          <w:ins w:id="5783" w:author="3.0" w:date="2014-08-28T16:05:00Z"/>
        </w:rPr>
      </w:pPr>
      <w:ins w:id="5784" w:author="3.0" w:date="2014-08-28T16:05:00Z">
        <w:r>
          <w:t>max_n_of_EURORADIO_input_emergency_msgs{EURORADIO_input_emergency_msg_info</w:t>
        </w:r>
      </w:ins>
    </w:p>
    <w:p w:rsidR="000C3532" w:rsidRDefault="000C3532" w:rsidP="000C3532">
      <w:pPr>
        <w:pStyle w:val="ADANB"/>
        <w:rPr>
          <w:ins w:id="5785" w:author="3.0" w:date="2014-08-28T16:05:00Z"/>
        </w:rPr>
      </w:pPr>
      <w:ins w:id="5786" w:author="3.0" w:date="2014-08-28T16:05:00Z">
        <w:r>
          <w:t xml:space="preserve">                                        }max_n_of_EURORADIO_input_emergency_msgs.</w:t>
        </w:r>
      </w:ins>
    </w:p>
    <w:p w:rsidR="000C3532" w:rsidRDefault="000C3532" w:rsidP="000C3532">
      <w:pPr>
        <w:pStyle w:val="ADANB"/>
        <w:rPr>
          <w:ins w:id="5787" w:author="3.0" w:date="2014-08-28T16:05:00Z"/>
        </w:rPr>
      </w:pPr>
    </w:p>
    <w:p w:rsidR="000C3532" w:rsidRDefault="000C3532" w:rsidP="000C3532">
      <w:pPr>
        <w:pStyle w:val="ADANB"/>
        <w:rPr>
          <w:ins w:id="5788" w:author="3.0" w:date="2014-08-28T16:05:00Z"/>
        </w:rPr>
      </w:pPr>
      <w:ins w:id="5789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5790" w:author="3.0" w:date="2014-08-28T16:05:00Z"/>
        </w:rPr>
      </w:pPr>
      <w:ins w:id="5791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5792" w:author="3.0" w:date="2014-08-28T16:05:00Z"/>
        </w:rPr>
      </w:pPr>
      <w:ins w:id="5793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5794" w:author="3.0" w:date="2014-08-28T16:05:00Z"/>
        </w:rPr>
      </w:pPr>
      <w:ins w:id="5795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5796" w:author="3.0" w:date="2014-08-28T16:05:00Z"/>
        </w:rPr>
      </w:pPr>
      <w:ins w:id="5797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5798" w:author="3.0" w:date="2014-08-28T16:05:00Z"/>
        </w:rPr>
      </w:pPr>
      <w:ins w:id="5799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5800" w:author="3.0" w:date="2014-08-28T16:05:00Z"/>
        </w:rPr>
      </w:pPr>
      <w:ins w:id="5801" w:author="3.0" w:date="2014-08-28T16:05:00Z">
        <w:r>
          <w:t>description  : EURORADIO input emergency messages information</w:t>
        </w:r>
      </w:ins>
    </w:p>
    <w:p w:rsidR="000C3532" w:rsidRDefault="000C3532" w:rsidP="000C3532">
      <w:pPr>
        <w:pStyle w:val="ADANB"/>
        <w:rPr>
          <w:ins w:id="5802" w:author="3.0" w:date="2014-08-28T16:05:00Z"/>
        </w:rPr>
      </w:pPr>
    </w:p>
    <w:p w:rsidR="000C3532" w:rsidRDefault="000C3532" w:rsidP="000C3532">
      <w:pPr>
        <w:pStyle w:val="ADANB"/>
        <w:rPr>
          <w:ins w:id="5803" w:author="3.0" w:date="2014-08-28T16:05:00Z"/>
        </w:rPr>
      </w:pPr>
    </w:p>
    <w:p w:rsidR="000C3532" w:rsidRDefault="000C3532" w:rsidP="000C3532">
      <w:pPr>
        <w:pStyle w:val="ADANB"/>
        <w:rPr>
          <w:ins w:id="5804" w:author="3.0" w:date="2014-08-28T16:05:00Z"/>
        </w:rPr>
      </w:pPr>
    </w:p>
    <w:p w:rsidR="000C3532" w:rsidRDefault="000C3532" w:rsidP="000C3532">
      <w:pPr>
        <w:pStyle w:val="ADANB"/>
        <w:rPr>
          <w:ins w:id="5805" w:author="3.0" w:date="2014-08-28T16:05:00Z"/>
        </w:rPr>
      </w:pPr>
      <w:ins w:id="5806" w:author="3.0" w:date="2014-08-28T16:05:00Z">
        <w:r>
          <w:t>2010. max_n_of_EURORADIO_input_emergency_msgs (data flow, pel) =</w:t>
        </w:r>
      </w:ins>
    </w:p>
    <w:p w:rsidR="000C3532" w:rsidRDefault="000C3532" w:rsidP="000C3532">
      <w:pPr>
        <w:pStyle w:val="ADANB"/>
        <w:rPr>
          <w:ins w:id="5807" w:author="3.0" w:date="2014-08-28T16:05:00Z"/>
        </w:rPr>
      </w:pPr>
      <w:ins w:id="5808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5809" w:author="3.0" w:date="2014-08-28T16:05:00Z"/>
        </w:rPr>
      </w:pPr>
    </w:p>
    <w:p w:rsidR="000C3532" w:rsidRDefault="000C3532" w:rsidP="000C3532">
      <w:pPr>
        <w:pStyle w:val="ADANB"/>
        <w:rPr>
          <w:ins w:id="5810" w:author="3.0" w:date="2014-08-28T16:05:00Z"/>
        </w:rPr>
      </w:pPr>
      <w:ins w:id="5811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5812" w:author="3.0" w:date="2014-08-28T16:05:00Z"/>
        </w:rPr>
      </w:pPr>
      <w:ins w:id="5813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5814" w:author="3.0" w:date="2014-08-28T16:05:00Z"/>
        </w:rPr>
      </w:pPr>
      <w:ins w:id="5815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5816" w:author="3.0" w:date="2014-08-28T16:05:00Z"/>
        </w:rPr>
      </w:pPr>
      <w:ins w:id="5817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5818" w:author="3.0" w:date="2014-08-28T16:05:00Z"/>
        </w:rPr>
      </w:pPr>
      <w:ins w:id="5819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5820" w:author="3.0" w:date="2014-08-28T16:05:00Z"/>
        </w:rPr>
      </w:pPr>
      <w:ins w:id="5821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5822" w:author="3.0" w:date="2014-08-28T16:05:00Z"/>
        </w:rPr>
      </w:pPr>
      <w:ins w:id="5823" w:author="3.0" w:date="2014-08-28T16:05:00Z">
        <w:r>
          <w:t>description  : maximum number of input EURORADIO emergency messages.</w:t>
        </w:r>
      </w:ins>
    </w:p>
    <w:p w:rsidR="000C3532" w:rsidRDefault="000C3532" w:rsidP="000C3532">
      <w:pPr>
        <w:pStyle w:val="ADANB"/>
        <w:rPr>
          <w:ins w:id="5824" w:author="3.0" w:date="2014-08-28T16:05:00Z"/>
        </w:rPr>
      </w:pPr>
      <w:ins w:id="5825" w:author="3.0" w:date="2014-08-28T16:05:00Z">
        <w:r>
          <w:t>This number is equal to 3.</w:t>
        </w:r>
      </w:ins>
    </w:p>
    <w:p w:rsidR="000C3532" w:rsidRDefault="000C3532" w:rsidP="000C3532">
      <w:pPr>
        <w:pStyle w:val="ADANB"/>
        <w:rPr>
          <w:ins w:id="5826" w:author="3.0" w:date="2014-08-28T16:05:00Z"/>
        </w:rPr>
      </w:pPr>
    </w:p>
    <w:p w:rsidR="000C3532" w:rsidRDefault="000C3532" w:rsidP="000C3532">
      <w:pPr>
        <w:pStyle w:val="ADANB"/>
        <w:rPr>
          <w:ins w:id="5827" w:author="3.0" w:date="2014-08-28T16:05:00Z"/>
        </w:rPr>
      </w:pPr>
    </w:p>
    <w:p w:rsidR="000C3532" w:rsidRDefault="000C3532" w:rsidP="000C3532">
      <w:pPr>
        <w:pStyle w:val="ADANB"/>
        <w:rPr>
          <w:ins w:id="5828" w:author="3.0" w:date="2014-08-28T16:05:00Z"/>
        </w:rPr>
      </w:pPr>
      <w:ins w:id="5829" w:author="3.0" w:date="2014-08-28T16:05:00Z">
        <w:r>
          <w:t>1379. EURORADIO_input_emergency_msg_info (data flow) =</w:t>
        </w:r>
      </w:ins>
    </w:p>
    <w:p w:rsidR="000C3532" w:rsidRDefault="000C3532" w:rsidP="000C3532">
      <w:pPr>
        <w:pStyle w:val="ADANB"/>
        <w:rPr>
          <w:ins w:id="5830" w:author="3.0" w:date="2014-08-28T16:05:00Z"/>
        </w:rPr>
      </w:pPr>
      <w:ins w:id="5831" w:author="3.0" w:date="2014-08-28T16:05:00Z">
        <w:r>
          <w:t>is_present</w:t>
        </w:r>
      </w:ins>
    </w:p>
    <w:p w:rsidR="000C3532" w:rsidRDefault="000C3532" w:rsidP="000C3532">
      <w:pPr>
        <w:pStyle w:val="ADANB"/>
        <w:rPr>
          <w:ins w:id="5832" w:author="3.0" w:date="2014-08-28T16:05:00Z"/>
        </w:rPr>
      </w:pPr>
      <w:ins w:id="5833" w:author="3.0" w:date="2014-08-28T16:05:00Z">
        <w:r>
          <w:t>+nid_trackside_radio_device</w:t>
        </w:r>
      </w:ins>
    </w:p>
    <w:p w:rsidR="000C3532" w:rsidRDefault="000C3532" w:rsidP="000C3532">
      <w:pPr>
        <w:pStyle w:val="ADANB"/>
        <w:rPr>
          <w:ins w:id="5834" w:author="3.0" w:date="2014-08-28T16:05:00Z"/>
        </w:rPr>
      </w:pPr>
      <w:ins w:id="5835" w:author="3.0" w:date="2014-08-28T16:05:00Z">
        <w:r>
          <w:t>+coded_EURORADIO_input_emergency_msg.</w:t>
        </w:r>
      </w:ins>
    </w:p>
    <w:p w:rsidR="000C3532" w:rsidRDefault="000C3532" w:rsidP="000C3532">
      <w:pPr>
        <w:pStyle w:val="ADANB"/>
        <w:rPr>
          <w:ins w:id="5836" w:author="3.0" w:date="2014-08-28T16:05:00Z"/>
        </w:rPr>
      </w:pPr>
    </w:p>
    <w:p w:rsidR="000C3532" w:rsidRDefault="000C3532" w:rsidP="000C3532">
      <w:pPr>
        <w:pStyle w:val="ADANB"/>
        <w:rPr>
          <w:ins w:id="5837" w:author="3.0" w:date="2014-08-28T16:05:00Z"/>
        </w:rPr>
      </w:pPr>
      <w:ins w:id="5838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5839" w:author="3.0" w:date="2014-08-28T16:05:00Z"/>
        </w:rPr>
      </w:pPr>
      <w:ins w:id="5840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5841" w:author="3.0" w:date="2014-08-28T16:05:00Z"/>
        </w:rPr>
      </w:pPr>
      <w:ins w:id="5842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5843" w:author="3.0" w:date="2014-08-28T16:05:00Z"/>
        </w:rPr>
      </w:pPr>
      <w:ins w:id="5844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5845" w:author="3.0" w:date="2014-08-28T16:05:00Z"/>
        </w:rPr>
      </w:pPr>
      <w:ins w:id="5846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5847" w:author="3.0" w:date="2014-08-28T16:05:00Z"/>
        </w:rPr>
      </w:pPr>
      <w:ins w:id="5848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5849" w:author="3.0" w:date="2014-08-28T16:05:00Z"/>
        </w:rPr>
      </w:pPr>
      <w:ins w:id="5850" w:author="3.0" w:date="2014-08-28T16:05:00Z">
        <w:r>
          <w:t>description  : EURORADIO input emergency message information</w:t>
        </w:r>
      </w:ins>
    </w:p>
    <w:p w:rsidR="000C3532" w:rsidRDefault="000C3532" w:rsidP="000C3532">
      <w:pPr>
        <w:pStyle w:val="ADANB"/>
        <w:rPr>
          <w:ins w:id="5851" w:author="3.0" w:date="2014-08-28T16:05:00Z"/>
        </w:rPr>
      </w:pPr>
    </w:p>
    <w:p w:rsidR="000C3532" w:rsidRDefault="000C3532" w:rsidP="000C3532">
      <w:pPr>
        <w:pStyle w:val="ADANB"/>
        <w:rPr>
          <w:ins w:id="5852" w:author="3.0" w:date="2014-08-28T16:05:00Z"/>
        </w:rPr>
      </w:pPr>
    </w:p>
    <w:p w:rsidR="000C3532" w:rsidRDefault="000C3532" w:rsidP="000C3532">
      <w:pPr>
        <w:pStyle w:val="ADANB"/>
        <w:rPr>
          <w:ins w:id="5853" w:author="3.0" w:date="2014-08-28T16:05:00Z"/>
        </w:rPr>
      </w:pPr>
      <w:ins w:id="5854" w:author="3.0" w:date="2014-08-28T16:05:00Z">
        <w:r>
          <w:t>657. coded_EURORADIO_input_emergency_msg (data flow) =</w:t>
        </w:r>
      </w:ins>
    </w:p>
    <w:p w:rsidR="000C3532" w:rsidRDefault="000C3532" w:rsidP="000C3532">
      <w:pPr>
        <w:pStyle w:val="ADANB"/>
        <w:rPr>
          <w:ins w:id="5855" w:author="3.0" w:date="2014-08-28T16:05:00Z"/>
        </w:rPr>
      </w:pPr>
      <w:ins w:id="5856" w:author="3.0" w:date="2014-08-28T16:05:00Z">
        <w:r>
          <w:t>n_of_bits_in_EURORADIO_emergency_i_msg{bit}n_of_bits_in_EURORADIO_emergency_i_msg</w:t>
        </w:r>
      </w:ins>
    </w:p>
    <w:p w:rsidR="000C3532" w:rsidRDefault="000C3532" w:rsidP="000C3532">
      <w:pPr>
        <w:pStyle w:val="ADANB"/>
        <w:rPr>
          <w:ins w:id="5857" w:author="3.0" w:date="2014-08-28T16:05:00Z"/>
        </w:rPr>
      </w:pPr>
      <w:ins w:id="5858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5859" w:author="3.0" w:date="2014-08-28T16:05:00Z"/>
        </w:rPr>
      </w:pPr>
      <w:ins w:id="5860" w:author="3.0" w:date="2014-08-28T16:05:00Z">
        <w:r>
          <w:t>full_name    : N/A;</w:t>
        </w:r>
      </w:ins>
    </w:p>
    <w:p w:rsidR="000C3532" w:rsidRDefault="000C3532" w:rsidP="000C3532">
      <w:pPr>
        <w:pStyle w:val="ADANB"/>
        <w:rPr>
          <w:ins w:id="5861" w:author="3.0" w:date="2014-08-28T16:05:00Z"/>
        </w:rPr>
      </w:pPr>
      <w:ins w:id="5862" w:author="3.0" w:date="2014-08-28T16:05:00Z">
        <w:r>
          <w:t>rate         : N/A;</w:t>
        </w:r>
      </w:ins>
    </w:p>
    <w:p w:rsidR="000C3532" w:rsidRDefault="000C3532" w:rsidP="000C3532">
      <w:pPr>
        <w:pStyle w:val="ADANB"/>
        <w:rPr>
          <w:ins w:id="5863" w:author="3.0" w:date="2014-08-28T16:05:00Z"/>
        </w:rPr>
      </w:pPr>
      <w:ins w:id="5864" w:author="3.0" w:date="2014-08-28T16:05:00Z">
        <w:r>
          <w:t>range        : N/A;</w:t>
        </w:r>
      </w:ins>
    </w:p>
    <w:p w:rsidR="000C3532" w:rsidRDefault="000C3532" w:rsidP="000C3532">
      <w:pPr>
        <w:pStyle w:val="ADANB"/>
        <w:rPr>
          <w:ins w:id="5865" w:author="3.0" w:date="2014-08-28T16:05:00Z"/>
        </w:rPr>
      </w:pPr>
      <w:ins w:id="5866" w:author="3.0" w:date="2014-08-28T16:05:00Z">
        <w:r>
          <w:t>resolution   : N/A;</w:t>
        </w:r>
      </w:ins>
    </w:p>
    <w:p w:rsidR="000C3532" w:rsidRDefault="000C3532" w:rsidP="000C3532">
      <w:pPr>
        <w:pStyle w:val="ADANB"/>
        <w:rPr>
          <w:ins w:id="5867" w:author="3.0" w:date="2014-08-28T16:05:00Z"/>
        </w:rPr>
      </w:pPr>
      <w:ins w:id="5868" w:author="3.0" w:date="2014-08-28T16:05:00Z">
        <w:r>
          <w:t>units        : N/A;</w:t>
        </w:r>
      </w:ins>
    </w:p>
    <w:p w:rsidR="000C3532" w:rsidRDefault="000C3532" w:rsidP="000C3532">
      <w:pPr>
        <w:pStyle w:val="ADANB"/>
        <w:rPr>
          <w:ins w:id="5869" w:author="3.0" w:date="2014-08-28T16:05:00Z"/>
        </w:rPr>
      </w:pPr>
      <w:ins w:id="5870" w:author="3.0" w:date="2014-08-28T16:05:00Z">
        <w:r>
          <w:t>value_names  : N/A;</w:t>
        </w:r>
      </w:ins>
    </w:p>
    <w:p w:rsidR="000C3532" w:rsidRDefault="000C3532" w:rsidP="000C3532">
      <w:pPr>
        <w:pStyle w:val="ADANB"/>
        <w:rPr>
          <w:ins w:id="5871" w:author="3.0" w:date="2014-08-28T16:05:00Z"/>
        </w:rPr>
      </w:pPr>
      <w:ins w:id="5872" w:author="3.0" w:date="2014-08-28T16:05:00Z">
        <w:r>
          <w:t>description  : coded EURORADIO input emergency message</w:t>
        </w:r>
      </w:ins>
    </w:p>
    <w:p w:rsidR="000C3532" w:rsidRDefault="000C3532" w:rsidP="000C3532">
      <w:pPr>
        <w:pStyle w:val="ADANB"/>
        <w:rPr>
          <w:ins w:id="5873" w:author="3.0" w:date="2014-08-28T16:05:00Z"/>
        </w:rPr>
      </w:pPr>
    </w:p>
    <w:p w:rsidR="000C3532" w:rsidRDefault="000C3532" w:rsidP="000C3532">
      <w:pPr>
        <w:pStyle w:val="ADANB"/>
        <w:rPr>
          <w:ins w:id="5874" w:author="3.0" w:date="2014-08-28T16:05:00Z"/>
        </w:rPr>
      </w:pPr>
    </w:p>
    <w:p w:rsidR="000C3532" w:rsidRDefault="000C3532" w:rsidP="000C3532">
      <w:pPr>
        <w:pStyle w:val="ADANB"/>
        <w:rPr>
          <w:ins w:id="5875" w:author="3.0" w:date="2014-08-28T16:05:00Z"/>
        </w:rPr>
      </w:pPr>
    </w:p>
    <w:p w:rsidR="000C3532" w:rsidRDefault="000C3532" w:rsidP="000C3532">
      <w:pPr>
        <w:pStyle w:val="ADANB"/>
        <w:rPr>
          <w:ins w:id="5876" w:author="3.0" w:date="2014-08-28T16:05:00Z"/>
        </w:rPr>
      </w:pPr>
      <w:ins w:id="5877" w:author="3.0" w:date="2014-08-28T16:05:00Z">
        <w:r>
          <w:t>2228. n_of_bits_in_EURORADIO_emergency_i_msg (data flow, cel) =</w:t>
        </w:r>
      </w:ins>
    </w:p>
    <w:p w:rsidR="000C3532" w:rsidRDefault="000C3532" w:rsidP="000C3532">
      <w:pPr>
        <w:pStyle w:val="ADANB"/>
        <w:rPr>
          <w:ins w:id="5878" w:author="3.0" w:date="2014-08-28T16:05:00Z"/>
        </w:rPr>
      </w:pPr>
      <w:ins w:id="5879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5880" w:author="3.0" w:date="2014-08-28T16:05:00Z"/>
        </w:rPr>
      </w:pPr>
      <w:ins w:id="5881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5882" w:author="3.0" w:date="2014-08-28T16:05:00Z"/>
        </w:rPr>
      </w:pPr>
      <w:ins w:id="5883" w:author="3.0" w:date="2014-08-28T16:05:00Z">
        <w:r>
          <w:t>full_name    : N/A;</w:t>
        </w:r>
      </w:ins>
    </w:p>
    <w:p w:rsidR="000C3532" w:rsidRDefault="000C3532" w:rsidP="000C3532">
      <w:pPr>
        <w:pStyle w:val="ADANB"/>
        <w:rPr>
          <w:ins w:id="5884" w:author="3.0" w:date="2014-08-28T16:05:00Z"/>
        </w:rPr>
      </w:pPr>
      <w:ins w:id="5885" w:author="3.0" w:date="2014-08-28T16:05:00Z">
        <w:r>
          <w:t>rate         : N/A;</w:t>
        </w:r>
      </w:ins>
    </w:p>
    <w:p w:rsidR="000C3532" w:rsidRDefault="000C3532" w:rsidP="000C3532">
      <w:pPr>
        <w:pStyle w:val="ADANB"/>
        <w:rPr>
          <w:ins w:id="5886" w:author="3.0" w:date="2014-08-28T16:05:00Z"/>
        </w:rPr>
      </w:pPr>
      <w:ins w:id="5887" w:author="3.0" w:date="2014-08-28T16:05:00Z">
        <w:r>
          <w:t>range        : 1..200</w:t>
        </w:r>
      </w:ins>
    </w:p>
    <w:p w:rsidR="000C3532" w:rsidRDefault="000C3532" w:rsidP="000C3532">
      <w:pPr>
        <w:pStyle w:val="ADANB"/>
        <w:rPr>
          <w:ins w:id="5888" w:author="3.0" w:date="2014-08-28T16:05:00Z"/>
        </w:rPr>
      </w:pPr>
      <w:ins w:id="5889" w:author="3.0" w:date="2014-08-28T16:05:00Z">
        <w:r>
          <w:t>resolution   : 1;</w:t>
        </w:r>
      </w:ins>
    </w:p>
    <w:p w:rsidR="000C3532" w:rsidRDefault="000C3532" w:rsidP="000C3532">
      <w:pPr>
        <w:pStyle w:val="ADANB"/>
        <w:rPr>
          <w:ins w:id="5890" w:author="3.0" w:date="2014-08-28T16:05:00Z"/>
        </w:rPr>
      </w:pPr>
      <w:ins w:id="5891" w:author="3.0" w:date="2014-08-28T16:05:00Z">
        <w:r>
          <w:t>units        : N/A;</w:t>
        </w:r>
      </w:ins>
    </w:p>
    <w:p w:rsidR="000C3532" w:rsidRDefault="000C3532" w:rsidP="000C3532">
      <w:pPr>
        <w:pStyle w:val="ADANB"/>
        <w:rPr>
          <w:ins w:id="5892" w:author="3.0" w:date="2014-08-28T16:05:00Z"/>
        </w:rPr>
      </w:pPr>
      <w:ins w:id="5893" w:author="3.0" w:date="2014-08-28T16:05:00Z">
        <w:r>
          <w:t>value_names  : N/A;</w:t>
        </w:r>
      </w:ins>
    </w:p>
    <w:p w:rsidR="000C3532" w:rsidRDefault="000C3532" w:rsidP="000C3532">
      <w:pPr>
        <w:pStyle w:val="ADANB"/>
        <w:rPr>
          <w:ins w:id="5894" w:author="3.0" w:date="2014-08-28T16:05:00Z"/>
        </w:rPr>
      </w:pPr>
      <w:ins w:id="5895" w:author="3.0" w:date="2014-08-28T16:05:00Z">
        <w:r>
          <w:t>description  : number of bits in current EURORADIO input emergency</w:t>
        </w:r>
      </w:ins>
    </w:p>
    <w:p w:rsidR="000C3532" w:rsidRDefault="000C3532" w:rsidP="000C3532">
      <w:pPr>
        <w:pStyle w:val="ADANB"/>
        <w:rPr>
          <w:ins w:id="5896" w:author="3.0" w:date="2014-08-28T16:05:00Z"/>
        </w:rPr>
      </w:pPr>
      <w:ins w:id="5897" w:author="3.0" w:date="2014-08-28T16:05:00Z">
        <w:r>
          <w:t>message</w:t>
        </w:r>
      </w:ins>
    </w:p>
    <w:p w:rsidR="000C3532" w:rsidRDefault="000C3532" w:rsidP="000C3532">
      <w:pPr>
        <w:pStyle w:val="ADANB"/>
        <w:rPr>
          <w:ins w:id="5898" w:author="3.0" w:date="2014-08-28T16:05:00Z"/>
        </w:rPr>
      </w:pPr>
    </w:p>
    <w:p w:rsidR="000C3532" w:rsidRDefault="000C3532" w:rsidP="000C3532">
      <w:pPr>
        <w:pStyle w:val="ADANB"/>
        <w:rPr>
          <w:ins w:id="5899" w:author="3.0" w:date="2014-08-28T16:05:00Z"/>
        </w:rPr>
      </w:pPr>
    </w:p>
    <w:p w:rsidR="000C3532" w:rsidRDefault="000C3532" w:rsidP="000C3532">
      <w:pPr>
        <w:pStyle w:val="ADANB"/>
        <w:rPr>
          <w:ins w:id="5900" w:author="3.0" w:date="2014-08-28T16:05:00Z"/>
        </w:rPr>
      </w:pPr>
    </w:p>
    <w:p w:rsidR="000C3532" w:rsidRDefault="000C3532" w:rsidP="000C3532">
      <w:pPr>
        <w:pStyle w:val="ADANB"/>
        <w:rPr>
          <w:ins w:id="5901" w:author="3.0" w:date="2014-08-28T16:05:00Z"/>
        </w:rPr>
      </w:pPr>
      <w:ins w:id="5902" w:author="3.0" w:date="2014-08-28T16:05:00Z">
        <w:r>
          <w:t>2082. mobile_status (data flow) =</w:t>
        </w:r>
      </w:ins>
    </w:p>
    <w:p w:rsidR="000C3532" w:rsidRDefault="000C3532" w:rsidP="000C3532">
      <w:pPr>
        <w:pStyle w:val="ADANB"/>
        <w:rPr>
          <w:ins w:id="5903" w:author="3.0" w:date="2014-08-28T16:05:00Z"/>
        </w:rPr>
      </w:pPr>
      <w:ins w:id="5904" w:author="3.0" w:date="2014-08-28T16:05:00Z">
        <w:r>
          <w:t>mobile_is_OK</w:t>
        </w:r>
      </w:ins>
    </w:p>
    <w:p w:rsidR="000C3532" w:rsidRDefault="000C3532" w:rsidP="000C3532">
      <w:pPr>
        <w:pStyle w:val="ADANB"/>
        <w:rPr>
          <w:ins w:id="5905" w:author="3.0" w:date="2014-08-28T16:05:00Z"/>
        </w:rPr>
      </w:pPr>
      <w:ins w:id="5906" w:author="3.0" w:date="2014-08-28T16:05:00Z">
        <w:r>
          <w:t>+mobile_comm</w:t>
        </w:r>
      </w:ins>
    </w:p>
    <w:p w:rsidR="000C3532" w:rsidRDefault="000C3532" w:rsidP="000C3532">
      <w:pPr>
        <w:pStyle w:val="ADANB"/>
        <w:rPr>
          <w:ins w:id="5907" w:author="3.0" w:date="2014-08-28T16:05:00Z"/>
        </w:rPr>
      </w:pPr>
      <w:ins w:id="5908" w:author="3.0" w:date="2014-08-28T16:05:00Z">
        <w:r>
          <w:t>+mobile_call_type</w:t>
        </w:r>
      </w:ins>
    </w:p>
    <w:p w:rsidR="000C3532" w:rsidRDefault="000C3532" w:rsidP="000C3532">
      <w:pPr>
        <w:pStyle w:val="ADANB"/>
        <w:rPr>
          <w:ins w:id="5909" w:author="3.0" w:date="2014-08-28T16:05:00Z"/>
        </w:rPr>
      </w:pPr>
      <w:ins w:id="5910" w:author="3.0" w:date="2014-08-28T16:05:00Z">
        <w:r>
          <w:t>+mobile_network_registration</w:t>
        </w:r>
      </w:ins>
    </w:p>
    <w:p w:rsidR="000C3532" w:rsidRDefault="000C3532" w:rsidP="000C3532">
      <w:pPr>
        <w:pStyle w:val="ADANB"/>
        <w:rPr>
          <w:ins w:id="5911" w:author="3.0" w:date="2014-08-28T16:05:00Z"/>
        </w:rPr>
      </w:pPr>
      <w:ins w:id="5912" w:author="3.0" w:date="2014-08-28T16:05:00Z">
        <w:r>
          <w:t>+mobile_PDP_context</w:t>
        </w:r>
      </w:ins>
    </w:p>
    <w:p w:rsidR="000C3532" w:rsidRDefault="000C3532" w:rsidP="000C3532">
      <w:pPr>
        <w:pStyle w:val="ADANB"/>
        <w:rPr>
          <w:ins w:id="5913" w:author="3.0" w:date="2014-08-28T16:05:00Z"/>
        </w:rPr>
      </w:pPr>
    </w:p>
    <w:p w:rsidR="000C3532" w:rsidRDefault="000C3532" w:rsidP="000C3532">
      <w:pPr>
        <w:pStyle w:val="ADANB"/>
        <w:rPr>
          <w:ins w:id="5914" w:author="3.0" w:date="2014-08-28T16:05:00Z"/>
        </w:rPr>
      </w:pPr>
      <w:ins w:id="5915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5916" w:author="3.0" w:date="2014-08-28T16:05:00Z"/>
        </w:rPr>
      </w:pPr>
      <w:ins w:id="5917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5918" w:author="3.0" w:date="2014-08-28T16:05:00Z"/>
        </w:rPr>
      </w:pPr>
      <w:ins w:id="5919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5920" w:author="3.0" w:date="2014-08-28T16:05:00Z"/>
        </w:rPr>
      </w:pPr>
      <w:ins w:id="5921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5922" w:author="3.0" w:date="2014-08-28T16:05:00Z"/>
        </w:rPr>
      </w:pPr>
      <w:ins w:id="5923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5924" w:author="3.0" w:date="2014-08-28T16:05:00Z"/>
        </w:rPr>
      </w:pPr>
      <w:ins w:id="5925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5926" w:author="3.0" w:date="2014-08-28T16:05:00Z"/>
        </w:rPr>
      </w:pPr>
      <w:ins w:id="5927" w:author="3.0" w:date="2014-08-28T16:05:00Z">
        <w:r>
          <w:t>description  : statuses of one radio mobile</w:t>
        </w:r>
      </w:ins>
    </w:p>
    <w:p w:rsidR="000C3532" w:rsidRDefault="000C3532" w:rsidP="000C3532">
      <w:pPr>
        <w:pStyle w:val="ADANB"/>
        <w:rPr>
          <w:ins w:id="5928" w:author="3.0" w:date="2014-08-28T16:05:00Z"/>
        </w:rPr>
      </w:pPr>
    </w:p>
    <w:p w:rsidR="000C3532" w:rsidRDefault="000C3532" w:rsidP="000C3532">
      <w:pPr>
        <w:pStyle w:val="ADANB"/>
        <w:rPr>
          <w:ins w:id="5929" w:author="3.0" w:date="2014-08-28T16:05:00Z"/>
        </w:rPr>
      </w:pPr>
    </w:p>
    <w:p w:rsidR="000C3532" w:rsidRDefault="000C3532" w:rsidP="000C3532">
      <w:pPr>
        <w:pStyle w:val="ADANB"/>
        <w:rPr>
          <w:ins w:id="5930" w:author="3.0" w:date="2014-08-28T16:05:00Z"/>
        </w:rPr>
      </w:pPr>
      <w:ins w:id="5931" w:author="3.0" w:date="2014-08-28T16:05:00Z">
        <w:r>
          <w:t>2078. mobile_is_OK (data flow, del) =</w:t>
        </w:r>
      </w:ins>
    </w:p>
    <w:p w:rsidR="000C3532" w:rsidRDefault="000C3532" w:rsidP="000C3532">
      <w:pPr>
        <w:pStyle w:val="ADANB"/>
        <w:rPr>
          <w:ins w:id="5932" w:author="3.0" w:date="2014-08-28T16:05:00Z"/>
        </w:rPr>
      </w:pPr>
      <w:ins w:id="5933" w:author="3.0" w:date="2014-08-28T16:05:00Z">
        <w:r>
          <w:t>["FALSE"|"TRUE"].</w:t>
        </w:r>
      </w:ins>
    </w:p>
    <w:p w:rsidR="000C3532" w:rsidRDefault="000C3532" w:rsidP="000C3532">
      <w:pPr>
        <w:pStyle w:val="ADANB"/>
        <w:rPr>
          <w:ins w:id="5934" w:author="3.0" w:date="2014-08-28T16:05:00Z"/>
        </w:rPr>
      </w:pPr>
    </w:p>
    <w:p w:rsidR="000C3532" w:rsidRDefault="000C3532" w:rsidP="000C3532">
      <w:pPr>
        <w:pStyle w:val="ADANB"/>
        <w:rPr>
          <w:ins w:id="5935" w:author="3.0" w:date="2014-08-28T16:05:00Z"/>
        </w:rPr>
      </w:pPr>
      <w:ins w:id="5936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5937" w:author="3.0" w:date="2014-08-28T16:05:00Z"/>
        </w:rPr>
      </w:pPr>
      <w:ins w:id="5938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5939" w:author="3.0" w:date="2014-08-28T16:05:00Z"/>
        </w:rPr>
      </w:pPr>
      <w:ins w:id="5940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5941" w:author="3.0" w:date="2014-08-28T16:05:00Z"/>
        </w:rPr>
      </w:pPr>
      <w:ins w:id="5942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5943" w:author="3.0" w:date="2014-08-28T16:05:00Z"/>
        </w:rPr>
      </w:pPr>
      <w:ins w:id="5944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5945" w:author="3.0" w:date="2014-08-28T16:05:00Z"/>
        </w:rPr>
      </w:pPr>
      <w:ins w:id="5946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5947" w:author="3.0" w:date="2014-08-28T16:05:00Z"/>
        </w:rPr>
      </w:pPr>
      <w:ins w:id="5948" w:author="3.0" w:date="2014-08-28T16:05:00Z">
        <w:r>
          <w:t>description  : Indicates if the mobile is Ok or failed;</w:t>
        </w:r>
      </w:ins>
    </w:p>
    <w:p w:rsidR="000C3532" w:rsidRDefault="000C3532" w:rsidP="000C3532">
      <w:pPr>
        <w:pStyle w:val="ADANB"/>
        <w:rPr>
          <w:ins w:id="5949" w:author="3.0" w:date="2014-08-28T16:05:00Z"/>
        </w:rPr>
      </w:pPr>
    </w:p>
    <w:p w:rsidR="000C3532" w:rsidRDefault="000C3532" w:rsidP="000C3532">
      <w:pPr>
        <w:pStyle w:val="ADANB"/>
        <w:rPr>
          <w:ins w:id="5950" w:author="3.0" w:date="2014-08-28T16:05:00Z"/>
        </w:rPr>
      </w:pPr>
    </w:p>
    <w:p w:rsidR="000C3532" w:rsidRDefault="000C3532" w:rsidP="000C3532">
      <w:pPr>
        <w:pStyle w:val="ADANB"/>
        <w:rPr>
          <w:ins w:id="5951" w:author="3.0" w:date="2014-08-28T16:05:00Z"/>
        </w:rPr>
      </w:pPr>
      <w:ins w:id="5952" w:author="3.0" w:date="2014-08-28T16:05:00Z">
        <w:r>
          <w:t>2077. mobile_comm (data flow, del) =</w:t>
        </w:r>
      </w:ins>
    </w:p>
    <w:p w:rsidR="000C3532" w:rsidRDefault="000C3532" w:rsidP="000C3532">
      <w:pPr>
        <w:pStyle w:val="ADANB"/>
        <w:rPr>
          <w:ins w:id="5953" w:author="3.0" w:date="2014-08-28T16:05:00Z"/>
        </w:rPr>
      </w:pPr>
      <w:ins w:id="5954" w:author="3.0" w:date="2014-08-28T16:05:00Z">
        <w:r>
          <w:t>["FREE"|"SAFE"|"NON_SAFE"].</w:t>
        </w:r>
      </w:ins>
    </w:p>
    <w:p w:rsidR="000C3532" w:rsidRDefault="000C3532" w:rsidP="000C3532">
      <w:pPr>
        <w:pStyle w:val="ADANB"/>
        <w:rPr>
          <w:ins w:id="5955" w:author="3.0" w:date="2014-08-28T16:05:00Z"/>
        </w:rPr>
      </w:pPr>
    </w:p>
    <w:p w:rsidR="000C3532" w:rsidRDefault="000C3532" w:rsidP="000C3532">
      <w:pPr>
        <w:pStyle w:val="ADANB"/>
        <w:rPr>
          <w:ins w:id="5956" w:author="3.0" w:date="2014-08-28T16:05:00Z"/>
        </w:rPr>
      </w:pPr>
      <w:ins w:id="5957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5958" w:author="3.0" w:date="2014-08-28T16:05:00Z"/>
        </w:rPr>
      </w:pPr>
      <w:ins w:id="5959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5960" w:author="3.0" w:date="2014-08-28T16:05:00Z"/>
        </w:rPr>
      </w:pPr>
      <w:ins w:id="5961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5962" w:author="3.0" w:date="2014-08-28T16:05:00Z"/>
        </w:rPr>
      </w:pPr>
      <w:ins w:id="5963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5964" w:author="3.0" w:date="2014-08-28T16:05:00Z"/>
        </w:rPr>
      </w:pPr>
      <w:ins w:id="5965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5966" w:author="3.0" w:date="2014-08-28T16:05:00Z"/>
        </w:rPr>
      </w:pPr>
      <w:ins w:id="5967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5968" w:author="3.0" w:date="2014-08-28T16:05:00Z"/>
        </w:rPr>
      </w:pPr>
      <w:ins w:id="5969" w:author="3.0" w:date="2014-08-28T16:05:00Z">
        <w:r>
          <w:t xml:space="preserve">description  : Indicates if there is a connection established with the </w:t>
        </w:r>
      </w:ins>
    </w:p>
    <w:p w:rsidR="000C3532" w:rsidRDefault="000C3532" w:rsidP="000C3532">
      <w:pPr>
        <w:pStyle w:val="ADANB"/>
        <w:rPr>
          <w:ins w:id="5970" w:author="3.0" w:date="2014-08-28T16:05:00Z"/>
        </w:rPr>
      </w:pPr>
      <w:ins w:id="5971" w:author="3.0" w:date="2014-08-28T16:05:00Z">
        <w:r>
          <w:t xml:space="preserve">                  mobile and, if so, if it is a safe one (ETCS);</w:t>
        </w:r>
      </w:ins>
    </w:p>
    <w:p w:rsidR="000C3532" w:rsidRDefault="000C3532" w:rsidP="000C3532">
      <w:pPr>
        <w:pStyle w:val="ADANB"/>
        <w:rPr>
          <w:ins w:id="5972" w:author="3.0" w:date="2014-08-28T16:05:00Z"/>
        </w:rPr>
      </w:pPr>
    </w:p>
    <w:p w:rsidR="000C3532" w:rsidRDefault="000C3532" w:rsidP="000C3532">
      <w:pPr>
        <w:pStyle w:val="ADANB"/>
        <w:rPr>
          <w:ins w:id="5973" w:author="3.0" w:date="2014-08-28T16:05:00Z"/>
        </w:rPr>
      </w:pPr>
    </w:p>
    <w:p w:rsidR="000C3532" w:rsidRDefault="000C3532" w:rsidP="000C3532">
      <w:pPr>
        <w:pStyle w:val="ADANB"/>
        <w:rPr>
          <w:ins w:id="5974" w:author="3.0" w:date="2014-08-28T16:05:00Z"/>
        </w:rPr>
      </w:pPr>
      <w:ins w:id="5975" w:author="3.0" w:date="2014-08-28T16:05:00Z">
        <w:r>
          <w:t>2076. mobile_call_type (data flow, del) =</w:t>
        </w:r>
      </w:ins>
    </w:p>
    <w:p w:rsidR="000C3532" w:rsidRDefault="000C3532" w:rsidP="000C3532">
      <w:pPr>
        <w:pStyle w:val="ADANB"/>
        <w:rPr>
          <w:ins w:id="5976" w:author="3.0" w:date="2014-08-28T16:05:00Z"/>
        </w:rPr>
      </w:pPr>
      <w:ins w:id="5977" w:author="3.0" w:date="2014-08-28T16:05:00Z">
        <w:r>
          <w:t>["CSD"|"PSD"].</w:t>
        </w:r>
      </w:ins>
    </w:p>
    <w:p w:rsidR="000C3532" w:rsidRDefault="000C3532" w:rsidP="000C3532">
      <w:pPr>
        <w:pStyle w:val="ADANB"/>
        <w:rPr>
          <w:ins w:id="5978" w:author="3.0" w:date="2014-08-28T16:05:00Z"/>
        </w:rPr>
      </w:pPr>
    </w:p>
    <w:p w:rsidR="000C3532" w:rsidRDefault="000C3532" w:rsidP="000C3532">
      <w:pPr>
        <w:pStyle w:val="ADANB"/>
        <w:rPr>
          <w:ins w:id="5979" w:author="3.0" w:date="2014-08-28T16:05:00Z"/>
        </w:rPr>
      </w:pPr>
      <w:ins w:id="5980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5981" w:author="3.0" w:date="2014-08-28T16:05:00Z"/>
        </w:rPr>
      </w:pPr>
      <w:ins w:id="5982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5983" w:author="3.0" w:date="2014-08-28T16:05:00Z"/>
        </w:rPr>
      </w:pPr>
      <w:ins w:id="5984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5985" w:author="3.0" w:date="2014-08-28T16:05:00Z"/>
        </w:rPr>
      </w:pPr>
      <w:ins w:id="5986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5987" w:author="3.0" w:date="2014-08-28T16:05:00Z"/>
        </w:rPr>
      </w:pPr>
      <w:ins w:id="5988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5989" w:author="3.0" w:date="2014-08-28T16:05:00Z"/>
        </w:rPr>
      </w:pPr>
      <w:ins w:id="5990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5991" w:author="3.0" w:date="2014-08-28T16:05:00Z"/>
        </w:rPr>
      </w:pPr>
      <w:ins w:id="5992" w:author="3.0" w:date="2014-08-28T16:05:00Z">
        <w:r>
          <w:t>description  : Indicates if the mobile connection is in Circuit-Switched Data (GSM-R)</w:t>
        </w:r>
      </w:ins>
    </w:p>
    <w:p w:rsidR="000C3532" w:rsidRDefault="000C3532" w:rsidP="000C3532">
      <w:pPr>
        <w:pStyle w:val="ADANB"/>
        <w:rPr>
          <w:ins w:id="5993" w:author="3.0" w:date="2014-08-28T16:05:00Z"/>
        </w:rPr>
      </w:pPr>
      <w:ins w:id="5994" w:author="3.0" w:date="2014-08-28T16:05:00Z">
        <w:r>
          <w:t xml:space="preserve">                  or in Packet-Switched Data (GPRS);</w:t>
        </w:r>
      </w:ins>
    </w:p>
    <w:p w:rsidR="000C3532" w:rsidRDefault="000C3532" w:rsidP="000C3532">
      <w:pPr>
        <w:pStyle w:val="ADANB"/>
        <w:rPr>
          <w:ins w:id="5995" w:author="3.0" w:date="2014-08-28T16:05:00Z"/>
        </w:rPr>
      </w:pPr>
    </w:p>
    <w:p w:rsidR="000C3532" w:rsidRDefault="000C3532" w:rsidP="000C3532">
      <w:pPr>
        <w:pStyle w:val="ADANB"/>
        <w:rPr>
          <w:ins w:id="5996" w:author="3.0" w:date="2014-08-28T16:05:00Z"/>
        </w:rPr>
      </w:pPr>
    </w:p>
    <w:p w:rsidR="000C3532" w:rsidRDefault="000C3532" w:rsidP="000C3532">
      <w:pPr>
        <w:pStyle w:val="ADANB"/>
        <w:rPr>
          <w:ins w:id="5997" w:author="3.0" w:date="2014-08-28T16:05:00Z"/>
        </w:rPr>
      </w:pPr>
      <w:ins w:id="5998" w:author="3.0" w:date="2014-08-28T16:05:00Z">
        <w:r>
          <w:t>2080. mobile_network_registration (data flow, del) =</w:t>
        </w:r>
      </w:ins>
    </w:p>
    <w:p w:rsidR="000C3532" w:rsidRDefault="000C3532" w:rsidP="000C3532">
      <w:pPr>
        <w:pStyle w:val="ADANB"/>
        <w:rPr>
          <w:ins w:id="5999" w:author="3.0" w:date="2014-08-28T16:05:00Z"/>
        </w:rPr>
      </w:pPr>
      <w:ins w:id="6000" w:author="3.0" w:date="2014-08-28T16:05:00Z">
        <w:r>
          <w:t>["NOT_REGISTERED"|"REGISTER_REQUEST"|"REGISTER_CONFIRM"].</w:t>
        </w:r>
      </w:ins>
    </w:p>
    <w:p w:rsidR="000C3532" w:rsidRDefault="000C3532" w:rsidP="000C3532">
      <w:pPr>
        <w:pStyle w:val="ADANB"/>
        <w:rPr>
          <w:ins w:id="6001" w:author="3.0" w:date="2014-08-28T16:05:00Z"/>
        </w:rPr>
      </w:pPr>
    </w:p>
    <w:p w:rsidR="000C3532" w:rsidRDefault="000C3532" w:rsidP="000C3532">
      <w:pPr>
        <w:pStyle w:val="ADANB"/>
        <w:rPr>
          <w:ins w:id="6002" w:author="3.0" w:date="2014-08-28T16:05:00Z"/>
        </w:rPr>
      </w:pPr>
      <w:ins w:id="6003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6004" w:author="3.0" w:date="2014-08-28T16:05:00Z"/>
        </w:rPr>
      </w:pPr>
      <w:ins w:id="6005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6006" w:author="3.0" w:date="2014-08-28T16:05:00Z"/>
        </w:rPr>
      </w:pPr>
      <w:ins w:id="6007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6008" w:author="3.0" w:date="2014-08-28T16:05:00Z"/>
        </w:rPr>
      </w:pPr>
      <w:ins w:id="6009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6010" w:author="3.0" w:date="2014-08-28T16:05:00Z"/>
        </w:rPr>
      </w:pPr>
      <w:ins w:id="6011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6012" w:author="3.0" w:date="2014-08-28T16:05:00Z"/>
        </w:rPr>
      </w:pPr>
      <w:ins w:id="6013" w:author="3.0" w:date="2014-08-28T16:05:00Z">
        <w:r>
          <w:t>value names  :  "NOT_REGISTERED"   = the mobile has no registration on-going</w:t>
        </w:r>
      </w:ins>
    </w:p>
    <w:p w:rsidR="000C3532" w:rsidRDefault="000C3532" w:rsidP="000C3532">
      <w:pPr>
        <w:pStyle w:val="ADANB"/>
        <w:rPr>
          <w:ins w:id="6014" w:author="3.0" w:date="2014-08-28T16:05:00Z"/>
        </w:rPr>
      </w:pPr>
      <w:ins w:id="6015" w:author="3.0" w:date="2014-08-28T16:05:00Z">
        <w:r>
          <w:t xml:space="preserve">                  "REGISTER_REQUEST" = the mobile is under registration</w:t>
        </w:r>
      </w:ins>
    </w:p>
    <w:p w:rsidR="000C3532" w:rsidRDefault="000C3532" w:rsidP="000C3532">
      <w:pPr>
        <w:pStyle w:val="ADANB"/>
        <w:rPr>
          <w:ins w:id="6016" w:author="3.0" w:date="2014-08-28T16:05:00Z"/>
        </w:rPr>
      </w:pPr>
      <w:ins w:id="6017" w:author="3.0" w:date="2014-08-28T16:05:00Z">
        <w:r>
          <w:t xml:space="preserve">                  "REGISTER_CONFIRM" = the mobile is registred to a network</w:t>
        </w:r>
      </w:ins>
    </w:p>
    <w:p w:rsidR="000C3532" w:rsidRDefault="000C3532" w:rsidP="000C3532">
      <w:pPr>
        <w:pStyle w:val="ADANB"/>
        <w:rPr>
          <w:ins w:id="6018" w:author="3.0" w:date="2014-08-28T16:05:00Z"/>
        </w:rPr>
      </w:pPr>
      <w:ins w:id="6019" w:author="3.0" w:date="2014-08-28T16:05:00Z">
        <w:r>
          <w:t>description  : status of radio mobile registration to the network</w:t>
        </w:r>
      </w:ins>
    </w:p>
    <w:p w:rsidR="000C3532" w:rsidRDefault="000C3532" w:rsidP="000C3532">
      <w:pPr>
        <w:pStyle w:val="ADANB"/>
        <w:rPr>
          <w:ins w:id="6020" w:author="3.0" w:date="2014-08-28T16:05:00Z"/>
        </w:rPr>
      </w:pPr>
    </w:p>
    <w:p w:rsidR="000C3532" w:rsidRDefault="000C3532" w:rsidP="000C3532">
      <w:pPr>
        <w:pStyle w:val="ADANB"/>
        <w:rPr>
          <w:ins w:id="6021" w:author="3.0" w:date="2014-08-28T16:05:00Z"/>
        </w:rPr>
      </w:pPr>
    </w:p>
    <w:p w:rsidR="000C3532" w:rsidRDefault="000C3532" w:rsidP="000C3532">
      <w:pPr>
        <w:pStyle w:val="ADANB"/>
        <w:rPr>
          <w:ins w:id="6022" w:author="3.0" w:date="2014-08-28T16:05:00Z"/>
        </w:rPr>
      </w:pPr>
      <w:ins w:id="6023" w:author="3.0" w:date="2014-08-28T16:05:00Z">
        <w:r>
          <w:t>2081. mobile_PDP_context (data flow, del) =</w:t>
        </w:r>
      </w:ins>
    </w:p>
    <w:p w:rsidR="000C3532" w:rsidRDefault="000C3532" w:rsidP="000C3532">
      <w:pPr>
        <w:pStyle w:val="ADANB"/>
        <w:rPr>
          <w:ins w:id="6024" w:author="3.0" w:date="2014-08-28T16:05:00Z"/>
        </w:rPr>
      </w:pPr>
      <w:ins w:id="6025" w:author="3.0" w:date="2014-08-28T16:05:00Z">
        <w:r>
          <w:t>["NOT_ACTIVATED"|"ACTIVATION_REQUEST"|"ACTIVATION_CONFIRM"].</w:t>
        </w:r>
      </w:ins>
    </w:p>
    <w:p w:rsidR="000C3532" w:rsidRDefault="000C3532" w:rsidP="000C3532">
      <w:pPr>
        <w:pStyle w:val="ADANB"/>
        <w:rPr>
          <w:ins w:id="6026" w:author="3.0" w:date="2014-08-28T16:05:00Z"/>
        </w:rPr>
      </w:pPr>
    </w:p>
    <w:p w:rsidR="000C3532" w:rsidRDefault="000C3532" w:rsidP="000C3532">
      <w:pPr>
        <w:pStyle w:val="ADANB"/>
        <w:rPr>
          <w:ins w:id="6027" w:author="3.0" w:date="2014-08-28T16:05:00Z"/>
        </w:rPr>
      </w:pPr>
      <w:ins w:id="6028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6029" w:author="3.0" w:date="2014-08-28T16:05:00Z"/>
        </w:rPr>
      </w:pPr>
      <w:ins w:id="6030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6031" w:author="3.0" w:date="2014-08-28T16:05:00Z"/>
        </w:rPr>
      </w:pPr>
      <w:ins w:id="6032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6033" w:author="3.0" w:date="2014-08-28T16:05:00Z"/>
        </w:rPr>
      </w:pPr>
      <w:ins w:id="6034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6035" w:author="3.0" w:date="2014-08-28T16:05:00Z"/>
        </w:rPr>
      </w:pPr>
      <w:ins w:id="6036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6037" w:author="3.0" w:date="2014-08-28T16:05:00Z"/>
        </w:rPr>
      </w:pPr>
      <w:ins w:id="6038" w:author="3.0" w:date="2014-08-28T16:05:00Z">
        <w:r>
          <w:t>value names  :  "NOT_ACTIVATED"      = the mobile has no PDP context activation on-going</w:t>
        </w:r>
      </w:ins>
    </w:p>
    <w:p w:rsidR="000C3532" w:rsidRDefault="000C3532" w:rsidP="000C3532">
      <w:pPr>
        <w:pStyle w:val="ADANB"/>
        <w:rPr>
          <w:ins w:id="6039" w:author="3.0" w:date="2014-08-28T16:05:00Z"/>
        </w:rPr>
      </w:pPr>
      <w:ins w:id="6040" w:author="3.0" w:date="2014-08-28T16:05:00Z">
        <w:r>
          <w:t xml:space="preserve">                  "ACTIVATION_REQUEST" = the mobile is activating a PDP context</w:t>
        </w:r>
      </w:ins>
    </w:p>
    <w:p w:rsidR="000C3532" w:rsidRDefault="000C3532" w:rsidP="000C3532">
      <w:pPr>
        <w:pStyle w:val="ADANB"/>
        <w:rPr>
          <w:ins w:id="6041" w:author="3.0" w:date="2014-08-28T16:05:00Z"/>
        </w:rPr>
      </w:pPr>
      <w:ins w:id="6042" w:author="3.0" w:date="2014-08-28T16:05:00Z">
        <w:r>
          <w:t xml:space="preserve">                  "ACTIVATION_CONFIRM" = the mobile PDP context is activated</w:t>
        </w:r>
      </w:ins>
    </w:p>
    <w:p w:rsidR="000C3532" w:rsidRDefault="000C3532" w:rsidP="000C3532">
      <w:pPr>
        <w:pStyle w:val="ADANB"/>
        <w:rPr>
          <w:ins w:id="6043" w:author="3.0" w:date="2014-08-28T16:05:00Z"/>
        </w:rPr>
      </w:pPr>
      <w:ins w:id="6044" w:author="3.0" w:date="2014-08-28T16:05:00Z">
        <w:r>
          <w:t>description  : status of radio mobile PDP context activation;</w:t>
        </w:r>
      </w:ins>
    </w:p>
    <w:p w:rsidR="000C3532" w:rsidRDefault="000C3532" w:rsidP="000C3532">
      <w:pPr>
        <w:pStyle w:val="ADANB"/>
        <w:rPr>
          <w:ins w:id="6045" w:author="3.0" w:date="2014-08-28T16:05:00Z"/>
        </w:rPr>
      </w:pPr>
    </w:p>
    <w:p w:rsidR="000C3532" w:rsidRDefault="000C3532" w:rsidP="000C3532">
      <w:pPr>
        <w:pStyle w:val="ADANB"/>
        <w:rPr>
          <w:ins w:id="6046" w:author="3.0" w:date="2014-08-28T16:05:00Z"/>
        </w:rPr>
      </w:pPr>
    </w:p>
    <w:p w:rsidR="000C3532" w:rsidRDefault="000C3532" w:rsidP="000C3532">
      <w:pPr>
        <w:pStyle w:val="ADANB"/>
        <w:rPr>
          <w:ins w:id="6047" w:author="3.0" w:date="2014-08-28T16:05:00Z"/>
        </w:rPr>
      </w:pPr>
      <w:ins w:id="6048" w:author="3.0" w:date="2014-08-28T16:05:00Z">
        <w:r>
          <w:t>1354. EUROLOOP_input_info (data flow) =</w:t>
        </w:r>
      </w:ins>
    </w:p>
    <w:p w:rsidR="000C3532" w:rsidRDefault="000C3532" w:rsidP="000C3532">
      <w:pPr>
        <w:pStyle w:val="ADANB"/>
        <w:rPr>
          <w:ins w:id="6049" w:author="3.0" w:date="2014-08-28T16:05:00Z"/>
        </w:rPr>
      </w:pPr>
      <w:ins w:id="6050" w:author="3.0" w:date="2014-08-28T16:05:00Z">
        <w:r>
          <w:t>EUROLOOP_input_msgs_info</w:t>
        </w:r>
      </w:ins>
    </w:p>
    <w:p w:rsidR="000C3532" w:rsidRDefault="000C3532" w:rsidP="000C3532">
      <w:pPr>
        <w:pStyle w:val="ADANB"/>
        <w:rPr>
          <w:ins w:id="6051" w:author="3.0" w:date="2014-08-28T16:05:00Z"/>
        </w:rPr>
      </w:pPr>
      <w:ins w:id="6052" w:author="3.0" w:date="2014-08-28T16:05:00Z">
        <w:r>
          <w:t>+EUROLOOP_receiver_failure_info.</w:t>
        </w:r>
      </w:ins>
    </w:p>
    <w:p w:rsidR="000C3532" w:rsidRDefault="000C3532" w:rsidP="000C3532">
      <w:pPr>
        <w:pStyle w:val="ADANB"/>
        <w:rPr>
          <w:ins w:id="6053" w:author="3.0" w:date="2014-08-28T16:05:00Z"/>
        </w:rPr>
      </w:pPr>
    </w:p>
    <w:p w:rsidR="000C3532" w:rsidRDefault="000C3532" w:rsidP="000C3532">
      <w:pPr>
        <w:pStyle w:val="ADANB"/>
        <w:rPr>
          <w:ins w:id="6054" w:author="3.0" w:date="2014-08-28T16:05:00Z"/>
        </w:rPr>
      </w:pPr>
      <w:ins w:id="6055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6056" w:author="3.0" w:date="2014-08-28T16:05:00Z"/>
        </w:rPr>
      </w:pPr>
      <w:ins w:id="6057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6058" w:author="3.0" w:date="2014-08-28T16:05:00Z"/>
        </w:rPr>
      </w:pPr>
      <w:ins w:id="6059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6060" w:author="3.0" w:date="2014-08-28T16:05:00Z"/>
        </w:rPr>
      </w:pPr>
      <w:ins w:id="6061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6062" w:author="3.0" w:date="2014-08-28T16:05:00Z"/>
        </w:rPr>
      </w:pPr>
      <w:ins w:id="6063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6064" w:author="3.0" w:date="2014-08-28T16:05:00Z"/>
        </w:rPr>
      </w:pPr>
      <w:ins w:id="6065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6066" w:author="3.0" w:date="2014-08-28T16:05:00Z"/>
        </w:rPr>
      </w:pPr>
      <w:ins w:id="6067" w:author="3.0" w:date="2014-08-28T16:05:00Z">
        <w:r>
          <w:t>description  : EUROLOOP input information</w:t>
        </w:r>
      </w:ins>
    </w:p>
    <w:p w:rsidR="000C3532" w:rsidRDefault="000C3532" w:rsidP="000C3532">
      <w:pPr>
        <w:pStyle w:val="ADANB"/>
        <w:rPr>
          <w:ins w:id="6068" w:author="3.0" w:date="2014-08-28T16:05:00Z"/>
        </w:rPr>
      </w:pPr>
    </w:p>
    <w:p w:rsidR="000C3532" w:rsidRDefault="000C3532" w:rsidP="000C3532">
      <w:pPr>
        <w:pStyle w:val="ADANB"/>
        <w:rPr>
          <w:ins w:id="6069" w:author="3.0" w:date="2014-08-28T16:05:00Z"/>
        </w:rPr>
      </w:pPr>
    </w:p>
    <w:p w:rsidR="000C3532" w:rsidRDefault="000C3532" w:rsidP="000C3532">
      <w:pPr>
        <w:pStyle w:val="ADANB"/>
        <w:rPr>
          <w:ins w:id="6070" w:author="3.0" w:date="2014-08-28T16:05:00Z"/>
        </w:rPr>
      </w:pPr>
      <w:ins w:id="6071" w:author="3.0" w:date="2014-08-28T16:05:00Z">
        <w:r>
          <w:t>1357. EUROLOOP_input_msgs_info (data flow) =</w:t>
        </w:r>
      </w:ins>
    </w:p>
    <w:p w:rsidR="000C3532" w:rsidRDefault="000C3532" w:rsidP="000C3532">
      <w:pPr>
        <w:pStyle w:val="ADANB"/>
        <w:rPr>
          <w:ins w:id="6072" w:author="3.0" w:date="2014-08-28T16:05:00Z"/>
        </w:rPr>
      </w:pPr>
      <w:ins w:id="6073" w:author="3.0" w:date="2014-08-28T16:05:00Z">
        <w:r>
          <w:t>max_n_of_EUROLOOP_input_msgs{</w:t>
        </w:r>
      </w:ins>
    </w:p>
    <w:p w:rsidR="000C3532" w:rsidRDefault="000C3532" w:rsidP="000C3532">
      <w:pPr>
        <w:pStyle w:val="ADANB"/>
        <w:rPr>
          <w:ins w:id="6074" w:author="3.0" w:date="2014-08-28T16:05:00Z"/>
        </w:rPr>
      </w:pPr>
      <w:ins w:id="6075" w:author="3.0" w:date="2014-08-28T16:05:00Z">
        <w:r>
          <w:t>EUROLOOP_input_msg_info</w:t>
        </w:r>
      </w:ins>
    </w:p>
    <w:p w:rsidR="000C3532" w:rsidRDefault="000C3532" w:rsidP="000C3532">
      <w:pPr>
        <w:pStyle w:val="ADANB"/>
        <w:rPr>
          <w:ins w:id="6076" w:author="3.0" w:date="2014-08-28T16:05:00Z"/>
        </w:rPr>
      </w:pPr>
      <w:ins w:id="6077" w:author="3.0" w:date="2014-08-28T16:05:00Z">
        <w:r>
          <w:t>+EUROLOOP_reception_time_stamp</w:t>
        </w:r>
      </w:ins>
    </w:p>
    <w:p w:rsidR="000C3532" w:rsidRDefault="000C3532" w:rsidP="000C3532">
      <w:pPr>
        <w:pStyle w:val="ADANB"/>
        <w:rPr>
          <w:ins w:id="6078" w:author="3.0" w:date="2014-08-28T16:05:00Z"/>
        </w:rPr>
      </w:pPr>
      <w:ins w:id="6079" w:author="3.0" w:date="2014-08-28T16:05:00Z">
        <w:r>
          <w:t>}max_n_of_EUROLOOP_input_msgs.</w:t>
        </w:r>
      </w:ins>
    </w:p>
    <w:p w:rsidR="000C3532" w:rsidRDefault="000C3532" w:rsidP="000C3532">
      <w:pPr>
        <w:pStyle w:val="ADANB"/>
        <w:rPr>
          <w:ins w:id="6080" w:author="3.0" w:date="2014-08-28T16:05:00Z"/>
        </w:rPr>
      </w:pPr>
    </w:p>
    <w:p w:rsidR="000C3532" w:rsidRDefault="000C3532" w:rsidP="000C3532">
      <w:pPr>
        <w:pStyle w:val="ADANB"/>
        <w:rPr>
          <w:ins w:id="6081" w:author="3.0" w:date="2014-08-28T16:05:00Z"/>
        </w:rPr>
      </w:pPr>
      <w:ins w:id="6082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6083" w:author="3.0" w:date="2014-08-28T16:05:00Z"/>
        </w:rPr>
      </w:pPr>
      <w:ins w:id="6084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6085" w:author="3.0" w:date="2014-08-28T16:05:00Z"/>
        </w:rPr>
      </w:pPr>
      <w:ins w:id="6086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6087" w:author="3.0" w:date="2014-08-28T16:05:00Z"/>
        </w:rPr>
      </w:pPr>
      <w:ins w:id="6088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6089" w:author="3.0" w:date="2014-08-28T16:05:00Z"/>
        </w:rPr>
      </w:pPr>
      <w:ins w:id="6090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6091" w:author="3.0" w:date="2014-08-28T16:05:00Z"/>
        </w:rPr>
      </w:pPr>
      <w:ins w:id="6092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6093" w:author="3.0" w:date="2014-08-28T16:05:00Z"/>
        </w:rPr>
      </w:pPr>
      <w:ins w:id="6094" w:author="3.0" w:date="2014-08-28T16:05:00Z">
        <w:r>
          <w:t>description  : EUROLOOP input messages information</w:t>
        </w:r>
      </w:ins>
    </w:p>
    <w:p w:rsidR="000C3532" w:rsidRDefault="000C3532" w:rsidP="000C3532">
      <w:pPr>
        <w:pStyle w:val="ADANB"/>
        <w:rPr>
          <w:ins w:id="6095" w:author="3.0" w:date="2014-08-28T16:05:00Z"/>
        </w:rPr>
      </w:pPr>
    </w:p>
    <w:p w:rsidR="000C3532" w:rsidRDefault="000C3532" w:rsidP="000C3532">
      <w:pPr>
        <w:pStyle w:val="ADANB"/>
        <w:rPr>
          <w:ins w:id="6096" w:author="3.0" w:date="2014-08-28T16:05:00Z"/>
        </w:rPr>
      </w:pPr>
    </w:p>
    <w:p w:rsidR="000C3532" w:rsidRDefault="000C3532" w:rsidP="000C3532">
      <w:pPr>
        <w:pStyle w:val="ADANB"/>
        <w:rPr>
          <w:ins w:id="6097" w:author="3.0" w:date="2014-08-28T16:05:00Z"/>
        </w:rPr>
      </w:pPr>
      <w:ins w:id="6098" w:author="3.0" w:date="2014-08-28T16:05:00Z">
        <w:r>
          <w:t>2009. max_n_of_EUROLOOP_input_msgs (data flow, pel) =</w:t>
        </w:r>
      </w:ins>
    </w:p>
    <w:p w:rsidR="000C3532" w:rsidRDefault="000C3532" w:rsidP="000C3532">
      <w:pPr>
        <w:pStyle w:val="ADANB"/>
        <w:rPr>
          <w:ins w:id="6099" w:author="3.0" w:date="2014-08-28T16:05:00Z"/>
        </w:rPr>
      </w:pPr>
      <w:ins w:id="6100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6101" w:author="3.0" w:date="2014-08-28T16:05:00Z"/>
        </w:rPr>
      </w:pPr>
    </w:p>
    <w:p w:rsidR="000C3532" w:rsidRDefault="000C3532" w:rsidP="000C3532">
      <w:pPr>
        <w:pStyle w:val="ADANB"/>
        <w:rPr>
          <w:ins w:id="6102" w:author="3.0" w:date="2014-08-28T16:05:00Z"/>
        </w:rPr>
      </w:pPr>
      <w:ins w:id="6103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6104" w:author="3.0" w:date="2014-08-28T16:05:00Z"/>
        </w:rPr>
      </w:pPr>
      <w:ins w:id="6105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6106" w:author="3.0" w:date="2014-08-28T16:05:00Z"/>
        </w:rPr>
      </w:pPr>
      <w:ins w:id="6107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6108" w:author="3.0" w:date="2014-08-28T16:05:00Z"/>
        </w:rPr>
      </w:pPr>
      <w:ins w:id="6109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6110" w:author="3.0" w:date="2014-08-28T16:05:00Z"/>
        </w:rPr>
      </w:pPr>
      <w:ins w:id="6111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6112" w:author="3.0" w:date="2014-08-28T16:05:00Z"/>
        </w:rPr>
      </w:pPr>
      <w:ins w:id="6113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6114" w:author="3.0" w:date="2014-08-28T16:05:00Z"/>
        </w:rPr>
      </w:pPr>
      <w:ins w:id="6115" w:author="3.0" w:date="2014-08-28T16:05:00Z">
        <w:r>
          <w:t xml:space="preserve">description  : maximum number of input EUROLOOP messages. </w:t>
        </w:r>
      </w:ins>
    </w:p>
    <w:p w:rsidR="000C3532" w:rsidRDefault="000C3532" w:rsidP="000C3532">
      <w:pPr>
        <w:pStyle w:val="ADANB"/>
        <w:rPr>
          <w:ins w:id="6116" w:author="3.0" w:date="2014-08-28T16:05:00Z"/>
        </w:rPr>
      </w:pPr>
      <w:ins w:id="6117" w:author="3.0" w:date="2014-08-28T16:05:00Z">
        <w:r>
          <w:t>This number is equal to 1(only the last received message is</w:t>
        </w:r>
      </w:ins>
    </w:p>
    <w:p w:rsidR="000C3532" w:rsidRDefault="000C3532" w:rsidP="000C3532">
      <w:pPr>
        <w:pStyle w:val="ADANB"/>
        <w:rPr>
          <w:ins w:id="6118" w:author="3.0" w:date="2014-08-28T16:05:00Z"/>
        </w:rPr>
      </w:pPr>
      <w:ins w:id="6119" w:author="3.0" w:date="2014-08-28T16:05:00Z">
        <w:r>
          <w:t>considered).</w:t>
        </w:r>
      </w:ins>
    </w:p>
    <w:p w:rsidR="000C3532" w:rsidRDefault="000C3532" w:rsidP="000C3532">
      <w:pPr>
        <w:pStyle w:val="ADANB"/>
        <w:rPr>
          <w:ins w:id="6120" w:author="3.0" w:date="2014-08-28T16:05:00Z"/>
        </w:rPr>
      </w:pPr>
    </w:p>
    <w:p w:rsidR="000C3532" w:rsidRDefault="000C3532" w:rsidP="000C3532">
      <w:pPr>
        <w:pStyle w:val="ADANB"/>
        <w:rPr>
          <w:ins w:id="6121" w:author="3.0" w:date="2014-08-28T16:05:00Z"/>
        </w:rPr>
      </w:pPr>
    </w:p>
    <w:p w:rsidR="000C3532" w:rsidRDefault="000C3532" w:rsidP="000C3532">
      <w:pPr>
        <w:pStyle w:val="ADANB"/>
        <w:rPr>
          <w:ins w:id="6122" w:author="3.0" w:date="2014-08-28T16:05:00Z"/>
        </w:rPr>
      </w:pPr>
    </w:p>
    <w:p w:rsidR="000C3532" w:rsidRDefault="000C3532" w:rsidP="000C3532">
      <w:pPr>
        <w:pStyle w:val="ADANB"/>
        <w:rPr>
          <w:ins w:id="6123" w:author="3.0" w:date="2014-08-28T16:05:00Z"/>
        </w:rPr>
      </w:pPr>
      <w:ins w:id="6124" w:author="3.0" w:date="2014-08-28T16:05:00Z">
        <w:r>
          <w:t>1356. EUROLOOP_input_msg_info (data flow) =</w:t>
        </w:r>
      </w:ins>
    </w:p>
    <w:p w:rsidR="000C3532" w:rsidRDefault="000C3532" w:rsidP="000C3532">
      <w:pPr>
        <w:pStyle w:val="ADANB"/>
        <w:rPr>
          <w:ins w:id="6125" w:author="3.0" w:date="2014-08-28T16:05:00Z"/>
        </w:rPr>
      </w:pPr>
      <w:ins w:id="6126" w:author="3.0" w:date="2014-08-28T16:05:00Z">
        <w:r>
          <w:t>loop_message_received</w:t>
        </w:r>
      </w:ins>
    </w:p>
    <w:p w:rsidR="000C3532" w:rsidRDefault="000C3532" w:rsidP="000C3532">
      <w:pPr>
        <w:pStyle w:val="ADANB"/>
        <w:rPr>
          <w:ins w:id="6127" w:author="3.0" w:date="2014-08-28T16:05:00Z"/>
        </w:rPr>
      </w:pPr>
      <w:ins w:id="6128" w:author="3.0" w:date="2014-08-28T16:05:00Z">
        <w:r>
          <w:t>+coded_EUROLOOP_input_msg.</w:t>
        </w:r>
      </w:ins>
    </w:p>
    <w:p w:rsidR="000C3532" w:rsidRDefault="000C3532" w:rsidP="000C3532">
      <w:pPr>
        <w:pStyle w:val="ADANB"/>
        <w:rPr>
          <w:ins w:id="6129" w:author="3.0" w:date="2014-08-28T16:05:00Z"/>
        </w:rPr>
      </w:pPr>
    </w:p>
    <w:p w:rsidR="000C3532" w:rsidRDefault="000C3532" w:rsidP="000C3532">
      <w:pPr>
        <w:pStyle w:val="ADANB"/>
        <w:rPr>
          <w:ins w:id="6130" w:author="3.0" w:date="2014-08-28T16:05:00Z"/>
        </w:rPr>
      </w:pPr>
      <w:ins w:id="6131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6132" w:author="3.0" w:date="2014-08-28T16:05:00Z"/>
        </w:rPr>
      </w:pPr>
      <w:ins w:id="6133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6134" w:author="3.0" w:date="2014-08-28T16:05:00Z"/>
        </w:rPr>
      </w:pPr>
      <w:ins w:id="6135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6136" w:author="3.0" w:date="2014-08-28T16:05:00Z"/>
        </w:rPr>
      </w:pPr>
      <w:ins w:id="6137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6138" w:author="3.0" w:date="2014-08-28T16:05:00Z"/>
        </w:rPr>
      </w:pPr>
      <w:ins w:id="6139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6140" w:author="3.0" w:date="2014-08-28T16:05:00Z"/>
        </w:rPr>
      </w:pPr>
      <w:ins w:id="6141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6142" w:author="3.0" w:date="2014-08-28T16:05:00Z"/>
        </w:rPr>
      </w:pPr>
      <w:ins w:id="6143" w:author="3.0" w:date="2014-08-28T16:05:00Z">
        <w:r>
          <w:t>description  : EUROLOOP input message information</w:t>
        </w:r>
      </w:ins>
    </w:p>
    <w:p w:rsidR="000C3532" w:rsidRDefault="000C3532" w:rsidP="000C3532">
      <w:pPr>
        <w:pStyle w:val="ADANB"/>
        <w:rPr>
          <w:ins w:id="6144" w:author="3.0" w:date="2014-08-28T16:05:00Z"/>
        </w:rPr>
      </w:pPr>
    </w:p>
    <w:p w:rsidR="000C3532" w:rsidRDefault="000C3532" w:rsidP="000C3532">
      <w:pPr>
        <w:pStyle w:val="ADANB"/>
        <w:rPr>
          <w:ins w:id="6145" w:author="3.0" w:date="2014-08-28T16:05:00Z"/>
        </w:rPr>
      </w:pPr>
    </w:p>
    <w:p w:rsidR="000C3532" w:rsidRDefault="000C3532" w:rsidP="000C3532">
      <w:pPr>
        <w:pStyle w:val="ADANB"/>
        <w:rPr>
          <w:ins w:id="6146" w:author="3.0" w:date="2014-08-28T16:05:00Z"/>
        </w:rPr>
      </w:pPr>
      <w:ins w:id="6147" w:author="3.0" w:date="2014-08-28T16:05:00Z">
        <w:r>
          <w:t>1905. loop_message_received (data flow, del) =</w:t>
        </w:r>
      </w:ins>
    </w:p>
    <w:p w:rsidR="000C3532" w:rsidRDefault="000C3532" w:rsidP="000C3532">
      <w:pPr>
        <w:pStyle w:val="ADANB"/>
        <w:rPr>
          <w:ins w:id="6148" w:author="3.0" w:date="2014-08-28T16:05:00Z"/>
        </w:rPr>
      </w:pPr>
      <w:ins w:id="6149" w:author="3.0" w:date="2014-08-28T16:05:00Z">
        <w:r>
          <w:t>["NONE"|"NEW"|"SAME"].</w:t>
        </w:r>
      </w:ins>
    </w:p>
    <w:p w:rsidR="000C3532" w:rsidRDefault="000C3532" w:rsidP="000C3532">
      <w:pPr>
        <w:pStyle w:val="ADANB"/>
        <w:rPr>
          <w:ins w:id="6150" w:author="3.0" w:date="2014-08-28T16:05:00Z"/>
        </w:rPr>
      </w:pPr>
    </w:p>
    <w:p w:rsidR="000C3532" w:rsidRDefault="000C3532" w:rsidP="000C3532">
      <w:pPr>
        <w:pStyle w:val="ADANB"/>
        <w:rPr>
          <w:ins w:id="6151" w:author="3.0" w:date="2014-08-28T16:05:00Z"/>
        </w:rPr>
      </w:pPr>
      <w:ins w:id="6152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6153" w:author="3.0" w:date="2014-08-28T16:05:00Z"/>
        </w:rPr>
      </w:pPr>
      <w:ins w:id="6154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6155" w:author="3.0" w:date="2014-08-28T16:05:00Z"/>
        </w:rPr>
      </w:pPr>
      <w:ins w:id="6156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6157" w:author="3.0" w:date="2014-08-28T16:05:00Z"/>
        </w:rPr>
      </w:pPr>
      <w:ins w:id="6158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6159" w:author="3.0" w:date="2014-08-28T16:05:00Z"/>
        </w:rPr>
      </w:pPr>
      <w:ins w:id="6160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6161" w:author="3.0" w:date="2014-08-28T16:05:00Z"/>
        </w:rPr>
      </w:pPr>
      <w:ins w:id="6162" w:author="3.0" w:date="2014-08-28T16:05:00Z">
        <w:r>
          <w:t>value names  :  "NONE"=the message is not present</w:t>
        </w:r>
      </w:ins>
    </w:p>
    <w:p w:rsidR="000C3532" w:rsidRDefault="000C3532" w:rsidP="000C3532">
      <w:pPr>
        <w:pStyle w:val="ADANB"/>
        <w:rPr>
          <w:ins w:id="6163" w:author="3.0" w:date="2014-08-28T16:05:00Z"/>
        </w:rPr>
      </w:pPr>
      <w:ins w:id="6164" w:author="3.0" w:date="2014-08-28T16:05:00Z">
        <w:r>
          <w:t xml:space="preserve">                  "NEW" =a new loop message (different from</w:t>
        </w:r>
      </w:ins>
    </w:p>
    <w:p w:rsidR="000C3532" w:rsidRDefault="000C3532" w:rsidP="000C3532">
      <w:pPr>
        <w:pStyle w:val="ADANB"/>
        <w:rPr>
          <w:ins w:id="6165" w:author="3.0" w:date="2014-08-28T16:05:00Z"/>
        </w:rPr>
      </w:pPr>
      <w:ins w:id="6166" w:author="3.0" w:date="2014-08-28T16:05:00Z">
        <w:r>
          <w:t xml:space="preserve">                           the previous one) is received</w:t>
        </w:r>
      </w:ins>
    </w:p>
    <w:p w:rsidR="000C3532" w:rsidRDefault="000C3532" w:rsidP="000C3532">
      <w:pPr>
        <w:pStyle w:val="ADANB"/>
        <w:rPr>
          <w:ins w:id="6167" w:author="3.0" w:date="2014-08-28T16:05:00Z"/>
        </w:rPr>
      </w:pPr>
      <w:ins w:id="6168" w:author="3.0" w:date="2014-08-28T16:05:00Z">
        <w:r>
          <w:t xml:space="preserve">                  "SAME"=the same loop message than the</w:t>
        </w:r>
      </w:ins>
    </w:p>
    <w:p w:rsidR="000C3532" w:rsidRDefault="000C3532" w:rsidP="000C3532">
      <w:pPr>
        <w:pStyle w:val="ADANB"/>
        <w:rPr>
          <w:ins w:id="6169" w:author="3.0" w:date="2014-08-28T16:05:00Z"/>
        </w:rPr>
      </w:pPr>
      <w:ins w:id="6170" w:author="3.0" w:date="2014-08-28T16:05:00Z">
        <w:r>
          <w:t xml:space="preserve">                           previous one is received again</w:t>
        </w:r>
      </w:ins>
    </w:p>
    <w:p w:rsidR="000C3532" w:rsidRDefault="000C3532" w:rsidP="000C3532">
      <w:pPr>
        <w:pStyle w:val="ADANB"/>
        <w:rPr>
          <w:ins w:id="6171" w:author="3.0" w:date="2014-08-28T16:05:00Z"/>
        </w:rPr>
      </w:pPr>
      <w:ins w:id="6172" w:author="3.0" w:date="2014-08-28T16:05:00Z">
        <w:r>
          <w:t>description  : Indicates the type of the received euroloop</w:t>
        </w:r>
      </w:ins>
    </w:p>
    <w:p w:rsidR="000C3532" w:rsidRDefault="000C3532" w:rsidP="000C3532">
      <w:pPr>
        <w:pStyle w:val="ADANB"/>
        <w:rPr>
          <w:ins w:id="6173" w:author="3.0" w:date="2014-08-28T16:05:00Z"/>
        </w:rPr>
      </w:pPr>
      <w:ins w:id="6174" w:author="3.0" w:date="2014-08-28T16:05:00Z">
        <w:r>
          <w:t xml:space="preserve">                  message</w:t>
        </w:r>
      </w:ins>
    </w:p>
    <w:p w:rsidR="000C3532" w:rsidRDefault="000C3532" w:rsidP="000C3532">
      <w:pPr>
        <w:pStyle w:val="ADANB"/>
        <w:rPr>
          <w:ins w:id="6175" w:author="3.0" w:date="2014-08-28T16:05:00Z"/>
        </w:rPr>
      </w:pPr>
    </w:p>
    <w:p w:rsidR="000C3532" w:rsidRDefault="000C3532" w:rsidP="000C3532">
      <w:pPr>
        <w:pStyle w:val="ADANB"/>
        <w:rPr>
          <w:ins w:id="6176" w:author="3.0" w:date="2014-08-28T16:05:00Z"/>
        </w:rPr>
      </w:pPr>
    </w:p>
    <w:p w:rsidR="000C3532" w:rsidRDefault="000C3532" w:rsidP="000C3532">
      <w:pPr>
        <w:pStyle w:val="ADANB"/>
        <w:rPr>
          <w:ins w:id="6177" w:author="3.0" w:date="2014-08-28T16:05:00Z"/>
        </w:rPr>
      </w:pPr>
      <w:ins w:id="6178" w:author="3.0" w:date="2014-08-28T16:05:00Z">
        <w:r>
          <w:t>656. coded_EUROLOOP_input_msg (data flow) =</w:t>
        </w:r>
      </w:ins>
    </w:p>
    <w:p w:rsidR="000C3532" w:rsidRDefault="000C3532" w:rsidP="000C3532">
      <w:pPr>
        <w:pStyle w:val="ADANB"/>
        <w:rPr>
          <w:ins w:id="6179" w:author="3.0" w:date="2014-08-28T16:05:00Z"/>
        </w:rPr>
      </w:pPr>
      <w:ins w:id="6180" w:author="3.0" w:date="2014-08-28T16:05:00Z">
        <w:r>
          <w:t>n_of_bits_in_EUROLOOP_i_msg{bit}n_of_bits_in_EUROLOOP_i_msg</w:t>
        </w:r>
      </w:ins>
    </w:p>
    <w:p w:rsidR="000C3532" w:rsidRDefault="000C3532" w:rsidP="000C3532">
      <w:pPr>
        <w:pStyle w:val="ADANB"/>
        <w:rPr>
          <w:ins w:id="6181" w:author="3.0" w:date="2014-08-28T16:05:00Z"/>
        </w:rPr>
      </w:pPr>
      <w:ins w:id="6182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6183" w:author="3.0" w:date="2014-08-28T16:05:00Z"/>
        </w:rPr>
      </w:pPr>
      <w:ins w:id="6184" w:author="3.0" w:date="2014-08-28T16:05:00Z">
        <w:r>
          <w:t>full_name    : N/A;</w:t>
        </w:r>
      </w:ins>
    </w:p>
    <w:p w:rsidR="000C3532" w:rsidRDefault="000C3532" w:rsidP="000C3532">
      <w:pPr>
        <w:pStyle w:val="ADANB"/>
        <w:rPr>
          <w:ins w:id="6185" w:author="3.0" w:date="2014-08-28T16:05:00Z"/>
        </w:rPr>
      </w:pPr>
      <w:ins w:id="6186" w:author="3.0" w:date="2014-08-28T16:05:00Z">
        <w:r>
          <w:t>rate         : N/A;</w:t>
        </w:r>
      </w:ins>
    </w:p>
    <w:p w:rsidR="000C3532" w:rsidRDefault="000C3532" w:rsidP="000C3532">
      <w:pPr>
        <w:pStyle w:val="ADANB"/>
        <w:rPr>
          <w:ins w:id="6187" w:author="3.0" w:date="2014-08-28T16:05:00Z"/>
        </w:rPr>
      </w:pPr>
      <w:ins w:id="6188" w:author="3.0" w:date="2014-08-28T16:05:00Z">
        <w:r>
          <w:t>range        : N/A;</w:t>
        </w:r>
      </w:ins>
    </w:p>
    <w:p w:rsidR="000C3532" w:rsidRDefault="000C3532" w:rsidP="000C3532">
      <w:pPr>
        <w:pStyle w:val="ADANB"/>
        <w:rPr>
          <w:ins w:id="6189" w:author="3.0" w:date="2014-08-28T16:05:00Z"/>
        </w:rPr>
      </w:pPr>
      <w:ins w:id="6190" w:author="3.0" w:date="2014-08-28T16:05:00Z">
        <w:r>
          <w:t>resolution   : N/A;</w:t>
        </w:r>
      </w:ins>
    </w:p>
    <w:p w:rsidR="000C3532" w:rsidRDefault="000C3532" w:rsidP="000C3532">
      <w:pPr>
        <w:pStyle w:val="ADANB"/>
        <w:rPr>
          <w:ins w:id="6191" w:author="3.0" w:date="2014-08-28T16:05:00Z"/>
        </w:rPr>
      </w:pPr>
      <w:ins w:id="6192" w:author="3.0" w:date="2014-08-28T16:05:00Z">
        <w:r>
          <w:t>units        : N/A;</w:t>
        </w:r>
      </w:ins>
    </w:p>
    <w:p w:rsidR="000C3532" w:rsidRDefault="000C3532" w:rsidP="000C3532">
      <w:pPr>
        <w:pStyle w:val="ADANB"/>
        <w:rPr>
          <w:ins w:id="6193" w:author="3.0" w:date="2014-08-28T16:05:00Z"/>
        </w:rPr>
      </w:pPr>
      <w:ins w:id="6194" w:author="3.0" w:date="2014-08-28T16:05:00Z">
        <w:r>
          <w:t>value_names  : N/A;</w:t>
        </w:r>
      </w:ins>
    </w:p>
    <w:p w:rsidR="000C3532" w:rsidRDefault="000C3532" w:rsidP="000C3532">
      <w:pPr>
        <w:pStyle w:val="ADANB"/>
        <w:rPr>
          <w:ins w:id="6195" w:author="3.0" w:date="2014-08-28T16:05:00Z"/>
        </w:rPr>
      </w:pPr>
      <w:ins w:id="6196" w:author="3.0" w:date="2014-08-28T16:05:00Z">
        <w:r>
          <w:t>description  : coded EUROLOOP input message</w:t>
        </w:r>
      </w:ins>
    </w:p>
    <w:p w:rsidR="000C3532" w:rsidRDefault="000C3532" w:rsidP="000C3532">
      <w:pPr>
        <w:pStyle w:val="ADANB"/>
        <w:rPr>
          <w:ins w:id="6197" w:author="3.0" w:date="2014-08-28T16:05:00Z"/>
        </w:rPr>
      </w:pPr>
    </w:p>
    <w:p w:rsidR="000C3532" w:rsidRDefault="000C3532" w:rsidP="000C3532">
      <w:pPr>
        <w:pStyle w:val="ADANB"/>
        <w:rPr>
          <w:ins w:id="6198" w:author="3.0" w:date="2014-08-28T16:05:00Z"/>
        </w:rPr>
      </w:pPr>
    </w:p>
    <w:p w:rsidR="000C3532" w:rsidRDefault="000C3532" w:rsidP="000C3532">
      <w:pPr>
        <w:pStyle w:val="ADANB"/>
        <w:rPr>
          <w:ins w:id="6199" w:author="3.0" w:date="2014-08-28T16:05:00Z"/>
        </w:rPr>
      </w:pPr>
      <w:ins w:id="6200" w:author="3.0" w:date="2014-08-28T16:05:00Z">
        <w:r>
          <w:t>2227. n_of_bits_in_EUROLOOP_i_msg (data flow, cel) =</w:t>
        </w:r>
      </w:ins>
    </w:p>
    <w:p w:rsidR="000C3532" w:rsidRDefault="000C3532" w:rsidP="000C3532">
      <w:pPr>
        <w:pStyle w:val="ADANB"/>
        <w:rPr>
          <w:ins w:id="6201" w:author="3.0" w:date="2014-08-28T16:05:00Z"/>
        </w:rPr>
      </w:pPr>
      <w:ins w:id="6202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6203" w:author="3.0" w:date="2014-08-28T16:05:00Z"/>
        </w:rPr>
      </w:pPr>
      <w:ins w:id="6204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6205" w:author="3.0" w:date="2014-08-28T16:05:00Z"/>
        </w:rPr>
      </w:pPr>
      <w:ins w:id="6206" w:author="3.0" w:date="2014-08-28T16:05:00Z">
        <w:r>
          <w:t>full_name    : N/A;</w:t>
        </w:r>
      </w:ins>
    </w:p>
    <w:p w:rsidR="000C3532" w:rsidRDefault="000C3532" w:rsidP="000C3532">
      <w:pPr>
        <w:pStyle w:val="ADANB"/>
        <w:rPr>
          <w:ins w:id="6207" w:author="3.0" w:date="2014-08-28T16:05:00Z"/>
        </w:rPr>
      </w:pPr>
      <w:ins w:id="6208" w:author="3.0" w:date="2014-08-28T16:05:00Z">
        <w:r>
          <w:t>rate         : N/A;</w:t>
        </w:r>
      </w:ins>
    </w:p>
    <w:p w:rsidR="000C3532" w:rsidRDefault="000C3532" w:rsidP="000C3532">
      <w:pPr>
        <w:pStyle w:val="ADANB"/>
        <w:rPr>
          <w:ins w:id="6209" w:author="3.0" w:date="2014-08-28T16:05:00Z"/>
        </w:rPr>
      </w:pPr>
      <w:ins w:id="6210" w:author="3.0" w:date="2014-08-28T16:05:00Z">
        <w:r>
          <w:t>range        : 1..830</w:t>
        </w:r>
      </w:ins>
    </w:p>
    <w:p w:rsidR="000C3532" w:rsidRDefault="000C3532" w:rsidP="000C3532">
      <w:pPr>
        <w:pStyle w:val="ADANB"/>
        <w:rPr>
          <w:ins w:id="6211" w:author="3.0" w:date="2014-08-28T16:05:00Z"/>
        </w:rPr>
      </w:pPr>
      <w:ins w:id="6212" w:author="3.0" w:date="2014-08-28T16:05:00Z">
        <w:r>
          <w:t>resolution   : 1;</w:t>
        </w:r>
      </w:ins>
    </w:p>
    <w:p w:rsidR="000C3532" w:rsidRDefault="000C3532" w:rsidP="000C3532">
      <w:pPr>
        <w:pStyle w:val="ADANB"/>
        <w:rPr>
          <w:ins w:id="6213" w:author="3.0" w:date="2014-08-28T16:05:00Z"/>
        </w:rPr>
      </w:pPr>
      <w:ins w:id="6214" w:author="3.0" w:date="2014-08-28T16:05:00Z">
        <w:r>
          <w:t>units        : N/A;</w:t>
        </w:r>
      </w:ins>
    </w:p>
    <w:p w:rsidR="000C3532" w:rsidRDefault="000C3532" w:rsidP="000C3532">
      <w:pPr>
        <w:pStyle w:val="ADANB"/>
        <w:rPr>
          <w:ins w:id="6215" w:author="3.0" w:date="2014-08-28T16:05:00Z"/>
        </w:rPr>
      </w:pPr>
      <w:ins w:id="6216" w:author="3.0" w:date="2014-08-28T16:05:00Z">
        <w:r>
          <w:t>value_names  : N/A;</w:t>
        </w:r>
      </w:ins>
    </w:p>
    <w:p w:rsidR="000C3532" w:rsidRDefault="000C3532" w:rsidP="000C3532">
      <w:pPr>
        <w:pStyle w:val="ADANB"/>
        <w:rPr>
          <w:ins w:id="6217" w:author="3.0" w:date="2014-08-28T16:05:00Z"/>
        </w:rPr>
      </w:pPr>
      <w:ins w:id="6218" w:author="3.0" w:date="2014-08-28T16:05:00Z">
        <w:r>
          <w:t>description  : number of bits in current EUROLOOP input message</w:t>
        </w:r>
      </w:ins>
    </w:p>
    <w:p w:rsidR="000C3532" w:rsidRDefault="000C3532" w:rsidP="000C3532">
      <w:pPr>
        <w:pStyle w:val="ADANB"/>
        <w:rPr>
          <w:ins w:id="6219" w:author="3.0" w:date="2014-08-28T16:05:00Z"/>
        </w:rPr>
      </w:pPr>
    </w:p>
    <w:p w:rsidR="000C3532" w:rsidRDefault="000C3532" w:rsidP="000C3532">
      <w:pPr>
        <w:pStyle w:val="ADANB"/>
        <w:rPr>
          <w:ins w:id="6220" w:author="3.0" w:date="2014-08-28T16:05:00Z"/>
        </w:rPr>
      </w:pPr>
    </w:p>
    <w:p w:rsidR="000C3532" w:rsidRDefault="000C3532" w:rsidP="000C3532">
      <w:pPr>
        <w:pStyle w:val="ADANB"/>
        <w:rPr>
          <w:ins w:id="6221" w:author="3.0" w:date="2014-08-28T16:05:00Z"/>
        </w:rPr>
      </w:pPr>
    </w:p>
    <w:p w:rsidR="000C3532" w:rsidRDefault="000C3532" w:rsidP="000C3532">
      <w:pPr>
        <w:pStyle w:val="ADANB"/>
        <w:rPr>
          <w:ins w:id="6222" w:author="3.0" w:date="2014-08-28T16:05:00Z"/>
        </w:rPr>
      </w:pPr>
      <w:ins w:id="6223" w:author="3.0" w:date="2014-08-28T16:05:00Z">
        <w:r>
          <w:t>1368. EUROLOOP_reception_time_stamp (data flow, cel) =</w:t>
        </w:r>
      </w:ins>
    </w:p>
    <w:p w:rsidR="000C3532" w:rsidRDefault="000C3532" w:rsidP="000C3532">
      <w:pPr>
        <w:pStyle w:val="ADANB"/>
        <w:rPr>
          <w:ins w:id="6224" w:author="3.0" w:date="2014-08-28T16:05:00Z"/>
        </w:rPr>
      </w:pPr>
      <w:ins w:id="6225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6226" w:author="3.0" w:date="2014-08-28T16:05:00Z"/>
        </w:rPr>
      </w:pPr>
    </w:p>
    <w:p w:rsidR="000C3532" w:rsidRDefault="000C3532" w:rsidP="000C3532">
      <w:pPr>
        <w:pStyle w:val="ADANB"/>
        <w:rPr>
          <w:ins w:id="6227" w:author="3.0" w:date="2014-08-28T16:05:00Z"/>
        </w:rPr>
      </w:pPr>
      <w:ins w:id="6228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6229" w:author="3.0" w:date="2014-08-28T16:05:00Z"/>
        </w:rPr>
      </w:pPr>
      <w:ins w:id="6230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6231" w:author="3.0" w:date="2014-08-28T16:05:00Z"/>
        </w:rPr>
      </w:pPr>
      <w:ins w:id="6232" w:author="3.0" w:date="2014-08-28T16:05:00Z">
        <w:r>
          <w:t>range        : 0..2**31 - 1 (in logical_voted_time reference);</w:t>
        </w:r>
      </w:ins>
    </w:p>
    <w:p w:rsidR="000C3532" w:rsidRDefault="000C3532" w:rsidP="000C3532">
      <w:pPr>
        <w:pStyle w:val="ADANB"/>
        <w:rPr>
          <w:ins w:id="6233" w:author="3.0" w:date="2014-08-28T16:05:00Z"/>
        </w:rPr>
      </w:pPr>
      <w:ins w:id="6234" w:author="3.0" w:date="2014-08-28T16:05:00Z">
        <w:r>
          <w:t>resolution   : 0.01</w:t>
        </w:r>
      </w:ins>
    </w:p>
    <w:p w:rsidR="000C3532" w:rsidRDefault="000C3532" w:rsidP="000C3532">
      <w:pPr>
        <w:pStyle w:val="ADANB"/>
        <w:rPr>
          <w:ins w:id="6235" w:author="3.0" w:date="2014-08-28T16:05:00Z"/>
        </w:rPr>
      </w:pPr>
      <w:ins w:id="6236" w:author="3.0" w:date="2014-08-28T16:05:00Z">
        <w:r>
          <w:t>units        : s;</w:t>
        </w:r>
      </w:ins>
    </w:p>
    <w:p w:rsidR="000C3532" w:rsidRDefault="000C3532" w:rsidP="000C3532">
      <w:pPr>
        <w:pStyle w:val="ADANB"/>
        <w:rPr>
          <w:ins w:id="6237" w:author="3.0" w:date="2014-08-28T16:05:00Z"/>
        </w:rPr>
      </w:pPr>
      <w:ins w:id="6238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6239" w:author="3.0" w:date="2014-08-28T16:05:00Z"/>
        </w:rPr>
      </w:pPr>
      <w:ins w:id="6240" w:author="3.0" w:date="2014-08-28T16:05:00Z">
        <w:r>
          <w:t>description  : time of reception of the EUROLOOP message</w:t>
        </w:r>
      </w:ins>
    </w:p>
    <w:p w:rsidR="000C3532" w:rsidRDefault="000C3532" w:rsidP="000C3532">
      <w:pPr>
        <w:pStyle w:val="ADANB"/>
        <w:rPr>
          <w:ins w:id="6241" w:author="3.0" w:date="2014-08-28T16:05:00Z"/>
        </w:rPr>
      </w:pPr>
    </w:p>
    <w:p w:rsidR="000C3532" w:rsidRDefault="000C3532" w:rsidP="000C3532">
      <w:pPr>
        <w:pStyle w:val="ADANB"/>
        <w:rPr>
          <w:ins w:id="6242" w:author="3.0" w:date="2014-08-28T16:05:00Z"/>
        </w:rPr>
      </w:pPr>
    </w:p>
    <w:p w:rsidR="000C3532" w:rsidRDefault="000C3532" w:rsidP="000C3532">
      <w:pPr>
        <w:pStyle w:val="ADANB"/>
        <w:rPr>
          <w:ins w:id="6243" w:author="3.0" w:date="2014-08-28T16:05:00Z"/>
        </w:rPr>
      </w:pPr>
      <w:ins w:id="6244" w:author="3.0" w:date="2014-08-28T16:05:00Z">
        <w:r>
          <w:t>1365. EUROLOOP_receiver_failure_info (data flow) =</w:t>
        </w:r>
      </w:ins>
    </w:p>
    <w:p w:rsidR="000C3532" w:rsidRDefault="000C3532" w:rsidP="000C3532">
      <w:pPr>
        <w:pStyle w:val="ADANB"/>
        <w:rPr>
          <w:ins w:id="6245" w:author="3.0" w:date="2014-08-28T16:05:00Z"/>
        </w:rPr>
      </w:pPr>
      <w:ins w:id="6246" w:author="3.0" w:date="2014-08-28T16:05:00Z">
        <w:r>
          <w:t>is_present.</w:t>
        </w:r>
      </w:ins>
    </w:p>
    <w:p w:rsidR="000C3532" w:rsidRDefault="000C3532" w:rsidP="000C3532">
      <w:pPr>
        <w:pStyle w:val="ADANB"/>
        <w:rPr>
          <w:ins w:id="6247" w:author="3.0" w:date="2014-08-28T16:05:00Z"/>
        </w:rPr>
      </w:pPr>
    </w:p>
    <w:p w:rsidR="000C3532" w:rsidRDefault="000C3532" w:rsidP="000C3532">
      <w:pPr>
        <w:pStyle w:val="ADANB"/>
        <w:rPr>
          <w:ins w:id="6248" w:author="3.0" w:date="2014-08-28T16:05:00Z"/>
        </w:rPr>
      </w:pPr>
      <w:ins w:id="6249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6250" w:author="3.0" w:date="2014-08-28T16:05:00Z"/>
        </w:rPr>
      </w:pPr>
      <w:ins w:id="6251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6252" w:author="3.0" w:date="2014-08-28T16:05:00Z"/>
        </w:rPr>
      </w:pPr>
      <w:ins w:id="6253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6254" w:author="3.0" w:date="2014-08-28T16:05:00Z"/>
        </w:rPr>
      </w:pPr>
      <w:ins w:id="6255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6256" w:author="3.0" w:date="2014-08-28T16:05:00Z"/>
        </w:rPr>
      </w:pPr>
      <w:ins w:id="6257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6258" w:author="3.0" w:date="2014-08-28T16:05:00Z"/>
        </w:rPr>
      </w:pPr>
      <w:ins w:id="6259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6260" w:author="3.0" w:date="2014-08-28T16:05:00Z"/>
        </w:rPr>
      </w:pPr>
      <w:ins w:id="6261" w:author="3.0" w:date="2014-08-28T16:05:00Z">
        <w:r>
          <w:t>description  : Indicates that the basic has detected the failure</w:t>
        </w:r>
      </w:ins>
    </w:p>
    <w:p w:rsidR="000C3532" w:rsidRDefault="000C3532" w:rsidP="000C3532">
      <w:pPr>
        <w:pStyle w:val="ADANB"/>
        <w:rPr>
          <w:ins w:id="6262" w:author="3.0" w:date="2014-08-28T16:05:00Z"/>
        </w:rPr>
      </w:pPr>
      <w:ins w:id="6263" w:author="3.0" w:date="2014-08-28T16:05:00Z">
        <w:r>
          <w:t xml:space="preserve">                  of the EUROLOOP receiver device;</w:t>
        </w:r>
      </w:ins>
    </w:p>
    <w:p w:rsidR="000C3532" w:rsidRDefault="000C3532" w:rsidP="000C3532">
      <w:pPr>
        <w:pStyle w:val="ADANB"/>
        <w:rPr>
          <w:ins w:id="6264" w:author="3.0" w:date="2014-08-28T16:05:00Z"/>
        </w:rPr>
      </w:pPr>
    </w:p>
    <w:p w:rsidR="000C3532" w:rsidRDefault="000C3532" w:rsidP="000C3532">
      <w:pPr>
        <w:pStyle w:val="ADANB"/>
        <w:rPr>
          <w:ins w:id="6265" w:author="3.0" w:date="2014-08-28T16:05:00Z"/>
        </w:rPr>
      </w:pPr>
    </w:p>
    <w:p w:rsidR="000C3532" w:rsidRDefault="000C3532" w:rsidP="000C3532">
      <w:pPr>
        <w:pStyle w:val="ADANB"/>
        <w:rPr>
          <w:ins w:id="6266" w:author="3.0" w:date="2014-08-28T16:05:00Z"/>
        </w:rPr>
      </w:pPr>
      <w:ins w:id="6267" w:author="3.0" w:date="2014-08-28T16:05:00Z">
        <w:r>
          <w:t>1876. LLRU_status_input_msg_info (data flow) =</w:t>
        </w:r>
      </w:ins>
    </w:p>
    <w:p w:rsidR="000C3532" w:rsidRDefault="000C3532" w:rsidP="000C3532">
      <w:pPr>
        <w:pStyle w:val="ADANB"/>
        <w:rPr>
          <w:ins w:id="6268" w:author="3.0" w:date="2014-08-28T16:05:00Z"/>
        </w:rPr>
      </w:pPr>
      <w:ins w:id="6269" w:author="3.0" w:date="2014-08-28T16:05:00Z">
        <w:r>
          <w:t>is_present</w:t>
        </w:r>
      </w:ins>
    </w:p>
    <w:p w:rsidR="000C3532" w:rsidRDefault="000C3532" w:rsidP="000C3532">
      <w:pPr>
        <w:pStyle w:val="ADANB"/>
        <w:rPr>
          <w:ins w:id="6270" w:author="3.0" w:date="2014-08-28T16:05:00Z"/>
        </w:rPr>
      </w:pPr>
      <w:ins w:id="6271" w:author="3.0" w:date="2014-08-28T16:05:00Z">
        <w:r>
          <w:t>+coded_LLRU_status_input_msg.</w:t>
        </w:r>
      </w:ins>
    </w:p>
    <w:p w:rsidR="000C3532" w:rsidRDefault="000C3532" w:rsidP="000C3532">
      <w:pPr>
        <w:pStyle w:val="ADANB"/>
        <w:rPr>
          <w:ins w:id="6272" w:author="3.0" w:date="2014-08-28T16:05:00Z"/>
        </w:rPr>
      </w:pPr>
    </w:p>
    <w:p w:rsidR="000C3532" w:rsidRDefault="000C3532" w:rsidP="000C3532">
      <w:pPr>
        <w:pStyle w:val="ADANB"/>
        <w:rPr>
          <w:ins w:id="6273" w:author="3.0" w:date="2014-08-28T16:05:00Z"/>
        </w:rPr>
      </w:pPr>
      <w:ins w:id="6274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6275" w:author="3.0" w:date="2014-08-28T16:05:00Z"/>
        </w:rPr>
      </w:pPr>
      <w:ins w:id="6276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6277" w:author="3.0" w:date="2014-08-28T16:05:00Z"/>
        </w:rPr>
      </w:pPr>
      <w:ins w:id="6278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6279" w:author="3.0" w:date="2014-08-28T16:05:00Z"/>
        </w:rPr>
      </w:pPr>
      <w:ins w:id="6280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6281" w:author="3.0" w:date="2014-08-28T16:05:00Z"/>
        </w:rPr>
      </w:pPr>
      <w:ins w:id="6282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6283" w:author="3.0" w:date="2014-08-28T16:05:00Z"/>
        </w:rPr>
      </w:pPr>
      <w:ins w:id="6284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6285" w:author="3.0" w:date="2014-08-28T16:05:00Z"/>
        </w:rPr>
      </w:pPr>
      <w:ins w:id="6286" w:author="3.0" w:date="2014-08-28T16:05:00Z">
        <w:r>
          <w:t>description  : LLRU status input message information</w:t>
        </w:r>
      </w:ins>
    </w:p>
    <w:p w:rsidR="000C3532" w:rsidRDefault="000C3532" w:rsidP="000C3532">
      <w:pPr>
        <w:pStyle w:val="ADANB"/>
        <w:rPr>
          <w:ins w:id="6287" w:author="3.0" w:date="2014-08-28T16:05:00Z"/>
        </w:rPr>
      </w:pPr>
      <w:ins w:id="6288" w:author="3.0" w:date="2014-08-28T16:05:00Z">
        <w:r>
          <w:t xml:space="preserve">                  (received from basic softawre);</w:t>
        </w:r>
      </w:ins>
    </w:p>
    <w:p w:rsidR="000C3532" w:rsidRDefault="000C3532" w:rsidP="000C3532">
      <w:pPr>
        <w:pStyle w:val="ADANB"/>
        <w:rPr>
          <w:ins w:id="6289" w:author="3.0" w:date="2014-08-28T16:05:00Z"/>
        </w:rPr>
      </w:pPr>
    </w:p>
    <w:p w:rsidR="000C3532" w:rsidRDefault="000C3532" w:rsidP="000C3532">
      <w:pPr>
        <w:pStyle w:val="ADANB"/>
        <w:rPr>
          <w:ins w:id="6290" w:author="3.0" w:date="2014-08-28T16:05:00Z"/>
        </w:rPr>
      </w:pPr>
    </w:p>
    <w:p w:rsidR="000C3532" w:rsidRDefault="000C3532" w:rsidP="000C3532">
      <w:pPr>
        <w:pStyle w:val="ADANB"/>
        <w:rPr>
          <w:ins w:id="6291" w:author="3.0" w:date="2014-08-28T16:05:00Z"/>
        </w:rPr>
      </w:pPr>
      <w:ins w:id="6292" w:author="3.0" w:date="2014-08-28T16:05:00Z">
        <w:r>
          <w:t>662. coded_LLRU_status_input_msg (data flow) =</w:t>
        </w:r>
      </w:ins>
    </w:p>
    <w:p w:rsidR="000C3532" w:rsidRDefault="000C3532" w:rsidP="000C3532">
      <w:pPr>
        <w:pStyle w:val="ADANB"/>
        <w:rPr>
          <w:ins w:id="6293" w:author="3.0" w:date="2014-08-28T16:05:00Z"/>
        </w:rPr>
      </w:pPr>
      <w:ins w:id="6294" w:author="3.0" w:date="2014-08-28T16:05:00Z">
        <w:r>
          <w:t>n_of_bits_in_LLRU_status_i_msg{bit}n_of_bits_in_LLRU_status_i_msg</w:t>
        </w:r>
      </w:ins>
    </w:p>
    <w:p w:rsidR="000C3532" w:rsidRDefault="000C3532" w:rsidP="000C3532">
      <w:pPr>
        <w:pStyle w:val="ADANB"/>
        <w:rPr>
          <w:ins w:id="6295" w:author="3.0" w:date="2014-08-28T16:05:00Z"/>
        </w:rPr>
      </w:pPr>
      <w:ins w:id="6296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6297" w:author="3.0" w:date="2014-08-28T16:05:00Z"/>
        </w:rPr>
      </w:pPr>
      <w:ins w:id="6298" w:author="3.0" w:date="2014-08-28T16:05:00Z">
        <w:r>
          <w:t>full_name    : N/A;</w:t>
        </w:r>
      </w:ins>
    </w:p>
    <w:p w:rsidR="000C3532" w:rsidRDefault="000C3532" w:rsidP="000C3532">
      <w:pPr>
        <w:pStyle w:val="ADANB"/>
        <w:rPr>
          <w:ins w:id="6299" w:author="3.0" w:date="2014-08-28T16:05:00Z"/>
        </w:rPr>
      </w:pPr>
      <w:ins w:id="6300" w:author="3.0" w:date="2014-08-28T16:05:00Z">
        <w:r>
          <w:t>rate         : N/A;</w:t>
        </w:r>
      </w:ins>
    </w:p>
    <w:p w:rsidR="000C3532" w:rsidRDefault="000C3532" w:rsidP="000C3532">
      <w:pPr>
        <w:pStyle w:val="ADANB"/>
        <w:rPr>
          <w:ins w:id="6301" w:author="3.0" w:date="2014-08-28T16:05:00Z"/>
        </w:rPr>
      </w:pPr>
      <w:ins w:id="6302" w:author="3.0" w:date="2014-08-28T16:05:00Z">
        <w:r>
          <w:t>range        : N/A;</w:t>
        </w:r>
      </w:ins>
    </w:p>
    <w:p w:rsidR="000C3532" w:rsidRDefault="000C3532" w:rsidP="000C3532">
      <w:pPr>
        <w:pStyle w:val="ADANB"/>
        <w:rPr>
          <w:ins w:id="6303" w:author="3.0" w:date="2014-08-28T16:05:00Z"/>
        </w:rPr>
      </w:pPr>
      <w:ins w:id="6304" w:author="3.0" w:date="2014-08-28T16:05:00Z">
        <w:r>
          <w:t>resolution   : N/A;</w:t>
        </w:r>
      </w:ins>
    </w:p>
    <w:p w:rsidR="000C3532" w:rsidRDefault="000C3532" w:rsidP="000C3532">
      <w:pPr>
        <w:pStyle w:val="ADANB"/>
        <w:rPr>
          <w:ins w:id="6305" w:author="3.0" w:date="2014-08-28T16:05:00Z"/>
        </w:rPr>
      </w:pPr>
      <w:ins w:id="6306" w:author="3.0" w:date="2014-08-28T16:05:00Z">
        <w:r>
          <w:t>units        : N/A;</w:t>
        </w:r>
      </w:ins>
    </w:p>
    <w:p w:rsidR="000C3532" w:rsidRDefault="000C3532" w:rsidP="000C3532">
      <w:pPr>
        <w:pStyle w:val="ADANB"/>
        <w:rPr>
          <w:ins w:id="6307" w:author="3.0" w:date="2014-08-28T16:05:00Z"/>
        </w:rPr>
      </w:pPr>
      <w:ins w:id="6308" w:author="3.0" w:date="2014-08-28T16:05:00Z">
        <w:r>
          <w:t>value_names  : N/A;</w:t>
        </w:r>
      </w:ins>
    </w:p>
    <w:p w:rsidR="000C3532" w:rsidRDefault="000C3532" w:rsidP="000C3532">
      <w:pPr>
        <w:pStyle w:val="ADANB"/>
        <w:rPr>
          <w:ins w:id="6309" w:author="3.0" w:date="2014-08-28T16:05:00Z"/>
        </w:rPr>
      </w:pPr>
      <w:ins w:id="6310" w:author="3.0" w:date="2014-08-28T16:05:00Z">
        <w:r>
          <w:t>description  : coded LLRU status input message</w:t>
        </w:r>
      </w:ins>
    </w:p>
    <w:p w:rsidR="000C3532" w:rsidRDefault="000C3532" w:rsidP="000C3532">
      <w:pPr>
        <w:pStyle w:val="ADANB"/>
        <w:rPr>
          <w:ins w:id="6311" w:author="3.0" w:date="2014-08-28T16:05:00Z"/>
        </w:rPr>
      </w:pPr>
      <w:ins w:id="6312" w:author="3.0" w:date="2014-08-28T16:05:00Z">
        <w:r>
          <w:t xml:space="preserve">                  (received from basic softawre);</w:t>
        </w:r>
      </w:ins>
    </w:p>
    <w:p w:rsidR="000C3532" w:rsidRDefault="000C3532" w:rsidP="000C3532">
      <w:pPr>
        <w:pStyle w:val="ADANB"/>
        <w:rPr>
          <w:ins w:id="6313" w:author="3.0" w:date="2014-08-28T16:05:00Z"/>
        </w:rPr>
      </w:pPr>
    </w:p>
    <w:p w:rsidR="000C3532" w:rsidRDefault="000C3532" w:rsidP="000C3532">
      <w:pPr>
        <w:pStyle w:val="ADANB"/>
        <w:rPr>
          <w:ins w:id="6314" w:author="3.0" w:date="2014-08-28T16:05:00Z"/>
        </w:rPr>
      </w:pPr>
    </w:p>
    <w:p w:rsidR="000C3532" w:rsidRDefault="000C3532" w:rsidP="000C3532">
      <w:pPr>
        <w:pStyle w:val="ADANB"/>
        <w:rPr>
          <w:ins w:id="6315" w:author="3.0" w:date="2014-08-28T16:05:00Z"/>
        </w:rPr>
      </w:pPr>
      <w:ins w:id="6316" w:author="3.0" w:date="2014-08-28T16:05:00Z">
        <w:r>
          <w:t>2233. n_of_bits_in_LLRU_status_i_msg (data flow, cel) =</w:t>
        </w:r>
      </w:ins>
    </w:p>
    <w:p w:rsidR="000C3532" w:rsidRDefault="000C3532" w:rsidP="000C3532">
      <w:pPr>
        <w:pStyle w:val="ADANB"/>
        <w:rPr>
          <w:ins w:id="6317" w:author="3.0" w:date="2014-08-28T16:05:00Z"/>
        </w:rPr>
      </w:pPr>
      <w:ins w:id="6318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6319" w:author="3.0" w:date="2014-08-28T16:05:00Z"/>
        </w:rPr>
      </w:pPr>
    </w:p>
    <w:p w:rsidR="000C3532" w:rsidRDefault="000C3532" w:rsidP="000C3532">
      <w:pPr>
        <w:pStyle w:val="ADANB"/>
        <w:rPr>
          <w:ins w:id="6320" w:author="3.0" w:date="2014-08-28T16:05:00Z"/>
        </w:rPr>
      </w:pPr>
      <w:ins w:id="6321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6322" w:author="3.0" w:date="2014-08-28T16:05:00Z"/>
        </w:rPr>
      </w:pPr>
      <w:ins w:id="6323" w:author="3.0" w:date="2014-08-28T16:05:00Z">
        <w:r>
          <w:t>rate         : N/A;</w:t>
        </w:r>
      </w:ins>
    </w:p>
    <w:p w:rsidR="000C3532" w:rsidRDefault="000C3532" w:rsidP="000C3532">
      <w:pPr>
        <w:pStyle w:val="ADANB"/>
        <w:rPr>
          <w:ins w:id="6324" w:author="3.0" w:date="2014-08-28T16:05:00Z"/>
        </w:rPr>
      </w:pPr>
      <w:ins w:id="6325" w:author="3.0" w:date="2014-08-28T16:05:00Z">
        <w:r>
          <w:t xml:space="preserve">range        : 480..480;  </w:t>
        </w:r>
      </w:ins>
    </w:p>
    <w:p w:rsidR="000C3532" w:rsidRDefault="000C3532" w:rsidP="000C3532">
      <w:pPr>
        <w:pStyle w:val="ADANB"/>
        <w:rPr>
          <w:ins w:id="6326" w:author="3.0" w:date="2014-08-28T16:05:00Z"/>
        </w:rPr>
      </w:pPr>
      <w:ins w:id="6327" w:author="3.0" w:date="2014-08-28T16:05:00Z">
        <w:r>
          <w:t xml:space="preserve">resolution   : 1;  </w:t>
        </w:r>
      </w:ins>
    </w:p>
    <w:p w:rsidR="000C3532" w:rsidRDefault="000C3532" w:rsidP="000C3532">
      <w:pPr>
        <w:pStyle w:val="ADANB"/>
        <w:rPr>
          <w:ins w:id="6328" w:author="3.0" w:date="2014-08-28T16:05:00Z"/>
        </w:rPr>
      </w:pPr>
      <w:ins w:id="6329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6330" w:author="3.0" w:date="2014-08-28T16:05:00Z"/>
        </w:rPr>
      </w:pPr>
      <w:ins w:id="6331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6332" w:author="3.0" w:date="2014-08-28T16:05:00Z"/>
        </w:rPr>
      </w:pPr>
      <w:ins w:id="6333" w:author="3.0" w:date="2014-08-28T16:05:00Z">
        <w:r>
          <w:t>description  : number of bits in a LLRU status input message</w:t>
        </w:r>
      </w:ins>
    </w:p>
    <w:p w:rsidR="000C3532" w:rsidRDefault="000C3532" w:rsidP="000C3532">
      <w:pPr>
        <w:pStyle w:val="ADANB"/>
        <w:rPr>
          <w:ins w:id="6334" w:author="3.0" w:date="2014-08-28T16:05:00Z"/>
        </w:rPr>
      </w:pPr>
    </w:p>
    <w:p w:rsidR="000C3532" w:rsidRDefault="000C3532" w:rsidP="000C3532">
      <w:pPr>
        <w:pStyle w:val="ADANB"/>
        <w:rPr>
          <w:ins w:id="6335" w:author="3.0" w:date="2014-08-28T16:05:00Z"/>
        </w:rPr>
      </w:pPr>
    </w:p>
    <w:p w:rsidR="000C3532" w:rsidRDefault="000C3532" w:rsidP="000C3532">
      <w:pPr>
        <w:pStyle w:val="ADANB"/>
        <w:rPr>
          <w:ins w:id="6336" w:author="3.0" w:date="2014-08-28T16:05:00Z"/>
        </w:rPr>
      </w:pPr>
      <w:ins w:id="6337" w:author="3.0" w:date="2014-08-28T16:05:00Z">
        <w:r>
          <w:t>649. coded_config_data (data flow) =</w:t>
        </w:r>
      </w:ins>
    </w:p>
    <w:p w:rsidR="000C3532" w:rsidRDefault="000C3532" w:rsidP="000C3532">
      <w:pPr>
        <w:pStyle w:val="ADANB"/>
        <w:rPr>
          <w:ins w:id="6338" w:author="3.0" w:date="2014-08-28T16:05:00Z"/>
        </w:rPr>
      </w:pPr>
      <w:ins w:id="6339" w:author="3.0" w:date="2014-08-28T16:05:00Z">
        <w:r>
          <w:t>is_present</w:t>
        </w:r>
      </w:ins>
    </w:p>
    <w:p w:rsidR="000C3532" w:rsidRDefault="000C3532" w:rsidP="000C3532">
      <w:pPr>
        <w:pStyle w:val="ADANB"/>
        <w:rPr>
          <w:ins w:id="6340" w:author="3.0" w:date="2014-08-28T16:05:00Z"/>
        </w:rPr>
      </w:pPr>
      <w:ins w:id="6341" w:author="3.0" w:date="2014-08-28T16:05:00Z">
        <w:r>
          <w:t>+config_data_binary.</w:t>
        </w:r>
      </w:ins>
    </w:p>
    <w:p w:rsidR="000C3532" w:rsidRDefault="000C3532" w:rsidP="000C3532">
      <w:pPr>
        <w:pStyle w:val="ADANB"/>
        <w:rPr>
          <w:ins w:id="6342" w:author="3.0" w:date="2014-08-28T16:05:00Z"/>
        </w:rPr>
      </w:pPr>
    </w:p>
    <w:p w:rsidR="000C3532" w:rsidRDefault="000C3532" w:rsidP="000C3532">
      <w:pPr>
        <w:pStyle w:val="ADANB"/>
        <w:rPr>
          <w:ins w:id="6343" w:author="3.0" w:date="2014-08-28T16:05:00Z"/>
        </w:rPr>
      </w:pPr>
      <w:ins w:id="6344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6345" w:author="3.0" w:date="2014-08-28T16:05:00Z"/>
        </w:rPr>
      </w:pPr>
      <w:ins w:id="6346" w:author="3.0" w:date="2014-08-28T16:05:00Z">
        <w:r>
          <w:t>full_name       :       ;</w:t>
        </w:r>
      </w:ins>
    </w:p>
    <w:p w:rsidR="000C3532" w:rsidRDefault="000C3532" w:rsidP="000C3532">
      <w:pPr>
        <w:pStyle w:val="ADANB"/>
        <w:rPr>
          <w:ins w:id="6347" w:author="3.0" w:date="2014-08-28T16:05:00Z"/>
        </w:rPr>
      </w:pPr>
      <w:ins w:id="6348" w:author="3.0" w:date="2014-08-28T16:05:00Z">
        <w:r>
          <w:t>rate            :       N/A;</w:t>
        </w:r>
      </w:ins>
    </w:p>
    <w:p w:rsidR="000C3532" w:rsidRDefault="000C3532" w:rsidP="000C3532">
      <w:pPr>
        <w:pStyle w:val="ADANB"/>
        <w:rPr>
          <w:ins w:id="6349" w:author="3.0" w:date="2014-08-28T16:05:00Z"/>
        </w:rPr>
      </w:pPr>
      <w:ins w:id="6350" w:author="3.0" w:date="2014-08-28T16:05:00Z">
        <w:r>
          <w:t>range           :       N/A;</w:t>
        </w:r>
      </w:ins>
    </w:p>
    <w:p w:rsidR="000C3532" w:rsidRDefault="000C3532" w:rsidP="000C3532">
      <w:pPr>
        <w:pStyle w:val="ADANB"/>
        <w:rPr>
          <w:ins w:id="6351" w:author="3.0" w:date="2014-08-28T16:05:00Z"/>
        </w:rPr>
      </w:pPr>
      <w:ins w:id="6352" w:author="3.0" w:date="2014-08-28T16:05:00Z">
        <w:r>
          <w:t>resolution      :       N/A;</w:t>
        </w:r>
      </w:ins>
    </w:p>
    <w:p w:rsidR="000C3532" w:rsidRDefault="000C3532" w:rsidP="000C3532">
      <w:pPr>
        <w:pStyle w:val="ADANB"/>
        <w:rPr>
          <w:ins w:id="6353" w:author="3.0" w:date="2014-08-28T16:05:00Z"/>
        </w:rPr>
      </w:pPr>
      <w:ins w:id="6354" w:author="3.0" w:date="2014-08-28T16:05:00Z">
        <w:r>
          <w:t>units           :       N/A;</w:t>
        </w:r>
      </w:ins>
    </w:p>
    <w:p w:rsidR="000C3532" w:rsidRDefault="000C3532" w:rsidP="000C3532">
      <w:pPr>
        <w:pStyle w:val="ADANB"/>
        <w:rPr>
          <w:ins w:id="6355" w:author="3.0" w:date="2014-08-28T16:05:00Z"/>
        </w:rPr>
      </w:pPr>
      <w:ins w:id="6356" w:author="3.0" w:date="2014-08-28T16:05:00Z">
        <w:r>
          <w:t>value_names     :       N/A;</w:t>
        </w:r>
      </w:ins>
    </w:p>
    <w:p w:rsidR="000C3532" w:rsidRDefault="000C3532" w:rsidP="000C3532">
      <w:pPr>
        <w:pStyle w:val="ADANB"/>
        <w:rPr>
          <w:ins w:id="6357" w:author="3.0" w:date="2014-08-28T16:05:00Z"/>
        </w:rPr>
      </w:pPr>
      <w:ins w:id="6358" w:author="3.0" w:date="2014-08-28T16:05:00Z">
        <w:r>
          <w:t>component_of    :       N/A;</w:t>
        </w:r>
      </w:ins>
    </w:p>
    <w:p w:rsidR="000C3532" w:rsidRDefault="000C3532" w:rsidP="000C3532">
      <w:pPr>
        <w:pStyle w:val="ADANB"/>
        <w:rPr>
          <w:ins w:id="6359" w:author="3.0" w:date="2014-08-28T16:05:00Z"/>
        </w:rPr>
      </w:pPr>
      <w:ins w:id="6360" w:author="3.0" w:date="2014-08-28T16:05:00Z">
        <w:r>
          <w:t>description     :       ;</w:t>
        </w:r>
      </w:ins>
    </w:p>
    <w:p w:rsidR="000C3532" w:rsidRDefault="000C3532" w:rsidP="000C3532">
      <w:pPr>
        <w:pStyle w:val="ADANB"/>
        <w:rPr>
          <w:ins w:id="6361" w:author="3.0" w:date="2014-08-28T16:05:00Z"/>
        </w:rPr>
      </w:pPr>
    </w:p>
    <w:p w:rsidR="000C3532" w:rsidRDefault="000C3532" w:rsidP="000C3532">
      <w:pPr>
        <w:pStyle w:val="ADANB"/>
        <w:rPr>
          <w:ins w:id="6362" w:author="3.0" w:date="2014-08-28T16:05:00Z"/>
        </w:rPr>
      </w:pPr>
    </w:p>
    <w:p w:rsidR="000C3532" w:rsidRDefault="000C3532" w:rsidP="000C3532">
      <w:pPr>
        <w:pStyle w:val="ADANB"/>
        <w:rPr>
          <w:ins w:id="6363" w:author="3.0" w:date="2014-08-28T16:05:00Z"/>
        </w:rPr>
      </w:pPr>
    </w:p>
    <w:p w:rsidR="000C3532" w:rsidRDefault="000C3532" w:rsidP="000C3532">
      <w:pPr>
        <w:pStyle w:val="ADANB"/>
        <w:rPr>
          <w:ins w:id="6364" w:author="3.0" w:date="2014-08-28T16:05:00Z"/>
        </w:rPr>
      </w:pPr>
      <w:ins w:id="6365" w:author="3.0" w:date="2014-08-28T16:05:00Z">
        <w:r>
          <w:t>688. config_data_binary (data flow) =</w:t>
        </w:r>
      </w:ins>
    </w:p>
    <w:p w:rsidR="000C3532" w:rsidRDefault="000C3532" w:rsidP="000C3532">
      <w:pPr>
        <w:pStyle w:val="ADANB"/>
        <w:rPr>
          <w:ins w:id="6366" w:author="3.0" w:date="2014-08-28T16:05:00Z"/>
        </w:rPr>
      </w:pPr>
      <w:ins w:id="6367" w:author="3.0" w:date="2014-08-28T16:05:00Z">
        <w:r>
          <w:t>config_data_binary_length</w:t>
        </w:r>
      </w:ins>
    </w:p>
    <w:p w:rsidR="000C3532" w:rsidRDefault="000C3532" w:rsidP="000C3532">
      <w:pPr>
        <w:pStyle w:val="ADANB"/>
        <w:rPr>
          <w:ins w:id="6368" w:author="3.0" w:date="2014-08-28T16:05:00Z"/>
        </w:rPr>
      </w:pPr>
      <w:ins w:id="6369" w:author="3.0" w:date="2014-08-28T16:05:00Z">
        <w:r>
          <w:t>+config_data_binary_length{bit}config_data_binary_length.</w:t>
        </w:r>
      </w:ins>
    </w:p>
    <w:p w:rsidR="000C3532" w:rsidRDefault="000C3532" w:rsidP="000C3532">
      <w:pPr>
        <w:pStyle w:val="ADANB"/>
        <w:rPr>
          <w:ins w:id="6370" w:author="3.0" w:date="2014-08-28T16:05:00Z"/>
        </w:rPr>
      </w:pPr>
    </w:p>
    <w:p w:rsidR="000C3532" w:rsidRDefault="000C3532" w:rsidP="000C3532">
      <w:pPr>
        <w:pStyle w:val="ADANB"/>
        <w:rPr>
          <w:ins w:id="6371" w:author="3.0" w:date="2014-08-28T16:05:00Z"/>
        </w:rPr>
      </w:pPr>
      <w:ins w:id="6372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6373" w:author="3.0" w:date="2014-08-28T16:05:00Z"/>
        </w:rPr>
      </w:pPr>
      <w:ins w:id="6374" w:author="3.0" w:date="2014-08-28T16:05:00Z">
        <w:r>
          <w:t>full_name       :       ;</w:t>
        </w:r>
      </w:ins>
    </w:p>
    <w:p w:rsidR="000C3532" w:rsidRDefault="000C3532" w:rsidP="000C3532">
      <w:pPr>
        <w:pStyle w:val="ADANB"/>
        <w:rPr>
          <w:ins w:id="6375" w:author="3.0" w:date="2014-08-28T16:05:00Z"/>
        </w:rPr>
      </w:pPr>
      <w:ins w:id="6376" w:author="3.0" w:date="2014-08-28T16:05:00Z">
        <w:r>
          <w:t>rate            :       N/A;</w:t>
        </w:r>
      </w:ins>
    </w:p>
    <w:p w:rsidR="000C3532" w:rsidRDefault="000C3532" w:rsidP="000C3532">
      <w:pPr>
        <w:pStyle w:val="ADANB"/>
        <w:rPr>
          <w:ins w:id="6377" w:author="3.0" w:date="2014-08-28T16:05:00Z"/>
        </w:rPr>
      </w:pPr>
      <w:ins w:id="6378" w:author="3.0" w:date="2014-08-28T16:05:00Z">
        <w:r>
          <w:t>range           :       N/A;</w:t>
        </w:r>
      </w:ins>
    </w:p>
    <w:p w:rsidR="000C3532" w:rsidRDefault="000C3532" w:rsidP="000C3532">
      <w:pPr>
        <w:pStyle w:val="ADANB"/>
        <w:rPr>
          <w:ins w:id="6379" w:author="3.0" w:date="2014-08-28T16:05:00Z"/>
        </w:rPr>
      </w:pPr>
      <w:ins w:id="6380" w:author="3.0" w:date="2014-08-28T16:05:00Z">
        <w:r>
          <w:t>resolution      :       N/A;</w:t>
        </w:r>
      </w:ins>
    </w:p>
    <w:p w:rsidR="000C3532" w:rsidRDefault="000C3532" w:rsidP="000C3532">
      <w:pPr>
        <w:pStyle w:val="ADANB"/>
        <w:rPr>
          <w:ins w:id="6381" w:author="3.0" w:date="2014-08-28T16:05:00Z"/>
        </w:rPr>
      </w:pPr>
      <w:ins w:id="6382" w:author="3.0" w:date="2014-08-28T16:05:00Z">
        <w:r>
          <w:t>units           :       N/A;</w:t>
        </w:r>
      </w:ins>
    </w:p>
    <w:p w:rsidR="000C3532" w:rsidRDefault="000C3532" w:rsidP="000C3532">
      <w:pPr>
        <w:pStyle w:val="ADANB"/>
        <w:rPr>
          <w:ins w:id="6383" w:author="3.0" w:date="2014-08-28T16:05:00Z"/>
        </w:rPr>
      </w:pPr>
      <w:ins w:id="6384" w:author="3.0" w:date="2014-08-28T16:05:00Z">
        <w:r>
          <w:t>value_names     :       N/A;</w:t>
        </w:r>
      </w:ins>
    </w:p>
    <w:p w:rsidR="000C3532" w:rsidRDefault="000C3532" w:rsidP="000C3532">
      <w:pPr>
        <w:pStyle w:val="ADANB"/>
        <w:rPr>
          <w:ins w:id="6385" w:author="3.0" w:date="2014-08-28T16:05:00Z"/>
        </w:rPr>
      </w:pPr>
      <w:ins w:id="6386" w:author="3.0" w:date="2014-08-28T16:05:00Z">
        <w:r>
          <w:t>component_of    :       N/A;</w:t>
        </w:r>
      </w:ins>
    </w:p>
    <w:p w:rsidR="000C3532" w:rsidRDefault="000C3532" w:rsidP="000C3532">
      <w:pPr>
        <w:pStyle w:val="ADANB"/>
        <w:rPr>
          <w:ins w:id="6387" w:author="3.0" w:date="2014-08-28T16:05:00Z"/>
        </w:rPr>
      </w:pPr>
      <w:ins w:id="6388" w:author="3.0" w:date="2014-08-28T16:05:00Z">
        <w:r>
          <w:t>description     :       ;</w:t>
        </w:r>
      </w:ins>
    </w:p>
    <w:p w:rsidR="000C3532" w:rsidRDefault="000C3532" w:rsidP="000C3532">
      <w:pPr>
        <w:pStyle w:val="ADANB"/>
        <w:rPr>
          <w:ins w:id="6389" w:author="3.0" w:date="2014-08-28T16:05:00Z"/>
        </w:rPr>
      </w:pPr>
    </w:p>
    <w:p w:rsidR="000C3532" w:rsidRDefault="000C3532" w:rsidP="000C3532">
      <w:pPr>
        <w:pStyle w:val="ADANB"/>
        <w:rPr>
          <w:ins w:id="6390" w:author="3.0" w:date="2014-08-28T16:05:00Z"/>
        </w:rPr>
      </w:pPr>
    </w:p>
    <w:p w:rsidR="000C3532" w:rsidRDefault="000C3532" w:rsidP="000C3532">
      <w:pPr>
        <w:pStyle w:val="ADANB"/>
        <w:rPr>
          <w:ins w:id="6391" w:author="3.0" w:date="2014-08-28T16:05:00Z"/>
        </w:rPr>
      </w:pPr>
    </w:p>
    <w:p w:rsidR="000C3532" w:rsidRDefault="000C3532" w:rsidP="000C3532">
      <w:pPr>
        <w:pStyle w:val="ADANB"/>
        <w:rPr>
          <w:ins w:id="6392" w:author="3.0" w:date="2014-08-28T16:05:00Z"/>
        </w:rPr>
      </w:pPr>
      <w:ins w:id="6393" w:author="3.0" w:date="2014-08-28T16:05:00Z">
        <w:r>
          <w:t>689. config_data_binary_length (data flow, del) =</w:t>
        </w:r>
      </w:ins>
    </w:p>
    <w:p w:rsidR="000C3532" w:rsidRDefault="000C3532" w:rsidP="000C3532">
      <w:pPr>
        <w:pStyle w:val="ADANB"/>
        <w:rPr>
          <w:ins w:id="6394" w:author="3.0" w:date="2014-08-28T16:05:00Z"/>
        </w:rPr>
      </w:pPr>
      <w:ins w:id="6395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6396" w:author="3.0" w:date="2014-08-28T16:05:00Z"/>
        </w:rPr>
      </w:pPr>
    </w:p>
    <w:p w:rsidR="000C3532" w:rsidRDefault="000C3532" w:rsidP="000C3532">
      <w:pPr>
        <w:pStyle w:val="ADANB"/>
        <w:rPr>
          <w:ins w:id="6397" w:author="3.0" w:date="2014-08-28T16:05:00Z"/>
        </w:rPr>
      </w:pPr>
      <w:ins w:id="6398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6399" w:author="3.0" w:date="2014-08-28T16:05:00Z"/>
        </w:rPr>
      </w:pPr>
      <w:ins w:id="6400" w:author="3.0" w:date="2014-08-28T16:05:00Z">
        <w:r>
          <w:t>full_name       :       ;</w:t>
        </w:r>
      </w:ins>
    </w:p>
    <w:p w:rsidR="000C3532" w:rsidRDefault="000C3532" w:rsidP="000C3532">
      <w:pPr>
        <w:pStyle w:val="ADANB"/>
        <w:rPr>
          <w:ins w:id="6401" w:author="3.0" w:date="2014-08-28T16:05:00Z"/>
        </w:rPr>
      </w:pPr>
      <w:ins w:id="6402" w:author="3.0" w:date="2014-08-28T16:05:00Z">
        <w:r>
          <w:t>rate            :       N/A;</w:t>
        </w:r>
      </w:ins>
    </w:p>
    <w:p w:rsidR="000C3532" w:rsidRDefault="000C3532" w:rsidP="000C3532">
      <w:pPr>
        <w:pStyle w:val="ADANB"/>
        <w:rPr>
          <w:ins w:id="6403" w:author="3.0" w:date="2014-08-28T16:05:00Z"/>
        </w:rPr>
      </w:pPr>
      <w:ins w:id="6404" w:author="3.0" w:date="2014-08-28T16:05:00Z">
        <w:r>
          <w:t>range           :       1..240000;</w:t>
        </w:r>
      </w:ins>
    </w:p>
    <w:p w:rsidR="000C3532" w:rsidRDefault="000C3532" w:rsidP="000C3532">
      <w:pPr>
        <w:pStyle w:val="ADANB"/>
        <w:rPr>
          <w:ins w:id="6405" w:author="3.0" w:date="2014-08-28T16:05:00Z"/>
        </w:rPr>
      </w:pPr>
      <w:ins w:id="6406" w:author="3.0" w:date="2014-08-28T16:05:00Z">
        <w:r>
          <w:t>resolution      :       1;</w:t>
        </w:r>
      </w:ins>
    </w:p>
    <w:p w:rsidR="000C3532" w:rsidRDefault="000C3532" w:rsidP="000C3532">
      <w:pPr>
        <w:pStyle w:val="ADANB"/>
        <w:rPr>
          <w:ins w:id="6407" w:author="3.0" w:date="2014-08-28T16:05:00Z"/>
        </w:rPr>
      </w:pPr>
      <w:ins w:id="6408" w:author="3.0" w:date="2014-08-28T16:05:00Z">
        <w:r>
          <w:t>units           :       bit;</w:t>
        </w:r>
      </w:ins>
    </w:p>
    <w:p w:rsidR="000C3532" w:rsidRDefault="000C3532" w:rsidP="000C3532">
      <w:pPr>
        <w:pStyle w:val="ADANB"/>
        <w:rPr>
          <w:ins w:id="6409" w:author="3.0" w:date="2014-08-28T16:05:00Z"/>
        </w:rPr>
      </w:pPr>
      <w:ins w:id="6410" w:author="3.0" w:date="2014-08-28T16:05:00Z">
        <w:r>
          <w:t>value_names     :       N/A;</w:t>
        </w:r>
      </w:ins>
    </w:p>
    <w:p w:rsidR="000C3532" w:rsidRDefault="000C3532" w:rsidP="000C3532">
      <w:pPr>
        <w:pStyle w:val="ADANB"/>
        <w:rPr>
          <w:ins w:id="6411" w:author="3.0" w:date="2014-08-28T16:05:00Z"/>
        </w:rPr>
      </w:pPr>
      <w:ins w:id="6412" w:author="3.0" w:date="2014-08-28T16:05:00Z">
        <w:r>
          <w:t>component_of    :       N/A;</w:t>
        </w:r>
      </w:ins>
    </w:p>
    <w:p w:rsidR="000C3532" w:rsidRDefault="000C3532" w:rsidP="000C3532">
      <w:pPr>
        <w:pStyle w:val="ADANB"/>
        <w:rPr>
          <w:ins w:id="6413" w:author="3.0" w:date="2014-08-28T16:05:00Z"/>
        </w:rPr>
      </w:pPr>
      <w:ins w:id="6414" w:author="3.0" w:date="2014-08-28T16:05:00Z">
        <w:r>
          <w:t>description     :       ;</w:t>
        </w:r>
      </w:ins>
    </w:p>
    <w:p w:rsidR="000C3532" w:rsidRDefault="000C3532" w:rsidP="000C3532">
      <w:pPr>
        <w:pStyle w:val="ADANB"/>
        <w:rPr>
          <w:ins w:id="6415" w:author="3.0" w:date="2014-08-28T16:05:00Z"/>
        </w:rPr>
      </w:pPr>
    </w:p>
    <w:p w:rsidR="000C3532" w:rsidRDefault="000C3532" w:rsidP="000C3532">
      <w:pPr>
        <w:pStyle w:val="ADANB"/>
        <w:rPr>
          <w:ins w:id="6416" w:author="3.0" w:date="2014-08-28T16:05:00Z"/>
        </w:rPr>
      </w:pPr>
    </w:p>
    <w:p w:rsidR="000C3532" w:rsidRDefault="000C3532" w:rsidP="000C3532">
      <w:pPr>
        <w:pStyle w:val="ADANB"/>
        <w:rPr>
          <w:ins w:id="6417" w:author="3.0" w:date="2014-08-28T16:05:00Z"/>
        </w:rPr>
      </w:pPr>
    </w:p>
    <w:p w:rsidR="000C3532" w:rsidRDefault="000C3532" w:rsidP="000C3532">
      <w:pPr>
        <w:pStyle w:val="ADANB"/>
        <w:rPr>
          <w:ins w:id="6418" w:author="3.0" w:date="2014-08-28T16:05:00Z"/>
        </w:rPr>
      </w:pPr>
      <w:ins w:id="6419" w:author="3.0" w:date="2014-08-28T16:05:00Z">
        <w:r>
          <w:t>650. coded_data_restored_at_power_up (data flow) =</w:t>
        </w:r>
      </w:ins>
    </w:p>
    <w:p w:rsidR="000C3532" w:rsidRDefault="000C3532" w:rsidP="000C3532">
      <w:pPr>
        <w:pStyle w:val="ADANB"/>
        <w:rPr>
          <w:ins w:id="6420" w:author="3.0" w:date="2014-08-28T16:05:00Z"/>
        </w:rPr>
      </w:pPr>
      <w:ins w:id="6421" w:author="3.0" w:date="2014-08-28T16:05:00Z">
        <w:r>
          <w:t>is_present</w:t>
        </w:r>
      </w:ins>
    </w:p>
    <w:p w:rsidR="000C3532" w:rsidRDefault="000C3532" w:rsidP="000C3532">
      <w:pPr>
        <w:pStyle w:val="ADANB"/>
        <w:rPr>
          <w:ins w:id="6422" w:author="3.0" w:date="2014-08-28T16:05:00Z"/>
        </w:rPr>
      </w:pPr>
      <w:ins w:id="6423" w:author="3.0" w:date="2014-08-28T16:05:00Z">
        <w:r>
          <w:t>+data_restored_at_po_binary.</w:t>
        </w:r>
      </w:ins>
    </w:p>
    <w:p w:rsidR="000C3532" w:rsidRDefault="000C3532" w:rsidP="000C3532">
      <w:pPr>
        <w:pStyle w:val="ADANB"/>
        <w:rPr>
          <w:ins w:id="6424" w:author="3.0" w:date="2014-08-28T16:05:00Z"/>
        </w:rPr>
      </w:pPr>
    </w:p>
    <w:p w:rsidR="000C3532" w:rsidRDefault="000C3532" w:rsidP="000C3532">
      <w:pPr>
        <w:pStyle w:val="ADANB"/>
        <w:rPr>
          <w:ins w:id="6425" w:author="3.0" w:date="2014-08-28T16:05:00Z"/>
        </w:rPr>
      </w:pPr>
      <w:ins w:id="6426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6427" w:author="3.0" w:date="2014-08-28T16:05:00Z"/>
        </w:rPr>
      </w:pPr>
      <w:ins w:id="6428" w:author="3.0" w:date="2014-08-28T16:05:00Z">
        <w:r>
          <w:t>full_name       :       ;</w:t>
        </w:r>
      </w:ins>
    </w:p>
    <w:p w:rsidR="000C3532" w:rsidRDefault="000C3532" w:rsidP="000C3532">
      <w:pPr>
        <w:pStyle w:val="ADANB"/>
        <w:rPr>
          <w:ins w:id="6429" w:author="3.0" w:date="2014-08-28T16:05:00Z"/>
        </w:rPr>
      </w:pPr>
      <w:ins w:id="6430" w:author="3.0" w:date="2014-08-28T16:05:00Z">
        <w:r>
          <w:t>rate            :       N/A;</w:t>
        </w:r>
      </w:ins>
    </w:p>
    <w:p w:rsidR="000C3532" w:rsidRDefault="000C3532" w:rsidP="000C3532">
      <w:pPr>
        <w:pStyle w:val="ADANB"/>
        <w:rPr>
          <w:ins w:id="6431" w:author="3.0" w:date="2014-08-28T16:05:00Z"/>
        </w:rPr>
      </w:pPr>
      <w:ins w:id="6432" w:author="3.0" w:date="2014-08-28T16:05:00Z">
        <w:r>
          <w:t>range           :       N/A;</w:t>
        </w:r>
      </w:ins>
    </w:p>
    <w:p w:rsidR="000C3532" w:rsidRDefault="000C3532" w:rsidP="000C3532">
      <w:pPr>
        <w:pStyle w:val="ADANB"/>
        <w:rPr>
          <w:ins w:id="6433" w:author="3.0" w:date="2014-08-28T16:05:00Z"/>
        </w:rPr>
      </w:pPr>
      <w:ins w:id="6434" w:author="3.0" w:date="2014-08-28T16:05:00Z">
        <w:r>
          <w:t>resolution      :       N/A;</w:t>
        </w:r>
      </w:ins>
    </w:p>
    <w:p w:rsidR="000C3532" w:rsidRDefault="000C3532" w:rsidP="000C3532">
      <w:pPr>
        <w:pStyle w:val="ADANB"/>
        <w:rPr>
          <w:ins w:id="6435" w:author="3.0" w:date="2014-08-28T16:05:00Z"/>
        </w:rPr>
      </w:pPr>
      <w:ins w:id="6436" w:author="3.0" w:date="2014-08-28T16:05:00Z">
        <w:r>
          <w:t>units           :       N/A;</w:t>
        </w:r>
      </w:ins>
    </w:p>
    <w:p w:rsidR="000C3532" w:rsidRDefault="000C3532" w:rsidP="000C3532">
      <w:pPr>
        <w:pStyle w:val="ADANB"/>
        <w:rPr>
          <w:ins w:id="6437" w:author="3.0" w:date="2014-08-28T16:05:00Z"/>
        </w:rPr>
      </w:pPr>
      <w:ins w:id="6438" w:author="3.0" w:date="2014-08-28T16:05:00Z">
        <w:r>
          <w:t>value_names     :       N/A;</w:t>
        </w:r>
      </w:ins>
    </w:p>
    <w:p w:rsidR="000C3532" w:rsidRDefault="000C3532" w:rsidP="000C3532">
      <w:pPr>
        <w:pStyle w:val="ADANB"/>
        <w:rPr>
          <w:ins w:id="6439" w:author="3.0" w:date="2014-08-28T16:05:00Z"/>
        </w:rPr>
      </w:pPr>
      <w:ins w:id="6440" w:author="3.0" w:date="2014-08-28T16:05:00Z">
        <w:r>
          <w:t>component_of    :       N/A;</w:t>
        </w:r>
      </w:ins>
    </w:p>
    <w:p w:rsidR="000C3532" w:rsidRDefault="000C3532" w:rsidP="000C3532">
      <w:pPr>
        <w:pStyle w:val="ADANB"/>
        <w:rPr>
          <w:ins w:id="6441" w:author="3.0" w:date="2014-08-28T16:05:00Z"/>
        </w:rPr>
      </w:pPr>
      <w:ins w:id="6442" w:author="3.0" w:date="2014-08-28T16:05:00Z">
        <w:r>
          <w:t>description     :       ;</w:t>
        </w:r>
      </w:ins>
    </w:p>
    <w:p w:rsidR="000C3532" w:rsidRDefault="000C3532" w:rsidP="000C3532">
      <w:pPr>
        <w:pStyle w:val="ADANB"/>
        <w:rPr>
          <w:ins w:id="6443" w:author="3.0" w:date="2014-08-28T16:05:00Z"/>
        </w:rPr>
      </w:pPr>
    </w:p>
    <w:p w:rsidR="000C3532" w:rsidRDefault="000C3532" w:rsidP="000C3532">
      <w:pPr>
        <w:pStyle w:val="ADANB"/>
        <w:rPr>
          <w:ins w:id="6444" w:author="3.0" w:date="2014-08-28T16:05:00Z"/>
        </w:rPr>
      </w:pPr>
    </w:p>
    <w:p w:rsidR="000C3532" w:rsidRDefault="000C3532" w:rsidP="000C3532">
      <w:pPr>
        <w:pStyle w:val="ADANB"/>
        <w:rPr>
          <w:ins w:id="6445" w:author="3.0" w:date="2014-08-28T16:05:00Z"/>
        </w:rPr>
      </w:pPr>
    </w:p>
    <w:p w:rsidR="000C3532" w:rsidRDefault="000C3532" w:rsidP="000C3532">
      <w:pPr>
        <w:pStyle w:val="ADANB"/>
        <w:rPr>
          <w:ins w:id="6446" w:author="3.0" w:date="2014-08-28T16:05:00Z"/>
        </w:rPr>
      </w:pPr>
    </w:p>
    <w:p w:rsidR="000C3532" w:rsidRDefault="000C3532" w:rsidP="000C3532">
      <w:pPr>
        <w:pStyle w:val="ADANB"/>
        <w:rPr>
          <w:ins w:id="6447" w:author="3.0" w:date="2014-08-28T16:05:00Z"/>
        </w:rPr>
      </w:pPr>
      <w:ins w:id="6448" w:author="3.0" w:date="2014-08-28T16:05:00Z">
        <w:r>
          <w:t>883. data_restored_at_po_binary (data flow) =</w:t>
        </w:r>
      </w:ins>
    </w:p>
    <w:p w:rsidR="000C3532" w:rsidRDefault="000C3532" w:rsidP="000C3532">
      <w:pPr>
        <w:pStyle w:val="ADANB"/>
        <w:rPr>
          <w:ins w:id="6449" w:author="3.0" w:date="2014-08-28T16:05:00Z"/>
        </w:rPr>
      </w:pPr>
      <w:ins w:id="6450" w:author="3.0" w:date="2014-08-28T16:05:00Z">
        <w:r>
          <w:t>data_restored_at_po_binary_length</w:t>
        </w:r>
      </w:ins>
    </w:p>
    <w:p w:rsidR="000C3532" w:rsidRDefault="000C3532" w:rsidP="000C3532">
      <w:pPr>
        <w:pStyle w:val="ADANB"/>
        <w:rPr>
          <w:ins w:id="6451" w:author="3.0" w:date="2014-08-28T16:05:00Z"/>
        </w:rPr>
      </w:pPr>
      <w:ins w:id="6452" w:author="3.0" w:date="2014-08-28T16:05:00Z">
        <w:r>
          <w:t>+data_restored_at_po_binary_length{bit}data_restored_at_po_binary_length</w:t>
        </w:r>
      </w:ins>
    </w:p>
    <w:p w:rsidR="000C3532" w:rsidRDefault="000C3532" w:rsidP="000C3532">
      <w:pPr>
        <w:pStyle w:val="ADANB"/>
        <w:rPr>
          <w:ins w:id="6453" w:author="3.0" w:date="2014-08-28T16:05:00Z"/>
        </w:rPr>
      </w:pPr>
    </w:p>
    <w:p w:rsidR="000C3532" w:rsidRDefault="000C3532" w:rsidP="000C3532">
      <w:pPr>
        <w:pStyle w:val="ADANB"/>
        <w:rPr>
          <w:ins w:id="6454" w:author="3.0" w:date="2014-08-28T16:05:00Z"/>
        </w:rPr>
      </w:pPr>
      <w:ins w:id="6455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6456" w:author="3.0" w:date="2014-08-28T16:05:00Z"/>
        </w:rPr>
      </w:pPr>
      <w:ins w:id="6457" w:author="3.0" w:date="2014-08-28T16:05:00Z">
        <w:r>
          <w:t>full_name       :       ;</w:t>
        </w:r>
      </w:ins>
    </w:p>
    <w:p w:rsidR="000C3532" w:rsidRDefault="000C3532" w:rsidP="000C3532">
      <w:pPr>
        <w:pStyle w:val="ADANB"/>
        <w:rPr>
          <w:ins w:id="6458" w:author="3.0" w:date="2014-08-28T16:05:00Z"/>
        </w:rPr>
      </w:pPr>
      <w:ins w:id="6459" w:author="3.0" w:date="2014-08-28T16:05:00Z">
        <w:r>
          <w:t>rate            :       N/A;</w:t>
        </w:r>
      </w:ins>
    </w:p>
    <w:p w:rsidR="000C3532" w:rsidRDefault="000C3532" w:rsidP="000C3532">
      <w:pPr>
        <w:pStyle w:val="ADANB"/>
        <w:rPr>
          <w:ins w:id="6460" w:author="3.0" w:date="2014-08-28T16:05:00Z"/>
        </w:rPr>
      </w:pPr>
      <w:ins w:id="6461" w:author="3.0" w:date="2014-08-28T16:05:00Z">
        <w:r>
          <w:t>range           :       N/A;</w:t>
        </w:r>
      </w:ins>
    </w:p>
    <w:p w:rsidR="000C3532" w:rsidRDefault="000C3532" w:rsidP="000C3532">
      <w:pPr>
        <w:pStyle w:val="ADANB"/>
        <w:rPr>
          <w:ins w:id="6462" w:author="3.0" w:date="2014-08-28T16:05:00Z"/>
        </w:rPr>
      </w:pPr>
      <w:ins w:id="6463" w:author="3.0" w:date="2014-08-28T16:05:00Z">
        <w:r>
          <w:t>resolution      :       N/A;</w:t>
        </w:r>
      </w:ins>
    </w:p>
    <w:p w:rsidR="000C3532" w:rsidRDefault="000C3532" w:rsidP="000C3532">
      <w:pPr>
        <w:pStyle w:val="ADANB"/>
        <w:rPr>
          <w:ins w:id="6464" w:author="3.0" w:date="2014-08-28T16:05:00Z"/>
        </w:rPr>
      </w:pPr>
      <w:ins w:id="6465" w:author="3.0" w:date="2014-08-28T16:05:00Z">
        <w:r>
          <w:t>units           :       N/A;</w:t>
        </w:r>
      </w:ins>
    </w:p>
    <w:p w:rsidR="000C3532" w:rsidRDefault="000C3532" w:rsidP="000C3532">
      <w:pPr>
        <w:pStyle w:val="ADANB"/>
        <w:rPr>
          <w:ins w:id="6466" w:author="3.0" w:date="2014-08-28T16:05:00Z"/>
        </w:rPr>
      </w:pPr>
      <w:ins w:id="6467" w:author="3.0" w:date="2014-08-28T16:05:00Z">
        <w:r>
          <w:t>value_names     :       N/A;</w:t>
        </w:r>
      </w:ins>
    </w:p>
    <w:p w:rsidR="000C3532" w:rsidRDefault="000C3532" w:rsidP="000C3532">
      <w:pPr>
        <w:pStyle w:val="ADANB"/>
        <w:rPr>
          <w:ins w:id="6468" w:author="3.0" w:date="2014-08-28T16:05:00Z"/>
        </w:rPr>
      </w:pPr>
      <w:ins w:id="6469" w:author="3.0" w:date="2014-08-28T16:05:00Z">
        <w:r>
          <w:t>component_of    :       N/A;</w:t>
        </w:r>
      </w:ins>
    </w:p>
    <w:p w:rsidR="000C3532" w:rsidRDefault="000C3532" w:rsidP="000C3532">
      <w:pPr>
        <w:pStyle w:val="ADANB"/>
        <w:rPr>
          <w:ins w:id="6470" w:author="3.0" w:date="2014-08-28T16:05:00Z"/>
        </w:rPr>
      </w:pPr>
      <w:ins w:id="6471" w:author="3.0" w:date="2014-08-28T16:05:00Z">
        <w:r>
          <w:t>description     :       ;</w:t>
        </w:r>
      </w:ins>
    </w:p>
    <w:p w:rsidR="000C3532" w:rsidRDefault="000C3532" w:rsidP="000C3532">
      <w:pPr>
        <w:pStyle w:val="ADANB"/>
        <w:rPr>
          <w:ins w:id="6472" w:author="3.0" w:date="2014-08-28T16:05:00Z"/>
        </w:rPr>
      </w:pPr>
    </w:p>
    <w:p w:rsidR="000C3532" w:rsidRDefault="000C3532" w:rsidP="000C3532">
      <w:pPr>
        <w:pStyle w:val="ADANB"/>
        <w:rPr>
          <w:ins w:id="6473" w:author="3.0" w:date="2014-08-28T16:05:00Z"/>
        </w:rPr>
      </w:pPr>
    </w:p>
    <w:p w:rsidR="000C3532" w:rsidRDefault="000C3532" w:rsidP="000C3532">
      <w:pPr>
        <w:pStyle w:val="ADANB"/>
        <w:rPr>
          <w:ins w:id="6474" w:author="3.0" w:date="2014-08-28T16:05:00Z"/>
        </w:rPr>
      </w:pPr>
    </w:p>
    <w:p w:rsidR="000C3532" w:rsidRDefault="000C3532" w:rsidP="000C3532">
      <w:pPr>
        <w:pStyle w:val="ADANB"/>
        <w:rPr>
          <w:ins w:id="6475" w:author="3.0" w:date="2014-08-28T16:05:00Z"/>
        </w:rPr>
      </w:pPr>
    </w:p>
    <w:p w:rsidR="000C3532" w:rsidRDefault="000C3532" w:rsidP="000C3532">
      <w:pPr>
        <w:pStyle w:val="ADANB"/>
        <w:rPr>
          <w:ins w:id="6476" w:author="3.0" w:date="2014-08-28T16:05:00Z"/>
        </w:rPr>
      </w:pPr>
      <w:ins w:id="6477" w:author="3.0" w:date="2014-08-28T16:05:00Z">
        <w:r>
          <w:t>884. data_restored_at_po_binary_length (data flow, cel) =</w:t>
        </w:r>
      </w:ins>
    </w:p>
    <w:p w:rsidR="000C3532" w:rsidRDefault="000C3532" w:rsidP="000C3532">
      <w:pPr>
        <w:pStyle w:val="ADANB"/>
        <w:rPr>
          <w:ins w:id="6478" w:author="3.0" w:date="2014-08-28T16:05:00Z"/>
        </w:rPr>
      </w:pPr>
      <w:ins w:id="6479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6480" w:author="3.0" w:date="2014-08-28T16:05:00Z"/>
        </w:rPr>
      </w:pPr>
    </w:p>
    <w:p w:rsidR="000C3532" w:rsidRDefault="000C3532" w:rsidP="000C3532">
      <w:pPr>
        <w:pStyle w:val="ADANB"/>
        <w:rPr>
          <w:ins w:id="6481" w:author="3.0" w:date="2014-08-28T16:05:00Z"/>
        </w:rPr>
      </w:pPr>
      <w:ins w:id="6482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6483" w:author="3.0" w:date="2014-08-28T16:05:00Z"/>
        </w:rPr>
      </w:pPr>
      <w:ins w:id="6484" w:author="3.0" w:date="2014-08-28T16:05:00Z">
        <w:r>
          <w:t>full_name       :       ;</w:t>
        </w:r>
      </w:ins>
    </w:p>
    <w:p w:rsidR="000C3532" w:rsidRDefault="000C3532" w:rsidP="000C3532">
      <w:pPr>
        <w:pStyle w:val="ADANB"/>
        <w:rPr>
          <w:ins w:id="6485" w:author="3.0" w:date="2014-08-28T16:05:00Z"/>
        </w:rPr>
      </w:pPr>
      <w:ins w:id="6486" w:author="3.0" w:date="2014-08-28T16:05:00Z">
        <w:r>
          <w:t>rate            :       N/A;</w:t>
        </w:r>
      </w:ins>
    </w:p>
    <w:p w:rsidR="000C3532" w:rsidRDefault="000C3532" w:rsidP="000C3532">
      <w:pPr>
        <w:pStyle w:val="ADANB"/>
        <w:rPr>
          <w:ins w:id="6487" w:author="3.0" w:date="2014-08-28T16:05:00Z"/>
        </w:rPr>
      </w:pPr>
      <w:ins w:id="6488" w:author="3.0" w:date="2014-08-28T16:05:00Z">
        <w:r>
          <w:t>range           :       1..8000;</w:t>
        </w:r>
      </w:ins>
    </w:p>
    <w:p w:rsidR="000C3532" w:rsidRDefault="000C3532" w:rsidP="000C3532">
      <w:pPr>
        <w:pStyle w:val="ADANB"/>
        <w:rPr>
          <w:ins w:id="6489" w:author="3.0" w:date="2014-08-28T16:05:00Z"/>
        </w:rPr>
      </w:pPr>
      <w:ins w:id="6490" w:author="3.0" w:date="2014-08-28T16:05:00Z">
        <w:r>
          <w:t>resolution      :       1;</w:t>
        </w:r>
      </w:ins>
    </w:p>
    <w:p w:rsidR="000C3532" w:rsidRDefault="000C3532" w:rsidP="000C3532">
      <w:pPr>
        <w:pStyle w:val="ADANB"/>
        <w:rPr>
          <w:ins w:id="6491" w:author="3.0" w:date="2014-08-28T16:05:00Z"/>
        </w:rPr>
      </w:pPr>
      <w:ins w:id="6492" w:author="3.0" w:date="2014-08-28T16:05:00Z">
        <w:r>
          <w:t>units           :       bit;</w:t>
        </w:r>
      </w:ins>
    </w:p>
    <w:p w:rsidR="000C3532" w:rsidRDefault="000C3532" w:rsidP="000C3532">
      <w:pPr>
        <w:pStyle w:val="ADANB"/>
        <w:rPr>
          <w:ins w:id="6493" w:author="3.0" w:date="2014-08-28T16:05:00Z"/>
        </w:rPr>
      </w:pPr>
      <w:ins w:id="6494" w:author="3.0" w:date="2014-08-28T16:05:00Z">
        <w:r>
          <w:t>value_names     :       N/A;</w:t>
        </w:r>
      </w:ins>
    </w:p>
    <w:p w:rsidR="000C3532" w:rsidRDefault="000C3532" w:rsidP="000C3532">
      <w:pPr>
        <w:pStyle w:val="ADANB"/>
        <w:rPr>
          <w:ins w:id="6495" w:author="3.0" w:date="2014-08-28T16:05:00Z"/>
        </w:rPr>
      </w:pPr>
      <w:ins w:id="6496" w:author="3.0" w:date="2014-08-28T16:05:00Z">
        <w:r>
          <w:t>component_of    :       N/A;</w:t>
        </w:r>
      </w:ins>
    </w:p>
    <w:p w:rsidR="000C3532" w:rsidRDefault="000C3532" w:rsidP="000C3532">
      <w:pPr>
        <w:pStyle w:val="ADANB"/>
        <w:rPr>
          <w:ins w:id="6497" w:author="3.0" w:date="2014-08-28T16:05:00Z"/>
        </w:rPr>
      </w:pPr>
      <w:ins w:id="6498" w:author="3.0" w:date="2014-08-28T16:05:00Z">
        <w:r>
          <w:t>description     :       ;</w:t>
        </w:r>
      </w:ins>
    </w:p>
    <w:p w:rsidR="000C3532" w:rsidRDefault="000C3532" w:rsidP="000C3532">
      <w:pPr>
        <w:pStyle w:val="ADANB"/>
        <w:rPr>
          <w:ins w:id="6499" w:author="3.0" w:date="2014-08-28T16:05:00Z"/>
        </w:rPr>
      </w:pPr>
    </w:p>
    <w:p w:rsidR="000C3532" w:rsidRDefault="000C3532" w:rsidP="000C3532">
      <w:pPr>
        <w:pStyle w:val="ADANB"/>
        <w:rPr>
          <w:ins w:id="6500" w:author="3.0" w:date="2014-08-28T16:05:00Z"/>
        </w:rPr>
      </w:pPr>
    </w:p>
    <w:p w:rsidR="000C3532" w:rsidRDefault="000C3532" w:rsidP="000C3532">
      <w:pPr>
        <w:pStyle w:val="ADANB"/>
        <w:rPr>
          <w:ins w:id="6501" w:author="3.0" w:date="2014-08-28T16:05:00Z"/>
        </w:rPr>
      </w:pPr>
    </w:p>
    <w:p w:rsidR="000C3532" w:rsidRDefault="000C3532" w:rsidP="000C3532">
      <w:pPr>
        <w:pStyle w:val="ADANB"/>
        <w:rPr>
          <w:ins w:id="6502" w:author="3.0" w:date="2014-08-28T16:05:00Z"/>
        </w:rPr>
      </w:pPr>
    </w:p>
    <w:p w:rsidR="000C3532" w:rsidRDefault="000C3532" w:rsidP="000C3532">
      <w:pPr>
        <w:pStyle w:val="ADANB"/>
        <w:rPr>
          <w:ins w:id="6503" w:author="3.0" w:date="2014-08-28T16:05:00Z"/>
        </w:rPr>
      </w:pPr>
      <w:ins w:id="6504" w:author="3.0" w:date="2014-08-28T16:05:00Z">
        <w:r>
          <w:t>2732. power_up_tests_info (data flow, del) =</w:t>
        </w:r>
      </w:ins>
    </w:p>
    <w:p w:rsidR="000C3532" w:rsidRDefault="000C3532" w:rsidP="000C3532">
      <w:pPr>
        <w:pStyle w:val="ADANB"/>
        <w:rPr>
          <w:ins w:id="6505" w:author="3.0" w:date="2014-08-28T16:05:00Z"/>
        </w:rPr>
      </w:pPr>
      <w:ins w:id="6506" w:author="3.0" w:date="2014-08-28T16:05:00Z">
        <w:r>
          <w:t>["NOT_RELEVANT" | "ON_GOING" | "SUCCESSFUL" | "SUCCESSFUL_WITH_LOW_AVAILABILTY" | "FAILED"].</w:t>
        </w:r>
      </w:ins>
    </w:p>
    <w:p w:rsidR="000C3532" w:rsidRDefault="000C3532" w:rsidP="000C3532">
      <w:pPr>
        <w:pStyle w:val="ADANB"/>
        <w:rPr>
          <w:ins w:id="6507" w:author="3.0" w:date="2014-08-28T16:05:00Z"/>
        </w:rPr>
      </w:pPr>
    </w:p>
    <w:p w:rsidR="000C3532" w:rsidRDefault="000C3532" w:rsidP="000C3532">
      <w:pPr>
        <w:pStyle w:val="ADANB"/>
        <w:rPr>
          <w:ins w:id="6508" w:author="3.0" w:date="2014-08-28T16:05:00Z"/>
        </w:rPr>
      </w:pPr>
      <w:ins w:id="6509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6510" w:author="3.0" w:date="2014-08-28T16:05:00Z"/>
        </w:rPr>
      </w:pPr>
      <w:ins w:id="6511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6512" w:author="3.0" w:date="2014-08-28T16:05:00Z"/>
        </w:rPr>
      </w:pPr>
      <w:ins w:id="6513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6514" w:author="3.0" w:date="2014-08-28T16:05:00Z"/>
        </w:rPr>
      </w:pPr>
      <w:ins w:id="6515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6516" w:author="3.0" w:date="2014-08-28T16:05:00Z"/>
        </w:rPr>
      </w:pPr>
      <w:ins w:id="6517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6518" w:author="3.0" w:date="2014-08-28T16:05:00Z"/>
        </w:rPr>
      </w:pPr>
      <w:ins w:id="6519" w:author="3.0" w:date="2014-08-28T16:05:00Z">
        <w:r>
          <w:t xml:space="preserve">value names  : </w:t>
        </w:r>
      </w:ins>
    </w:p>
    <w:p w:rsidR="000C3532" w:rsidRDefault="000C3532" w:rsidP="000C3532">
      <w:pPr>
        <w:pStyle w:val="ADANB"/>
        <w:rPr>
          <w:ins w:id="6520" w:author="3.0" w:date="2014-08-28T16:05:00Z"/>
        </w:rPr>
      </w:pPr>
      <w:ins w:id="6521" w:author="3.0" w:date="2014-08-28T16:05:00Z">
        <w:r>
          <w:t>"NOT_RELEVANT"                               = No power-up tests results available</w:t>
        </w:r>
      </w:ins>
    </w:p>
    <w:p w:rsidR="000C3532" w:rsidRDefault="000C3532" w:rsidP="000C3532">
      <w:pPr>
        <w:pStyle w:val="ADANB"/>
        <w:rPr>
          <w:ins w:id="6522" w:author="3.0" w:date="2014-08-28T16:05:00Z"/>
        </w:rPr>
      </w:pPr>
      <w:ins w:id="6523" w:author="3.0" w:date="2014-08-28T16:05:00Z">
        <w:r>
          <w:t>"ON_GOING"                                   = Power-up tests are on going</w:t>
        </w:r>
      </w:ins>
    </w:p>
    <w:p w:rsidR="000C3532" w:rsidRDefault="000C3532" w:rsidP="000C3532">
      <w:pPr>
        <w:pStyle w:val="ADANB"/>
        <w:rPr>
          <w:ins w:id="6524" w:author="3.0" w:date="2014-08-28T16:05:00Z"/>
        </w:rPr>
      </w:pPr>
      <w:ins w:id="6525" w:author="3.0" w:date="2014-08-28T16:05:00Z">
        <w:r>
          <w:t>"SUCCESSFUL"                                 = Power-up tests are successful</w:t>
        </w:r>
      </w:ins>
    </w:p>
    <w:p w:rsidR="000C3532" w:rsidRDefault="000C3532" w:rsidP="000C3532">
      <w:pPr>
        <w:pStyle w:val="ADANB"/>
        <w:rPr>
          <w:ins w:id="6526" w:author="3.0" w:date="2014-08-28T16:05:00Z"/>
        </w:rPr>
      </w:pPr>
      <w:ins w:id="6527" w:author="3.0" w:date="2014-08-28T16:05:00Z">
        <w:r>
          <w:t>"SUCCESSFUL_WITH_LOW_AVAILABILTY"   = Power-up tests are partially successful, implying low availability</w:t>
        </w:r>
      </w:ins>
    </w:p>
    <w:p w:rsidR="000C3532" w:rsidRDefault="000C3532" w:rsidP="000C3532">
      <w:pPr>
        <w:pStyle w:val="ADANB"/>
        <w:rPr>
          <w:ins w:id="6528" w:author="3.0" w:date="2014-08-28T16:05:00Z"/>
        </w:rPr>
      </w:pPr>
      <w:ins w:id="6529" w:author="3.0" w:date="2014-08-28T16:05:00Z">
        <w:r>
          <w:t>"FAILED"                            = Power-up tests have failed</w:t>
        </w:r>
      </w:ins>
    </w:p>
    <w:p w:rsidR="000C3532" w:rsidRDefault="000C3532" w:rsidP="000C3532">
      <w:pPr>
        <w:pStyle w:val="ADANB"/>
        <w:rPr>
          <w:ins w:id="6530" w:author="3.0" w:date="2014-08-28T16:05:00Z"/>
        </w:rPr>
      </w:pPr>
      <w:ins w:id="6531" w:author="3.0" w:date="2014-08-28T16:05:00Z">
        <w:r>
          <w:t>description  : Gives the result of the power-up tests.</w:t>
        </w:r>
      </w:ins>
    </w:p>
    <w:p w:rsidR="000C3532" w:rsidRDefault="000C3532" w:rsidP="000C3532">
      <w:pPr>
        <w:pStyle w:val="ADANB"/>
        <w:rPr>
          <w:ins w:id="6532" w:author="3.0" w:date="2014-08-28T16:05:00Z"/>
        </w:rPr>
      </w:pPr>
    </w:p>
    <w:p w:rsidR="000C3532" w:rsidRDefault="000C3532" w:rsidP="000C3532">
      <w:pPr>
        <w:pStyle w:val="ADANB"/>
        <w:rPr>
          <w:ins w:id="6533" w:author="3.0" w:date="2014-08-28T16:05:00Z"/>
        </w:rPr>
      </w:pPr>
    </w:p>
    <w:p w:rsidR="000C3532" w:rsidRDefault="000C3532" w:rsidP="000C3532">
      <w:pPr>
        <w:pStyle w:val="ADANB"/>
        <w:rPr>
          <w:ins w:id="6534" w:author="3.0" w:date="2014-08-28T16:05:00Z"/>
        </w:rPr>
      </w:pPr>
      <w:ins w:id="6535" w:author="3.0" w:date="2014-08-28T16:05:00Z">
        <w:r>
          <w:t>1966. maintenance_data_from_basic (data flow) =</w:t>
        </w:r>
      </w:ins>
    </w:p>
    <w:p w:rsidR="000C3532" w:rsidRDefault="000C3532" w:rsidP="000C3532">
      <w:pPr>
        <w:pStyle w:val="ADANB"/>
        <w:rPr>
          <w:ins w:id="6536" w:author="3.0" w:date="2014-08-28T16:05:00Z"/>
        </w:rPr>
      </w:pPr>
      <w:ins w:id="6537" w:author="3.0" w:date="2014-08-28T16:05:00Z">
        <w:r>
          <w:t>is_present</w:t>
        </w:r>
      </w:ins>
    </w:p>
    <w:p w:rsidR="000C3532" w:rsidRDefault="000C3532" w:rsidP="000C3532">
      <w:pPr>
        <w:pStyle w:val="ADANB"/>
        <w:rPr>
          <w:ins w:id="6538" w:author="3.0" w:date="2014-08-28T16:05:00Z"/>
        </w:rPr>
      </w:pPr>
      <w:ins w:id="6539" w:author="3.0" w:date="2014-08-28T16:05:00Z">
        <w:r>
          <w:t>+ wheel_diameter_A</w:t>
        </w:r>
      </w:ins>
    </w:p>
    <w:p w:rsidR="000C3532" w:rsidRDefault="000C3532" w:rsidP="000C3532">
      <w:pPr>
        <w:pStyle w:val="ADANB"/>
        <w:rPr>
          <w:ins w:id="6540" w:author="3.0" w:date="2014-08-28T16:05:00Z"/>
        </w:rPr>
      </w:pPr>
      <w:ins w:id="6541" w:author="3.0" w:date="2014-08-28T16:05:00Z">
        <w:r>
          <w:t>+ wheel_diameter_B</w:t>
        </w:r>
      </w:ins>
    </w:p>
    <w:p w:rsidR="000C3532" w:rsidRPr="000C3532" w:rsidRDefault="000C3532" w:rsidP="000C3532">
      <w:pPr>
        <w:pStyle w:val="ADANB"/>
        <w:rPr>
          <w:ins w:id="6542" w:author="3.0" w:date="2014-08-28T16:05:00Z"/>
          <w:lang w:val="fr-BE"/>
          <w:rPrChange w:id="6543" w:author="3.0" w:date="2014-08-28T16:05:00Z">
            <w:rPr>
              <w:ins w:id="6544" w:author="3.0" w:date="2014-08-28T16:05:00Z"/>
            </w:rPr>
          </w:rPrChange>
        </w:rPr>
      </w:pPr>
      <w:ins w:id="6545" w:author="3.0" w:date="2014-08-28T16:05:00Z">
        <w:r w:rsidRPr="000C3532">
          <w:rPr>
            <w:lang w:val="fr-BE"/>
            <w:rPrChange w:id="6546" w:author="3.0" w:date="2014-08-28T16:05:00Z">
              <w:rPr>
                <w:noProof w:val="0"/>
                <w:color w:val="auto"/>
                <w:sz w:val="22"/>
                <w:szCs w:val="20"/>
              </w:rPr>
            </w:rPrChange>
          </w:rPr>
          <w:t>+ sdmu_coefficient_A</w:t>
        </w:r>
      </w:ins>
    </w:p>
    <w:p w:rsidR="000C3532" w:rsidRPr="000C3532" w:rsidRDefault="000C3532" w:rsidP="000C3532">
      <w:pPr>
        <w:pStyle w:val="ADANB"/>
        <w:rPr>
          <w:ins w:id="6547" w:author="3.0" w:date="2014-08-28T16:05:00Z"/>
          <w:lang w:val="fr-BE"/>
          <w:rPrChange w:id="6548" w:author="3.0" w:date="2014-08-28T16:05:00Z">
            <w:rPr>
              <w:ins w:id="6549" w:author="3.0" w:date="2014-08-28T16:05:00Z"/>
            </w:rPr>
          </w:rPrChange>
        </w:rPr>
      </w:pPr>
      <w:ins w:id="6550" w:author="3.0" w:date="2014-08-28T16:05:00Z">
        <w:r w:rsidRPr="000C3532">
          <w:rPr>
            <w:lang w:val="fr-BE"/>
            <w:rPrChange w:id="6551" w:author="3.0" w:date="2014-08-28T16:05:00Z">
              <w:rPr>
                <w:noProof w:val="0"/>
                <w:color w:val="auto"/>
                <w:sz w:val="22"/>
                <w:szCs w:val="20"/>
              </w:rPr>
            </w:rPrChange>
          </w:rPr>
          <w:t>+ sdmu_coefficient_B</w:t>
        </w:r>
      </w:ins>
    </w:p>
    <w:p w:rsidR="000C3532" w:rsidRDefault="000C3532" w:rsidP="000C3532">
      <w:pPr>
        <w:pStyle w:val="ADANB"/>
        <w:rPr>
          <w:ins w:id="6552" w:author="3.0" w:date="2014-08-28T16:05:00Z"/>
        </w:rPr>
      </w:pPr>
      <w:ins w:id="6553" w:author="3.0" w:date="2014-08-28T16:05:00Z">
        <w:r>
          <w:t>+ accelerometer_bias</w:t>
        </w:r>
      </w:ins>
    </w:p>
    <w:p w:rsidR="000C3532" w:rsidRDefault="000C3532" w:rsidP="000C3532">
      <w:pPr>
        <w:pStyle w:val="ADANB"/>
        <w:rPr>
          <w:ins w:id="6554" w:author="3.0" w:date="2014-08-28T16:05:00Z"/>
        </w:rPr>
      </w:pPr>
    </w:p>
    <w:p w:rsidR="000C3532" w:rsidRDefault="000C3532" w:rsidP="000C3532">
      <w:pPr>
        <w:pStyle w:val="ADANB"/>
        <w:rPr>
          <w:ins w:id="6555" w:author="3.0" w:date="2014-08-28T16:05:00Z"/>
        </w:rPr>
      </w:pPr>
    </w:p>
    <w:p w:rsidR="000C3532" w:rsidRDefault="000C3532" w:rsidP="000C3532">
      <w:pPr>
        <w:pStyle w:val="ADANB"/>
        <w:rPr>
          <w:ins w:id="6556" w:author="3.0" w:date="2014-08-28T16:05:00Z"/>
        </w:rPr>
      </w:pPr>
      <w:ins w:id="6557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6558" w:author="3.0" w:date="2014-08-28T16:05:00Z"/>
        </w:rPr>
      </w:pPr>
      <w:ins w:id="6559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6560" w:author="3.0" w:date="2014-08-28T16:05:00Z"/>
        </w:rPr>
      </w:pPr>
      <w:ins w:id="6561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6562" w:author="3.0" w:date="2014-08-28T16:05:00Z"/>
        </w:rPr>
      </w:pPr>
      <w:ins w:id="6563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6564" w:author="3.0" w:date="2014-08-28T16:05:00Z"/>
        </w:rPr>
      </w:pPr>
      <w:ins w:id="6565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6566" w:author="3.0" w:date="2014-08-28T16:05:00Z"/>
        </w:rPr>
      </w:pPr>
      <w:ins w:id="6567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6568" w:author="3.0" w:date="2014-08-28T16:05:00Z"/>
        </w:rPr>
      </w:pPr>
      <w:ins w:id="6569" w:author="3.0" w:date="2014-08-28T16:05:00Z">
        <w:r>
          <w:t>description  : maintenance data information provided</w:t>
        </w:r>
      </w:ins>
    </w:p>
    <w:p w:rsidR="000C3532" w:rsidRDefault="000C3532" w:rsidP="000C3532">
      <w:pPr>
        <w:pStyle w:val="ADANB"/>
        <w:rPr>
          <w:ins w:id="6570" w:author="3.0" w:date="2014-08-28T16:05:00Z"/>
        </w:rPr>
      </w:pPr>
      <w:ins w:id="6571" w:author="3.0" w:date="2014-08-28T16:05:00Z">
        <w:r>
          <w:t>by basic</w:t>
        </w:r>
      </w:ins>
    </w:p>
    <w:p w:rsidR="000C3532" w:rsidRDefault="000C3532" w:rsidP="000C3532">
      <w:pPr>
        <w:pStyle w:val="ADANB"/>
        <w:rPr>
          <w:ins w:id="6572" w:author="3.0" w:date="2014-08-28T16:05:00Z"/>
        </w:rPr>
      </w:pPr>
    </w:p>
    <w:p w:rsidR="000C3532" w:rsidRDefault="000C3532" w:rsidP="000C3532">
      <w:pPr>
        <w:pStyle w:val="ADANB"/>
        <w:rPr>
          <w:ins w:id="6573" w:author="3.0" w:date="2014-08-28T16:05:00Z"/>
        </w:rPr>
      </w:pPr>
    </w:p>
    <w:p w:rsidR="000C3532" w:rsidRDefault="000C3532" w:rsidP="000C3532">
      <w:pPr>
        <w:pStyle w:val="ADANB"/>
        <w:rPr>
          <w:ins w:id="6574" w:author="3.0" w:date="2014-08-28T16:05:00Z"/>
        </w:rPr>
      </w:pPr>
      <w:ins w:id="6575" w:author="3.0" w:date="2014-08-28T16:05:00Z">
        <w:r>
          <w:t>4138. wheel_diameter_A (data flow) =</w:t>
        </w:r>
      </w:ins>
    </w:p>
    <w:p w:rsidR="000C3532" w:rsidRDefault="000C3532" w:rsidP="000C3532">
      <w:pPr>
        <w:pStyle w:val="ADANB"/>
        <w:rPr>
          <w:ins w:id="6576" w:author="3.0" w:date="2014-08-28T16:05:00Z"/>
        </w:rPr>
      </w:pPr>
      <w:ins w:id="6577" w:author="3.0" w:date="2014-08-28T16:05:00Z">
        <w:r>
          <w:t>wheel_diameter_value</w:t>
        </w:r>
      </w:ins>
    </w:p>
    <w:p w:rsidR="000C3532" w:rsidRDefault="000C3532" w:rsidP="000C3532">
      <w:pPr>
        <w:pStyle w:val="ADANB"/>
        <w:rPr>
          <w:ins w:id="6578" w:author="3.0" w:date="2014-08-28T16:05:00Z"/>
        </w:rPr>
      </w:pPr>
      <w:ins w:id="6579" w:author="3.0" w:date="2014-08-28T16:05:00Z">
        <w:r>
          <w:t>+ maintenance_data_state</w:t>
        </w:r>
      </w:ins>
    </w:p>
    <w:p w:rsidR="000C3532" w:rsidRDefault="000C3532" w:rsidP="000C3532">
      <w:pPr>
        <w:pStyle w:val="ADANB"/>
        <w:rPr>
          <w:ins w:id="6580" w:author="3.0" w:date="2014-08-28T16:05:00Z"/>
        </w:rPr>
      </w:pPr>
      <w:ins w:id="6581" w:author="3.0" w:date="2014-08-28T16:05:00Z">
        <w:r>
          <w:t>+ last_modification_date</w:t>
        </w:r>
      </w:ins>
    </w:p>
    <w:p w:rsidR="000C3532" w:rsidRDefault="000C3532" w:rsidP="000C3532">
      <w:pPr>
        <w:pStyle w:val="ADANB"/>
        <w:rPr>
          <w:ins w:id="6582" w:author="3.0" w:date="2014-08-28T16:05:00Z"/>
        </w:rPr>
      </w:pPr>
      <w:ins w:id="6583" w:author="3.0" w:date="2014-08-28T16:05:00Z">
        <w:r>
          <w:t>+ value_has_been_entered</w:t>
        </w:r>
      </w:ins>
    </w:p>
    <w:p w:rsidR="000C3532" w:rsidRDefault="000C3532" w:rsidP="000C3532">
      <w:pPr>
        <w:pStyle w:val="ADANB"/>
        <w:rPr>
          <w:ins w:id="6584" w:author="3.0" w:date="2014-08-28T16:05:00Z"/>
        </w:rPr>
      </w:pPr>
    </w:p>
    <w:p w:rsidR="000C3532" w:rsidRDefault="000C3532" w:rsidP="000C3532">
      <w:pPr>
        <w:pStyle w:val="ADANB"/>
        <w:rPr>
          <w:ins w:id="6585" w:author="3.0" w:date="2014-08-28T16:05:00Z"/>
        </w:rPr>
      </w:pPr>
      <w:ins w:id="6586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6587" w:author="3.0" w:date="2014-08-28T16:05:00Z"/>
        </w:rPr>
      </w:pPr>
      <w:ins w:id="6588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6589" w:author="3.0" w:date="2014-08-28T16:05:00Z"/>
        </w:rPr>
      </w:pPr>
      <w:ins w:id="6590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6591" w:author="3.0" w:date="2014-08-28T16:05:00Z"/>
        </w:rPr>
      </w:pPr>
      <w:ins w:id="6592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6593" w:author="3.0" w:date="2014-08-28T16:05:00Z"/>
        </w:rPr>
      </w:pPr>
      <w:ins w:id="6594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6595" w:author="3.0" w:date="2014-08-28T16:05:00Z"/>
        </w:rPr>
      </w:pPr>
      <w:ins w:id="6596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6597" w:author="3.0" w:date="2014-08-28T16:05:00Z"/>
        </w:rPr>
      </w:pPr>
      <w:ins w:id="6598" w:author="3.0" w:date="2014-08-28T16:05:00Z">
        <w:r>
          <w:t>description  : contains the information concerning the wheel diameter A entered by the driver</w:t>
        </w:r>
      </w:ins>
    </w:p>
    <w:p w:rsidR="000C3532" w:rsidRDefault="000C3532" w:rsidP="000C3532">
      <w:pPr>
        <w:pStyle w:val="ADANB"/>
        <w:rPr>
          <w:ins w:id="6599" w:author="3.0" w:date="2014-08-28T16:05:00Z"/>
        </w:rPr>
      </w:pPr>
    </w:p>
    <w:p w:rsidR="000C3532" w:rsidRDefault="000C3532" w:rsidP="000C3532">
      <w:pPr>
        <w:pStyle w:val="ADANB"/>
        <w:rPr>
          <w:ins w:id="6600" w:author="3.0" w:date="2014-08-28T16:05:00Z"/>
        </w:rPr>
      </w:pPr>
    </w:p>
    <w:p w:rsidR="000C3532" w:rsidRDefault="000C3532" w:rsidP="000C3532">
      <w:pPr>
        <w:pStyle w:val="ADANB"/>
        <w:rPr>
          <w:ins w:id="6601" w:author="3.0" w:date="2014-08-28T16:05:00Z"/>
        </w:rPr>
      </w:pPr>
    </w:p>
    <w:p w:rsidR="000C3532" w:rsidRDefault="000C3532" w:rsidP="000C3532">
      <w:pPr>
        <w:pStyle w:val="ADANB"/>
        <w:rPr>
          <w:ins w:id="6602" w:author="3.0" w:date="2014-08-28T16:05:00Z"/>
        </w:rPr>
      </w:pPr>
      <w:ins w:id="6603" w:author="3.0" w:date="2014-08-28T16:05:00Z">
        <w:r>
          <w:t>4147. wheel_diameter_value (data flow, cel) =</w:t>
        </w:r>
      </w:ins>
    </w:p>
    <w:p w:rsidR="000C3532" w:rsidRDefault="000C3532" w:rsidP="000C3532">
      <w:pPr>
        <w:pStyle w:val="ADANB"/>
        <w:rPr>
          <w:ins w:id="6604" w:author="3.0" w:date="2014-08-28T16:05:00Z"/>
        </w:rPr>
      </w:pPr>
      <w:ins w:id="6605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6606" w:author="3.0" w:date="2014-08-28T16:05:00Z"/>
        </w:rPr>
      </w:pPr>
    </w:p>
    <w:p w:rsidR="000C3532" w:rsidRDefault="000C3532" w:rsidP="000C3532">
      <w:pPr>
        <w:pStyle w:val="ADANB"/>
        <w:rPr>
          <w:ins w:id="6607" w:author="3.0" w:date="2014-08-28T16:05:00Z"/>
        </w:rPr>
      </w:pPr>
      <w:ins w:id="6608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6609" w:author="3.0" w:date="2014-08-28T16:05:00Z"/>
        </w:rPr>
      </w:pPr>
      <w:ins w:id="6610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6611" w:author="3.0" w:date="2014-08-28T16:05:00Z"/>
        </w:rPr>
      </w:pPr>
      <w:ins w:id="6612" w:author="3.0" w:date="2014-08-28T16:05:00Z">
        <w:r>
          <w:t>range        : 0..2047</w:t>
        </w:r>
      </w:ins>
    </w:p>
    <w:p w:rsidR="000C3532" w:rsidRDefault="000C3532" w:rsidP="000C3532">
      <w:pPr>
        <w:pStyle w:val="ADANB"/>
        <w:rPr>
          <w:ins w:id="6613" w:author="3.0" w:date="2014-08-28T16:05:00Z"/>
        </w:rPr>
      </w:pPr>
      <w:ins w:id="6614" w:author="3.0" w:date="2014-08-28T16:05:00Z">
        <w:r>
          <w:t xml:space="preserve">resolution   : 1   </w:t>
        </w:r>
      </w:ins>
    </w:p>
    <w:p w:rsidR="000C3532" w:rsidRDefault="000C3532" w:rsidP="000C3532">
      <w:pPr>
        <w:pStyle w:val="ADANB"/>
        <w:rPr>
          <w:ins w:id="6615" w:author="3.0" w:date="2014-08-28T16:05:00Z"/>
        </w:rPr>
      </w:pPr>
      <w:ins w:id="6616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6617" w:author="3.0" w:date="2014-08-28T16:05:00Z"/>
        </w:rPr>
      </w:pPr>
      <w:ins w:id="6618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6619" w:author="3.0" w:date="2014-08-28T16:05:00Z"/>
        </w:rPr>
      </w:pPr>
      <w:ins w:id="6620" w:author="3.0" w:date="2014-08-28T16:05:00Z">
        <w:r>
          <w:t>initialisation : Empty</w:t>
        </w:r>
      </w:ins>
    </w:p>
    <w:p w:rsidR="000C3532" w:rsidRDefault="000C3532" w:rsidP="000C3532">
      <w:pPr>
        <w:pStyle w:val="ADANB"/>
        <w:rPr>
          <w:ins w:id="6621" w:author="3.0" w:date="2014-08-28T16:05:00Z"/>
        </w:rPr>
      </w:pPr>
      <w:ins w:id="6622" w:author="3.0" w:date="2014-08-28T16:05:00Z">
        <w:r>
          <w:t>description  : wheel diameter value entered by the driver</w:t>
        </w:r>
      </w:ins>
    </w:p>
    <w:p w:rsidR="000C3532" w:rsidRDefault="000C3532" w:rsidP="000C3532">
      <w:pPr>
        <w:pStyle w:val="ADANB"/>
        <w:rPr>
          <w:ins w:id="6623" w:author="3.0" w:date="2014-08-28T16:05:00Z"/>
        </w:rPr>
      </w:pPr>
    </w:p>
    <w:p w:rsidR="000C3532" w:rsidRDefault="000C3532" w:rsidP="000C3532">
      <w:pPr>
        <w:pStyle w:val="ADANB"/>
        <w:rPr>
          <w:ins w:id="6624" w:author="3.0" w:date="2014-08-28T16:05:00Z"/>
        </w:rPr>
      </w:pPr>
    </w:p>
    <w:p w:rsidR="000C3532" w:rsidRDefault="000C3532" w:rsidP="000C3532">
      <w:pPr>
        <w:pStyle w:val="ADANB"/>
        <w:rPr>
          <w:ins w:id="6625" w:author="3.0" w:date="2014-08-28T16:05:00Z"/>
        </w:rPr>
      </w:pPr>
      <w:ins w:id="6626" w:author="3.0" w:date="2014-08-28T16:05:00Z">
        <w:r>
          <w:t>1968. maintenance_data_state (data flow, del) =</w:t>
        </w:r>
      </w:ins>
    </w:p>
    <w:p w:rsidR="000C3532" w:rsidRDefault="000C3532" w:rsidP="000C3532">
      <w:pPr>
        <w:pStyle w:val="ADANB"/>
        <w:rPr>
          <w:ins w:id="6627" w:author="3.0" w:date="2014-08-28T16:05:00Z"/>
        </w:rPr>
      </w:pPr>
      <w:ins w:id="6628" w:author="3.0" w:date="2014-08-28T16:05:00Z">
        <w:r>
          <w:t>["NOT_RELEVANT"| "RANGE_ERROR" | "CONSISTENCY_ERROR" | "VALID"]</w:t>
        </w:r>
      </w:ins>
    </w:p>
    <w:p w:rsidR="000C3532" w:rsidRDefault="000C3532" w:rsidP="000C3532">
      <w:pPr>
        <w:pStyle w:val="ADANB"/>
        <w:rPr>
          <w:ins w:id="6629" w:author="3.0" w:date="2014-08-28T16:05:00Z"/>
        </w:rPr>
      </w:pPr>
    </w:p>
    <w:p w:rsidR="000C3532" w:rsidRDefault="000C3532" w:rsidP="000C3532">
      <w:pPr>
        <w:pStyle w:val="ADANB"/>
        <w:rPr>
          <w:ins w:id="6630" w:author="3.0" w:date="2014-08-28T16:05:00Z"/>
        </w:rPr>
      </w:pPr>
      <w:ins w:id="6631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6632" w:author="3.0" w:date="2014-08-28T16:05:00Z"/>
        </w:rPr>
      </w:pPr>
      <w:ins w:id="6633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6634" w:author="3.0" w:date="2014-08-28T16:05:00Z"/>
        </w:rPr>
      </w:pPr>
      <w:ins w:id="6635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6636" w:author="3.0" w:date="2014-08-28T16:05:00Z"/>
        </w:rPr>
      </w:pPr>
      <w:ins w:id="6637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6638" w:author="3.0" w:date="2014-08-28T16:05:00Z"/>
        </w:rPr>
      </w:pPr>
      <w:ins w:id="6639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6640" w:author="3.0" w:date="2014-08-28T16:05:00Z"/>
        </w:rPr>
      </w:pPr>
      <w:ins w:id="6641" w:author="3.0" w:date="2014-08-28T16:05:00Z">
        <w:r>
          <w:t>value names  :</w:t>
        </w:r>
        <w:r>
          <w:rPr>
            <w:rFonts w:cs="Alstom"/>
          </w:rPr>
          <w:t></w:t>
        </w:r>
        <w:r>
          <w:t>"NOT_RELEVANT " = the data is either undefined or is not available</w:t>
        </w:r>
      </w:ins>
    </w:p>
    <w:p w:rsidR="000C3532" w:rsidRDefault="000C3532" w:rsidP="000C3532">
      <w:pPr>
        <w:pStyle w:val="ADANB"/>
        <w:rPr>
          <w:ins w:id="6642" w:author="3.0" w:date="2014-08-28T16:05:00Z"/>
        </w:rPr>
      </w:pPr>
      <w:ins w:id="6643" w:author="3.0" w:date="2014-08-28T16:05:00Z">
        <w:r>
          <w:t>"RANGE_ERROR" = the data entered is out of the authorised range</w:t>
        </w:r>
      </w:ins>
    </w:p>
    <w:p w:rsidR="000C3532" w:rsidRDefault="000C3532" w:rsidP="000C3532">
      <w:pPr>
        <w:pStyle w:val="ADANB"/>
        <w:rPr>
          <w:ins w:id="6644" w:author="3.0" w:date="2014-08-28T16:05:00Z"/>
        </w:rPr>
      </w:pPr>
      <w:ins w:id="6645" w:author="3.0" w:date="2014-08-28T16:05:00Z">
        <w:r>
          <w:t xml:space="preserve">"CONSISTENCY_ERROR" = at power-up: the vote of the data fails / </w:t>
        </w:r>
      </w:ins>
    </w:p>
    <w:p w:rsidR="000C3532" w:rsidRDefault="000C3532" w:rsidP="000C3532">
      <w:pPr>
        <w:pStyle w:val="ADANB"/>
        <w:rPr>
          <w:ins w:id="6646" w:author="3.0" w:date="2014-08-28T16:05:00Z"/>
        </w:rPr>
      </w:pPr>
      <w:ins w:id="6647" w:author="3.0" w:date="2014-08-28T16:05:00Z">
        <w:r>
          <w:t xml:space="preserve">                        after data entry by driver: the data entered is not coherent</w:t>
        </w:r>
      </w:ins>
    </w:p>
    <w:p w:rsidR="000C3532" w:rsidRDefault="000C3532" w:rsidP="000C3532">
      <w:pPr>
        <w:pStyle w:val="ADANB"/>
        <w:rPr>
          <w:ins w:id="6648" w:author="3.0" w:date="2014-08-28T16:05:00Z"/>
        </w:rPr>
      </w:pPr>
      <w:ins w:id="6649" w:author="3.0" w:date="2014-08-28T16:05:00Z">
        <w:r>
          <w:t>"VALID" = the data has been checked and is the correct one</w:t>
        </w:r>
      </w:ins>
    </w:p>
    <w:p w:rsidR="000C3532" w:rsidRDefault="000C3532" w:rsidP="000C3532">
      <w:pPr>
        <w:pStyle w:val="ADANB"/>
        <w:rPr>
          <w:ins w:id="6650" w:author="3.0" w:date="2014-08-28T16:05:00Z"/>
        </w:rPr>
      </w:pPr>
      <w:ins w:id="6651" w:author="3.0" w:date="2014-08-28T16:05:00Z">
        <w:r>
          <w:t>description  : Indicates the state of the data.</w:t>
        </w:r>
      </w:ins>
    </w:p>
    <w:p w:rsidR="000C3532" w:rsidRDefault="000C3532" w:rsidP="000C3532">
      <w:pPr>
        <w:pStyle w:val="ADANB"/>
        <w:rPr>
          <w:ins w:id="6652" w:author="3.0" w:date="2014-08-28T16:05:00Z"/>
        </w:rPr>
      </w:pPr>
    </w:p>
    <w:p w:rsidR="000C3532" w:rsidRDefault="000C3532" w:rsidP="000C3532">
      <w:pPr>
        <w:pStyle w:val="ADANB"/>
        <w:rPr>
          <w:ins w:id="6653" w:author="3.0" w:date="2014-08-28T16:05:00Z"/>
        </w:rPr>
      </w:pPr>
    </w:p>
    <w:p w:rsidR="000C3532" w:rsidRDefault="000C3532" w:rsidP="000C3532">
      <w:pPr>
        <w:pStyle w:val="ADANB"/>
        <w:rPr>
          <w:ins w:id="6654" w:author="3.0" w:date="2014-08-28T16:05:00Z"/>
        </w:rPr>
      </w:pPr>
    </w:p>
    <w:p w:rsidR="000C3532" w:rsidRDefault="000C3532" w:rsidP="000C3532">
      <w:pPr>
        <w:pStyle w:val="ADANB"/>
        <w:rPr>
          <w:ins w:id="6655" w:author="3.0" w:date="2014-08-28T16:05:00Z"/>
        </w:rPr>
      </w:pPr>
      <w:ins w:id="6656" w:author="3.0" w:date="2014-08-28T16:05:00Z">
        <w:r>
          <w:t>1810. last_modification_date (data flow, cel) =</w:t>
        </w:r>
      </w:ins>
    </w:p>
    <w:p w:rsidR="000C3532" w:rsidRDefault="000C3532" w:rsidP="000C3532">
      <w:pPr>
        <w:pStyle w:val="ADANB"/>
        <w:rPr>
          <w:ins w:id="6657" w:author="3.0" w:date="2014-08-28T16:05:00Z"/>
        </w:rPr>
      </w:pPr>
      <w:ins w:id="6658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6659" w:author="3.0" w:date="2014-08-28T16:05:00Z"/>
        </w:rPr>
      </w:pPr>
    </w:p>
    <w:p w:rsidR="000C3532" w:rsidRDefault="000C3532" w:rsidP="000C3532">
      <w:pPr>
        <w:pStyle w:val="ADANB"/>
        <w:rPr>
          <w:ins w:id="6660" w:author="3.0" w:date="2014-08-28T16:05:00Z"/>
        </w:rPr>
      </w:pPr>
      <w:ins w:id="6661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6662" w:author="3.0" w:date="2014-08-28T16:05:00Z"/>
        </w:rPr>
      </w:pPr>
      <w:ins w:id="6663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6664" w:author="3.0" w:date="2014-08-28T16:05:00Z"/>
        </w:rPr>
      </w:pPr>
      <w:ins w:id="6665" w:author="3.0" w:date="2014-08-28T16:05:00Z">
        <w:r>
          <w:t>range        : 0..4294967296</w:t>
        </w:r>
      </w:ins>
    </w:p>
    <w:p w:rsidR="000C3532" w:rsidRDefault="000C3532" w:rsidP="000C3532">
      <w:pPr>
        <w:pStyle w:val="ADANB"/>
        <w:rPr>
          <w:ins w:id="6666" w:author="3.0" w:date="2014-08-28T16:05:00Z"/>
        </w:rPr>
      </w:pPr>
      <w:ins w:id="6667" w:author="3.0" w:date="2014-08-28T16:05:00Z">
        <w:r>
          <w:t xml:space="preserve">resolution   : 1   </w:t>
        </w:r>
      </w:ins>
    </w:p>
    <w:p w:rsidR="000C3532" w:rsidRDefault="000C3532" w:rsidP="000C3532">
      <w:pPr>
        <w:pStyle w:val="ADANB"/>
        <w:rPr>
          <w:ins w:id="6668" w:author="3.0" w:date="2014-08-28T16:05:00Z"/>
        </w:rPr>
      </w:pPr>
      <w:ins w:id="6669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6670" w:author="3.0" w:date="2014-08-28T16:05:00Z"/>
        </w:rPr>
      </w:pPr>
      <w:ins w:id="6671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6672" w:author="3.0" w:date="2014-08-28T16:05:00Z"/>
        </w:rPr>
      </w:pPr>
      <w:ins w:id="6673" w:author="3.0" w:date="2014-08-28T16:05:00Z">
        <w:r>
          <w:t>description  : gives the date of the last modification of the parameter entered by the driver</w:t>
        </w:r>
      </w:ins>
    </w:p>
    <w:p w:rsidR="000C3532" w:rsidRDefault="000C3532" w:rsidP="000C3532">
      <w:pPr>
        <w:pStyle w:val="ADANB"/>
        <w:rPr>
          <w:ins w:id="6674" w:author="3.0" w:date="2014-08-28T16:05:00Z"/>
        </w:rPr>
      </w:pPr>
    </w:p>
    <w:p w:rsidR="000C3532" w:rsidRDefault="000C3532" w:rsidP="000C3532">
      <w:pPr>
        <w:pStyle w:val="ADANB"/>
        <w:rPr>
          <w:ins w:id="6675" w:author="3.0" w:date="2014-08-28T16:05:00Z"/>
        </w:rPr>
      </w:pPr>
    </w:p>
    <w:p w:rsidR="000C3532" w:rsidRDefault="000C3532" w:rsidP="000C3532">
      <w:pPr>
        <w:pStyle w:val="ADANB"/>
        <w:rPr>
          <w:ins w:id="6676" w:author="3.0" w:date="2014-08-28T16:05:00Z"/>
        </w:rPr>
      </w:pPr>
      <w:ins w:id="6677" w:author="3.0" w:date="2014-08-28T16:05:00Z">
        <w:r>
          <w:t>4111. value_has_been_entered (data flow, del) =</w:t>
        </w:r>
      </w:ins>
    </w:p>
    <w:p w:rsidR="000C3532" w:rsidRDefault="000C3532" w:rsidP="000C3532">
      <w:pPr>
        <w:pStyle w:val="ADANB"/>
        <w:rPr>
          <w:ins w:id="6678" w:author="3.0" w:date="2014-08-28T16:05:00Z"/>
        </w:rPr>
      </w:pPr>
      <w:ins w:id="6679" w:author="3.0" w:date="2014-08-28T16:05:00Z">
        <w:r>
          <w:t>["FALSE"|"TRUE"].</w:t>
        </w:r>
      </w:ins>
    </w:p>
    <w:p w:rsidR="000C3532" w:rsidRDefault="000C3532" w:rsidP="000C3532">
      <w:pPr>
        <w:pStyle w:val="ADANB"/>
        <w:rPr>
          <w:ins w:id="6680" w:author="3.0" w:date="2014-08-28T16:05:00Z"/>
        </w:rPr>
      </w:pPr>
    </w:p>
    <w:p w:rsidR="000C3532" w:rsidRDefault="000C3532" w:rsidP="000C3532">
      <w:pPr>
        <w:pStyle w:val="ADANB"/>
        <w:rPr>
          <w:ins w:id="6681" w:author="3.0" w:date="2014-08-28T16:05:00Z"/>
        </w:rPr>
      </w:pPr>
      <w:ins w:id="6682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6683" w:author="3.0" w:date="2014-08-28T16:05:00Z"/>
        </w:rPr>
      </w:pPr>
      <w:ins w:id="6684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6685" w:author="3.0" w:date="2014-08-28T16:05:00Z"/>
        </w:rPr>
      </w:pPr>
      <w:ins w:id="6686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6687" w:author="3.0" w:date="2014-08-28T16:05:00Z"/>
        </w:rPr>
      </w:pPr>
      <w:ins w:id="6688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6689" w:author="3.0" w:date="2014-08-28T16:05:00Z"/>
        </w:rPr>
      </w:pPr>
      <w:ins w:id="6690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6691" w:author="3.0" w:date="2014-08-28T16:05:00Z"/>
        </w:rPr>
      </w:pPr>
      <w:ins w:id="6692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6693" w:author="3.0" w:date="2014-08-28T16:05:00Z"/>
        </w:rPr>
      </w:pPr>
      <w:ins w:id="6694" w:author="3.0" w:date="2014-08-28T16:05:00Z">
        <w:r>
          <w:t>description  : Indicates if the related parameter value</w:t>
        </w:r>
      </w:ins>
    </w:p>
    <w:p w:rsidR="000C3532" w:rsidRDefault="000C3532" w:rsidP="000C3532">
      <w:pPr>
        <w:pStyle w:val="ADANB"/>
        <w:rPr>
          <w:ins w:id="6695" w:author="3.0" w:date="2014-08-28T16:05:00Z"/>
        </w:rPr>
      </w:pPr>
      <w:ins w:id="6696" w:author="3.0" w:date="2014-08-28T16:05:00Z">
        <w:r>
          <w:t xml:space="preserve">                  has already been entered;</w:t>
        </w:r>
      </w:ins>
    </w:p>
    <w:p w:rsidR="000C3532" w:rsidRDefault="000C3532" w:rsidP="000C3532">
      <w:pPr>
        <w:pStyle w:val="ADANB"/>
        <w:rPr>
          <w:ins w:id="6697" w:author="3.0" w:date="2014-08-28T16:05:00Z"/>
        </w:rPr>
      </w:pPr>
    </w:p>
    <w:p w:rsidR="000C3532" w:rsidRDefault="000C3532" w:rsidP="000C3532">
      <w:pPr>
        <w:pStyle w:val="ADANB"/>
        <w:rPr>
          <w:ins w:id="6698" w:author="3.0" w:date="2014-08-28T16:05:00Z"/>
        </w:rPr>
      </w:pPr>
    </w:p>
    <w:p w:rsidR="000C3532" w:rsidRDefault="000C3532" w:rsidP="000C3532">
      <w:pPr>
        <w:pStyle w:val="ADANB"/>
        <w:rPr>
          <w:ins w:id="6699" w:author="3.0" w:date="2014-08-28T16:05:00Z"/>
        </w:rPr>
      </w:pPr>
      <w:ins w:id="6700" w:author="3.0" w:date="2014-08-28T16:05:00Z">
        <w:r>
          <w:t>4141. wheel_diameter_B (data flow) =</w:t>
        </w:r>
      </w:ins>
    </w:p>
    <w:p w:rsidR="000C3532" w:rsidRDefault="000C3532" w:rsidP="000C3532">
      <w:pPr>
        <w:pStyle w:val="ADANB"/>
        <w:rPr>
          <w:ins w:id="6701" w:author="3.0" w:date="2014-08-28T16:05:00Z"/>
        </w:rPr>
      </w:pPr>
      <w:ins w:id="6702" w:author="3.0" w:date="2014-08-28T16:05:00Z">
        <w:r>
          <w:t>wheel_diameter_value</w:t>
        </w:r>
      </w:ins>
    </w:p>
    <w:p w:rsidR="000C3532" w:rsidRDefault="000C3532" w:rsidP="000C3532">
      <w:pPr>
        <w:pStyle w:val="ADANB"/>
        <w:rPr>
          <w:ins w:id="6703" w:author="3.0" w:date="2014-08-28T16:05:00Z"/>
        </w:rPr>
      </w:pPr>
      <w:ins w:id="6704" w:author="3.0" w:date="2014-08-28T16:05:00Z">
        <w:r>
          <w:t>+ maintenance_data_state</w:t>
        </w:r>
      </w:ins>
    </w:p>
    <w:p w:rsidR="000C3532" w:rsidRDefault="000C3532" w:rsidP="000C3532">
      <w:pPr>
        <w:pStyle w:val="ADANB"/>
        <w:rPr>
          <w:ins w:id="6705" w:author="3.0" w:date="2014-08-28T16:05:00Z"/>
        </w:rPr>
      </w:pPr>
      <w:ins w:id="6706" w:author="3.0" w:date="2014-08-28T16:05:00Z">
        <w:r>
          <w:t>+ last_modification_date</w:t>
        </w:r>
      </w:ins>
    </w:p>
    <w:p w:rsidR="000C3532" w:rsidRDefault="000C3532" w:rsidP="000C3532">
      <w:pPr>
        <w:pStyle w:val="ADANB"/>
        <w:rPr>
          <w:ins w:id="6707" w:author="3.0" w:date="2014-08-28T16:05:00Z"/>
        </w:rPr>
      </w:pPr>
      <w:ins w:id="6708" w:author="3.0" w:date="2014-08-28T16:05:00Z">
        <w:r>
          <w:t>+ value_has_been_entered</w:t>
        </w:r>
      </w:ins>
    </w:p>
    <w:p w:rsidR="000C3532" w:rsidRDefault="000C3532" w:rsidP="000C3532">
      <w:pPr>
        <w:pStyle w:val="ADANB"/>
        <w:rPr>
          <w:ins w:id="6709" w:author="3.0" w:date="2014-08-28T16:05:00Z"/>
        </w:rPr>
      </w:pPr>
    </w:p>
    <w:p w:rsidR="000C3532" w:rsidRDefault="000C3532" w:rsidP="000C3532">
      <w:pPr>
        <w:pStyle w:val="ADANB"/>
        <w:rPr>
          <w:ins w:id="6710" w:author="3.0" w:date="2014-08-28T16:05:00Z"/>
        </w:rPr>
      </w:pPr>
      <w:ins w:id="6711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6712" w:author="3.0" w:date="2014-08-28T16:05:00Z"/>
        </w:rPr>
      </w:pPr>
      <w:ins w:id="6713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6714" w:author="3.0" w:date="2014-08-28T16:05:00Z"/>
        </w:rPr>
      </w:pPr>
      <w:ins w:id="6715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6716" w:author="3.0" w:date="2014-08-28T16:05:00Z"/>
        </w:rPr>
      </w:pPr>
      <w:ins w:id="6717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6718" w:author="3.0" w:date="2014-08-28T16:05:00Z"/>
        </w:rPr>
      </w:pPr>
      <w:ins w:id="6719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6720" w:author="3.0" w:date="2014-08-28T16:05:00Z"/>
        </w:rPr>
      </w:pPr>
      <w:ins w:id="6721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6722" w:author="3.0" w:date="2014-08-28T16:05:00Z"/>
        </w:rPr>
      </w:pPr>
      <w:ins w:id="6723" w:author="3.0" w:date="2014-08-28T16:05:00Z">
        <w:r>
          <w:t>description  : contains the information concerning the wheel diameter B entered by the driver</w:t>
        </w:r>
      </w:ins>
    </w:p>
    <w:p w:rsidR="000C3532" w:rsidRDefault="000C3532" w:rsidP="000C3532">
      <w:pPr>
        <w:pStyle w:val="ADANB"/>
        <w:rPr>
          <w:ins w:id="6724" w:author="3.0" w:date="2014-08-28T16:05:00Z"/>
        </w:rPr>
      </w:pPr>
    </w:p>
    <w:p w:rsidR="000C3532" w:rsidRDefault="000C3532" w:rsidP="000C3532">
      <w:pPr>
        <w:pStyle w:val="ADANB"/>
        <w:rPr>
          <w:ins w:id="6725" w:author="3.0" w:date="2014-08-28T16:05:00Z"/>
        </w:rPr>
      </w:pPr>
    </w:p>
    <w:p w:rsidR="000C3532" w:rsidRDefault="000C3532" w:rsidP="000C3532">
      <w:pPr>
        <w:pStyle w:val="ADANB"/>
        <w:rPr>
          <w:ins w:id="6726" w:author="3.0" w:date="2014-08-28T16:05:00Z"/>
        </w:rPr>
      </w:pPr>
    </w:p>
    <w:p w:rsidR="000C3532" w:rsidRDefault="000C3532" w:rsidP="000C3532">
      <w:pPr>
        <w:pStyle w:val="ADANB"/>
        <w:rPr>
          <w:ins w:id="6727" w:author="3.0" w:date="2014-08-28T16:05:00Z"/>
        </w:rPr>
      </w:pPr>
    </w:p>
    <w:p w:rsidR="000C3532" w:rsidRDefault="000C3532" w:rsidP="000C3532">
      <w:pPr>
        <w:pStyle w:val="ADANB"/>
        <w:rPr>
          <w:ins w:id="6728" w:author="3.0" w:date="2014-08-28T16:05:00Z"/>
        </w:rPr>
      </w:pPr>
      <w:ins w:id="6729" w:author="3.0" w:date="2014-08-28T16:05:00Z">
        <w:r>
          <w:t>3152. sdmu_coefficient_A (data flow) =</w:t>
        </w:r>
      </w:ins>
    </w:p>
    <w:p w:rsidR="000C3532" w:rsidRDefault="000C3532" w:rsidP="000C3532">
      <w:pPr>
        <w:pStyle w:val="ADANB"/>
        <w:rPr>
          <w:ins w:id="6730" w:author="3.0" w:date="2014-08-28T16:05:00Z"/>
        </w:rPr>
      </w:pPr>
      <w:ins w:id="6731" w:author="3.0" w:date="2014-08-28T16:05:00Z">
        <w:r>
          <w:t>sdmu_coefficient_value</w:t>
        </w:r>
      </w:ins>
    </w:p>
    <w:p w:rsidR="000C3532" w:rsidRDefault="000C3532" w:rsidP="000C3532">
      <w:pPr>
        <w:pStyle w:val="ADANB"/>
        <w:rPr>
          <w:ins w:id="6732" w:author="3.0" w:date="2014-08-28T16:05:00Z"/>
        </w:rPr>
      </w:pPr>
      <w:ins w:id="6733" w:author="3.0" w:date="2014-08-28T16:05:00Z">
        <w:r>
          <w:t>+ maintenance_data_state</w:t>
        </w:r>
      </w:ins>
    </w:p>
    <w:p w:rsidR="000C3532" w:rsidRDefault="000C3532" w:rsidP="000C3532">
      <w:pPr>
        <w:pStyle w:val="ADANB"/>
        <w:rPr>
          <w:ins w:id="6734" w:author="3.0" w:date="2014-08-28T16:05:00Z"/>
        </w:rPr>
      </w:pPr>
      <w:ins w:id="6735" w:author="3.0" w:date="2014-08-28T16:05:00Z">
        <w:r>
          <w:t>+ last_modification_date</w:t>
        </w:r>
      </w:ins>
    </w:p>
    <w:p w:rsidR="000C3532" w:rsidRDefault="000C3532" w:rsidP="000C3532">
      <w:pPr>
        <w:pStyle w:val="ADANB"/>
        <w:rPr>
          <w:ins w:id="6736" w:author="3.0" w:date="2014-08-28T16:05:00Z"/>
        </w:rPr>
      </w:pPr>
      <w:ins w:id="6737" w:author="3.0" w:date="2014-08-28T16:05:00Z">
        <w:r>
          <w:t>+ value_has_been_entered</w:t>
        </w:r>
      </w:ins>
    </w:p>
    <w:p w:rsidR="000C3532" w:rsidRDefault="000C3532" w:rsidP="000C3532">
      <w:pPr>
        <w:pStyle w:val="ADANB"/>
        <w:rPr>
          <w:ins w:id="6738" w:author="3.0" w:date="2014-08-28T16:05:00Z"/>
        </w:rPr>
      </w:pPr>
    </w:p>
    <w:p w:rsidR="000C3532" w:rsidRDefault="000C3532" w:rsidP="000C3532">
      <w:pPr>
        <w:pStyle w:val="ADANB"/>
        <w:rPr>
          <w:ins w:id="6739" w:author="3.0" w:date="2014-08-28T16:05:00Z"/>
        </w:rPr>
      </w:pPr>
      <w:ins w:id="6740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6741" w:author="3.0" w:date="2014-08-28T16:05:00Z"/>
        </w:rPr>
      </w:pPr>
      <w:ins w:id="6742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6743" w:author="3.0" w:date="2014-08-28T16:05:00Z"/>
        </w:rPr>
      </w:pPr>
      <w:ins w:id="6744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6745" w:author="3.0" w:date="2014-08-28T16:05:00Z"/>
        </w:rPr>
      </w:pPr>
      <w:ins w:id="6746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6747" w:author="3.0" w:date="2014-08-28T16:05:00Z"/>
        </w:rPr>
      </w:pPr>
      <w:ins w:id="6748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6749" w:author="3.0" w:date="2014-08-28T16:05:00Z"/>
        </w:rPr>
      </w:pPr>
      <w:ins w:id="6750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6751" w:author="3.0" w:date="2014-08-28T16:05:00Z"/>
        </w:rPr>
      </w:pPr>
      <w:ins w:id="6752" w:author="3.0" w:date="2014-08-28T16:05:00Z">
        <w:r>
          <w:t>description  : contains the information concerning the sdmu coefficient B entered by the driver</w:t>
        </w:r>
      </w:ins>
    </w:p>
    <w:p w:rsidR="000C3532" w:rsidRDefault="000C3532" w:rsidP="000C3532">
      <w:pPr>
        <w:pStyle w:val="ADANB"/>
        <w:rPr>
          <w:ins w:id="6753" w:author="3.0" w:date="2014-08-28T16:05:00Z"/>
        </w:rPr>
      </w:pPr>
    </w:p>
    <w:p w:rsidR="000C3532" w:rsidRDefault="000C3532" w:rsidP="000C3532">
      <w:pPr>
        <w:pStyle w:val="ADANB"/>
        <w:rPr>
          <w:ins w:id="6754" w:author="3.0" w:date="2014-08-28T16:05:00Z"/>
        </w:rPr>
      </w:pPr>
    </w:p>
    <w:p w:rsidR="000C3532" w:rsidRDefault="000C3532" w:rsidP="000C3532">
      <w:pPr>
        <w:pStyle w:val="ADANB"/>
        <w:rPr>
          <w:ins w:id="6755" w:author="3.0" w:date="2014-08-28T16:05:00Z"/>
        </w:rPr>
      </w:pPr>
    </w:p>
    <w:p w:rsidR="000C3532" w:rsidRDefault="000C3532" w:rsidP="000C3532">
      <w:pPr>
        <w:pStyle w:val="ADANB"/>
        <w:rPr>
          <w:ins w:id="6756" w:author="3.0" w:date="2014-08-28T16:05:00Z"/>
        </w:rPr>
      </w:pPr>
      <w:ins w:id="6757" w:author="3.0" w:date="2014-08-28T16:05:00Z">
        <w:r>
          <w:t>3162. sdmu_coefficient_value (data flow, cel) =</w:t>
        </w:r>
      </w:ins>
    </w:p>
    <w:p w:rsidR="000C3532" w:rsidRDefault="000C3532" w:rsidP="000C3532">
      <w:pPr>
        <w:pStyle w:val="ADANB"/>
        <w:rPr>
          <w:ins w:id="6758" w:author="3.0" w:date="2014-08-28T16:05:00Z"/>
        </w:rPr>
      </w:pPr>
      <w:ins w:id="6759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6760" w:author="3.0" w:date="2014-08-28T16:05:00Z"/>
        </w:rPr>
      </w:pPr>
    </w:p>
    <w:p w:rsidR="000C3532" w:rsidRDefault="000C3532" w:rsidP="000C3532">
      <w:pPr>
        <w:pStyle w:val="ADANB"/>
        <w:rPr>
          <w:ins w:id="6761" w:author="3.0" w:date="2014-08-28T16:05:00Z"/>
        </w:rPr>
      </w:pPr>
      <w:ins w:id="6762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6763" w:author="3.0" w:date="2014-08-28T16:05:00Z"/>
        </w:rPr>
      </w:pPr>
      <w:ins w:id="6764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6765" w:author="3.0" w:date="2014-08-28T16:05:00Z"/>
        </w:rPr>
      </w:pPr>
      <w:ins w:id="6766" w:author="3.0" w:date="2014-08-28T16:05:00Z">
        <w:r>
          <w:t>range        : 0..100000</w:t>
        </w:r>
      </w:ins>
    </w:p>
    <w:p w:rsidR="000C3532" w:rsidRDefault="000C3532" w:rsidP="000C3532">
      <w:pPr>
        <w:pStyle w:val="ADANB"/>
        <w:rPr>
          <w:ins w:id="6767" w:author="3.0" w:date="2014-08-28T16:05:00Z"/>
        </w:rPr>
      </w:pPr>
      <w:ins w:id="6768" w:author="3.0" w:date="2014-08-28T16:05:00Z">
        <w:r>
          <w:t xml:space="preserve">resolution   : 1   </w:t>
        </w:r>
      </w:ins>
    </w:p>
    <w:p w:rsidR="000C3532" w:rsidRDefault="000C3532" w:rsidP="000C3532">
      <w:pPr>
        <w:pStyle w:val="ADANB"/>
        <w:rPr>
          <w:ins w:id="6769" w:author="3.0" w:date="2014-08-28T16:05:00Z"/>
        </w:rPr>
      </w:pPr>
      <w:ins w:id="6770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6771" w:author="3.0" w:date="2014-08-28T16:05:00Z"/>
        </w:rPr>
      </w:pPr>
      <w:ins w:id="6772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6773" w:author="3.0" w:date="2014-08-28T16:05:00Z"/>
        </w:rPr>
      </w:pPr>
      <w:ins w:id="6774" w:author="3.0" w:date="2014-08-28T16:05:00Z">
        <w:r>
          <w:t>initialisation : Empty</w:t>
        </w:r>
      </w:ins>
    </w:p>
    <w:p w:rsidR="000C3532" w:rsidRDefault="000C3532" w:rsidP="000C3532">
      <w:pPr>
        <w:pStyle w:val="ADANB"/>
        <w:rPr>
          <w:ins w:id="6775" w:author="3.0" w:date="2014-08-28T16:05:00Z"/>
        </w:rPr>
      </w:pPr>
      <w:ins w:id="6776" w:author="3.0" w:date="2014-08-28T16:05:00Z">
        <w:r>
          <w:t>description  : sdmu coefficient value entered by the driver</w:t>
        </w:r>
      </w:ins>
    </w:p>
    <w:p w:rsidR="000C3532" w:rsidRDefault="000C3532" w:rsidP="000C3532">
      <w:pPr>
        <w:pStyle w:val="ADANB"/>
        <w:rPr>
          <w:ins w:id="6777" w:author="3.0" w:date="2014-08-28T16:05:00Z"/>
        </w:rPr>
      </w:pPr>
    </w:p>
    <w:p w:rsidR="000C3532" w:rsidRDefault="000C3532" w:rsidP="000C3532">
      <w:pPr>
        <w:pStyle w:val="ADANB"/>
        <w:rPr>
          <w:ins w:id="6778" w:author="3.0" w:date="2014-08-28T16:05:00Z"/>
        </w:rPr>
      </w:pPr>
    </w:p>
    <w:p w:rsidR="000C3532" w:rsidRDefault="000C3532" w:rsidP="000C3532">
      <w:pPr>
        <w:pStyle w:val="ADANB"/>
        <w:rPr>
          <w:ins w:id="6779" w:author="3.0" w:date="2014-08-28T16:05:00Z"/>
        </w:rPr>
      </w:pPr>
    </w:p>
    <w:p w:rsidR="000C3532" w:rsidRDefault="000C3532" w:rsidP="000C3532">
      <w:pPr>
        <w:pStyle w:val="ADANB"/>
        <w:rPr>
          <w:ins w:id="6780" w:author="3.0" w:date="2014-08-28T16:05:00Z"/>
        </w:rPr>
      </w:pPr>
      <w:ins w:id="6781" w:author="3.0" w:date="2014-08-28T16:05:00Z">
        <w:r>
          <w:t>3155. sdmu_coefficient_B (data flow) =</w:t>
        </w:r>
      </w:ins>
    </w:p>
    <w:p w:rsidR="000C3532" w:rsidRDefault="000C3532" w:rsidP="000C3532">
      <w:pPr>
        <w:pStyle w:val="ADANB"/>
        <w:rPr>
          <w:ins w:id="6782" w:author="3.0" w:date="2014-08-28T16:05:00Z"/>
        </w:rPr>
      </w:pPr>
      <w:ins w:id="6783" w:author="3.0" w:date="2014-08-28T16:05:00Z">
        <w:r>
          <w:t>sdmu_coefficient_value</w:t>
        </w:r>
      </w:ins>
    </w:p>
    <w:p w:rsidR="000C3532" w:rsidRDefault="000C3532" w:rsidP="000C3532">
      <w:pPr>
        <w:pStyle w:val="ADANB"/>
        <w:rPr>
          <w:ins w:id="6784" w:author="3.0" w:date="2014-08-28T16:05:00Z"/>
        </w:rPr>
      </w:pPr>
      <w:ins w:id="6785" w:author="3.0" w:date="2014-08-28T16:05:00Z">
        <w:r>
          <w:t>+ maintenance_data_state</w:t>
        </w:r>
      </w:ins>
    </w:p>
    <w:p w:rsidR="000C3532" w:rsidRDefault="000C3532" w:rsidP="000C3532">
      <w:pPr>
        <w:pStyle w:val="ADANB"/>
        <w:rPr>
          <w:ins w:id="6786" w:author="3.0" w:date="2014-08-28T16:05:00Z"/>
        </w:rPr>
      </w:pPr>
      <w:ins w:id="6787" w:author="3.0" w:date="2014-08-28T16:05:00Z">
        <w:r>
          <w:t>+ last_modification_date</w:t>
        </w:r>
      </w:ins>
    </w:p>
    <w:p w:rsidR="000C3532" w:rsidRDefault="000C3532" w:rsidP="000C3532">
      <w:pPr>
        <w:pStyle w:val="ADANB"/>
        <w:rPr>
          <w:ins w:id="6788" w:author="3.0" w:date="2014-08-28T16:05:00Z"/>
        </w:rPr>
      </w:pPr>
      <w:ins w:id="6789" w:author="3.0" w:date="2014-08-28T16:05:00Z">
        <w:r>
          <w:t>+ value_has_been_entered</w:t>
        </w:r>
      </w:ins>
    </w:p>
    <w:p w:rsidR="000C3532" w:rsidRDefault="000C3532" w:rsidP="000C3532">
      <w:pPr>
        <w:pStyle w:val="ADANB"/>
        <w:rPr>
          <w:ins w:id="6790" w:author="3.0" w:date="2014-08-28T16:05:00Z"/>
        </w:rPr>
      </w:pPr>
    </w:p>
    <w:p w:rsidR="000C3532" w:rsidRDefault="000C3532" w:rsidP="000C3532">
      <w:pPr>
        <w:pStyle w:val="ADANB"/>
        <w:rPr>
          <w:ins w:id="6791" w:author="3.0" w:date="2014-08-28T16:05:00Z"/>
        </w:rPr>
      </w:pPr>
      <w:ins w:id="6792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6793" w:author="3.0" w:date="2014-08-28T16:05:00Z"/>
        </w:rPr>
      </w:pPr>
      <w:ins w:id="6794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6795" w:author="3.0" w:date="2014-08-28T16:05:00Z"/>
        </w:rPr>
      </w:pPr>
      <w:ins w:id="6796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6797" w:author="3.0" w:date="2014-08-28T16:05:00Z"/>
        </w:rPr>
      </w:pPr>
      <w:ins w:id="6798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6799" w:author="3.0" w:date="2014-08-28T16:05:00Z"/>
        </w:rPr>
      </w:pPr>
      <w:ins w:id="6800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6801" w:author="3.0" w:date="2014-08-28T16:05:00Z"/>
        </w:rPr>
      </w:pPr>
      <w:ins w:id="6802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6803" w:author="3.0" w:date="2014-08-28T16:05:00Z"/>
        </w:rPr>
      </w:pPr>
      <w:ins w:id="6804" w:author="3.0" w:date="2014-08-28T16:05:00Z">
        <w:r>
          <w:t>description  : contains the information concerning the sdmu coefficient B entered by the driver</w:t>
        </w:r>
      </w:ins>
    </w:p>
    <w:p w:rsidR="000C3532" w:rsidRDefault="000C3532" w:rsidP="000C3532">
      <w:pPr>
        <w:pStyle w:val="ADANB"/>
        <w:rPr>
          <w:ins w:id="6805" w:author="3.0" w:date="2014-08-28T16:05:00Z"/>
        </w:rPr>
      </w:pPr>
    </w:p>
    <w:p w:rsidR="000C3532" w:rsidRDefault="000C3532" w:rsidP="000C3532">
      <w:pPr>
        <w:pStyle w:val="ADANB"/>
        <w:rPr>
          <w:ins w:id="6806" w:author="3.0" w:date="2014-08-28T16:05:00Z"/>
        </w:rPr>
      </w:pPr>
    </w:p>
    <w:p w:rsidR="000C3532" w:rsidRDefault="000C3532" w:rsidP="000C3532">
      <w:pPr>
        <w:pStyle w:val="ADANB"/>
        <w:rPr>
          <w:ins w:id="6807" w:author="3.0" w:date="2014-08-28T16:05:00Z"/>
        </w:rPr>
      </w:pPr>
    </w:p>
    <w:p w:rsidR="000C3532" w:rsidRDefault="000C3532" w:rsidP="000C3532">
      <w:pPr>
        <w:pStyle w:val="ADANB"/>
        <w:rPr>
          <w:ins w:id="6808" w:author="3.0" w:date="2014-08-28T16:05:00Z"/>
        </w:rPr>
      </w:pPr>
      <w:ins w:id="6809" w:author="3.0" w:date="2014-08-28T16:05:00Z">
        <w:r>
          <w:t>31. accelerometer_bias (data flow) =</w:t>
        </w:r>
      </w:ins>
    </w:p>
    <w:p w:rsidR="000C3532" w:rsidRDefault="000C3532" w:rsidP="000C3532">
      <w:pPr>
        <w:pStyle w:val="ADANB"/>
        <w:rPr>
          <w:ins w:id="6810" w:author="3.0" w:date="2014-08-28T16:05:00Z"/>
        </w:rPr>
      </w:pPr>
      <w:ins w:id="6811" w:author="3.0" w:date="2014-08-28T16:05:00Z">
        <w:r>
          <w:t>accelerometer_bias_value</w:t>
        </w:r>
      </w:ins>
    </w:p>
    <w:p w:rsidR="000C3532" w:rsidRDefault="000C3532" w:rsidP="000C3532">
      <w:pPr>
        <w:pStyle w:val="ADANB"/>
        <w:rPr>
          <w:ins w:id="6812" w:author="3.0" w:date="2014-08-28T16:05:00Z"/>
        </w:rPr>
      </w:pPr>
      <w:ins w:id="6813" w:author="3.0" w:date="2014-08-28T16:05:00Z">
        <w:r>
          <w:t>+ maintenance_data_state</w:t>
        </w:r>
      </w:ins>
    </w:p>
    <w:p w:rsidR="000C3532" w:rsidRDefault="000C3532" w:rsidP="000C3532">
      <w:pPr>
        <w:pStyle w:val="ADANB"/>
        <w:rPr>
          <w:ins w:id="6814" w:author="3.0" w:date="2014-08-28T16:05:00Z"/>
        </w:rPr>
      </w:pPr>
      <w:ins w:id="6815" w:author="3.0" w:date="2014-08-28T16:05:00Z">
        <w:r>
          <w:t>+ last_modification_date</w:t>
        </w:r>
      </w:ins>
    </w:p>
    <w:p w:rsidR="000C3532" w:rsidRDefault="000C3532" w:rsidP="000C3532">
      <w:pPr>
        <w:pStyle w:val="ADANB"/>
        <w:rPr>
          <w:ins w:id="6816" w:author="3.0" w:date="2014-08-28T16:05:00Z"/>
        </w:rPr>
      </w:pPr>
      <w:ins w:id="6817" w:author="3.0" w:date="2014-08-28T16:05:00Z">
        <w:r>
          <w:t>+ value_has_been_entered</w:t>
        </w:r>
      </w:ins>
    </w:p>
    <w:p w:rsidR="000C3532" w:rsidRDefault="000C3532" w:rsidP="000C3532">
      <w:pPr>
        <w:pStyle w:val="ADANB"/>
        <w:rPr>
          <w:ins w:id="6818" w:author="3.0" w:date="2014-08-28T16:05:00Z"/>
        </w:rPr>
      </w:pPr>
    </w:p>
    <w:p w:rsidR="000C3532" w:rsidRDefault="000C3532" w:rsidP="000C3532">
      <w:pPr>
        <w:pStyle w:val="ADANB"/>
        <w:rPr>
          <w:ins w:id="6819" w:author="3.0" w:date="2014-08-28T16:05:00Z"/>
        </w:rPr>
      </w:pPr>
      <w:ins w:id="6820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6821" w:author="3.0" w:date="2014-08-28T16:05:00Z"/>
        </w:rPr>
      </w:pPr>
      <w:ins w:id="6822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6823" w:author="3.0" w:date="2014-08-28T16:05:00Z"/>
        </w:rPr>
      </w:pPr>
      <w:ins w:id="6824" w:author="3.0" w:date="2014-08-28T16:05:00Z">
        <w:r>
          <w:t>range        : N/A</w:t>
        </w:r>
      </w:ins>
    </w:p>
    <w:p w:rsidR="000C3532" w:rsidRDefault="000C3532" w:rsidP="000C3532">
      <w:pPr>
        <w:pStyle w:val="ADANB"/>
        <w:rPr>
          <w:ins w:id="6825" w:author="3.0" w:date="2014-08-28T16:05:00Z"/>
        </w:rPr>
      </w:pPr>
      <w:ins w:id="6826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6827" w:author="3.0" w:date="2014-08-28T16:05:00Z"/>
        </w:rPr>
      </w:pPr>
      <w:ins w:id="6828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6829" w:author="3.0" w:date="2014-08-28T16:05:00Z"/>
        </w:rPr>
      </w:pPr>
      <w:ins w:id="6830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6831" w:author="3.0" w:date="2014-08-28T16:05:00Z"/>
        </w:rPr>
      </w:pPr>
      <w:ins w:id="6832" w:author="3.0" w:date="2014-08-28T16:05:00Z">
        <w:r>
          <w:t>description  : contains the information concerning the accelerometer bias entered by the driver</w:t>
        </w:r>
      </w:ins>
    </w:p>
    <w:p w:rsidR="000C3532" w:rsidRDefault="000C3532" w:rsidP="000C3532">
      <w:pPr>
        <w:pStyle w:val="ADANB"/>
        <w:rPr>
          <w:ins w:id="6833" w:author="3.0" w:date="2014-08-28T16:05:00Z"/>
        </w:rPr>
      </w:pPr>
    </w:p>
    <w:p w:rsidR="000C3532" w:rsidRDefault="000C3532" w:rsidP="000C3532">
      <w:pPr>
        <w:pStyle w:val="ADANB"/>
        <w:rPr>
          <w:ins w:id="6834" w:author="3.0" w:date="2014-08-28T16:05:00Z"/>
        </w:rPr>
      </w:pPr>
    </w:p>
    <w:p w:rsidR="000C3532" w:rsidRDefault="000C3532" w:rsidP="000C3532">
      <w:pPr>
        <w:pStyle w:val="ADANB"/>
        <w:rPr>
          <w:ins w:id="6835" w:author="3.0" w:date="2014-08-28T16:05:00Z"/>
        </w:rPr>
      </w:pPr>
      <w:ins w:id="6836" w:author="3.0" w:date="2014-08-28T16:05:00Z">
        <w:r>
          <w:t>38. accelerometer_bias_value (data flow, cel) =</w:t>
        </w:r>
      </w:ins>
    </w:p>
    <w:p w:rsidR="000C3532" w:rsidRDefault="000C3532" w:rsidP="000C3532">
      <w:pPr>
        <w:pStyle w:val="ADANB"/>
        <w:rPr>
          <w:ins w:id="6837" w:author="3.0" w:date="2014-08-28T16:05:00Z"/>
        </w:rPr>
      </w:pPr>
      <w:ins w:id="6838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6839" w:author="3.0" w:date="2014-08-28T16:05:00Z"/>
        </w:rPr>
      </w:pPr>
    </w:p>
    <w:p w:rsidR="000C3532" w:rsidRDefault="000C3532" w:rsidP="000C3532">
      <w:pPr>
        <w:pStyle w:val="ADANB"/>
        <w:rPr>
          <w:ins w:id="6840" w:author="3.0" w:date="2014-08-28T16:05:00Z"/>
        </w:rPr>
      </w:pPr>
      <w:ins w:id="6841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6842" w:author="3.0" w:date="2014-08-28T16:05:00Z"/>
        </w:rPr>
      </w:pPr>
      <w:ins w:id="6843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6844" w:author="3.0" w:date="2014-08-28T16:05:00Z"/>
        </w:rPr>
      </w:pPr>
      <w:ins w:id="6845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6846" w:author="3.0" w:date="2014-08-28T16:05:00Z"/>
        </w:rPr>
      </w:pPr>
      <w:ins w:id="6847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6848" w:author="3.0" w:date="2014-08-28T16:05:00Z"/>
        </w:rPr>
      </w:pPr>
      <w:ins w:id="6849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6850" w:author="3.0" w:date="2014-08-28T16:05:00Z"/>
        </w:rPr>
      </w:pPr>
      <w:ins w:id="6851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6852" w:author="3.0" w:date="2014-08-28T16:05:00Z"/>
        </w:rPr>
      </w:pPr>
      <w:ins w:id="6853" w:author="3.0" w:date="2014-08-28T16:05:00Z">
        <w:r>
          <w:t>description  : accelerometer bias value.</w:t>
        </w:r>
      </w:ins>
    </w:p>
    <w:p w:rsidR="000C3532" w:rsidRDefault="000C3532" w:rsidP="000C3532">
      <w:pPr>
        <w:pStyle w:val="ADANB"/>
        <w:rPr>
          <w:ins w:id="6854" w:author="3.0" w:date="2014-08-28T16:05:00Z"/>
        </w:rPr>
      </w:pPr>
    </w:p>
    <w:p w:rsidR="000C3532" w:rsidRDefault="000C3532" w:rsidP="000C3532">
      <w:pPr>
        <w:pStyle w:val="ADANB"/>
        <w:rPr>
          <w:ins w:id="6855" w:author="3.0" w:date="2014-08-28T16:05:00Z"/>
        </w:rPr>
      </w:pPr>
    </w:p>
    <w:p w:rsidR="000C3532" w:rsidRDefault="000C3532" w:rsidP="000C3532">
      <w:pPr>
        <w:pStyle w:val="ADANB"/>
        <w:rPr>
          <w:ins w:id="6856" w:author="3.0" w:date="2014-08-28T16:05:00Z"/>
        </w:rPr>
      </w:pPr>
      <w:ins w:id="6857" w:author="3.0" w:date="2014-08-28T16:05:00Z">
        <w:r>
          <w:t>3254. specific_config_data (data flow) =</w:t>
        </w:r>
      </w:ins>
    </w:p>
    <w:p w:rsidR="000C3532" w:rsidRDefault="000C3532" w:rsidP="000C3532">
      <w:pPr>
        <w:pStyle w:val="ADANB"/>
        <w:rPr>
          <w:ins w:id="6858" w:author="3.0" w:date="2014-08-28T16:05:00Z"/>
        </w:rPr>
      </w:pPr>
      <w:ins w:id="6859" w:author="3.0" w:date="2014-08-28T16:05:00Z">
        <w:r>
          <w:t>is_present</w:t>
        </w:r>
      </w:ins>
    </w:p>
    <w:p w:rsidR="000C3532" w:rsidRDefault="000C3532" w:rsidP="000C3532">
      <w:pPr>
        <w:pStyle w:val="ADANB"/>
        <w:rPr>
          <w:ins w:id="6860" w:author="3.0" w:date="2014-08-28T16:05:00Z"/>
        </w:rPr>
      </w:pPr>
      <w:ins w:id="6861" w:author="3.0" w:date="2014-08-28T16:05:00Z">
        <w:r>
          <w:t>+ nid_engine.</w:t>
        </w:r>
      </w:ins>
    </w:p>
    <w:p w:rsidR="000C3532" w:rsidRDefault="000C3532" w:rsidP="000C3532">
      <w:pPr>
        <w:pStyle w:val="ADANB"/>
        <w:rPr>
          <w:ins w:id="6862" w:author="3.0" w:date="2014-08-28T16:05:00Z"/>
        </w:rPr>
      </w:pPr>
    </w:p>
    <w:p w:rsidR="000C3532" w:rsidRDefault="000C3532" w:rsidP="000C3532">
      <w:pPr>
        <w:pStyle w:val="ADANB"/>
        <w:rPr>
          <w:ins w:id="6863" w:author="3.0" w:date="2014-08-28T16:05:00Z"/>
        </w:rPr>
      </w:pPr>
      <w:ins w:id="6864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6865" w:author="3.0" w:date="2014-08-28T16:05:00Z"/>
        </w:rPr>
      </w:pPr>
      <w:ins w:id="6866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6867" w:author="3.0" w:date="2014-08-28T16:05:00Z"/>
        </w:rPr>
      </w:pPr>
      <w:ins w:id="6868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6869" w:author="3.0" w:date="2014-08-28T16:05:00Z"/>
        </w:rPr>
      </w:pPr>
      <w:ins w:id="6870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6871" w:author="3.0" w:date="2014-08-28T16:05:00Z"/>
        </w:rPr>
      </w:pPr>
      <w:ins w:id="6872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6873" w:author="3.0" w:date="2014-08-28T16:05:00Z"/>
        </w:rPr>
      </w:pPr>
      <w:ins w:id="6874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6875" w:author="3.0" w:date="2014-08-28T16:05:00Z"/>
        </w:rPr>
      </w:pPr>
      <w:ins w:id="6876" w:author="3.0" w:date="2014-08-28T16:05:00Z">
        <w:r>
          <w:t>description  : specific configuration data received from the BSW at the first EVC cycle.</w:t>
        </w:r>
      </w:ins>
    </w:p>
    <w:p w:rsidR="000C3532" w:rsidRDefault="000C3532" w:rsidP="000C3532">
      <w:pPr>
        <w:pStyle w:val="ADANB"/>
        <w:rPr>
          <w:ins w:id="6877" w:author="3.0" w:date="2014-08-28T16:05:00Z"/>
        </w:rPr>
      </w:pPr>
    </w:p>
    <w:p w:rsidR="000C3532" w:rsidRDefault="000C3532" w:rsidP="000C3532">
      <w:pPr>
        <w:pStyle w:val="ADANB"/>
        <w:rPr>
          <w:ins w:id="6878" w:author="3.0" w:date="2014-08-28T16:05:00Z"/>
        </w:rPr>
      </w:pPr>
    </w:p>
    <w:p w:rsidR="000C3532" w:rsidRDefault="000C3532" w:rsidP="000C3532">
      <w:pPr>
        <w:pStyle w:val="ADANB"/>
        <w:rPr>
          <w:ins w:id="6879" w:author="3.0" w:date="2014-08-28T16:05:00Z"/>
        </w:rPr>
      </w:pPr>
      <w:ins w:id="6880" w:author="3.0" w:date="2014-08-28T16:05:00Z">
        <w:r>
          <w:t>2568. nid_engine (data flow, pel) =</w:t>
        </w:r>
      </w:ins>
    </w:p>
    <w:p w:rsidR="000C3532" w:rsidRDefault="000C3532" w:rsidP="000C3532">
      <w:pPr>
        <w:pStyle w:val="ADANB"/>
        <w:rPr>
          <w:ins w:id="6881" w:author="3.0" w:date="2014-08-28T16:05:00Z"/>
        </w:rPr>
      </w:pPr>
      <w:ins w:id="6882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6883" w:author="3.0" w:date="2014-08-28T16:05:00Z"/>
        </w:rPr>
      </w:pPr>
    </w:p>
    <w:p w:rsidR="000C3532" w:rsidRDefault="000C3532" w:rsidP="000C3532">
      <w:pPr>
        <w:pStyle w:val="ADANB"/>
        <w:rPr>
          <w:ins w:id="6884" w:author="3.0" w:date="2014-08-28T16:05:00Z"/>
        </w:rPr>
      </w:pPr>
      <w:ins w:id="6885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6886" w:author="3.0" w:date="2014-08-28T16:05:00Z"/>
        </w:rPr>
      </w:pPr>
      <w:ins w:id="6887" w:author="3.0" w:date="2014-08-28T16:05:00Z">
        <w:r>
          <w:t>rate         : N/A;</w:t>
        </w:r>
      </w:ins>
    </w:p>
    <w:p w:rsidR="000C3532" w:rsidRDefault="000C3532" w:rsidP="000C3532">
      <w:pPr>
        <w:pStyle w:val="ADANB"/>
        <w:rPr>
          <w:ins w:id="6888" w:author="3.0" w:date="2014-08-28T16:05:00Z"/>
        </w:rPr>
      </w:pPr>
      <w:ins w:id="6889" w:author="3.0" w:date="2014-08-28T16:05:00Z">
        <w:r>
          <w:t>range        : 0..16777215;</w:t>
        </w:r>
      </w:ins>
    </w:p>
    <w:p w:rsidR="000C3532" w:rsidRDefault="000C3532" w:rsidP="000C3532">
      <w:pPr>
        <w:pStyle w:val="ADANB"/>
        <w:rPr>
          <w:ins w:id="6890" w:author="3.0" w:date="2014-08-28T16:05:00Z"/>
        </w:rPr>
      </w:pPr>
      <w:ins w:id="6891" w:author="3.0" w:date="2014-08-28T16:05:00Z">
        <w:r>
          <w:t>resolution   : 1;</w:t>
        </w:r>
      </w:ins>
    </w:p>
    <w:p w:rsidR="000C3532" w:rsidRDefault="000C3532" w:rsidP="000C3532">
      <w:pPr>
        <w:pStyle w:val="ADANB"/>
        <w:rPr>
          <w:ins w:id="6892" w:author="3.0" w:date="2014-08-28T16:05:00Z"/>
        </w:rPr>
      </w:pPr>
      <w:ins w:id="6893" w:author="3.0" w:date="2014-08-28T16:05:00Z">
        <w:r>
          <w:t>units        : N/A;</w:t>
        </w:r>
      </w:ins>
    </w:p>
    <w:p w:rsidR="000C3532" w:rsidRDefault="000C3532" w:rsidP="000C3532">
      <w:pPr>
        <w:pStyle w:val="ADANB"/>
        <w:rPr>
          <w:ins w:id="6894" w:author="3.0" w:date="2014-08-28T16:05:00Z"/>
        </w:rPr>
      </w:pPr>
      <w:ins w:id="6895" w:author="3.0" w:date="2014-08-28T16:05:00Z">
        <w:r>
          <w:t>value names  : N/A;</w:t>
        </w:r>
      </w:ins>
    </w:p>
    <w:p w:rsidR="000C3532" w:rsidRDefault="000C3532" w:rsidP="000C3532">
      <w:pPr>
        <w:pStyle w:val="ADANB"/>
        <w:rPr>
          <w:ins w:id="6896" w:author="3.0" w:date="2014-08-28T16:05:00Z"/>
        </w:rPr>
      </w:pPr>
      <w:ins w:id="6897" w:author="3.0" w:date="2014-08-28T16:05:00Z">
        <w:r>
          <w:t>description  : European Train Control Sysyem equipment ID;</w:t>
        </w:r>
      </w:ins>
    </w:p>
    <w:p w:rsidR="000C3532" w:rsidRDefault="000C3532" w:rsidP="000C3532">
      <w:pPr>
        <w:pStyle w:val="ADANB"/>
        <w:rPr>
          <w:ins w:id="6898" w:author="3.0" w:date="2014-08-28T16:05:00Z"/>
        </w:rPr>
      </w:pPr>
    </w:p>
    <w:p w:rsidR="000C3532" w:rsidRDefault="000C3532" w:rsidP="000C3532">
      <w:pPr>
        <w:pStyle w:val="ADANB"/>
        <w:rPr>
          <w:ins w:id="6899" w:author="3.0" w:date="2014-08-28T16:05:00Z"/>
        </w:rPr>
      </w:pPr>
    </w:p>
    <w:p w:rsidR="000C3532" w:rsidRDefault="000C3532" w:rsidP="000C3532">
      <w:pPr>
        <w:pStyle w:val="ADANB"/>
        <w:rPr>
          <w:ins w:id="6900" w:author="3.0" w:date="2014-08-28T16:05:00Z"/>
        </w:rPr>
      </w:pPr>
    </w:p>
    <w:p w:rsidR="000C3532" w:rsidRDefault="000C3532" w:rsidP="000C3532">
      <w:pPr>
        <w:pStyle w:val="ADANB"/>
        <w:rPr>
          <w:ins w:id="6901" w:author="3.0" w:date="2014-08-28T16:05:00Z"/>
        </w:rPr>
      </w:pPr>
      <w:ins w:id="6902" w:author="3.0" w:date="2014-08-28T16:05:00Z">
        <w:r>
          <w:t>1762. key_mgt_input_info (data flow) =</w:t>
        </w:r>
      </w:ins>
    </w:p>
    <w:p w:rsidR="000C3532" w:rsidRDefault="000C3532" w:rsidP="000C3532">
      <w:pPr>
        <w:pStyle w:val="ADANB"/>
        <w:rPr>
          <w:ins w:id="6903" w:author="3.0" w:date="2014-08-28T16:05:00Z"/>
        </w:rPr>
      </w:pPr>
      <w:ins w:id="6904" w:author="3.0" w:date="2014-08-28T16:05:00Z">
        <w:r>
          <w:t>dialogue_with_KMC_not_possible</w:t>
        </w:r>
      </w:ins>
    </w:p>
    <w:p w:rsidR="000C3532" w:rsidRDefault="000C3532" w:rsidP="000C3532">
      <w:pPr>
        <w:pStyle w:val="ADANB"/>
        <w:rPr>
          <w:ins w:id="6905" w:author="3.0" w:date="2014-08-28T16:05:00Z"/>
        </w:rPr>
      </w:pPr>
      <w:ins w:id="6906" w:author="3.0" w:date="2014-08-28T16:05:00Z">
        <w:r>
          <w:t>+ dialogue_with_KMC_possible</w:t>
        </w:r>
      </w:ins>
    </w:p>
    <w:p w:rsidR="000C3532" w:rsidRDefault="000C3532" w:rsidP="000C3532">
      <w:pPr>
        <w:pStyle w:val="ADANB"/>
        <w:rPr>
          <w:ins w:id="6907" w:author="3.0" w:date="2014-08-28T16:05:00Z"/>
        </w:rPr>
      </w:pPr>
      <w:ins w:id="6908" w:author="3.0" w:date="2014-08-28T16:05:00Z">
        <w:r>
          <w:t>+ dialogue_with_KMC_on_going</w:t>
        </w:r>
      </w:ins>
    </w:p>
    <w:p w:rsidR="000C3532" w:rsidRDefault="000C3532" w:rsidP="000C3532">
      <w:pPr>
        <w:pStyle w:val="ADANB"/>
        <w:rPr>
          <w:ins w:id="6909" w:author="3.0" w:date="2014-08-28T16:05:00Z"/>
        </w:rPr>
      </w:pPr>
      <w:ins w:id="6910" w:author="3.0" w:date="2014-08-28T16:05:00Z">
        <w:r>
          <w:t>+ dialogue_with_KMC_failure</w:t>
        </w:r>
      </w:ins>
    </w:p>
    <w:p w:rsidR="000C3532" w:rsidRDefault="000C3532" w:rsidP="000C3532">
      <w:pPr>
        <w:pStyle w:val="ADANB"/>
        <w:rPr>
          <w:ins w:id="6911" w:author="3.0" w:date="2014-08-28T16:05:00Z"/>
        </w:rPr>
      </w:pPr>
      <w:ins w:id="6912" w:author="3.0" w:date="2014-08-28T16:05:00Z">
        <w:r>
          <w:t>+ key_mgt_info_updated</w:t>
        </w:r>
      </w:ins>
    </w:p>
    <w:p w:rsidR="000C3532" w:rsidRDefault="000C3532" w:rsidP="000C3532">
      <w:pPr>
        <w:pStyle w:val="ADANB"/>
        <w:rPr>
          <w:ins w:id="6913" w:author="3.0" w:date="2014-08-28T16:05:00Z"/>
        </w:rPr>
      </w:pPr>
      <w:ins w:id="6914" w:author="3.0" w:date="2014-08-28T16:05:00Z">
        <w:r>
          <w:t>+ key_db_updated.</w:t>
        </w:r>
      </w:ins>
    </w:p>
    <w:p w:rsidR="000C3532" w:rsidRDefault="000C3532" w:rsidP="000C3532">
      <w:pPr>
        <w:pStyle w:val="ADANB"/>
        <w:rPr>
          <w:ins w:id="6915" w:author="3.0" w:date="2014-08-28T16:05:00Z"/>
        </w:rPr>
      </w:pPr>
    </w:p>
    <w:p w:rsidR="000C3532" w:rsidRDefault="000C3532" w:rsidP="000C3532">
      <w:pPr>
        <w:pStyle w:val="ADANB"/>
        <w:rPr>
          <w:ins w:id="6916" w:author="3.0" w:date="2014-08-28T16:05:00Z"/>
        </w:rPr>
      </w:pPr>
      <w:ins w:id="6917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6918" w:author="3.0" w:date="2014-08-28T16:05:00Z"/>
        </w:rPr>
      </w:pPr>
      <w:ins w:id="6919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6920" w:author="3.0" w:date="2014-08-28T16:05:00Z"/>
        </w:rPr>
      </w:pPr>
      <w:ins w:id="6921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6922" w:author="3.0" w:date="2014-08-28T16:05:00Z"/>
        </w:rPr>
      </w:pPr>
      <w:ins w:id="6923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6924" w:author="3.0" w:date="2014-08-28T16:05:00Z"/>
        </w:rPr>
      </w:pPr>
      <w:ins w:id="6925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6926" w:author="3.0" w:date="2014-08-28T16:05:00Z"/>
        </w:rPr>
      </w:pPr>
      <w:ins w:id="6927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6928" w:author="3.0" w:date="2014-08-28T16:05:00Z"/>
        </w:rPr>
      </w:pPr>
      <w:ins w:id="6929" w:author="3.0" w:date="2014-08-28T16:05:00Z">
        <w:r>
          <w:t xml:space="preserve">description  : information coming from the basic software associated to the key management. </w:t>
        </w:r>
      </w:ins>
    </w:p>
    <w:p w:rsidR="000C3532" w:rsidRDefault="000C3532" w:rsidP="000C3532">
      <w:pPr>
        <w:pStyle w:val="ADANB"/>
        <w:rPr>
          <w:ins w:id="6930" w:author="3.0" w:date="2014-08-28T16:05:00Z"/>
        </w:rPr>
      </w:pPr>
    </w:p>
    <w:p w:rsidR="000C3532" w:rsidRDefault="000C3532" w:rsidP="000C3532">
      <w:pPr>
        <w:pStyle w:val="ADANB"/>
        <w:rPr>
          <w:ins w:id="6931" w:author="3.0" w:date="2014-08-28T16:05:00Z"/>
        </w:rPr>
      </w:pPr>
    </w:p>
    <w:p w:rsidR="000C3532" w:rsidRDefault="000C3532" w:rsidP="000C3532">
      <w:pPr>
        <w:pStyle w:val="ADANB"/>
        <w:rPr>
          <w:ins w:id="6932" w:author="3.0" w:date="2014-08-28T16:05:00Z"/>
        </w:rPr>
      </w:pPr>
      <w:ins w:id="6933" w:author="3.0" w:date="2014-08-28T16:05:00Z">
        <w:r>
          <w:t>918. dialogue_with_KMC_not_possible (data flow, del) =</w:t>
        </w:r>
      </w:ins>
    </w:p>
    <w:p w:rsidR="000C3532" w:rsidRDefault="000C3532" w:rsidP="000C3532">
      <w:pPr>
        <w:pStyle w:val="ADANB"/>
        <w:rPr>
          <w:ins w:id="6934" w:author="3.0" w:date="2014-08-28T16:05:00Z"/>
        </w:rPr>
      </w:pPr>
      <w:ins w:id="6935" w:author="3.0" w:date="2014-08-28T16:05:00Z">
        <w:r>
          <w:t>["FALSE"|"TRUE"].</w:t>
        </w:r>
      </w:ins>
    </w:p>
    <w:p w:rsidR="000C3532" w:rsidRDefault="000C3532" w:rsidP="000C3532">
      <w:pPr>
        <w:pStyle w:val="ADANB"/>
        <w:rPr>
          <w:ins w:id="6936" w:author="3.0" w:date="2014-08-28T16:05:00Z"/>
        </w:rPr>
      </w:pPr>
    </w:p>
    <w:p w:rsidR="000C3532" w:rsidRDefault="000C3532" w:rsidP="000C3532">
      <w:pPr>
        <w:pStyle w:val="ADANB"/>
        <w:rPr>
          <w:ins w:id="6937" w:author="3.0" w:date="2014-08-28T16:05:00Z"/>
        </w:rPr>
      </w:pPr>
      <w:ins w:id="6938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6939" w:author="3.0" w:date="2014-08-28T16:05:00Z"/>
        </w:rPr>
      </w:pPr>
      <w:ins w:id="6940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6941" w:author="3.0" w:date="2014-08-28T16:05:00Z"/>
        </w:rPr>
      </w:pPr>
      <w:ins w:id="6942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6943" w:author="3.0" w:date="2014-08-28T16:05:00Z"/>
        </w:rPr>
      </w:pPr>
      <w:ins w:id="6944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6945" w:author="3.0" w:date="2014-08-28T16:05:00Z"/>
        </w:rPr>
      </w:pPr>
      <w:ins w:id="6946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6947" w:author="3.0" w:date="2014-08-28T16:05:00Z"/>
        </w:rPr>
      </w:pPr>
      <w:ins w:id="6948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6949" w:author="3.0" w:date="2014-08-28T16:05:00Z"/>
        </w:rPr>
      </w:pPr>
      <w:ins w:id="6950" w:author="3.0" w:date="2014-08-28T16:05:00Z">
        <w:r>
          <w:t>description  : indicates if the dialogue with the KMC has become impossible (according to mobiles state).</w:t>
        </w:r>
      </w:ins>
    </w:p>
    <w:p w:rsidR="000C3532" w:rsidRDefault="000C3532" w:rsidP="000C3532">
      <w:pPr>
        <w:pStyle w:val="ADANB"/>
        <w:rPr>
          <w:ins w:id="6951" w:author="3.0" w:date="2014-08-28T16:05:00Z"/>
        </w:rPr>
      </w:pPr>
    </w:p>
    <w:p w:rsidR="000C3532" w:rsidRDefault="000C3532" w:rsidP="000C3532">
      <w:pPr>
        <w:pStyle w:val="ADANB"/>
        <w:rPr>
          <w:ins w:id="6952" w:author="3.0" w:date="2014-08-28T16:05:00Z"/>
        </w:rPr>
      </w:pPr>
    </w:p>
    <w:p w:rsidR="000C3532" w:rsidRDefault="000C3532" w:rsidP="000C3532">
      <w:pPr>
        <w:pStyle w:val="ADANB"/>
        <w:rPr>
          <w:ins w:id="6953" w:author="3.0" w:date="2014-08-28T16:05:00Z"/>
        </w:rPr>
      </w:pPr>
      <w:ins w:id="6954" w:author="3.0" w:date="2014-08-28T16:05:00Z">
        <w:r>
          <w:t>923. dialogue_with_KMC_possible (data flow, del) =</w:t>
        </w:r>
      </w:ins>
    </w:p>
    <w:p w:rsidR="000C3532" w:rsidRDefault="000C3532" w:rsidP="000C3532">
      <w:pPr>
        <w:pStyle w:val="ADANB"/>
        <w:rPr>
          <w:ins w:id="6955" w:author="3.0" w:date="2014-08-28T16:05:00Z"/>
        </w:rPr>
      </w:pPr>
      <w:ins w:id="6956" w:author="3.0" w:date="2014-08-28T16:05:00Z">
        <w:r>
          <w:t>["FALSE"|"TRUE"].</w:t>
        </w:r>
      </w:ins>
    </w:p>
    <w:p w:rsidR="000C3532" w:rsidRDefault="000C3532" w:rsidP="000C3532">
      <w:pPr>
        <w:pStyle w:val="ADANB"/>
        <w:rPr>
          <w:ins w:id="6957" w:author="3.0" w:date="2014-08-28T16:05:00Z"/>
        </w:rPr>
      </w:pPr>
    </w:p>
    <w:p w:rsidR="000C3532" w:rsidRDefault="000C3532" w:rsidP="000C3532">
      <w:pPr>
        <w:pStyle w:val="ADANB"/>
        <w:rPr>
          <w:ins w:id="6958" w:author="3.0" w:date="2014-08-28T16:05:00Z"/>
        </w:rPr>
      </w:pPr>
      <w:ins w:id="6959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6960" w:author="3.0" w:date="2014-08-28T16:05:00Z"/>
        </w:rPr>
      </w:pPr>
      <w:ins w:id="6961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6962" w:author="3.0" w:date="2014-08-28T16:05:00Z"/>
        </w:rPr>
      </w:pPr>
      <w:ins w:id="6963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6964" w:author="3.0" w:date="2014-08-28T16:05:00Z"/>
        </w:rPr>
      </w:pPr>
      <w:ins w:id="6965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6966" w:author="3.0" w:date="2014-08-28T16:05:00Z"/>
        </w:rPr>
      </w:pPr>
      <w:ins w:id="6967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6968" w:author="3.0" w:date="2014-08-28T16:05:00Z"/>
        </w:rPr>
      </w:pPr>
      <w:ins w:id="6969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6970" w:author="3.0" w:date="2014-08-28T16:05:00Z"/>
        </w:rPr>
      </w:pPr>
      <w:ins w:id="6971" w:author="3.0" w:date="2014-08-28T16:05:00Z">
        <w:r>
          <w:t>description  : indicates if the dialogue with the KMC has become possible (according to mobiles state).</w:t>
        </w:r>
      </w:ins>
    </w:p>
    <w:p w:rsidR="000C3532" w:rsidRDefault="000C3532" w:rsidP="000C3532">
      <w:pPr>
        <w:pStyle w:val="ADANB"/>
        <w:rPr>
          <w:ins w:id="6972" w:author="3.0" w:date="2014-08-28T16:05:00Z"/>
        </w:rPr>
      </w:pPr>
    </w:p>
    <w:p w:rsidR="000C3532" w:rsidRDefault="000C3532" w:rsidP="000C3532">
      <w:pPr>
        <w:pStyle w:val="ADANB"/>
        <w:rPr>
          <w:ins w:id="6973" w:author="3.0" w:date="2014-08-28T16:05:00Z"/>
        </w:rPr>
      </w:pPr>
    </w:p>
    <w:p w:rsidR="000C3532" w:rsidRDefault="000C3532" w:rsidP="000C3532">
      <w:pPr>
        <w:pStyle w:val="ADANB"/>
        <w:rPr>
          <w:ins w:id="6974" w:author="3.0" w:date="2014-08-28T16:05:00Z"/>
        </w:rPr>
      </w:pPr>
      <w:ins w:id="6975" w:author="3.0" w:date="2014-08-28T16:05:00Z">
        <w:r>
          <w:t>919. dialogue_with_KMC_on_going (data flow, del) =</w:t>
        </w:r>
      </w:ins>
    </w:p>
    <w:p w:rsidR="000C3532" w:rsidRDefault="000C3532" w:rsidP="000C3532">
      <w:pPr>
        <w:pStyle w:val="ADANB"/>
        <w:rPr>
          <w:ins w:id="6976" w:author="3.0" w:date="2014-08-28T16:05:00Z"/>
        </w:rPr>
      </w:pPr>
      <w:ins w:id="6977" w:author="3.0" w:date="2014-08-28T16:05:00Z">
        <w:r>
          <w:t>["FALSE"|"TRUE"].</w:t>
        </w:r>
      </w:ins>
    </w:p>
    <w:p w:rsidR="000C3532" w:rsidRDefault="000C3532" w:rsidP="000C3532">
      <w:pPr>
        <w:pStyle w:val="ADANB"/>
        <w:rPr>
          <w:ins w:id="6978" w:author="3.0" w:date="2014-08-28T16:05:00Z"/>
        </w:rPr>
      </w:pPr>
    </w:p>
    <w:p w:rsidR="000C3532" w:rsidRDefault="000C3532" w:rsidP="000C3532">
      <w:pPr>
        <w:pStyle w:val="ADANB"/>
        <w:rPr>
          <w:ins w:id="6979" w:author="3.0" w:date="2014-08-28T16:05:00Z"/>
        </w:rPr>
      </w:pPr>
      <w:ins w:id="6980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6981" w:author="3.0" w:date="2014-08-28T16:05:00Z"/>
        </w:rPr>
      </w:pPr>
      <w:ins w:id="6982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6983" w:author="3.0" w:date="2014-08-28T16:05:00Z"/>
        </w:rPr>
      </w:pPr>
      <w:ins w:id="6984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6985" w:author="3.0" w:date="2014-08-28T16:05:00Z"/>
        </w:rPr>
      </w:pPr>
      <w:ins w:id="6986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6987" w:author="3.0" w:date="2014-08-28T16:05:00Z"/>
        </w:rPr>
      </w:pPr>
      <w:ins w:id="6988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6989" w:author="3.0" w:date="2014-08-28T16:05:00Z"/>
        </w:rPr>
      </w:pPr>
      <w:ins w:id="6990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6991" w:author="3.0" w:date="2014-08-28T16:05:00Z"/>
        </w:rPr>
      </w:pPr>
      <w:ins w:id="6992" w:author="3.0" w:date="2014-08-28T16:05:00Z">
        <w:r>
          <w:t>description  : indicates that the dialogue with the KMC has just started.</w:t>
        </w:r>
      </w:ins>
    </w:p>
    <w:p w:rsidR="000C3532" w:rsidRDefault="000C3532" w:rsidP="000C3532">
      <w:pPr>
        <w:pStyle w:val="ADANB"/>
        <w:rPr>
          <w:ins w:id="6993" w:author="3.0" w:date="2014-08-28T16:05:00Z"/>
        </w:rPr>
      </w:pPr>
    </w:p>
    <w:p w:rsidR="000C3532" w:rsidRDefault="000C3532" w:rsidP="000C3532">
      <w:pPr>
        <w:pStyle w:val="ADANB"/>
        <w:rPr>
          <w:ins w:id="6994" w:author="3.0" w:date="2014-08-28T16:05:00Z"/>
        </w:rPr>
      </w:pPr>
    </w:p>
    <w:p w:rsidR="000C3532" w:rsidRDefault="000C3532" w:rsidP="000C3532">
      <w:pPr>
        <w:pStyle w:val="ADANB"/>
        <w:rPr>
          <w:ins w:id="6995" w:author="3.0" w:date="2014-08-28T16:05:00Z"/>
        </w:rPr>
      </w:pPr>
      <w:ins w:id="6996" w:author="3.0" w:date="2014-08-28T16:05:00Z">
        <w:r>
          <w:t>915. dialogue_with_KMC_failure (data flow, del) =</w:t>
        </w:r>
      </w:ins>
    </w:p>
    <w:p w:rsidR="000C3532" w:rsidRDefault="000C3532" w:rsidP="000C3532">
      <w:pPr>
        <w:pStyle w:val="ADANB"/>
        <w:rPr>
          <w:ins w:id="6997" w:author="3.0" w:date="2014-08-28T16:05:00Z"/>
        </w:rPr>
      </w:pPr>
      <w:ins w:id="6998" w:author="3.0" w:date="2014-08-28T16:05:00Z">
        <w:r>
          <w:t>["FALSE"|"TRUE"].</w:t>
        </w:r>
      </w:ins>
    </w:p>
    <w:p w:rsidR="000C3532" w:rsidRDefault="000C3532" w:rsidP="000C3532">
      <w:pPr>
        <w:pStyle w:val="ADANB"/>
        <w:rPr>
          <w:ins w:id="6999" w:author="3.0" w:date="2014-08-28T16:05:00Z"/>
        </w:rPr>
      </w:pPr>
    </w:p>
    <w:p w:rsidR="000C3532" w:rsidRDefault="000C3532" w:rsidP="000C3532">
      <w:pPr>
        <w:pStyle w:val="ADANB"/>
        <w:rPr>
          <w:ins w:id="7000" w:author="3.0" w:date="2014-08-28T16:05:00Z"/>
        </w:rPr>
      </w:pPr>
      <w:ins w:id="7001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7002" w:author="3.0" w:date="2014-08-28T16:05:00Z"/>
        </w:rPr>
      </w:pPr>
      <w:ins w:id="7003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7004" w:author="3.0" w:date="2014-08-28T16:05:00Z"/>
        </w:rPr>
      </w:pPr>
      <w:ins w:id="7005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7006" w:author="3.0" w:date="2014-08-28T16:05:00Z"/>
        </w:rPr>
      </w:pPr>
      <w:ins w:id="7007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7008" w:author="3.0" w:date="2014-08-28T16:05:00Z"/>
        </w:rPr>
      </w:pPr>
      <w:ins w:id="7009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7010" w:author="3.0" w:date="2014-08-28T16:05:00Z"/>
        </w:rPr>
      </w:pPr>
      <w:ins w:id="7011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7012" w:author="3.0" w:date="2014-08-28T16:05:00Z"/>
        </w:rPr>
      </w:pPr>
      <w:ins w:id="7013" w:author="3.0" w:date="2014-08-28T16:05:00Z">
        <w:r>
          <w:t>description  : indicates a failure of the dialogue with KMC.</w:t>
        </w:r>
      </w:ins>
    </w:p>
    <w:p w:rsidR="000C3532" w:rsidRDefault="000C3532" w:rsidP="000C3532">
      <w:pPr>
        <w:pStyle w:val="ADANB"/>
        <w:rPr>
          <w:ins w:id="7014" w:author="3.0" w:date="2014-08-28T16:05:00Z"/>
        </w:rPr>
      </w:pPr>
    </w:p>
    <w:p w:rsidR="000C3532" w:rsidRDefault="000C3532" w:rsidP="000C3532">
      <w:pPr>
        <w:pStyle w:val="ADANB"/>
        <w:rPr>
          <w:ins w:id="7015" w:author="3.0" w:date="2014-08-28T16:05:00Z"/>
        </w:rPr>
      </w:pPr>
    </w:p>
    <w:p w:rsidR="000C3532" w:rsidRDefault="000C3532" w:rsidP="000C3532">
      <w:pPr>
        <w:pStyle w:val="ADANB"/>
        <w:rPr>
          <w:ins w:id="7016" w:author="3.0" w:date="2014-08-28T16:05:00Z"/>
        </w:rPr>
      </w:pPr>
      <w:ins w:id="7017" w:author="3.0" w:date="2014-08-28T16:05:00Z">
        <w:r>
          <w:t>1759. key_mgt_info_updated (data flow, del) =</w:t>
        </w:r>
      </w:ins>
    </w:p>
    <w:p w:rsidR="000C3532" w:rsidRDefault="000C3532" w:rsidP="000C3532">
      <w:pPr>
        <w:pStyle w:val="ADANB"/>
        <w:rPr>
          <w:ins w:id="7018" w:author="3.0" w:date="2014-08-28T16:05:00Z"/>
        </w:rPr>
      </w:pPr>
      <w:ins w:id="7019" w:author="3.0" w:date="2014-08-28T16:05:00Z">
        <w:r>
          <w:t>["FALSE"|"TRUE"].</w:t>
        </w:r>
      </w:ins>
    </w:p>
    <w:p w:rsidR="000C3532" w:rsidRDefault="000C3532" w:rsidP="000C3532">
      <w:pPr>
        <w:pStyle w:val="ADANB"/>
        <w:rPr>
          <w:ins w:id="7020" w:author="3.0" w:date="2014-08-28T16:05:00Z"/>
        </w:rPr>
      </w:pPr>
    </w:p>
    <w:p w:rsidR="000C3532" w:rsidRDefault="000C3532" w:rsidP="000C3532">
      <w:pPr>
        <w:pStyle w:val="ADANB"/>
        <w:rPr>
          <w:ins w:id="7021" w:author="3.0" w:date="2014-08-28T16:05:00Z"/>
        </w:rPr>
      </w:pPr>
      <w:ins w:id="7022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7023" w:author="3.0" w:date="2014-08-28T16:05:00Z"/>
        </w:rPr>
      </w:pPr>
      <w:ins w:id="7024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7025" w:author="3.0" w:date="2014-08-28T16:05:00Z"/>
        </w:rPr>
      </w:pPr>
      <w:ins w:id="7026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7027" w:author="3.0" w:date="2014-08-28T16:05:00Z"/>
        </w:rPr>
      </w:pPr>
      <w:ins w:id="7028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7029" w:author="3.0" w:date="2014-08-28T16:05:00Z"/>
        </w:rPr>
      </w:pPr>
      <w:ins w:id="7030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7031" w:author="3.0" w:date="2014-08-28T16:05:00Z"/>
        </w:rPr>
      </w:pPr>
      <w:ins w:id="7032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7033" w:author="3.0" w:date="2014-08-28T16:05:00Z"/>
        </w:rPr>
      </w:pPr>
      <w:ins w:id="7034" w:author="3.0" w:date="2014-08-28T16:05:00Z">
        <w:r>
          <w:t>description  : indicates that the key management info have just been updated.</w:t>
        </w:r>
      </w:ins>
    </w:p>
    <w:p w:rsidR="000C3532" w:rsidRDefault="000C3532" w:rsidP="000C3532">
      <w:pPr>
        <w:pStyle w:val="ADANB"/>
        <w:rPr>
          <w:ins w:id="7035" w:author="3.0" w:date="2014-08-28T16:05:00Z"/>
        </w:rPr>
      </w:pPr>
    </w:p>
    <w:p w:rsidR="000C3532" w:rsidRDefault="000C3532" w:rsidP="000C3532">
      <w:pPr>
        <w:pStyle w:val="ADANB"/>
        <w:rPr>
          <w:ins w:id="7036" w:author="3.0" w:date="2014-08-28T16:05:00Z"/>
        </w:rPr>
      </w:pPr>
    </w:p>
    <w:p w:rsidR="000C3532" w:rsidRDefault="000C3532" w:rsidP="000C3532">
      <w:pPr>
        <w:pStyle w:val="ADANB"/>
        <w:rPr>
          <w:ins w:id="7037" w:author="3.0" w:date="2014-08-28T16:05:00Z"/>
        </w:rPr>
      </w:pPr>
      <w:ins w:id="7038" w:author="3.0" w:date="2014-08-28T16:05:00Z">
        <w:r>
          <w:t>1754. key_db_updated (data flow, del) =</w:t>
        </w:r>
      </w:ins>
    </w:p>
    <w:p w:rsidR="000C3532" w:rsidRDefault="000C3532" w:rsidP="000C3532">
      <w:pPr>
        <w:pStyle w:val="ADANB"/>
        <w:rPr>
          <w:ins w:id="7039" w:author="3.0" w:date="2014-08-28T16:05:00Z"/>
        </w:rPr>
      </w:pPr>
      <w:ins w:id="7040" w:author="3.0" w:date="2014-08-28T16:05:00Z">
        <w:r>
          <w:t>["FALSE"|"TRUE"].</w:t>
        </w:r>
      </w:ins>
    </w:p>
    <w:p w:rsidR="000C3532" w:rsidRDefault="000C3532" w:rsidP="000C3532">
      <w:pPr>
        <w:pStyle w:val="ADANB"/>
        <w:rPr>
          <w:ins w:id="7041" w:author="3.0" w:date="2014-08-28T16:05:00Z"/>
        </w:rPr>
      </w:pPr>
    </w:p>
    <w:p w:rsidR="000C3532" w:rsidRDefault="000C3532" w:rsidP="000C3532">
      <w:pPr>
        <w:pStyle w:val="ADANB"/>
        <w:rPr>
          <w:ins w:id="7042" w:author="3.0" w:date="2014-08-28T16:05:00Z"/>
        </w:rPr>
      </w:pPr>
      <w:ins w:id="7043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7044" w:author="3.0" w:date="2014-08-28T16:05:00Z"/>
        </w:rPr>
      </w:pPr>
      <w:ins w:id="7045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7046" w:author="3.0" w:date="2014-08-28T16:05:00Z"/>
        </w:rPr>
      </w:pPr>
      <w:ins w:id="7047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7048" w:author="3.0" w:date="2014-08-28T16:05:00Z"/>
        </w:rPr>
      </w:pPr>
      <w:ins w:id="7049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7050" w:author="3.0" w:date="2014-08-28T16:05:00Z"/>
        </w:rPr>
      </w:pPr>
      <w:ins w:id="7051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7052" w:author="3.0" w:date="2014-08-28T16:05:00Z"/>
        </w:rPr>
      </w:pPr>
      <w:ins w:id="7053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7054" w:author="3.0" w:date="2014-08-28T16:05:00Z"/>
        </w:rPr>
      </w:pPr>
      <w:ins w:id="7055" w:author="3.0" w:date="2014-08-28T16:05:00Z">
        <w:r>
          <w:t>description  : indicates that the key database has just been updated.</w:t>
        </w:r>
      </w:ins>
    </w:p>
    <w:p w:rsidR="000C3532" w:rsidRDefault="000C3532" w:rsidP="000C3532">
      <w:pPr>
        <w:pStyle w:val="ADANB"/>
        <w:rPr>
          <w:ins w:id="7056" w:author="3.0" w:date="2014-08-28T16:05:00Z"/>
        </w:rPr>
      </w:pPr>
    </w:p>
    <w:p w:rsidR="000C3532" w:rsidRDefault="000C3532" w:rsidP="000C3532">
      <w:pPr>
        <w:pStyle w:val="ADANB"/>
        <w:rPr>
          <w:ins w:id="7057" w:author="3.0" w:date="2014-08-28T16:05:00Z"/>
        </w:rPr>
      </w:pPr>
    </w:p>
    <w:p w:rsidR="000C3532" w:rsidRDefault="000C3532" w:rsidP="000C3532">
      <w:pPr>
        <w:pStyle w:val="ADANB"/>
        <w:rPr>
          <w:ins w:id="7058" w:author="3.0" w:date="2014-08-28T16:05:00Z"/>
        </w:rPr>
      </w:pPr>
      <w:ins w:id="7059" w:author="3.0" w:date="2014-08-28T16:05:00Z">
        <w:r>
          <w:t>1795. language_info_from_basic (data flow) =</w:t>
        </w:r>
      </w:ins>
    </w:p>
    <w:p w:rsidR="000C3532" w:rsidRDefault="000C3532" w:rsidP="000C3532">
      <w:pPr>
        <w:pStyle w:val="ADANB"/>
        <w:rPr>
          <w:ins w:id="7060" w:author="3.0" w:date="2014-08-28T16:05:00Z"/>
        </w:rPr>
      </w:pPr>
      <w:ins w:id="7061" w:author="3.0" w:date="2014-08-28T16:05:00Z">
        <w:r>
          <w:t>2{driver_language}2</w:t>
        </w:r>
      </w:ins>
    </w:p>
    <w:p w:rsidR="000C3532" w:rsidRDefault="000C3532" w:rsidP="000C3532">
      <w:pPr>
        <w:pStyle w:val="ADANB"/>
        <w:rPr>
          <w:ins w:id="7062" w:author="3.0" w:date="2014-08-28T16:05:00Z"/>
        </w:rPr>
      </w:pPr>
      <w:ins w:id="7063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7064" w:author="3.0" w:date="2014-08-28T16:05:00Z"/>
        </w:rPr>
      </w:pPr>
      <w:ins w:id="7065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7066" w:author="3.0" w:date="2014-08-28T16:05:00Z"/>
        </w:rPr>
      </w:pPr>
      <w:ins w:id="7067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7068" w:author="3.0" w:date="2014-08-28T16:05:00Z"/>
        </w:rPr>
      </w:pPr>
      <w:ins w:id="7069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7070" w:author="3.0" w:date="2014-08-28T16:05:00Z"/>
        </w:rPr>
      </w:pPr>
      <w:ins w:id="7071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7072" w:author="3.0" w:date="2014-08-28T16:05:00Z"/>
        </w:rPr>
      </w:pPr>
      <w:ins w:id="7073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7074" w:author="3.0" w:date="2014-08-28T16:05:00Z"/>
        </w:rPr>
      </w:pPr>
      <w:ins w:id="7075" w:author="3.0" w:date="2014-08-28T16:05:00Z">
        <w:r>
          <w:t>description  : driver language information for both cabins.</w:t>
        </w:r>
      </w:ins>
    </w:p>
    <w:p w:rsidR="000C3532" w:rsidRDefault="000C3532" w:rsidP="000C3532">
      <w:pPr>
        <w:pStyle w:val="ADANB"/>
        <w:rPr>
          <w:ins w:id="7076" w:author="3.0" w:date="2014-08-28T16:05:00Z"/>
        </w:rPr>
      </w:pPr>
    </w:p>
    <w:p w:rsidR="000C3532" w:rsidRDefault="000C3532" w:rsidP="000C3532">
      <w:pPr>
        <w:pStyle w:val="ADANB"/>
        <w:rPr>
          <w:ins w:id="7077" w:author="3.0" w:date="2014-08-28T16:05:00Z"/>
        </w:rPr>
      </w:pPr>
    </w:p>
    <w:p w:rsidR="000C3532" w:rsidRDefault="000C3532" w:rsidP="000C3532">
      <w:pPr>
        <w:pStyle w:val="ADANB"/>
        <w:rPr>
          <w:ins w:id="7078" w:author="3.0" w:date="2014-08-28T16:05:00Z"/>
        </w:rPr>
      </w:pPr>
      <w:ins w:id="7079" w:author="3.0" w:date="2014-08-28T16:05:00Z">
        <w:r>
          <w:t>1159. driver_language (data flow, pel) =</w:t>
        </w:r>
      </w:ins>
    </w:p>
    <w:p w:rsidR="000C3532" w:rsidRDefault="000C3532" w:rsidP="000C3532">
      <w:pPr>
        <w:pStyle w:val="ADANB"/>
        <w:rPr>
          <w:ins w:id="7080" w:author="3.0" w:date="2014-08-28T16:05:00Z"/>
        </w:rPr>
      </w:pPr>
      <w:ins w:id="7081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7082" w:author="3.0" w:date="2014-08-28T16:05:00Z"/>
        </w:rPr>
      </w:pPr>
    </w:p>
    <w:p w:rsidR="000C3532" w:rsidRDefault="000C3532" w:rsidP="000C3532">
      <w:pPr>
        <w:pStyle w:val="ADANB"/>
        <w:rPr>
          <w:ins w:id="7083" w:author="3.0" w:date="2014-08-28T16:05:00Z"/>
        </w:rPr>
      </w:pPr>
      <w:ins w:id="7084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7085" w:author="3.0" w:date="2014-08-28T16:05:00Z"/>
        </w:rPr>
      </w:pPr>
      <w:ins w:id="7086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7087" w:author="3.0" w:date="2014-08-28T16:05:00Z"/>
        </w:rPr>
      </w:pPr>
      <w:ins w:id="7088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7089" w:author="3.0" w:date="2014-08-28T16:05:00Z"/>
        </w:rPr>
      </w:pPr>
      <w:ins w:id="7090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7091" w:author="3.0" w:date="2014-08-28T16:05:00Z"/>
        </w:rPr>
      </w:pPr>
      <w:ins w:id="7092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7093" w:author="3.0" w:date="2014-08-28T16:05:00Z"/>
        </w:rPr>
      </w:pPr>
      <w:ins w:id="7094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7095" w:author="3.0" w:date="2014-08-28T16:05:00Z"/>
        </w:rPr>
      </w:pPr>
      <w:ins w:id="7096" w:author="3.0" w:date="2014-08-28T16:05:00Z">
        <w:r>
          <w:t>description  : DMI_NID_DRV_LANG variable;</w:t>
        </w:r>
      </w:ins>
    </w:p>
    <w:p w:rsidR="000C3532" w:rsidRDefault="000C3532" w:rsidP="000C3532">
      <w:pPr>
        <w:pStyle w:val="ADANB"/>
        <w:rPr>
          <w:ins w:id="7097" w:author="3.0" w:date="2014-08-28T16:05:00Z"/>
        </w:rPr>
      </w:pPr>
    </w:p>
    <w:p w:rsidR="000C3532" w:rsidRDefault="000C3532" w:rsidP="000C3532">
      <w:pPr>
        <w:pStyle w:val="ADANB"/>
        <w:rPr>
          <w:ins w:id="7098" w:author="3.0" w:date="2014-08-28T16:05:00Z"/>
        </w:rPr>
      </w:pPr>
    </w:p>
    <w:p w:rsidR="000C3532" w:rsidRDefault="000C3532" w:rsidP="000C3532">
      <w:pPr>
        <w:pStyle w:val="ADANB"/>
        <w:rPr>
          <w:ins w:id="7099" w:author="3.0" w:date="2014-08-28T16:05:00Z"/>
        </w:rPr>
      </w:pPr>
      <w:ins w:id="7100" w:author="3.0" w:date="2014-08-28T16:05:00Z">
        <w:r>
          <w:t>1413. events_from_basic (data flow) =</w:t>
        </w:r>
      </w:ins>
    </w:p>
    <w:p w:rsidR="000C3532" w:rsidRDefault="000C3532" w:rsidP="000C3532">
      <w:pPr>
        <w:pStyle w:val="ADANB"/>
        <w:rPr>
          <w:ins w:id="7101" w:author="3.0" w:date="2014-08-28T16:05:00Z"/>
        </w:rPr>
      </w:pPr>
      <w:ins w:id="7102" w:author="3.0" w:date="2014-08-28T16:05:00Z">
        <w:r>
          <w:t>external_small_availability_detected</w:t>
        </w:r>
      </w:ins>
    </w:p>
    <w:p w:rsidR="000C3532" w:rsidRDefault="000C3532" w:rsidP="000C3532">
      <w:pPr>
        <w:pStyle w:val="ADANB"/>
        <w:rPr>
          <w:ins w:id="7103" w:author="3.0" w:date="2014-08-28T16:05:00Z"/>
        </w:rPr>
      </w:pPr>
      <w:ins w:id="7104" w:author="3.0" w:date="2014-08-28T16:05:00Z">
        <w:r>
          <w:t>+ btm_is_not_blind</w:t>
        </w:r>
      </w:ins>
    </w:p>
    <w:p w:rsidR="000C3532" w:rsidRDefault="000C3532" w:rsidP="000C3532">
      <w:pPr>
        <w:pStyle w:val="ADANB"/>
        <w:rPr>
          <w:ins w:id="7105" w:author="3.0" w:date="2014-08-28T16:05:00Z"/>
        </w:rPr>
      </w:pPr>
      <w:ins w:id="7106" w:author="3.0" w:date="2014-08-28T16:05:00Z">
        <w:r>
          <w:t>+ btm_is_probably_blind</w:t>
        </w:r>
      </w:ins>
    </w:p>
    <w:p w:rsidR="000C3532" w:rsidRDefault="000C3532" w:rsidP="000C3532">
      <w:pPr>
        <w:pStyle w:val="ADANB"/>
        <w:rPr>
          <w:ins w:id="7107" w:author="3.0" w:date="2014-08-28T16:05:00Z"/>
        </w:rPr>
      </w:pPr>
      <w:ins w:id="7108" w:author="3.0" w:date="2014-08-28T16:05:00Z">
        <w:r>
          <w:t>+ btm_is_blind</w:t>
        </w:r>
      </w:ins>
    </w:p>
    <w:p w:rsidR="000C3532" w:rsidRDefault="000C3532" w:rsidP="000C3532">
      <w:pPr>
        <w:pStyle w:val="ADANB"/>
        <w:rPr>
          <w:ins w:id="7109" w:author="3.0" w:date="2014-08-28T16:05:00Z"/>
        </w:rPr>
      </w:pPr>
      <w:ins w:id="7110" w:author="3.0" w:date="2014-08-28T16:05:00Z">
        <w:r>
          <w:t>+ btm_unvoted_balise_detected</w:t>
        </w:r>
      </w:ins>
    </w:p>
    <w:p w:rsidR="000C3532" w:rsidRDefault="000C3532" w:rsidP="000C3532">
      <w:pPr>
        <w:pStyle w:val="ADANB"/>
        <w:rPr>
          <w:ins w:id="7111" w:author="3.0" w:date="2014-08-28T16:05:00Z"/>
        </w:rPr>
      </w:pPr>
      <w:ins w:id="7112" w:author="3.0" w:date="2014-08-28T16:05:00Z">
        <w:r>
          <w:t>+ BTM_antenna_raw_tests_in_failure</w:t>
        </w:r>
      </w:ins>
    </w:p>
    <w:p w:rsidR="000C3532" w:rsidRDefault="000C3532" w:rsidP="000C3532">
      <w:pPr>
        <w:pStyle w:val="ADANB"/>
        <w:rPr>
          <w:ins w:id="7113" w:author="3.0" w:date="2014-08-28T16:05:00Z"/>
        </w:rPr>
      </w:pPr>
      <w:ins w:id="7114" w:author="3.0" w:date="2014-08-28T16:05:00Z">
        <w:r>
          <w:t>+ BTM_antenna_valid</w:t>
        </w:r>
      </w:ins>
    </w:p>
    <w:p w:rsidR="000C3532" w:rsidRDefault="000C3532" w:rsidP="000C3532">
      <w:pPr>
        <w:pStyle w:val="ADANB"/>
        <w:rPr>
          <w:ins w:id="7115" w:author="3.0" w:date="2014-08-28T16:05:00Z"/>
        </w:rPr>
      </w:pPr>
      <w:ins w:id="7116" w:author="3.0" w:date="2014-08-28T16:05:00Z">
        <w:r>
          <w:t>+ max_n_of_maintenance_events_from_basic{</w:t>
        </w:r>
      </w:ins>
    </w:p>
    <w:p w:rsidR="000C3532" w:rsidRDefault="000C3532" w:rsidP="000C3532">
      <w:pPr>
        <w:pStyle w:val="ADANB"/>
        <w:rPr>
          <w:ins w:id="7117" w:author="3.0" w:date="2014-08-28T16:05:00Z"/>
        </w:rPr>
      </w:pPr>
      <w:ins w:id="7118" w:author="3.0" w:date="2014-08-28T16:05:00Z">
        <w:r>
          <w:t xml:space="preserve">                                              maintenance_event_i</w:t>
        </w:r>
      </w:ins>
    </w:p>
    <w:p w:rsidR="000C3532" w:rsidRDefault="000C3532" w:rsidP="000C3532">
      <w:pPr>
        <w:pStyle w:val="ADANB"/>
        <w:rPr>
          <w:ins w:id="7119" w:author="3.0" w:date="2014-08-28T16:05:00Z"/>
        </w:rPr>
      </w:pPr>
      <w:ins w:id="7120" w:author="3.0" w:date="2014-08-28T16:05:00Z">
        <w:r>
          <w:t xml:space="preserve">                                              }max_n_of_maintenance_events_from_basic</w:t>
        </w:r>
      </w:ins>
    </w:p>
    <w:p w:rsidR="000C3532" w:rsidRDefault="000C3532" w:rsidP="000C3532">
      <w:pPr>
        <w:pStyle w:val="ADANB"/>
        <w:rPr>
          <w:ins w:id="7121" w:author="3.0" w:date="2014-08-28T16:05:00Z"/>
        </w:rPr>
      </w:pPr>
    </w:p>
    <w:p w:rsidR="000C3532" w:rsidRDefault="000C3532" w:rsidP="000C3532">
      <w:pPr>
        <w:pStyle w:val="ADANB"/>
        <w:rPr>
          <w:ins w:id="7122" w:author="3.0" w:date="2014-08-28T16:05:00Z"/>
        </w:rPr>
      </w:pPr>
      <w:ins w:id="7123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7124" w:author="3.0" w:date="2014-08-28T16:05:00Z"/>
        </w:rPr>
      </w:pPr>
      <w:ins w:id="7125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7126" w:author="3.0" w:date="2014-08-28T16:05:00Z"/>
        </w:rPr>
      </w:pPr>
      <w:ins w:id="7127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7128" w:author="3.0" w:date="2014-08-28T16:05:00Z"/>
        </w:rPr>
      </w:pPr>
      <w:ins w:id="7129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7130" w:author="3.0" w:date="2014-08-28T16:05:00Z"/>
        </w:rPr>
      </w:pPr>
      <w:ins w:id="7131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7132" w:author="3.0" w:date="2014-08-28T16:05:00Z"/>
        </w:rPr>
      </w:pPr>
      <w:ins w:id="7133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7134" w:author="3.0" w:date="2014-08-28T16:05:00Z"/>
        </w:rPr>
      </w:pPr>
      <w:ins w:id="7135" w:author="3.0" w:date="2014-08-28T16:05:00Z">
        <w:r>
          <w:t>description  : events from basic.</w:t>
        </w:r>
      </w:ins>
    </w:p>
    <w:p w:rsidR="000C3532" w:rsidRDefault="000C3532" w:rsidP="000C3532">
      <w:pPr>
        <w:pStyle w:val="ADANB"/>
        <w:rPr>
          <w:ins w:id="7136" w:author="3.0" w:date="2014-08-28T16:05:00Z"/>
        </w:rPr>
      </w:pPr>
    </w:p>
    <w:p w:rsidR="000C3532" w:rsidRDefault="000C3532" w:rsidP="000C3532">
      <w:pPr>
        <w:pStyle w:val="ADANB"/>
        <w:rPr>
          <w:ins w:id="7137" w:author="3.0" w:date="2014-08-28T16:05:00Z"/>
        </w:rPr>
      </w:pPr>
    </w:p>
    <w:p w:rsidR="000C3532" w:rsidRDefault="000C3532" w:rsidP="000C3532">
      <w:pPr>
        <w:pStyle w:val="ADANB"/>
        <w:rPr>
          <w:ins w:id="7138" w:author="3.0" w:date="2014-08-28T16:05:00Z"/>
        </w:rPr>
      </w:pPr>
      <w:ins w:id="7139" w:author="3.0" w:date="2014-08-28T16:05:00Z">
        <w:r>
          <w:t>1419. external_small_availability_detected (data flow, del) =</w:t>
        </w:r>
      </w:ins>
    </w:p>
    <w:p w:rsidR="000C3532" w:rsidRDefault="000C3532" w:rsidP="000C3532">
      <w:pPr>
        <w:pStyle w:val="ADANB"/>
        <w:rPr>
          <w:ins w:id="7140" w:author="3.0" w:date="2014-08-28T16:05:00Z"/>
        </w:rPr>
      </w:pPr>
      <w:ins w:id="7141" w:author="3.0" w:date="2014-08-28T16:05:00Z">
        <w:r>
          <w:t>["FALSE"|"TRUE"].</w:t>
        </w:r>
      </w:ins>
    </w:p>
    <w:p w:rsidR="000C3532" w:rsidRDefault="000C3532" w:rsidP="000C3532">
      <w:pPr>
        <w:pStyle w:val="ADANB"/>
        <w:rPr>
          <w:ins w:id="7142" w:author="3.0" w:date="2014-08-28T16:05:00Z"/>
        </w:rPr>
      </w:pPr>
    </w:p>
    <w:p w:rsidR="000C3532" w:rsidRDefault="000C3532" w:rsidP="000C3532">
      <w:pPr>
        <w:pStyle w:val="ADANB"/>
        <w:rPr>
          <w:ins w:id="7143" w:author="3.0" w:date="2014-08-28T16:05:00Z"/>
        </w:rPr>
      </w:pPr>
      <w:ins w:id="7144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7145" w:author="3.0" w:date="2014-08-28T16:05:00Z"/>
        </w:rPr>
      </w:pPr>
      <w:ins w:id="7146" w:author="3.0" w:date="2014-08-28T16:05:00Z">
        <w:r>
          <w:t>rate         : event (set to "TRUE" during one cycle)</w:t>
        </w:r>
      </w:ins>
    </w:p>
    <w:p w:rsidR="000C3532" w:rsidRDefault="000C3532" w:rsidP="000C3532">
      <w:pPr>
        <w:pStyle w:val="ADANB"/>
        <w:rPr>
          <w:ins w:id="7147" w:author="3.0" w:date="2014-08-28T16:05:00Z"/>
        </w:rPr>
      </w:pPr>
      <w:ins w:id="7148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7149" w:author="3.0" w:date="2014-08-28T16:05:00Z"/>
        </w:rPr>
      </w:pPr>
      <w:ins w:id="7150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7151" w:author="3.0" w:date="2014-08-28T16:05:00Z"/>
        </w:rPr>
      </w:pPr>
      <w:ins w:id="7152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7153" w:author="3.0" w:date="2014-08-28T16:05:00Z"/>
        </w:rPr>
      </w:pPr>
      <w:ins w:id="7154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7155" w:author="3.0" w:date="2014-08-28T16:05:00Z"/>
        </w:rPr>
      </w:pPr>
      <w:ins w:id="7156" w:author="3.0" w:date="2014-08-28T16:05:00Z">
        <w:r>
          <w:t>description  : Indicates that the basic has detected an EVC external</w:t>
        </w:r>
      </w:ins>
    </w:p>
    <w:p w:rsidR="000C3532" w:rsidRDefault="000C3532" w:rsidP="000C3532">
      <w:pPr>
        <w:pStyle w:val="ADANB"/>
        <w:rPr>
          <w:ins w:id="7157" w:author="3.0" w:date="2014-08-28T16:05:00Z"/>
        </w:rPr>
      </w:pPr>
      <w:ins w:id="7158" w:author="3.0" w:date="2014-08-28T16:05:00Z">
        <w:r>
          <w:t xml:space="preserve">                  low availability (e.g. loss of a profibus node).</w:t>
        </w:r>
      </w:ins>
    </w:p>
    <w:p w:rsidR="000C3532" w:rsidRDefault="000C3532" w:rsidP="000C3532">
      <w:pPr>
        <w:pStyle w:val="ADANB"/>
        <w:rPr>
          <w:ins w:id="7159" w:author="3.0" w:date="2014-08-28T16:05:00Z"/>
        </w:rPr>
      </w:pPr>
    </w:p>
    <w:p w:rsidR="000C3532" w:rsidRDefault="000C3532" w:rsidP="000C3532">
      <w:pPr>
        <w:pStyle w:val="ADANB"/>
        <w:rPr>
          <w:ins w:id="7160" w:author="3.0" w:date="2014-08-28T16:05:00Z"/>
        </w:rPr>
      </w:pPr>
    </w:p>
    <w:p w:rsidR="000C3532" w:rsidRDefault="000C3532" w:rsidP="000C3532">
      <w:pPr>
        <w:pStyle w:val="ADANB"/>
        <w:rPr>
          <w:ins w:id="7161" w:author="3.0" w:date="2014-08-28T16:05:00Z"/>
        </w:rPr>
      </w:pPr>
      <w:ins w:id="7162" w:author="3.0" w:date="2014-08-28T16:05:00Z">
        <w:r>
          <w:t>575. btm_is_not_blind (data flow, del) =</w:t>
        </w:r>
      </w:ins>
    </w:p>
    <w:p w:rsidR="000C3532" w:rsidRDefault="000C3532" w:rsidP="000C3532">
      <w:pPr>
        <w:pStyle w:val="ADANB"/>
        <w:rPr>
          <w:ins w:id="7163" w:author="3.0" w:date="2014-08-28T16:05:00Z"/>
        </w:rPr>
      </w:pPr>
      <w:ins w:id="7164" w:author="3.0" w:date="2014-08-28T16:05:00Z">
        <w:r>
          <w:t>["FALSE"|"TRUE"].</w:t>
        </w:r>
      </w:ins>
    </w:p>
    <w:p w:rsidR="000C3532" w:rsidRDefault="000C3532" w:rsidP="000C3532">
      <w:pPr>
        <w:pStyle w:val="ADANB"/>
        <w:rPr>
          <w:ins w:id="7165" w:author="3.0" w:date="2014-08-28T16:05:00Z"/>
        </w:rPr>
      </w:pPr>
    </w:p>
    <w:p w:rsidR="000C3532" w:rsidRDefault="000C3532" w:rsidP="000C3532">
      <w:pPr>
        <w:pStyle w:val="ADANB"/>
        <w:rPr>
          <w:ins w:id="7166" w:author="3.0" w:date="2014-08-28T16:05:00Z"/>
        </w:rPr>
      </w:pPr>
      <w:ins w:id="7167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7168" w:author="3.0" w:date="2014-08-28T16:05:00Z"/>
        </w:rPr>
      </w:pPr>
      <w:ins w:id="7169" w:author="3.0" w:date="2014-08-28T16:05:00Z">
        <w:r>
          <w:t>rate         : event (set to "TRUE" during one cycle)</w:t>
        </w:r>
      </w:ins>
    </w:p>
    <w:p w:rsidR="000C3532" w:rsidRDefault="000C3532" w:rsidP="000C3532">
      <w:pPr>
        <w:pStyle w:val="ADANB"/>
        <w:rPr>
          <w:ins w:id="7170" w:author="3.0" w:date="2014-08-28T16:05:00Z"/>
        </w:rPr>
      </w:pPr>
      <w:ins w:id="7171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7172" w:author="3.0" w:date="2014-08-28T16:05:00Z"/>
        </w:rPr>
      </w:pPr>
      <w:ins w:id="7173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7174" w:author="3.0" w:date="2014-08-28T16:05:00Z"/>
        </w:rPr>
      </w:pPr>
      <w:ins w:id="7175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7176" w:author="3.0" w:date="2014-08-28T16:05:00Z"/>
        </w:rPr>
      </w:pPr>
      <w:ins w:id="7177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7178" w:author="3.0" w:date="2014-08-28T16:05:00Z"/>
        </w:rPr>
      </w:pPr>
      <w:ins w:id="7179" w:author="3.0" w:date="2014-08-28T16:05:00Z">
        <w:r>
          <w:t>description  : Indicates that there is no "blind" BTM failure anymore.</w:t>
        </w:r>
      </w:ins>
    </w:p>
    <w:p w:rsidR="000C3532" w:rsidRDefault="000C3532" w:rsidP="000C3532">
      <w:pPr>
        <w:pStyle w:val="ADANB"/>
        <w:rPr>
          <w:ins w:id="7180" w:author="3.0" w:date="2014-08-28T16:05:00Z"/>
        </w:rPr>
      </w:pPr>
    </w:p>
    <w:p w:rsidR="000C3532" w:rsidRDefault="000C3532" w:rsidP="000C3532">
      <w:pPr>
        <w:pStyle w:val="ADANB"/>
        <w:rPr>
          <w:ins w:id="7181" w:author="3.0" w:date="2014-08-28T16:05:00Z"/>
        </w:rPr>
      </w:pPr>
    </w:p>
    <w:p w:rsidR="000C3532" w:rsidRDefault="000C3532" w:rsidP="000C3532">
      <w:pPr>
        <w:pStyle w:val="ADANB"/>
        <w:rPr>
          <w:ins w:id="7182" w:author="3.0" w:date="2014-08-28T16:05:00Z"/>
        </w:rPr>
      </w:pPr>
      <w:ins w:id="7183" w:author="3.0" w:date="2014-08-28T16:05:00Z">
        <w:r>
          <w:t>576. btm_is_probably_blind (data flow, del) =</w:t>
        </w:r>
      </w:ins>
    </w:p>
    <w:p w:rsidR="000C3532" w:rsidRDefault="000C3532" w:rsidP="000C3532">
      <w:pPr>
        <w:pStyle w:val="ADANB"/>
        <w:rPr>
          <w:ins w:id="7184" w:author="3.0" w:date="2014-08-28T16:05:00Z"/>
        </w:rPr>
      </w:pPr>
      <w:ins w:id="7185" w:author="3.0" w:date="2014-08-28T16:05:00Z">
        <w:r>
          <w:t>["FALSE"|"TRUE"].</w:t>
        </w:r>
      </w:ins>
    </w:p>
    <w:p w:rsidR="000C3532" w:rsidRDefault="000C3532" w:rsidP="000C3532">
      <w:pPr>
        <w:pStyle w:val="ADANB"/>
        <w:rPr>
          <w:ins w:id="7186" w:author="3.0" w:date="2014-08-28T16:05:00Z"/>
        </w:rPr>
      </w:pPr>
    </w:p>
    <w:p w:rsidR="000C3532" w:rsidRDefault="000C3532" w:rsidP="000C3532">
      <w:pPr>
        <w:pStyle w:val="ADANB"/>
        <w:rPr>
          <w:ins w:id="7187" w:author="3.0" w:date="2014-08-28T16:05:00Z"/>
        </w:rPr>
      </w:pPr>
      <w:ins w:id="7188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7189" w:author="3.0" w:date="2014-08-28T16:05:00Z"/>
        </w:rPr>
      </w:pPr>
      <w:ins w:id="7190" w:author="3.0" w:date="2014-08-28T16:05:00Z">
        <w:r>
          <w:t>rate         : event (set to "TRUE" during one cycle)</w:t>
        </w:r>
      </w:ins>
    </w:p>
    <w:p w:rsidR="000C3532" w:rsidRDefault="000C3532" w:rsidP="000C3532">
      <w:pPr>
        <w:pStyle w:val="ADANB"/>
        <w:rPr>
          <w:ins w:id="7191" w:author="3.0" w:date="2014-08-28T16:05:00Z"/>
        </w:rPr>
      </w:pPr>
      <w:ins w:id="7192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7193" w:author="3.0" w:date="2014-08-28T16:05:00Z"/>
        </w:rPr>
      </w:pPr>
      <w:ins w:id="7194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7195" w:author="3.0" w:date="2014-08-28T16:05:00Z"/>
        </w:rPr>
      </w:pPr>
      <w:ins w:id="7196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7197" w:author="3.0" w:date="2014-08-28T16:05:00Z"/>
        </w:rPr>
      </w:pPr>
      <w:ins w:id="7198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7199" w:author="3.0" w:date="2014-08-28T16:05:00Z"/>
        </w:rPr>
      </w:pPr>
      <w:ins w:id="7200" w:author="3.0" w:date="2014-08-28T16:05:00Z">
        <w:r>
          <w:t>description  : Indicates that the basic has detected a possible "blind" BTM failure.</w:t>
        </w:r>
      </w:ins>
    </w:p>
    <w:p w:rsidR="000C3532" w:rsidRDefault="000C3532" w:rsidP="000C3532">
      <w:pPr>
        <w:pStyle w:val="ADANB"/>
        <w:rPr>
          <w:ins w:id="7201" w:author="3.0" w:date="2014-08-28T16:05:00Z"/>
        </w:rPr>
      </w:pPr>
    </w:p>
    <w:p w:rsidR="000C3532" w:rsidRDefault="000C3532" w:rsidP="000C3532">
      <w:pPr>
        <w:pStyle w:val="ADANB"/>
        <w:rPr>
          <w:ins w:id="7202" w:author="3.0" w:date="2014-08-28T16:05:00Z"/>
        </w:rPr>
      </w:pPr>
    </w:p>
    <w:p w:rsidR="000C3532" w:rsidRDefault="000C3532" w:rsidP="000C3532">
      <w:pPr>
        <w:pStyle w:val="ADANB"/>
        <w:rPr>
          <w:ins w:id="7203" w:author="3.0" w:date="2014-08-28T16:05:00Z"/>
        </w:rPr>
      </w:pPr>
      <w:ins w:id="7204" w:author="3.0" w:date="2014-08-28T16:05:00Z">
        <w:r>
          <w:t>574. btm_is_blind (data flow, del) =</w:t>
        </w:r>
      </w:ins>
    </w:p>
    <w:p w:rsidR="000C3532" w:rsidRDefault="000C3532" w:rsidP="000C3532">
      <w:pPr>
        <w:pStyle w:val="ADANB"/>
        <w:rPr>
          <w:ins w:id="7205" w:author="3.0" w:date="2014-08-28T16:05:00Z"/>
        </w:rPr>
      </w:pPr>
      <w:ins w:id="7206" w:author="3.0" w:date="2014-08-28T16:05:00Z">
        <w:r>
          <w:t>["FALSE"|"TRUE"].</w:t>
        </w:r>
      </w:ins>
    </w:p>
    <w:p w:rsidR="000C3532" w:rsidRDefault="000C3532" w:rsidP="000C3532">
      <w:pPr>
        <w:pStyle w:val="ADANB"/>
        <w:rPr>
          <w:ins w:id="7207" w:author="3.0" w:date="2014-08-28T16:05:00Z"/>
        </w:rPr>
      </w:pPr>
    </w:p>
    <w:p w:rsidR="000C3532" w:rsidRDefault="000C3532" w:rsidP="000C3532">
      <w:pPr>
        <w:pStyle w:val="ADANB"/>
        <w:rPr>
          <w:ins w:id="7208" w:author="3.0" w:date="2014-08-28T16:05:00Z"/>
        </w:rPr>
      </w:pPr>
      <w:ins w:id="7209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7210" w:author="3.0" w:date="2014-08-28T16:05:00Z"/>
        </w:rPr>
      </w:pPr>
      <w:ins w:id="7211" w:author="3.0" w:date="2014-08-28T16:05:00Z">
        <w:r>
          <w:t>rate         : event (set to "TRUE" during one cycle)</w:t>
        </w:r>
      </w:ins>
    </w:p>
    <w:p w:rsidR="000C3532" w:rsidRDefault="000C3532" w:rsidP="000C3532">
      <w:pPr>
        <w:pStyle w:val="ADANB"/>
        <w:rPr>
          <w:ins w:id="7212" w:author="3.0" w:date="2014-08-28T16:05:00Z"/>
        </w:rPr>
      </w:pPr>
      <w:ins w:id="7213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7214" w:author="3.0" w:date="2014-08-28T16:05:00Z"/>
        </w:rPr>
      </w:pPr>
      <w:ins w:id="7215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7216" w:author="3.0" w:date="2014-08-28T16:05:00Z"/>
        </w:rPr>
      </w:pPr>
      <w:ins w:id="7217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7218" w:author="3.0" w:date="2014-08-28T16:05:00Z"/>
        </w:rPr>
      </w:pPr>
      <w:ins w:id="7219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7220" w:author="3.0" w:date="2014-08-28T16:05:00Z"/>
        </w:rPr>
      </w:pPr>
      <w:ins w:id="7221" w:author="3.0" w:date="2014-08-28T16:05:00Z">
        <w:r>
          <w:t>description  : Indicates that the basic has detected a "blind" BTM failure.</w:t>
        </w:r>
      </w:ins>
    </w:p>
    <w:p w:rsidR="000C3532" w:rsidRDefault="000C3532" w:rsidP="000C3532">
      <w:pPr>
        <w:pStyle w:val="ADANB"/>
        <w:rPr>
          <w:ins w:id="7222" w:author="3.0" w:date="2014-08-28T16:05:00Z"/>
        </w:rPr>
      </w:pPr>
    </w:p>
    <w:p w:rsidR="000C3532" w:rsidRDefault="000C3532" w:rsidP="000C3532">
      <w:pPr>
        <w:pStyle w:val="ADANB"/>
        <w:rPr>
          <w:ins w:id="7223" w:author="3.0" w:date="2014-08-28T16:05:00Z"/>
        </w:rPr>
      </w:pPr>
    </w:p>
    <w:p w:rsidR="000C3532" w:rsidRDefault="000C3532" w:rsidP="000C3532">
      <w:pPr>
        <w:pStyle w:val="ADANB"/>
        <w:rPr>
          <w:ins w:id="7224" w:author="3.0" w:date="2014-08-28T16:05:00Z"/>
        </w:rPr>
      </w:pPr>
      <w:ins w:id="7225" w:author="3.0" w:date="2014-08-28T16:05:00Z">
        <w:r>
          <w:t>578. btm_unvoted_balise_detected (data flow, del) =</w:t>
        </w:r>
      </w:ins>
    </w:p>
    <w:p w:rsidR="000C3532" w:rsidRDefault="000C3532" w:rsidP="000C3532">
      <w:pPr>
        <w:pStyle w:val="ADANB"/>
        <w:rPr>
          <w:ins w:id="7226" w:author="3.0" w:date="2014-08-28T16:05:00Z"/>
        </w:rPr>
      </w:pPr>
      <w:ins w:id="7227" w:author="3.0" w:date="2014-08-28T16:05:00Z">
        <w:r>
          <w:t>["FALSE"|"TRUE"].</w:t>
        </w:r>
      </w:ins>
    </w:p>
    <w:p w:rsidR="000C3532" w:rsidRDefault="000C3532" w:rsidP="000C3532">
      <w:pPr>
        <w:pStyle w:val="ADANB"/>
        <w:rPr>
          <w:ins w:id="7228" w:author="3.0" w:date="2014-08-28T16:05:00Z"/>
        </w:rPr>
      </w:pPr>
    </w:p>
    <w:p w:rsidR="000C3532" w:rsidRDefault="000C3532" w:rsidP="000C3532">
      <w:pPr>
        <w:pStyle w:val="ADANB"/>
        <w:rPr>
          <w:ins w:id="7229" w:author="3.0" w:date="2014-08-28T16:05:00Z"/>
        </w:rPr>
      </w:pPr>
      <w:ins w:id="7230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7231" w:author="3.0" w:date="2014-08-28T16:05:00Z"/>
        </w:rPr>
      </w:pPr>
      <w:ins w:id="7232" w:author="3.0" w:date="2014-08-28T16:05:00Z">
        <w:r>
          <w:t>rate         : event (set to "TRUE" during one cycle)</w:t>
        </w:r>
      </w:ins>
    </w:p>
    <w:p w:rsidR="000C3532" w:rsidRDefault="000C3532" w:rsidP="000C3532">
      <w:pPr>
        <w:pStyle w:val="ADANB"/>
        <w:rPr>
          <w:ins w:id="7233" w:author="3.0" w:date="2014-08-28T16:05:00Z"/>
        </w:rPr>
      </w:pPr>
      <w:ins w:id="7234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7235" w:author="3.0" w:date="2014-08-28T16:05:00Z"/>
        </w:rPr>
      </w:pPr>
      <w:ins w:id="7236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7237" w:author="3.0" w:date="2014-08-28T16:05:00Z"/>
        </w:rPr>
      </w:pPr>
      <w:ins w:id="7238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7239" w:author="3.0" w:date="2014-08-28T16:05:00Z"/>
        </w:rPr>
      </w:pPr>
      <w:ins w:id="7240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7241" w:author="3.0" w:date="2014-08-28T16:05:00Z"/>
        </w:rPr>
      </w:pPr>
      <w:ins w:id="7242" w:author="3.0" w:date="2014-08-28T16:05:00Z">
        <w:r>
          <w:t>description  : Indicates that the basic has detected an unvoted balise BTM failure.</w:t>
        </w:r>
      </w:ins>
    </w:p>
    <w:p w:rsidR="000C3532" w:rsidRDefault="000C3532" w:rsidP="000C3532">
      <w:pPr>
        <w:pStyle w:val="ADANB"/>
        <w:rPr>
          <w:ins w:id="7243" w:author="3.0" w:date="2014-08-28T16:05:00Z"/>
        </w:rPr>
      </w:pPr>
    </w:p>
    <w:p w:rsidR="000C3532" w:rsidRDefault="000C3532" w:rsidP="000C3532">
      <w:pPr>
        <w:pStyle w:val="ADANB"/>
        <w:rPr>
          <w:ins w:id="7244" w:author="3.0" w:date="2014-08-28T16:05:00Z"/>
        </w:rPr>
      </w:pPr>
    </w:p>
    <w:p w:rsidR="000C3532" w:rsidRDefault="000C3532" w:rsidP="000C3532">
      <w:pPr>
        <w:pStyle w:val="ADANB"/>
        <w:rPr>
          <w:ins w:id="7245" w:author="3.0" w:date="2014-08-28T16:05:00Z"/>
        </w:rPr>
      </w:pPr>
      <w:ins w:id="7246" w:author="3.0" w:date="2014-08-28T16:05:00Z">
        <w:r>
          <w:t>562. BTM_antenna_raw_tests_in_failure (data flow, del) =</w:t>
        </w:r>
      </w:ins>
    </w:p>
    <w:p w:rsidR="000C3532" w:rsidRDefault="000C3532" w:rsidP="000C3532">
      <w:pPr>
        <w:pStyle w:val="ADANB"/>
        <w:rPr>
          <w:ins w:id="7247" w:author="3.0" w:date="2014-08-28T16:05:00Z"/>
        </w:rPr>
      </w:pPr>
      <w:ins w:id="7248" w:author="3.0" w:date="2014-08-28T16:05:00Z">
        <w:r>
          <w:t>["FALSE"|"TRUE"].</w:t>
        </w:r>
      </w:ins>
    </w:p>
    <w:p w:rsidR="000C3532" w:rsidRDefault="000C3532" w:rsidP="000C3532">
      <w:pPr>
        <w:pStyle w:val="ADANB"/>
        <w:rPr>
          <w:ins w:id="7249" w:author="3.0" w:date="2014-08-28T16:05:00Z"/>
        </w:rPr>
      </w:pPr>
    </w:p>
    <w:p w:rsidR="000C3532" w:rsidRDefault="000C3532" w:rsidP="000C3532">
      <w:pPr>
        <w:pStyle w:val="ADANB"/>
        <w:rPr>
          <w:ins w:id="7250" w:author="3.0" w:date="2014-08-28T16:05:00Z"/>
        </w:rPr>
      </w:pPr>
      <w:ins w:id="7251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7252" w:author="3.0" w:date="2014-08-28T16:05:00Z"/>
        </w:rPr>
      </w:pPr>
      <w:ins w:id="7253" w:author="3.0" w:date="2014-08-28T16:05:00Z">
        <w:r>
          <w:t>rate         : event (set to "TRUE" during one cycle)</w:t>
        </w:r>
      </w:ins>
    </w:p>
    <w:p w:rsidR="000C3532" w:rsidRDefault="000C3532" w:rsidP="000C3532">
      <w:pPr>
        <w:pStyle w:val="ADANB"/>
        <w:rPr>
          <w:ins w:id="7254" w:author="3.0" w:date="2014-08-28T16:05:00Z"/>
        </w:rPr>
      </w:pPr>
      <w:ins w:id="7255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7256" w:author="3.0" w:date="2014-08-28T16:05:00Z"/>
        </w:rPr>
      </w:pPr>
      <w:ins w:id="7257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7258" w:author="3.0" w:date="2014-08-28T16:05:00Z"/>
        </w:rPr>
      </w:pPr>
      <w:ins w:id="7259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7260" w:author="3.0" w:date="2014-08-28T16:05:00Z"/>
        </w:rPr>
      </w:pPr>
      <w:ins w:id="7261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7262" w:author="3.0" w:date="2014-08-28T16:05:00Z"/>
        </w:rPr>
      </w:pPr>
      <w:ins w:id="7263" w:author="3.0" w:date="2014-08-28T16:05:00Z">
        <w:r>
          <w:t>description  : Indicates that the EUROBALISE antenna tests have failed.</w:t>
        </w:r>
      </w:ins>
    </w:p>
    <w:p w:rsidR="000C3532" w:rsidRDefault="000C3532" w:rsidP="000C3532">
      <w:pPr>
        <w:pStyle w:val="ADANB"/>
        <w:rPr>
          <w:ins w:id="7264" w:author="3.0" w:date="2014-08-28T16:05:00Z"/>
        </w:rPr>
      </w:pPr>
      <w:ins w:id="7265" w:author="3.0" w:date="2014-08-28T16:05:00Z">
        <w:r>
          <w:t xml:space="preserve">                  This flag is set even within Big Metal Masses.</w:t>
        </w:r>
      </w:ins>
    </w:p>
    <w:p w:rsidR="000C3532" w:rsidRDefault="000C3532" w:rsidP="000C3532">
      <w:pPr>
        <w:pStyle w:val="ADANB"/>
        <w:rPr>
          <w:ins w:id="7266" w:author="3.0" w:date="2014-08-28T16:05:00Z"/>
        </w:rPr>
      </w:pPr>
    </w:p>
    <w:p w:rsidR="000C3532" w:rsidRDefault="000C3532" w:rsidP="000C3532">
      <w:pPr>
        <w:pStyle w:val="ADANB"/>
        <w:rPr>
          <w:ins w:id="7267" w:author="3.0" w:date="2014-08-28T16:05:00Z"/>
        </w:rPr>
      </w:pPr>
    </w:p>
    <w:p w:rsidR="000C3532" w:rsidRDefault="000C3532" w:rsidP="000C3532">
      <w:pPr>
        <w:pStyle w:val="ADANB"/>
        <w:rPr>
          <w:ins w:id="7268" w:author="3.0" w:date="2014-08-28T16:05:00Z"/>
        </w:rPr>
      </w:pPr>
      <w:ins w:id="7269" w:author="3.0" w:date="2014-08-28T16:05:00Z">
        <w:r>
          <w:t>563. BTM_antenna_valid (data flow, del) =</w:t>
        </w:r>
      </w:ins>
    </w:p>
    <w:p w:rsidR="000C3532" w:rsidRDefault="000C3532" w:rsidP="000C3532">
      <w:pPr>
        <w:pStyle w:val="ADANB"/>
        <w:rPr>
          <w:ins w:id="7270" w:author="3.0" w:date="2014-08-28T16:05:00Z"/>
        </w:rPr>
      </w:pPr>
      <w:ins w:id="7271" w:author="3.0" w:date="2014-08-28T16:05:00Z">
        <w:r>
          <w:t>["FALSE"|"TRUE"].</w:t>
        </w:r>
      </w:ins>
    </w:p>
    <w:p w:rsidR="000C3532" w:rsidRDefault="000C3532" w:rsidP="000C3532">
      <w:pPr>
        <w:pStyle w:val="ADANB"/>
        <w:rPr>
          <w:ins w:id="7272" w:author="3.0" w:date="2014-08-28T16:05:00Z"/>
        </w:rPr>
      </w:pPr>
    </w:p>
    <w:p w:rsidR="000C3532" w:rsidRDefault="000C3532" w:rsidP="000C3532">
      <w:pPr>
        <w:pStyle w:val="ADANB"/>
        <w:rPr>
          <w:ins w:id="7273" w:author="3.0" w:date="2014-08-28T16:05:00Z"/>
        </w:rPr>
      </w:pPr>
      <w:ins w:id="7274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7275" w:author="3.0" w:date="2014-08-28T16:05:00Z"/>
        </w:rPr>
      </w:pPr>
      <w:ins w:id="7276" w:author="3.0" w:date="2014-08-28T16:05:00Z">
        <w:r>
          <w:t>rate         : event (set to "TRUE" during one cycle)</w:t>
        </w:r>
      </w:ins>
    </w:p>
    <w:p w:rsidR="000C3532" w:rsidRDefault="000C3532" w:rsidP="000C3532">
      <w:pPr>
        <w:pStyle w:val="ADANB"/>
        <w:rPr>
          <w:ins w:id="7277" w:author="3.0" w:date="2014-08-28T16:05:00Z"/>
        </w:rPr>
      </w:pPr>
      <w:ins w:id="7278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7279" w:author="3.0" w:date="2014-08-28T16:05:00Z"/>
        </w:rPr>
      </w:pPr>
      <w:ins w:id="7280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7281" w:author="3.0" w:date="2014-08-28T16:05:00Z"/>
        </w:rPr>
      </w:pPr>
      <w:ins w:id="7282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7283" w:author="3.0" w:date="2014-08-28T16:05:00Z"/>
        </w:rPr>
      </w:pPr>
      <w:ins w:id="7284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7285" w:author="3.0" w:date="2014-08-28T16:05:00Z"/>
        </w:rPr>
      </w:pPr>
      <w:ins w:id="7286" w:author="3.0" w:date="2014-08-28T16:05:00Z">
        <w:r>
          <w:t>description  : Indicates that the EUROBALISE antenna tests have recovered.</w:t>
        </w:r>
      </w:ins>
    </w:p>
    <w:p w:rsidR="000C3532" w:rsidRDefault="000C3532" w:rsidP="000C3532">
      <w:pPr>
        <w:pStyle w:val="ADANB"/>
        <w:rPr>
          <w:ins w:id="7287" w:author="3.0" w:date="2014-08-28T16:05:00Z"/>
        </w:rPr>
      </w:pPr>
    </w:p>
    <w:p w:rsidR="000C3532" w:rsidRDefault="000C3532" w:rsidP="000C3532">
      <w:pPr>
        <w:pStyle w:val="ADANB"/>
        <w:rPr>
          <w:ins w:id="7288" w:author="3.0" w:date="2014-08-28T16:05:00Z"/>
        </w:rPr>
      </w:pPr>
    </w:p>
    <w:p w:rsidR="000C3532" w:rsidRDefault="000C3532" w:rsidP="000C3532">
      <w:pPr>
        <w:pStyle w:val="ADANB"/>
        <w:rPr>
          <w:ins w:id="7289" w:author="3.0" w:date="2014-08-28T16:05:00Z"/>
        </w:rPr>
      </w:pPr>
      <w:ins w:id="7290" w:author="3.0" w:date="2014-08-28T16:05:00Z">
        <w:r>
          <w:t>2019. max_n_of_maintenance_events_from_basic (data flow, cel) =</w:t>
        </w:r>
      </w:ins>
    </w:p>
    <w:p w:rsidR="000C3532" w:rsidRDefault="000C3532" w:rsidP="000C3532">
      <w:pPr>
        <w:pStyle w:val="ADANB"/>
        <w:rPr>
          <w:ins w:id="7291" w:author="3.0" w:date="2014-08-28T16:05:00Z"/>
        </w:rPr>
      </w:pPr>
      <w:ins w:id="7292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7293" w:author="3.0" w:date="2014-08-28T16:05:00Z"/>
        </w:rPr>
      </w:pPr>
    </w:p>
    <w:p w:rsidR="000C3532" w:rsidRDefault="000C3532" w:rsidP="000C3532">
      <w:pPr>
        <w:pStyle w:val="ADANB"/>
        <w:rPr>
          <w:ins w:id="7294" w:author="3.0" w:date="2014-08-28T16:05:00Z"/>
        </w:rPr>
      </w:pPr>
      <w:ins w:id="7295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7296" w:author="3.0" w:date="2014-08-28T16:05:00Z"/>
        </w:rPr>
      </w:pPr>
      <w:ins w:id="7297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7298" w:author="3.0" w:date="2014-08-28T16:05:00Z"/>
        </w:rPr>
      </w:pPr>
      <w:ins w:id="7299" w:author="3.0" w:date="2014-08-28T16:05:00Z">
        <w:r>
          <w:t xml:space="preserve">range        : 16..16  </w:t>
        </w:r>
      </w:ins>
    </w:p>
    <w:p w:rsidR="000C3532" w:rsidRDefault="000C3532" w:rsidP="000C3532">
      <w:pPr>
        <w:pStyle w:val="ADANB"/>
        <w:rPr>
          <w:ins w:id="7300" w:author="3.0" w:date="2014-08-28T16:05:00Z"/>
        </w:rPr>
      </w:pPr>
      <w:ins w:id="7301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7302" w:author="3.0" w:date="2014-08-28T16:05:00Z"/>
        </w:rPr>
      </w:pPr>
      <w:ins w:id="7303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7304" w:author="3.0" w:date="2014-08-28T16:05:00Z"/>
        </w:rPr>
      </w:pPr>
      <w:ins w:id="7305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7306" w:author="3.0" w:date="2014-08-28T16:05:00Z"/>
        </w:rPr>
      </w:pPr>
      <w:ins w:id="7307" w:author="3.0" w:date="2014-08-28T16:05:00Z">
        <w:r>
          <w:t>description  : ;</w:t>
        </w:r>
      </w:ins>
    </w:p>
    <w:p w:rsidR="000C3532" w:rsidRDefault="000C3532" w:rsidP="000C3532">
      <w:pPr>
        <w:pStyle w:val="ADANB"/>
        <w:rPr>
          <w:ins w:id="7308" w:author="3.0" w:date="2014-08-28T16:05:00Z"/>
        </w:rPr>
      </w:pPr>
    </w:p>
    <w:p w:rsidR="000C3532" w:rsidRDefault="000C3532" w:rsidP="000C3532">
      <w:pPr>
        <w:pStyle w:val="ADANB"/>
        <w:rPr>
          <w:ins w:id="7309" w:author="3.0" w:date="2014-08-28T16:05:00Z"/>
        </w:rPr>
      </w:pPr>
    </w:p>
    <w:p w:rsidR="000C3532" w:rsidRDefault="000C3532" w:rsidP="000C3532">
      <w:pPr>
        <w:pStyle w:val="ADANB"/>
        <w:rPr>
          <w:ins w:id="7310" w:author="3.0" w:date="2014-08-28T16:05:00Z"/>
        </w:rPr>
      </w:pPr>
      <w:ins w:id="7311" w:author="3.0" w:date="2014-08-28T16:05:00Z">
        <w:r>
          <w:t>1971. maintenance_event_i (data flow, del) =</w:t>
        </w:r>
      </w:ins>
    </w:p>
    <w:p w:rsidR="000C3532" w:rsidRDefault="000C3532" w:rsidP="000C3532">
      <w:pPr>
        <w:pStyle w:val="ADANB"/>
        <w:rPr>
          <w:ins w:id="7312" w:author="3.0" w:date="2014-08-28T16:05:00Z"/>
        </w:rPr>
      </w:pPr>
      <w:ins w:id="7313" w:author="3.0" w:date="2014-08-28T16:05:00Z">
        <w:r>
          <w:t>["FALSE"|"TRUE"].</w:t>
        </w:r>
      </w:ins>
    </w:p>
    <w:p w:rsidR="000C3532" w:rsidRDefault="000C3532" w:rsidP="000C3532">
      <w:pPr>
        <w:pStyle w:val="ADANB"/>
        <w:rPr>
          <w:ins w:id="7314" w:author="3.0" w:date="2014-08-28T16:05:00Z"/>
        </w:rPr>
      </w:pPr>
    </w:p>
    <w:p w:rsidR="000C3532" w:rsidRDefault="000C3532" w:rsidP="000C3532">
      <w:pPr>
        <w:pStyle w:val="ADANB"/>
        <w:rPr>
          <w:ins w:id="7315" w:author="3.0" w:date="2014-08-28T16:05:00Z"/>
        </w:rPr>
      </w:pPr>
      <w:ins w:id="7316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7317" w:author="3.0" w:date="2014-08-28T16:05:00Z"/>
        </w:rPr>
      </w:pPr>
      <w:ins w:id="7318" w:author="3.0" w:date="2014-08-28T16:05:00Z">
        <w:r>
          <w:t>rate         : event (set to "TRUE" during one cycle)</w:t>
        </w:r>
      </w:ins>
    </w:p>
    <w:p w:rsidR="000C3532" w:rsidRDefault="000C3532" w:rsidP="000C3532">
      <w:pPr>
        <w:pStyle w:val="ADANB"/>
        <w:rPr>
          <w:ins w:id="7319" w:author="3.0" w:date="2014-08-28T16:05:00Z"/>
        </w:rPr>
      </w:pPr>
      <w:ins w:id="7320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7321" w:author="3.0" w:date="2014-08-28T16:05:00Z"/>
        </w:rPr>
      </w:pPr>
      <w:ins w:id="7322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7323" w:author="3.0" w:date="2014-08-28T16:05:00Z"/>
        </w:rPr>
      </w:pPr>
      <w:ins w:id="7324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7325" w:author="3.0" w:date="2014-08-28T16:05:00Z"/>
        </w:rPr>
      </w:pPr>
      <w:ins w:id="7326" w:author="3.0" w:date="2014-08-28T16:05:00Z">
        <w:r>
          <w:t>value names  : N/A</w:t>
        </w:r>
      </w:ins>
    </w:p>
    <w:p w:rsidR="00E51198" w:rsidRDefault="000C3532" w:rsidP="000C3532">
      <w:pPr>
        <w:pStyle w:val="ADANB"/>
      </w:pPr>
      <w:ins w:id="7327" w:author="3.0" w:date="2014-08-28T16:05:00Z">
        <w:r>
          <w:t xml:space="preserve">description  : Indicates that the basic has detected the i_th maintenance event (i = 1 to 16). </w:t>
        </w:r>
      </w:ins>
      <w:r w:rsidR="003E473E">
        <w:br w:type="page"/>
      </w:r>
    </w:p>
    <w:p w:rsidR="003E473E" w:rsidRDefault="00596CB1" w:rsidP="003E473E">
      <w:pPr>
        <w:pStyle w:val="berschrift3"/>
      </w:pPr>
      <w:bookmarkStart w:id="7328" w:name="_Toc397005630"/>
      <w:r>
        <w:t>Open</w:t>
      </w:r>
      <w:r w:rsidR="003E473E">
        <w:t>ETCS outputs</w:t>
      </w:r>
      <w:bookmarkEnd w:id="7328"/>
    </w:p>
    <w:p w:rsidR="003E473E" w:rsidRDefault="003E473E" w:rsidP="00E51198">
      <w:pPr>
        <w:pStyle w:val="ADANB"/>
      </w:pPr>
    </w:p>
    <w:p w:rsidR="00E51198" w:rsidRDefault="00E51198" w:rsidP="00E51198">
      <w:pPr>
        <w:pStyle w:val="ADANB"/>
      </w:pPr>
    </w:p>
    <w:p w:rsidR="00E51198" w:rsidDel="004F1DFB" w:rsidRDefault="00E51198" w:rsidP="00E51198">
      <w:pPr>
        <w:pStyle w:val="ADANB"/>
        <w:rPr>
          <w:del w:id="7329" w:author="3.0" w:date="2014-08-28T16:03:00Z"/>
        </w:rPr>
      </w:pPr>
      <w:del w:id="7330" w:author="3.0" w:date="2014-08-28T16:03:00Z">
        <w:r w:rsidDel="004F1DFB">
          <w:delText>1402.</w:delText>
        </w:r>
        <w:r w:rsidDel="004F1DFB">
          <w:tab/>
          <w:delText>generic_app_to_basic_info (data flow) =</w:delText>
        </w:r>
      </w:del>
    </w:p>
    <w:p w:rsidR="00E51198" w:rsidDel="004F1DFB" w:rsidRDefault="00E51198" w:rsidP="00E51198">
      <w:pPr>
        <w:pStyle w:val="ADANB"/>
        <w:rPr>
          <w:del w:id="7331" w:author="3.0" w:date="2014-08-28T16:03:00Z"/>
        </w:rPr>
      </w:pPr>
      <w:del w:id="7332" w:author="3.0" w:date="2014-08-28T16:03:00Z">
        <w:r w:rsidDel="004F1DFB">
          <w:delText>TIU_output_msgs_info</w:delText>
        </w:r>
      </w:del>
    </w:p>
    <w:p w:rsidR="00E51198" w:rsidDel="004F1DFB" w:rsidRDefault="00E51198" w:rsidP="00E51198">
      <w:pPr>
        <w:pStyle w:val="ADANB"/>
        <w:rPr>
          <w:del w:id="7333" w:author="3.0" w:date="2014-08-28T16:03:00Z"/>
        </w:rPr>
      </w:pPr>
      <w:del w:id="7334" w:author="3.0" w:date="2014-08-28T16:03:00Z">
        <w:r w:rsidDel="004F1DFB">
          <w:delText>+EUROBALISE_output_info</w:delText>
        </w:r>
      </w:del>
    </w:p>
    <w:p w:rsidR="00E51198" w:rsidDel="004F1DFB" w:rsidRDefault="00E51198" w:rsidP="00E51198">
      <w:pPr>
        <w:pStyle w:val="ADANB"/>
        <w:rPr>
          <w:del w:id="7335" w:author="3.0" w:date="2014-08-28T16:03:00Z"/>
        </w:rPr>
      </w:pPr>
      <w:del w:id="7336" w:author="3.0" w:date="2014-08-28T16:03:00Z">
        <w:r w:rsidDel="004F1DFB">
          <w:delText>+EUROCAB_output_info</w:delText>
        </w:r>
      </w:del>
    </w:p>
    <w:p w:rsidR="00E51198" w:rsidDel="004F1DFB" w:rsidRDefault="00E51198" w:rsidP="00E51198">
      <w:pPr>
        <w:pStyle w:val="ADANB"/>
        <w:rPr>
          <w:del w:id="7337" w:author="3.0" w:date="2014-08-28T16:03:00Z"/>
        </w:rPr>
      </w:pPr>
      <w:del w:id="7338" w:author="3.0" w:date="2014-08-28T16:03:00Z">
        <w:r w:rsidDel="004F1DFB">
          <w:delText>+EURORADIO_output_info</w:delText>
        </w:r>
      </w:del>
    </w:p>
    <w:p w:rsidR="00E51198" w:rsidDel="004F1DFB" w:rsidRDefault="00E51198" w:rsidP="00E51198">
      <w:pPr>
        <w:pStyle w:val="ADANB"/>
        <w:rPr>
          <w:del w:id="7339" w:author="3.0" w:date="2014-08-28T16:03:00Z"/>
        </w:rPr>
      </w:pPr>
      <w:del w:id="7340" w:author="3.0" w:date="2014-08-28T16:03:00Z">
        <w:r w:rsidDel="004F1DFB">
          <w:delText>+EUROLOOP_output_info</w:delText>
        </w:r>
      </w:del>
    </w:p>
    <w:p w:rsidR="00E51198" w:rsidDel="004F1DFB" w:rsidRDefault="00E51198" w:rsidP="00E51198">
      <w:pPr>
        <w:pStyle w:val="ADANB"/>
        <w:rPr>
          <w:del w:id="7341" w:author="3.0" w:date="2014-08-28T16:03:00Z"/>
        </w:rPr>
      </w:pPr>
      <w:del w:id="7342" w:author="3.0" w:date="2014-08-28T16:03:00Z">
        <w:r w:rsidDel="004F1DFB">
          <w:delText>+isolation_from_other_equipment_is_required</w:delText>
        </w:r>
      </w:del>
    </w:p>
    <w:p w:rsidR="00E51198" w:rsidDel="004F1DFB" w:rsidRDefault="00E51198" w:rsidP="00E51198">
      <w:pPr>
        <w:pStyle w:val="ADANB"/>
        <w:rPr>
          <w:del w:id="7343" w:author="3.0" w:date="2014-08-28T16:03:00Z"/>
        </w:rPr>
      </w:pPr>
      <w:del w:id="7344" w:author="3.0" w:date="2014-08-28T16:03:00Z">
        <w:r w:rsidDel="004F1DFB">
          <w:delText>+channels_extinction_is_required</w:delText>
        </w:r>
      </w:del>
    </w:p>
    <w:p w:rsidR="00E51198" w:rsidDel="004F1DFB" w:rsidRDefault="00E51198" w:rsidP="00E51198">
      <w:pPr>
        <w:pStyle w:val="ADANB"/>
        <w:rPr>
          <w:del w:id="7345" w:author="3.0" w:date="2014-08-28T16:03:00Z"/>
        </w:rPr>
      </w:pPr>
      <w:del w:id="7346" w:author="3.0" w:date="2014-08-28T16:03:00Z">
        <w:r w:rsidDel="004F1DFB">
          <w:delText>+coded_data_to_be_restored_at_power_up</w:delText>
        </w:r>
      </w:del>
    </w:p>
    <w:p w:rsidR="00E51198" w:rsidDel="004F1DFB" w:rsidRDefault="00E51198" w:rsidP="00E51198">
      <w:pPr>
        <w:pStyle w:val="ADANB"/>
        <w:rPr>
          <w:del w:id="7347" w:author="3.0" w:date="2014-08-28T16:03:00Z"/>
        </w:rPr>
      </w:pPr>
      <w:del w:id="7348" w:author="3.0" w:date="2014-08-28T16:03:00Z">
        <w:r w:rsidDel="004F1DFB">
          <w:delText>+cab_status_for_basic</w:delText>
        </w:r>
      </w:del>
    </w:p>
    <w:p w:rsidR="00E51198" w:rsidDel="004F1DFB" w:rsidRDefault="00E51198" w:rsidP="00E51198">
      <w:pPr>
        <w:pStyle w:val="ADANB"/>
        <w:rPr>
          <w:del w:id="7349" w:author="3.0" w:date="2014-08-28T16:03:00Z"/>
        </w:rPr>
      </w:pPr>
      <w:del w:id="7350" w:author="3.0" w:date="2014-08-28T16:03:00Z">
        <w:r w:rsidDel="004F1DFB">
          <w:delText>+antenna_to_be_activated_for_basic</w:delText>
        </w:r>
      </w:del>
    </w:p>
    <w:p w:rsidR="00E51198" w:rsidDel="004F1DFB" w:rsidRDefault="00E51198" w:rsidP="00E51198">
      <w:pPr>
        <w:pStyle w:val="ADANB"/>
        <w:rPr>
          <w:del w:id="7351" w:author="3.0" w:date="2014-08-28T16:03:00Z"/>
        </w:rPr>
      </w:pPr>
      <w:del w:id="7352" w:author="3.0" w:date="2014-08-28T16:03:00Z">
        <w:r w:rsidDel="004F1DFB">
          <w:delText>+maintenance_data_to_basic</w:delText>
        </w:r>
      </w:del>
    </w:p>
    <w:p w:rsidR="00E51198" w:rsidDel="004F1DFB" w:rsidRDefault="00E51198" w:rsidP="00E51198">
      <w:pPr>
        <w:pStyle w:val="ADANB"/>
        <w:rPr>
          <w:del w:id="7353" w:author="3.0" w:date="2014-08-28T16:03:00Z"/>
        </w:rPr>
      </w:pPr>
      <w:del w:id="7354" w:author="3.0" w:date="2014-08-28T16:03:00Z">
        <w:r w:rsidDel="004F1DFB">
          <w:delText>+LLRU_status_screen_reset_is_required</w:delText>
        </w:r>
      </w:del>
    </w:p>
    <w:p w:rsidR="00E51198" w:rsidDel="004F1DFB" w:rsidRDefault="00E51198" w:rsidP="00E51198">
      <w:pPr>
        <w:pStyle w:val="ADANB"/>
        <w:rPr>
          <w:del w:id="7355" w:author="3.0" w:date="2014-08-28T16:03:00Z"/>
        </w:rPr>
      </w:pPr>
      <w:del w:id="7356" w:author="3.0" w:date="2014-08-28T16:03:00Z">
        <w:r w:rsidDel="004F1DFB">
          <w:delText>+MMU_output_info</w:delText>
        </w:r>
      </w:del>
    </w:p>
    <w:p w:rsidR="00E51198" w:rsidDel="004F1DFB" w:rsidRDefault="00E51198" w:rsidP="00E51198">
      <w:pPr>
        <w:pStyle w:val="ADANB"/>
        <w:rPr>
          <w:del w:id="7357" w:author="3.0" w:date="2014-08-28T16:03:00Z"/>
        </w:rPr>
      </w:pPr>
      <w:del w:id="7358" w:author="3.0" w:date="2014-08-28T16:03:00Z">
        <w:r w:rsidDel="004F1DFB">
          <w:delText>+BTM_configuration_data_to_basic</w:delText>
        </w:r>
      </w:del>
    </w:p>
    <w:p w:rsidR="00E51198" w:rsidDel="004F1DFB" w:rsidRDefault="00E51198" w:rsidP="00E51198">
      <w:pPr>
        <w:pStyle w:val="ADANB"/>
        <w:rPr>
          <w:del w:id="7359" w:author="3.0" w:date="2014-08-28T16:03:00Z"/>
        </w:rPr>
      </w:pPr>
      <w:del w:id="7360" w:author="3.0" w:date="2014-08-28T16:03:00Z">
        <w:r w:rsidDel="004F1DFB">
          <w:delText>+packet_44_info_to_basic</w:delText>
        </w:r>
      </w:del>
    </w:p>
    <w:p w:rsidR="00E51198" w:rsidDel="004F1DFB" w:rsidRDefault="00E51198" w:rsidP="00E51198">
      <w:pPr>
        <w:pStyle w:val="ADANB"/>
        <w:rPr>
          <w:del w:id="7361" w:author="3.0" w:date="2014-08-28T16:03:00Z"/>
        </w:rPr>
      </w:pPr>
      <w:del w:id="7362" w:author="3.0" w:date="2014-08-28T16:03:00Z">
        <w:r w:rsidDel="004F1DFB">
          <w:delText>+STMs_state_info_to_basic</w:delText>
        </w:r>
      </w:del>
    </w:p>
    <w:p w:rsidR="00E51198" w:rsidDel="004F1DFB" w:rsidRDefault="00E51198" w:rsidP="00E51198">
      <w:pPr>
        <w:pStyle w:val="ADANB"/>
        <w:rPr>
          <w:del w:id="7363" w:author="3.0" w:date="2014-08-28T16:03:00Z"/>
        </w:rPr>
      </w:pPr>
      <w:del w:id="7364" w:author="3.0" w:date="2014-08-28T16:03:00Z">
        <w:r w:rsidDel="004F1DFB">
          <w:delText>+key_mgt_request_info</w:delText>
        </w:r>
      </w:del>
    </w:p>
    <w:p w:rsidR="00E51198" w:rsidDel="004F1DFB" w:rsidRDefault="00E51198" w:rsidP="00E51198">
      <w:pPr>
        <w:pStyle w:val="ADANB"/>
        <w:rPr>
          <w:del w:id="7365" w:author="3.0" w:date="2014-08-28T16:03:00Z"/>
        </w:rPr>
      </w:pPr>
      <w:del w:id="7366" w:author="3.0" w:date="2014-08-28T16:03:00Z">
        <w:r w:rsidDel="004F1DFB">
          <w:delText>+generic_context_info_to_basic</w:delText>
        </w:r>
      </w:del>
    </w:p>
    <w:p w:rsidR="00E51198" w:rsidDel="004F1DFB" w:rsidRDefault="00E51198" w:rsidP="00E51198">
      <w:pPr>
        <w:pStyle w:val="ADANB"/>
        <w:rPr>
          <w:del w:id="7367" w:author="3.0" w:date="2014-08-28T16:03:00Z"/>
        </w:rPr>
      </w:pPr>
      <w:del w:id="7368" w:author="3.0" w:date="2014-08-28T16:03:00Z">
        <w:r w:rsidDel="004F1DFB">
          <w:delText>+SIL2_display_function_info_to_basic</w:delText>
        </w:r>
      </w:del>
    </w:p>
    <w:p w:rsidR="00E51198" w:rsidDel="004F1DFB" w:rsidRDefault="00E51198" w:rsidP="00E51198">
      <w:pPr>
        <w:pStyle w:val="ADANB"/>
        <w:rPr>
          <w:del w:id="7369" w:author="3.0" w:date="2014-08-28T16:03:00Z"/>
        </w:rPr>
      </w:pPr>
      <w:del w:id="7370" w:author="3.0" w:date="2014-08-28T16:03:00Z">
        <w:r w:rsidDel="004F1DFB">
          <w:delText>+EB_intervention_requested.</w:delText>
        </w:r>
      </w:del>
    </w:p>
    <w:p w:rsidR="00E51198" w:rsidDel="004F1DFB" w:rsidRDefault="00E51198" w:rsidP="00E51198">
      <w:pPr>
        <w:pStyle w:val="ADANB"/>
        <w:rPr>
          <w:del w:id="7371" w:author="3.0" w:date="2014-08-28T16:03:00Z"/>
        </w:rPr>
      </w:pPr>
    </w:p>
    <w:p w:rsidR="00E51198" w:rsidDel="004F1DFB" w:rsidRDefault="00E51198" w:rsidP="00E51198">
      <w:pPr>
        <w:pStyle w:val="ADANB"/>
        <w:rPr>
          <w:del w:id="7372" w:author="3.0" w:date="2014-08-28T16:03:00Z"/>
        </w:rPr>
      </w:pPr>
      <w:del w:id="7373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7374" w:author="3.0" w:date="2014-08-28T16:03:00Z"/>
        </w:rPr>
      </w:pPr>
      <w:del w:id="7375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7376" w:author="3.0" w:date="2014-08-28T16:03:00Z"/>
        </w:rPr>
      </w:pPr>
      <w:del w:id="7377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7378" w:author="3.0" w:date="2014-08-28T16:03:00Z"/>
        </w:rPr>
      </w:pPr>
      <w:del w:id="7379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7380" w:author="3.0" w:date="2014-08-28T16:03:00Z"/>
        </w:rPr>
      </w:pPr>
      <w:del w:id="7381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7382" w:author="3.0" w:date="2014-08-28T16:03:00Z"/>
        </w:rPr>
      </w:pPr>
      <w:del w:id="7383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7384" w:author="3.0" w:date="2014-08-28T16:03:00Z"/>
        </w:rPr>
      </w:pPr>
      <w:del w:id="7385" w:author="3.0" w:date="2014-08-28T16:03:00Z">
        <w:r w:rsidDel="004F1DFB">
          <w:delText>description  : information from generic application to basic software</w:delText>
        </w:r>
      </w:del>
    </w:p>
    <w:p w:rsidR="00E51198" w:rsidDel="004F1DFB" w:rsidRDefault="00E51198" w:rsidP="00E51198">
      <w:pPr>
        <w:pStyle w:val="ADANB"/>
        <w:rPr>
          <w:del w:id="7386" w:author="3.0" w:date="2014-08-28T16:03:00Z"/>
        </w:rPr>
      </w:pPr>
    </w:p>
    <w:p w:rsidR="00E51198" w:rsidDel="004F1DFB" w:rsidRDefault="00E51198" w:rsidP="00E51198">
      <w:pPr>
        <w:pStyle w:val="ADANB"/>
        <w:rPr>
          <w:del w:id="7387" w:author="3.0" w:date="2014-08-28T16:03:00Z"/>
        </w:rPr>
      </w:pPr>
    </w:p>
    <w:p w:rsidR="00E51198" w:rsidDel="004F1DFB" w:rsidRDefault="00E51198" w:rsidP="00E51198">
      <w:pPr>
        <w:pStyle w:val="ADANB"/>
        <w:rPr>
          <w:del w:id="7388" w:author="3.0" w:date="2014-08-28T16:03:00Z"/>
        </w:rPr>
      </w:pPr>
      <w:del w:id="7389" w:author="3.0" w:date="2014-08-28T16:03:00Z">
        <w:r w:rsidDel="004F1DFB">
          <w:delText>3582.</w:delText>
        </w:r>
        <w:r w:rsidDel="004F1DFB">
          <w:tab/>
          <w:delText>TIU_output_msgs_info (data flow) =</w:delText>
        </w:r>
      </w:del>
    </w:p>
    <w:p w:rsidR="00E51198" w:rsidDel="004F1DFB" w:rsidRDefault="00E51198" w:rsidP="00E51198">
      <w:pPr>
        <w:pStyle w:val="ADANB"/>
        <w:rPr>
          <w:del w:id="7390" w:author="3.0" w:date="2014-08-28T16:03:00Z"/>
        </w:rPr>
      </w:pPr>
      <w:del w:id="7391" w:author="3.0" w:date="2014-08-28T16:03:00Z">
        <w:r w:rsidDel="004F1DFB">
          <w:delText>max_n_of_TIU_output_msgs{TIU_output_msg_info</w:delText>
        </w:r>
      </w:del>
    </w:p>
    <w:p w:rsidR="00E51198" w:rsidDel="004F1DFB" w:rsidRDefault="00E51198" w:rsidP="00E51198">
      <w:pPr>
        <w:pStyle w:val="ADANB"/>
        <w:rPr>
          <w:del w:id="7392" w:author="3.0" w:date="2014-08-28T16:03:00Z"/>
        </w:rPr>
      </w:pPr>
      <w:del w:id="7393" w:author="3.0" w:date="2014-08-28T16:03:00Z">
        <w:r w:rsidDel="004F1DFB">
          <w:delText xml:space="preserve">                               }max_n_of_TIU_output_msgs.</w:delText>
        </w:r>
      </w:del>
    </w:p>
    <w:p w:rsidR="00E51198" w:rsidDel="004F1DFB" w:rsidRDefault="00E51198" w:rsidP="00E51198">
      <w:pPr>
        <w:pStyle w:val="ADANB"/>
        <w:rPr>
          <w:del w:id="7394" w:author="3.0" w:date="2014-08-28T16:03:00Z"/>
        </w:rPr>
      </w:pPr>
    </w:p>
    <w:p w:rsidR="00E51198" w:rsidDel="004F1DFB" w:rsidRDefault="00E51198" w:rsidP="00E51198">
      <w:pPr>
        <w:pStyle w:val="ADANB"/>
        <w:rPr>
          <w:del w:id="7395" w:author="3.0" w:date="2014-08-28T16:03:00Z"/>
        </w:rPr>
      </w:pPr>
      <w:del w:id="7396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7397" w:author="3.0" w:date="2014-08-28T16:03:00Z"/>
        </w:rPr>
      </w:pPr>
      <w:del w:id="7398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7399" w:author="3.0" w:date="2014-08-28T16:03:00Z"/>
        </w:rPr>
      </w:pPr>
      <w:del w:id="7400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7401" w:author="3.0" w:date="2014-08-28T16:03:00Z"/>
        </w:rPr>
      </w:pPr>
      <w:del w:id="7402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7403" w:author="3.0" w:date="2014-08-28T16:03:00Z"/>
        </w:rPr>
      </w:pPr>
      <w:del w:id="7404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7405" w:author="3.0" w:date="2014-08-28T16:03:00Z"/>
        </w:rPr>
      </w:pPr>
      <w:del w:id="7406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7407" w:author="3.0" w:date="2014-08-28T16:03:00Z"/>
        </w:rPr>
      </w:pPr>
      <w:del w:id="7408" w:author="3.0" w:date="2014-08-28T16:03:00Z">
        <w:r w:rsidDel="004F1DFB">
          <w:delText>description  : TIU output messages information</w:delText>
        </w:r>
      </w:del>
    </w:p>
    <w:p w:rsidR="00E51198" w:rsidDel="004F1DFB" w:rsidRDefault="00E51198" w:rsidP="00E51198">
      <w:pPr>
        <w:pStyle w:val="ADANB"/>
        <w:rPr>
          <w:del w:id="7409" w:author="3.0" w:date="2014-08-28T16:03:00Z"/>
        </w:rPr>
      </w:pPr>
    </w:p>
    <w:p w:rsidR="00E51198" w:rsidDel="004F1DFB" w:rsidRDefault="00E51198" w:rsidP="00E51198">
      <w:pPr>
        <w:pStyle w:val="ADANB"/>
        <w:rPr>
          <w:del w:id="7410" w:author="3.0" w:date="2014-08-28T16:03:00Z"/>
        </w:rPr>
      </w:pPr>
    </w:p>
    <w:p w:rsidR="00E51198" w:rsidDel="004F1DFB" w:rsidRDefault="00E51198" w:rsidP="00E51198">
      <w:pPr>
        <w:pStyle w:val="ADANB"/>
        <w:rPr>
          <w:del w:id="7411" w:author="3.0" w:date="2014-08-28T16:03:00Z"/>
        </w:rPr>
      </w:pPr>
    </w:p>
    <w:p w:rsidR="00E51198" w:rsidDel="004F1DFB" w:rsidRDefault="00E51198" w:rsidP="00E51198">
      <w:pPr>
        <w:pStyle w:val="ADANB"/>
        <w:rPr>
          <w:del w:id="7412" w:author="3.0" w:date="2014-08-28T16:03:00Z"/>
        </w:rPr>
      </w:pPr>
    </w:p>
    <w:p w:rsidR="00E51198" w:rsidDel="004F1DFB" w:rsidRDefault="00E51198" w:rsidP="00E51198">
      <w:pPr>
        <w:pStyle w:val="ADANB"/>
        <w:rPr>
          <w:del w:id="7413" w:author="3.0" w:date="2014-08-28T16:03:00Z"/>
        </w:rPr>
      </w:pPr>
    </w:p>
    <w:p w:rsidR="00E51198" w:rsidDel="004F1DFB" w:rsidRDefault="00E51198" w:rsidP="00E51198">
      <w:pPr>
        <w:pStyle w:val="ADANB"/>
        <w:rPr>
          <w:del w:id="7414" w:author="3.0" w:date="2014-08-28T16:03:00Z"/>
        </w:rPr>
      </w:pPr>
      <w:del w:id="7415" w:author="3.0" w:date="2014-08-28T16:03:00Z">
        <w:r w:rsidDel="004F1DFB">
          <w:delText>1946.</w:delText>
        </w:r>
        <w:r w:rsidDel="004F1DFB">
          <w:tab/>
          <w:delText>max_n_of_TIU_output_msgs (data flow, pel) =</w:delText>
        </w:r>
      </w:del>
    </w:p>
    <w:p w:rsidR="00E51198" w:rsidDel="004F1DFB" w:rsidRDefault="00E51198" w:rsidP="00E51198">
      <w:pPr>
        <w:pStyle w:val="ADANB"/>
        <w:rPr>
          <w:del w:id="7416" w:author="3.0" w:date="2014-08-28T16:03:00Z"/>
        </w:rPr>
      </w:pPr>
      <w:del w:id="7417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7418" w:author="3.0" w:date="2014-08-28T16:03:00Z"/>
        </w:rPr>
      </w:pPr>
    </w:p>
    <w:p w:rsidR="00E51198" w:rsidDel="004F1DFB" w:rsidRDefault="00E51198" w:rsidP="00E51198">
      <w:pPr>
        <w:pStyle w:val="ADANB"/>
        <w:rPr>
          <w:del w:id="7419" w:author="3.0" w:date="2014-08-28T16:03:00Z"/>
        </w:rPr>
      </w:pPr>
      <w:del w:id="7420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7421" w:author="3.0" w:date="2014-08-28T16:03:00Z"/>
        </w:rPr>
      </w:pPr>
      <w:del w:id="7422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7423" w:author="3.0" w:date="2014-08-28T16:03:00Z"/>
        </w:rPr>
      </w:pPr>
      <w:del w:id="7424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7425" w:author="3.0" w:date="2014-08-28T16:03:00Z"/>
        </w:rPr>
      </w:pPr>
      <w:del w:id="7426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7427" w:author="3.0" w:date="2014-08-28T16:03:00Z"/>
        </w:rPr>
      </w:pPr>
      <w:del w:id="7428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7429" w:author="3.0" w:date="2014-08-28T16:03:00Z"/>
        </w:rPr>
      </w:pPr>
      <w:del w:id="7430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7431" w:author="3.0" w:date="2014-08-28T16:03:00Z"/>
        </w:rPr>
      </w:pPr>
      <w:del w:id="7432" w:author="3.0" w:date="2014-08-28T16:03:00Z">
        <w:r w:rsidDel="004F1DFB">
          <w:delText>description  : maximum number of output TIU messages.</w:delText>
        </w:r>
      </w:del>
    </w:p>
    <w:p w:rsidR="00E51198" w:rsidDel="004F1DFB" w:rsidRDefault="00E51198" w:rsidP="00E51198">
      <w:pPr>
        <w:pStyle w:val="ADANB"/>
        <w:rPr>
          <w:del w:id="7433" w:author="3.0" w:date="2014-08-28T16:03:00Z"/>
        </w:rPr>
      </w:pPr>
      <w:del w:id="7434" w:author="3.0" w:date="2014-08-28T16:03:00Z">
        <w:r w:rsidDel="004F1DFB">
          <w:delText>This number is equal to 1.</w:delText>
        </w:r>
      </w:del>
    </w:p>
    <w:p w:rsidR="00E51198" w:rsidDel="004F1DFB" w:rsidRDefault="00E51198" w:rsidP="00E51198">
      <w:pPr>
        <w:pStyle w:val="ADANB"/>
        <w:rPr>
          <w:del w:id="7435" w:author="3.0" w:date="2014-08-28T16:03:00Z"/>
        </w:rPr>
      </w:pPr>
    </w:p>
    <w:p w:rsidR="00E51198" w:rsidDel="004F1DFB" w:rsidRDefault="00E51198" w:rsidP="00E51198">
      <w:pPr>
        <w:pStyle w:val="ADANB"/>
        <w:rPr>
          <w:del w:id="7436" w:author="3.0" w:date="2014-08-28T16:03:00Z"/>
        </w:rPr>
      </w:pPr>
    </w:p>
    <w:p w:rsidR="00E51198" w:rsidDel="004F1DFB" w:rsidRDefault="00E51198" w:rsidP="00E51198">
      <w:pPr>
        <w:pStyle w:val="ADANB"/>
        <w:rPr>
          <w:del w:id="7437" w:author="3.0" w:date="2014-08-28T16:03:00Z"/>
        </w:rPr>
      </w:pPr>
      <w:del w:id="7438" w:author="3.0" w:date="2014-08-28T16:03:00Z">
        <w:r w:rsidDel="004F1DFB">
          <w:delText>3581.</w:delText>
        </w:r>
        <w:r w:rsidDel="004F1DFB">
          <w:tab/>
          <w:delText>TIU_output_msg_info (data flow) =</w:delText>
        </w:r>
      </w:del>
    </w:p>
    <w:p w:rsidR="00E51198" w:rsidDel="004F1DFB" w:rsidRDefault="00E51198" w:rsidP="00E51198">
      <w:pPr>
        <w:pStyle w:val="ADANB"/>
        <w:rPr>
          <w:del w:id="7439" w:author="3.0" w:date="2014-08-28T16:03:00Z"/>
        </w:rPr>
      </w:pPr>
      <w:del w:id="7440" w:author="3.0" w:date="2014-08-28T16:03:00Z">
        <w:r w:rsidDel="004F1DFB">
          <w:delText>is_present</w:delText>
        </w:r>
      </w:del>
    </w:p>
    <w:p w:rsidR="00E51198" w:rsidDel="004F1DFB" w:rsidRDefault="00E51198" w:rsidP="00E51198">
      <w:pPr>
        <w:pStyle w:val="ADANB"/>
        <w:rPr>
          <w:del w:id="7441" w:author="3.0" w:date="2014-08-28T16:03:00Z"/>
        </w:rPr>
      </w:pPr>
      <w:del w:id="7442" w:author="3.0" w:date="2014-08-28T16:03:00Z">
        <w:r w:rsidDel="004F1DFB">
          <w:delText>+coded_TIU_output_msg.</w:delText>
        </w:r>
      </w:del>
    </w:p>
    <w:p w:rsidR="00E51198" w:rsidDel="004F1DFB" w:rsidRDefault="00E51198" w:rsidP="00E51198">
      <w:pPr>
        <w:pStyle w:val="ADANB"/>
        <w:rPr>
          <w:del w:id="7443" w:author="3.0" w:date="2014-08-28T16:03:00Z"/>
        </w:rPr>
      </w:pPr>
    </w:p>
    <w:p w:rsidR="00E51198" w:rsidDel="004F1DFB" w:rsidRDefault="00E51198" w:rsidP="00E51198">
      <w:pPr>
        <w:pStyle w:val="ADANB"/>
        <w:rPr>
          <w:del w:id="7444" w:author="3.0" w:date="2014-08-28T16:03:00Z"/>
        </w:rPr>
      </w:pPr>
      <w:del w:id="7445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7446" w:author="3.0" w:date="2014-08-28T16:03:00Z"/>
        </w:rPr>
      </w:pPr>
      <w:del w:id="7447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7448" w:author="3.0" w:date="2014-08-28T16:03:00Z"/>
        </w:rPr>
      </w:pPr>
      <w:del w:id="7449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7450" w:author="3.0" w:date="2014-08-28T16:03:00Z"/>
        </w:rPr>
      </w:pPr>
      <w:del w:id="7451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7452" w:author="3.0" w:date="2014-08-28T16:03:00Z"/>
        </w:rPr>
      </w:pPr>
      <w:del w:id="7453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7454" w:author="3.0" w:date="2014-08-28T16:03:00Z"/>
        </w:rPr>
      </w:pPr>
      <w:del w:id="7455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7456" w:author="3.0" w:date="2014-08-28T16:03:00Z"/>
        </w:rPr>
      </w:pPr>
      <w:del w:id="7457" w:author="3.0" w:date="2014-08-28T16:03:00Z">
        <w:r w:rsidDel="004F1DFB">
          <w:delText>description  : TIU output message information</w:delText>
        </w:r>
      </w:del>
    </w:p>
    <w:p w:rsidR="00E51198" w:rsidDel="004F1DFB" w:rsidRDefault="00E51198" w:rsidP="00E51198">
      <w:pPr>
        <w:pStyle w:val="ADANB"/>
        <w:rPr>
          <w:del w:id="7458" w:author="3.0" w:date="2014-08-28T16:03:00Z"/>
        </w:rPr>
      </w:pPr>
    </w:p>
    <w:p w:rsidR="00E51198" w:rsidDel="004F1DFB" w:rsidRDefault="00E51198" w:rsidP="00E51198">
      <w:pPr>
        <w:pStyle w:val="ADANB"/>
        <w:rPr>
          <w:del w:id="7459" w:author="3.0" w:date="2014-08-28T16:03:00Z"/>
        </w:rPr>
      </w:pPr>
    </w:p>
    <w:p w:rsidR="00E51198" w:rsidDel="004F1DFB" w:rsidRDefault="00E51198" w:rsidP="00E51198">
      <w:pPr>
        <w:pStyle w:val="ADANB"/>
        <w:rPr>
          <w:del w:id="7460" w:author="3.0" w:date="2014-08-28T16:03:00Z"/>
        </w:rPr>
      </w:pPr>
    </w:p>
    <w:p w:rsidR="00E51198" w:rsidDel="004F1DFB" w:rsidRDefault="00E51198" w:rsidP="00E51198">
      <w:pPr>
        <w:pStyle w:val="ADANB"/>
        <w:rPr>
          <w:del w:id="7461" w:author="3.0" w:date="2014-08-28T16:03:00Z"/>
        </w:rPr>
      </w:pPr>
    </w:p>
    <w:p w:rsidR="00E51198" w:rsidDel="004F1DFB" w:rsidRDefault="00E51198" w:rsidP="00E51198">
      <w:pPr>
        <w:pStyle w:val="ADANB"/>
        <w:rPr>
          <w:del w:id="7462" w:author="3.0" w:date="2014-08-28T16:03:00Z"/>
        </w:rPr>
      </w:pPr>
      <w:del w:id="7463" w:author="3.0" w:date="2014-08-28T16:03:00Z">
        <w:r w:rsidDel="004F1DFB">
          <w:delText>645.</w:delText>
        </w:r>
        <w:r w:rsidDel="004F1DFB">
          <w:tab/>
          <w:delText>coded_TIU_output_msg (data flow) =</w:delText>
        </w:r>
      </w:del>
    </w:p>
    <w:p w:rsidR="00E51198" w:rsidDel="004F1DFB" w:rsidRDefault="00E51198" w:rsidP="00E51198">
      <w:pPr>
        <w:pStyle w:val="ADANB"/>
        <w:rPr>
          <w:del w:id="7464" w:author="3.0" w:date="2014-08-28T16:03:00Z"/>
        </w:rPr>
      </w:pPr>
      <w:del w:id="7465" w:author="3.0" w:date="2014-08-28T16:03:00Z">
        <w:r w:rsidDel="004F1DFB">
          <w:delText>n_of_bits_in_TIU_o_msg{bit}n_of_bits_in_TIU_o_msg</w:delText>
        </w:r>
      </w:del>
    </w:p>
    <w:p w:rsidR="00E51198" w:rsidDel="004F1DFB" w:rsidRDefault="00E51198" w:rsidP="00E51198">
      <w:pPr>
        <w:pStyle w:val="ADANB"/>
        <w:rPr>
          <w:del w:id="7466" w:author="3.0" w:date="2014-08-28T16:03:00Z"/>
        </w:rPr>
      </w:pPr>
      <w:del w:id="7467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7468" w:author="3.0" w:date="2014-08-28T16:03:00Z"/>
        </w:rPr>
      </w:pPr>
      <w:del w:id="7469" w:author="3.0" w:date="2014-08-28T16:03:00Z">
        <w:r w:rsidDel="004F1DFB">
          <w:delText>full_name    : N/A;</w:delText>
        </w:r>
      </w:del>
    </w:p>
    <w:p w:rsidR="00E51198" w:rsidDel="004F1DFB" w:rsidRDefault="00E51198" w:rsidP="00E51198">
      <w:pPr>
        <w:pStyle w:val="ADANB"/>
        <w:rPr>
          <w:del w:id="7470" w:author="3.0" w:date="2014-08-28T16:03:00Z"/>
        </w:rPr>
      </w:pPr>
      <w:del w:id="7471" w:author="3.0" w:date="2014-08-28T16:03:00Z">
        <w:r w:rsidDel="004F1DFB">
          <w:delText>rate         : N/A;</w:delText>
        </w:r>
      </w:del>
    </w:p>
    <w:p w:rsidR="00E51198" w:rsidDel="004F1DFB" w:rsidRDefault="00E51198" w:rsidP="00E51198">
      <w:pPr>
        <w:pStyle w:val="ADANB"/>
        <w:rPr>
          <w:del w:id="7472" w:author="3.0" w:date="2014-08-28T16:03:00Z"/>
        </w:rPr>
      </w:pPr>
      <w:del w:id="7473" w:author="3.0" w:date="2014-08-28T16:03:00Z">
        <w:r w:rsidDel="004F1DFB">
          <w:delText>range        : N/A;</w:delText>
        </w:r>
      </w:del>
    </w:p>
    <w:p w:rsidR="00E51198" w:rsidDel="004F1DFB" w:rsidRDefault="00E51198" w:rsidP="00E51198">
      <w:pPr>
        <w:pStyle w:val="ADANB"/>
        <w:rPr>
          <w:del w:id="7474" w:author="3.0" w:date="2014-08-28T16:03:00Z"/>
        </w:rPr>
      </w:pPr>
      <w:del w:id="7475" w:author="3.0" w:date="2014-08-28T16:03:00Z">
        <w:r w:rsidDel="004F1DFB">
          <w:delText>resolution   : N/A;</w:delText>
        </w:r>
      </w:del>
    </w:p>
    <w:p w:rsidR="00E51198" w:rsidDel="004F1DFB" w:rsidRDefault="00E51198" w:rsidP="00E51198">
      <w:pPr>
        <w:pStyle w:val="ADANB"/>
        <w:rPr>
          <w:del w:id="7476" w:author="3.0" w:date="2014-08-28T16:03:00Z"/>
        </w:rPr>
      </w:pPr>
      <w:del w:id="7477" w:author="3.0" w:date="2014-08-28T16:03:00Z">
        <w:r w:rsidDel="004F1DFB">
          <w:delText>units        : N/A;</w:delText>
        </w:r>
      </w:del>
    </w:p>
    <w:p w:rsidR="00E51198" w:rsidDel="004F1DFB" w:rsidRDefault="00E51198" w:rsidP="00E51198">
      <w:pPr>
        <w:pStyle w:val="ADANB"/>
        <w:rPr>
          <w:del w:id="7478" w:author="3.0" w:date="2014-08-28T16:03:00Z"/>
        </w:rPr>
      </w:pPr>
      <w:del w:id="7479" w:author="3.0" w:date="2014-08-28T16:03:00Z">
        <w:r w:rsidDel="004F1DFB">
          <w:delText>value_names  : N/A;</w:delText>
        </w:r>
      </w:del>
    </w:p>
    <w:p w:rsidR="00E51198" w:rsidDel="004F1DFB" w:rsidRDefault="00E51198" w:rsidP="00E51198">
      <w:pPr>
        <w:pStyle w:val="ADANB"/>
        <w:rPr>
          <w:del w:id="7480" w:author="3.0" w:date="2014-08-28T16:03:00Z"/>
        </w:rPr>
      </w:pPr>
      <w:del w:id="7481" w:author="3.0" w:date="2014-08-28T16:03:00Z">
        <w:r w:rsidDel="004F1DFB">
          <w:delText>description  : coded TIU output message;</w:delText>
        </w:r>
      </w:del>
    </w:p>
    <w:p w:rsidR="00E51198" w:rsidDel="004F1DFB" w:rsidRDefault="00E51198" w:rsidP="00E51198">
      <w:pPr>
        <w:pStyle w:val="ADANB"/>
        <w:rPr>
          <w:del w:id="7482" w:author="3.0" w:date="2014-08-28T16:03:00Z"/>
        </w:rPr>
      </w:pPr>
    </w:p>
    <w:p w:rsidR="00E51198" w:rsidDel="004F1DFB" w:rsidRDefault="00E51198" w:rsidP="00E51198">
      <w:pPr>
        <w:pStyle w:val="ADANB"/>
        <w:rPr>
          <w:del w:id="7483" w:author="3.0" w:date="2014-08-28T16:03:00Z"/>
        </w:rPr>
      </w:pPr>
    </w:p>
    <w:p w:rsidR="00E51198" w:rsidDel="004F1DFB" w:rsidRDefault="00E51198" w:rsidP="00E51198">
      <w:pPr>
        <w:pStyle w:val="ADANB"/>
        <w:rPr>
          <w:del w:id="7484" w:author="3.0" w:date="2014-08-28T16:03:00Z"/>
        </w:rPr>
      </w:pPr>
    </w:p>
    <w:p w:rsidR="00E51198" w:rsidDel="004F1DFB" w:rsidRDefault="00E51198" w:rsidP="00E51198">
      <w:pPr>
        <w:pStyle w:val="ADANB"/>
        <w:rPr>
          <w:del w:id="7485" w:author="3.0" w:date="2014-08-28T16:03:00Z"/>
        </w:rPr>
      </w:pPr>
    </w:p>
    <w:p w:rsidR="00E51198" w:rsidDel="004F1DFB" w:rsidRDefault="00E51198" w:rsidP="00E51198">
      <w:pPr>
        <w:pStyle w:val="ADANB"/>
        <w:rPr>
          <w:del w:id="7486" w:author="3.0" w:date="2014-08-28T16:03:00Z"/>
        </w:rPr>
      </w:pPr>
      <w:del w:id="7487" w:author="3.0" w:date="2014-08-28T16:03:00Z">
        <w:r w:rsidDel="004F1DFB">
          <w:delText>2141.</w:delText>
        </w:r>
        <w:r w:rsidDel="004F1DFB">
          <w:tab/>
          <w:delText>n_of_bits_in_TIU_o_msg (data flow, cel) =</w:delText>
        </w:r>
      </w:del>
    </w:p>
    <w:p w:rsidR="00E51198" w:rsidDel="004F1DFB" w:rsidRDefault="00E51198" w:rsidP="00E51198">
      <w:pPr>
        <w:pStyle w:val="ADANB"/>
        <w:rPr>
          <w:del w:id="7488" w:author="3.0" w:date="2014-08-28T16:03:00Z"/>
        </w:rPr>
      </w:pPr>
      <w:del w:id="7489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7490" w:author="3.0" w:date="2014-08-28T16:03:00Z"/>
        </w:rPr>
      </w:pPr>
    </w:p>
    <w:p w:rsidR="00E51198" w:rsidDel="004F1DFB" w:rsidRDefault="00E51198" w:rsidP="00E51198">
      <w:pPr>
        <w:pStyle w:val="ADANB"/>
        <w:rPr>
          <w:del w:id="7491" w:author="3.0" w:date="2014-08-28T16:03:00Z"/>
        </w:rPr>
      </w:pPr>
      <w:del w:id="7492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7493" w:author="3.0" w:date="2014-08-28T16:03:00Z"/>
        </w:rPr>
      </w:pPr>
      <w:del w:id="7494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7495" w:author="3.0" w:date="2014-08-28T16:03:00Z"/>
        </w:rPr>
      </w:pPr>
      <w:del w:id="7496" w:author="3.0" w:date="2014-08-28T16:03:00Z">
        <w:r w:rsidDel="004F1DFB">
          <w:delText xml:space="preserve">range        : 0..2000;  </w:delText>
        </w:r>
      </w:del>
    </w:p>
    <w:p w:rsidR="00E51198" w:rsidDel="004F1DFB" w:rsidRDefault="00E51198" w:rsidP="00E51198">
      <w:pPr>
        <w:pStyle w:val="ADANB"/>
        <w:rPr>
          <w:del w:id="7497" w:author="3.0" w:date="2014-08-28T16:03:00Z"/>
        </w:rPr>
      </w:pPr>
      <w:del w:id="7498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7499" w:author="3.0" w:date="2014-08-28T16:03:00Z"/>
        </w:rPr>
      </w:pPr>
      <w:del w:id="7500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7501" w:author="3.0" w:date="2014-08-28T16:03:00Z"/>
        </w:rPr>
      </w:pPr>
      <w:del w:id="7502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7503" w:author="3.0" w:date="2014-08-28T16:03:00Z"/>
        </w:rPr>
      </w:pPr>
      <w:del w:id="7504" w:author="3.0" w:date="2014-08-28T16:03:00Z">
        <w:r w:rsidDel="004F1DFB">
          <w:delText>description  : number of bits in a TIU output message</w:delText>
        </w:r>
      </w:del>
    </w:p>
    <w:p w:rsidR="00E51198" w:rsidDel="004F1DFB" w:rsidRDefault="00E51198" w:rsidP="00E51198">
      <w:pPr>
        <w:pStyle w:val="ADANB"/>
        <w:rPr>
          <w:del w:id="7505" w:author="3.0" w:date="2014-08-28T16:03:00Z"/>
        </w:rPr>
      </w:pPr>
    </w:p>
    <w:p w:rsidR="00E51198" w:rsidDel="004F1DFB" w:rsidRDefault="00E51198" w:rsidP="00E51198">
      <w:pPr>
        <w:pStyle w:val="ADANB"/>
        <w:rPr>
          <w:del w:id="7506" w:author="3.0" w:date="2014-08-28T16:03:00Z"/>
        </w:rPr>
      </w:pPr>
    </w:p>
    <w:p w:rsidR="00E51198" w:rsidDel="004F1DFB" w:rsidRDefault="00E51198" w:rsidP="00E51198">
      <w:pPr>
        <w:pStyle w:val="ADANB"/>
        <w:rPr>
          <w:del w:id="7507" w:author="3.0" w:date="2014-08-28T16:03:00Z"/>
        </w:rPr>
      </w:pPr>
      <w:del w:id="7508" w:author="3.0" w:date="2014-08-28T16:03:00Z">
        <w:r w:rsidDel="004F1DFB">
          <w:delText>1303.</w:delText>
        </w:r>
        <w:r w:rsidDel="004F1DFB">
          <w:tab/>
          <w:delText>EUROBALISE_output_info (data flow) =</w:delText>
        </w:r>
      </w:del>
    </w:p>
    <w:p w:rsidR="00E51198" w:rsidDel="004F1DFB" w:rsidRDefault="00E51198" w:rsidP="00E51198">
      <w:pPr>
        <w:pStyle w:val="ADANB"/>
        <w:rPr>
          <w:del w:id="7509" w:author="3.0" w:date="2014-08-28T16:03:00Z"/>
        </w:rPr>
      </w:pPr>
      <w:del w:id="7510" w:author="3.0" w:date="2014-08-28T16:03:00Z">
        <w:r w:rsidDel="004F1DFB">
          <w:delText>EUROBALISE_antenna_test_failure_has_to_be_ignored_d_metal_sup</w:delText>
        </w:r>
      </w:del>
    </w:p>
    <w:p w:rsidR="00E51198" w:rsidDel="004F1DFB" w:rsidRDefault="00E51198" w:rsidP="00E51198">
      <w:pPr>
        <w:pStyle w:val="ADANB"/>
        <w:rPr>
          <w:del w:id="7511" w:author="3.0" w:date="2014-08-28T16:03:00Z"/>
        </w:rPr>
      </w:pPr>
      <w:del w:id="7512" w:author="3.0" w:date="2014-08-28T16:03:00Z">
        <w:r w:rsidDel="004F1DFB">
          <w:delText>+ EUROBALISE_antenna_test_failure_d_metal_value_info</w:delText>
        </w:r>
      </w:del>
    </w:p>
    <w:p w:rsidR="00E51198" w:rsidDel="004F1DFB" w:rsidRDefault="00E51198" w:rsidP="00E51198">
      <w:pPr>
        <w:pStyle w:val="ADANB"/>
        <w:rPr>
          <w:del w:id="7513" w:author="3.0" w:date="2014-08-28T16:03:00Z"/>
        </w:rPr>
      </w:pPr>
      <w:del w:id="7514" w:author="3.0" w:date="2014-08-28T16:03:00Z">
        <w:r w:rsidDel="004F1DFB">
          <w:delText>+ EUROBALISE_antenna_test_failure_has_to_be_ignored_track_cond_sup.</w:delText>
        </w:r>
      </w:del>
    </w:p>
    <w:p w:rsidR="00E51198" w:rsidDel="004F1DFB" w:rsidRDefault="00E51198" w:rsidP="00E51198">
      <w:pPr>
        <w:pStyle w:val="ADANB"/>
        <w:rPr>
          <w:del w:id="7515" w:author="3.0" w:date="2014-08-28T16:03:00Z"/>
        </w:rPr>
      </w:pPr>
    </w:p>
    <w:p w:rsidR="00E51198" w:rsidDel="004F1DFB" w:rsidRDefault="00E51198" w:rsidP="00E51198">
      <w:pPr>
        <w:pStyle w:val="ADANB"/>
        <w:rPr>
          <w:del w:id="7516" w:author="3.0" w:date="2014-08-28T16:03:00Z"/>
        </w:rPr>
      </w:pPr>
      <w:del w:id="7517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7518" w:author="3.0" w:date="2014-08-28T16:03:00Z"/>
        </w:rPr>
      </w:pPr>
      <w:del w:id="7519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7520" w:author="3.0" w:date="2014-08-28T16:03:00Z"/>
        </w:rPr>
      </w:pPr>
      <w:del w:id="7521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7522" w:author="3.0" w:date="2014-08-28T16:03:00Z"/>
        </w:rPr>
      </w:pPr>
      <w:del w:id="7523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7524" w:author="3.0" w:date="2014-08-28T16:03:00Z"/>
        </w:rPr>
      </w:pPr>
      <w:del w:id="7525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7526" w:author="3.0" w:date="2014-08-28T16:03:00Z"/>
        </w:rPr>
      </w:pPr>
      <w:del w:id="7527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7528" w:author="3.0" w:date="2014-08-28T16:03:00Z"/>
        </w:rPr>
      </w:pPr>
      <w:del w:id="7529" w:author="3.0" w:date="2014-08-28T16:03:00Z">
        <w:r w:rsidDel="004F1DFB">
          <w:delText>description  : EUROBALISE output information</w:delText>
        </w:r>
      </w:del>
    </w:p>
    <w:p w:rsidR="00E51198" w:rsidDel="004F1DFB" w:rsidRDefault="00E51198" w:rsidP="00E51198">
      <w:pPr>
        <w:pStyle w:val="ADANB"/>
        <w:rPr>
          <w:del w:id="7530" w:author="3.0" w:date="2014-08-28T16:03:00Z"/>
        </w:rPr>
      </w:pPr>
    </w:p>
    <w:p w:rsidR="00E51198" w:rsidDel="004F1DFB" w:rsidRDefault="00E51198" w:rsidP="00E51198">
      <w:pPr>
        <w:pStyle w:val="ADANB"/>
        <w:rPr>
          <w:del w:id="7531" w:author="3.0" w:date="2014-08-28T16:03:00Z"/>
        </w:rPr>
      </w:pPr>
    </w:p>
    <w:p w:rsidR="00E51198" w:rsidDel="004F1DFB" w:rsidRDefault="00E51198" w:rsidP="00E51198">
      <w:pPr>
        <w:pStyle w:val="ADANB"/>
        <w:rPr>
          <w:del w:id="7532" w:author="3.0" w:date="2014-08-28T16:03:00Z"/>
        </w:rPr>
      </w:pPr>
      <w:del w:id="7533" w:author="3.0" w:date="2014-08-28T16:03:00Z">
        <w:r w:rsidDel="004F1DFB">
          <w:delText>1291.</w:delText>
        </w:r>
        <w:r w:rsidDel="004F1DFB">
          <w:tab/>
          <w:delText>EUROBALISE_antenna_test_failure_has_to_be_ignored_d_metal_sup (data flow, del) =</w:delText>
        </w:r>
      </w:del>
    </w:p>
    <w:p w:rsidR="00E51198" w:rsidDel="004F1DFB" w:rsidRDefault="00E51198" w:rsidP="00E51198">
      <w:pPr>
        <w:pStyle w:val="ADANB"/>
        <w:rPr>
          <w:del w:id="7534" w:author="3.0" w:date="2014-08-28T16:03:00Z"/>
        </w:rPr>
      </w:pPr>
      <w:del w:id="7535" w:author="3.0" w:date="2014-08-28T16:03:00Z">
        <w:r w:rsidDel="004F1DFB">
          <w:delText>["TRUE"|"FALSE"].</w:delText>
        </w:r>
      </w:del>
    </w:p>
    <w:p w:rsidR="00E51198" w:rsidDel="004F1DFB" w:rsidRDefault="00E51198" w:rsidP="00E51198">
      <w:pPr>
        <w:pStyle w:val="ADANB"/>
        <w:rPr>
          <w:del w:id="7536" w:author="3.0" w:date="2014-08-28T16:03:00Z"/>
        </w:rPr>
      </w:pPr>
    </w:p>
    <w:p w:rsidR="00E51198" w:rsidDel="004F1DFB" w:rsidRDefault="00E51198" w:rsidP="00E51198">
      <w:pPr>
        <w:pStyle w:val="ADANB"/>
        <w:rPr>
          <w:del w:id="7537" w:author="3.0" w:date="2014-08-28T16:03:00Z"/>
        </w:rPr>
      </w:pPr>
      <w:del w:id="7538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7539" w:author="3.0" w:date="2014-08-28T16:03:00Z"/>
        </w:rPr>
      </w:pPr>
      <w:del w:id="7540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7541" w:author="3.0" w:date="2014-08-28T16:03:00Z"/>
        </w:rPr>
      </w:pPr>
      <w:del w:id="7542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7543" w:author="3.0" w:date="2014-08-28T16:03:00Z"/>
        </w:rPr>
      </w:pPr>
      <w:del w:id="7544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7545" w:author="3.0" w:date="2014-08-28T16:03:00Z"/>
        </w:rPr>
      </w:pPr>
      <w:del w:id="7546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7547" w:author="3.0" w:date="2014-08-28T16:03:00Z"/>
        </w:rPr>
      </w:pPr>
      <w:del w:id="7548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7549" w:author="3.0" w:date="2014-08-28T16:03:00Z"/>
        </w:rPr>
      </w:pPr>
      <w:del w:id="7550" w:author="3.0" w:date="2014-08-28T16:03:00Z">
        <w:r w:rsidDel="004F1DFB">
          <w:delText>description  : indicates whether the EUROBALISE antenna test failure has to be ignored due</w:delText>
        </w:r>
      </w:del>
    </w:p>
    <w:p w:rsidR="00E51198" w:rsidDel="004F1DFB" w:rsidRDefault="00E51198" w:rsidP="00E51198">
      <w:pPr>
        <w:pStyle w:val="ADANB"/>
        <w:rPr>
          <w:del w:id="7551" w:author="3.0" w:date="2014-08-28T16:03:00Z"/>
        </w:rPr>
      </w:pPr>
      <w:del w:id="7552" w:author="3.0" w:date="2014-08-28T16:03:00Z">
        <w:r w:rsidDel="004F1DFB">
          <w:delText xml:space="preserve">                  to the d_metal supervision (in level 0, STM).</w:delText>
        </w:r>
      </w:del>
    </w:p>
    <w:p w:rsidR="00E51198" w:rsidDel="004F1DFB" w:rsidRDefault="00E51198" w:rsidP="00E51198">
      <w:pPr>
        <w:pStyle w:val="ADANB"/>
        <w:rPr>
          <w:del w:id="7553" w:author="3.0" w:date="2014-08-28T16:03:00Z"/>
        </w:rPr>
      </w:pPr>
    </w:p>
    <w:p w:rsidR="00E51198" w:rsidDel="004F1DFB" w:rsidRDefault="00E51198" w:rsidP="00E51198">
      <w:pPr>
        <w:pStyle w:val="ADANB"/>
        <w:rPr>
          <w:del w:id="7554" w:author="3.0" w:date="2014-08-28T16:03:00Z"/>
        </w:rPr>
      </w:pPr>
    </w:p>
    <w:p w:rsidR="00E51198" w:rsidDel="004F1DFB" w:rsidRDefault="00E51198" w:rsidP="00E51198">
      <w:pPr>
        <w:pStyle w:val="ADANB"/>
        <w:rPr>
          <w:del w:id="7555" w:author="3.0" w:date="2014-08-28T16:03:00Z"/>
        </w:rPr>
      </w:pPr>
      <w:del w:id="7556" w:author="3.0" w:date="2014-08-28T16:03:00Z">
        <w:r w:rsidDel="004F1DFB">
          <w:delText>1290.</w:delText>
        </w:r>
        <w:r w:rsidDel="004F1DFB">
          <w:tab/>
          <w:delText>EUROBALISE_antenna_test_failure_d_metal_value_info (data flow) =</w:delText>
        </w:r>
      </w:del>
    </w:p>
    <w:p w:rsidR="00E51198" w:rsidDel="004F1DFB" w:rsidRDefault="00E51198" w:rsidP="00E51198">
      <w:pPr>
        <w:pStyle w:val="ADANB"/>
        <w:rPr>
          <w:del w:id="7557" w:author="3.0" w:date="2014-08-28T16:03:00Z"/>
        </w:rPr>
      </w:pPr>
      <w:del w:id="7558" w:author="3.0" w:date="2014-08-28T16:03:00Z">
        <w:r w:rsidDel="004F1DFB">
          <w:delText>is_finite</w:delText>
        </w:r>
      </w:del>
    </w:p>
    <w:p w:rsidR="00E51198" w:rsidDel="004F1DFB" w:rsidRDefault="00E51198" w:rsidP="00E51198">
      <w:pPr>
        <w:pStyle w:val="ADANB"/>
        <w:rPr>
          <w:del w:id="7559" w:author="3.0" w:date="2014-08-28T16:03:00Z"/>
        </w:rPr>
      </w:pPr>
      <w:del w:id="7560" w:author="3.0" w:date="2014-08-28T16:03:00Z">
        <w:r w:rsidDel="004F1DFB">
          <w:delText>+ d_metal_value.</w:delText>
        </w:r>
      </w:del>
    </w:p>
    <w:p w:rsidR="00E51198" w:rsidDel="004F1DFB" w:rsidRDefault="00E51198" w:rsidP="00E51198">
      <w:pPr>
        <w:pStyle w:val="ADANB"/>
        <w:rPr>
          <w:del w:id="7561" w:author="3.0" w:date="2014-08-28T16:03:00Z"/>
        </w:rPr>
      </w:pPr>
    </w:p>
    <w:p w:rsidR="00E51198" w:rsidDel="004F1DFB" w:rsidRDefault="00E51198" w:rsidP="00E51198">
      <w:pPr>
        <w:pStyle w:val="ADANB"/>
        <w:rPr>
          <w:del w:id="7562" w:author="3.0" w:date="2014-08-28T16:03:00Z"/>
        </w:rPr>
      </w:pPr>
      <w:del w:id="7563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7564" w:author="3.0" w:date="2014-08-28T16:03:00Z"/>
        </w:rPr>
      </w:pPr>
      <w:del w:id="7565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7566" w:author="3.0" w:date="2014-08-28T16:03:00Z"/>
        </w:rPr>
      </w:pPr>
      <w:del w:id="7567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7568" w:author="3.0" w:date="2014-08-28T16:03:00Z"/>
        </w:rPr>
      </w:pPr>
      <w:del w:id="7569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7570" w:author="3.0" w:date="2014-08-28T16:03:00Z"/>
        </w:rPr>
      </w:pPr>
      <w:del w:id="7571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7572" w:author="3.0" w:date="2014-08-28T16:03:00Z"/>
        </w:rPr>
      </w:pPr>
      <w:del w:id="7573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7574" w:author="3.0" w:date="2014-08-28T16:03:00Z"/>
        </w:rPr>
      </w:pPr>
      <w:del w:id="7575" w:author="3.0" w:date="2014-08-28T16:03:00Z">
        <w:r w:rsidDel="004F1DFB">
          <w:delText>description  : D_METAL value information. The distance D_METAL is used by the BSW. It indicates during</w:delText>
        </w:r>
      </w:del>
    </w:p>
    <w:p w:rsidR="00E51198" w:rsidDel="004F1DFB" w:rsidRDefault="00E51198" w:rsidP="00E51198">
      <w:pPr>
        <w:pStyle w:val="ADANB"/>
        <w:rPr>
          <w:del w:id="7576" w:author="3.0" w:date="2014-08-28T16:03:00Z"/>
        </w:rPr>
      </w:pPr>
      <w:del w:id="7577" w:author="3.0" w:date="2014-08-28T16:03:00Z">
        <w:r w:rsidDel="004F1DFB">
          <w:delText xml:space="preserve">                  which distance the failure of the EUROBALISE antenna test can be ignored.</w:delText>
        </w:r>
      </w:del>
    </w:p>
    <w:p w:rsidR="00E51198" w:rsidDel="004F1DFB" w:rsidRDefault="00E51198" w:rsidP="00E51198">
      <w:pPr>
        <w:pStyle w:val="ADANB"/>
        <w:rPr>
          <w:del w:id="7578" w:author="3.0" w:date="2014-08-28T16:03:00Z"/>
        </w:rPr>
      </w:pPr>
    </w:p>
    <w:p w:rsidR="00E51198" w:rsidDel="004F1DFB" w:rsidRDefault="00E51198" w:rsidP="00E51198">
      <w:pPr>
        <w:pStyle w:val="ADANB"/>
        <w:rPr>
          <w:del w:id="7579" w:author="3.0" w:date="2014-08-28T16:03:00Z"/>
        </w:rPr>
      </w:pPr>
    </w:p>
    <w:p w:rsidR="00E51198" w:rsidDel="004F1DFB" w:rsidRDefault="00E51198" w:rsidP="00E51198">
      <w:pPr>
        <w:pStyle w:val="ADANB"/>
        <w:rPr>
          <w:del w:id="7580" w:author="3.0" w:date="2014-08-28T16:03:00Z"/>
        </w:rPr>
      </w:pPr>
      <w:del w:id="7581" w:author="3.0" w:date="2014-08-28T16:03:00Z">
        <w:r w:rsidDel="004F1DFB">
          <w:delText>1508.</w:delText>
        </w:r>
        <w:r w:rsidDel="004F1DFB">
          <w:tab/>
          <w:delText>is_finite (data flow, del) =</w:delText>
        </w:r>
      </w:del>
    </w:p>
    <w:p w:rsidR="00E51198" w:rsidDel="004F1DFB" w:rsidRDefault="00E51198" w:rsidP="00E51198">
      <w:pPr>
        <w:pStyle w:val="ADANB"/>
        <w:rPr>
          <w:del w:id="7582" w:author="3.0" w:date="2014-08-28T16:03:00Z"/>
        </w:rPr>
      </w:pPr>
      <w:del w:id="7583" w:author="3.0" w:date="2014-08-28T16:03:00Z">
        <w:r w:rsidDel="004F1DFB">
          <w:delText>["TRUE"|"FALSE"].</w:delText>
        </w:r>
      </w:del>
    </w:p>
    <w:p w:rsidR="00E51198" w:rsidDel="004F1DFB" w:rsidRDefault="00E51198" w:rsidP="00E51198">
      <w:pPr>
        <w:pStyle w:val="ADANB"/>
        <w:rPr>
          <w:del w:id="7584" w:author="3.0" w:date="2014-08-28T16:03:00Z"/>
        </w:rPr>
      </w:pPr>
    </w:p>
    <w:p w:rsidR="00E51198" w:rsidDel="004F1DFB" w:rsidRDefault="00E51198" w:rsidP="00E51198">
      <w:pPr>
        <w:pStyle w:val="ADANB"/>
        <w:rPr>
          <w:del w:id="7585" w:author="3.0" w:date="2014-08-28T16:03:00Z"/>
        </w:rPr>
      </w:pPr>
      <w:del w:id="7586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7587" w:author="3.0" w:date="2014-08-28T16:03:00Z"/>
        </w:rPr>
      </w:pPr>
      <w:del w:id="7588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7589" w:author="3.0" w:date="2014-08-28T16:03:00Z"/>
        </w:rPr>
      </w:pPr>
      <w:del w:id="7590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7591" w:author="3.0" w:date="2014-08-28T16:03:00Z"/>
        </w:rPr>
      </w:pPr>
      <w:del w:id="7592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7593" w:author="3.0" w:date="2014-08-28T16:03:00Z"/>
        </w:rPr>
      </w:pPr>
      <w:del w:id="7594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7595" w:author="3.0" w:date="2014-08-28T16:03:00Z"/>
        </w:rPr>
      </w:pPr>
      <w:del w:id="7596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7597" w:author="3.0" w:date="2014-08-28T16:03:00Z"/>
        </w:rPr>
      </w:pPr>
      <w:del w:id="7598" w:author="3.0" w:date="2014-08-28T16:03:00Z">
        <w:r w:rsidDel="004F1DFB">
          <w:delText>description  : indicates if the value of the variable is finite or not</w:delText>
        </w:r>
      </w:del>
    </w:p>
    <w:p w:rsidR="00E51198" w:rsidDel="004F1DFB" w:rsidRDefault="00E51198" w:rsidP="00E51198">
      <w:pPr>
        <w:pStyle w:val="ADANB"/>
        <w:rPr>
          <w:del w:id="7599" w:author="3.0" w:date="2014-08-28T16:03:00Z"/>
        </w:rPr>
      </w:pPr>
    </w:p>
    <w:p w:rsidR="00E51198" w:rsidDel="004F1DFB" w:rsidRDefault="00E51198" w:rsidP="00E51198">
      <w:pPr>
        <w:pStyle w:val="ADANB"/>
        <w:rPr>
          <w:del w:id="7600" w:author="3.0" w:date="2014-08-28T16:03:00Z"/>
        </w:rPr>
      </w:pPr>
    </w:p>
    <w:p w:rsidR="00E51198" w:rsidDel="004F1DFB" w:rsidRDefault="00E51198" w:rsidP="00E51198">
      <w:pPr>
        <w:pStyle w:val="ADANB"/>
        <w:rPr>
          <w:del w:id="7601" w:author="3.0" w:date="2014-08-28T16:03:00Z"/>
        </w:rPr>
      </w:pPr>
      <w:del w:id="7602" w:author="3.0" w:date="2014-08-28T16:03:00Z">
        <w:r w:rsidDel="004F1DFB">
          <w:delText>808.</w:delText>
        </w:r>
        <w:r w:rsidDel="004F1DFB">
          <w:tab/>
          <w:delText>d_metal_value (data flow, cel) =</w:delText>
        </w:r>
      </w:del>
    </w:p>
    <w:p w:rsidR="00E51198" w:rsidDel="004F1DFB" w:rsidRDefault="00E51198" w:rsidP="00E51198">
      <w:pPr>
        <w:pStyle w:val="ADANB"/>
        <w:rPr>
          <w:del w:id="7603" w:author="3.0" w:date="2014-08-28T16:03:00Z"/>
        </w:rPr>
      </w:pPr>
      <w:del w:id="7604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7605" w:author="3.0" w:date="2014-08-28T16:03:00Z"/>
        </w:rPr>
      </w:pPr>
    </w:p>
    <w:p w:rsidR="00E51198" w:rsidDel="004F1DFB" w:rsidRDefault="00E51198" w:rsidP="00E51198">
      <w:pPr>
        <w:pStyle w:val="ADANB"/>
        <w:rPr>
          <w:del w:id="7606" w:author="3.0" w:date="2014-08-28T16:03:00Z"/>
        </w:rPr>
      </w:pPr>
      <w:del w:id="7607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7608" w:author="3.0" w:date="2014-08-28T16:03:00Z"/>
        </w:rPr>
      </w:pPr>
      <w:del w:id="7609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7610" w:author="3.0" w:date="2014-08-28T16:03:00Z"/>
        </w:rPr>
      </w:pPr>
      <w:del w:id="7611" w:author="3.0" w:date="2014-08-28T16:03:00Z">
        <w:r w:rsidDel="004F1DFB">
          <w:delText xml:space="preserve">range        : 0..1023  </w:delText>
        </w:r>
      </w:del>
    </w:p>
    <w:p w:rsidR="00E51198" w:rsidDel="004F1DFB" w:rsidRDefault="00E51198" w:rsidP="00E51198">
      <w:pPr>
        <w:pStyle w:val="ADANB"/>
        <w:rPr>
          <w:del w:id="7612" w:author="3.0" w:date="2014-08-28T16:03:00Z"/>
        </w:rPr>
      </w:pPr>
      <w:del w:id="7613" w:author="3.0" w:date="2014-08-28T16:03:00Z">
        <w:r w:rsidDel="004F1DFB">
          <w:delText xml:space="preserve">resolution   : 1  </w:delText>
        </w:r>
      </w:del>
    </w:p>
    <w:p w:rsidR="00E51198" w:rsidDel="004F1DFB" w:rsidRDefault="00E51198" w:rsidP="00E51198">
      <w:pPr>
        <w:pStyle w:val="ADANB"/>
        <w:rPr>
          <w:del w:id="7614" w:author="3.0" w:date="2014-08-28T16:03:00Z"/>
        </w:rPr>
      </w:pPr>
      <w:del w:id="7615" w:author="3.0" w:date="2014-08-28T16:03:00Z">
        <w:r w:rsidDel="004F1DFB">
          <w:delText>units        : m</w:delText>
        </w:r>
      </w:del>
    </w:p>
    <w:p w:rsidR="00E51198" w:rsidDel="004F1DFB" w:rsidRDefault="00E51198" w:rsidP="00E51198">
      <w:pPr>
        <w:pStyle w:val="ADANB"/>
        <w:rPr>
          <w:del w:id="7616" w:author="3.0" w:date="2014-08-28T16:03:00Z"/>
        </w:rPr>
      </w:pPr>
      <w:del w:id="7617" w:author="3.0" w:date="2014-08-28T16:03:00Z">
        <w:r w:rsidDel="004F1DFB">
          <w:delText>value names  : 1023 means no value</w:delText>
        </w:r>
      </w:del>
    </w:p>
    <w:p w:rsidR="00E51198" w:rsidDel="004F1DFB" w:rsidRDefault="00E51198" w:rsidP="00E51198">
      <w:pPr>
        <w:pStyle w:val="ADANB"/>
        <w:rPr>
          <w:del w:id="7618" w:author="3.0" w:date="2014-08-28T16:03:00Z"/>
        </w:rPr>
      </w:pPr>
      <w:del w:id="7619" w:author="3.0" w:date="2014-08-28T16:03:00Z">
        <w:r w:rsidDel="004F1DFB">
          <w:delText>description  : D_METAL value.</w:delText>
        </w:r>
      </w:del>
    </w:p>
    <w:p w:rsidR="00E51198" w:rsidDel="004F1DFB" w:rsidRDefault="00E51198" w:rsidP="00E51198">
      <w:pPr>
        <w:pStyle w:val="ADANB"/>
        <w:rPr>
          <w:del w:id="7620" w:author="3.0" w:date="2014-08-28T16:03:00Z"/>
        </w:rPr>
      </w:pPr>
    </w:p>
    <w:p w:rsidR="00E51198" w:rsidDel="004F1DFB" w:rsidRDefault="00E51198" w:rsidP="00E51198">
      <w:pPr>
        <w:pStyle w:val="ADANB"/>
        <w:rPr>
          <w:del w:id="7621" w:author="3.0" w:date="2014-08-28T16:03:00Z"/>
        </w:rPr>
      </w:pPr>
    </w:p>
    <w:p w:rsidR="00E51198" w:rsidDel="004F1DFB" w:rsidRDefault="00E51198" w:rsidP="00E51198">
      <w:pPr>
        <w:pStyle w:val="ADANB"/>
        <w:rPr>
          <w:del w:id="7622" w:author="3.0" w:date="2014-08-28T16:03:00Z"/>
        </w:rPr>
      </w:pPr>
      <w:del w:id="7623" w:author="3.0" w:date="2014-08-28T16:03:00Z">
        <w:r w:rsidDel="004F1DFB">
          <w:delText>1292.</w:delText>
        </w:r>
        <w:r w:rsidDel="004F1DFB">
          <w:tab/>
          <w:delText>EUROBALISE_antenna_test_failure_has_to_be_ignored_track_cond_sup (data flow, del) =</w:delText>
        </w:r>
      </w:del>
    </w:p>
    <w:p w:rsidR="00E51198" w:rsidDel="004F1DFB" w:rsidRDefault="00E51198" w:rsidP="00E51198">
      <w:pPr>
        <w:pStyle w:val="ADANB"/>
        <w:rPr>
          <w:del w:id="7624" w:author="3.0" w:date="2014-08-28T16:03:00Z"/>
        </w:rPr>
      </w:pPr>
      <w:del w:id="7625" w:author="3.0" w:date="2014-08-28T16:03:00Z">
        <w:r w:rsidDel="004F1DFB">
          <w:delText>["TRUE"|"FALSE"].</w:delText>
        </w:r>
      </w:del>
    </w:p>
    <w:p w:rsidR="00E51198" w:rsidDel="004F1DFB" w:rsidRDefault="00E51198" w:rsidP="00E51198">
      <w:pPr>
        <w:pStyle w:val="ADANB"/>
        <w:rPr>
          <w:del w:id="7626" w:author="3.0" w:date="2014-08-28T16:03:00Z"/>
        </w:rPr>
      </w:pPr>
    </w:p>
    <w:p w:rsidR="00E51198" w:rsidDel="004F1DFB" w:rsidRDefault="00E51198" w:rsidP="00E51198">
      <w:pPr>
        <w:pStyle w:val="ADANB"/>
        <w:rPr>
          <w:del w:id="7627" w:author="3.0" w:date="2014-08-28T16:03:00Z"/>
        </w:rPr>
      </w:pPr>
      <w:del w:id="7628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7629" w:author="3.0" w:date="2014-08-28T16:03:00Z"/>
        </w:rPr>
      </w:pPr>
      <w:del w:id="7630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7631" w:author="3.0" w:date="2014-08-28T16:03:00Z"/>
        </w:rPr>
      </w:pPr>
      <w:del w:id="7632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7633" w:author="3.0" w:date="2014-08-28T16:03:00Z"/>
        </w:rPr>
      </w:pPr>
      <w:del w:id="7634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7635" w:author="3.0" w:date="2014-08-28T16:03:00Z"/>
        </w:rPr>
      </w:pPr>
      <w:del w:id="7636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7637" w:author="3.0" w:date="2014-08-28T16:03:00Z"/>
        </w:rPr>
      </w:pPr>
      <w:del w:id="7638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7639" w:author="3.0" w:date="2014-08-28T16:03:00Z"/>
        </w:rPr>
      </w:pPr>
      <w:del w:id="7640" w:author="3.0" w:date="2014-08-28T16:03:00Z">
        <w:r w:rsidDel="004F1DFB">
          <w:delText>description  : indicates whether the EUROBALISE antenna test failure has to be ignored due</w:delText>
        </w:r>
      </w:del>
    </w:p>
    <w:p w:rsidR="00E51198" w:rsidDel="004F1DFB" w:rsidRDefault="00E51198" w:rsidP="00E51198">
      <w:pPr>
        <w:pStyle w:val="ADANB"/>
        <w:rPr>
          <w:del w:id="7641" w:author="3.0" w:date="2014-08-28T16:03:00Z"/>
        </w:rPr>
      </w:pPr>
      <w:del w:id="7642" w:author="3.0" w:date="2014-08-28T16:03:00Z">
        <w:r w:rsidDel="004F1DFB">
          <w:delText xml:space="preserve">                  to the a BMM track condition.</w:delText>
        </w:r>
      </w:del>
    </w:p>
    <w:p w:rsidR="00E51198" w:rsidDel="004F1DFB" w:rsidRDefault="00E51198" w:rsidP="00E51198">
      <w:pPr>
        <w:pStyle w:val="ADANB"/>
        <w:rPr>
          <w:del w:id="7643" w:author="3.0" w:date="2014-08-28T16:03:00Z"/>
        </w:rPr>
      </w:pPr>
    </w:p>
    <w:p w:rsidR="00E51198" w:rsidDel="004F1DFB" w:rsidRDefault="00E51198" w:rsidP="00E51198">
      <w:pPr>
        <w:pStyle w:val="ADANB"/>
        <w:rPr>
          <w:del w:id="7644" w:author="3.0" w:date="2014-08-28T16:03:00Z"/>
        </w:rPr>
      </w:pPr>
    </w:p>
    <w:p w:rsidR="00E51198" w:rsidDel="004F1DFB" w:rsidRDefault="00E51198" w:rsidP="00E51198">
      <w:pPr>
        <w:pStyle w:val="ADANB"/>
        <w:rPr>
          <w:del w:id="7645" w:author="3.0" w:date="2014-08-28T16:03:00Z"/>
        </w:rPr>
      </w:pPr>
      <w:del w:id="7646" w:author="3.0" w:date="2014-08-28T16:03:00Z">
        <w:r w:rsidDel="004F1DFB">
          <w:delText>1306.</w:delText>
        </w:r>
        <w:r w:rsidDel="004F1DFB">
          <w:tab/>
          <w:delText>EUROCAB_output_info (data flow) =</w:delText>
        </w:r>
      </w:del>
    </w:p>
    <w:p w:rsidR="00E51198" w:rsidDel="004F1DFB" w:rsidRDefault="00E51198" w:rsidP="00E51198">
      <w:pPr>
        <w:pStyle w:val="ADANB"/>
        <w:rPr>
          <w:del w:id="7647" w:author="3.0" w:date="2014-08-28T16:03:00Z"/>
        </w:rPr>
      </w:pPr>
      <w:del w:id="7648" w:author="3.0" w:date="2014-08-28T16:03:00Z">
        <w:r w:rsidDel="004F1DFB">
          <w:delText>DMI_output_msgs_info</w:delText>
        </w:r>
      </w:del>
    </w:p>
    <w:p w:rsidR="00E51198" w:rsidDel="004F1DFB" w:rsidRDefault="00E51198" w:rsidP="00E51198">
      <w:pPr>
        <w:pStyle w:val="ADANB"/>
        <w:rPr>
          <w:del w:id="7649" w:author="3.0" w:date="2014-08-28T16:03:00Z"/>
        </w:rPr>
      </w:pPr>
      <w:del w:id="7650" w:author="3.0" w:date="2014-08-28T16:03:00Z">
        <w:r w:rsidDel="004F1DFB">
          <w:delText>+STM_output_msgs_info</w:delText>
        </w:r>
      </w:del>
    </w:p>
    <w:p w:rsidR="00E51198" w:rsidDel="004F1DFB" w:rsidRDefault="00E51198" w:rsidP="00E51198">
      <w:pPr>
        <w:pStyle w:val="ADANB"/>
        <w:rPr>
          <w:del w:id="7651" w:author="3.0" w:date="2014-08-28T16:03:00Z"/>
        </w:rPr>
      </w:pPr>
      <w:del w:id="7652" w:author="3.0" w:date="2014-08-28T16:03:00Z">
        <w:r w:rsidDel="004F1DFB">
          <w:delText>+JRU_output_msgs_info</w:delText>
        </w:r>
      </w:del>
    </w:p>
    <w:p w:rsidR="00E51198" w:rsidDel="004F1DFB" w:rsidRDefault="00E51198" w:rsidP="00E51198">
      <w:pPr>
        <w:pStyle w:val="ADANB"/>
        <w:rPr>
          <w:del w:id="7653" w:author="3.0" w:date="2014-08-28T16:03:00Z"/>
        </w:rPr>
      </w:pPr>
      <w:del w:id="7654" w:author="3.0" w:date="2014-08-28T16:03:00Z">
        <w:r w:rsidDel="004F1DFB">
          <w:delText>+DRU_output_msg_info</w:delText>
        </w:r>
      </w:del>
    </w:p>
    <w:p w:rsidR="00E51198" w:rsidDel="004F1DFB" w:rsidRDefault="00E51198" w:rsidP="00E51198">
      <w:pPr>
        <w:pStyle w:val="ADANB"/>
        <w:rPr>
          <w:del w:id="7655" w:author="3.0" w:date="2014-08-28T16:03:00Z"/>
        </w:rPr>
      </w:pPr>
    </w:p>
    <w:p w:rsidR="00E51198" w:rsidDel="004F1DFB" w:rsidRDefault="00E51198" w:rsidP="00E51198">
      <w:pPr>
        <w:pStyle w:val="ADANB"/>
        <w:rPr>
          <w:del w:id="7656" w:author="3.0" w:date="2014-08-28T16:03:00Z"/>
        </w:rPr>
      </w:pPr>
      <w:del w:id="7657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7658" w:author="3.0" w:date="2014-08-28T16:03:00Z"/>
        </w:rPr>
      </w:pPr>
      <w:del w:id="7659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7660" w:author="3.0" w:date="2014-08-28T16:03:00Z"/>
        </w:rPr>
      </w:pPr>
      <w:del w:id="7661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7662" w:author="3.0" w:date="2014-08-28T16:03:00Z"/>
        </w:rPr>
      </w:pPr>
      <w:del w:id="7663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7664" w:author="3.0" w:date="2014-08-28T16:03:00Z"/>
        </w:rPr>
      </w:pPr>
      <w:del w:id="7665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7666" w:author="3.0" w:date="2014-08-28T16:03:00Z"/>
        </w:rPr>
      </w:pPr>
      <w:del w:id="7667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7668" w:author="3.0" w:date="2014-08-28T16:03:00Z"/>
        </w:rPr>
      </w:pPr>
      <w:del w:id="7669" w:author="3.0" w:date="2014-08-28T16:03:00Z">
        <w:r w:rsidDel="004F1DFB">
          <w:delText>description  : EUROCAB output information</w:delText>
        </w:r>
      </w:del>
    </w:p>
    <w:p w:rsidR="00E51198" w:rsidDel="004F1DFB" w:rsidRDefault="00E51198" w:rsidP="00E51198">
      <w:pPr>
        <w:pStyle w:val="ADANB"/>
        <w:rPr>
          <w:del w:id="7670" w:author="3.0" w:date="2014-08-28T16:03:00Z"/>
        </w:rPr>
      </w:pPr>
    </w:p>
    <w:p w:rsidR="00E51198" w:rsidDel="004F1DFB" w:rsidRDefault="00E51198" w:rsidP="00E51198">
      <w:pPr>
        <w:pStyle w:val="ADANB"/>
        <w:rPr>
          <w:del w:id="7671" w:author="3.0" w:date="2014-08-28T16:03:00Z"/>
        </w:rPr>
      </w:pPr>
    </w:p>
    <w:p w:rsidR="00E51198" w:rsidDel="004F1DFB" w:rsidRDefault="00E51198" w:rsidP="00E51198">
      <w:pPr>
        <w:pStyle w:val="ADANB"/>
        <w:rPr>
          <w:del w:id="7672" w:author="3.0" w:date="2014-08-28T16:03:00Z"/>
        </w:rPr>
      </w:pPr>
      <w:del w:id="7673" w:author="3.0" w:date="2014-08-28T16:03:00Z">
        <w:r w:rsidDel="004F1DFB">
          <w:delText>996.</w:delText>
        </w:r>
        <w:r w:rsidDel="004F1DFB">
          <w:tab/>
          <w:delText>DMI_output_msgs_info (data flow) =</w:delText>
        </w:r>
      </w:del>
    </w:p>
    <w:p w:rsidR="00E51198" w:rsidDel="004F1DFB" w:rsidRDefault="00E51198" w:rsidP="00E51198">
      <w:pPr>
        <w:pStyle w:val="ADANB"/>
        <w:rPr>
          <w:del w:id="7674" w:author="3.0" w:date="2014-08-28T16:03:00Z"/>
        </w:rPr>
      </w:pPr>
      <w:del w:id="7675" w:author="3.0" w:date="2014-08-28T16:03:00Z">
        <w:r w:rsidDel="004F1DFB">
          <w:delText>max_n_of_DMI_output_msgs{DMI_output_msg_info</w:delText>
        </w:r>
      </w:del>
    </w:p>
    <w:p w:rsidR="00E51198" w:rsidDel="004F1DFB" w:rsidRDefault="00E51198" w:rsidP="00E51198">
      <w:pPr>
        <w:pStyle w:val="ADANB"/>
        <w:rPr>
          <w:del w:id="7676" w:author="3.0" w:date="2014-08-28T16:03:00Z"/>
        </w:rPr>
      </w:pPr>
      <w:del w:id="7677" w:author="3.0" w:date="2014-08-28T16:03:00Z">
        <w:r w:rsidDel="004F1DFB">
          <w:delText xml:space="preserve">                               }max_n_of_DMI_output_msgs.</w:delText>
        </w:r>
      </w:del>
    </w:p>
    <w:p w:rsidR="00E51198" w:rsidDel="004F1DFB" w:rsidRDefault="00E51198" w:rsidP="00E51198">
      <w:pPr>
        <w:pStyle w:val="ADANB"/>
        <w:rPr>
          <w:del w:id="7678" w:author="3.0" w:date="2014-08-28T16:03:00Z"/>
        </w:rPr>
      </w:pPr>
    </w:p>
    <w:p w:rsidR="00E51198" w:rsidDel="004F1DFB" w:rsidRDefault="00E51198" w:rsidP="00E51198">
      <w:pPr>
        <w:pStyle w:val="ADANB"/>
        <w:rPr>
          <w:del w:id="7679" w:author="3.0" w:date="2014-08-28T16:03:00Z"/>
        </w:rPr>
      </w:pPr>
      <w:del w:id="7680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7681" w:author="3.0" w:date="2014-08-28T16:03:00Z"/>
        </w:rPr>
      </w:pPr>
      <w:del w:id="7682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7683" w:author="3.0" w:date="2014-08-28T16:03:00Z"/>
        </w:rPr>
      </w:pPr>
      <w:del w:id="7684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7685" w:author="3.0" w:date="2014-08-28T16:03:00Z"/>
        </w:rPr>
      </w:pPr>
      <w:del w:id="7686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7687" w:author="3.0" w:date="2014-08-28T16:03:00Z"/>
        </w:rPr>
      </w:pPr>
      <w:del w:id="7688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7689" w:author="3.0" w:date="2014-08-28T16:03:00Z"/>
        </w:rPr>
      </w:pPr>
      <w:del w:id="7690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7691" w:author="3.0" w:date="2014-08-28T16:03:00Z"/>
        </w:rPr>
      </w:pPr>
      <w:del w:id="7692" w:author="3.0" w:date="2014-08-28T16:03:00Z">
        <w:r w:rsidDel="004F1DFB">
          <w:delText>description  : DMI output messages information</w:delText>
        </w:r>
      </w:del>
    </w:p>
    <w:p w:rsidR="00E51198" w:rsidDel="004F1DFB" w:rsidRDefault="00E51198" w:rsidP="00E51198">
      <w:pPr>
        <w:pStyle w:val="ADANB"/>
        <w:rPr>
          <w:del w:id="7693" w:author="3.0" w:date="2014-08-28T16:03:00Z"/>
        </w:rPr>
      </w:pPr>
    </w:p>
    <w:p w:rsidR="00E51198" w:rsidDel="004F1DFB" w:rsidRDefault="00E51198" w:rsidP="00E51198">
      <w:pPr>
        <w:pStyle w:val="ADANB"/>
        <w:rPr>
          <w:del w:id="7694" w:author="3.0" w:date="2014-08-28T16:03:00Z"/>
        </w:rPr>
      </w:pPr>
    </w:p>
    <w:p w:rsidR="00E51198" w:rsidDel="004F1DFB" w:rsidRDefault="00E51198" w:rsidP="00E51198">
      <w:pPr>
        <w:pStyle w:val="ADANB"/>
        <w:rPr>
          <w:del w:id="7695" w:author="3.0" w:date="2014-08-28T16:03:00Z"/>
        </w:rPr>
      </w:pPr>
    </w:p>
    <w:p w:rsidR="00E51198" w:rsidDel="004F1DFB" w:rsidRDefault="00E51198" w:rsidP="00E51198">
      <w:pPr>
        <w:pStyle w:val="ADANB"/>
        <w:rPr>
          <w:del w:id="7696" w:author="3.0" w:date="2014-08-28T16:03:00Z"/>
        </w:rPr>
      </w:pPr>
    </w:p>
    <w:p w:rsidR="00E51198" w:rsidDel="004F1DFB" w:rsidRDefault="00E51198" w:rsidP="00E51198">
      <w:pPr>
        <w:pStyle w:val="ADANB"/>
        <w:rPr>
          <w:del w:id="7697" w:author="3.0" w:date="2014-08-28T16:03:00Z"/>
        </w:rPr>
      </w:pPr>
      <w:del w:id="7698" w:author="3.0" w:date="2014-08-28T16:03:00Z">
        <w:r w:rsidDel="004F1DFB">
          <w:delText>1919.</w:delText>
        </w:r>
        <w:r w:rsidDel="004F1DFB">
          <w:tab/>
          <w:delText>max_n_of_DMI_output_msgs (data flow, pel) =</w:delText>
        </w:r>
      </w:del>
    </w:p>
    <w:p w:rsidR="00E51198" w:rsidDel="004F1DFB" w:rsidRDefault="00E51198" w:rsidP="00E51198">
      <w:pPr>
        <w:pStyle w:val="ADANB"/>
        <w:rPr>
          <w:del w:id="7699" w:author="3.0" w:date="2014-08-28T16:03:00Z"/>
        </w:rPr>
      </w:pPr>
      <w:del w:id="7700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7701" w:author="3.0" w:date="2014-08-28T16:03:00Z"/>
        </w:rPr>
      </w:pPr>
    </w:p>
    <w:p w:rsidR="00E51198" w:rsidDel="004F1DFB" w:rsidRDefault="00E51198" w:rsidP="00E51198">
      <w:pPr>
        <w:pStyle w:val="ADANB"/>
        <w:rPr>
          <w:del w:id="7702" w:author="3.0" w:date="2014-08-28T16:03:00Z"/>
        </w:rPr>
      </w:pPr>
      <w:del w:id="7703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7704" w:author="3.0" w:date="2014-08-28T16:03:00Z"/>
        </w:rPr>
      </w:pPr>
      <w:del w:id="7705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7706" w:author="3.0" w:date="2014-08-28T16:03:00Z"/>
        </w:rPr>
      </w:pPr>
      <w:del w:id="7707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7708" w:author="3.0" w:date="2014-08-28T16:03:00Z"/>
        </w:rPr>
      </w:pPr>
      <w:del w:id="7709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7710" w:author="3.0" w:date="2014-08-28T16:03:00Z"/>
        </w:rPr>
      </w:pPr>
      <w:del w:id="7711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7712" w:author="3.0" w:date="2014-08-28T16:03:00Z"/>
        </w:rPr>
      </w:pPr>
      <w:del w:id="7713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7714" w:author="3.0" w:date="2014-08-28T16:03:00Z"/>
        </w:rPr>
      </w:pPr>
      <w:del w:id="7715" w:author="3.0" w:date="2014-08-28T16:03:00Z">
        <w:r w:rsidDel="004F1DFB">
          <w:delText>description  : maximum number of messages to send to the DMI in a cycle.</w:delText>
        </w:r>
      </w:del>
    </w:p>
    <w:p w:rsidR="00E51198" w:rsidDel="004F1DFB" w:rsidRDefault="00E51198" w:rsidP="00E51198">
      <w:pPr>
        <w:pStyle w:val="ADANB"/>
        <w:rPr>
          <w:del w:id="7716" w:author="3.0" w:date="2014-08-28T16:03:00Z"/>
        </w:rPr>
      </w:pPr>
      <w:del w:id="7717" w:author="3.0" w:date="2014-08-28T16:03:00Z">
        <w:r w:rsidDel="004F1DFB">
          <w:delText xml:space="preserve">                  Equal to 5.</w:delText>
        </w:r>
      </w:del>
    </w:p>
    <w:p w:rsidR="00E51198" w:rsidDel="004F1DFB" w:rsidRDefault="00E51198" w:rsidP="00E51198">
      <w:pPr>
        <w:pStyle w:val="ADANB"/>
        <w:rPr>
          <w:del w:id="7718" w:author="3.0" w:date="2014-08-28T16:03:00Z"/>
        </w:rPr>
      </w:pPr>
    </w:p>
    <w:p w:rsidR="00E51198" w:rsidDel="004F1DFB" w:rsidRDefault="00E51198" w:rsidP="00E51198">
      <w:pPr>
        <w:pStyle w:val="ADANB"/>
        <w:rPr>
          <w:del w:id="7719" w:author="3.0" w:date="2014-08-28T16:03:00Z"/>
        </w:rPr>
      </w:pPr>
    </w:p>
    <w:p w:rsidR="00E51198" w:rsidDel="004F1DFB" w:rsidRDefault="00E51198" w:rsidP="00E51198">
      <w:pPr>
        <w:pStyle w:val="ADANB"/>
        <w:rPr>
          <w:del w:id="7720" w:author="3.0" w:date="2014-08-28T16:03:00Z"/>
        </w:rPr>
      </w:pPr>
      <w:del w:id="7721" w:author="3.0" w:date="2014-08-28T16:03:00Z">
        <w:r w:rsidDel="004F1DFB">
          <w:delText>995.</w:delText>
        </w:r>
        <w:r w:rsidDel="004F1DFB">
          <w:tab/>
          <w:delText>DMI_output_msg_info (data flow) =</w:delText>
        </w:r>
      </w:del>
    </w:p>
    <w:p w:rsidR="00E51198" w:rsidDel="004F1DFB" w:rsidRDefault="00E51198" w:rsidP="00E51198">
      <w:pPr>
        <w:pStyle w:val="ADANB"/>
        <w:rPr>
          <w:del w:id="7722" w:author="3.0" w:date="2014-08-28T16:03:00Z"/>
        </w:rPr>
      </w:pPr>
      <w:del w:id="7723" w:author="3.0" w:date="2014-08-28T16:03:00Z">
        <w:r w:rsidDel="004F1DFB">
          <w:delText>is_present</w:delText>
        </w:r>
      </w:del>
    </w:p>
    <w:p w:rsidR="00E51198" w:rsidDel="004F1DFB" w:rsidRDefault="00E51198" w:rsidP="00E51198">
      <w:pPr>
        <w:pStyle w:val="ADANB"/>
        <w:rPr>
          <w:del w:id="7724" w:author="3.0" w:date="2014-08-28T16:03:00Z"/>
        </w:rPr>
      </w:pPr>
      <w:del w:id="7725" w:author="3.0" w:date="2014-08-28T16:03:00Z">
        <w:r w:rsidDel="004F1DFB">
          <w:delText>+DMI_msg_destination_cabin</w:delText>
        </w:r>
      </w:del>
    </w:p>
    <w:p w:rsidR="00E51198" w:rsidDel="004F1DFB" w:rsidRDefault="00E51198" w:rsidP="00E51198">
      <w:pPr>
        <w:pStyle w:val="ADANB"/>
        <w:rPr>
          <w:del w:id="7726" w:author="3.0" w:date="2014-08-28T16:03:00Z"/>
        </w:rPr>
      </w:pPr>
      <w:del w:id="7727" w:author="3.0" w:date="2014-08-28T16:03:00Z">
        <w:r w:rsidDel="004F1DFB">
          <w:delText>+coded_DMI_output_msg.</w:delText>
        </w:r>
      </w:del>
    </w:p>
    <w:p w:rsidR="00E51198" w:rsidDel="004F1DFB" w:rsidRDefault="00E51198" w:rsidP="00E51198">
      <w:pPr>
        <w:pStyle w:val="ADANB"/>
        <w:rPr>
          <w:del w:id="7728" w:author="3.0" w:date="2014-08-28T16:03:00Z"/>
        </w:rPr>
      </w:pPr>
    </w:p>
    <w:p w:rsidR="00E51198" w:rsidDel="004F1DFB" w:rsidRDefault="00E51198" w:rsidP="00E51198">
      <w:pPr>
        <w:pStyle w:val="ADANB"/>
        <w:rPr>
          <w:del w:id="7729" w:author="3.0" w:date="2014-08-28T16:03:00Z"/>
        </w:rPr>
      </w:pPr>
      <w:del w:id="7730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7731" w:author="3.0" w:date="2014-08-28T16:03:00Z"/>
        </w:rPr>
      </w:pPr>
      <w:del w:id="7732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7733" w:author="3.0" w:date="2014-08-28T16:03:00Z"/>
        </w:rPr>
      </w:pPr>
      <w:del w:id="7734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7735" w:author="3.0" w:date="2014-08-28T16:03:00Z"/>
        </w:rPr>
      </w:pPr>
      <w:del w:id="7736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7737" w:author="3.0" w:date="2014-08-28T16:03:00Z"/>
        </w:rPr>
      </w:pPr>
      <w:del w:id="7738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7739" w:author="3.0" w:date="2014-08-28T16:03:00Z"/>
        </w:rPr>
      </w:pPr>
      <w:del w:id="7740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7741" w:author="3.0" w:date="2014-08-28T16:03:00Z"/>
        </w:rPr>
      </w:pPr>
      <w:del w:id="7742" w:author="3.0" w:date="2014-08-28T16:03:00Z">
        <w:r w:rsidDel="004F1DFB">
          <w:delText>description  : DMI output message information</w:delText>
        </w:r>
      </w:del>
    </w:p>
    <w:p w:rsidR="00E51198" w:rsidDel="004F1DFB" w:rsidRDefault="00E51198" w:rsidP="00E51198">
      <w:pPr>
        <w:pStyle w:val="ADANB"/>
        <w:rPr>
          <w:del w:id="7743" w:author="3.0" w:date="2014-08-28T16:03:00Z"/>
        </w:rPr>
      </w:pPr>
    </w:p>
    <w:p w:rsidR="00E51198" w:rsidDel="004F1DFB" w:rsidRDefault="00E51198" w:rsidP="00E51198">
      <w:pPr>
        <w:pStyle w:val="ADANB"/>
        <w:rPr>
          <w:del w:id="7744" w:author="3.0" w:date="2014-08-28T16:03:00Z"/>
        </w:rPr>
      </w:pPr>
    </w:p>
    <w:p w:rsidR="00E51198" w:rsidDel="004F1DFB" w:rsidRDefault="00E51198" w:rsidP="00E51198">
      <w:pPr>
        <w:pStyle w:val="ADANB"/>
        <w:rPr>
          <w:del w:id="7745" w:author="3.0" w:date="2014-08-28T16:03:00Z"/>
        </w:rPr>
      </w:pPr>
    </w:p>
    <w:p w:rsidR="00E51198" w:rsidDel="004F1DFB" w:rsidRDefault="00E51198" w:rsidP="00E51198">
      <w:pPr>
        <w:pStyle w:val="ADANB"/>
        <w:rPr>
          <w:del w:id="7746" w:author="3.0" w:date="2014-08-28T16:03:00Z"/>
        </w:rPr>
      </w:pPr>
      <w:del w:id="7747" w:author="3.0" w:date="2014-08-28T16:03:00Z">
        <w:r w:rsidDel="004F1DFB">
          <w:delText>969.</w:delText>
        </w:r>
        <w:r w:rsidDel="004F1DFB">
          <w:tab/>
          <w:delText>DMI_msg_destination_cabin (data flow, del) =</w:delText>
        </w:r>
      </w:del>
    </w:p>
    <w:p w:rsidR="00E51198" w:rsidDel="004F1DFB" w:rsidRDefault="00E51198" w:rsidP="00E51198">
      <w:pPr>
        <w:pStyle w:val="ADANB"/>
        <w:rPr>
          <w:del w:id="7748" w:author="3.0" w:date="2014-08-28T16:03:00Z"/>
        </w:rPr>
      </w:pPr>
      <w:del w:id="7749" w:author="3.0" w:date="2014-08-28T16:03:00Z">
        <w:r w:rsidDel="004F1DFB">
          <w:delText>["CAB_A"|"CAB_B"|"NO_CAB"].</w:delText>
        </w:r>
      </w:del>
    </w:p>
    <w:p w:rsidR="00E51198" w:rsidDel="004F1DFB" w:rsidRDefault="00E51198" w:rsidP="00E51198">
      <w:pPr>
        <w:pStyle w:val="ADANB"/>
        <w:rPr>
          <w:del w:id="7750" w:author="3.0" w:date="2014-08-28T16:03:00Z"/>
        </w:rPr>
      </w:pPr>
    </w:p>
    <w:p w:rsidR="00E51198" w:rsidDel="004F1DFB" w:rsidRDefault="00E51198" w:rsidP="00E51198">
      <w:pPr>
        <w:pStyle w:val="ADANB"/>
        <w:rPr>
          <w:del w:id="7751" w:author="3.0" w:date="2014-08-28T16:03:00Z"/>
        </w:rPr>
      </w:pPr>
      <w:del w:id="7752" w:author="3.0" w:date="2014-08-28T16:03:00Z">
        <w:r w:rsidDel="004F1DFB">
          <w:delText>-------</w:delText>
        </w:r>
      </w:del>
    </w:p>
    <w:p w:rsidR="00E51198" w:rsidDel="004F1DFB" w:rsidRDefault="00E51198" w:rsidP="00E51198">
      <w:pPr>
        <w:pStyle w:val="ADANB"/>
        <w:rPr>
          <w:del w:id="7753" w:author="3.0" w:date="2014-08-28T16:03:00Z"/>
        </w:rPr>
      </w:pPr>
      <w:del w:id="7754" w:author="3.0" w:date="2014-08-28T16:03:00Z">
        <w:r w:rsidDel="004F1DFB">
          <w:delText xml:space="preserve">rate         : N/A </w:delText>
        </w:r>
      </w:del>
    </w:p>
    <w:p w:rsidR="00E51198" w:rsidDel="004F1DFB" w:rsidRDefault="00E51198" w:rsidP="00E51198">
      <w:pPr>
        <w:pStyle w:val="ADANB"/>
        <w:rPr>
          <w:del w:id="7755" w:author="3.0" w:date="2014-08-28T16:03:00Z"/>
        </w:rPr>
      </w:pPr>
      <w:del w:id="7756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7757" w:author="3.0" w:date="2014-08-28T16:03:00Z"/>
        </w:rPr>
      </w:pPr>
      <w:del w:id="7758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7759" w:author="3.0" w:date="2014-08-28T16:03:00Z"/>
        </w:rPr>
      </w:pPr>
      <w:del w:id="7760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7761" w:author="3.0" w:date="2014-08-28T16:03:00Z"/>
        </w:rPr>
      </w:pPr>
      <w:del w:id="7762" w:author="3.0" w:date="2014-08-28T16:03:00Z">
        <w:r w:rsidDel="004F1DFB">
          <w:delText xml:space="preserve">value names  : "CAB_A" = the DMI message shall be sent to the cab named by convention CAB_A </w:delText>
        </w:r>
      </w:del>
    </w:p>
    <w:p w:rsidR="00E51198" w:rsidDel="004F1DFB" w:rsidRDefault="00E51198" w:rsidP="00E51198">
      <w:pPr>
        <w:pStyle w:val="ADANB"/>
        <w:rPr>
          <w:del w:id="7763" w:author="3.0" w:date="2014-08-28T16:03:00Z"/>
        </w:rPr>
      </w:pPr>
      <w:del w:id="7764" w:author="3.0" w:date="2014-08-28T16:03:00Z">
        <w:r w:rsidDel="004F1DFB">
          <w:delText xml:space="preserve">                "CAB_B" = the DMI message shall be sent to the cab named by convention CAB_B</w:delText>
        </w:r>
      </w:del>
    </w:p>
    <w:p w:rsidR="00E51198" w:rsidDel="004F1DFB" w:rsidRDefault="00E51198" w:rsidP="00E51198">
      <w:pPr>
        <w:pStyle w:val="ADANB"/>
        <w:rPr>
          <w:del w:id="7765" w:author="3.0" w:date="2014-08-28T16:03:00Z"/>
        </w:rPr>
      </w:pPr>
      <w:del w:id="7766" w:author="3.0" w:date="2014-08-28T16:03:00Z">
        <w:r w:rsidDel="004F1DFB">
          <w:delText xml:space="preserve">               "NO_CAB" = no DMI message shall be sent.</w:delText>
        </w:r>
      </w:del>
    </w:p>
    <w:p w:rsidR="00E51198" w:rsidDel="004F1DFB" w:rsidRDefault="00E51198" w:rsidP="00E51198">
      <w:pPr>
        <w:pStyle w:val="ADANB"/>
        <w:rPr>
          <w:del w:id="7767" w:author="3.0" w:date="2014-08-28T16:03:00Z"/>
        </w:rPr>
      </w:pPr>
      <w:del w:id="7768" w:author="3.0" w:date="2014-08-28T16:03:00Z">
        <w:r w:rsidDel="004F1DFB">
          <w:delText>description  : Indicates the destination of the DMI message to send.</w:delText>
        </w:r>
      </w:del>
    </w:p>
    <w:p w:rsidR="00E51198" w:rsidDel="004F1DFB" w:rsidRDefault="00E51198" w:rsidP="00E51198">
      <w:pPr>
        <w:pStyle w:val="ADANB"/>
        <w:rPr>
          <w:del w:id="7769" w:author="3.0" w:date="2014-08-28T16:03:00Z"/>
        </w:rPr>
      </w:pPr>
    </w:p>
    <w:p w:rsidR="00E51198" w:rsidDel="004F1DFB" w:rsidRDefault="00E51198" w:rsidP="00E51198">
      <w:pPr>
        <w:pStyle w:val="ADANB"/>
        <w:rPr>
          <w:del w:id="7770" w:author="3.0" w:date="2014-08-28T16:03:00Z"/>
        </w:rPr>
      </w:pPr>
    </w:p>
    <w:p w:rsidR="00E51198" w:rsidDel="004F1DFB" w:rsidRDefault="00E51198" w:rsidP="00E51198">
      <w:pPr>
        <w:pStyle w:val="ADANB"/>
        <w:rPr>
          <w:del w:id="7771" w:author="3.0" w:date="2014-08-28T16:03:00Z"/>
        </w:rPr>
      </w:pPr>
      <w:del w:id="7772" w:author="3.0" w:date="2014-08-28T16:03:00Z">
        <w:r w:rsidDel="004F1DFB">
          <w:delText>630.</w:delText>
        </w:r>
        <w:r w:rsidDel="004F1DFB">
          <w:tab/>
          <w:delText>coded_DMI_output_msg (data flow) =</w:delText>
        </w:r>
      </w:del>
    </w:p>
    <w:p w:rsidR="00E51198" w:rsidDel="004F1DFB" w:rsidRDefault="00E51198" w:rsidP="00E51198">
      <w:pPr>
        <w:pStyle w:val="ADANB"/>
        <w:rPr>
          <w:del w:id="7773" w:author="3.0" w:date="2014-08-28T16:03:00Z"/>
        </w:rPr>
      </w:pPr>
      <w:del w:id="7774" w:author="3.0" w:date="2014-08-28T16:03:00Z">
        <w:r w:rsidDel="004F1DFB">
          <w:delText>n_of_bits_in_DMI_o_msg{bit}n_of_bits_in_DMI_o_msg</w:delText>
        </w:r>
      </w:del>
    </w:p>
    <w:p w:rsidR="00E51198" w:rsidDel="004F1DFB" w:rsidRDefault="00E51198" w:rsidP="00E51198">
      <w:pPr>
        <w:pStyle w:val="ADANB"/>
        <w:rPr>
          <w:del w:id="7775" w:author="3.0" w:date="2014-08-28T16:03:00Z"/>
        </w:rPr>
      </w:pPr>
      <w:del w:id="7776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7777" w:author="3.0" w:date="2014-08-28T16:03:00Z"/>
        </w:rPr>
      </w:pPr>
      <w:del w:id="7778" w:author="3.0" w:date="2014-08-28T16:03:00Z">
        <w:r w:rsidDel="004F1DFB">
          <w:delText>full_name    : N/A;</w:delText>
        </w:r>
      </w:del>
    </w:p>
    <w:p w:rsidR="00E51198" w:rsidDel="004F1DFB" w:rsidRDefault="00E51198" w:rsidP="00E51198">
      <w:pPr>
        <w:pStyle w:val="ADANB"/>
        <w:rPr>
          <w:del w:id="7779" w:author="3.0" w:date="2014-08-28T16:03:00Z"/>
        </w:rPr>
      </w:pPr>
      <w:del w:id="7780" w:author="3.0" w:date="2014-08-28T16:03:00Z">
        <w:r w:rsidDel="004F1DFB">
          <w:delText>rate         : N/A;</w:delText>
        </w:r>
      </w:del>
    </w:p>
    <w:p w:rsidR="00E51198" w:rsidDel="004F1DFB" w:rsidRDefault="00E51198" w:rsidP="00E51198">
      <w:pPr>
        <w:pStyle w:val="ADANB"/>
        <w:rPr>
          <w:del w:id="7781" w:author="3.0" w:date="2014-08-28T16:03:00Z"/>
        </w:rPr>
      </w:pPr>
      <w:del w:id="7782" w:author="3.0" w:date="2014-08-28T16:03:00Z">
        <w:r w:rsidDel="004F1DFB">
          <w:delText>range        : N/A;</w:delText>
        </w:r>
      </w:del>
    </w:p>
    <w:p w:rsidR="00E51198" w:rsidDel="004F1DFB" w:rsidRDefault="00E51198" w:rsidP="00E51198">
      <w:pPr>
        <w:pStyle w:val="ADANB"/>
        <w:rPr>
          <w:del w:id="7783" w:author="3.0" w:date="2014-08-28T16:03:00Z"/>
        </w:rPr>
      </w:pPr>
      <w:del w:id="7784" w:author="3.0" w:date="2014-08-28T16:03:00Z">
        <w:r w:rsidDel="004F1DFB">
          <w:delText>resolution   : N/A;</w:delText>
        </w:r>
      </w:del>
    </w:p>
    <w:p w:rsidR="00E51198" w:rsidDel="004F1DFB" w:rsidRDefault="00E51198" w:rsidP="00E51198">
      <w:pPr>
        <w:pStyle w:val="ADANB"/>
        <w:rPr>
          <w:del w:id="7785" w:author="3.0" w:date="2014-08-28T16:03:00Z"/>
        </w:rPr>
      </w:pPr>
      <w:del w:id="7786" w:author="3.0" w:date="2014-08-28T16:03:00Z">
        <w:r w:rsidDel="004F1DFB">
          <w:delText>units        : N/A;</w:delText>
        </w:r>
      </w:del>
    </w:p>
    <w:p w:rsidR="00E51198" w:rsidDel="004F1DFB" w:rsidRDefault="00E51198" w:rsidP="00E51198">
      <w:pPr>
        <w:pStyle w:val="ADANB"/>
        <w:rPr>
          <w:del w:id="7787" w:author="3.0" w:date="2014-08-28T16:03:00Z"/>
        </w:rPr>
      </w:pPr>
      <w:del w:id="7788" w:author="3.0" w:date="2014-08-28T16:03:00Z">
        <w:r w:rsidDel="004F1DFB">
          <w:delText>value_names  : N/A;</w:delText>
        </w:r>
      </w:del>
    </w:p>
    <w:p w:rsidR="00E51198" w:rsidRPr="00E51198" w:rsidDel="004F1DFB" w:rsidRDefault="00E51198" w:rsidP="00E51198">
      <w:pPr>
        <w:pStyle w:val="ADANB"/>
        <w:rPr>
          <w:del w:id="7789" w:author="3.0" w:date="2014-08-28T16:03:00Z"/>
          <w:lang w:val="fr-BE"/>
        </w:rPr>
      </w:pPr>
      <w:del w:id="7790" w:author="3.0" w:date="2014-08-28T16:03:00Z">
        <w:r w:rsidRPr="00E51198" w:rsidDel="004F1DFB">
          <w:rPr>
            <w:lang w:val="fr-BE"/>
          </w:rPr>
          <w:delText>description  : coded DMI output message;</w:delText>
        </w:r>
      </w:del>
    </w:p>
    <w:p w:rsidR="00E51198" w:rsidRPr="00E51198" w:rsidDel="004F1DFB" w:rsidRDefault="00E51198" w:rsidP="00E51198">
      <w:pPr>
        <w:pStyle w:val="ADANB"/>
        <w:rPr>
          <w:del w:id="7791" w:author="3.0" w:date="2014-08-28T16:03:00Z"/>
          <w:lang w:val="fr-BE"/>
        </w:rPr>
      </w:pPr>
    </w:p>
    <w:p w:rsidR="00E51198" w:rsidRPr="00E51198" w:rsidDel="004F1DFB" w:rsidRDefault="00E51198" w:rsidP="00E51198">
      <w:pPr>
        <w:pStyle w:val="ADANB"/>
        <w:rPr>
          <w:del w:id="7792" w:author="3.0" w:date="2014-08-28T16:03:00Z"/>
          <w:lang w:val="fr-BE"/>
        </w:rPr>
      </w:pPr>
    </w:p>
    <w:p w:rsidR="00E51198" w:rsidRPr="00E51198" w:rsidDel="004F1DFB" w:rsidRDefault="00E51198" w:rsidP="00E51198">
      <w:pPr>
        <w:pStyle w:val="ADANB"/>
        <w:rPr>
          <w:del w:id="7793" w:author="3.0" w:date="2014-08-28T16:03:00Z"/>
          <w:lang w:val="fr-BE"/>
        </w:rPr>
      </w:pPr>
    </w:p>
    <w:p w:rsidR="00E51198" w:rsidDel="004F1DFB" w:rsidRDefault="00E51198" w:rsidP="00E51198">
      <w:pPr>
        <w:pStyle w:val="ADANB"/>
        <w:rPr>
          <w:del w:id="7794" w:author="3.0" w:date="2014-08-28T16:03:00Z"/>
        </w:rPr>
      </w:pPr>
      <w:del w:id="7795" w:author="3.0" w:date="2014-08-28T16:03:00Z">
        <w:r w:rsidDel="004F1DFB">
          <w:delText>2127.</w:delText>
        </w:r>
        <w:r w:rsidDel="004F1DFB">
          <w:tab/>
          <w:delText>n_of_bits_in_DMI_o_msg (data flow, cel) =</w:delText>
        </w:r>
      </w:del>
    </w:p>
    <w:p w:rsidR="00E51198" w:rsidDel="004F1DFB" w:rsidRDefault="00E51198" w:rsidP="00E51198">
      <w:pPr>
        <w:pStyle w:val="ADANB"/>
        <w:rPr>
          <w:del w:id="7796" w:author="3.0" w:date="2014-08-28T16:03:00Z"/>
        </w:rPr>
      </w:pPr>
      <w:del w:id="7797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7798" w:author="3.0" w:date="2014-08-28T16:03:00Z"/>
        </w:rPr>
      </w:pPr>
      <w:del w:id="7799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7800" w:author="3.0" w:date="2014-08-28T16:03:00Z"/>
        </w:rPr>
      </w:pPr>
      <w:del w:id="7801" w:author="3.0" w:date="2014-08-28T16:03:00Z">
        <w:r w:rsidDel="004F1DFB">
          <w:delText>full_name    : N/A;</w:delText>
        </w:r>
      </w:del>
    </w:p>
    <w:p w:rsidR="00E51198" w:rsidDel="004F1DFB" w:rsidRDefault="00E51198" w:rsidP="00E51198">
      <w:pPr>
        <w:pStyle w:val="ADANB"/>
        <w:rPr>
          <w:del w:id="7802" w:author="3.0" w:date="2014-08-28T16:03:00Z"/>
        </w:rPr>
      </w:pPr>
      <w:del w:id="7803" w:author="3.0" w:date="2014-08-28T16:03:00Z">
        <w:r w:rsidDel="004F1DFB">
          <w:delText>rate         : N/A;</w:delText>
        </w:r>
      </w:del>
    </w:p>
    <w:p w:rsidR="00E51198" w:rsidDel="004F1DFB" w:rsidRDefault="00E51198" w:rsidP="00E51198">
      <w:pPr>
        <w:pStyle w:val="ADANB"/>
        <w:rPr>
          <w:del w:id="7804" w:author="3.0" w:date="2014-08-28T16:03:00Z"/>
        </w:rPr>
      </w:pPr>
      <w:del w:id="7805" w:author="3.0" w:date="2014-08-28T16:03:00Z">
        <w:r w:rsidDel="004F1DFB">
          <w:delText>range        : 1..12000;</w:delText>
        </w:r>
      </w:del>
    </w:p>
    <w:p w:rsidR="00E51198" w:rsidDel="004F1DFB" w:rsidRDefault="00E51198" w:rsidP="00E51198">
      <w:pPr>
        <w:pStyle w:val="ADANB"/>
        <w:rPr>
          <w:del w:id="7806" w:author="3.0" w:date="2014-08-28T16:03:00Z"/>
        </w:rPr>
      </w:pPr>
      <w:del w:id="7807" w:author="3.0" w:date="2014-08-28T16:03:00Z">
        <w:r w:rsidDel="004F1DFB">
          <w:delText>resolution   : 1;</w:delText>
        </w:r>
      </w:del>
    </w:p>
    <w:p w:rsidR="00E51198" w:rsidDel="004F1DFB" w:rsidRDefault="00E51198" w:rsidP="00E51198">
      <w:pPr>
        <w:pStyle w:val="ADANB"/>
        <w:rPr>
          <w:del w:id="7808" w:author="3.0" w:date="2014-08-28T16:03:00Z"/>
        </w:rPr>
      </w:pPr>
      <w:del w:id="7809" w:author="3.0" w:date="2014-08-28T16:03:00Z">
        <w:r w:rsidDel="004F1DFB">
          <w:delText>units        : N/A;</w:delText>
        </w:r>
      </w:del>
    </w:p>
    <w:p w:rsidR="00E51198" w:rsidDel="004F1DFB" w:rsidRDefault="00E51198" w:rsidP="00E51198">
      <w:pPr>
        <w:pStyle w:val="ADANB"/>
        <w:rPr>
          <w:del w:id="7810" w:author="3.0" w:date="2014-08-28T16:03:00Z"/>
        </w:rPr>
      </w:pPr>
      <w:del w:id="7811" w:author="3.0" w:date="2014-08-28T16:03:00Z">
        <w:r w:rsidDel="004F1DFB">
          <w:delText>value_names  : N/A;</w:delText>
        </w:r>
      </w:del>
    </w:p>
    <w:p w:rsidR="00E51198" w:rsidDel="004F1DFB" w:rsidRDefault="00E51198" w:rsidP="00E51198">
      <w:pPr>
        <w:pStyle w:val="ADANB"/>
        <w:rPr>
          <w:del w:id="7812" w:author="3.0" w:date="2014-08-28T16:03:00Z"/>
        </w:rPr>
      </w:pPr>
      <w:del w:id="7813" w:author="3.0" w:date="2014-08-28T16:03:00Z">
        <w:r w:rsidDel="004F1DFB">
          <w:delText>description  : number of bits in a DMI output message</w:delText>
        </w:r>
      </w:del>
    </w:p>
    <w:p w:rsidR="00E51198" w:rsidDel="004F1DFB" w:rsidRDefault="00E51198" w:rsidP="00E51198">
      <w:pPr>
        <w:pStyle w:val="ADANB"/>
        <w:rPr>
          <w:del w:id="7814" w:author="3.0" w:date="2014-08-28T16:03:00Z"/>
        </w:rPr>
      </w:pPr>
    </w:p>
    <w:p w:rsidR="00E51198" w:rsidDel="004F1DFB" w:rsidRDefault="00E51198" w:rsidP="00E51198">
      <w:pPr>
        <w:pStyle w:val="ADANB"/>
        <w:rPr>
          <w:del w:id="7815" w:author="3.0" w:date="2014-08-28T16:03:00Z"/>
        </w:rPr>
      </w:pPr>
    </w:p>
    <w:p w:rsidR="00E51198" w:rsidDel="004F1DFB" w:rsidRDefault="00E51198" w:rsidP="00E51198">
      <w:pPr>
        <w:pStyle w:val="ADANB"/>
        <w:rPr>
          <w:del w:id="7816" w:author="3.0" w:date="2014-08-28T16:03:00Z"/>
        </w:rPr>
      </w:pPr>
    </w:p>
    <w:p w:rsidR="00E51198" w:rsidDel="004F1DFB" w:rsidRDefault="00E51198" w:rsidP="00E51198">
      <w:pPr>
        <w:pStyle w:val="ADANB"/>
        <w:rPr>
          <w:del w:id="7817" w:author="3.0" w:date="2014-08-28T16:03:00Z"/>
        </w:rPr>
      </w:pPr>
      <w:del w:id="7818" w:author="3.0" w:date="2014-08-28T16:03:00Z">
        <w:r w:rsidDel="004F1DFB">
          <w:delText>3215.</w:delText>
        </w:r>
        <w:r w:rsidDel="004F1DFB">
          <w:tab/>
          <w:delText>STM_output_msgs_info (data flow) =</w:delText>
        </w:r>
      </w:del>
    </w:p>
    <w:p w:rsidR="00E51198" w:rsidDel="004F1DFB" w:rsidRDefault="00E51198" w:rsidP="00E51198">
      <w:pPr>
        <w:pStyle w:val="ADANB"/>
        <w:rPr>
          <w:del w:id="7819" w:author="3.0" w:date="2014-08-28T16:03:00Z"/>
        </w:rPr>
      </w:pPr>
      <w:del w:id="7820" w:author="3.0" w:date="2014-08-28T16:03:00Z">
        <w:r w:rsidDel="004F1DFB">
          <w:delText>max_n_of_STM_output_msgs{STM_output_msg_info</w:delText>
        </w:r>
      </w:del>
    </w:p>
    <w:p w:rsidR="00E51198" w:rsidDel="004F1DFB" w:rsidRDefault="00E51198" w:rsidP="00E51198">
      <w:pPr>
        <w:pStyle w:val="ADANB"/>
        <w:rPr>
          <w:del w:id="7821" w:author="3.0" w:date="2014-08-28T16:03:00Z"/>
        </w:rPr>
      </w:pPr>
      <w:del w:id="7822" w:author="3.0" w:date="2014-08-28T16:03:00Z">
        <w:r w:rsidDel="004F1DFB">
          <w:delText xml:space="preserve">                               }max_n_of_STM_output_msgs.</w:delText>
        </w:r>
      </w:del>
    </w:p>
    <w:p w:rsidR="00E51198" w:rsidDel="004F1DFB" w:rsidRDefault="00E51198" w:rsidP="00E51198">
      <w:pPr>
        <w:pStyle w:val="ADANB"/>
        <w:rPr>
          <w:del w:id="7823" w:author="3.0" w:date="2014-08-28T16:03:00Z"/>
        </w:rPr>
      </w:pPr>
    </w:p>
    <w:p w:rsidR="00E51198" w:rsidDel="004F1DFB" w:rsidRDefault="00E51198" w:rsidP="00E51198">
      <w:pPr>
        <w:pStyle w:val="ADANB"/>
        <w:rPr>
          <w:del w:id="7824" w:author="3.0" w:date="2014-08-28T16:03:00Z"/>
        </w:rPr>
      </w:pPr>
      <w:del w:id="7825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7826" w:author="3.0" w:date="2014-08-28T16:03:00Z"/>
        </w:rPr>
      </w:pPr>
      <w:del w:id="7827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7828" w:author="3.0" w:date="2014-08-28T16:03:00Z"/>
        </w:rPr>
      </w:pPr>
      <w:del w:id="7829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7830" w:author="3.0" w:date="2014-08-28T16:03:00Z"/>
        </w:rPr>
      </w:pPr>
      <w:del w:id="7831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7832" w:author="3.0" w:date="2014-08-28T16:03:00Z"/>
        </w:rPr>
      </w:pPr>
      <w:del w:id="7833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7834" w:author="3.0" w:date="2014-08-28T16:03:00Z"/>
        </w:rPr>
      </w:pPr>
      <w:del w:id="7835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7836" w:author="3.0" w:date="2014-08-28T16:03:00Z"/>
        </w:rPr>
      </w:pPr>
      <w:del w:id="7837" w:author="3.0" w:date="2014-08-28T16:03:00Z">
        <w:r w:rsidDel="004F1DFB">
          <w:delText>description  : STM output messages information</w:delText>
        </w:r>
      </w:del>
    </w:p>
    <w:p w:rsidR="00E51198" w:rsidDel="004F1DFB" w:rsidRDefault="00E51198" w:rsidP="00E51198">
      <w:pPr>
        <w:pStyle w:val="ADANB"/>
        <w:rPr>
          <w:del w:id="7838" w:author="3.0" w:date="2014-08-28T16:03:00Z"/>
        </w:rPr>
      </w:pPr>
    </w:p>
    <w:p w:rsidR="00E51198" w:rsidDel="004F1DFB" w:rsidRDefault="00E51198" w:rsidP="00E51198">
      <w:pPr>
        <w:pStyle w:val="ADANB"/>
        <w:rPr>
          <w:del w:id="7839" w:author="3.0" w:date="2014-08-28T16:03:00Z"/>
        </w:rPr>
      </w:pPr>
    </w:p>
    <w:p w:rsidR="00E51198" w:rsidDel="004F1DFB" w:rsidRDefault="00E51198" w:rsidP="00E51198">
      <w:pPr>
        <w:pStyle w:val="ADANB"/>
        <w:rPr>
          <w:del w:id="7840" w:author="3.0" w:date="2014-08-28T16:03:00Z"/>
        </w:rPr>
      </w:pPr>
    </w:p>
    <w:p w:rsidR="00E51198" w:rsidDel="004F1DFB" w:rsidRDefault="00E51198" w:rsidP="00E51198">
      <w:pPr>
        <w:pStyle w:val="ADANB"/>
        <w:rPr>
          <w:del w:id="7841" w:author="3.0" w:date="2014-08-28T16:03:00Z"/>
        </w:rPr>
      </w:pPr>
    </w:p>
    <w:p w:rsidR="00E51198" w:rsidDel="004F1DFB" w:rsidRDefault="00E51198" w:rsidP="00E51198">
      <w:pPr>
        <w:pStyle w:val="ADANB"/>
        <w:rPr>
          <w:del w:id="7842" w:author="3.0" w:date="2014-08-28T16:03:00Z"/>
        </w:rPr>
      </w:pPr>
    </w:p>
    <w:p w:rsidR="00E51198" w:rsidDel="004F1DFB" w:rsidRDefault="00E51198" w:rsidP="00E51198">
      <w:pPr>
        <w:pStyle w:val="ADANB"/>
        <w:rPr>
          <w:del w:id="7843" w:author="3.0" w:date="2014-08-28T16:03:00Z"/>
        </w:rPr>
      </w:pPr>
      <w:del w:id="7844" w:author="3.0" w:date="2014-08-28T16:03:00Z">
        <w:r w:rsidDel="004F1DFB">
          <w:delText>1940.</w:delText>
        </w:r>
        <w:r w:rsidDel="004F1DFB">
          <w:tab/>
          <w:delText>max_n_of_STM_output_msgs (data flow, pel) =</w:delText>
        </w:r>
      </w:del>
    </w:p>
    <w:p w:rsidR="00E51198" w:rsidDel="004F1DFB" w:rsidRDefault="00E51198" w:rsidP="00E51198">
      <w:pPr>
        <w:pStyle w:val="ADANB"/>
        <w:rPr>
          <w:del w:id="7845" w:author="3.0" w:date="2014-08-28T16:03:00Z"/>
        </w:rPr>
      </w:pPr>
      <w:del w:id="7846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7847" w:author="3.0" w:date="2014-08-28T16:03:00Z"/>
        </w:rPr>
      </w:pPr>
    </w:p>
    <w:p w:rsidR="00E51198" w:rsidDel="004F1DFB" w:rsidRDefault="00E51198" w:rsidP="00E51198">
      <w:pPr>
        <w:pStyle w:val="ADANB"/>
        <w:rPr>
          <w:del w:id="7848" w:author="3.0" w:date="2014-08-28T16:03:00Z"/>
        </w:rPr>
      </w:pPr>
      <w:del w:id="7849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7850" w:author="3.0" w:date="2014-08-28T16:03:00Z"/>
        </w:rPr>
      </w:pPr>
      <w:del w:id="7851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7852" w:author="3.0" w:date="2014-08-28T16:03:00Z"/>
        </w:rPr>
      </w:pPr>
      <w:del w:id="7853" w:author="3.0" w:date="2014-08-28T16:03:00Z">
        <w:r w:rsidDel="004F1DFB">
          <w:delText xml:space="preserve">range        : 24..24  </w:delText>
        </w:r>
      </w:del>
    </w:p>
    <w:p w:rsidR="00E51198" w:rsidDel="004F1DFB" w:rsidRDefault="00E51198" w:rsidP="00E51198">
      <w:pPr>
        <w:pStyle w:val="ADANB"/>
        <w:rPr>
          <w:del w:id="7854" w:author="3.0" w:date="2014-08-28T16:03:00Z"/>
        </w:rPr>
      </w:pPr>
      <w:del w:id="7855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7856" w:author="3.0" w:date="2014-08-28T16:03:00Z"/>
        </w:rPr>
      </w:pPr>
      <w:del w:id="7857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7858" w:author="3.0" w:date="2014-08-28T16:03:00Z"/>
        </w:rPr>
      </w:pPr>
      <w:del w:id="7859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7860" w:author="3.0" w:date="2014-08-28T16:03:00Z"/>
        </w:rPr>
      </w:pPr>
      <w:del w:id="7861" w:author="3.0" w:date="2014-08-28T16:03:00Z">
        <w:r w:rsidDel="004F1DFB">
          <w:delText>description  : maximum number of output STM messages.</w:delText>
        </w:r>
      </w:del>
    </w:p>
    <w:p w:rsidR="00E51198" w:rsidDel="004F1DFB" w:rsidRDefault="00E51198" w:rsidP="00E51198">
      <w:pPr>
        <w:pStyle w:val="ADANB"/>
        <w:rPr>
          <w:del w:id="7862" w:author="3.0" w:date="2014-08-28T16:03:00Z"/>
        </w:rPr>
      </w:pPr>
    </w:p>
    <w:p w:rsidR="00E51198" w:rsidDel="004F1DFB" w:rsidRDefault="00E51198" w:rsidP="00E51198">
      <w:pPr>
        <w:pStyle w:val="ADANB"/>
        <w:rPr>
          <w:del w:id="7863" w:author="3.0" w:date="2014-08-28T16:03:00Z"/>
        </w:rPr>
      </w:pPr>
    </w:p>
    <w:p w:rsidR="00E51198" w:rsidDel="004F1DFB" w:rsidRDefault="00E51198" w:rsidP="00E51198">
      <w:pPr>
        <w:pStyle w:val="ADANB"/>
        <w:rPr>
          <w:del w:id="7864" w:author="3.0" w:date="2014-08-28T16:03:00Z"/>
        </w:rPr>
      </w:pPr>
      <w:del w:id="7865" w:author="3.0" w:date="2014-08-28T16:03:00Z">
        <w:r w:rsidDel="004F1DFB">
          <w:delText>3213.</w:delText>
        </w:r>
        <w:r w:rsidDel="004F1DFB">
          <w:tab/>
          <w:delText>STM_output_msg_info (data flow) =</w:delText>
        </w:r>
      </w:del>
    </w:p>
    <w:p w:rsidR="00E51198" w:rsidDel="004F1DFB" w:rsidRDefault="00E51198" w:rsidP="00E51198">
      <w:pPr>
        <w:pStyle w:val="ADANB"/>
        <w:rPr>
          <w:del w:id="7866" w:author="3.0" w:date="2014-08-28T16:03:00Z"/>
        </w:rPr>
      </w:pPr>
      <w:del w:id="7867" w:author="3.0" w:date="2014-08-28T16:03:00Z">
        <w:r w:rsidDel="004F1DFB">
          <w:delText>is_present</w:delText>
        </w:r>
      </w:del>
    </w:p>
    <w:p w:rsidR="00E51198" w:rsidDel="004F1DFB" w:rsidRDefault="00E51198" w:rsidP="00E51198">
      <w:pPr>
        <w:pStyle w:val="ADANB"/>
        <w:rPr>
          <w:del w:id="7868" w:author="3.0" w:date="2014-08-28T16:03:00Z"/>
        </w:rPr>
      </w:pPr>
      <w:del w:id="7869" w:author="3.0" w:date="2014-08-28T16:03:00Z">
        <w:r w:rsidDel="004F1DFB">
          <w:delText>+nid_STM</w:delText>
        </w:r>
      </w:del>
    </w:p>
    <w:p w:rsidR="00E51198" w:rsidDel="004F1DFB" w:rsidRDefault="00E51198" w:rsidP="00E51198">
      <w:pPr>
        <w:pStyle w:val="ADANB"/>
        <w:rPr>
          <w:del w:id="7870" w:author="3.0" w:date="2014-08-28T16:03:00Z"/>
        </w:rPr>
      </w:pPr>
      <w:del w:id="7871" w:author="3.0" w:date="2014-08-28T16:03:00Z">
        <w:r w:rsidDel="004F1DFB">
          <w:delText>+coded_STM_output_msg.</w:delText>
        </w:r>
      </w:del>
    </w:p>
    <w:p w:rsidR="00E51198" w:rsidDel="004F1DFB" w:rsidRDefault="00E51198" w:rsidP="00E51198">
      <w:pPr>
        <w:pStyle w:val="ADANB"/>
        <w:rPr>
          <w:del w:id="7872" w:author="3.0" w:date="2014-08-28T16:03:00Z"/>
        </w:rPr>
      </w:pPr>
    </w:p>
    <w:p w:rsidR="00E51198" w:rsidDel="004F1DFB" w:rsidRDefault="00E51198" w:rsidP="00E51198">
      <w:pPr>
        <w:pStyle w:val="ADANB"/>
        <w:rPr>
          <w:del w:id="7873" w:author="3.0" w:date="2014-08-28T16:03:00Z"/>
        </w:rPr>
      </w:pPr>
      <w:del w:id="7874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7875" w:author="3.0" w:date="2014-08-28T16:03:00Z"/>
        </w:rPr>
      </w:pPr>
      <w:del w:id="7876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7877" w:author="3.0" w:date="2014-08-28T16:03:00Z"/>
        </w:rPr>
      </w:pPr>
      <w:del w:id="7878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7879" w:author="3.0" w:date="2014-08-28T16:03:00Z"/>
        </w:rPr>
      </w:pPr>
      <w:del w:id="7880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7881" w:author="3.0" w:date="2014-08-28T16:03:00Z"/>
        </w:rPr>
      </w:pPr>
      <w:del w:id="7882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7883" w:author="3.0" w:date="2014-08-28T16:03:00Z"/>
        </w:rPr>
      </w:pPr>
      <w:del w:id="7884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7885" w:author="3.0" w:date="2014-08-28T16:03:00Z"/>
        </w:rPr>
      </w:pPr>
      <w:del w:id="7886" w:author="3.0" w:date="2014-08-28T16:03:00Z">
        <w:r w:rsidDel="004F1DFB">
          <w:delText xml:space="preserve">description  : STM output message information. </w:delText>
        </w:r>
      </w:del>
    </w:p>
    <w:p w:rsidR="00E51198" w:rsidDel="004F1DFB" w:rsidRDefault="00E51198" w:rsidP="00E51198">
      <w:pPr>
        <w:pStyle w:val="ADANB"/>
        <w:rPr>
          <w:del w:id="7887" w:author="3.0" w:date="2014-08-28T16:03:00Z"/>
        </w:rPr>
      </w:pPr>
    </w:p>
    <w:p w:rsidR="00E51198" w:rsidDel="004F1DFB" w:rsidRDefault="00E51198" w:rsidP="00E51198">
      <w:pPr>
        <w:pStyle w:val="ADANB"/>
        <w:rPr>
          <w:del w:id="7888" w:author="3.0" w:date="2014-08-28T16:03:00Z"/>
        </w:rPr>
      </w:pPr>
    </w:p>
    <w:p w:rsidR="00E51198" w:rsidDel="004F1DFB" w:rsidRDefault="00E51198" w:rsidP="00E51198">
      <w:pPr>
        <w:pStyle w:val="ADANB"/>
        <w:rPr>
          <w:del w:id="7889" w:author="3.0" w:date="2014-08-28T16:03:00Z"/>
        </w:rPr>
      </w:pPr>
      <w:del w:id="7890" w:author="3.0" w:date="2014-08-28T16:03:00Z">
        <w:r w:rsidDel="004F1DFB">
          <w:delText>642.</w:delText>
        </w:r>
        <w:r w:rsidDel="004F1DFB">
          <w:tab/>
          <w:delText>coded_STM_output_msg (data flow) =</w:delText>
        </w:r>
      </w:del>
    </w:p>
    <w:p w:rsidR="00E51198" w:rsidDel="004F1DFB" w:rsidRDefault="00E51198" w:rsidP="00E51198">
      <w:pPr>
        <w:pStyle w:val="ADANB"/>
        <w:rPr>
          <w:del w:id="7891" w:author="3.0" w:date="2014-08-28T16:03:00Z"/>
        </w:rPr>
      </w:pPr>
      <w:del w:id="7892" w:author="3.0" w:date="2014-08-28T16:03:00Z">
        <w:r w:rsidDel="004F1DFB">
          <w:delText>n_of_bits_in_STM_o_msg{bit}n_of_bits_in_STM_o_msg</w:delText>
        </w:r>
      </w:del>
    </w:p>
    <w:p w:rsidR="00E51198" w:rsidDel="004F1DFB" w:rsidRDefault="00E51198" w:rsidP="00E51198">
      <w:pPr>
        <w:pStyle w:val="ADANB"/>
        <w:rPr>
          <w:del w:id="7893" w:author="3.0" w:date="2014-08-28T16:03:00Z"/>
        </w:rPr>
      </w:pPr>
      <w:del w:id="7894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7895" w:author="3.0" w:date="2014-08-28T16:03:00Z"/>
        </w:rPr>
      </w:pPr>
      <w:del w:id="7896" w:author="3.0" w:date="2014-08-28T16:03:00Z">
        <w:r w:rsidDel="004F1DFB">
          <w:delText>full_name    : N/A;</w:delText>
        </w:r>
      </w:del>
    </w:p>
    <w:p w:rsidR="00E51198" w:rsidDel="004F1DFB" w:rsidRDefault="00E51198" w:rsidP="00E51198">
      <w:pPr>
        <w:pStyle w:val="ADANB"/>
        <w:rPr>
          <w:del w:id="7897" w:author="3.0" w:date="2014-08-28T16:03:00Z"/>
        </w:rPr>
      </w:pPr>
      <w:del w:id="7898" w:author="3.0" w:date="2014-08-28T16:03:00Z">
        <w:r w:rsidDel="004F1DFB">
          <w:delText>rate         : N/A;</w:delText>
        </w:r>
      </w:del>
    </w:p>
    <w:p w:rsidR="00E51198" w:rsidDel="004F1DFB" w:rsidRDefault="00E51198" w:rsidP="00E51198">
      <w:pPr>
        <w:pStyle w:val="ADANB"/>
        <w:rPr>
          <w:del w:id="7899" w:author="3.0" w:date="2014-08-28T16:03:00Z"/>
        </w:rPr>
      </w:pPr>
      <w:del w:id="7900" w:author="3.0" w:date="2014-08-28T16:03:00Z">
        <w:r w:rsidDel="004F1DFB">
          <w:delText>range        : N/A;</w:delText>
        </w:r>
      </w:del>
    </w:p>
    <w:p w:rsidR="00E51198" w:rsidDel="004F1DFB" w:rsidRDefault="00E51198" w:rsidP="00E51198">
      <w:pPr>
        <w:pStyle w:val="ADANB"/>
        <w:rPr>
          <w:del w:id="7901" w:author="3.0" w:date="2014-08-28T16:03:00Z"/>
        </w:rPr>
      </w:pPr>
      <w:del w:id="7902" w:author="3.0" w:date="2014-08-28T16:03:00Z">
        <w:r w:rsidDel="004F1DFB">
          <w:delText>resolution   : N/A;</w:delText>
        </w:r>
      </w:del>
    </w:p>
    <w:p w:rsidR="00E51198" w:rsidDel="004F1DFB" w:rsidRDefault="00E51198" w:rsidP="00E51198">
      <w:pPr>
        <w:pStyle w:val="ADANB"/>
        <w:rPr>
          <w:del w:id="7903" w:author="3.0" w:date="2014-08-28T16:03:00Z"/>
        </w:rPr>
      </w:pPr>
      <w:del w:id="7904" w:author="3.0" w:date="2014-08-28T16:03:00Z">
        <w:r w:rsidDel="004F1DFB">
          <w:delText>units        : N/A;</w:delText>
        </w:r>
      </w:del>
    </w:p>
    <w:p w:rsidR="00E51198" w:rsidDel="004F1DFB" w:rsidRDefault="00E51198" w:rsidP="00E51198">
      <w:pPr>
        <w:pStyle w:val="ADANB"/>
        <w:rPr>
          <w:del w:id="7905" w:author="3.0" w:date="2014-08-28T16:03:00Z"/>
        </w:rPr>
      </w:pPr>
      <w:del w:id="7906" w:author="3.0" w:date="2014-08-28T16:03:00Z">
        <w:r w:rsidDel="004F1DFB">
          <w:delText>value_names  : N/A;</w:delText>
        </w:r>
      </w:del>
    </w:p>
    <w:p w:rsidR="00E51198" w:rsidDel="004F1DFB" w:rsidRDefault="00E51198" w:rsidP="00E51198">
      <w:pPr>
        <w:pStyle w:val="ADANB"/>
        <w:rPr>
          <w:del w:id="7907" w:author="3.0" w:date="2014-08-28T16:03:00Z"/>
        </w:rPr>
      </w:pPr>
      <w:del w:id="7908" w:author="3.0" w:date="2014-08-28T16:03:00Z">
        <w:r w:rsidDel="004F1DFB">
          <w:delText>description  : coded STM output message;</w:delText>
        </w:r>
      </w:del>
    </w:p>
    <w:p w:rsidR="00E51198" w:rsidDel="004F1DFB" w:rsidRDefault="00E51198" w:rsidP="00E51198">
      <w:pPr>
        <w:pStyle w:val="ADANB"/>
        <w:rPr>
          <w:del w:id="7909" w:author="3.0" w:date="2014-08-28T16:03:00Z"/>
        </w:rPr>
      </w:pPr>
    </w:p>
    <w:p w:rsidR="00E51198" w:rsidDel="004F1DFB" w:rsidRDefault="00E51198" w:rsidP="00E51198">
      <w:pPr>
        <w:pStyle w:val="ADANB"/>
        <w:rPr>
          <w:del w:id="7910" w:author="3.0" w:date="2014-08-28T16:03:00Z"/>
        </w:rPr>
      </w:pPr>
    </w:p>
    <w:p w:rsidR="00E51198" w:rsidDel="004F1DFB" w:rsidRDefault="00E51198" w:rsidP="00E51198">
      <w:pPr>
        <w:pStyle w:val="ADANB"/>
        <w:rPr>
          <w:del w:id="7911" w:author="3.0" w:date="2014-08-28T16:03:00Z"/>
        </w:rPr>
      </w:pPr>
      <w:del w:id="7912" w:author="3.0" w:date="2014-08-28T16:03:00Z">
        <w:r w:rsidDel="004F1DFB">
          <w:delText>2138.</w:delText>
        </w:r>
        <w:r w:rsidDel="004F1DFB">
          <w:tab/>
          <w:delText>n_of_bits_in_STM_o_msg (data flow, cel) =</w:delText>
        </w:r>
      </w:del>
    </w:p>
    <w:p w:rsidR="00E51198" w:rsidDel="004F1DFB" w:rsidRDefault="00E51198" w:rsidP="00E51198">
      <w:pPr>
        <w:pStyle w:val="ADANB"/>
        <w:rPr>
          <w:del w:id="7913" w:author="3.0" w:date="2014-08-28T16:03:00Z"/>
        </w:rPr>
      </w:pPr>
      <w:del w:id="7914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7915" w:author="3.0" w:date="2014-08-28T16:03:00Z"/>
        </w:rPr>
      </w:pPr>
    </w:p>
    <w:p w:rsidR="00E51198" w:rsidDel="004F1DFB" w:rsidRDefault="00E51198" w:rsidP="00E51198">
      <w:pPr>
        <w:pStyle w:val="ADANB"/>
        <w:rPr>
          <w:del w:id="7916" w:author="3.0" w:date="2014-08-28T16:03:00Z"/>
        </w:rPr>
      </w:pPr>
      <w:del w:id="7917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7918" w:author="3.0" w:date="2014-08-28T16:03:00Z"/>
        </w:rPr>
      </w:pPr>
      <w:del w:id="7919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7920" w:author="3.0" w:date="2014-08-28T16:03:00Z"/>
        </w:rPr>
      </w:pPr>
      <w:del w:id="7921" w:author="3.0" w:date="2014-08-28T16:03:00Z">
        <w:r w:rsidDel="004F1DFB">
          <w:delText xml:space="preserve">range        : 0..1856  </w:delText>
        </w:r>
      </w:del>
    </w:p>
    <w:p w:rsidR="00E51198" w:rsidDel="004F1DFB" w:rsidRDefault="00E51198" w:rsidP="00E51198">
      <w:pPr>
        <w:pStyle w:val="ADANB"/>
        <w:rPr>
          <w:del w:id="7922" w:author="3.0" w:date="2014-08-28T16:03:00Z"/>
        </w:rPr>
      </w:pPr>
      <w:del w:id="7923" w:author="3.0" w:date="2014-08-28T16:03:00Z">
        <w:r w:rsidDel="004F1DFB">
          <w:delText xml:space="preserve">resolution   : 1   </w:delText>
        </w:r>
      </w:del>
    </w:p>
    <w:p w:rsidR="00E51198" w:rsidDel="004F1DFB" w:rsidRDefault="00E51198" w:rsidP="00E51198">
      <w:pPr>
        <w:pStyle w:val="ADANB"/>
        <w:rPr>
          <w:del w:id="7924" w:author="3.0" w:date="2014-08-28T16:03:00Z"/>
        </w:rPr>
      </w:pPr>
      <w:del w:id="7925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7926" w:author="3.0" w:date="2014-08-28T16:03:00Z"/>
        </w:rPr>
      </w:pPr>
      <w:del w:id="7927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7928" w:author="3.0" w:date="2014-08-28T16:03:00Z"/>
        </w:rPr>
      </w:pPr>
      <w:del w:id="7929" w:author="3.0" w:date="2014-08-28T16:03:00Z">
        <w:r w:rsidDel="004F1DFB">
          <w:delText>description  : number of bits in the STM output message.</w:delText>
        </w:r>
      </w:del>
    </w:p>
    <w:p w:rsidR="00E51198" w:rsidDel="004F1DFB" w:rsidRDefault="00E51198" w:rsidP="00E51198">
      <w:pPr>
        <w:pStyle w:val="ADANB"/>
        <w:rPr>
          <w:del w:id="7930" w:author="3.0" w:date="2014-08-28T16:03:00Z"/>
        </w:rPr>
      </w:pPr>
    </w:p>
    <w:p w:rsidR="00E51198" w:rsidDel="004F1DFB" w:rsidRDefault="00E51198" w:rsidP="00E51198">
      <w:pPr>
        <w:pStyle w:val="ADANB"/>
        <w:rPr>
          <w:del w:id="7931" w:author="3.0" w:date="2014-08-28T16:03:00Z"/>
        </w:rPr>
      </w:pPr>
    </w:p>
    <w:p w:rsidR="00E51198" w:rsidDel="004F1DFB" w:rsidRDefault="00E51198" w:rsidP="00E51198">
      <w:pPr>
        <w:pStyle w:val="ADANB"/>
        <w:rPr>
          <w:del w:id="7932" w:author="3.0" w:date="2014-08-28T16:03:00Z"/>
        </w:rPr>
      </w:pPr>
      <w:del w:id="7933" w:author="3.0" w:date="2014-08-28T16:03:00Z">
        <w:r w:rsidDel="004F1DFB">
          <w:delText>1606.</w:delText>
        </w:r>
        <w:r w:rsidDel="004F1DFB">
          <w:tab/>
          <w:delText>JRU_output_msgs_info (data flow) =</w:delText>
        </w:r>
      </w:del>
    </w:p>
    <w:p w:rsidR="00E51198" w:rsidDel="004F1DFB" w:rsidRDefault="00E51198" w:rsidP="00E51198">
      <w:pPr>
        <w:pStyle w:val="ADANB"/>
        <w:rPr>
          <w:del w:id="7934" w:author="3.0" w:date="2014-08-28T16:03:00Z"/>
        </w:rPr>
      </w:pPr>
      <w:del w:id="7935" w:author="3.0" w:date="2014-08-28T16:03:00Z">
        <w:r w:rsidDel="004F1DFB">
          <w:delText>max_n_of_JRU_output_msgs{JRU_output_msg_info</w:delText>
        </w:r>
      </w:del>
    </w:p>
    <w:p w:rsidR="00E51198" w:rsidDel="004F1DFB" w:rsidRDefault="00E51198" w:rsidP="00E51198">
      <w:pPr>
        <w:pStyle w:val="ADANB"/>
        <w:rPr>
          <w:del w:id="7936" w:author="3.0" w:date="2014-08-28T16:03:00Z"/>
        </w:rPr>
      </w:pPr>
      <w:del w:id="7937" w:author="3.0" w:date="2014-08-28T16:03:00Z">
        <w:r w:rsidDel="004F1DFB">
          <w:delText xml:space="preserve">                               }max_n_of_JRU_output_msgs.</w:delText>
        </w:r>
      </w:del>
    </w:p>
    <w:p w:rsidR="00E51198" w:rsidDel="004F1DFB" w:rsidRDefault="00E51198" w:rsidP="00E51198">
      <w:pPr>
        <w:pStyle w:val="ADANB"/>
        <w:rPr>
          <w:del w:id="7938" w:author="3.0" w:date="2014-08-28T16:03:00Z"/>
        </w:rPr>
      </w:pPr>
    </w:p>
    <w:p w:rsidR="00E51198" w:rsidDel="004F1DFB" w:rsidRDefault="00E51198" w:rsidP="00E51198">
      <w:pPr>
        <w:pStyle w:val="ADANB"/>
        <w:rPr>
          <w:del w:id="7939" w:author="3.0" w:date="2014-08-28T16:03:00Z"/>
        </w:rPr>
      </w:pPr>
      <w:del w:id="7940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7941" w:author="3.0" w:date="2014-08-28T16:03:00Z"/>
        </w:rPr>
      </w:pPr>
      <w:del w:id="7942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7943" w:author="3.0" w:date="2014-08-28T16:03:00Z"/>
        </w:rPr>
      </w:pPr>
      <w:del w:id="7944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7945" w:author="3.0" w:date="2014-08-28T16:03:00Z"/>
        </w:rPr>
      </w:pPr>
      <w:del w:id="7946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7947" w:author="3.0" w:date="2014-08-28T16:03:00Z"/>
        </w:rPr>
      </w:pPr>
      <w:del w:id="7948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7949" w:author="3.0" w:date="2014-08-28T16:03:00Z"/>
        </w:rPr>
      </w:pPr>
      <w:del w:id="7950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7951" w:author="3.0" w:date="2014-08-28T16:03:00Z"/>
        </w:rPr>
      </w:pPr>
      <w:del w:id="7952" w:author="3.0" w:date="2014-08-28T16:03:00Z">
        <w:r w:rsidDel="004F1DFB">
          <w:delText>description  : JRU output messages information</w:delText>
        </w:r>
      </w:del>
    </w:p>
    <w:p w:rsidR="00E51198" w:rsidDel="004F1DFB" w:rsidRDefault="00E51198" w:rsidP="00E51198">
      <w:pPr>
        <w:pStyle w:val="ADANB"/>
        <w:rPr>
          <w:del w:id="7953" w:author="3.0" w:date="2014-08-28T16:03:00Z"/>
        </w:rPr>
      </w:pPr>
    </w:p>
    <w:p w:rsidR="00E51198" w:rsidDel="004F1DFB" w:rsidRDefault="00E51198" w:rsidP="00E51198">
      <w:pPr>
        <w:pStyle w:val="ADANB"/>
        <w:rPr>
          <w:del w:id="7954" w:author="3.0" w:date="2014-08-28T16:03:00Z"/>
        </w:rPr>
      </w:pPr>
    </w:p>
    <w:p w:rsidR="00E51198" w:rsidDel="004F1DFB" w:rsidRDefault="00E51198" w:rsidP="00E51198">
      <w:pPr>
        <w:pStyle w:val="ADANB"/>
        <w:rPr>
          <w:del w:id="7955" w:author="3.0" w:date="2014-08-28T16:03:00Z"/>
        </w:rPr>
      </w:pPr>
    </w:p>
    <w:p w:rsidR="00E51198" w:rsidDel="004F1DFB" w:rsidRDefault="00E51198" w:rsidP="00E51198">
      <w:pPr>
        <w:pStyle w:val="ADANB"/>
        <w:rPr>
          <w:del w:id="7956" w:author="3.0" w:date="2014-08-28T16:03:00Z"/>
        </w:rPr>
      </w:pPr>
    </w:p>
    <w:p w:rsidR="00E51198" w:rsidDel="004F1DFB" w:rsidRDefault="00E51198" w:rsidP="00E51198">
      <w:pPr>
        <w:pStyle w:val="ADANB"/>
        <w:rPr>
          <w:del w:id="7957" w:author="3.0" w:date="2014-08-28T16:03:00Z"/>
        </w:rPr>
      </w:pPr>
    </w:p>
    <w:p w:rsidR="00E51198" w:rsidDel="004F1DFB" w:rsidRDefault="00E51198" w:rsidP="00E51198">
      <w:pPr>
        <w:pStyle w:val="ADANB"/>
        <w:rPr>
          <w:del w:id="7958" w:author="3.0" w:date="2014-08-28T16:03:00Z"/>
        </w:rPr>
      </w:pPr>
      <w:del w:id="7959" w:author="3.0" w:date="2014-08-28T16:03:00Z">
        <w:r w:rsidDel="004F1DFB">
          <w:delText>1927.</w:delText>
        </w:r>
        <w:r w:rsidDel="004F1DFB">
          <w:tab/>
          <w:delText>max_n_of_JRU_output_msgs (data flow, pel) =</w:delText>
        </w:r>
      </w:del>
    </w:p>
    <w:p w:rsidR="00E51198" w:rsidDel="004F1DFB" w:rsidRDefault="00E51198" w:rsidP="00E51198">
      <w:pPr>
        <w:pStyle w:val="ADANB"/>
        <w:rPr>
          <w:del w:id="7960" w:author="3.0" w:date="2014-08-28T16:03:00Z"/>
        </w:rPr>
      </w:pPr>
      <w:del w:id="7961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7962" w:author="3.0" w:date="2014-08-28T16:03:00Z"/>
        </w:rPr>
      </w:pPr>
    </w:p>
    <w:p w:rsidR="00E51198" w:rsidDel="004F1DFB" w:rsidRDefault="00E51198" w:rsidP="00E51198">
      <w:pPr>
        <w:pStyle w:val="ADANB"/>
        <w:rPr>
          <w:del w:id="7963" w:author="3.0" w:date="2014-08-28T16:03:00Z"/>
        </w:rPr>
      </w:pPr>
      <w:del w:id="7964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7965" w:author="3.0" w:date="2014-08-28T16:03:00Z"/>
        </w:rPr>
      </w:pPr>
      <w:del w:id="7966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7967" w:author="3.0" w:date="2014-08-28T16:03:00Z"/>
        </w:rPr>
      </w:pPr>
      <w:del w:id="7968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7969" w:author="3.0" w:date="2014-08-28T16:03:00Z"/>
        </w:rPr>
      </w:pPr>
      <w:del w:id="7970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7971" w:author="3.0" w:date="2014-08-28T16:03:00Z"/>
        </w:rPr>
      </w:pPr>
      <w:del w:id="7972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7973" w:author="3.0" w:date="2014-08-28T16:03:00Z"/>
        </w:rPr>
      </w:pPr>
      <w:del w:id="7974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7975" w:author="3.0" w:date="2014-08-28T16:03:00Z"/>
        </w:rPr>
      </w:pPr>
      <w:del w:id="7976" w:author="3.0" w:date="2014-08-28T16:03:00Z">
        <w:r w:rsidDel="004F1DFB">
          <w:delText xml:space="preserve">description  : maximum number of JRU output messages. </w:delText>
        </w:r>
      </w:del>
    </w:p>
    <w:p w:rsidR="00E51198" w:rsidDel="004F1DFB" w:rsidRDefault="00E51198" w:rsidP="00E51198">
      <w:pPr>
        <w:pStyle w:val="ADANB"/>
        <w:rPr>
          <w:del w:id="7977" w:author="3.0" w:date="2014-08-28T16:03:00Z"/>
        </w:rPr>
      </w:pPr>
      <w:del w:id="7978" w:author="3.0" w:date="2014-08-28T16:03:00Z">
        <w:r w:rsidDel="004F1DFB">
          <w:delText>This number is equal to 11.</w:delText>
        </w:r>
      </w:del>
    </w:p>
    <w:p w:rsidR="00E51198" w:rsidDel="004F1DFB" w:rsidRDefault="00E51198" w:rsidP="00E51198">
      <w:pPr>
        <w:pStyle w:val="ADANB"/>
        <w:rPr>
          <w:del w:id="7979" w:author="3.0" w:date="2014-08-28T16:03:00Z"/>
        </w:rPr>
      </w:pPr>
    </w:p>
    <w:p w:rsidR="00E51198" w:rsidDel="004F1DFB" w:rsidRDefault="00E51198" w:rsidP="00E51198">
      <w:pPr>
        <w:pStyle w:val="ADANB"/>
        <w:rPr>
          <w:del w:id="7980" w:author="3.0" w:date="2014-08-28T16:03:00Z"/>
        </w:rPr>
      </w:pPr>
    </w:p>
    <w:p w:rsidR="00E51198" w:rsidDel="004F1DFB" w:rsidRDefault="00E51198" w:rsidP="00E51198">
      <w:pPr>
        <w:pStyle w:val="ADANB"/>
        <w:rPr>
          <w:del w:id="7981" w:author="3.0" w:date="2014-08-28T16:03:00Z"/>
        </w:rPr>
      </w:pPr>
    </w:p>
    <w:p w:rsidR="00E51198" w:rsidDel="004F1DFB" w:rsidRDefault="00E51198" w:rsidP="00E51198">
      <w:pPr>
        <w:pStyle w:val="ADANB"/>
        <w:rPr>
          <w:del w:id="7982" w:author="3.0" w:date="2014-08-28T16:03:00Z"/>
        </w:rPr>
      </w:pPr>
      <w:del w:id="7983" w:author="3.0" w:date="2014-08-28T16:03:00Z">
        <w:r w:rsidDel="004F1DFB">
          <w:delText>1605.</w:delText>
        </w:r>
        <w:r w:rsidDel="004F1DFB">
          <w:tab/>
          <w:delText>JRU_output_msg_info (data flow) =</w:delText>
        </w:r>
      </w:del>
    </w:p>
    <w:p w:rsidR="00E51198" w:rsidDel="004F1DFB" w:rsidRDefault="00E51198" w:rsidP="00E51198">
      <w:pPr>
        <w:pStyle w:val="ADANB"/>
        <w:rPr>
          <w:del w:id="7984" w:author="3.0" w:date="2014-08-28T16:03:00Z"/>
        </w:rPr>
      </w:pPr>
      <w:del w:id="7985" w:author="3.0" w:date="2014-08-28T16:03:00Z">
        <w:r w:rsidDel="004F1DFB">
          <w:delText>is_present</w:delText>
        </w:r>
      </w:del>
    </w:p>
    <w:p w:rsidR="00E51198" w:rsidDel="004F1DFB" w:rsidRDefault="00E51198" w:rsidP="00E51198">
      <w:pPr>
        <w:pStyle w:val="ADANB"/>
        <w:rPr>
          <w:del w:id="7986" w:author="3.0" w:date="2014-08-28T16:03:00Z"/>
        </w:rPr>
      </w:pPr>
      <w:del w:id="7987" w:author="3.0" w:date="2014-08-28T16:03:00Z">
        <w:r w:rsidDel="004F1DFB">
          <w:delText>+coded_JRU_output_msg.</w:delText>
        </w:r>
      </w:del>
    </w:p>
    <w:p w:rsidR="00E51198" w:rsidDel="004F1DFB" w:rsidRDefault="00E51198" w:rsidP="00E51198">
      <w:pPr>
        <w:pStyle w:val="ADANB"/>
        <w:rPr>
          <w:del w:id="7988" w:author="3.0" w:date="2014-08-28T16:03:00Z"/>
        </w:rPr>
      </w:pPr>
    </w:p>
    <w:p w:rsidR="00E51198" w:rsidDel="004F1DFB" w:rsidRDefault="00E51198" w:rsidP="00E51198">
      <w:pPr>
        <w:pStyle w:val="ADANB"/>
        <w:rPr>
          <w:del w:id="7989" w:author="3.0" w:date="2014-08-28T16:03:00Z"/>
        </w:rPr>
      </w:pPr>
      <w:del w:id="7990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7991" w:author="3.0" w:date="2014-08-28T16:03:00Z"/>
        </w:rPr>
      </w:pPr>
      <w:del w:id="7992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7993" w:author="3.0" w:date="2014-08-28T16:03:00Z"/>
        </w:rPr>
      </w:pPr>
      <w:del w:id="7994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7995" w:author="3.0" w:date="2014-08-28T16:03:00Z"/>
        </w:rPr>
      </w:pPr>
      <w:del w:id="7996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7997" w:author="3.0" w:date="2014-08-28T16:03:00Z"/>
        </w:rPr>
      </w:pPr>
      <w:del w:id="7998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7999" w:author="3.0" w:date="2014-08-28T16:03:00Z"/>
        </w:rPr>
      </w:pPr>
      <w:del w:id="8000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8001" w:author="3.0" w:date="2014-08-28T16:03:00Z"/>
        </w:rPr>
      </w:pPr>
      <w:del w:id="8002" w:author="3.0" w:date="2014-08-28T16:03:00Z">
        <w:r w:rsidDel="004F1DFB">
          <w:delText>description  : JRU output message information</w:delText>
        </w:r>
      </w:del>
    </w:p>
    <w:p w:rsidR="00E51198" w:rsidDel="004F1DFB" w:rsidRDefault="00E51198" w:rsidP="00E51198">
      <w:pPr>
        <w:pStyle w:val="ADANB"/>
        <w:rPr>
          <w:del w:id="8003" w:author="3.0" w:date="2014-08-28T16:03:00Z"/>
        </w:rPr>
      </w:pPr>
    </w:p>
    <w:p w:rsidR="00E51198" w:rsidDel="004F1DFB" w:rsidRDefault="00E51198" w:rsidP="00E51198">
      <w:pPr>
        <w:pStyle w:val="ADANB"/>
        <w:rPr>
          <w:del w:id="8004" w:author="3.0" w:date="2014-08-28T16:03:00Z"/>
        </w:rPr>
      </w:pPr>
    </w:p>
    <w:p w:rsidR="00E51198" w:rsidDel="004F1DFB" w:rsidRDefault="00E51198" w:rsidP="00E51198">
      <w:pPr>
        <w:pStyle w:val="ADANB"/>
        <w:rPr>
          <w:del w:id="8005" w:author="3.0" w:date="2014-08-28T16:03:00Z"/>
        </w:rPr>
      </w:pPr>
    </w:p>
    <w:p w:rsidR="00E51198" w:rsidDel="004F1DFB" w:rsidRDefault="00E51198" w:rsidP="00E51198">
      <w:pPr>
        <w:pStyle w:val="ADANB"/>
        <w:rPr>
          <w:del w:id="8006" w:author="3.0" w:date="2014-08-28T16:03:00Z"/>
        </w:rPr>
      </w:pPr>
      <w:del w:id="8007" w:author="3.0" w:date="2014-08-28T16:03:00Z">
        <w:r w:rsidDel="004F1DFB">
          <w:delText>638.</w:delText>
        </w:r>
        <w:r w:rsidDel="004F1DFB">
          <w:tab/>
          <w:delText>coded_JRU_output_msg (data flow) =</w:delText>
        </w:r>
      </w:del>
    </w:p>
    <w:p w:rsidR="00E51198" w:rsidDel="004F1DFB" w:rsidRDefault="00E51198" w:rsidP="00E51198">
      <w:pPr>
        <w:pStyle w:val="ADANB"/>
        <w:rPr>
          <w:del w:id="8008" w:author="3.0" w:date="2014-08-28T16:03:00Z"/>
        </w:rPr>
      </w:pPr>
      <w:del w:id="8009" w:author="3.0" w:date="2014-08-28T16:03:00Z">
        <w:r w:rsidDel="004F1DFB">
          <w:delText>n_of_bits_in_JRU_o_msg{bit}n_of_bits_in_JRU_o_msg</w:delText>
        </w:r>
      </w:del>
    </w:p>
    <w:p w:rsidR="00E51198" w:rsidDel="004F1DFB" w:rsidRDefault="00E51198" w:rsidP="00E51198">
      <w:pPr>
        <w:pStyle w:val="ADANB"/>
        <w:rPr>
          <w:del w:id="8010" w:author="3.0" w:date="2014-08-28T16:03:00Z"/>
        </w:rPr>
      </w:pPr>
      <w:del w:id="8011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8012" w:author="3.0" w:date="2014-08-28T16:03:00Z"/>
        </w:rPr>
      </w:pPr>
      <w:del w:id="8013" w:author="3.0" w:date="2014-08-28T16:03:00Z">
        <w:r w:rsidDel="004F1DFB">
          <w:delText>full_name    : N/A;</w:delText>
        </w:r>
      </w:del>
    </w:p>
    <w:p w:rsidR="00E51198" w:rsidDel="004F1DFB" w:rsidRDefault="00E51198" w:rsidP="00E51198">
      <w:pPr>
        <w:pStyle w:val="ADANB"/>
        <w:rPr>
          <w:del w:id="8014" w:author="3.0" w:date="2014-08-28T16:03:00Z"/>
        </w:rPr>
      </w:pPr>
      <w:del w:id="8015" w:author="3.0" w:date="2014-08-28T16:03:00Z">
        <w:r w:rsidDel="004F1DFB">
          <w:delText>rate         : N/A;</w:delText>
        </w:r>
      </w:del>
    </w:p>
    <w:p w:rsidR="00E51198" w:rsidDel="004F1DFB" w:rsidRDefault="00E51198" w:rsidP="00E51198">
      <w:pPr>
        <w:pStyle w:val="ADANB"/>
        <w:rPr>
          <w:del w:id="8016" w:author="3.0" w:date="2014-08-28T16:03:00Z"/>
        </w:rPr>
      </w:pPr>
      <w:del w:id="8017" w:author="3.0" w:date="2014-08-28T16:03:00Z">
        <w:r w:rsidDel="004F1DFB">
          <w:delText>range        : N/A;</w:delText>
        </w:r>
      </w:del>
    </w:p>
    <w:p w:rsidR="00E51198" w:rsidDel="004F1DFB" w:rsidRDefault="00E51198" w:rsidP="00E51198">
      <w:pPr>
        <w:pStyle w:val="ADANB"/>
        <w:rPr>
          <w:del w:id="8018" w:author="3.0" w:date="2014-08-28T16:03:00Z"/>
        </w:rPr>
      </w:pPr>
      <w:del w:id="8019" w:author="3.0" w:date="2014-08-28T16:03:00Z">
        <w:r w:rsidDel="004F1DFB">
          <w:delText>resolution   : N/A;</w:delText>
        </w:r>
      </w:del>
    </w:p>
    <w:p w:rsidR="00E51198" w:rsidDel="004F1DFB" w:rsidRDefault="00E51198" w:rsidP="00E51198">
      <w:pPr>
        <w:pStyle w:val="ADANB"/>
        <w:rPr>
          <w:del w:id="8020" w:author="3.0" w:date="2014-08-28T16:03:00Z"/>
        </w:rPr>
      </w:pPr>
      <w:del w:id="8021" w:author="3.0" w:date="2014-08-28T16:03:00Z">
        <w:r w:rsidDel="004F1DFB">
          <w:delText>units        : N/A;</w:delText>
        </w:r>
      </w:del>
    </w:p>
    <w:p w:rsidR="00E51198" w:rsidDel="004F1DFB" w:rsidRDefault="00E51198" w:rsidP="00E51198">
      <w:pPr>
        <w:pStyle w:val="ADANB"/>
        <w:rPr>
          <w:del w:id="8022" w:author="3.0" w:date="2014-08-28T16:03:00Z"/>
        </w:rPr>
      </w:pPr>
      <w:del w:id="8023" w:author="3.0" w:date="2014-08-28T16:03:00Z">
        <w:r w:rsidDel="004F1DFB">
          <w:delText>value_names  : N/A;</w:delText>
        </w:r>
      </w:del>
    </w:p>
    <w:p w:rsidR="00E51198" w:rsidRPr="00E51198" w:rsidDel="004F1DFB" w:rsidRDefault="00E51198" w:rsidP="00E51198">
      <w:pPr>
        <w:pStyle w:val="ADANB"/>
        <w:rPr>
          <w:del w:id="8024" w:author="3.0" w:date="2014-08-28T16:03:00Z"/>
          <w:lang w:val="fr-BE"/>
        </w:rPr>
      </w:pPr>
      <w:del w:id="8025" w:author="3.0" w:date="2014-08-28T16:03:00Z">
        <w:r w:rsidRPr="00E51198" w:rsidDel="004F1DFB">
          <w:rPr>
            <w:lang w:val="fr-BE"/>
          </w:rPr>
          <w:delText>description  : coded JRU output message;</w:delText>
        </w:r>
      </w:del>
    </w:p>
    <w:p w:rsidR="00E51198" w:rsidRPr="00E51198" w:rsidDel="004F1DFB" w:rsidRDefault="00E51198" w:rsidP="00E51198">
      <w:pPr>
        <w:pStyle w:val="ADANB"/>
        <w:rPr>
          <w:del w:id="8026" w:author="3.0" w:date="2014-08-28T16:03:00Z"/>
          <w:lang w:val="fr-BE"/>
        </w:rPr>
      </w:pPr>
    </w:p>
    <w:p w:rsidR="00E51198" w:rsidRPr="00E51198" w:rsidDel="004F1DFB" w:rsidRDefault="00E51198" w:rsidP="00E51198">
      <w:pPr>
        <w:pStyle w:val="ADANB"/>
        <w:rPr>
          <w:del w:id="8027" w:author="3.0" w:date="2014-08-28T16:03:00Z"/>
          <w:lang w:val="fr-BE"/>
        </w:rPr>
      </w:pPr>
    </w:p>
    <w:p w:rsidR="00E51198" w:rsidDel="004F1DFB" w:rsidRDefault="00E51198" w:rsidP="00E51198">
      <w:pPr>
        <w:pStyle w:val="ADANB"/>
        <w:rPr>
          <w:del w:id="8028" w:author="3.0" w:date="2014-08-28T16:03:00Z"/>
        </w:rPr>
      </w:pPr>
      <w:del w:id="8029" w:author="3.0" w:date="2014-08-28T16:03:00Z">
        <w:r w:rsidDel="004F1DFB">
          <w:delText>2135.</w:delText>
        </w:r>
        <w:r w:rsidDel="004F1DFB">
          <w:tab/>
          <w:delText>n_of_bits_in_JRU_o_msg (data flow, cel) =</w:delText>
        </w:r>
      </w:del>
    </w:p>
    <w:p w:rsidR="00E51198" w:rsidDel="004F1DFB" w:rsidRDefault="00E51198" w:rsidP="00E51198">
      <w:pPr>
        <w:pStyle w:val="ADANB"/>
        <w:rPr>
          <w:del w:id="8030" w:author="3.0" w:date="2014-08-28T16:03:00Z"/>
        </w:rPr>
      </w:pPr>
      <w:del w:id="8031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8032" w:author="3.0" w:date="2014-08-28T16:03:00Z"/>
        </w:rPr>
      </w:pPr>
      <w:del w:id="8033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8034" w:author="3.0" w:date="2014-08-28T16:03:00Z"/>
        </w:rPr>
      </w:pPr>
      <w:del w:id="8035" w:author="3.0" w:date="2014-08-28T16:03:00Z">
        <w:r w:rsidDel="004F1DFB">
          <w:delText>full_name    : N/A;</w:delText>
        </w:r>
      </w:del>
    </w:p>
    <w:p w:rsidR="00E51198" w:rsidDel="004F1DFB" w:rsidRDefault="00E51198" w:rsidP="00E51198">
      <w:pPr>
        <w:pStyle w:val="ADANB"/>
        <w:rPr>
          <w:del w:id="8036" w:author="3.0" w:date="2014-08-28T16:03:00Z"/>
        </w:rPr>
      </w:pPr>
      <w:del w:id="8037" w:author="3.0" w:date="2014-08-28T16:03:00Z">
        <w:r w:rsidDel="004F1DFB">
          <w:delText>rate         : N/A;</w:delText>
        </w:r>
      </w:del>
    </w:p>
    <w:p w:rsidR="00E51198" w:rsidDel="004F1DFB" w:rsidRDefault="00E51198" w:rsidP="00E51198">
      <w:pPr>
        <w:pStyle w:val="ADANB"/>
        <w:rPr>
          <w:del w:id="8038" w:author="3.0" w:date="2014-08-28T16:03:00Z"/>
        </w:rPr>
      </w:pPr>
      <w:del w:id="8039" w:author="3.0" w:date="2014-08-28T16:03:00Z">
        <w:r w:rsidDel="004F1DFB">
          <w:delText>range        : 1..16000;</w:delText>
        </w:r>
      </w:del>
    </w:p>
    <w:p w:rsidR="00E51198" w:rsidDel="004F1DFB" w:rsidRDefault="00E51198" w:rsidP="00E51198">
      <w:pPr>
        <w:pStyle w:val="ADANB"/>
        <w:rPr>
          <w:del w:id="8040" w:author="3.0" w:date="2014-08-28T16:03:00Z"/>
        </w:rPr>
      </w:pPr>
      <w:del w:id="8041" w:author="3.0" w:date="2014-08-28T16:03:00Z">
        <w:r w:rsidDel="004F1DFB">
          <w:delText>resolution   : 1;</w:delText>
        </w:r>
      </w:del>
    </w:p>
    <w:p w:rsidR="00E51198" w:rsidDel="004F1DFB" w:rsidRDefault="00E51198" w:rsidP="00E51198">
      <w:pPr>
        <w:pStyle w:val="ADANB"/>
        <w:rPr>
          <w:del w:id="8042" w:author="3.0" w:date="2014-08-28T16:03:00Z"/>
        </w:rPr>
      </w:pPr>
      <w:del w:id="8043" w:author="3.0" w:date="2014-08-28T16:03:00Z">
        <w:r w:rsidDel="004F1DFB">
          <w:delText>units        : N/A;</w:delText>
        </w:r>
      </w:del>
    </w:p>
    <w:p w:rsidR="00E51198" w:rsidDel="004F1DFB" w:rsidRDefault="00E51198" w:rsidP="00E51198">
      <w:pPr>
        <w:pStyle w:val="ADANB"/>
        <w:rPr>
          <w:del w:id="8044" w:author="3.0" w:date="2014-08-28T16:03:00Z"/>
        </w:rPr>
      </w:pPr>
      <w:del w:id="8045" w:author="3.0" w:date="2014-08-28T16:03:00Z">
        <w:r w:rsidDel="004F1DFB">
          <w:delText>value_names  : N/A;</w:delText>
        </w:r>
      </w:del>
    </w:p>
    <w:p w:rsidR="00E51198" w:rsidDel="004F1DFB" w:rsidRDefault="00E51198" w:rsidP="00E51198">
      <w:pPr>
        <w:pStyle w:val="ADANB"/>
        <w:rPr>
          <w:del w:id="8046" w:author="3.0" w:date="2014-08-28T16:03:00Z"/>
        </w:rPr>
      </w:pPr>
      <w:del w:id="8047" w:author="3.0" w:date="2014-08-28T16:03:00Z">
        <w:r w:rsidDel="004F1DFB">
          <w:delText>description  : number of bits in a JRU output message</w:delText>
        </w:r>
      </w:del>
    </w:p>
    <w:p w:rsidR="00E51198" w:rsidDel="004F1DFB" w:rsidRDefault="00E51198" w:rsidP="00E51198">
      <w:pPr>
        <w:pStyle w:val="ADANB"/>
        <w:rPr>
          <w:del w:id="8048" w:author="3.0" w:date="2014-08-28T16:03:00Z"/>
        </w:rPr>
      </w:pPr>
    </w:p>
    <w:p w:rsidR="00E51198" w:rsidDel="004F1DFB" w:rsidRDefault="00E51198" w:rsidP="00E51198">
      <w:pPr>
        <w:pStyle w:val="ADANB"/>
        <w:rPr>
          <w:del w:id="8049" w:author="3.0" w:date="2014-08-28T16:03:00Z"/>
        </w:rPr>
      </w:pPr>
    </w:p>
    <w:p w:rsidR="00E51198" w:rsidDel="004F1DFB" w:rsidRDefault="00E51198" w:rsidP="00E51198">
      <w:pPr>
        <w:pStyle w:val="ADANB"/>
        <w:rPr>
          <w:del w:id="8050" w:author="3.0" w:date="2014-08-28T16:03:00Z"/>
        </w:rPr>
      </w:pPr>
    </w:p>
    <w:p w:rsidR="00E51198" w:rsidDel="004F1DFB" w:rsidRDefault="00E51198" w:rsidP="00E51198">
      <w:pPr>
        <w:pStyle w:val="ADANB"/>
        <w:rPr>
          <w:del w:id="8051" w:author="3.0" w:date="2014-08-28T16:03:00Z"/>
        </w:rPr>
      </w:pPr>
    </w:p>
    <w:p w:rsidR="00E51198" w:rsidDel="004F1DFB" w:rsidRDefault="00E51198" w:rsidP="00E51198">
      <w:pPr>
        <w:pStyle w:val="ADANB"/>
        <w:rPr>
          <w:del w:id="8052" w:author="3.0" w:date="2014-08-28T16:03:00Z"/>
        </w:rPr>
      </w:pPr>
      <w:del w:id="8053" w:author="3.0" w:date="2014-08-28T16:03:00Z">
        <w:r w:rsidDel="004F1DFB">
          <w:delText>1149.</w:delText>
        </w:r>
        <w:r w:rsidDel="004F1DFB">
          <w:tab/>
          <w:delText>DRU_output_msg_info (data flow) =</w:delText>
        </w:r>
      </w:del>
    </w:p>
    <w:p w:rsidR="00E51198" w:rsidDel="004F1DFB" w:rsidRDefault="00E51198" w:rsidP="00E51198">
      <w:pPr>
        <w:pStyle w:val="ADANB"/>
        <w:rPr>
          <w:del w:id="8054" w:author="3.0" w:date="2014-08-28T16:03:00Z"/>
        </w:rPr>
      </w:pPr>
      <w:del w:id="8055" w:author="3.0" w:date="2014-08-28T16:03:00Z">
        <w:r w:rsidDel="004F1DFB">
          <w:delText xml:space="preserve">is_present </w:delText>
        </w:r>
      </w:del>
    </w:p>
    <w:p w:rsidR="00E51198" w:rsidDel="004F1DFB" w:rsidRDefault="00E51198" w:rsidP="00E51198">
      <w:pPr>
        <w:pStyle w:val="ADANB"/>
        <w:rPr>
          <w:del w:id="8056" w:author="3.0" w:date="2014-08-28T16:03:00Z"/>
        </w:rPr>
      </w:pPr>
      <w:del w:id="8057" w:author="3.0" w:date="2014-08-28T16:03:00Z">
        <w:r w:rsidDel="004F1DFB">
          <w:delText>+coded_DRU_output_msg.</w:delText>
        </w:r>
      </w:del>
    </w:p>
    <w:p w:rsidR="00E51198" w:rsidDel="004F1DFB" w:rsidRDefault="00E51198" w:rsidP="00E51198">
      <w:pPr>
        <w:pStyle w:val="ADANB"/>
        <w:rPr>
          <w:del w:id="8058" w:author="3.0" w:date="2014-08-28T16:03:00Z"/>
        </w:rPr>
      </w:pPr>
    </w:p>
    <w:p w:rsidR="00E51198" w:rsidDel="004F1DFB" w:rsidRDefault="00E51198" w:rsidP="00E51198">
      <w:pPr>
        <w:pStyle w:val="ADANB"/>
        <w:rPr>
          <w:del w:id="8059" w:author="3.0" w:date="2014-08-28T16:03:00Z"/>
        </w:rPr>
      </w:pPr>
      <w:del w:id="8060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8061" w:author="3.0" w:date="2014-08-28T16:03:00Z"/>
        </w:rPr>
      </w:pPr>
      <w:del w:id="8062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8063" w:author="3.0" w:date="2014-08-28T16:03:00Z"/>
        </w:rPr>
      </w:pPr>
      <w:del w:id="8064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8065" w:author="3.0" w:date="2014-08-28T16:03:00Z"/>
        </w:rPr>
      </w:pPr>
      <w:del w:id="8066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8067" w:author="3.0" w:date="2014-08-28T16:03:00Z"/>
        </w:rPr>
      </w:pPr>
      <w:del w:id="8068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8069" w:author="3.0" w:date="2014-08-28T16:03:00Z"/>
        </w:rPr>
      </w:pPr>
      <w:del w:id="8070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8071" w:author="3.0" w:date="2014-08-28T16:03:00Z"/>
        </w:rPr>
      </w:pPr>
      <w:del w:id="8072" w:author="3.0" w:date="2014-08-28T16:03:00Z">
        <w:r w:rsidDel="004F1DFB">
          <w:delText>description  : DRU output message information</w:delText>
        </w:r>
      </w:del>
    </w:p>
    <w:p w:rsidR="00E51198" w:rsidDel="004F1DFB" w:rsidRDefault="00E51198" w:rsidP="00E51198">
      <w:pPr>
        <w:pStyle w:val="ADANB"/>
        <w:rPr>
          <w:del w:id="8073" w:author="3.0" w:date="2014-08-28T16:03:00Z"/>
        </w:rPr>
      </w:pPr>
    </w:p>
    <w:p w:rsidR="00E51198" w:rsidDel="004F1DFB" w:rsidRDefault="00E51198" w:rsidP="00E51198">
      <w:pPr>
        <w:pStyle w:val="ADANB"/>
        <w:rPr>
          <w:del w:id="8074" w:author="3.0" w:date="2014-08-28T16:03:00Z"/>
        </w:rPr>
      </w:pPr>
    </w:p>
    <w:p w:rsidR="00E51198" w:rsidDel="004F1DFB" w:rsidRDefault="00E51198" w:rsidP="00E51198">
      <w:pPr>
        <w:pStyle w:val="ADANB"/>
        <w:rPr>
          <w:del w:id="8075" w:author="3.0" w:date="2014-08-28T16:03:00Z"/>
        </w:rPr>
      </w:pPr>
      <w:del w:id="8076" w:author="3.0" w:date="2014-08-28T16:03:00Z">
        <w:r w:rsidDel="004F1DFB">
          <w:delText>631.</w:delText>
        </w:r>
        <w:r w:rsidDel="004F1DFB">
          <w:tab/>
          <w:delText>coded_DRU_output_msg (data flow) =</w:delText>
        </w:r>
      </w:del>
    </w:p>
    <w:p w:rsidR="00E51198" w:rsidDel="004F1DFB" w:rsidRDefault="00E51198" w:rsidP="00E51198">
      <w:pPr>
        <w:pStyle w:val="ADANB"/>
        <w:rPr>
          <w:del w:id="8077" w:author="3.0" w:date="2014-08-28T16:03:00Z"/>
        </w:rPr>
      </w:pPr>
      <w:del w:id="8078" w:author="3.0" w:date="2014-08-28T16:03:00Z">
        <w:r w:rsidDel="004F1DFB">
          <w:delText>n_of_bits_in_DRU_o_msg{bit}n_of_bits_in_DRU_o_msg</w:delText>
        </w:r>
      </w:del>
    </w:p>
    <w:p w:rsidR="00E51198" w:rsidDel="004F1DFB" w:rsidRDefault="00E51198" w:rsidP="00E51198">
      <w:pPr>
        <w:pStyle w:val="ADANB"/>
        <w:rPr>
          <w:del w:id="8079" w:author="3.0" w:date="2014-08-28T16:03:00Z"/>
        </w:rPr>
      </w:pPr>
      <w:del w:id="8080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8081" w:author="3.0" w:date="2014-08-28T16:03:00Z"/>
        </w:rPr>
      </w:pPr>
      <w:del w:id="8082" w:author="3.0" w:date="2014-08-28T16:03:00Z">
        <w:r w:rsidDel="004F1DFB">
          <w:delText>full_name    : N/A;</w:delText>
        </w:r>
      </w:del>
    </w:p>
    <w:p w:rsidR="00E51198" w:rsidDel="004F1DFB" w:rsidRDefault="00E51198" w:rsidP="00E51198">
      <w:pPr>
        <w:pStyle w:val="ADANB"/>
        <w:rPr>
          <w:del w:id="8083" w:author="3.0" w:date="2014-08-28T16:03:00Z"/>
        </w:rPr>
      </w:pPr>
      <w:del w:id="8084" w:author="3.0" w:date="2014-08-28T16:03:00Z">
        <w:r w:rsidDel="004F1DFB">
          <w:delText>rate         : N/A;</w:delText>
        </w:r>
      </w:del>
    </w:p>
    <w:p w:rsidR="00E51198" w:rsidDel="004F1DFB" w:rsidRDefault="00E51198" w:rsidP="00E51198">
      <w:pPr>
        <w:pStyle w:val="ADANB"/>
        <w:rPr>
          <w:del w:id="8085" w:author="3.0" w:date="2014-08-28T16:03:00Z"/>
        </w:rPr>
      </w:pPr>
      <w:del w:id="8086" w:author="3.0" w:date="2014-08-28T16:03:00Z">
        <w:r w:rsidDel="004F1DFB">
          <w:delText>range        : N/A;</w:delText>
        </w:r>
      </w:del>
    </w:p>
    <w:p w:rsidR="00E51198" w:rsidDel="004F1DFB" w:rsidRDefault="00E51198" w:rsidP="00E51198">
      <w:pPr>
        <w:pStyle w:val="ADANB"/>
        <w:rPr>
          <w:del w:id="8087" w:author="3.0" w:date="2014-08-28T16:03:00Z"/>
        </w:rPr>
      </w:pPr>
      <w:del w:id="8088" w:author="3.0" w:date="2014-08-28T16:03:00Z">
        <w:r w:rsidDel="004F1DFB">
          <w:delText>resolution   : N/A;</w:delText>
        </w:r>
      </w:del>
    </w:p>
    <w:p w:rsidR="00E51198" w:rsidDel="004F1DFB" w:rsidRDefault="00E51198" w:rsidP="00E51198">
      <w:pPr>
        <w:pStyle w:val="ADANB"/>
        <w:rPr>
          <w:del w:id="8089" w:author="3.0" w:date="2014-08-28T16:03:00Z"/>
        </w:rPr>
      </w:pPr>
      <w:del w:id="8090" w:author="3.0" w:date="2014-08-28T16:03:00Z">
        <w:r w:rsidDel="004F1DFB">
          <w:delText>units        : N/A;</w:delText>
        </w:r>
      </w:del>
    </w:p>
    <w:p w:rsidR="00E51198" w:rsidDel="004F1DFB" w:rsidRDefault="00E51198" w:rsidP="00E51198">
      <w:pPr>
        <w:pStyle w:val="ADANB"/>
        <w:rPr>
          <w:del w:id="8091" w:author="3.0" w:date="2014-08-28T16:03:00Z"/>
        </w:rPr>
      </w:pPr>
      <w:del w:id="8092" w:author="3.0" w:date="2014-08-28T16:03:00Z">
        <w:r w:rsidDel="004F1DFB">
          <w:delText>value_names  : N/A;</w:delText>
        </w:r>
      </w:del>
    </w:p>
    <w:p w:rsidR="00E51198" w:rsidRPr="00E51198" w:rsidDel="004F1DFB" w:rsidRDefault="00E51198" w:rsidP="00E51198">
      <w:pPr>
        <w:pStyle w:val="ADANB"/>
        <w:rPr>
          <w:del w:id="8093" w:author="3.0" w:date="2014-08-28T16:03:00Z"/>
          <w:lang w:val="fr-BE"/>
        </w:rPr>
      </w:pPr>
      <w:del w:id="8094" w:author="3.0" w:date="2014-08-28T16:03:00Z">
        <w:r w:rsidRPr="00E51198" w:rsidDel="004F1DFB">
          <w:rPr>
            <w:lang w:val="fr-BE"/>
          </w:rPr>
          <w:delText>description  : coded DRU output message;</w:delText>
        </w:r>
      </w:del>
    </w:p>
    <w:p w:rsidR="00E51198" w:rsidRPr="00E51198" w:rsidDel="004F1DFB" w:rsidRDefault="00E51198" w:rsidP="00E51198">
      <w:pPr>
        <w:pStyle w:val="ADANB"/>
        <w:rPr>
          <w:del w:id="8095" w:author="3.0" w:date="2014-08-28T16:03:00Z"/>
          <w:lang w:val="fr-BE"/>
        </w:rPr>
      </w:pPr>
    </w:p>
    <w:p w:rsidR="00E51198" w:rsidRPr="00E51198" w:rsidDel="004F1DFB" w:rsidRDefault="00E51198" w:rsidP="00E51198">
      <w:pPr>
        <w:pStyle w:val="ADANB"/>
        <w:rPr>
          <w:del w:id="8096" w:author="3.0" w:date="2014-08-28T16:03:00Z"/>
          <w:lang w:val="fr-BE"/>
        </w:rPr>
      </w:pPr>
    </w:p>
    <w:p w:rsidR="00E51198" w:rsidDel="004F1DFB" w:rsidRDefault="00E51198" w:rsidP="00E51198">
      <w:pPr>
        <w:pStyle w:val="ADANB"/>
        <w:rPr>
          <w:del w:id="8097" w:author="3.0" w:date="2014-08-28T16:03:00Z"/>
        </w:rPr>
      </w:pPr>
      <w:del w:id="8098" w:author="3.0" w:date="2014-08-28T16:03:00Z">
        <w:r w:rsidDel="004F1DFB">
          <w:delText>2128.</w:delText>
        </w:r>
        <w:r w:rsidDel="004F1DFB">
          <w:tab/>
          <w:delText>n_of_bits_in_DRU_o_msg (data flow, cel) =</w:delText>
        </w:r>
      </w:del>
    </w:p>
    <w:p w:rsidR="00E51198" w:rsidDel="004F1DFB" w:rsidRDefault="00E51198" w:rsidP="00E51198">
      <w:pPr>
        <w:pStyle w:val="ADANB"/>
        <w:rPr>
          <w:del w:id="8099" w:author="3.0" w:date="2014-08-28T16:03:00Z"/>
        </w:rPr>
      </w:pPr>
      <w:del w:id="8100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8101" w:author="3.0" w:date="2014-08-28T16:03:00Z"/>
        </w:rPr>
      </w:pPr>
    </w:p>
    <w:p w:rsidR="00E51198" w:rsidDel="004F1DFB" w:rsidRDefault="00E51198" w:rsidP="00E51198">
      <w:pPr>
        <w:pStyle w:val="ADANB"/>
        <w:rPr>
          <w:del w:id="8102" w:author="3.0" w:date="2014-08-28T16:03:00Z"/>
        </w:rPr>
      </w:pPr>
      <w:del w:id="8103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8104" w:author="3.0" w:date="2014-08-28T16:03:00Z"/>
        </w:rPr>
      </w:pPr>
      <w:del w:id="8105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8106" w:author="3.0" w:date="2014-08-28T16:03:00Z"/>
        </w:rPr>
      </w:pPr>
      <w:del w:id="8107" w:author="3.0" w:date="2014-08-28T16:03:00Z">
        <w:r w:rsidDel="004F1DFB">
          <w:delText xml:space="preserve">range        : 0..2232  </w:delText>
        </w:r>
      </w:del>
    </w:p>
    <w:p w:rsidR="00E51198" w:rsidDel="004F1DFB" w:rsidRDefault="00E51198" w:rsidP="00E51198">
      <w:pPr>
        <w:pStyle w:val="ADANB"/>
        <w:rPr>
          <w:del w:id="8108" w:author="3.0" w:date="2014-08-28T16:03:00Z"/>
        </w:rPr>
      </w:pPr>
      <w:del w:id="8109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8110" w:author="3.0" w:date="2014-08-28T16:03:00Z"/>
        </w:rPr>
      </w:pPr>
      <w:del w:id="8111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8112" w:author="3.0" w:date="2014-08-28T16:03:00Z"/>
        </w:rPr>
      </w:pPr>
      <w:del w:id="8113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8114" w:author="3.0" w:date="2014-08-28T16:03:00Z"/>
        </w:rPr>
      </w:pPr>
      <w:del w:id="8115" w:author="3.0" w:date="2014-08-28T16:03:00Z">
        <w:r w:rsidDel="004F1DFB">
          <w:delText>description  : number of bits in the DRU output message.</w:delText>
        </w:r>
      </w:del>
    </w:p>
    <w:p w:rsidR="00E51198" w:rsidDel="004F1DFB" w:rsidRDefault="00E51198" w:rsidP="00E51198">
      <w:pPr>
        <w:pStyle w:val="ADANB"/>
        <w:rPr>
          <w:del w:id="8116" w:author="3.0" w:date="2014-08-28T16:03:00Z"/>
        </w:rPr>
      </w:pPr>
    </w:p>
    <w:p w:rsidR="00E51198" w:rsidDel="004F1DFB" w:rsidRDefault="00E51198" w:rsidP="00E51198">
      <w:pPr>
        <w:pStyle w:val="ADANB"/>
        <w:rPr>
          <w:del w:id="8117" w:author="3.0" w:date="2014-08-28T16:03:00Z"/>
        </w:rPr>
      </w:pPr>
    </w:p>
    <w:p w:rsidR="00E51198" w:rsidDel="004F1DFB" w:rsidRDefault="00E51198" w:rsidP="00E51198">
      <w:pPr>
        <w:pStyle w:val="ADANB"/>
        <w:rPr>
          <w:del w:id="8118" w:author="3.0" w:date="2014-08-28T16:03:00Z"/>
        </w:rPr>
      </w:pPr>
      <w:del w:id="8119" w:author="3.0" w:date="2014-08-28T16:03:00Z">
        <w:r w:rsidDel="004F1DFB">
          <w:delText>1344.</w:delText>
        </w:r>
        <w:r w:rsidDel="004F1DFB">
          <w:tab/>
          <w:delText>EURORADIO_output_info (data flow) =</w:delText>
        </w:r>
      </w:del>
    </w:p>
    <w:p w:rsidR="00E51198" w:rsidDel="004F1DFB" w:rsidRDefault="00E51198" w:rsidP="00E51198">
      <w:pPr>
        <w:pStyle w:val="ADANB"/>
        <w:rPr>
          <w:del w:id="8120" w:author="3.0" w:date="2014-08-28T16:03:00Z"/>
        </w:rPr>
      </w:pPr>
      <w:del w:id="8121" w:author="3.0" w:date="2014-08-28T16:03:00Z">
        <w:r w:rsidDel="004F1DFB">
          <w:delText>EURORADIO_connection_request_info</w:delText>
        </w:r>
      </w:del>
    </w:p>
    <w:p w:rsidR="00E51198" w:rsidDel="004F1DFB" w:rsidRDefault="00E51198" w:rsidP="00E51198">
      <w:pPr>
        <w:pStyle w:val="ADANB"/>
        <w:rPr>
          <w:del w:id="8122" w:author="3.0" w:date="2014-08-28T16:03:00Z"/>
        </w:rPr>
      </w:pPr>
      <w:del w:id="8123" w:author="3.0" w:date="2014-08-28T16:03:00Z">
        <w:r w:rsidDel="004F1DFB">
          <w:delText>+EURORADIO_connection_retries_number_is_infinite</w:delText>
        </w:r>
      </w:del>
    </w:p>
    <w:p w:rsidR="00E51198" w:rsidDel="004F1DFB" w:rsidRDefault="00E51198" w:rsidP="00E51198">
      <w:pPr>
        <w:pStyle w:val="ADANB"/>
        <w:rPr>
          <w:del w:id="8124" w:author="3.0" w:date="2014-08-28T16:03:00Z"/>
        </w:rPr>
      </w:pPr>
      <w:del w:id="8125" w:author="3.0" w:date="2014-08-28T16:03:00Z">
        <w:r w:rsidDel="004F1DFB">
          <w:delText>+EURORADIO_disconnection_request_info</w:delText>
        </w:r>
      </w:del>
    </w:p>
    <w:p w:rsidR="00E51198" w:rsidDel="004F1DFB" w:rsidRDefault="00E51198" w:rsidP="00E51198">
      <w:pPr>
        <w:pStyle w:val="ADANB"/>
        <w:rPr>
          <w:del w:id="8126" w:author="3.0" w:date="2014-08-28T16:03:00Z"/>
        </w:rPr>
      </w:pPr>
      <w:del w:id="8127" w:author="3.0" w:date="2014-08-28T16:03:00Z">
        <w:r w:rsidDel="004F1DFB">
          <w:delText>+EURORADIO_connection_reset_request_info</w:delText>
        </w:r>
      </w:del>
    </w:p>
    <w:p w:rsidR="00E51198" w:rsidDel="004F1DFB" w:rsidRDefault="00E51198" w:rsidP="00E51198">
      <w:pPr>
        <w:pStyle w:val="ADANB"/>
        <w:rPr>
          <w:del w:id="8128" w:author="3.0" w:date="2014-08-28T16:03:00Z"/>
        </w:rPr>
      </w:pPr>
      <w:del w:id="8129" w:author="3.0" w:date="2014-08-28T16:03:00Z">
        <w:r w:rsidDel="004F1DFB">
          <w:delText>+network_registration_request_info</w:delText>
        </w:r>
      </w:del>
    </w:p>
    <w:p w:rsidR="00E51198" w:rsidDel="004F1DFB" w:rsidRDefault="00E51198" w:rsidP="00E51198">
      <w:pPr>
        <w:pStyle w:val="ADANB"/>
        <w:rPr>
          <w:del w:id="8130" w:author="3.0" w:date="2014-08-28T16:03:00Z"/>
        </w:rPr>
      </w:pPr>
      <w:del w:id="8131" w:author="3.0" w:date="2014-08-28T16:03:00Z">
        <w:r w:rsidDel="004F1DFB">
          <w:delText>+train_is_in_a_radio_hole_with_front_end</w:delText>
        </w:r>
      </w:del>
    </w:p>
    <w:p w:rsidR="00E51198" w:rsidDel="004F1DFB" w:rsidRDefault="00E51198" w:rsidP="00E51198">
      <w:pPr>
        <w:pStyle w:val="ADANB"/>
        <w:rPr>
          <w:del w:id="8132" w:author="3.0" w:date="2014-08-28T16:03:00Z"/>
        </w:rPr>
      </w:pPr>
      <w:del w:id="8133" w:author="3.0" w:date="2014-08-28T16:03:00Z">
        <w:r w:rsidDel="004F1DFB">
          <w:delText>+EURORADIO_output_msgs_info.</w:delText>
        </w:r>
      </w:del>
    </w:p>
    <w:p w:rsidR="00E51198" w:rsidDel="004F1DFB" w:rsidRDefault="00E51198" w:rsidP="00E51198">
      <w:pPr>
        <w:pStyle w:val="ADANB"/>
        <w:rPr>
          <w:del w:id="8134" w:author="3.0" w:date="2014-08-28T16:03:00Z"/>
        </w:rPr>
      </w:pPr>
    </w:p>
    <w:p w:rsidR="00E51198" w:rsidDel="004F1DFB" w:rsidRDefault="00E51198" w:rsidP="00E51198">
      <w:pPr>
        <w:pStyle w:val="ADANB"/>
        <w:rPr>
          <w:del w:id="8135" w:author="3.0" w:date="2014-08-28T16:03:00Z"/>
        </w:rPr>
      </w:pPr>
      <w:del w:id="8136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8137" w:author="3.0" w:date="2014-08-28T16:03:00Z"/>
        </w:rPr>
      </w:pPr>
      <w:del w:id="8138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8139" w:author="3.0" w:date="2014-08-28T16:03:00Z"/>
        </w:rPr>
      </w:pPr>
      <w:del w:id="8140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8141" w:author="3.0" w:date="2014-08-28T16:03:00Z"/>
        </w:rPr>
      </w:pPr>
      <w:del w:id="8142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8143" w:author="3.0" w:date="2014-08-28T16:03:00Z"/>
        </w:rPr>
      </w:pPr>
      <w:del w:id="8144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8145" w:author="3.0" w:date="2014-08-28T16:03:00Z"/>
        </w:rPr>
      </w:pPr>
      <w:del w:id="8146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8147" w:author="3.0" w:date="2014-08-28T16:03:00Z"/>
        </w:rPr>
      </w:pPr>
      <w:del w:id="8148" w:author="3.0" w:date="2014-08-28T16:03:00Z">
        <w:r w:rsidDel="004F1DFB">
          <w:delText>description  : EURORADIO output information</w:delText>
        </w:r>
      </w:del>
    </w:p>
    <w:p w:rsidR="00E51198" w:rsidDel="004F1DFB" w:rsidRDefault="00E51198" w:rsidP="00E51198">
      <w:pPr>
        <w:pStyle w:val="ADANB"/>
        <w:rPr>
          <w:del w:id="8149" w:author="3.0" w:date="2014-08-28T16:03:00Z"/>
        </w:rPr>
      </w:pPr>
    </w:p>
    <w:p w:rsidR="00E51198" w:rsidDel="004F1DFB" w:rsidRDefault="00E51198" w:rsidP="00E51198">
      <w:pPr>
        <w:pStyle w:val="ADANB"/>
        <w:rPr>
          <w:del w:id="8150" w:author="3.0" w:date="2014-08-28T16:03:00Z"/>
        </w:rPr>
      </w:pPr>
    </w:p>
    <w:p w:rsidR="00E51198" w:rsidDel="004F1DFB" w:rsidRDefault="00E51198" w:rsidP="00E51198">
      <w:pPr>
        <w:pStyle w:val="ADANB"/>
        <w:rPr>
          <w:del w:id="8151" w:author="3.0" w:date="2014-08-28T16:03:00Z"/>
        </w:rPr>
      </w:pPr>
      <w:del w:id="8152" w:author="3.0" w:date="2014-08-28T16:03:00Z">
        <w:r w:rsidDel="004F1DFB">
          <w:delText>1326.</w:delText>
        </w:r>
        <w:r w:rsidDel="004F1DFB">
          <w:tab/>
          <w:delText>EURORADIO_connection_request_info (data flow) =</w:delText>
        </w:r>
      </w:del>
    </w:p>
    <w:p w:rsidR="00E51198" w:rsidDel="004F1DFB" w:rsidRDefault="00E51198" w:rsidP="00E51198">
      <w:pPr>
        <w:pStyle w:val="ADANB"/>
        <w:rPr>
          <w:del w:id="8153" w:author="3.0" w:date="2014-08-28T16:03:00Z"/>
        </w:rPr>
      </w:pPr>
      <w:del w:id="8154" w:author="3.0" w:date="2014-08-28T16:03:00Z">
        <w:r w:rsidDel="004F1DFB">
          <w:delText>is_present</w:delText>
        </w:r>
      </w:del>
    </w:p>
    <w:p w:rsidR="00E51198" w:rsidDel="004F1DFB" w:rsidRDefault="00E51198" w:rsidP="00E51198">
      <w:pPr>
        <w:pStyle w:val="ADANB"/>
        <w:rPr>
          <w:del w:id="8155" w:author="3.0" w:date="2014-08-28T16:03:00Z"/>
        </w:rPr>
      </w:pPr>
      <w:del w:id="8156" w:author="3.0" w:date="2014-08-28T16:03:00Z">
        <w:r w:rsidDel="004F1DFB">
          <w:delText>+nid_trackside_radio_device</w:delText>
        </w:r>
      </w:del>
    </w:p>
    <w:p w:rsidR="00E51198" w:rsidDel="004F1DFB" w:rsidRDefault="00E51198" w:rsidP="00E51198">
      <w:pPr>
        <w:pStyle w:val="ADANB"/>
        <w:rPr>
          <w:del w:id="8157" w:author="3.0" w:date="2014-08-28T16:03:00Z"/>
        </w:rPr>
      </w:pPr>
      <w:del w:id="8158" w:author="3.0" w:date="2014-08-28T16:03:00Z">
        <w:r w:rsidDel="004F1DFB">
          <w:delText>+nid_radio.</w:delText>
        </w:r>
      </w:del>
    </w:p>
    <w:p w:rsidR="00E51198" w:rsidDel="004F1DFB" w:rsidRDefault="00E51198" w:rsidP="00E51198">
      <w:pPr>
        <w:pStyle w:val="ADANB"/>
        <w:rPr>
          <w:del w:id="8159" w:author="3.0" w:date="2014-08-28T16:03:00Z"/>
        </w:rPr>
      </w:pPr>
    </w:p>
    <w:p w:rsidR="00E51198" w:rsidDel="004F1DFB" w:rsidRDefault="00E51198" w:rsidP="00E51198">
      <w:pPr>
        <w:pStyle w:val="ADANB"/>
        <w:rPr>
          <w:del w:id="8160" w:author="3.0" w:date="2014-08-28T16:03:00Z"/>
        </w:rPr>
      </w:pPr>
      <w:del w:id="8161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8162" w:author="3.0" w:date="2014-08-28T16:03:00Z"/>
        </w:rPr>
      </w:pPr>
      <w:del w:id="8163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8164" w:author="3.0" w:date="2014-08-28T16:03:00Z"/>
        </w:rPr>
      </w:pPr>
      <w:del w:id="8165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8166" w:author="3.0" w:date="2014-08-28T16:03:00Z"/>
        </w:rPr>
      </w:pPr>
      <w:del w:id="8167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8168" w:author="3.0" w:date="2014-08-28T16:03:00Z"/>
        </w:rPr>
      </w:pPr>
      <w:del w:id="8169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8170" w:author="3.0" w:date="2014-08-28T16:03:00Z"/>
        </w:rPr>
      </w:pPr>
      <w:del w:id="8171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8172" w:author="3.0" w:date="2014-08-28T16:03:00Z"/>
        </w:rPr>
      </w:pPr>
      <w:del w:id="8173" w:author="3.0" w:date="2014-08-28T16:03:00Z">
        <w:r w:rsidDel="004F1DFB">
          <w:delText>description  : EURORADIO connection request information</w:delText>
        </w:r>
      </w:del>
    </w:p>
    <w:p w:rsidR="00E51198" w:rsidDel="004F1DFB" w:rsidRDefault="00E51198" w:rsidP="00E51198">
      <w:pPr>
        <w:pStyle w:val="ADANB"/>
        <w:rPr>
          <w:del w:id="8174" w:author="3.0" w:date="2014-08-28T16:03:00Z"/>
        </w:rPr>
      </w:pPr>
    </w:p>
    <w:p w:rsidR="00E51198" w:rsidDel="004F1DFB" w:rsidRDefault="00E51198" w:rsidP="00E51198">
      <w:pPr>
        <w:pStyle w:val="ADANB"/>
        <w:rPr>
          <w:del w:id="8175" w:author="3.0" w:date="2014-08-28T16:03:00Z"/>
        </w:rPr>
      </w:pPr>
    </w:p>
    <w:p w:rsidR="00E51198" w:rsidDel="004F1DFB" w:rsidRDefault="00E51198" w:rsidP="00E51198">
      <w:pPr>
        <w:pStyle w:val="ADANB"/>
        <w:rPr>
          <w:del w:id="8176" w:author="3.0" w:date="2014-08-28T16:03:00Z"/>
        </w:rPr>
      </w:pPr>
      <w:del w:id="8177" w:author="3.0" w:date="2014-08-28T16:03:00Z">
        <w:r w:rsidDel="004F1DFB">
          <w:delText>2441.</w:delText>
        </w:r>
        <w:r w:rsidDel="004F1DFB">
          <w:tab/>
          <w:delText>nid_radio (store) =</w:delText>
        </w:r>
      </w:del>
    </w:p>
    <w:p w:rsidR="00E51198" w:rsidDel="004F1DFB" w:rsidRDefault="00E51198" w:rsidP="00E51198">
      <w:pPr>
        <w:pStyle w:val="ADANB"/>
        <w:rPr>
          <w:del w:id="8178" w:author="3.0" w:date="2014-08-28T16:03:00Z"/>
        </w:rPr>
      </w:pPr>
      <w:del w:id="8179" w:author="3.0" w:date="2014-08-28T16:03:00Z">
        <w:r w:rsidDel="004F1DFB">
          <w:delText>number_of_nid_radio_digits</w:delText>
        </w:r>
      </w:del>
    </w:p>
    <w:p w:rsidR="00E51198" w:rsidDel="004F1DFB" w:rsidRDefault="00E51198" w:rsidP="00E51198">
      <w:pPr>
        <w:pStyle w:val="ADANB"/>
        <w:rPr>
          <w:del w:id="8180" w:author="3.0" w:date="2014-08-28T16:03:00Z"/>
        </w:rPr>
      </w:pPr>
      <w:del w:id="8181" w:author="3.0" w:date="2014-08-28T16:03:00Z">
        <w:r w:rsidDel="004F1DFB">
          <w:delText>+number_of_nid_radio_digits{digit}number_of_nid_radio_digits.</w:delText>
        </w:r>
      </w:del>
    </w:p>
    <w:p w:rsidR="00E51198" w:rsidDel="004F1DFB" w:rsidRDefault="00E51198" w:rsidP="00E51198">
      <w:pPr>
        <w:pStyle w:val="ADANB"/>
        <w:rPr>
          <w:del w:id="8182" w:author="3.0" w:date="2014-08-28T16:03:00Z"/>
        </w:rPr>
      </w:pPr>
    </w:p>
    <w:p w:rsidR="00E51198" w:rsidDel="004F1DFB" w:rsidRDefault="00E51198" w:rsidP="00E51198">
      <w:pPr>
        <w:pStyle w:val="ADANB"/>
        <w:rPr>
          <w:del w:id="8183" w:author="3.0" w:date="2014-08-28T16:03:00Z"/>
        </w:rPr>
      </w:pPr>
      <w:del w:id="8184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8185" w:author="3.0" w:date="2014-08-28T16:03:00Z"/>
        </w:rPr>
      </w:pPr>
      <w:del w:id="8186" w:author="3.0" w:date="2014-08-28T16:03:00Z">
        <w:r w:rsidDel="004F1DFB">
          <w:delText>rate         : N/A;</w:delText>
        </w:r>
      </w:del>
    </w:p>
    <w:p w:rsidR="00E51198" w:rsidDel="004F1DFB" w:rsidRDefault="00E51198" w:rsidP="00E51198">
      <w:pPr>
        <w:pStyle w:val="ADANB"/>
        <w:rPr>
          <w:del w:id="8187" w:author="3.0" w:date="2014-08-28T16:03:00Z"/>
        </w:rPr>
      </w:pPr>
      <w:del w:id="8188" w:author="3.0" w:date="2014-08-28T16:03:00Z">
        <w:r w:rsidDel="004F1DFB">
          <w:delText xml:space="preserve">range        : N/A;  </w:delText>
        </w:r>
      </w:del>
    </w:p>
    <w:p w:rsidR="00E51198" w:rsidDel="004F1DFB" w:rsidRDefault="00E51198" w:rsidP="00E51198">
      <w:pPr>
        <w:pStyle w:val="ADANB"/>
        <w:rPr>
          <w:del w:id="8189" w:author="3.0" w:date="2014-08-28T16:03:00Z"/>
        </w:rPr>
      </w:pPr>
      <w:del w:id="8190" w:author="3.0" w:date="2014-08-28T16:03:00Z">
        <w:r w:rsidDel="004F1DFB">
          <w:delText xml:space="preserve">resolution   : N/A;   </w:delText>
        </w:r>
      </w:del>
    </w:p>
    <w:p w:rsidR="00E51198" w:rsidDel="004F1DFB" w:rsidRDefault="00E51198" w:rsidP="00E51198">
      <w:pPr>
        <w:pStyle w:val="ADANB"/>
        <w:rPr>
          <w:del w:id="8191" w:author="3.0" w:date="2014-08-28T16:03:00Z"/>
        </w:rPr>
      </w:pPr>
      <w:del w:id="8192" w:author="3.0" w:date="2014-08-28T16:03:00Z">
        <w:r w:rsidDel="004F1DFB">
          <w:delText>units        : N/A;</w:delText>
        </w:r>
      </w:del>
    </w:p>
    <w:p w:rsidR="00E51198" w:rsidDel="004F1DFB" w:rsidRDefault="00E51198" w:rsidP="00E51198">
      <w:pPr>
        <w:pStyle w:val="ADANB"/>
        <w:rPr>
          <w:del w:id="8193" w:author="3.0" w:date="2014-08-28T16:03:00Z"/>
        </w:rPr>
      </w:pPr>
      <w:del w:id="8194" w:author="3.0" w:date="2014-08-28T16:03:00Z">
        <w:r w:rsidDel="004F1DFB">
          <w:delText>value names  : N/A;</w:delText>
        </w:r>
      </w:del>
    </w:p>
    <w:p w:rsidR="00E51198" w:rsidDel="004F1DFB" w:rsidRDefault="00E51198" w:rsidP="00E51198">
      <w:pPr>
        <w:pStyle w:val="ADANB"/>
        <w:rPr>
          <w:del w:id="8195" w:author="3.0" w:date="2014-08-28T16:03:00Z"/>
        </w:rPr>
      </w:pPr>
      <w:del w:id="8196" w:author="3.0" w:date="2014-08-28T16:03:00Z">
        <w:r w:rsidDel="004F1DFB">
          <w:delText>description  : NID_RADIO variable (refer to NID_RADIO variable definition in SRS chapter 7);</w:delText>
        </w:r>
      </w:del>
    </w:p>
    <w:p w:rsidR="00E51198" w:rsidDel="004F1DFB" w:rsidRDefault="00E51198" w:rsidP="00E51198">
      <w:pPr>
        <w:pStyle w:val="ADANB"/>
        <w:rPr>
          <w:del w:id="8197" w:author="3.0" w:date="2014-08-28T16:03:00Z"/>
        </w:rPr>
      </w:pPr>
    </w:p>
    <w:p w:rsidR="00E51198" w:rsidDel="004F1DFB" w:rsidRDefault="00E51198" w:rsidP="00E51198">
      <w:pPr>
        <w:pStyle w:val="ADANB"/>
        <w:rPr>
          <w:del w:id="8198" w:author="3.0" w:date="2014-08-28T16:03:00Z"/>
        </w:rPr>
      </w:pPr>
    </w:p>
    <w:p w:rsidR="00E51198" w:rsidDel="004F1DFB" w:rsidRDefault="00E51198" w:rsidP="00E51198">
      <w:pPr>
        <w:pStyle w:val="ADANB"/>
        <w:rPr>
          <w:del w:id="8199" w:author="3.0" w:date="2014-08-28T16:03:00Z"/>
        </w:rPr>
      </w:pPr>
      <w:del w:id="8200" w:author="3.0" w:date="2014-08-28T16:03:00Z">
        <w:r w:rsidDel="004F1DFB">
          <w:delText>2490.</w:delText>
        </w:r>
        <w:r w:rsidDel="004F1DFB">
          <w:tab/>
          <w:delText>number_of_nid_radio_digits (data flow, pel) =</w:delText>
        </w:r>
      </w:del>
    </w:p>
    <w:p w:rsidR="00E51198" w:rsidDel="004F1DFB" w:rsidRDefault="00E51198" w:rsidP="00E51198">
      <w:pPr>
        <w:pStyle w:val="ADANB"/>
        <w:rPr>
          <w:del w:id="8201" w:author="3.0" w:date="2014-08-28T16:03:00Z"/>
        </w:rPr>
      </w:pPr>
      <w:del w:id="8202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8203" w:author="3.0" w:date="2014-08-28T16:03:00Z"/>
        </w:rPr>
      </w:pPr>
    </w:p>
    <w:p w:rsidR="00E51198" w:rsidDel="004F1DFB" w:rsidRDefault="00E51198" w:rsidP="00E51198">
      <w:pPr>
        <w:pStyle w:val="ADANB"/>
        <w:rPr>
          <w:del w:id="8204" w:author="3.0" w:date="2014-08-28T16:03:00Z"/>
        </w:rPr>
      </w:pPr>
      <w:del w:id="8205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8206" w:author="3.0" w:date="2014-08-28T16:03:00Z"/>
        </w:rPr>
      </w:pPr>
      <w:del w:id="8207" w:author="3.0" w:date="2014-08-28T16:03:00Z">
        <w:r w:rsidDel="004F1DFB">
          <w:delText>rate         : N/A;</w:delText>
        </w:r>
      </w:del>
    </w:p>
    <w:p w:rsidR="00E51198" w:rsidDel="004F1DFB" w:rsidRDefault="00E51198" w:rsidP="00E51198">
      <w:pPr>
        <w:pStyle w:val="ADANB"/>
        <w:rPr>
          <w:del w:id="8208" w:author="3.0" w:date="2014-08-28T16:03:00Z"/>
        </w:rPr>
      </w:pPr>
      <w:del w:id="8209" w:author="3.0" w:date="2014-08-28T16:03:00Z">
        <w:r w:rsidDel="004F1DFB">
          <w:delText xml:space="preserve">range        : 0..16; </w:delText>
        </w:r>
      </w:del>
    </w:p>
    <w:p w:rsidR="00E51198" w:rsidDel="004F1DFB" w:rsidRDefault="00E51198" w:rsidP="00E51198">
      <w:pPr>
        <w:pStyle w:val="ADANB"/>
        <w:rPr>
          <w:del w:id="8210" w:author="3.0" w:date="2014-08-28T16:03:00Z"/>
        </w:rPr>
      </w:pPr>
      <w:del w:id="8211" w:author="3.0" w:date="2014-08-28T16:03:00Z">
        <w:r w:rsidDel="004F1DFB">
          <w:delText xml:space="preserve">resolution   : 1;   </w:delText>
        </w:r>
      </w:del>
    </w:p>
    <w:p w:rsidR="00E51198" w:rsidDel="004F1DFB" w:rsidRDefault="00E51198" w:rsidP="00E51198">
      <w:pPr>
        <w:pStyle w:val="ADANB"/>
        <w:rPr>
          <w:del w:id="8212" w:author="3.0" w:date="2014-08-28T16:03:00Z"/>
        </w:rPr>
      </w:pPr>
      <w:del w:id="8213" w:author="3.0" w:date="2014-08-28T16:03:00Z">
        <w:r w:rsidDel="004F1DFB">
          <w:delText>units        : N/A;</w:delText>
        </w:r>
      </w:del>
    </w:p>
    <w:p w:rsidR="00E51198" w:rsidDel="004F1DFB" w:rsidRDefault="00E51198" w:rsidP="00E51198">
      <w:pPr>
        <w:pStyle w:val="ADANB"/>
        <w:rPr>
          <w:del w:id="8214" w:author="3.0" w:date="2014-08-28T16:03:00Z"/>
        </w:rPr>
      </w:pPr>
      <w:del w:id="8215" w:author="3.0" w:date="2014-08-28T16:03:00Z">
        <w:r w:rsidDel="004F1DFB">
          <w:delText>value names  : N/A;</w:delText>
        </w:r>
      </w:del>
    </w:p>
    <w:p w:rsidR="00E51198" w:rsidDel="004F1DFB" w:rsidRDefault="00E51198" w:rsidP="00E51198">
      <w:pPr>
        <w:pStyle w:val="ADANB"/>
        <w:rPr>
          <w:del w:id="8216" w:author="3.0" w:date="2014-08-28T16:03:00Z"/>
        </w:rPr>
      </w:pPr>
      <w:del w:id="8217" w:author="3.0" w:date="2014-08-28T16:03:00Z">
        <w:r w:rsidDel="004F1DFB">
          <w:delText>description  : number of decimal digit in the radio number;</w:delText>
        </w:r>
      </w:del>
    </w:p>
    <w:p w:rsidR="00E51198" w:rsidDel="004F1DFB" w:rsidRDefault="00E51198" w:rsidP="00E51198">
      <w:pPr>
        <w:pStyle w:val="ADANB"/>
        <w:rPr>
          <w:del w:id="8218" w:author="3.0" w:date="2014-08-28T16:03:00Z"/>
        </w:rPr>
      </w:pPr>
    </w:p>
    <w:p w:rsidR="00E51198" w:rsidDel="004F1DFB" w:rsidRDefault="00E51198" w:rsidP="00E51198">
      <w:pPr>
        <w:pStyle w:val="ADANB"/>
        <w:rPr>
          <w:del w:id="8219" w:author="3.0" w:date="2014-08-28T16:03:00Z"/>
        </w:rPr>
      </w:pPr>
    </w:p>
    <w:p w:rsidR="00E51198" w:rsidDel="004F1DFB" w:rsidRDefault="00E51198" w:rsidP="00E51198">
      <w:pPr>
        <w:pStyle w:val="ADANB"/>
        <w:rPr>
          <w:del w:id="8220" w:author="3.0" w:date="2014-08-28T16:03:00Z"/>
        </w:rPr>
      </w:pPr>
      <w:del w:id="8221" w:author="3.0" w:date="2014-08-28T16:03:00Z">
        <w:r w:rsidDel="004F1DFB">
          <w:delText>891.</w:delText>
        </w:r>
        <w:r w:rsidDel="004F1DFB">
          <w:tab/>
          <w:delText>digit (data flow, pel) =</w:delText>
        </w:r>
      </w:del>
    </w:p>
    <w:p w:rsidR="00E51198" w:rsidDel="004F1DFB" w:rsidRDefault="00E51198" w:rsidP="00E51198">
      <w:pPr>
        <w:pStyle w:val="ADANB"/>
        <w:rPr>
          <w:del w:id="8222" w:author="3.0" w:date="2014-08-28T16:03:00Z"/>
        </w:rPr>
      </w:pPr>
      <w:del w:id="8223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8224" w:author="3.0" w:date="2014-08-28T16:03:00Z"/>
        </w:rPr>
      </w:pPr>
    </w:p>
    <w:p w:rsidR="00E51198" w:rsidDel="004F1DFB" w:rsidRDefault="00E51198" w:rsidP="00E51198">
      <w:pPr>
        <w:pStyle w:val="ADANB"/>
        <w:rPr>
          <w:del w:id="8225" w:author="3.0" w:date="2014-08-28T16:03:00Z"/>
        </w:rPr>
      </w:pPr>
      <w:del w:id="8226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8227" w:author="3.0" w:date="2014-08-28T16:03:00Z"/>
        </w:rPr>
      </w:pPr>
      <w:del w:id="8228" w:author="3.0" w:date="2014-08-28T16:03:00Z">
        <w:r w:rsidDel="004F1DFB">
          <w:delText>rate         : N/A;</w:delText>
        </w:r>
      </w:del>
    </w:p>
    <w:p w:rsidR="00E51198" w:rsidDel="004F1DFB" w:rsidRDefault="00E51198" w:rsidP="00E51198">
      <w:pPr>
        <w:pStyle w:val="ADANB"/>
        <w:rPr>
          <w:del w:id="8229" w:author="3.0" w:date="2014-08-28T16:03:00Z"/>
        </w:rPr>
      </w:pPr>
      <w:del w:id="8230" w:author="3.0" w:date="2014-08-28T16:03:00Z">
        <w:r w:rsidDel="004F1DFB">
          <w:delText xml:space="preserve">range        : 0..9; </w:delText>
        </w:r>
      </w:del>
    </w:p>
    <w:p w:rsidR="00E51198" w:rsidDel="004F1DFB" w:rsidRDefault="00E51198" w:rsidP="00E51198">
      <w:pPr>
        <w:pStyle w:val="ADANB"/>
        <w:rPr>
          <w:del w:id="8231" w:author="3.0" w:date="2014-08-28T16:03:00Z"/>
        </w:rPr>
      </w:pPr>
      <w:del w:id="8232" w:author="3.0" w:date="2014-08-28T16:03:00Z">
        <w:r w:rsidDel="004F1DFB">
          <w:delText xml:space="preserve">resolution   : 1;   </w:delText>
        </w:r>
      </w:del>
    </w:p>
    <w:p w:rsidR="00E51198" w:rsidDel="004F1DFB" w:rsidRDefault="00E51198" w:rsidP="00E51198">
      <w:pPr>
        <w:pStyle w:val="ADANB"/>
        <w:rPr>
          <w:del w:id="8233" w:author="3.0" w:date="2014-08-28T16:03:00Z"/>
        </w:rPr>
      </w:pPr>
      <w:del w:id="8234" w:author="3.0" w:date="2014-08-28T16:03:00Z">
        <w:r w:rsidDel="004F1DFB">
          <w:delText>units        : N/A;</w:delText>
        </w:r>
      </w:del>
    </w:p>
    <w:p w:rsidR="00E51198" w:rsidDel="004F1DFB" w:rsidRDefault="00E51198" w:rsidP="00E51198">
      <w:pPr>
        <w:pStyle w:val="ADANB"/>
        <w:rPr>
          <w:del w:id="8235" w:author="3.0" w:date="2014-08-28T16:03:00Z"/>
        </w:rPr>
      </w:pPr>
      <w:del w:id="8236" w:author="3.0" w:date="2014-08-28T16:03:00Z">
        <w:r w:rsidDel="004F1DFB">
          <w:delText>value names  : N/A;</w:delText>
        </w:r>
      </w:del>
    </w:p>
    <w:p w:rsidR="00E51198" w:rsidDel="004F1DFB" w:rsidRDefault="00E51198" w:rsidP="00E51198">
      <w:pPr>
        <w:pStyle w:val="ADANB"/>
        <w:rPr>
          <w:del w:id="8237" w:author="3.0" w:date="2014-08-28T16:03:00Z"/>
        </w:rPr>
      </w:pPr>
      <w:del w:id="8238" w:author="3.0" w:date="2014-08-28T16:03:00Z">
        <w:r w:rsidDel="004F1DFB">
          <w:delText>description  : ;</w:delText>
        </w:r>
      </w:del>
    </w:p>
    <w:p w:rsidR="00E51198" w:rsidDel="004F1DFB" w:rsidRDefault="00E51198" w:rsidP="00E51198">
      <w:pPr>
        <w:pStyle w:val="ADANB"/>
        <w:rPr>
          <w:del w:id="8239" w:author="3.0" w:date="2014-08-28T16:03:00Z"/>
        </w:rPr>
      </w:pPr>
    </w:p>
    <w:p w:rsidR="00E51198" w:rsidDel="004F1DFB" w:rsidRDefault="00E51198" w:rsidP="00E51198">
      <w:pPr>
        <w:pStyle w:val="ADANB"/>
        <w:rPr>
          <w:del w:id="8240" w:author="3.0" w:date="2014-08-28T16:03:00Z"/>
        </w:rPr>
      </w:pPr>
    </w:p>
    <w:p w:rsidR="00E51198" w:rsidDel="004F1DFB" w:rsidRDefault="00E51198" w:rsidP="00E51198">
      <w:pPr>
        <w:pStyle w:val="ADANB"/>
        <w:rPr>
          <w:del w:id="8241" w:author="3.0" w:date="2014-08-28T16:03:00Z"/>
        </w:rPr>
      </w:pPr>
      <w:del w:id="8242" w:author="3.0" w:date="2014-08-28T16:03:00Z">
        <w:r w:rsidDel="004F1DFB">
          <w:delText>1328.</w:delText>
        </w:r>
        <w:r w:rsidDel="004F1DFB">
          <w:tab/>
          <w:delText>EURORADIO_connection_retries_number_is_infinite (data flow) =</w:delText>
        </w:r>
      </w:del>
    </w:p>
    <w:p w:rsidR="00E51198" w:rsidDel="004F1DFB" w:rsidRDefault="00E51198" w:rsidP="00E51198">
      <w:pPr>
        <w:pStyle w:val="ADANB"/>
        <w:rPr>
          <w:del w:id="8243" w:author="3.0" w:date="2014-08-28T16:03:00Z"/>
        </w:rPr>
      </w:pPr>
      <w:del w:id="8244" w:author="3.0" w:date="2014-08-28T16:03:00Z">
        <w:r w:rsidDel="004F1DFB">
          <w:delText>is_present</w:delText>
        </w:r>
      </w:del>
    </w:p>
    <w:p w:rsidR="00E51198" w:rsidDel="004F1DFB" w:rsidRDefault="00E51198" w:rsidP="00E51198">
      <w:pPr>
        <w:pStyle w:val="ADANB"/>
        <w:rPr>
          <w:del w:id="8245" w:author="3.0" w:date="2014-08-28T16:03:00Z"/>
        </w:rPr>
      </w:pPr>
      <w:del w:id="8246" w:author="3.0" w:date="2014-08-28T16:03:00Z">
        <w:r w:rsidDel="004F1DFB">
          <w:delText>+nid_trackside_radio_device.</w:delText>
        </w:r>
      </w:del>
    </w:p>
    <w:p w:rsidR="00E51198" w:rsidDel="004F1DFB" w:rsidRDefault="00E51198" w:rsidP="00E51198">
      <w:pPr>
        <w:pStyle w:val="ADANB"/>
        <w:rPr>
          <w:del w:id="8247" w:author="3.0" w:date="2014-08-28T16:03:00Z"/>
        </w:rPr>
      </w:pPr>
    </w:p>
    <w:p w:rsidR="00E51198" w:rsidDel="004F1DFB" w:rsidRDefault="00E51198" w:rsidP="00E51198">
      <w:pPr>
        <w:pStyle w:val="ADANB"/>
        <w:rPr>
          <w:del w:id="8248" w:author="3.0" w:date="2014-08-28T16:03:00Z"/>
        </w:rPr>
      </w:pPr>
      <w:del w:id="8249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8250" w:author="3.0" w:date="2014-08-28T16:03:00Z"/>
        </w:rPr>
      </w:pPr>
      <w:del w:id="8251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8252" w:author="3.0" w:date="2014-08-28T16:03:00Z"/>
        </w:rPr>
      </w:pPr>
      <w:del w:id="8253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8254" w:author="3.0" w:date="2014-08-28T16:03:00Z"/>
        </w:rPr>
      </w:pPr>
      <w:del w:id="8255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8256" w:author="3.0" w:date="2014-08-28T16:03:00Z"/>
        </w:rPr>
      </w:pPr>
      <w:del w:id="8257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8258" w:author="3.0" w:date="2014-08-28T16:03:00Z"/>
        </w:rPr>
      </w:pPr>
      <w:del w:id="8259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8260" w:author="3.0" w:date="2014-08-28T16:03:00Z"/>
        </w:rPr>
      </w:pPr>
      <w:del w:id="8261" w:author="3.0" w:date="2014-08-28T16:03:00Z">
        <w:r w:rsidDel="004F1DFB">
          <w:delText>description  : indication to the basic software, about the connection retries number,</w:delText>
        </w:r>
      </w:del>
    </w:p>
    <w:p w:rsidR="00E51198" w:rsidDel="004F1DFB" w:rsidRDefault="00E51198" w:rsidP="00E51198">
      <w:pPr>
        <w:pStyle w:val="ADANB"/>
        <w:rPr>
          <w:del w:id="8262" w:author="3.0" w:date="2014-08-28T16:03:00Z"/>
        </w:rPr>
      </w:pPr>
      <w:del w:id="8263" w:author="3.0" w:date="2014-08-28T16:03:00Z">
        <w:r w:rsidDel="004F1DFB">
          <w:delText xml:space="preserve">                  in case of connection loss.</w:delText>
        </w:r>
      </w:del>
    </w:p>
    <w:p w:rsidR="00E51198" w:rsidDel="004F1DFB" w:rsidRDefault="00E51198" w:rsidP="00E51198">
      <w:pPr>
        <w:pStyle w:val="ADANB"/>
        <w:rPr>
          <w:del w:id="8264" w:author="3.0" w:date="2014-08-28T16:03:00Z"/>
        </w:rPr>
      </w:pPr>
    </w:p>
    <w:p w:rsidR="00E51198" w:rsidDel="004F1DFB" w:rsidRDefault="00E51198" w:rsidP="00E51198">
      <w:pPr>
        <w:pStyle w:val="ADANB"/>
        <w:rPr>
          <w:del w:id="8265" w:author="3.0" w:date="2014-08-28T16:03:00Z"/>
        </w:rPr>
      </w:pPr>
    </w:p>
    <w:p w:rsidR="00E51198" w:rsidDel="004F1DFB" w:rsidRDefault="00E51198" w:rsidP="00E51198">
      <w:pPr>
        <w:pStyle w:val="ADANB"/>
        <w:rPr>
          <w:del w:id="8266" w:author="3.0" w:date="2014-08-28T16:03:00Z"/>
        </w:rPr>
      </w:pPr>
      <w:del w:id="8267" w:author="3.0" w:date="2014-08-28T16:03:00Z">
        <w:r w:rsidDel="004F1DFB">
          <w:delText>1329.</w:delText>
        </w:r>
        <w:r w:rsidDel="004F1DFB">
          <w:tab/>
          <w:delText>EURORADIO_disconnection_request_info (data flow) =</w:delText>
        </w:r>
      </w:del>
    </w:p>
    <w:p w:rsidR="00E51198" w:rsidDel="004F1DFB" w:rsidRDefault="00E51198" w:rsidP="00E51198">
      <w:pPr>
        <w:pStyle w:val="ADANB"/>
        <w:rPr>
          <w:del w:id="8268" w:author="3.0" w:date="2014-08-28T16:03:00Z"/>
        </w:rPr>
      </w:pPr>
      <w:del w:id="8269" w:author="3.0" w:date="2014-08-28T16:03:00Z">
        <w:r w:rsidDel="004F1DFB">
          <w:delText>is_present</w:delText>
        </w:r>
      </w:del>
    </w:p>
    <w:p w:rsidR="00E51198" w:rsidDel="004F1DFB" w:rsidRDefault="00E51198" w:rsidP="00E51198">
      <w:pPr>
        <w:pStyle w:val="ADANB"/>
        <w:rPr>
          <w:del w:id="8270" w:author="3.0" w:date="2014-08-28T16:03:00Z"/>
        </w:rPr>
      </w:pPr>
      <w:del w:id="8271" w:author="3.0" w:date="2014-08-28T16:03:00Z">
        <w:r w:rsidDel="004F1DFB">
          <w:delText>+nid_trackside_radio_device.</w:delText>
        </w:r>
      </w:del>
    </w:p>
    <w:p w:rsidR="00E51198" w:rsidDel="004F1DFB" w:rsidRDefault="00E51198" w:rsidP="00E51198">
      <w:pPr>
        <w:pStyle w:val="ADANB"/>
        <w:rPr>
          <w:del w:id="8272" w:author="3.0" w:date="2014-08-28T16:03:00Z"/>
        </w:rPr>
      </w:pPr>
    </w:p>
    <w:p w:rsidR="00E51198" w:rsidDel="004F1DFB" w:rsidRDefault="00E51198" w:rsidP="00E51198">
      <w:pPr>
        <w:pStyle w:val="ADANB"/>
        <w:rPr>
          <w:del w:id="8273" w:author="3.0" w:date="2014-08-28T16:03:00Z"/>
        </w:rPr>
      </w:pPr>
      <w:del w:id="8274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8275" w:author="3.0" w:date="2014-08-28T16:03:00Z"/>
        </w:rPr>
      </w:pPr>
      <w:del w:id="8276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8277" w:author="3.0" w:date="2014-08-28T16:03:00Z"/>
        </w:rPr>
      </w:pPr>
      <w:del w:id="8278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8279" w:author="3.0" w:date="2014-08-28T16:03:00Z"/>
        </w:rPr>
      </w:pPr>
      <w:del w:id="8280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8281" w:author="3.0" w:date="2014-08-28T16:03:00Z"/>
        </w:rPr>
      </w:pPr>
      <w:del w:id="8282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8283" w:author="3.0" w:date="2014-08-28T16:03:00Z"/>
        </w:rPr>
      </w:pPr>
      <w:del w:id="8284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8285" w:author="3.0" w:date="2014-08-28T16:03:00Z"/>
        </w:rPr>
      </w:pPr>
      <w:del w:id="8286" w:author="3.0" w:date="2014-08-28T16:03:00Z">
        <w:r w:rsidDel="004F1DFB">
          <w:delText>description  : EURORADIO disconnection request information</w:delText>
        </w:r>
      </w:del>
    </w:p>
    <w:p w:rsidR="00E51198" w:rsidDel="004F1DFB" w:rsidRDefault="00E51198" w:rsidP="00E51198">
      <w:pPr>
        <w:pStyle w:val="ADANB"/>
        <w:rPr>
          <w:del w:id="8287" w:author="3.0" w:date="2014-08-28T16:03:00Z"/>
        </w:rPr>
      </w:pPr>
    </w:p>
    <w:p w:rsidR="00E51198" w:rsidDel="004F1DFB" w:rsidRDefault="00E51198" w:rsidP="00E51198">
      <w:pPr>
        <w:pStyle w:val="ADANB"/>
        <w:rPr>
          <w:del w:id="8288" w:author="3.0" w:date="2014-08-28T16:03:00Z"/>
        </w:rPr>
      </w:pPr>
    </w:p>
    <w:p w:rsidR="00E51198" w:rsidDel="004F1DFB" w:rsidRDefault="00E51198" w:rsidP="00E51198">
      <w:pPr>
        <w:pStyle w:val="ADANB"/>
        <w:rPr>
          <w:del w:id="8289" w:author="3.0" w:date="2014-08-28T16:03:00Z"/>
        </w:rPr>
      </w:pPr>
      <w:del w:id="8290" w:author="3.0" w:date="2014-08-28T16:03:00Z">
        <w:r w:rsidDel="004F1DFB">
          <w:delText>1327.</w:delText>
        </w:r>
        <w:r w:rsidDel="004F1DFB">
          <w:tab/>
          <w:delText>EURORADIO_connection_reset_request_info (data flow) =</w:delText>
        </w:r>
      </w:del>
    </w:p>
    <w:p w:rsidR="00E51198" w:rsidDel="004F1DFB" w:rsidRDefault="00E51198" w:rsidP="00E51198">
      <w:pPr>
        <w:pStyle w:val="ADANB"/>
        <w:rPr>
          <w:del w:id="8291" w:author="3.0" w:date="2014-08-28T16:03:00Z"/>
        </w:rPr>
      </w:pPr>
      <w:del w:id="8292" w:author="3.0" w:date="2014-08-28T16:03:00Z">
        <w:r w:rsidDel="004F1DFB">
          <w:delText>is_present</w:delText>
        </w:r>
      </w:del>
    </w:p>
    <w:p w:rsidR="00E51198" w:rsidDel="004F1DFB" w:rsidRDefault="00E51198" w:rsidP="00E51198">
      <w:pPr>
        <w:pStyle w:val="ADANB"/>
        <w:rPr>
          <w:del w:id="8293" w:author="3.0" w:date="2014-08-28T16:03:00Z"/>
        </w:rPr>
      </w:pPr>
      <w:del w:id="8294" w:author="3.0" w:date="2014-08-28T16:03:00Z">
        <w:r w:rsidDel="004F1DFB">
          <w:delText>+nid_trackside_radio_device.</w:delText>
        </w:r>
      </w:del>
    </w:p>
    <w:p w:rsidR="00E51198" w:rsidDel="004F1DFB" w:rsidRDefault="00E51198" w:rsidP="00E51198">
      <w:pPr>
        <w:pStyle w:val="ADANB"/>
        <w:rPr>
          <w:del w:id="8295" w:author="3.0" w:date="2014-08-28T16:03:00Z"/>
        </w:rPr>
      </w:pPr>
    </w:p>
    <w:p w:rsidR="00E51198" w:rsidDel="004F1DFB" w:rsidRDefault="00E51198" w:rsidP="00E51198">
      <w:pPr>
        <w:pStyle w:val="ADANB"/>
        <w:rPr>
          <w:del w:id="8296" w:author="3.0" w:date="2014-08-28T16:03:00Z"/>
        </w:rPr>
      </w:pPr>
      <w:del w:id="8297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8298" w:author="3.0" w:date="2014-08-28T16:03:00Z"/>
        </w:rPr>
      </w:pPr>
      <w:del w:id="8299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8300" w:author="3.0" w:date="2014-08-28T16:03:00Z"/>
        </w:rPr>
      </w:pPr>
      <w:del w:id="8301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8302" w:author="3.0" w:date="2014-08-28T16:03:00Z"/>
        </w:rPr>
      </w:pPr>
      <w:del w:id="8303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8304" w:author="3.0" w:date="2014-08-28T16:03:00Z"/>
        </w:rPr>
      </w:pPr>
      <w:del w:id="8305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8306" w:author="3.0" w:date="2014-08-28T16:03:00Z"/>
        </w:rPr>
      </w:pPr>
      <w:del w:id="8307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8308" w:author="3.0" w:date="2014-08-28T16:03:00Z"/>
        </w:rPr>
      </w:pPr>
      <w:del w:id="8309" w:author="3.0" w:date="2014-08-28T16:03:00Z">
        <w:r w:rsidDel="004F1DFB">
          <w:delText>description  : EURORADIO connection reset request information</w:delText>
        </w:r>
      </w:del>
    </w:p>
    <w:p w:rsidR="00E51198" w:rsidDel="004F1DFB" w:rsidRDefault="00E51198" w:rsidP="00E51198">
      <w:pPr>
        <w:pStyle w:val="ADANB"/>
        <w:rPr>
          <w:del w:id="8310" w:author="3.0" w:date="2014-08-28T16:03:00Z"/>
        </w:rPr>
      </w:pPr>
      <w:del w:id="8311" w:author="3.0" w:date="2014-08-28T16:03:00Z">
        <w:r w:rsidDel="004F1DFB">
          <w:delText xml:space="preserve">                  (used in case of T_NVCONTACT expiration);</w:delText>
        </w:r>
      </w:del>
    </w:p>
    <w:p w:rsidR="00E51198" w:rsidDel="004F1DFB" w:rsidRDefault="00E51198" w:rsidP="00E51198">
      <w:pPr>
        <w:pStyle w:val="ADANB"/>
        <w:rPr>
          <w:del w:id="8312" w:author="3.0" w:date="2014-08-28T16:03:00Z"/>
        </w:rPr>
      </w:pPr>
    </w:p>
    <w:p w:rsidR="00E51198" w:rsidDel="004F1DFB" w:rsidRDefault="00E51198" w:rsidP="00E51198">
      <w:pPr>
        <w:pStyle w:val="ADANB"/>
        <w:rPr>
          <w:del w:id="8313" w:author="3.0" w:date="2014-08-28T16:03:00Z"/>
        </w:rPr>
      </w:pPr>
    </w:p>
    <w:p w:rsidR="00E51198" w:rsidDel="004F1DFB" w:rsidRDefault="00E51198" w:rsidP="00E51198">
      <w:pPr>
        <w:pStyle w:val="ADANB"/>
        <w:rPr>
          <w:del w:id="8314" w:author="3.0" w:date="2014-08-28T16:03:00Z"/>
        </w:rPr>
      </w:pPr>
      <w:del w:id="8315" w:author="3.0" w:date="2014-08-28T16:03:00Z">
        <w:r w:rsidDel="004F1DFB">
          <w:delText>2410.</w:delText>
        </w:r>
        <w:r w:rsidDel="004F1DFB">
          <w:tab/>
          <w:delText>network_registration_request_info (data flow) =</w:delText>
        </w:r>
      </w:del>
    </w:p>
    <w:p w:rsidR="00E51198" w:rsidDel="004F1DFB" w:rsidRDefault="00E51198" w:rsidP="00E51198">
      <w:pPr>
        <w:pStyle w:val="ADANB"/>
        <w:rPr>
          <w:del w:id="8316" w:author="3.0" w:date="2014-08-28T16:03:00Z"/>
        </w:rPr>
      </w:pPr>
      <w:del w:id="8317" w:author="3.0" w:date="2014-08-28T16:03:00Z">
        <w:r w:rsidDel="004F1DFB">
          <w:delText>is_present</w:delText>
        </w:r>
      </w:del>
    </w:p>
    <w:p w:rsidR="00E51198" w:rsidDel="004F1DFB" w:rsidRDefault="00E51198" w:rsidP="00E51198">
      <w:pPr>
        <w:pStyle w:val="ADANB"/>
        <w:rPr>
          <w:del w:id="8318" w:author="3.0" w:date="2014-08-28T16:03:00Z"/>
        </w:rPr>
      </w:pPr>
      <w:del w:id="8319" w:author="3.0" w:date="2014-08-28T16:03:00Z">
        <w:r w:rsidDel="004F1DFB">
          <w:delText>+ radio_network_id_value.</w:delText>
        </w:r>
      </w:del>
    </w:p>
    <w:p w:rsidR="00E51198" w:rsidDel="004F1DFB" w:rsidRDefault="00E51198" w:rsidP="00E51198">
      <w:pPr>
        <w:pStyle w:val="ADANB"/>
        <w:rPr>
          <w:del w:id="8320" w:author="3.0" w:date="2014-08-28T16:03:00Z"/>
        </w:rPr>
      </w:pPr>
    </w:p>
    <w:p w:rsidR="00E51198" w:rsidDel="004F1DFB" w:rsidRDefault="00E51198" w:rsidP="00E51198">
      <w:pPr>
        <w:pStyle w:val="ADANB"/>
        <w:rPr>
          <w:del w:id="8321" w:author="3.0" w:date="2014-08-28T16:03:00Z"/>
        </w:rPr>
      </w:pPr>
      <w:del w:id="8322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8323" w:author="3.0" w:date="2014-08-28T16:03:00Z"/>
        </w:rPr>
      </w:pPr>
      <w:del w:id="8324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8325" w:author="3.0" w:date="2014-08-28T16:03:00Z"/>
        </w:rPr>
      </w:pPr>
      <w:del w:id="8326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8327" w:author="3.0" w:date="2014-08-28T16:03:00Z"/>
        </w:rPr>
      </w:pPr>
      <w:del w:id="8328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8329" w:author="3.0" w:date="2014-08-28T16:03:00Z"/>
        </w:rPr>
      </w:pPr>
      <w:del w:id="8330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8331" w:author="3.0" w:date="2014-08-28T16:03:00Z"/>
        </w:rPr>
      </w:pPr>
      <w:del w:id="8332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8333" w:author="3.0" w:date="2014-08-28T16:03:00Z"/>
        </w:rPr>
      </w:pPr>
      <w:del w:id="8334" w:author="3.0" w:date="2014-08-28T16:03:00Z">
        <w:r w:rsidDel="004F1DFB">
          <w:delText>description  : radio network registration request info.</w:delText>
        </w:r>
      </w:del>
    </w:p>
    <w:p w:rsidR="00E51198" w:rsidDel="004F1DFB" w:rsidRDefault="00E51198" w:rsidP="00E51198">
      <w:pPr>
        <w:pStyle w:val="ADANB"/>
        <w:rPr>
          <w:del w:id="8335" w:author="3.0" w:date="2014-08-28T16:03:00Z"/>
        </w:rPr>
      </w:pPr>
    </w:p>
    <w:p w:rsidR="00E51198" w:rsidDel="004F1DFB" w:rsidRDefault="00E51198" w:rsidP="00E51198">
      <w:pPr>
        <w:pStyle w:val="ADANB"/>
        <w:rPr>
          <w:del w:id="8336" w:author="3.0" w:date="2014-08-28T16:03:00Z"/>
        </w:rPr>
      </w:pPr>
    </w:p>
    <w:p w:rsidR="00E51198" w:rsidDel="004F1DFB" w:rsidRDefault="00E51198" w:rsidP="00E51198">
      <w:pPr>
        <w:pStyle w:val="ADANB"/>
        <w:rPr>
          <w:del w:id="8337" w:author="3.0" w:date="2014-08-28T16:03:00Z"/>
        </w:rPr>
      </w:pPr>
      <w:del w:id="8338" w:author="3.0" w:date="2014-08-28T16:03:00Z">
        <w:r w:rsidDel="004F1DFB">
          <w:delText>2805.</w:delText>
        </w:r>
        <w:r w:rsidDel="004F1DFB">
          <w:tab/>
          <w:delText>radio_network_id_value (data flow, cel) =</w:delText>
        </w:r>
      </w:del>
    </w:p>
    <w:p w:rsidR="00E51198" w:rsidDel="004F1DFB" w:rsidRDefault="00E51198" w:rsidP="00E51198">
      <w:pPr>
        <w:pStyle w:val="ADANB"/>
        <w:rPr>
          <w:del w:id="8339" w:author="3.0" w:date="2014-08-28T16:03:00Z"/>
        </w:rPr>
      </w:pPr>
      <w:del w:id="8340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8341" w:author="3.0" w:date="2014-08-28T16:03:00Z"/>
        </w:rPr>
      </w:pPr>
    </w:p>
    <w:p w:rsidR="00E51198" w:rsidDel="004F1DFB" w:rsidRDefault="00E51198" w:rsidP="00E51198">
      <w:pPr>
        <w:pStyle w:val="ADANB"/>
        <w:rPr>
          <w:del w:id="8342" w:author="3.0" w:date="2014-08-28T16:03:00Z"/>
        </w:rPr>
      </w:pPr>
      <w:del w:id="8343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8344" w:author="3.0" w:date="2014-08-28T16:03:00Z"/>
        </w:rPr>
      </w:pPr>
      <w:del w:id="8345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8346" w:author="3.0" w:date="2014-08-28T16:03:00Z"/>
        </w:rPr>
      </w:pPr>
      <w:del w:id="8347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8348" w:author="3.0" w:date="2014-08-28T16:03:00Z"/>
        </w:rPr>
      </w:pPr>
      <w:del w:id="8349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8350" w:author="3.0" w:date="2014-08-28T16:03:00Z"/>
        </w:rPr>
      </w:pPr>
      <w:del w:id="8351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8352" w:author="3.0" w:date="2014-08-28T16:03:00Z"/>
        </w:rPr>
      </w:pPr>
      <w:del w:id="8353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8354" w:author="3.0" w:date="2014-08-28T16:03:00Z"/>
        </w:rPr>
      </w:pPr>
      <w:del w:id="8355" w:author="3.0" w:date="2014-08-28T16:03:00Z">
        <w:r w:rsidDel="004F1DFB">
          <w:delText>description  : radio network id value.</w:delText>
        </w:r>
      </w:del>
    </w:p>
    <w:p w:rsidR="00E51198" w:rsidDel="004F1DFB" w:rsidRDefault="00E51198" w:rsidP="00E51198">
      <w:pPr>
        <w:pStyle w:val="ADANB"/>
        <w:rPr>
          <w:del w:id="8356" w:author="3.0" w:date="2014-08-28T16:03:00Z"/>
        </w:rPr>
      </w:pPr>
    </w:p>
    <w:p w:rsidR="00E51198" w:rsidDel="004F1DFB" w:rsidRDefault="00E51198" w:rsidP="00E51198">
      <w:pPr>
        <w:pStyle w:val="ADANB"/>
        <w:rPr>
          <w:del w:id="8357" w:author="3.0" w:date="2014-08-28T16:03:00Z"/>
        </w:rPr>
      </w:pPr>
    </w:p>
    <w:p w:rsidR="00E51198" w:rsidDel="004F1DFB" w:rsidRDefault="00E51198" w:rsidP="00E51198">
      <w:pPr>
        <w:pStyle w:val="ADANB"/>
        <w:rPr>
          <w:del w:id="8358" w:author="3.0" w:date="2014-08-28T16:03:00Z"/>
        </w:rPr>
      </w:pPr>
      <w:del w:id="8359" w:author="3.0" w:date="2014-08-28T16:03:00Z">
        <w:r w:rsidDel="004F1DFB">
          <w:delText>3767.</w:delText>
        </w:r>
        <w:r w:rsidDel="004F1DFB">
          <w:tab/>
          <w:delText>train_is_in_a_radio_hole_with_front_end (data flow, del) =</w:delText>
        </w:r>
      </w:del>
    </w:p>
    <w:p w:rsidR="00E51198" w:rsidDel="004F1DFB" w:rsidRDefault="00E51198" w:rsidP="00E51198">
      <w:pPr>
        <w:pStyle w:val="ADANB"/>
        <w:rPr>
          <w:del w:id="8360" w:author="3.0" w:date="2014-08-28T16:03:00Z"/>
        </w:rPr>
      </w:pPr>
      <w:del w:id="8361" w:author="3.0" w:date="2014-08-28T16:03:00Z">
        <w:r w:rsidDel="004F1DFB">
          <w:delText>["TRUE"|"FALSE"].</w:delText>
        </w:r>
      </w:del>
    </w:p>
    <w:p w:rsidR="00E51198" w:rsidDel="004F1DFB" w:rsidRDefault="00E51198" w:rsidP="00E51198">
      <w:pPr>
        <w:pStyle w:val="ADANB"/>
        <w:rPr>
          <w:del w:id="8362" w:author="3.0" w:date="2014-08-28T16:03:00Z"/>
        </w:rPr>
      </w:pPr>
    </w:p>
    <w:p w:rsidR="00E51198" w:rsidDel="004F1DFB" w:rsidRDefault="00E51198" w:rsidP="00E51198">
      <w:pPr>
        <w:pStyle w:val="ADANB"/>
        <w:rPr>
          <w:del w:id="8363" w:author="3.0" w:date="2014-08-28T16:03:00Z"/>
        </w:rPr>
      </w:pPr>
      <w:del w:id="8364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8365" w:author="3.0" w:date="2014-08-28T16:03:00Z"/>
        </w:rPr>
      </w:pPr>
      <w:del w:id="8366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8367" w:author="3.0" w:date="2014-08-28T16:03:00Z"/>
        </w:rPr>
      </w:pPr>
      <w:del w:id="8368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8369" w:author="3.0" w:date="2014-08-28T16:03:00Z"/>
        </w:rPr>
      </w:pPr>
      <w:del w:id="8370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8371" w:author="3.0" w:date="2014-08-28T16:03:00Z"/>
        </w:rPr>
      </w:pPr>
      <w:del w:id="8372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8373" w:author="3.0" w:date="2014-08-28T16:03:00Z"/>
        </w:rPr>
      </w:pPr>
      <w:del w:id="8374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8375" w:author="3.0" w:date="2014-08-28T16:03:00Z"/>
        </w:rPr>
      </w:pPr>
      <w:del w:id="8376" w:author="3.0" w:date="2014-08-28T16:03:00Z">
        <w:r w:rsidDel="004F1DFB">
          <w:delText xml:space="preserve">description  : indicates whether the train max safe front end is or is not in a radio hole. </w:delText>
        </w:r>
      </w:del>
    </w:p>
    <w:p w:rsidR="00E51198" w:rsidDel="004F1DFB" w:rsidRDefault="00E51198" w:rsidP="00E51198">
      <w:pPr>
        <w:pStyle w:val="ADANB"/>
        <w:rPr>
          <w:del w:id="8377" w:author="3.0" w:date="2014-08-28T16:03:00Z"/>
        </w:rPr>
      </w:pPr>
    </w:p>
    <w:p w:rsidR="00E51198" w:rsidDel="004F1DFB" w:rsidRDefault="00E51198" w:rsidP="00E51198">
      <w:pPr>
        <w:pStyle w:val="ADANB"/>
        <w:rPr>
          <w:del w:id="8378" w:author="3.0" w:date="2014-08-28T16:03:00Z"/>
        </w:rPr>
      </w:pPr>
    </w:p>
    <w:p w:rsidR="00E51198" w:rsidDel="004F1DFB" w:rsidRDefault="00E51198" w:rsidP="00E51198">
      <w:pPr>
        <w:pStyle w:val="ADANB"/>
        <w:rPr>
          <w:del w:id="8379" w:author="3.0" w:date="2014-08-28T16:03:00Z"/>
        </w:rPr>
      </w:pPr>
      <w:del w:id="8380" w:author="3.0" w:date="2014-08-28T16:03:00Z">
        <w:r w:rsidDel="004F1DFB">
          <w:delText>1347.</w:delText>
        </w:r>
        <w:r w:rsidDel="004F1DFB">
          <w:tab/>
          <w:delText>EURORADIO_output_msgs_info (data flow) =</w:delText>
        </w:r>
      </w:del>
    </w:p>
    <w:p w:rsidR="00E51198" w:rsidDel="004F1DFB" w:rsidRDefault="00E51198" w:rsidP="00E51198">
      <w:pPr>
        <w:pStyle w:val="ADANB"/>
        <w:rPr>
          <w:del w:id="8381" w:author="3.0" w:date="2014-08-28T16:03:00Z"/>
        </w:rPr>
      </w:pPr>
      <w:del w:id="8382" w:author="3.0" w:date="2014-08-28T16:03:00Z">
        <w:r w:rsidDel="004F1DFB">
          <w:delText>max_n_of_EURORADIO_output_msgs{EURORADIO_output_msg_info</w:delText>
        </w:r>
      </w:del>
    </w:p>
    <w:p w:rsidR="00E51198" w:rsidDel="004F1DFB" w:rsidRDefault="00E51198" w:rsidP="00E51198">
      <w:pPr>
        <w:pStyle w:val="ADANB"/>
        <w:rPr>
          <w:del w:id="8383" w:author="3.0" w:date="2014-08-28T16:03:00Z"/>
        </w:rPr>
      </w:pPr>
      <w:del w:id="8384" w:author="3.0" w:date="2014-08-28T16:03:00Z">
        <w:r w:rsidDel="004F1DFB">
          <w:delText xml:space="preserve">                               }max_n_of_EURORADIO_output_msgs.</w:delText>
        </w:r>
      </w:del>
    </w:p>
    <w:p w:rsidR="00E51198" w:rsidDel="004F1DFB" w:rsidRDefault="00E51198" w:rsidP="00E51198">
      <w:pPr>
        <w:pStyle w:val="ADANB"/>
        <w:rPr>
          <w:del w:id="8385" w:author="3.0" w:date="2014-08-28T16:03:00Z"/>
        </w:rPr>
      </w:pPr>
    </w:p>
    <w:p w:rsidR="00E51198" w:rsidDel="004F1DFB" w:rsidRDefault="00E51198" w:rsidP="00E51198">
      <w:pPr>
        <w:pStyle w:val="ADANB"/>
        <w:rPr>
          <w:del w:id="8386" w:author="3.0" w:date="2014-08-28T16:03:00Z"/>
        </w:rPr>
      </w:pPr>
      <w:del w:id="8387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8388" w:author="3.0" w:date="2014-08-28T16:03:00Z"/>
        </w:rPr>
      </w:pPr>
      <w:del w:id="8389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8390" w:author="3.0" w:date="2014-08-28T16:03:00Z"/>
        </w:rPr>
      </w:pPr>
      <w:del w:id="8391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8392" w:author="3.0" w:date="2014-08-28T16:03:00Z"/>
        </w:rPr>
      </w:pPr>
      <w:del w:id="8393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8394" w:author="3.0" w:date="2014-08-28T16:03:00Z"/>
        </w:rPr>
      </w:pPr>
      <w:del w:id="8395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8396" w:author="3.0" w:date="2014-08-28T16:03:00Z"/>
        </w:rPr>
      </w:pPr>
      <w:del w:id="8397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8398" w:author="3.0" w:date="2014-08-28T16:03:00Z"/>
        </w:rPr>
      </w:pPr>
      <w:del w:id="8399" w:author="3.0" w:date="2014-08-28T16:03:00Z">
        <w:r w:rsidDel="004F1DFB">
          <w:delText>description  : EURORADIO output messages information</w:delText>
        </w:r>
      </w:del>
    </w:p>
    <w:p w:rsidR="00E51198" w:rsidDel="004F1DFB" w:rsidRDefault="00E51198" w:rsidP="00E51198">
      <w:pPr>
        <w:pStyle w:val="ADANB"/>
        <w:rPr>
          <w:del w:id="8400" w:author="3.0" w:date="2014-08-28T16:03:00Z"/>
        </w:rPr>
      </w:pPr>
    </w:p>
    <w:p w:rsidR="00E51198" w:rsidDel="004F1DFB" w:rsidRDefault="00E51198" w:rsidP="00E51198">
      <w:pPr>
        <w:pStyle w:val="ADANB"/>
        <w:rPr>
          <w:del w:id="8401" w:author="3.0" w:date="2014-08-28T16:03:00Z"/>
        </w:rPr>
      </w:pPr>
    </w:p>
    <w:p w:rsidR="00E51198" w:rsidDel="004F1DFB" w:rsidRDefault="00E51198" w:rsidP="00E51198">
      <w:pPr>
        <w:pStyle w:val="ADANB"/>
        <w:rPr>
          <w:del w:id="8402" w:author="3.0" w:date="2014-08-28T16:03:00Z"/>
        </w:rPr>
      </w:pPr>
    </w:p>
    <w:p w:rsidR="00E51198" w:rsidDel="004F1DFB" w:rsidRDefault="00E51198" w:rsidP="00E51198">
      <w:pPr>
        <w:pStyle w:val="ADANB"/>
        <w:rPr>
          <w:del w:id="8403" w:author="3.0" w:date="2014-08-28T16:03:00Z"/>
        </w:rPr>
      </w:pPr>
    </w:p>
    <w:p w:rsidR="00E51198" w:rsidDel="004F1DFB" w:rsidRDefault="00E51198" w:rsidP="00E51198">
      <w:pPr>
        <w:pStyle w:val="ADANB"/>
        <w:rPr>
          <w:del w:id="8404" w:author="3.0" w:date="2014-08-28T16:03:00Z"/>
        </w:rPr>
      </w:pPr>
      <w:del w:id="8405" w:author="3.0" w:date="2014-08-28T16:03:00Z">
        <w:r w:rsidDel="004F1DFB">
          <w:delText>1925.</w:delText>
        </w:r>
        <w:r w:rsidDel="004F1DFB">
          <w:tab/>
          <w:delText>max_n_of_EURORADIO_output_msgs (data flow, pel) =</w:delText>
        </w:r>
      </w:del>
    </w:p>
    <w:p w:rsidR="00E51198" w:rsidDel="004F1DFB" w:rsidRDefault="00E51198" w:rsidP="00E51198">
      <w:pPr>
        <w:pStyle w:val="ADANB"/>
        <w:rPr>
          <w:del w:id="8406" w:author="3.0" w:date="2014-08-28T16:03:00Z"/>
        </w:rPr>
      </w:pPr>
      <w:del w:id="8407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8408" w:author="3.0" w:date="2014-08-28T16:03:00Z"/>
        </w:rPr>
      </w:pPr>
    </w:p>
    <w:p w:rsidR="00E51198" w:rsidDel="004F1DFB" w:rsidRDefault="00E51198" w:rsidP="00E51198">
      <w:pPr>
        <w:pStyle w:val="ADANB"/>
        <w:rPr>
          <w:del w:id="8409" w:author="3.0" w:date="2014-08-28T16:03:00Z"/>
        </w:rPr>
      </w:pPr>
      <w:del w:id="8410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8411" w:author="3.0" w:date="2014-08-28T16:03:00Z"/>
        </w:rPr>
      </w:pPr>
      <w:del w:id="8412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8413" w:author="3.0" w:date="2014-08-28T16:03:00Z"/>
        </w:rPr>
      </w:pPr>
      <w:del w:id="8414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8415" w:author="3.0" w:date="2014-08-28T16:03:00Z"/>
        </w:rPr>
      </w:pPr>
      <w:del w:id="8416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8417" w:author="3.0" w:date="2014-08-28T16:03:00Z"/>
        </w:rPr>
      </w:pPr>
      <w:del w:id="8418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8419" w:author="3.0" w:date="2014-08-28T16:03:00Z"/>
        </w:rPr>
      </w:pPr>
      <w:del w:id="8420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8421" w:author="3.0" w:date="2014-08-28T16:03:00Z"/>
        </w:rPr>
      </w:pPr>
      <w:del w:id="8422" w:author="3.0" w:date="2014-08-28T16:03:00Z">
        <w:r w:rsidDel="004F1DFB">
          <w:delText>description  : maximum number of output EURORADIO messages.</w:delText>
        </w:r>
      </w:del>
    </w:p>
    <w:p w:rsidR="00E51198" w:rsidDel="004F1DFB" w:rsidRDefault="00E51198" w:rsidP="00E51198">
      <w:pPr>
        <w:pStyle w:val="ADANB"/>
        <w:rPr>
          <w:del w:id="8423" w:author="3.0" w:date="2014-08-28T16:03:00Z"/>
        </w:rPr>
      </w:pPr>
      <w:del w:id="8424" w:author="3.0" w:date="2014-08-28T16:03:00Z">
        <w:r w:rsidDel="004F1DFB">
          <w:delText>This number is equal to 15.</w:delText>
        </w:r>
      </w:del>
    </w:p>
    <w:p w:rsidR="00E51198" w:rsidDel="004F1DFB" w:rsidRDefault="00E51198" w:rsidP="00E51198">
      <w:pPr>
        <w:pStyle w:val="ADANB"/>
        <w:rPr>
          <w:del w:id="8425" w:author="3.0" w:date="2014-08-28T16:03:00Z"/>
        </w:rPr>
      </w:pPr>
    </w:p>
    <w:p w:rsidR="00E51198" w:rsidDel="004F1DFB" w:rsidRDefault="00E51198" w:rsidP="00E51198">
      <w:pPr>
        <w:pStyle w:val="ADANB"/>
        <w:rPr>
          <w:del w:id="8426" w:author="3.0" w:date="2014-08-28T16:03:00Z"/>
        </w:rPr>
      </w:pPr>
    </w:p>
    <w:p w:rsidR="00E51198" w:rsidDel="004F1DFB" w:rsidRDefault="00E51198" w:rsidP="00E51198">
      <w:pPr>
        <w:pStyle w:val="ADANB"/>
        <w:rPr>
          <w:del w:id="8427" w:author="3.0" w:date="2014-08-28T16:03:00Z"/>
        </w:rPr>
      </w:pPr>
    </w:p>
    <w:p w:rsidR="00E51198" w:rsidDel="004F1DFB" w:rsidRDefault="00E51198" w:rsidP="00E51198">
      <w:pPr>
        <w:pStyle w:val="ADANB"/>
        <w:rPr>
          <w:del w:id="8428" w:author="3.0" w:date="2014-08-28T16:03:00Z"/>
        </w:rPr>
      </w:pPr>
    </w:p>
    <w:p w:rsidR="00E51198" w:rsidDel="004F1DFB" w:rsidRDefault="00E51198" w:rsidP="00E51198">
      <w:pPr>
        <w:pStyle w:val="ADANB"/>
        <w:rPr>
          <w:del w:id="8429" w:author="3.0" w:date="2014-08-28T16:03:00Z"/>
        </w:rPr>
      </w:pPr>
      <w:del w:id="8430" w:author="3.0" w:date="2014-08-28T16:03:00Z">
        <w:r w:rsidDel="004F1DFB">
          <w:delText>1346.</w:delText>
        </w:r>
        <w:r w:rsidDel="004F1DFB">
          <w:tab/>
          <w:delText>EURORADIO_output_msg_info (data flow) =</w:delText>
        </w:r>
      </w:del>
    </w:p>
    <w:p w:rsidR="00E51198" w:rsidDel="004F1DFB" w:rsidRDefault="00E51198" w:rsidP="00E51198">
      <w:pPr>
        <w:pStyle w:val="ADANB"/>
        <w:rPr>
          <w:del w:id="8431" w:author="3.0" w:date="2014-08-28T16:03:00Z"/>
        </w:rPr>
      </w:pPr>
      <w:del w:id="8432" w:author="3.0" w:date="2014-08-28T16:03:00Z">
        <w:r w:rsidDel="004F1DFB">
          <w:delText>is_present</w:delText>
        </w:r>
      </w:del>
    </w:p>
    <w:p w:rsidR="00E51198" w:rsidDel="004F1DFB" w:rsidRDefault="00E51198" w:rsidP="00E51198">
      <w:pPr>
        <w:pStyle w:val="ADANB"/>
        <w:rPr>
          <w:del w:id="8433" w:author="3.0" w:date="2014-08-28T16:03:00Z"/>
        </w:rPr>
      </w:pPr>
      <w:del w:id="8434" w:author="3.0" w:date="2014-08-28T16:03:00Z">
        <w:r w:rsidDel="004F1DFB">
          <w:delText>+nid_trackside_radio_device</w:delText>
        </w:r>
      </w:del>
    </w:p>
    <w:p w:rsidR="00E51198" w:rsidDel="004F1DFB" w:rsidRDefault="00E51198" w:rsidP="00E51198">
      <w:pPr>
        <w:pStyle w:val="ADANB"/>
        <w:rPr>
          <w:del w:id="8435" w:author="3.0" w:date="2014-08-28T16:03:00Z"/>
        </w:rPr>
      </w:pPr>
      <w:del w:id="8436" w:author="3.0" w:date="2014-08-28T16:03:00Z">
        <w:r w:rsidDel="004F1DFB">
          <w:delText>+coded_EURORADIO_output_msg .</w:delText>
        </w:r>
      </w:del>
    </w:p>
    <w:p w:rsidR="00E51198" w:rsidDel="004F1DFB" w:rsidRDefault="00E51198" w:rsidP="00E51198">
      <w:pPr>
        <w:pStyle w:val="ADANB"/>
        <w:rPr>
          <w:del w:id="8437" w:author="3.0" w:date="2014-08-28T16:03:00Z"/>
        </w:rPr>
      </w:pPr>
    </w:p>
    <w:p w:rsidR="00E51198" w:rsidDel="004F1DFB" w:rsidRDefault="00E51198" w:rsidP="00E51198">
      <w:pPr>
        <w:pStyle w:val="ADANB"/>
        <w:rPr>
          <w:del w:id="8438" w:author="3.0" w:date="2014-08-28T16:03:00Z"/>
        </w:rPr>
      </w:pPr>
      <w:del w:id="8439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8440" w:author="3.0" w:date="2014-08-28T16:03:00Z"/>
        </w:rPr>
      </w:pPr>
      <w:del w:id="8441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8442" w:author="3.0" w:date="2014-08-28T16:03:00Z"/>
        </w:rPr>
      </w:pPr>
      <w:del w:id="8443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8444" w:author="3.0" w:date="2014-08-28T16:03:00Z"/>
        </w:rPr>
      </w:pPr>
      <w:del w:id="8445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8446" w:author="3.0" w:date="2014-08-28T16:03:00Z"/>
        </w:rPr>
      </w:pPr>
      <w:del w:id="8447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8448" w:author="3.0" w:date="2014-08-28T16:03:00Z"/>
        </w:rPr>
      </w:pPr>
      <w:del w:id="8449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8450" w:author="3.0" w:date="2014-08-28T16:03:00Z"/>
        </w:rPr>
      </w:pPr>
      <w:del w:id="8451" w:author="3.0" w:date="2014-08-28T16:03:00Z">
        <w:r w:rsidDel="004F1DFB">
          <w:delText>description  : EURORADIO output message information</w:delText>
        </w:r>
      </w:del>
    </w:p>
    <w:p w:rsidR="00E51198" w:rsidDel="004F1DFB" w:rsidRDefault="00E51198" w:rsidP="00E51198">
      <w:pPr>
        <w:pStyle w:val="ADANB"/>
        <w:rPr>
          <w:del w:id="8452" w:author="3.0" w:date="2014-08-28T16:03:00Z"/>
        </w:rPr>
      </w:pPr>
    </w:p>
    <w:p w:rsidR="00E51198" w:rsidDel="004F1DFB" w:rsidRDefault="00E51198" w:rsidP="00E51198">
      <w:pPr>
        <w:pStyle w:val="ADANB"/>
        <w:rPr>
          <w:del w:id="8453" w:author="3.0" w:date="2014-08-28T16:03:00Z"/>
        </w:rPr>
      </w:pPr>
    </w:p>
    <w:p w:rsidR="00E51198" w:rsidDel="004F1DFB" w:rsidRDefault="00E51198" w:rsidP="00E51198">
      <w:pPr>
        <w:pStyle w:val="ADANB"/>
        <w:rPr>
          <w:del w:id="8454" w:author="3.0" w:date="2014-08-28T16:03:00Z"/>
        </w:rPr>
      </w:pPr>
    </w:p>
    <w:p w:rsidR="00E51198" w:rsidDel="004F1DFB" w:rsidRDefault="00E51198" w:rsidP="00E51198">
      <w:pPr>
        <w:pStyle w:val="ADANB"/>
        <w:rPr>
          <w:del w:id="8455" w:author="3.0" w:date="2014-08-28T16:03:00Z"/>
        </w:rPr>
      </w:pPr>
      <w:del w:id="8456" w:author="3.0" w:date="2014-08-28T16:03:00Z">
        <w:r w:rsidDel="004F1DFB">
          <w:delText>636.</w:delText>
        </w:r>
        <w:r w:rsidDel="004F1DFB">
          <w:tab/>
          <w:delText>coded_EURORADIO_output_msg (data flow) =</w:delText>
        </w:r>
      </w:del>
    </w:p>
    <w:p w:rsidR="00E51198" w:rsidDel="004F1DFB" w:rsidRDefault="00E51198" w:rsidP="00E51198">
      <w:pPr>
        <w:pStyle w:val="ADANB"/>
        <w:rPr>
          <w:del w:id="8457" w:author="3.0" w:date="2014-08-28T16:03:00Z"/>
        </w:rPr>
      </w:pPr>
      <w:del w:id="8458" w:author="3.0" w:date="2014-08-28T16:03:00Z">
        <w:r w:rsidDel="004F1DFB">
          <w:delText>n_of_bits_in_EURORADIO_o_msg{bit}n_of_bits_in_EURORADIO_o_msg</w:delText>
        </w:r>
      </w:del>
    </w:p>
    <w:p w:rsidR="00E51198" w:rsidDel="004F1DFB" w:rsidRDefault="00E51198" w:rsidP="00E51198">
      <w:pPr>
        <w:pStyle w:val="ADANB"/>
        <w:rPr>
          <w:del w:id="8459" w:author="3.0" w:date="2014-08-28T16:03:00Z"/>
        </w:rPr>
      </w:pPr>
      <w:del w:id="8460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8461" w:author="3.0" w:date="2014-08-28T16:03:00Z"/>
        </w:rPr>
      </w:pPr>
      <w:del w:id="8462" w:author="3.0" w:date="2014-08-28T16:03:00Z">
        <w:r w:rsidDel="004F1DFB">
          <w:delText>full_name    : N/A;</w:delText>
        </w:r>
      </w:del>
    </w:p>
    <w:p w:rsidR="00E51198" w:rsidDel="004F1DFB" w:rsidRDefault="00E51198" w:rsidP="00E51198">
      <w:pPr>
        <w:pStyle w:val="ADANB"/>
        <w:rPr>
          <w:del w:id="8463" w:author="3.0" w:date="2014-08-28T16:03:00Z"/>
        </w:rPr>
      </w:pPr>
      <w:del w:id="8464" w:author="3.0" w:date="2014-08-28T16:03:00Z">
        <w:r w:rsidDel="004F1DFB">
          <w:delText>rate         : N/A;</w:delText>
        </w:r>
      </w:del>
    </w:p>
    <w:p w:rsidR="00E51198" w:rsidDel="004F1DFB" w:rsidRDefault="00E51198" w:rsidP="00E51198">
      <w:pPr>
        <w:pStyle w:val="ADANB"/>
        <w:rPr>
          <w:del w:id="8465" w:author="3.0" w:date="2014-08-28T16:03:00Z"/>
        </w:rPr>
      </w:pPr>
      <w:del w:id="8466" w:author="3.0" w:date="2014-08-28T16:03:00Z">
        <w:r w:rsidDel="004F1DFB">
          <w:delText>range        : N/A;</w:delText>
        </w:r>
      </w:del>
    </w:p>
    <w:p w:rsidR="00E51198" w:rsidDel="004F1DFB" w:rsidRDefault="00E51198" w:rsidP="00E51198">
      <w:pPr>
        <w:pStyle w:val="ADANB"/>
        <w:rPr>
          <w:del w:id="8467" w:author="3.0" w:date="2014-08-28T16:03:00Z"/>
        </w:rPr>
      </w:pPr>
      <w:del w:id="8468" w:author="3.0" w:date="2014-08-28T16:03:00Z">
        <w:r w:rsidDel="004F1DFB">
          <w:delText>resolution   : N/A;</w:delText>
        </w:r>
      </w:del>
    </w:p>
    <w:p w:rsidR="00E51198" w:rsidDel="004F1DFB" w:rsidRDefault="00E51198" w:rsidP="00E51198">
      <w:pPr>
        <w:pStyle w:val="ADANB"/>
        <w:rPr>
          <w:del w:id="8469" w:author="3.0" w:date="2014-08-28T16:03:00Z"/>
        </w:rPr>
      </w:pPr>
      <w:del w:id="8470" w:author="3.0" w:date="2014-08-28T16:03:00Z">
        <w:r w:rsidDel="004F1DFB">
          <w:delText>units        : N/A;</w:delText>
        </w:r>
      </w:del>
    </w:p>
    <w:p w:rsidR="00E51198" w:rsidDel="004F1DFB" w:rsidRDefault="00E51198" w:rsidP="00E51198">
      <w:pPr>
        <w:pStyle w:val="ADANB"/>
        <w:rPr>
          <w:del w:id="8471" w:author="3.0" w:date="2014-08-28T16:03:00Z"/>
        </w:rPr>
      </w:pPr>
      <w:del w:id="8472" w:author="3.0" w:date="2014-08-28T16:03:00Z">
        <w:r w:rsidDel="004F1DFB">
          <w:delText>value_names  : N/A;</w:delText>
        </w:r>
      </w:del>
    </w:p>
    <w:p w:rsidR="00E51198" w:rsidDel="004F1DFB" w:rsidRDefault="00E51198" w:rsidP="00E51198">
      <w:pPr>
        <w:pStyle w:val="ADANB"/>
        <w:rPr>
          <w:del w:id="8473" w:author="3.0" w:date="2014-08-28T16:03:00Z"/>
        </w:rPr>
      </w:pPr>
      <w:del w:id="8474" w:author="3.0" w:date="2014-08-28T16:03:00Z">
        <w:r w:rsidDel="004F1DFB">
          <w:delText>description  : coded EURORADIO output message;</w:delText>
        </w:r>
      </w:del>
    </w:p>
    <w:p w:rsidR="00E51198" w:rsidDel="004F1DFB" w:rsidRDefault="00E51198" w:rsidP="00E51198">
      <w:pPr>
        <w:pStyle w:val="ADANB"/>
        <w:rPr>
          <w:del w:id="8475" w:author="3.0" w:date="2014-08-28T16:03:00Z"/>
        </w:rPr>
      </w:pPr>
    </w:p>
    <w:p w:rsidR="00E51198" w:rsidDel="004F1DFB" w:rsidRDefault="00E51198" w:rsidP="00E51198">
      <w:pPr>
        <w:pStyle w:val="ADANB"/>
        <w:rPr>
          <w:del w:id="8476" w:author="3.0" w:date="2014-08-28T16:03:00Z"/>
        </w:rPr>
      </w:pPr>
    </w:p>
    <w:p w:rsidR="00E51198" w:rsidDel="004F1DFB" w:rsidRDefault="00E51198" w:rsidP="00E51198">
      <w:pPr>
        <w:pStyle w:val="ADANB"/>
        <w:rPr>
          <w:del w:id="8477" w:author="3.0" w:date="2014-08-28T16:03:00Z"/>
        </w:rPr>
      </w:pPr>
      <w:del w:id="8478" w:author="3.0" w:date="2014-08-28T16:03:00Z">
        <w:r w:rsidDel="004F1DFB">
          <w:delText>2133.</w:delText>
        </w:r>
        <w:r w:rsidDel="004F1DFB">
          <w:tab/>
          <w:delText>n_of_bits_in_EURORADIO_o_msg (data flow, cel) =</w:delText>
        </w:r>
      </w:del>
    </w:p>
    <w:p w:rsidR="00E51198" w:rsidDel="004F1DFB" w:rsidRDefault="00E51198" w:rsidP="00E51198">
      <w:pPr>
        <w:pStyle w:val="ADANB"/>
        <w:rPr>
          <w:del w:id="8479" w:author="3.0" w:date="2014-08-28T16:03:00Z"/>
        </w:rPr>
      </w:pPr>
      <w:del w:id="8480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8481" w:author="3.0" w:date="2014-08-28T16:03:00Z"/>
        </w:rPr>
      </w:pPr>
      <w:del w:id="8482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8483" w:author="3.0" w:date="2014-08-28T16:03:00Z"/>
        </w:rPr>
      </w:pPr>
      <w:del w:id="8484" w:author="3.0" w:date="2014-08-28T16:03:00Z">
        <w:r w:rsidDel="004F1DFB">
          <w:delText>full_name    : N/A;</w:delText>
        </w:r>
      </w:del>
    </w:p>
    <w:p w:rsidR="00E51198" w:rsidDel="004F1DFB" w:rsidRDefault="00E51198" w:rsidP="00E51198">
      <w:pPr>
        <w:pStyle w:val="ADANB"/>
        <w:rPr>
          <w:del w:id="8485" w:author="3.0" w:date="2014-08-28T16:03:00Z"/>
        </w:rPr>
      </w:pPr>
      <w:del w:id="8486" w:author="3.0" w:date="2014-08-28T16:03:00Z">
        <w:r w:rsidDel="004F1DFB">
          <w:delText>rate         : N/A;</w:delText>
        </w:r>
      </w:del>
    </w:p>
    <w:p w:rsidR="00E51198" w:rsidDel="004F1DFB" w:rsidRDefault="00E51198" w:rsidP="00E51198">
      <w:pPr>
        <w:pStyle w:val="ADANB"/>
        <w:rPr>
          <w:del w:id="8487" w:author="3.0" w:date="2014-08-28T16:03:00Z"/>
        </w:rPr>
      </w:pPr>
      <w:del w:id="8488" w:author="3.0" w:date="2014-08-28T16:03:00Z">
        <w:r w:rsidDel="004F1DFB">
          <w:delText>range        : 1..4000;</w:delText>
        </w:r>
      </w:del>
    </w:p>
    <w:p w:rsidR="00E51198" w:rsidDel="004F1DFB" w:rsidRDefault="00E51198" w:rsidP="00E51198">
      <w:pPr>
        <w:pStyle w:val="ADANB"/>
        <w:rPr>
          <w:del w:id="8489" w:author="3.0" w:date="2014-08-28T16:03:00Z"/>
        </w:rPr>
      </w:pPr>
      <w:del w:id="8490" w:author="3.0" w:date="2014-08-28T16:03:00Z">
        <w:r w:rsidDel="004F1DFB">
          <w:delText>resolution   : 1;</w:delText>
        </w:r>
      </w:del>
    </w:p>
    <w:p w:rsidR="00E51198" w:rsidDel="004F1DFB" w:rsidRDefault="00E51198" w:rsidP="00E51198">
      <w:pPr>
        <w:pStyle w:val="ADANB"/>
        <w:rPr>
          <w:del w:id="8491" w:author="3.0" w:date="2014-08-28T16:03:00Z"/>
        </w:rPr>
      </w:pPr>
      <w:del w:id="8492" w:author="3.0" w:date="2014-08-28T16:03:00Z">
        <w:r w:rsidDel="004F1DFB">
          <w:delText>units        : N/A;</w:delText>
        </w:r>
      </w:del>
    </w:p>
    <w:p w:rsidR="00E51198" w:rsidDel="004F1DFB" w:rsidRDefault="00E51198" w:rsidP="00E51198">
      <w:pPr>
        <w:pStyle w:val="ADANB"/>
        <w:rPr>
          <w:del w:id="8493" w:author="3.0" w:date="2014-08-28T16:03:00Z"/>
        </w:rPr>
      </w:pPr>
      <w:del w:id="8494" w:author="3.0" w:date="2014-08-28T16:03:00Z">
        <w:r w:rsidDel="004F1DFB">
          <w:delText>value_names  : N/A;</w:delText>
        </w:r>
      </w:del>
    </w:p>
    <w:p w:rsidR="00E51198" w:rsidDel="004F1DFB" w:rsidRDefault="00E51198" w:rsidP="00E51198">
      <w:pPr>
        <w:pStyle w:val="ADANB"/>
        <w:rPr>
          <w:del w:id="8495" w:author="3.0" w:date="2014-08-28T16:03:00Z"/>
        </w:rPr>
      </w:pPr>
      <w:del w:id="8496" w:author="3.0" w:date="2014-08-28T16:03:00Z">
        <w:r w:rsidDel="004F1DFB">
          <w:delText>description  : number of bits in current EURORADIO output message</w:delText>
        </w:r>
      </w:del>
    </w:p>
    <w:p w:rsidR="00E51198" w:rsidDel="004F1DFB" w:rsidRDefault="00E51198" w:rsidP="00E51198">
      <w:pPr>
        <w:pStyle w:val="ADANB"/>
        <w:rPr>
          <w:del w:id="8497" w:author="3.0" w:date="2014-08-28T16:03:00Z"/>
        </w:rPr>
      </w:pPr>
    </w:p>
    <w:p w:rsidR="00E51198" w:rsidDel="004F1DFB" w:rsidRDefault="00E51198" w:rsidP="00E51198">
      <w:pPr>
        <w:pStyle w:val="ADANB"/>
        <w:rPr>
          <w:del w:id="8498" w:author="3.0" w:date="2014-08-28T16:03:00Z"/>
        </w:rPr>
      </w:pPr>
    </w:p>
    <w:p w:rsidR="00E51198" w:rsidDel="004F1DFB" w:rsidRDefault="00E51198" w:rsidP="00E51198">
      <w:pPr>
        <w:pStyle w:val="ADANB"/>
        <w:rPr>
          <w:del w:id="8499" w:author="3.0" w:date="2014-08-28T16:03:00Z"/>
        </w:rPr>
      </w:pPr>
    </w:p>
    <w:p w:rsidR="00E51198" w:rsidDel="004F1DFB" w:rsidRDefault="00E51198" w:rsidP="00E51198">
      <w:pPr>
        <w:pStyle w:val="ADANB"/>
        <w:rPr>
          <w:del w:id="8500" w:author="3.0" w:date="2014-08-28T16:03:00Z"/>
        </w:rPr>
      </w:pPr>
      <w:del w:id="8501" w:author="3.0" w:date="2014-08-28T16:03:00Z">
        <w:r w:rsidDel="004F1DFB">
          <w:delText>1317.</w:delText>
        </w:r>
        <w:r w:rsidDel="004F1DFB">
          <w:tab/>
          <w:delText>EUROLOOP_output_info (data flow) =</w:delText>
        </w:r>
      </w:del>
    </w:p>
    <w:p w:rsidR="00E51198" w:rsidDel="004F1DFB" w:rsidRDefault="00E51198" w:rsidP="00E51198">
      <w:pPr>
        <w:pStyle w:val="ADANB"/>
        <w:rPr>
          <w:del w:id="8502" w:author="3.0" w:date="2014-08-28T16:03:00Z"/>
        </w:rPr>
      </w:pPr>
      <w:del w:id="8503" w:author="3.0" w:date="2014-08-28T16:03:00Z">
        <w:r w:rsidDel="004F1DFB">
          <w:delText>q_sscode.</w:delText>
        </w:r>
      </w:del>
    </w:p>
    <w:p w:rsidR="00E51198" w:rsidDel="004F1DFB" w:rsidRDefault="00E51198" w:rsidP="00E51198">
      <w:pPr>
        <w:pStyle w:val="ADANB"/>
        <w:rPr>
          <w:del w:id="8504" w:author="3.0" w:date="2014-08-28T16:03:00Z"/>
        </w:rPr>
      </w:pPr>
    </w:p>
    <w:p w:rsidR="00E51198" w:rsidDel="004F1DFB" w:rsidRDefault="00E51198" w:rsidP="00E51198">
      <w:pPr>
        <w:pStyle w:val="ADANB"/>
        <w:rPr>
          <w:del w:id="8505" w:author="3.0" w:date="2014-08-28T16:03:00Z"/>
        </w:rPr>
      </w:pPr>
      <w:del w:id="8506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8507" w:author="3.0" w:date="2014-08-28T16:03:00Z"/>
        </w:rPr>
      </w:pPr>
      <w:del w:id="8508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8509" w:author="3.0" w:date="2014-08-28T16:03:00Z"/>
        </w:rPr>
      </w:pPr>
      <w:del w:id="8510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8511" w:author="3.0" w:date="2014-08-28T16:03:00Z"/>
        </w:rPr>
      </w:pPr>
      <w:del w:id="8512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8513" w:author="3.0" w:date="2014-08-28T16:03:00Z"/>
        </w:rPr>
      </w:pPr>
      <w:del w:id="8514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8515" w:author="3.0" w:date="2014-08-28T16:03:00Z"/>
        </w:rPr>
      </w:pPr>
      <w:del w:id="8516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8517" w:author="3.0" w:date="2014-08-28T16:03:00Z"/>
        </w:rPr>
      </w:pPr>
      <w:del w:id="8518" w:author="3.0" w:date="2014-08-28T16:03:00Z">
        <w:r w:rsidDel="004F1DFB">
          <w:delText>description  : EUROLOOP output information</w:delText>
        </w:r>
      </w:del>
    </w:p>
    <w:p w:rsidR="00E51198" w:rsidDel="004F1DFB" w:rsidRDefault="00E51198" w:rsidP="00E51198">
      <w:pPr>
        <w:pStyle w:val="ADANB"/>
        <w:rPr>
          <w:del w:id="8519" w:author="3.0" w:date="2014-08-28T16:03:00Z"/>
        </w:rPr>
      </w:pPr>
    </w:p>
    <w:p w:rsidR="00E51198" w:rsidDel="004F1DFB" w:rsidRDefault="00E51198" w:rsidP="00E51198">
      <w:pPr>
        <w:pStyle w:val="ADANB"/>
        <w:rPr>
          <w:del w:id="8520" w:author="3.0" w:date="2014-08-28T16:03:00Z"/>
        </w:rPr>
      </w:pPr>
    </w:p>
    <w:p w:rsidR="00E51198" w:rsidDel="004F1DFB" w:rsidRDefault="00E51198" w:rsidP="00E51198">
      <w:pPr>
        <w:pStyle w:val="ADANB"/>
        <w:rPr>
          <w:del w:id="8521" w:author="3.0" w:date="2014-08-28T16:03:00Z"/>
        </w:rPr>
      </w:pPr>
      <w:del w:id="8522" w:author="3.0" w:date="2014-08-28T16:03:00Z">
        <w:r w:rsidDel="004F1DFB">
          <w:delText>2774.</w:delText>
        </w:r>
        <w:r w:rsidDel="004F1DFB">
          <w:tab/>
          <w:delText>q_sscode (data flow, pel) =</w:delText>
        </w:r>
      </w:del>
    </w:p>
    <w:p w:rsidR="00E51198" w:rsidDel="004F1DFB" w:rsidRDefault="00E51198" w:rsidP="00E51198">
      <w:pPr>
        <w:pStyle w:val="ADANB"/>
        <w:rPr>
          <w:del w:id="8523" w:author="3.0" w:date="2014-08-28T16:03:00Z"/>
        </w:rPr>
      </w:pPr>
      <w:del w:id="8524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8525" w:author="3.0" w:date="2014-08-28T16:03:00Z"/>
        </w:rPr>
      </w:pPr>
    </w:p>
    <w:p w:rsidR="00E51198" w:rsidDel="004F1DFB" w:rsidRDefault="00E51198" w:rsidP="00E51198">
      <w:pPr>
        <w:pStyle w:val="ADANB"/>
        <w:rPr>
          <w:del w:id="8526" w:author="3.0" w:date="2014-08-28T16:03:00Z"/>
        </w:rPr>
      </w:pPr>
      <w:del w:id="8527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8528" w:author="3.0" w:date="2014-08-28T16:03:00Z"/>
        </w:rPr>
      </w:pPr>
      <w:del w:id="8529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8530" w:author="3.0" w:date="2014-08-28T16:03:00Z"/>
        </w:rPr>
      </w:pPr>
      <w:del w:id="8531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8532" w:author="3.0" w:date="2014-08-28T16:03:00Z"/>
        </w:rPr>
      </w:pPr>
      <w:del w:id="8533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8534" w:author="3.0" w:date="2014-08-28T16:03:00Z"/>
        </w:rPr>
      </w:pPr>
      <w:del w:id="8535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8536" w:author="3.0" w:date="2014-08-28T16:03:00Z"/>
        </w:rPr>
      </w:pPr>
      <w:del w:id="8537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8538" w:author="3.0" w:date="2014-08-28T16:03:00Z"/>
        </w:rPr>
      </w:pPr>
      <w:del w:id="8539" w:author="3.0" w:date="2014-08-28T16:03:00Z">
        <w:r w:rsidDel="004F1DFB">
          <w:delText>description  : Q_SSCODE variable (see UNISIG SRS);</w:delText>
        </w:r>
      </w:del>
    </w:p>
    <w:p w:rsidR="00E51198" w:rsidDel="004F1DFB" w:rsidRDefault="00E51198" w:rsidP="00E51198">
      <w:pPr>
        <w:pStyle w:val="ADANB"/>
        <w:rPr>
          <w:del w:id="8540" w:author="3.0" w:date="2014-08-28T16:03:00Z"/>
        </w:rPr>
      </w:pPr>
    </w:p>
    <w:p w:rsidR="00E51198" w:rsidDel="004F1DFB" w:rsidRDefault="00E51198" w:rsidP="00E51198">
      <w:pPr>
        <w:pStyle w:val="ADANB"/>
        <w:rPr>
          <w:del w:id="8541" w:author="3.0" w:date="2014-08-28T16:03:00Z"/>
        </w:rPr>
      </w:pPr>
    </w:p>
    <w:p w:rsidR="00E51198" w:rsidDel="004F1DFB" w:rsidRDefault="00E51198" w:rsidP="00E51198">
      <w:pPr>
        <w:pStyle w:val="ADANB"/>
        <w:rPr>
          <w:del w:id="8542" w:author="3.0" w:date="2014-08-28T16:03:00Z"/>
        </w:rPr>
      </w:pPr>
      <w:del w:id="8543" w:author="3.0" w:date="2014-08-28T16:03:00Z">
        <w:r w:rsidDel="004F1DFB">
          <w:delText>1520.</w:delText>
        </w:r>
        <w:r w:rsidDel="004F1DFB">
          <w:tab/>
          <w:delText>isolation_from_other_equipment_is_required (data flow, del) =</w:delText>
        </w:r>
      </w:del>
    </w:p>
    <w:p w:rsidR="00E51198" w:rsidDel="004F1DFB" w:rsidRDefault="00E51198" w:rsidP="00E51198">
      <w:pPr>
        <w:pStyle w:val="ADANB"/>
        <w:rPr>
          <w:del w:id="8544" w:author="3.0" w:date="2014-08-28T16:03:00Z"/>
        </w:rPr>
      </w:pPr>
      <w:del w:id="8545" w:author="3.0" w:date="2014-08-28T16:03:00Z">
        <w:r w:rsidDel="004F1DFB">
          <w:delText>["TRUE"|"FALSE"].</w:delText>
        </w:r>
      </w:del>
    </w:p>
    <w:p w:rsidR="00E51198" w:rsidDel="004F1DFB" w:rsidRDefault="00E51198" w:rsidP="00E51198">
      <w:pPr>
        <w:pStyle w:val="ADANB"/>
        <w:rPr>
          <w:del w:id="8546" w:author="3.0" w:date="2014-08-28T16:03:00Z"/>
        </w:rPr>
      </w:pPr>
    </w:p>
    <w:p w:rsidR="00E51198" w:rsidDel="004F1DFB" w:rsidRDefault="00E51198" w:rsidP="00E51198">
      <w:pPr>
        <w:pStyle w:val="ADANB"/>
        <w:rPr>
          <w:del w:id="8547" w:author="3.0" w:date="2014-08-28T16:03:00Z"/>
        </w:rPr>
      </w:pPr>
      <w:del w:id="8548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8549" w:author="3.0" w:date="2014-08-28T16:03:00Z"/>
        </w:rPr>
      </w:pPr>
      <w:del w:id="8550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8551" w:author="3.0" w:date="2014-08-28T16:03:00Z"/>
        </w:rPr>
      </w:pPr>
      <w:del w:id="8552" w:author="3.0" w:date="2014-08-28T16:03:00Z">
        <w:r w:rsidDel="004F1DFB">
          <w:delText>value names  : "TRUE" = the ERTMS ETCS trainborne equipment</w:delText>
        </w:r>
      </w:del>
    </w:p>
    <w:p w:rsidR="00E51198" w:rsidDel="004F1DFB" w:rsidRDefault="00E51198" w:rsidP="00E51198">
      <w:pPr>
        <w:pStyle w:val="ADANB"/>
        <w:rPr>
          <w:del w:id="8553" w:author="3.0" w:date="2014-08-28T16:03:00Z"/>
        </w:rPr>
      </w:pPr>
      <w:del w:id="8554" w:author="3.0" w:date="2014-08-28T16:03:00Z">
        <w:r w:rsidDel="004F1DFB">
          <w:delText xml:space="preserve">                        that it is in mode IS to the basic </w:delText>
        </w:r>
      </w:del>
    </w:p>
    <w:p w:rsidR="00E51198" w:rsidDel="004F1DFB" w:rsidRDefault="00E51198" w:rsidP="00E51198">
      <w:pPr>
        <w:pStyle w:val="ADANB"/>
        <w:rPr>
          <w:del w:id="8555" w:author="3.0" w:date="2014-08-28T16:03:00Z"/>
        </w:rPr>
      </w:pPr>
      <w:del w:id="8556" w:author="3.0" w:date="2014-08-28T16:03:00Z">
        <w:r w:rsidDel="004F1DFB">
          <w:delText xml:space="preserve">                        and the basic has to take the properly actions</w:delText>
        </w:r>
      </w:del>
    </w:p>
    <w:p w:rsidR="00E51198" w:rsidDel="004F1DFB" w:rsidRDefault="00E51198" w:rsidP="00E51198">
      <w:pPr>
        <w:pStyle w:val="ADANB"/>
        <w:rPr>
          <w:del w:id="8557" w:author="3.0" w:date="2014-08-28T16:03:00Z"/>
        </w:rPr>
      </w:pPr>
      <w:del w:id="8558" w:author="3.0" w:date="2014-08-28T16:03:00Z">
        <w:r w:rsidDel="004F1DFB">
          <w:delText xml:space="preserve">               "FALSE"= the ERTMS ETCS trainborne equipment</w:delText>
        </w:r>
      </w:del>
    </w:p>
    <w:p w:rsidR="00E51198" w:rsidDel="004F1DFB" w:rsidRDefault="00E51198" w:rsidP="00E51198">
      <w:pPr>
        <w:pStyle w:val="ADANB"/>
        <w:rPr>
          <w:del w:id="8559" w:author="3.0" w:date="2014-08-28T16:03:00Z"/>
        </w:rPr>
      </w:pPr>
      <w:del w:id="8560" w:author="3.0" w:date="2014-08-28T16:03:00Z">
        <w:r w:rsidDel="004F1DFB">
          <w:delText xml:space="preserve">                        that it is not in mode IS to the basic </w:delText>
        </w:r>
      </w:del>
    </w:p>
    <w:p w:rsidR="00E51198" w:rsidDel="004F1DFB" w:rsidRDefault="00E51198" w:rsidP="00E51198">
      <w:pPr>
        <w:pStyle w:val="ADANB"/>
        <w:rPr>
          <w:del w:id="8561" w:author="3.0" w:date="2014-08-28T16:03:00Z"/>
        </w:rPr>
      </w:pPr>
      <w:del w:id="8562" w:author="3.0" w:date="2014-08-28T16:03:00Z">
        <w:r w:rsidDel="004F1DFB">
          <w:delText xml:space="preserve">                        and the basic has not to take the properly actions</w:delText>
        </w:r>
      </w:del>
    </w:p>
    <w:p w:rsidR="00E51198" w:rsidDel="004F1DFB" w:rsidRDefault="00E51198" w:rsidP="00E51198">
      <w:pPr>
        <w:pStyle w:val="ADANB"/>
        <w:rPr>
          <w:del w:id="8563" w:author="3.0" w:date="2014-08-28T16:03:00Z"/>
        </w:rPr>
      </w:pPr>
      <w:del w:id="8564" w:author="3.0" w:date="2014-08-28T16:03:00Z">
        <w:r w:rsidDel="004F1DFB">
          <w:delText xml:space="preserve">description  : indicates to the basic whether the ERTMS ETCS trainborne equipment is or is not </w:delText>
        </w:r>
      </w:del>
    </w:p>
    <w:p w:rsidR="00E51198" w:rsidDel="004F1DFB" w:rsidRDefault="00E51198" w:rsidP="00E51198">
      <w:pPr>
        <w:pStyle w:val="ADANB"/>
        <w:rPr>
          <w:del w:id="8565" w:author="3.0" w:date="2014-08-28T16:03:00Z"/>
        </w:rPr>
      </w:pPr>
      <w:del w:id="8566" w:author="3.0" w:date="2014-08-28T16:03:00Z">
        <w:r w:rsidDel="004F1DFB">
          <w:delText xml:space="preserve">               in isolation mode and the basic, on this information, has or has not to take actions</w:delText>
        </w:r>
      </w:del>
    </w:p>
    <w:p w:rsidR="00E51198" w:rsidDel="004F1DFB" w:rsidRDefault="00E51198" w:rsidP="00E51198">
      <w:pPr>
        <w:pStyle w:val="ADANB"/>
        <w:rPr>
          <w:del w:id="8567" w:author="3.0" w:date="2014-08-28T16:03:00Z"/>
        </w:rPr>
      </w:pPr>
    </w:p>
    <w:p w:rsidR="00E51198" w:rsidDel="004F1DFB" w:rsidRDefault="00E51198" w:rsidP="00E51198">
      <w:pPr>
        <w:pStyle w:val="ADANB"/>
        <w:rPr>
          <w:del w:id="8568" w:author="3.0" w:date="2014-08-28T16:03:00Z"/>
        </w:rPr>
      </w:pPr>
    </w:p>
    <w:p w:rsidR="00E51198" w:rsidDel="004F1DFB" w:rsidRDefault="00E51198" w:rsidP="00E51198">
      <w:pPr>
        <w:pStyle w:val="ADANB"/>
        <w:rPr>
          <w:del w:id="8569" w:author="3.0" w:date="2014-08-28T16:03:00Z"/>
        </w:rPr>
      </w:pPr>
      <w:del w:id="8570" w:author="3.0" w:date="2014-08-28T16:03:00Z">
        <w:r w:rsidDel="004F1DFB">
          <w:delText>624.</w:delText>
        </w:r>
        <w:r w:rsidDel="004F1DFB">
          <w:tab/>
          <w:delText>channels_extinction_is_required (data flow, del) =</w:delText>
        </w:r>
      </w:del>
    </w:p>
    <w:p w:rsidR="00E51198" w:rsidDel="004F1DFB" w:rsidRDefault="00E51198" w:rsidP="00E51198">
      <w:pPr>
        <w:pStyle w:val="ADANB"/>
        <w:rPr>
          <w:del w:id="8571" w:author="3.0" w:date="2014-08-28T16:03:00Z"/>
        </w:rPr>
      </w:pPr>
      <w:del w:id="8572" w:author="3.0" w:date="2014-08-28T16:03:00Z">
        <w:r w:rsidDel="004F1DFB">
          <w:delText>["FALSE"|"TRUE"].</w:delText>
        </w:r>
      </w:del>
    </w:p>
    <w:p w:rsidR="00E51198" w:rsidDel="004F1DFB" w:rsidRDefault="00E51198" w:rsidP="00E51198">
      <w:pPr>
        <w:pStyle w:val="ADANB"/>
        <w:rPr>
          <w:del w:id="8573" w:author="3.0" w:date="2014-08-28T16:03:00Z"/>
        </w:rPr>
      </w:pPr>
    </w:p>
    <w:p w:rsidR="00E51198" w:rsidDel="004F1DFB" w:rsidRDefault="00E51198" w:rsidP="00E51198">
      <w:pPr>
        <w:pStyle w:val="ADANB"/>
        <w:rPr>
          <w:del w:id="8574" w:author="3.0" w:date="2014-08-28T16:03:00Z"/>
        </w:rPr>
      </w:pPr>
      <w:del w:id="8575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8576" w:author="3.0" w:date="2014-08-28T16:03:00Z"/>
        </w:rPr>
      </w:pPr>
      <w:del w:id="8577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8578" w:author="3.0" w:date="2014-08-28T16:03:00Z"/>
        </w:rPr>
      </w:pPr>
      <w:del w:id="8579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8580" w:author="3.0" w:date="2014-08-28T16:03:00Z"/>
        </w:rPr>
      </w:pPr>
      <w:del w:id="8581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8582" w:author="3.0" w:date="2014-08-28T16:03:00Z"/>
        </w:rPr>
      </w:pPr>
      <w:del w:id="8583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8584" w:author="3.0" w:date="2014-08-28T16:03:00Z"/>
        </w:rPr>
      </w:pPr>
      <w:del w:id="8585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8586" w:author="3.0" w:date="2014-08-28T16:03:00Z"/>
        </w:rPr>
      </w:pPr>
      <w:del w:id="8587" w:author="3.0" w:date="2014-08-28T16:03:00Z">
        <w:r w:rsidDel="004F1DFB">
          <w:delText>description  : indicates if the application software requires</w:delText>
        </w:r>
      </w:del>
    </w:p>
    <w:p w:rsidR="00E51198" w:rsidDel="004F1DFB" w:rsidRDefault="00E51198" w:rsidP="00E51198">
      <w:pPr>
        <w:pStyle w:val="ADANB"/>
        <w:rPr>
          <w:del w:id="8588" w:author="3.0" w:date="2014-08-28T16:03:00Z"/>
        </w:rPr>
      </w:pPr>
      <w:del w:id="8589" w:author="3.0" w:date="2014-08-28T16:03:00Z">
        <w:r w:rsidDel="004F1DFB">
          <w:delText xml:space="preserve">                  the channel extinctions to the basic software</w:delText>
        </w:r>
      </w:del>
    </w:p>
    <w:p w:rsidR="00E51198" w:rsidDel="004F1DFB" w:rsidRDefault="00E51198" w:rsidP="00E51198">
      <w:pPr>
        <w:pStyle w:val="ADANB"/>
        <w:rPr>
          <w:del w:id="8590" w:author="3.0" w:date="2014-08-28T16:03:00Z"/>
        </w:rPr>
      </w:pPr>
      <w:del w:id="8591" w:author="3.0" w:date="2014-08-28T16:03:00Z">
        <w:r w:rsidDel="004F1DFB">
          <w:delText xml:space="preserve">                  (when in SF mode).</w:delText>
        </w:r>
      </w:del>
    </w:p>
    <w:p w:rsidR="00E51198" w:rsidDel="004F1DFB" w:rsidRDefault="00E51198" w:rsidP="00E51198">
      <w:pPr>
        <w:pStyle w:val="ADANB"/>
        <w:rPr>
          <w:del w:id="8592" w:author="3.0" w:date="2014-08-28T16:03:00Z"/>
        </w:rPr>
      </w:pPr>
    </w:p>
    <w:p w:rsidR="00E51198" w:rsidDel="004F1DFB" w:rsidRDefault="00E51198" w:rsidP="00E51198">
      <w:pPr>
        <w:pStyle w:val="ADANB"/>
        <w:rPr>
          <w:del w:id="8593" w:author="3.0" w:date="2014-08-28T16:03:00Z"/>
        </w:rPr>
      </w:pPr>
    </w:p>
    <w:p w:rsidR="00E51198" w:rsidDel="004F1DFB" w:rsidRDefault="00E51198" w:rsidP="00E51198">
      <w:pPr>
        <w:pStyle w:val="ADANB"/>
        <w:rPr>
          <w:del w:id="8594" w:author="3.0" w:date="2014-08-28T16:03:00Z"/>
        </w:rPr>
      </w:pPr>
    </w:p>
    <w:p w:rsidR="00E51198" w:rsidDel="004F1DFB" w:rsidRDefault="00E51198" w:rsidP="00E51198">
      <w:pPr>
        <w:pStyle w:val="ADANB"/>
        <w:rPr>
          <w:del w:id="8595" w:author="3.0" w:date="2014-08-28T16:03:00Z"/>
        </w:rPr>
      </w:pPr>
    </w:p>
    <w:p w:rsidR="00E51198" w:rsidDel="004F1DFB" w:rsidRDefault="00E51198" w:rsidP="00E51198">
      <w:pPr>
        <w:pStyle w:val="ADANB"/>
        <w:rPr>
          <w:del w:id="8596" w:author="3.0" w:date="2014-08-28T16:03:00Z"/>
        </w:rPr>
      </w:pPr>
      <w:del w:id="8597" w:author="3.0" w:date="2014-08-28T16:03:00Z">
        <w:r w:rsidDel="004F1DFB">
          <w:delText>628.</w:delText>
        </w:r>
        <w:r w:rsidDel="004F1DFB">
          <w:tab/>
          <w:delText>coded_data_to_be_restored_at_power_up (data flow) =</w:delText>
        </w:r>
      </w:del>
    </w:p>
    <w:p w:rsidR="00E51198" w:rsidDel="004F1DFB" w:rsidRDefault="00E51198" w:rsidP="00E51198">
      <w:pPr>
        <w:pStyle w:val="ADANB"/>
        <w:rPr>
          <w:del w:id="8598" w:author="3.0" w:date="2014-08-28T16:03:00Z"/>
        </w:rPr>
      </w:pPr>
      <w:del w:id="8599" w:author="3.0" w:date="2014-08-28T16:03:00Z">
        <w:r w:rsidDel="004F1DFB">
          <w:delText>is_present</w:delText>
        </w:r>
      </w:del>
    </w:p>
    <w:p w:rsidR="00E51198" w:rsidDel="004F1DFB" w:rsidRDefault="00E51198" w:rsidP="00E51198">
      <w:pPr>
        <w:pStyle w:val="ADANB"/>
        <w:rPr>
          <w:del w:id="8600" w:author="3.0" w:date="2014-08-28T16:03:00Z"/>
        </w:rPr>
      </w:pPr>
      <w:del w:id="8601" w:author="3.0" w:date="2014-08-28T16:03:00Z">
        <w:r w:rsidDel="004F1DFB">
          <w:delText>+data_to_be_restored_at_po_binary.</w:delText>
        </w:r>
      </w:del>
    </w:p>
    <w:p w:rsidR="00E51198" w:rsidDel="004F1DFB" w:rsidRDefault="00E51198" w:rsidP="00E51198">
      <w:pPr>
        <w:pStyle w:val="ADANB"/>
        <w:rPr>
          <w:del w:id="8602" w:author="3.0" w:date="2014-08-28T16:03:00Z"/>
        </w:rPr>
      </w:pPr>
    </w:p>
    <w:p w:rsidR="00E51198" w:rsidDel="004F1DFB" w:rsidRDefault="00E51198" w:rsidP="00E51198">
      <w:pPr>
        <w:pStyle w:val="ADANB"/>
        <w:rPr>
          <w:del w:id="8603" w:author="3.0" w:date="2014-08-28T16:03:00Z"/>
        </w:rPr>
      </w:pPr>
      <w:del w:id="8604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8605" w:author="3.0" w:date="2014-08-28T16:03:00Z"/>
        </w:rPr>
      </w:pPr>
      <w:del w:id="8606" w:author="3.0" w:date="2014-08-28T16:03:00Z">
        <w:r w:rsidDel="004F1DFB">
          <w:delText>full_name       :       ;</w:delText>
        </w:r>
      </w:del>
    </w:p>
    <w:p w:rsidR="00E51198" w:rsidDel="004F1DFB" w:rsidRDefault="00E51198" w:rsidP="00E51198">
      <w:pPr>
        <w:pStyle w:val="ADANB"/>
        <w:rPr>
          <w:del w:id="8607" w:author="3.0" w:date="2014-08-28T16:03:00Z"/>
        </w:rPr>
      </w:pPr>
      <w:del w:id="8608" w:author="3.0" w:date="2014-08-28T16:03:00Z">
        <w:r w:rsidDel="004F1DFB">
          <w:delText>rate            :       N/A;</w:delText>
        </w:r>
      </w:del>
    </w:p>
    <w:p w:rsidR="00E51198" w:rsidDel="004F1DFB" w:rsidRDefault="00E51198" w:rsidP="00E51198">
      <w:pPr>
        <w:pStyle w:val="ADANB"/>
        <w:rPr>
          <w:del w:id="8609" w:author="3.0" w:date="2014-08-28T16:03:00Z"/>
        </w:rPr>
      </w:pPr>
      <w:del w:id="8610" w:author="3.0" w:date="2014-08-28T16:03:00Z">
        <w:r w:rsidDel="004F1DFB">
          <w:delText>range           :       N/A;</w:delText>
        </w:r>
      </w:del>
    </w:p>
    <w:p w:rsidR="00E51198" w:rsidDel="004F1DFB" w:rsidRDefault="00E51198" w:rsidP="00E51198">
      <w:pPr>
        <w:pStyle w:val="ADANB"/>
        <w:rPr>
          <w:del w:id="8611" w:author="3.0" w:date="2014-08-28T16:03:00Z"/>
        </w:rPr>
      </w:pPr>
      <w:del w:id="8612" w:author="3.0" w:date="2014-08-28T16:03:00Z">
        <w:r w:rsidDel="004F1DFB">
          <w:delText>resolution      :       N/A;</w:delText>
        </w:r>
      </w:del>
    </w:p>
    <w:p w:rsidR="00E51198" w:rsidDel="004F1DFB" w:rsidRDefault="00E51198" w:rsidP="00E51198">
      <w:pPr>
        <w:pStyle w:val="ADANB"/>
        <w:rPr>
          <w:del w:id="8613" w:author="3.0" w:date="2014-08-28T16:03:00Z"/>
        </w:rPr>
      </w:pPr>
      <w:del w:id="8614" w:author="3.0" w:date="2014-08-28T16:03:00Z">
        <w:r w:rsidDel="004F1DFB">
          <w:delText>units           :       N/A;</w:delText>
        </w:r>
      </w:del>
    </w:p>
    <w:p w:rsidR="00E51198" w:rsidDel="004F1DFB" w:rsidRDefault="00E51198" w:rsidP="00E51198">
      <w:pPr>
        <w:pStyle w:val="ADANB"/>
        <w:rPr>
          <w:del w:id="8615" w:author="3.0" w:date="2014-08-28T16:03:00Z"/>
        </w:rPr>
      </w:pPr>
      <w:del w:id="8616" w:author="3.0" w:date="2014-08-28T16:03:00Z">
        <w:r w:rsidDel="004F1DFB">
          <w:delText>value_names     :       N/A;</w:delText>
        </w:r>
      </w:del>
    </w:p>
    <w:p w:rsidR="00E51198" w:rsidDel="004F1DFB" w:rsidRDefault="00E51198" w:rsidP="00E51198">
      <w:pPr>
        <w:pStyle w:val="ADANB"/>
        <w:rPr>
          <w:del w:id="8617" w:author="3.0" w:date="2014-08-28T16:03:00Z"/>
        </w:rPr>
      </w:pPr>
      <w:del w:id="8618" w:author="3.0" w:date="2014-08-28T16:03:00Z">
        <w:r w:rsidDel="004F1DFB">
          <w:delText>component_of    :       N/A;</w:delText>
        </w:r>
      </w:del>
    </w:p>
    <w:p w:rsidR="00E51198" w:rsidDel="004F1DFB" w:rsidRDefault="00E51198" w:rsidP="00E51198">
      <w:pPr>
        <w:pStyle w:val="ADANB"/>
        <w:rPr>
          <w:del w:id="8619" w:author="3.0" w:date="2014-08-28T16:03:00Z"/>
        </w:rPr>
      </w:pPr>
      <w:del w:id="8620" w:author="3.0" w:date="2014-08-28T16:03:00Z">
        <w:r w:rsidDel="004F1DFB">
          <w:delText>description     :       ;</w:delText>
        </w:r>
      </w:del>
    </w:p>
    <w:p w:rsidR="00E51198" w:rsidDel="004F1DFB" w:rsidRDefault="00E51198" w:rsidP="00E51198">
      <w:pPr>
        <w:pStyle w:val="ADANB"/>
        <w:rPr>
          <w:del w:id="8621" w:author="3.0" w:date="2014-08-28T16:03:00Z"/>
        </w:rPr>
      </w:pPr>
    </w:p>
    <w:p w:rsidR="00E51198" w:rsidDel="004F1DFB" w:rsidRDefault="00E51198" w:rsidP="00E51198">
      <w:pPr>
        <w:pStyle w:val="ADANB"/>
        <w:rPr>
          <w:del w:id="8622" w:author="3.0" w:date="2014-08-28T16:03:00Z"/>
        </w:rPr>
      </w:pPr>
    </w:p>
    <w:p w:rsidR="00E51198" w:rsidDel="004F1DFB" w:rsidRDefault="00E51198" w:rsidP="00E51198">
      <w:pPr>
        <w:pStyle w:val="ADANB"/>
        <w:rPr>
          <w:del w:id="8623" w:author="3.0" w:date="2014-08-28T16:03:00Z"/>
        </w:rPr>
      </w:pPr>
    </w:p>
    <w:p w:rsidR="00E51198" w:rsidDel="004F1DFB" w:rsidRDefault="00E51198" w:rsidP="00E51198">
      <w:pPr>
        <w:pStyle w:val="ADANB"/>
        <w:rPr>
          <w:del w:id="8624" w:author="3.0" w:date="2014-08-28T16:03:00Z"/>
        </w:rPr>
      </w:pPr>
      <w:del w:id="8625" w:author="3.0" w:date="2014-08-28T16:03:00Z">
        <w:r w:rsidDel="004F1DFB">
          <w:delText>856.</w:delText>
        </w:r>
        <w:r w:rsidDel="004F1DFB">
          <w:tab/>
          <w:delText>data_to_be_restored_at_po_binary (data flow) =</w:delText>
        </w:r>
      </w:del>
    </w:p>
    <w:p w:rsidR="00E51198" w:rsidDel="004F1DFB" w:rsidRDefault="00E51198" w:rsidP="00E51198">
      <w:pPr>
        <w:pStyle w:val="ADANB"/>
        <w:rPr>
          <w:del w:id="8626" w:author="3.0" w:date="2014-08-28T16:03:00Z"/>
        </w:rPr>
      </w:pPr>
      <w:del w:id="8627" w:author="3.0" w:date="2014-08-28T16:03:00Z">
        <w:r w:rsidDel="004F1DFB">
          <w:delText>data_restored_at_po_binary_length</w:delText>
        </w:r>
      </w:del>
    </w:p>
    <w:p w:rsidR="00E51198" w:rsidDel="004F1DFB" w:rsidRDefault="00E51198" w:rsidP="00E51198">
      <w:pPr>
        <w:pStyle w:val="ADANB"/>
        <w:rPr>
          <w:del w:id="8628" w:author="3.0" w:date="2014-08-28T16:03:00Z"/>
        </w:rPr>
      </w:pPr>
      <w:del w:id="8629" w:author="3.0" w:date="2014-08-28T16:03:00Z">
        <w:r w:rsidDel="004F1DFB">
          <w:delText>+data_restored_at_po_binary_length{bit}data_restored_at_po_binary_length</w:delText>
        </w:r>
      </w:del>
    </w:p>
    <w:p w:rsidR="00E51198" w:rsidDel="004F1DFB" w:rsidRDefault="00E51198" w:rsidP="00E51198">
      <w:pPr>
        <w:pStyle w:val="ADANB"/>
        <w:rPr>
          <w:del w:id="8630" w:author="3.0" w:date="2014-08-28T16:03:00Z"/>
        </w:rPr>
      </w:pPr>
    </w:p>
    <w:p w:rsidR="00E51198" w:rsidDel="004F1DFB" w:rsidRDefault="00E51198" w:rsidP="00E51198">
      <w:pPr>
        <w:pStyle w:val="ADANB"/>
        <w:rPr>
          <w:del w:id="8631" w:author="3.0" w:date="2014-08-28T16:03:00Z"/>
        </w:rPr>
      </w:pPr>
      <w:del w:id="8632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8633" w:author="3.0" w:date="2014-08-28T16:03:00Z"/>
        </w:rPr>
      </w:pPr>
      <w:del w:id="8634" w:author="3.0" w:date="2014-08-28T16:03:00Z">
        <w:r w:rsidDel="004F1DFB">
          <w:delText>full_name       :       ;</w:delText>
        </w:r>
      </w:del>
    </w:p>
    <w:p w:rsidR="00E51198" w:rsidDel="004F1DFB" w:rsidRDefault="00E51198" w:rsidP="00E51198">
      <w:pPr>
        <w:pStyle w:val="ADANB"/>
        <w:rPr>
          <w:del w:id="8635" w:author="3.0" w:date="2014-08-28T16:03:00Z"/>
        </w:rPr>
      </w:pPr>
      <w:del w:id="8636" w:author="3.0" w:date="2014-08-28T16:03:00Z">
        <w:r w:rsidDel="004F1DFB">
          <w:delText>rate            :       N/A;</w:delText>
        </w:r>
      </w:del>
    </w:p>
    <w:p w:rsidR="00E51198" w:rsidDel="004F1DFB" w:rsidRDefault="00E51198" w:rsidP="00E51198">
      <w:pPr>
        <w:pStyle w:val="ADANB"/>
        <w:rPr>
          <w:del w:id="8637" w:author="3.0" w:date="2014-08-28T16:03:00Z"/>
        </w:rPr>
      </w:pPr>
      <w:del w:id="8638" w:author="3.0" w:date="2014-08-28T16:03:00Z">
        <w:r w:rsidDel="004F1DFB">
          <w:delText>range           :       N/A;</w:delText>
        </w:r>
      </w:del>
    </w:p>
    <w:p w:rsidR="00E51198" w:rsidDel="004F1DFB" w:rsidRDefault="00E51198" w:rsidP="00E51198">
      <w:pPr>
        <w:pStyle w:val="ADANB"/>
        <w:rPr>
          <w:del w:id="8639" w:author="3.0" w:date="2014-08-28T16:03:00Z"/>
        </w:rPr>
      </w:pPr>
      <w:del w:id="8640" w:author="3.0" w:date="2014-08-28T16:03:00Z">
        <w:r w:rsidDel="004F1DFB">
          <w:delText>resolution      :       N/A;</w:delText>
        </w:r>
      </w:del>
    </w:p>
    <w:p w:rsidR="00E51198" w:rsidDel="004F1DFB" w:rsidRDefault="00E51198" w:rsidP="00E51198">
      <w:pPr>
        <w:pStyle w:val="ADANB"/>
        <w:rPr>
          <w:del w:id="8641" w:author="3.0" w:date="2014-08-28T16:03:00Z"/>
        </w:rPr>
      </w:pPr>
      <w:del w:id="8642" w:author="3.0" w:date="2014-08-28T16:03:00Z">
        <w:r w:rsidDel="004F1DFB">
          <w:delText>units           :       N/A;</w:delText>
        </w:r>
      </w:del>
    </w:p>
    <w:p w:rsidR="00E51198" w:rsidDel="004F1DFB" w:rsidRDefault="00E51198" w:rsidP="00E51198">
      <w:pPr>
        <w:pStyle w:val="ADANB"/>
        <w:rPr>
          <w:del w:id="8643" w:author="3.0" w:date="2014-08-28T16:03:00Z"/>
        </w:rPr>
      </w:pPr>
      <w:del w:id="8644" w:author="3.0" w:date="2014-08-28T16:03:00Z">
        <w:r w:rsidDel="004F1DFB">
          <w:delText>value_names     :       N/A;</w:delText>
        </w:r>
      </w:del>
    </w:p>
    <w:p w:rsidR="00E51198" w:rsidDel="004F1DFB" w:rsidRDefault="00E51198" w:rsidP="00E51198">
      <w:pPr>
        <w:pStyle w:val="ADANB"/>
        <w:rPr>
          <w:del w:id="8645" w:author="3.0" w:date="2014-08-28T16:03:00Z"/>
        </w:rPr>
      </w:pPr>
      <w:del w:id="8646" w:author="3.0" w:date="2014-08-28T16:03:00Z">
        <w:r w:rsidDel="004F1DFB">
          <w:delText>component_of    :       N/A;</w:delText>
        </w:r>
      </w:del>
    </w:p>
    <w:p w:rsidR="00E51198" w:rsidDel="004F1DFB" w:rsidRDefault="00E51198" w:rsidP="00E51198">
      <w:pPr>
        <w:pStyle w:val="ADANB"/>
        <w:rPr>
          <w:del w:id="8647" w:author="3.0" w:date="2014-08-28T16:03:00Z"/>
        </w:rPr>
      </w:pPr>
      <w:del w:id="8648" w:author="3.0" w:date="2014-08-28T16:03:00Z">
        <w:r w:rsidDel="004F1DFB">
          <w:delText>description     :       ;</w:delText>
        </w:r>
      </w:del>
    </w:p>
    <w:p w:rsidR="00E51198" w:rsidDel="004F1DFB" w:rsidRDefault="00E51198" w:rsidP="00E51198">
      <w:pPr>
        <w:pStyle w:val="ADANB"/>
        <w:rPr>
          <w:del w:id="8649" w:author="3.0" w:date="2014-08-28T16:03:00Z"/>
        </w:rPr>
      </w:pPr>
    </w:p>
    <w:p w:rsidR="00E51198" w:rsidDel="004F1DFB" w:rsidRDefault="00E51198" w:rsidP="00E51198">
      <w:pPr>
        <w:pStyle w:val="ADANB"/>
        <w:rPr>
          <w:del w:id="8650" w:author="3.0" w:date="2014-08-28T16:03:00Z"/>
        </w:rPr>
      </w:pPr>
    </w:p>
    <w:p w:rsidR="00E51198" w:rsidDel="004F1DFB" w:rsidRDefault="00E51198" w:rsidP="00E51198">
      <w:pPr>
        <w:pStyle w:val="ADANB"/>
        <w:rPr>
          <w:del w:id="8651" w:author="3.0" w:date="2014-08-28T16:03:00Z"/>
        </w:rPr>
      </w:pPr>
    </w:p>
    <w:p w:rsidR="00E51198" w:rsidDel="004F1DFB" w:rsidRDefault="00E51198" w:rsidP="00E51198">
      <w:pPr>
        <w:pStyle w:val="ADANB"/>
        <w:rPr>
          <w:del w:id="8652" w:author="3.0" w:date="2014-08-28T16:03:00Z"/>
        </w:rPr>
      </w:pPr>
    </w:p>
    <w:p w:rsidR="00E51198" w:rsidDel="004F1DFB" w:rsidRDefault="00E51198" w:rsidP="00E51198">
      <w:pPr>
        <w:pStyle w:val="ADANB"/>
        <w:rPr>
          <w:del w:id="8653" w:author="3.0" w:date="2014-08-28T16:03:00Z"/>
        </w:rPr>
      </w:pPr>
    </w:p>
    <w:p w:rsidR="00E51198" w:rsidDel="004F1DFB" w:rsidRDefault="00E51198" w:rsidP="00E51198">
      <w:pPr>
        <w:pStyle w:val="ADANB"/>
        <w:rPr>
          <w:del w:id="8654" w:author="3.0" w:date="2014-08-28T16:03:00Z"/>
        </w:rPr>
      </w:pPr>
      <w:del w:id="8655" w:author="3.0" w:date="2014-08-28T16:03:00Z">
        <w:r w:rsidDel="004F1DFB">
          <w:delText>579.</w:delText>
        </w:r>
        <w:r w:rsidDel="004F1DFB">
          <w:tab/>
          <w:delText>cab_status_for_basic (data flow, del) =</w:delText>
        </w:r>
      </w:del>
    </w:p>
    <w:p w:rsidR="00E51198" w:rsidDel="004F1DFB" w:rsidRDefault="00E51198" w:rsidP="00E51198">
      <w:pPr>
        <w:pStyle w:val="ADANB"/>
        <w:rPr>
          <w:del w:id="8656" w:author="3.0" w:date="2014-08-28T16:03:00Z"/>
        </w:rPr>
      </w:pPr>
      <w:del w:id="8657" w:author="3.0" w:date="2014-08-28T16:03:00Z">
        <w:r w:rsidDel="004F1DFB">
          <w:delText>["CAB_A"|"CAB_B"|"NO_CAB"].</w:delText>
        </w:r>
      </w:del>
    </w:p>
    <w:p w:rsidR="00E51198" w:rsidDel="004F1DFB" w:rsidRDefault="00E51198" w:rsidP="00E51198">
      <w:pPr>
        <w:pStyle w:val="ADANB"/>
        <w:rPr>
          <w:del w:id="8658" w:author="3.0" w:date="2014-08-28T16:03:00Z"/>
        </w:rPr>
      </w:pPr>
    </w:p>
    <w:p w:rsidR="00E51198" w:rsidDel="004F1DFB" w:rsidRDefault="00E51198" w:rsidP="00E51198">
      <w:pPr>
        <w:pStyle w:val="ADANB"/>
        <w:rPr>
          <w:del w:id="8659" w:author="3.0" w:date="2014-08-28T16:03:00Z"/>
        </w:rPr>
      </w:pPr>
      <w:del w:id="8660" w:author="3.0" w:date="2014-08-28T16:03:00Z">
        <w:r w:rsidDel="004F1DFB">
          <w:delText>-------</w:delText>
        </w:r>
      </w:del>
    </w:p>
    <w:p w:rsidR="00E51198" w:rsidDel="004F1DFB" w:rsidRDefault="00E51198" w:rsidP="00E51198">
      <w:pPr>
        <w:pStyle w:val="ADANB"/>
        <w:rPr>
          <w:del w:id="8661" w:author="3.0" w:date="2014-08-28T16:03:00Z"/>
        </w:rPr>
      </w:pPr>
      <w:del w:id="8662" w:author="3.0" w:date="2014-08-28T16:03:00Z">
        <w:r w:rsidDel="004F1DFB">
          <w:delText xml:space="preserve">rate         : N/A </w:delText>
        </w:r>
      </w:del>
    </w:p>
    <w:p w:rsidR="00E51198" w:rsidDel="004F1DFB" w:rsidRDefault="00E51198" w:rsidP="00E51198">
      <w:pPr>
        <w:pStyle w:val="ADANB"/>
        <w:rPr>
          <w:del w:id="8663" w:author="3.0" w:date="2014-08-28T16:03:00Z"/>
        </w:rPr>
      </w:pPr>
      <w:del w:id="8664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8665" w:author="3.0" w:date="2014-08-28T16:03:00Z"/>
        </w:rPr>
      </w:pPr>
      <w:del w:id="8666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8667" w:author="3.0" w:date="2014-08-28T16:03:00Z"/>
        </w:rPr>
      </w:pPr>
      <w:del w:id="8668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8669" w:author="3.0" w:date="2014-08-28T16:03:00Z"/>
        </w:rPr>
      </w:pPr>
      <w:del w:id="8670" w:author="3.0" w:date="2014-08-28T16:03:00Z">
        <w:r w:rsidDel="004F1DFB">
          <w:delText xml:space="preserve">value names  : "CAB_A" = the activated driver's cab is the cab named by convention CAB_A </w:delText>
        </w:r>
      </w:del>
    </w:p>
    <w:p w:rsidR="00E51198" w:rsidDel="004F1DFB" w:rsidRDefault="00E51198" w:rsidP="00E51198">
      <w:pPr>
        <w:pStyle w:val="ADANB"/>
        <w:rPr>
          <w:del w:id="8671" w:author="3.0" w:date="2014-08-28T16:03:00Z"/>
        </w:rPr>
      </w:pPr>
      <w:del w:id="8672" w:author="3.0" w:date="2014-08-28T16:03:00Z">
        <w:r w:rsidDel="004F1DFB">
          <w:delText xml:space="preserve">                "CAB_B" = the activated driver's cab is the cab named by convention CAB_B</w:delText>
        </w:r>
      </w:del>
    </w:p>
    <w:p w:rsidR="00E51198" w:rsidDel="004F1DFB" w:rsidRDefault="00E51198" w:rsidP="00E51198">
      <w:pPr>
        <w:pStyle w:val="ADANB"/>
        <w:rPr>
          <w:del w:id="8673" w:author="3.0" w:date="2014-08-28T16:03:00Z"/>
        </w:rPr>
      </w:pPr>
      <w:del w:id="8674" w:author="3.0" w:date="2014-08-28T16:03:00Z">
        <w:r w:rsidDel="004F1DFB">
          <w:delText xml:space="preserve">               "NO_CAB" = no cab is activated</w:delText>
        </w:r>
      </w:del>
    </w:p>
    <w:p w:rsidR="00E51198" w:rsidDel="004F1DFB" w:rsidRDefault="00E51198" w:rsidP="00E51198">
      <w:pPr>
        <w:pStyle w:val="ADANB"/>
        <w:rPr>
          <w:del w:id="8675" w:author="3.0" w:date="2014-08-28T16:03:00Z"/>
        </w:rPr>
      </w:pPr>
      <w:del w:id="8676" w:author="3.0" w:date="2014-08-28T16:03:00Z">
        <w:r w:rsidDel="004F1DFB">
          <w:delText>description  : cab status information from generic application to basic software</w:delText>
        </w:r>
      </w:del>
    </w:p>
    <w:p w:rsidR="00E51198" w:rsidDel="004F1DFB" w:rsidRDefault="00E51198" w:rsidP="00E51198">
      <w:pPr>
        <w:pStyle w:val="ADANB"/>
        <w:rPr>
          <w:del w:id="8677" w:author="3.0" w:date="2014-08-28T16:03:00Z"/>
        </w:rPr>
      </w:pPr>
    </w:p>
    <w:p w:rsidR="00E51198" w:rsidDel="004F1DFB" w:rsidRDefault="00E51198" w:rsidP="00E51198">
      <w:pPr>
        <w:pStyle w:val="ADANB"/>
        <w:rPr>
          <w:del w:id="8678" w:author="3.0" w:date="2014-08-28T16:03:00Z"/>
        </w:rPr>
      </w:pPr>
    </w:p>
    <w:p w:rsidR="00E51198" w:rsidDel="004F1DFB" w:rsidRDefault="00E51198" w:rsidP="00E51198">
      <w:pPr>
        <w:pStyle w:val="ADANB"/>
        <w:rPr>
          <w:del w:id="8679" w:author="3.0" w:date="2014-08-28T16:03:00Z"/>
        </w:rPr>
      </w:pPr>
    </w:p>
    <w:p w:rsidR="00E51198" w:rsidDel="004F1DFB" w:rsidRDefault="00E51198" w:rsidP="00E51198">
      <w:pPr>
        <w:pStyle w:val="ADANB"/>
        <w:rPr>
          <w:del w:id="8680" w:author="3.0" w:date="2014-08-28T16:03:00Z"/>
        </w:rPr>
      </w:pPr>
    </w:p>
    <w:p w:rsidR="00E51198" w:rsidDel="004F1DFB" w:rsidRDefault="00E51198" w:rsidP="00E51198">
      <w:pPr>
        <w:pStyle w:val="ADANB"/>
        <w:rPr>
          <w:del w:id="8681" w:author="3.0" w:date="2014-08-28T16:03:00Z"/>
        </w:rPr>
      </w:pPr>
      <w:del w:id="8682" w:author="3.0" w:date="2014-08-28T16:03:00Z">
        <w:r w:rsidDel="004F1DFB">
          <w:delText>421.</w:delText>
        </w:r>
        <w:r w:rsidDel="004F1DFB">
          <w:tab/>
          <w:delText>antenna_to_be_activated_for_basic (data flow, del) =</w:delText>
        </w:r>
      </w:del>
    </w:p>
    <w:p w:rsidR="00E51198" w:rsidDel="004F1DFB" w:rsidRDefault="00E51198" w:rsidP="00E51198">
      <w:pPr>
        <w:pStyle w:val="ADANB"/>
        <w:rPr>
          <w:del w:id="8683" w:author="3.0" w:date="2014-08-28T16:03:00Z"/>
        </w:rPr>
      </w:pPr>
      <w:del w:id="8684" w:author="3.0" w:date="2014-08-28T16:03:00Z">
        <w:r w:rsidDel="004F1DFB">
          <w:delText>["NONE"|"ANTENNA_1"|"ANTENNA_2"].</w:delText>
        </w:r>
      </w:del>
    </w:p>
    <w:p w:rsidR="00E51198" w:rsidDel="004F1DFB" w:rsidRDefault="00E51198" w:rsidP="00E51198">
      <w:pPr>
        <w:pStyle w:val="ADANB"/>
        <w:rPr>
          <w:del w:id="8685" w:author="3.0" w:date="2014-08-28T16:03:00Z"/>
        </w:rPr>
      </w:pPr>
    </w:p>
    <w:p w:rsidR="00E51198" w:rsidDel="004F1DFB" w:rsidRDefault="00E51198" w:rsidP="00E51198">
      <w:pPr>
        <w:pStyle w:val="ADANB"/>
        <w:rPr>
          <w:del w:id="8686" w:author="3.0" w:date="2014-08-28T16:03:00Z"/>
        </w:rPr>
      </w:pPr>
      <w:del w:id="8687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8688" w:author="3.0" w:date="2014-08-28T16:03:00Z"/>
        </w:rPr>
      </w:pPr>
      <w:del w:id="8689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8690" w:author="3.0" w:date="2014-08-28T16:03:00Z"/>
        </w:rPr>
      </w:pPr>
      <w:del w:id="8691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8692" w:author="3.0" w:date="2014-08-28T16:03:00Z"/>
        </w:rPr>
      </w:pPr>
      <w:del w:id="8693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8694" w:author="3.0" w:date="2014-08-28T16:03:00Z"/>
        </w:rPr>
      </w:pPr>
      <w:del w:id="8695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8696" w:author="3.0" w:date="2014-08-28T16:03:00Z"/>
        </w:rPr>
      </w:pPr>
      <w:del w:id="8697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8698" w:author="3.0" w:date="2014-08-28T16:03:00Z"/>
        </w:rPr>
      </w:pPr>
      <w:del w:id="8699" w:author="3.0" w:date="2014-08-28T16:03:00Z">
        <w:r w:rsidDel="004F1DFB">
          <w:delText>description  : antenna to be activated according to the selected cabin, from applicatif software to basic software.</w:delText>
        </w:r>
      </w:del>
    </w:p>
    <w:p w:rsidR="00E51198" w:rsidDel="004F1DFB" w:rsidRDefault="00E51198" w:rsidP="00E51198">
      <w:pPr>
        <w:pStyle w:val="ADANB"/>
        <w:rPr>
          <w:del w:id="8700" w:author="3.0" w:date="2014-08-28T16:03:00Z"/>
        </w:rPr>
      </w:pPr>
    </w:p>
    <w:p w:rsidR="00E51198" w:rsidDel="004F1DFB" w:rsidRDefault="00E51198" w:rsidP="00E51198">
      <w:pPr>
        <w:pStyle w:val="ADANB"/>
        <w:rPr>
          <w:del w:id="8701" w:author="3.0" w:date="2014-08-28T16:03:00Z"/>
        </w:rPr>
      </w:pPr>
    </w:p>
    <w:p w:rsidR="00E51198" w:rsidDel="004F1DFB" w:rsidRDefault="00E51198" w:rsidP="00E51198">
      <w:pPr>
        <w:pStyle w:val="ADANB"/>
        <w:rPr>
          <w:del w:id="8702" w:author="3.0" w:date="2014-08-28T16:03:00Z"/>
        </w:rPr>
      </w:pPr>
      <w:del w:id="8703" w:author="3.0" w:date="2014-08-28T16:03:00Z">
        <w:r w:rsidDel="004F1DFB">
          <w:delText>1885.</w:delText>
        </w:r>
        <w:r w:rsidDel="004F1DFB">
          <w:tab/>
          <w:delText>maintenance_data_to_basic (data flow) =</w:delText>
        </w:r>
      </w:del>
    </w:p>
    <w:p w:rsidR="00E51198" w:rsidDel="004F1DFB" w:rsidRDefault="00E51198" w:rsidP="00E51198">
      <w:pPr>
        <w:pStyle w:val="ADANB"/>
        <w:rPr>
          <w:del w:id="8704" w:author="3.0" w:date="2014-08-28T16:03:00Z"/>
        </w:rPr>
      </w:pPr>
      <w:del w:id="8705" w:author="3.0" w:date="2014-08-28T16:03:00Z">
        <w:r w:rsidDel="004F1DFB">
          <w:delText>wheel_diameters_to_be_recorded</w:delText>
        </w:r>
      </w:del>
    </w:p>
    <w:p w:rsidR="00E51198" w:rsidDel="004F1DFB" w:rsidRDefault="00E51198" w:rsidP="00E51198">
      <w:pPr>
        <w:pStyle w:val="ADANB"/>
        <w:rPr>
          <w:del w:id="8706" w:author="3.0" w:date="2014-08-28T16:03:00Z"/>
        </w:rPr>
      </w:pPr>
      <w:del w:id="8707" w:author="3.0" w:date="2014-08-28T16:03:00Z">
        <w:r w:rsidDel="004F1DFB">
          <w:delText>+wheel_diameter_to_be_checked</w:delText>
        </w:r>
      </w:del>
    </w:p>
    <w:p w:rsidR="00E51198" w:rsidDel="004F1DFB" w:rsidRDefault="00E51198" w:rsidP="00E51198">
      <w:pPr>
        <w:pStyle w:val="ADANB"/>
        <w:rPr>
          <w:del w:id="8708" w:author="3.0" w:date="2014-08-28T16:03:00Z"/>
        </w:rPr>
      </w:pPr>
      <w:del w:id="8709" w:author="3.0" w:date="2014-08-28T16:03:00Z">
        <w:r w:rsidDel="004F1DFB">
          <w:delText>+wheel_diameter_A</w:delText>
        </w:r>
      </w:del>
    </w:p>
    <w:p w:rsidR="00E51198" w:rsidDel="004F1DFB" w:rsidRDefault="00E51198" w:rsidP="00E51198">
      <w:pPr>
        <w:pStyle w:val="ADANB"/>
        <w:rPr>
          <w:del w:id="8710" w:author="3.0" w:date="2014-08-28T16:03:00Z"/>
        </w:rPr>
      </w:pPr>
      <w:del w:id="8711" w:author="3.0" w:date="2014-08-28T16:03:00Z">
        <w:r w:rsidDel="004F1DFB">
          <w:delText>+wheel_diameter_B</w:delText>
        </w:r>
      </w:del>
    </w:p>
    <w:p w:rsidR="00E51198" w:rsidDel="004F1DFB" w:rsidRDefault="00E51198" w:rsidP="00E51198">
      <w:pPr>
        <w:pStyle w:val="ADANB"/>
        <w:rPr>
          <w:del w:id="8712" w:author="3.0" w:date="2014-08-28T16:03:00Z"/>
        </w:rPr>
      </w:pPr>
      <w:del w:id="8713" w:author="3.0" w:date="2014-08-28T16:03:00Z">
        <w:r w:rsidDel="004F1DFB">
          <w:delText>+radar_coefficient_to_be_recorded</w:delText>
        </w:r>
      </w:del>
    </w:p>
    <w:p w:rsidR="00E51198" w:rsidDel="004F1DFB" w:rsidRDefault="00E51198" w:rsidP="00E51198">
      <w:pPr>
        <w:pStyle w:val="ADANB"/>
        <w:rPr>
          <w:del w:id="8714" w:author="3.0" w:date="2014-08-28T16:03:00Z"/>
        </w:rPr>
      </w:pPr>
      <w:del w:id="8715" w:author="3.0" w:date="2014-08-28T16:03:00Z">
        <w:r w:rsidDel="004F1DFB">
          <w:delText>+radar_coefficient_to_be_checked</w:delText>
        </w:r>
      </w:del>
    </w:p>
    <w:p w:rsidR="00E51198" w:rsidRPr="00E51198" w:rsidDel="004F1DFB" w:rsidRDefault="00E51198" w:rsidP="00E51198">
      <w:pPr>
        <w:pStyle w:val="ADANB"/>
        <w:rPr>
          <w:del w:id="8716" w:author="3.0" w:date="2014-08-28T16:03:00Z"/>
          <w:lang w:val="fr-BE"/>
        </w:rPr>
      </w:pPr>
      <w:del w:id="8717" w:author="3.0" w:date="2014-08-28T16:03:00Z">
        <w:r w:rsidRPr="00E51198" w:rsidDel="004F1DFB">
          <w:rPr>
            <w:lang w:val="fr-BE"/>
          </w:rPr>
          <w:delText>+inter_coefficient_A</w:delText>
        </w:r>
      </w:del>
    </w:p>
    <w:p w:rsidR="00E51198" w:rsidRPr="00E51198" w:rsidDel="004F1DFB" w:rsidRDefault="00E51198" w:rsidP="00E51198">
      <w:pPr>
        <w:pStyle w:val="ADANB"/>
        <w:rPr>
          <w:del w:id="8718" w:author="3.0" w:date="2014-08-28T16:03:00Z"/>
          <w:lang w:val="fr-BE"/>
        </w:rPr>
      </w:pPr>
      <w:del w:id="8719" w:author="3.0" w:date="2014-08-28T16:03:00Z">
        <w:r w:rsidRPr="00E51198" w:rsidDel="004F1DFB">
          <w:rPr>
            <w:lang w:val="fr-BE"/>
          </w:rPr>
          <w:delText>+inter_coefficient_B</w:delText>
        </w:r>
      </w:del>
    </w:p>
    <w:p w:rsidR="00E51198" w:rsidRPr="00E51198" w:rsidDel="004F1DFB" w:rsidRDefault="00E51198" w:rsidP="00E51198">
      <w:pPr>
        <w:pStyle w:val="ADANB"/>
        <w:rPr>
          <w:del w:id="8720" w:author="3.0" w:date="2014-08-28T16:03:00Z"/>
          <w:lang w:val="fr-BE"/>
        </w:rPr>
      </w:pPr>
      <w:del w:id="8721" w:author="3.0" w:date="2014-08-28T16:03:00Z">
        <w:r w:rsidRPr="00E51198" w:rsidDel="004F1DFB">
          <w:rPr>
            <w:lang w:val="fr-BE"/>
          </w:rPr>
          <w:delText>+doppler_coefficient_A</w:delText>
        </w:r>
      </w:del>
    </w:p>
    <w:p w:rsidR="00E51198" w:rsidRPr="00E51198" w:rsidDel="004F1DFB" w:rsidRDefault="00E51198" w:rsidP="00E51198">
      <w:pPr>
        <w:pStyle w:val="ADANB"/>
        <w:rPr>
          <w:del w:id="8722" w:author="3.0" w:date="2014-08-28T16:03:00Z"/>
          <w:lang w:val="fr-BE"/>
        </w:rPr>
      </w:pPr>
      <w:del w:id="8723" w:author="3.0" w:date="2014-08-28T16:03:00Z">
        <w:r w:rsidRPr="00E51198" w:rsidDel="004F1DFB">
          <w:rPr>
            <w:lang w:val="fr-BE"/>
          </w:rPr>
          <w:delText>+doppler_coefficient_B</w:delText>
        </w:r>
      </w:del>
    </w:p>
    <w:p w:rsidR="00E51198" w:rsidDel="004F1DFB" w:rsidRDefault="00E51198" w:rsidP="00E51198">
      <w:pPr>
        <w:pStyle w:val="ADANB"/>
        <w:rPr>
          <w:del w:id="8724" w:author="3.0" w:date="2014-08-28T16:03:00Z"/>
        </w:rPr>
      </w:pPr>
      <w:del w:id="8725" w:author="3.0" w:date="2014-08-28T16:03:00Z">
        <w:r w:rsidDel="004F1DFB">
          <w:delText>+sdmu_coefficient_to_be_recorded</w:delText>
        </w:r>
      </w:del>
    </w:p>
    <w:p w:rsidR="00E51198" w:rsidDel="004F1DFB" w:rsidRDefault="00E51198" w:rsidP="00E51198">
      <w:pPr>
        <w:pStyle w:val="ADANB"/>
        <w:rPr>
          <w:del w:id="8726" w:author="3.0" w:date="2014-08-28T16:03:00Z"/>
        </w:rPr>
      </w:pPr>
      <w:del w:id="8727" w:author="3.0" w:date="2014-08-28T16:03:00Z">
        <w:r w:rsidDel="004F1DFB">
          <w:delText>+sdmu_coefficient_to_be_checked</w:delText>
        </w:r>
      </w:del>
    </w:p>
    <w:p w:rsidR="00E51198" w:rsidRPr="00E51198" w:rsidDel="004F1DFB" w:rsidRDefault="00E51198" w:rsidP="00E51198">
      <w:pPr>
        <w:pStyle w:val="ADANB"/>
        <w:rPr>
          <w:del w:id="8728" w:author="3.0" w:date="2014-08-28T16:03:00Z"/>
          <w:lang w:val="fr-BE"/>
        </w:rPr>
      </w:pPr>
      <w:del w:id="8729" w:author="3.0" w:date="2014-08-28T16:03:00Z">
        <w:r w:rsidRPr="00E51198" w:rsidDel="004F1DFB">
          <w:rPr>
            <w:lang w:val="fr-BE"/>
          </w:rPr>
          <w:delText>+sdmu_coefficient_A</w:delText>
        </w:r>
      </w:del>
    </w:p>
    <w:p w:rsidR="00E51198" w:rsidRPr="00E51198" w:rsidDel="004F1DFB" w:rsidRDefault="00E51198" w:rsidP="00E51198">
      <w:pPr>
        <w:pStyle w:val="ADANB"/>
        <w:rPr>
          <w:del w:id="8730" w:author="3.0" w:date="2014-08-28T16:03:00Z"/>
          <w:lang w:val="fr-BE"/>
        </w:rPr>
      </w:pPr>
      <w:del w:id="8731" w:author="3.0" w:date="2014-08-28T16:03:00Z">
        <w:r w:rsidRPr="00E51198" w:rsidDel="004F1DFB">
          <w:rPr>
            <w:lang w:val="fr-BE"/>
          </w:rPr>
          <w:delText>+sdmu_coefficient_B</w:delText>
        </w:r>
      </w:del>
    </w:p>
    <w:p w:rsidR="00E51198" w:rsidDel="004F1DFB" w:rsidRDefault="00E51198" w:rsidP="00E51198">
      <w:pPr>
        <w:pStyle w:val="ADANB"/>
        <w:rPr>
          <w:del w:id="8732" w:author="3.0" w:date="2014-08-28T16:03:00Z"/>
        </w:rPr>
      </w:pPr>
      <w:del w:id="8733" w:author="3.0" w:date="2014-08-28T16:03:00Z">
        <w:r w:rsidDel="004F1DFB">
          <w:delText>+accelerometer_bias_to_be_recorded</w:delText>
        </w:r>
      </w:del>
    </w:p>
    <w:p w:rsidR="00E51198" w:rsidDel="004F1DFB" w:rsidRDefault="00E51198" w:rsidP="00E51198">
      <w:pPr>
        <w:pStyle w:val="ADANB"/>
        <w:rPr>
          <w:del w:id="8734" w:author="3.0" w:date="2014-08-28T16:03:00Z"/>
        </w:rPr>
      </w:pPr>
      <w:del w:id="8735" w:author="3.0" w:date="2014-08-28T16:03:00Z">
        <w:r w:rsidDel="004F1DFB">
          <w:delText>+accelerometer_bias_to_be_checked</w:delText>
        </w:r>
      </w:del>
    </w:p>
    <w:p w:rsidR="00E51198" w:rsidDel="004F1DFB" w:rsidRDefault="00E51198" w:rsidP="00E51198">
      <w:pPr>
        <w:pStyle w:val="ADANB"/>
        <w:rPr>
          <w:del w:id="8736" w:author="3.0" w:date="2014-08-28T16:03:00Z"/>
        </w:rPr>
      </w:pPr>
      <w:del w:id="8737" w:author="3.0" w:date="2014-08-28T16:03:00Z">
        <w:r w:rsidDel="004F1DFB">
          <w:delText>+accelerometer_bias.</w:delText>
        </w:r>
      </w:del>
    </w:p>
    <w:p w:rsidR="00E51198" w:rsidDel="004F1DFB" w:rsidRDefault="00E51198" w:rsidP="00E51198">
      <w:pPr>
        <w:pStyle w:val="ADANB"/>
        <w:rPr>
          <w:del w:id="8738" w:author="3.0" w:date="2014-08-28T16:03:00Z"/>
        </w:rPr>
      </w:pPr>
    </w:p>
    <w:p w:rsidR="00E51198" w:rsidDel="004F1DFB" w:rsidRDefault="00E51198" w:rsidP="00E51198">
      <w:pPr>
        <w:pStyle w:val="ADANB"/>
        <w:rPr>
          <w:del w:id="8739" w:author="3.0" w:date="2014-08-28T16:03:00Z"/>
        </w:rPr>
      </w:pPr>
      <w:del w:id="8740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8741" w:author="3.0" w:date="2014-08-28T16:03:00Z"/>
        </w:rPr>
      </w:pPr>
      <w:del w:id="8742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8743" w:author="3.0" w:date="2014-08-28T16:03:00Z"/>
        </w:rPr>
      </w:pPr>
      <w:del w:id="8744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8745" w:author="3.0" w:date="2014-08-28T16:03:00Z"/>
        </w:rPr>
      </w:pPr>
      <w:del w:id="8746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8747" w:author="3.0" w:date="2014-08-28T16:03:00Z"/>
        </w:rPr>
      </w:pPr>
      <w:del w:id="8748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8749" w:author="3.0" w:date="2014-08-28T16:03:00Z"/>
        </w:rPr>
      </w:pPr>
      <w:del w:id="8750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8751" w:author="3.0" w:date="2014-08-28T16:03:00Z"/>
        </w:rPr>
      </w:pPr>
      <w:del w:id="8752" w:author="3.0" w:date="2014-08-28T16:03:00Z">
        <w:r w:rsidDel="004F1DFB">
          <w:delText>description  : maintenance to transmit to basic</w:delText>
        </w:r>
      </w:del>
    </w:p>
    <w:p w:rsidR="00E51198" w:rsidDel="004F1DFB" w:rsidRDefault="00E51198" w:rsidP="00E51198">
      <w:pPr>
        <w:pStyle w:val="ADANB"/>
        <w:rPr>
          <w:del w:id="8753" w:author="3.0" w:date="2014-08-28T16:03:00Z"/>
        </w:rPr>
      </w:pPr>
    </w:p>
    <w:p w:rsidR="00E51198" w:rsidDel="004F1DFB" w:rsidRDefault="00E51198" w:rsidP="00E51198">
      <w:pPr>
        <w:pStyle w:val="ADANB"/>
        <w:rPr>
          <w:del w:id="8754" w:author="3.0" w:date="2014-08-28T16:03:00Z"/>
        </w:rPr>
      </w:pPr>
    </w:p>
    <w:p w:rsidR="00E51198" w:rsidDel="004F1DFB" w:rsidRDefault="00E51198" w:rsidP="00E51198">
      <w:pPr>
        <w:pStyle w:val="ADANB"/>
        <w:rPr>
          <w:del w:id="8755" w:author="3.0" w:date="2014-08-28T16:03:00Z"/>
        </w:rPr>
      </w:pPr>
      <w:del w:id="8756" w:author="3.0" w:date="2014-08-28T16:03:00Z">
        <w:r w:rsidDel="004F1DFB">
          <w:delText>3960.</w:delText>
        </w:r>
        <w:r w:rsidDel="004F1DFB">
          <w:tab/>
          <w:delText>wheel_diameters_to_be_recorded (data flow, del) =</w:delText>
        </w:r>
      </w:del>
    </w:p>
    <w:p w:rsidR="00E51198" w:rsidDel="004F1DFB" w:rsidRDefault="00E51198" w:rsidP="00E51198">
      <w:pPr>
        <w:pStyle w:val="ADANB"/>
        <w:rPr>
          <w:del w:id="8757" w:author="3.0" w:date="2014-08-28T16:03:00Z"/>
        </w:rPr>
      </w:pPr>
      <w:del w:id="8758" w:author="3.0" w:date="2014-08-28T16:03:00Z">
        <w:r w:rsidDel="004F1DFB">
          <w:delText>["TRUE"|"FALSE"].</w:delText>
        </w:r>
      </w:del>
    </w:p>
    <w:p w:rsidR="00E51198" w:rsidDel="004F1DFB" w:rsidRDefault="00E51198" w:rsidP="00E51198">
      <w:pPr>
        <w:pStyle w:val="ADANB"/>
        <w:rPr>
          <w:del w:id="8759" w:author="3.0" w:date="2014-08-28T16:03:00Z"/>
        </w:rPr>
      </w:pPr>
    </w:p>
    <w:p w:rsidR="00E51198" w:rsidDel="004F1DFB" w:rsidRDefault="00E51198" w:rsidP="00E51198">
      <w:pPr>
        <w:pStyle w:val="ADANB"/>
        <w:rPr>
          <w:del w:id="8760" w:author="3.0" w:date="2014-08-28T16:03:00Z"/>
        </w:rPr>
      </w:pPr>
      <w:del w:id="8761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8762" w:author="3.0" w:date="2014-08-28T16:03:00Z"/>
        </w:rPr>
      </w:pPr>
      <w:del w:id="8763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8764" w:author="3.0" w:date="2014-08-28T16:03:00Z"/>
        </w:rPr>
      </w:pPr>
      <w:del w:id="8765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8766" w:author="3.0" w:date="2014-08-28T16:03:00Z"/>
        </w:rPr>
      </w:pPr>
      <w:del w:id="8767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8768" w:author="3.0" w:date="2014-08-28T16:03:00Z"/>
        </w:rPr>
      </w:pPr>
      <w:del w:id="8769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8770" w:author="3.0" w:date="2014-08-28T16:03:00Z"/>
        </w:rPr>
      </w:pPr>
      <w:del w:id="8771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8772" w:author="3.0" w:date="2014-08-28T16:03:00Z"/>
        </w:rPr>
      </w:pPr>
      <w:del w:id="8773" w:author="3.0" w:date="2014-08-28T16:03:00Z">
        <w:r w:rsidDel="004F1DFB">
          <w:delText>description  : indicates if the wheel diameters have to</w:delText>
        </w:r>
      </w:del>
    </w:p>
    <w:p w:rsidR="00E51198" w:rsidDel="004F1DFB" w:rsidRDefault="00E51198" w:rsidP="00E51198">
      <w:pPr>
        <w:pStyle w:val="ADANB"/>
        <w:rPr>
          <w:del w:id="8774" w:author="3.0" w:date="2014-08-28T16:03:00Z"/>
        </w:rPr>
      </w:pPr>
      <w:del w:id="8775" w:author="3.0" w:date="2014-08-28T16:03:00Z">
        <w:r w:rsidDel="004F1DFB">
          <w:delText>be recorded by basic</w:delText>
        </w:r>
      </w:del>
    </w:p>
    <w:p w:rsidR="00E51198" w:rsidDel="004F1DFB" w:rsidRDefault="00E51198" w:rsidP="00E51198">
      <w:pPr>
        <w:pStyle w:val="ADANB"/>
        <w:rPr>
          <w:del w:id="8776" w:author="3.0" w:date="2014-08-28T16:03:00Z"/>
        </w:rPr>
      </w:pPr>
    </w:p>
    <w:p w:rsidR="00E51198" w:rsidDel="004F1DFB" w:rsidRDefault="00E51198" w:rsidP="00E51198">
      <w:pPr>
        <w:pStyle w:val="ADANB"/>
        <w:rPr>
          <w:del w:id="8777" w:author="3.0" w:date="2014-08-28T16:03:00Z"/>
        </w:rPr>
      </w:pPr>
    </w:p>
    <w:p w:rsidR="00E51198" w:rsidDel="004F1DFB" w:rsidRDefault="00E51198" w:rsidP="00E51198">
      <w:pPr>
        <w:pStyle w:val="ADANB"/>
        <w:rPr>
          <w:del w:id="8778" w:author="3.0" w:date="2014-08-28T16:03:00Z"/>
        </w:rPr>
      </w:pPr>
    </w:p>
    <w:p w:rsidR="00E51198" w:rsidDel="004F1DFB" w:rsidRDefault="00E51198" w:rsidP="00E51198">
      <w:pPr>
        <w:pStyle w:val="ADANB"/>
        <w:rPr>
          <w:del w:id="8779" w:author="3.0" w:date="2014-08-28T16:03:00Z"/>
        </w:rPr>
      </w:pPr>
      <w:del w:id="8780" w:author="3.0" w:date="2014-08-28T16:03:00Z">
        <w:r w:rsidDel="004F1DFB">
          <w:delText>3958.</w:delText>
        </w:r>
        <w:r w:rsidDel="004F1DFB">
          <w:tab/>
          <w:delText>wheel_diameter_to_be_checked (data flow, del) =</w:delText>
        </w:r>
      </w:del>
    </w:p>
    <w:p w:rsidR="00E51198" w:rsidDel="004F1DFB" w:rsidRDefault="00E51198" w:rsidP="00E51198">
      <w:pPr>
        <w:pStyle w:val="ADANB"/>
        <w:rPr>
          <w:del w:id="8781" w:author="3.0" w:date="2014-08-28T16:03:00Z"/>
        </w:rPr>
      </w:pPr>
      <w:del w:id="8782" w:author="3.0" w:date="2014-08-28T16:03:00Z">
        <w:r w:rsidDel="004F1DFB">
          <w:delText>["TRUE"|"FALSE"].</w:delText>
        </w:r>
      </w:del>
    </w:p>
    <w:p w:rsidR="00E51198" w:rsidDel="004F1DFB" w:rsidRDefault="00E51198" w:rsidP="00E51198">
      <w:pPr>
        <w:pStyle w:val="ADANB"/>
        <w:rPr>
          <w:del w:id="8783" w:author="3.0" w:date="2014-08-28T16:03:00Z"/>
        </w:rPr>
      </w:pPr>
    </w:p>
    <w:p w:rsidR="00E51198" w:rsidDel="004F1DFB" w:rsidRDefault="00E51198" w:rsidP="00E51198">
      <w:pPr>
        <w:pStyle w:val="ADANB"/>
        <w:rPr>
          <w:del w:id="8784" w:author="3.0" w:date="2014-08-28T16:03:00Z"/>
        </w:rPr>
      </w:pPr>
      <w:del w:id="8785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8786" w:author="3.0" w:date="2014-08-28T16:03:00Z"/>
        </w:rPr>
      </w:pPr>
      <w:del w:id="8787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8788" w:author="3.0" w:date="2014-08-28T16:03:00Z"/>
        </w:rPr>
      </w:pPr>
      <w:del w:id="8789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8790" w:author="3.0" w:date="2014-08-28T16:03:00Z"/>
        </w:rPr>
      </w:pPr>
      <w:del w:id="8791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8792" w:author="3.0" w:date="2014-08-28T16:03:00Z"/>
        </w:rPr>
      </w:pPr>
      <w:del w:id="8793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8794" w:author="3.0" w:date="2014-08-28T16:03:00Z"/>
        </w:rPr>
      </w:pPr>
      <w:del w:id="8795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8796" w:author="3.0" w:date="2014-08-28T16:03:00Z"/>
        </w:rPr>
      </w:pPr>
      <w:del w:id="8797" w:author="3.0" w:date="2014-08-28T16:03:00Z">
        <w:r w:rsidDel="004F1DFB">
          <w:delText>description  : indicates if the wheel diameters have to</w:delText>
        </w:r>
      </w:del>
    </w:p>
    <w:p w:rsidR="00E51198" w:rsidDel="004F1DFB" w:rsidRDefault="00E51198" w:rsidP="00E51198">
      <w:pPr>
        <w:pStyle w:val="ADANB"/>
        <w:rPr>
          <w:del w:id="8798" w:author="3.0" w:date="2014-08-28T16:03:00Z"/>
        </w:rPr>
      </w:pPr>
      <w:del w:id="8799" w:author="3.0" w:date="2014-08-28T16:03:00Z">
        <w:r w:rsidDel="004F1DFB">
          <w:delText>be checked by basic</w:delText>
        </w:r>
      </w:del>
    </w:p>
    <w:p w:rsidR="00E51198" w:rsidDel="004F1DFB" w:rsidRDefault="00E51198" w:rsidP="00E51198">
      <w:pPr>
        <w:pStyle w:val="ADANB"/>
        <w:rPr>
          <w:del w:id="8800" w:author="3.0" w:date="2014-08-28T16:03:00Z"/>
        </w:rPr>
      </w:pPr>
    </w:p>
    <w:p w:rsidR="00E51198" w:rsidDel="004F1DFB" w:rsidRDefault="00E51198" w:rsidP="00E51198">
      <w:pPr>
        <w:pStyle w:val="ADANB"/>
        <w:rPr>
          <w:del w:id="8801" w:author="3.0" w:date="2014-08-28T16:03:00Z"/>
        </w:rPr>
      </w:pPr>
    </w:p>
    <w:p w:rsidR="00E51198" w:rsidDel="004F1DFB" w:rsidRDefault="00E51198" w:rsidP="00E51198">
      <w:pPr>
        <w:pStyle w:val="ADANB"/>
        <w:rPr>
          <w:del w:id="8802" w:author="3.0" w:date="2014-08-28T16:03:00Z"/>
        </w:rPr>
      </w:pPr>
    </w:p>
    <w:p w:rsidR="00E51198" w:rsidDel="004F1DFB" w:rsidRDefault="00E51198" w:rsidP="00E51198">
      <w:pPr>
        <w:pStyle w:val="ADANB"/>
        <w:rPr>
          <w:del w:id="8803" w:author="3.0" w:date="2014-08-28T16:03:00Z"/>
        </w:rPr>
      </w:pPr>
      <w:del w:id="8804" w:author="3.0" w:date="2014-08-28T16:03:00Z">
        <w:r w:rsidDel="004F1DFB">
          <w:delText>2787.</w:delText>
        </w:r>
        <w:r w:rsidDel="004F1DFB">
          <w:tab/>
          <w:delText>radar_coefficient_to_be_recorded (data flow, del) =</w:delText>
        </w:r>
      </w:del>
    </w:p>
    <w:p w:rsidR="00E51198" w:rsidDel="004F1DFB" w:rsidRDefault="00E51198" w:rsidP="00E51198">
      <w:pPr>
        <w:pStyle w:val="ADANB"/>
        <w:rPr>
          <w:del w:id="8805" w:author="3.0" w:date="2014-08-28T16:03:00Z"/>
        </w:rPr>
      </w:pPr>
      <w:del w:id="8806" w:author="3.0" w:date="2014-08-28T16:03:00Z">
        <w:r w:rsidDel="004F1DFB">
          <w:delText>["TRUE"|"FALSE"].</w:delText>
        </w:r>
      </w:del>
    </w:p>
    <w:p w:rsidR="00E51198" w:rsidDel="004F1DFB" w:rsidRDefault="00E51198" w:rsidP="00E51198">
      <w:pPr>
        <w:pStyle w:val="ADANB"/>
        <w:rPr>
          <w:del w:id="8807" w:author="3.0" w:date="2014-08-28T16:03:00Z"/>
        </w:rPr>
      </w:pPr>
    </w:p>
    <w:p w:rsidR="00E51198" w:rsidDel="004F1DFB" w:rsidRDefault="00E51198" w:rsidP="00E51198">
      <w:pPr>
        <w:pStyle w:val="ADANB"/>
        <w:rPr>
          <w:del w:id="8808" w:author="3.0" w:date="2014-08-28T16:03:00Z"/>
        </w:rPr>
      </w:pPr>
      <w:del w:id="8809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8810" w:author="3.0" w:date="2014-08-28T16:03:00Z"/>
        </w:rPr>
      </w:pPr>
      <w:del w:id="8811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8812" w:author="3.0" w:date="2014-08-28T16:03:00Z"/>
        </w:rPr>
      </w:pPr>
      <w:del w:id="8813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8814" w:author="3.0" w:date="2014-08-28T16:03:00Z"/>
        </w:rPr>
      </w:pPr>
      <w:del w:id="8815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8816" w:author="3.0" w:date="2014-08-28T16:03:00Z"/>
        </w:rPr>
      </w:pPr>
      <w:del w:id="8817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8818" w:author="3.0" w:date="2014-08-28T16:03:00Z"/>
        </w:rPr>
      </w:pPr>
      <w:del w:id="8819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8820" w:author="3.0" w:date="2014-08-28T16:03:00Z"/>
        </w:rPr>
      </w:pPr>
      <w:del w:id="8821" w:author="3.0" w:date="2014-08-28T16:03:00Z">
        <w:r w:rsidDel="004F1DFB">
          <w:delText>description  : indicates if the radar coefficient have to</w:delText>
        </w:r>
      </w:del>
    </w:p>
    <w:p w:rsidR="00E51198" w:rsidDel="004F1DFB" w:rsidRDefault="00E51198" w:rsidP="00E51198">
      <w:pPr>
        <w:pStyle w:val="ADANB"/>
        <w:rPr>
          <w:del w:id="8822" w:author="3.0" w:date="2014-08-28T16:03:00Z"/>
        </w:rPr>
      </w:pPr>
      <w:del w:id="8823" w:author="3.0" w:date="2014-08-28T16:03:00Z">
        <w:r w:rsidDel="004F1DFB">
          <w:delText>be recorded by basic</w:delText>
        </w:r>
      </w:del>
    </w:p>
    <w:p w:rsidR="00E51198" w:rsidDel="004F1DFB" w:rsidRDefault="00E51198" w:rsidP="00E51198">
      <w:pPr>
        <w:pStyle w:val="ADANB"/>
        <w:rPr>
          <w:del w:id="8824" w:author="3.0" w:date="2014-08-28T16:03:00Z"/>
        </w:rPr>
      </w:pPr>
    </w:p>
    <w:p w:rsidR="00E51198" w:rsidDel="004F1DFB" w:rsidRDefault="00E51198" w:rsidP="00E51198">
      <w:pPr>
        <w:pStyle w:val="ADANB"/>
        <w:rPr>
          <w:del w:id="8825" w:author="3.0" w:date="2014-08-28T16:03:00Z"/>
        </w:rPr>
      </w:pPr>
    </w:p>
    <w:p w:rsidR="00E51198" w:rsidDel="004F1DFB" w:rsidRDefault="00E51198" w:rsidP="00E51198">
      <w:pPr>
        <w:pStyle w:val="ADANB"/>
        <w:rPr>
          <w:del w:id="8826" w:author="3.0" w:date="2014-08-28T16:03:00Z"/>
        </w:rPr>
      </w:pPr>
    </w:p>
    <w:p w:rsidR="00E51198" w:rsidDel="004F1DFB" w:rsidRDefault="00E51198" w:rsidP="00E51198">
      <w:pPr>
        <w:pStyle w:val="ADANB"/>
        <w:rPr>
          <w:del w:id="8827" w:author="3.0" w:date="2014-08-28T16:03:00Z"/>
        </w:rPr>
      </w:pPr>
      <w:del w:id="8828" w:author="3.0" w:date="2014-08-28T16:03:00Z">
        <w:r w:rsidDel="004F1DFB">
          <w:delText>2786.</w:delText>
        </w:r>
        <w:r w:rsidDel="004F1DFB">
          <w:tab/>
          <w:delText>radar_coefficient_to_be_checked (data flow, del) =</w:delText>
        </w:r>
      </w:del>
    </w:p>
    <w:p w:rsidR="00E51198" w:rsidDel="004F1DFB" w:rsidRDefault="00E51198" w:rsidP="00E51198">
      <w:pPr>
        <w:pStyle w:val="ADANB"/>
        <w:rPr>
          <w:del w:id="8829" w:author="3.0" w:date="2014-08-28T16:03:00Z"/>
        </w:rPr>
      </w:pPr>
      <w:del w:id="8830" w:author="3.0" w:date="2014-08-28T16:03:00Z">
        <w:r w:rsidDel="004F1DFB">
          <w:delText>["TRUE"|"FALSE"].</w:delText>
        </w:r>
      </w:del>
    </w:p>
    <w:p w:rsidR="00E51198" w:rsidDel="004F1DFB" w:rsidRDefault="00E51198" w:rsidP="00E51198">
      <w:pPr>
        <w:pStyle w:val="ADANB"/>
        <w:rPr>
          <w:del w:id="8831" w:author="3.0" w:date="2014-08-28T16:03:00Z"/>
        </w:rPr>
      </w:pPr>
    </w:p>
    <w:p w:rsidR="00E51198" w:rsidDel="004F1DFB" w:rsidRDefault="00E51198" w:rsidP="00E51198">
      <w:pPr>
        <w:pStyle w:val="ADANB"/>
        <w:rPr>
          <w:del w:id="8832" w:author="3.0" w:date="2014-08-28T16:03:00Z"/>
        </w:rPr>
      </w:pPr>
      <w:del w:id="8833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8834" w:author="3.0" w:date="2014-08-28T16:03:00Z"/>
        </w:rPr>
      </w:pPr>
      <w:del w:id="8835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8836" w:author="3.0" w:date="2014-08-28T16:03:00Z"/>
        </w:rPr>
      </w:pPr>
      <w:del w:id="8837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8838" w:author="3.0" w:date="2014-08-28T16:03:00Z"/>
        </w:rPr>
      </w:pPr>
      <w:del w:id="8839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8840" w:author="3.0" w:date="2014-08-28T16:03:00Z"/>
        </w:rPr>
      </w:pPr>
      <w:del w:id="8841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8842" w:author="3.0" w:date="2014-08-28T16:03:00Z"/>
        </w:rPr>
      </w:pPr>
      <w:del w:id="8843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8844" w:author="3.0" w:date="2014-08-28T16:03:00Z"/>
        </w:rPr>
      </w:pPr>
      <w:del w:id="8845" w:author="3.0" w:date="2014-08-28T16:03:00Z">
        <w:r w:rsidDel="004F1DFB">
          <w:delText>description  : indicates if the radar coefficient have to</w:delText>
        </w:r>
      </w:del>
    </w:p>
    <w:p w:rsidR="00E51198" w:rsidDel="004F1DFB" w:rsidRDefault="00E51198" w:rsidP="00E51198">
      <w:pPr>
        <w:pStyle w:val="ADANB"/>
        <w:rPr>
          <w:del w:id="8846" w:author="3.0" w:date="2014-08-28T16:03:00Z"/>
        </w:rPr>
      </w:pPr>
      <w:del w:id="8847" w:author="3.0" w:date="2014-08-28T16:03:00Z">
        <w:r w:rsidDel="004F1DFB">
          <w:delText>be checked by basic</w:delText>
        </w:r>
      </w:del>
    </w:p>
    <w:p w:rsidR="00E51198" w:rsidDel="004F1DFB" w:rsidRDefault="00E51198" w:rsidP="00E51198">
      <w:pPr>
        <w:pStyle w:val="ADANB"/>
        <w:rPr>
          <w:del w:id="8848" w:author="3.0" w:date="2014-08-28T16:03:00Z"/>
        </w:rPr>
      </w:pPr>
    </w:p>
    <w:p w:rsidR="00E51198" w:rsidDel="004F1DFB" w:rsidRDefault="00E51198" w:rsidP="00E51198">
      <w:pPr>
        <w:pStyle w:val="ADANB"/>
        <w:rPr>
          <w:del w:id="8849" w:author="3.0" w:date="2014-08-28T16:03:00Z"/>
        </w:rPr>
      </w:pPr>
    </w:p>
    <w:p w:rsidR="00E51198" w:rsidDel="004F1DFB" w:rsidRDefault="00E51198" w:rsidP="00E51198">
      <w:pPr>
        <w:pStyle w:val="ADANB"/>
        <w:rPr>
          <w:del w:id="8850" w:author="3.0" w:date="2014-08-28T16:03:00Z"/>
        </w:rPr>
      </w:pPr>
      <w:del w:id="8851" w:author="3.0" w:date="2014-08-28T16:03:00Z">
        <w:r w:rsidDel="004F1DFB">
          <w:delText>3002.</w:delText>
        </w:r>
        <w:r w:rsidDel="004F1DFB">
          <w:tab/>
          <w:delText>sdmu_coefficient_to_be_recorded (data flow, del) =</w:delText>
        </w:r>
      </w:del>
    </w:p>
    <w:p w:rsidR="00E51198" w:rsidDel="004F1DFB" w:rsidRDefault="00E51198" w:rsidP="00E51198">
      <w:pPr>
        <w:pStyle w:val="ADANB"/>
        <w:rPr>
          <w:del w:id="8852" w:author="3.0" w:date="2014-08-28T16:03:00Z"/>
        </w:rPr>
      </w:pPr>
      <w:del w:id="8853" w:author="3.0" w:date="2014-08-28T16:03:00Z">
        <w:r w:rsidDel="004F1DFB">
          <w:delText>["TRUE"|"FALSE"].</w:delText>
        </w:r>
      </w:del>
    </w:p>
    <w:p w:rsidR="00E51198" w:rsidDel="004F1DFB" w:rsidRDefault="00E51198" w:rsidP="00E51198">
      <w:pPr>
        <w:pStyle w:val="ADANB"/>
        <w:rPr>
          <w:del w:id="8854" w:author="3.0" w:date="2014-08-28T16:03:00Z"/>
        </w:rPr>
      </w:pPr>
    </w:p>
    <w:p w:rsidR="00E51198" w:rsidDel="004F1DFB" w:rsidRDefault="00E51198" w:rsidP="00E51198">
      <w:pPr>
        <w:pStyle w:val="ADANB"/>
        <w:rPr>
          <w:del w:id="8855" w:author="3.0" w:date="2014-08-28T16:03:00Z"/>
        </w:rPr>
      </w:pPr>
      <w:del w:id="8856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8857" w:author="3.0" w:date="2014-08-28T16:03:00Z"/>
        </w:rPr>
      </w:pPr>
      <w:del w:id="8858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8859" w:author="3.0" w:date="2014-08-28T16:03:00Z"/>
        </w:rPr>
      </w:pPr>
      <w:del w:id="8860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8861" w:author="3.0" w:date="2014-08-28T16:03:00Z"/>
        </w:rPr>
      </w:pPr>
      <w:del w:id="8862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8863" w:author="3.0" w:date="2014-08-28T16:03:00Z"/>
        </w:rPr>
      </w:pPr>
      <w:del w:id="8864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8865" w:author="3.0" w:date="2014-08-28T16:03:00Z"/>
        </w:rPr>
      </w:pPr>
      <w:del w:id="8866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8867" w:author="3.0" w:date="2014-08-28T16:03:00Z"/>
        </w:rPr>
      </w:pPr>
      <w:del w:id="8868" w:author="3.0" w:date="2014-08-28T16:03:00Z">
        <w:r w:rsidDel="004F1DFB">
          <w:delText>description  : indicates if the sdmu coefficient have to</w:delText>
        </w:r>
      </w:del>
    </w:p>
    <w:p w:rsidR="00E51198" w:rsidDel="004F1DFB" w:rsidRDefault="00E51198" w:rsidP="00E51198">
      <w:pPr>
        <w:pStyle w:val="ADANB"/>
        <w:rPr>
          <w:del w:id="8869" w:author="3.0" w:date="2014-08-28T16:03:00Z"/>
        </w:rPr>
      </w:pPr>
      <w:del w:id="8870" w:author="3.0" w:date="2014-08-28T16:03:00Z">
        <w:r w:rsidDel="004F1DFB">
          <w:delText>be recorded by basic</w:delText>
        </w:r>
      </w:del>
    </w:p>
    <w:p w:rsidR="00E51198" w:rsidDel="004F1DFB" w:rsidRDefault="00E51198" w:rsidP="00E51198">
      <w:pPr>
        <w:pStyle w:val="ADANB"/>
        <w:rPr>
          <w:del w:id="8871" w:author="3.0" w:date="2014-08-28T16:03:00Z"/>
        </w:rPr>
      </w:pPr>
    </w:p>
    <w:p w:rsidR="00E51198" w:rsidDel="004F1DFB" w:rsidRDefault="00E51198" w:rsidP="00E51198">
      <w:pPr>
        <w:pStyle w:val="ADANB"/>
        <w:rPr>
          <w:del w:id="8872" w:author="3.0" w:date="2014-08-28T16:03:00Z"/>
        </w:rPr>
      </w:pPr>
    </w:p>
    <w:p w:rsidR="00E51198" w:rsidDel="004F1DFB" w:rsidRDefault="00E51198" w:rsidP="00E51198">
      <w:pPr>
        <w:pStyle w:val="ADANB"/>
        <w:rPr>
          <w:del w:id="8873" w:author="3.0" w:date="2014-08-28T16:03:00Z"/>
        </w:rPr>
      </w:pPr>
      <w:del w:id="8874" w:author="3.0" w:date="2014-08-28T16:03:00Z">
        <w:r w:rsidDel="004F1DFB">
          <w:delText>3001.</w:delText>
        </w:r>
        <w:r w:rsidDel="004F1DFB">
          <w:tab/>
          <w:delText>sdmu_coefficient_to_be_checked (data flow, del) =</w:delText>
        </w:r>
      </w:del>
    </w:p>
    <w:p w:rsidR="00E51198" w:rsidDel="004F1DFB" w:rsidRDefault="00E51198" w:rsidP="00E51198">
      <w:pPr>
        <w:pStyle w:val="ADANB"/>
        <w:rPr>
          <w:del w:id="8875" w:author="3.0" w:date="2014-08-28T16:03:00Z"/>
        </w:rPr>
      </w:pPr>
      <w:del w:id="8876" w:author="3.0" w:date="2014-08-28T16:03:00Z">
        <w:r w:rsidDel="004F1DFB">
          <w:delText>["TRUE"|"FALSE"].</w:delText>
        </w:r>
      </w:del>
    </w:p>
    <w:p w:rsidR="00E51198" w:rsidDel="004F1DFB" w:rsidRDefault="00E51198" w:rsidP="00E51198">
      <w:pPr>
        <w:pStyle w:val="ADANB"/>
        <w:rPr>
          <w:del w:id="8877" w:author="3.0" w:date="2014-08-28T16:03:00Z"/>
        </w:rPr>
      </w:pPr>
    </w:p>
    <w:p w:rsidR="00E51198" w:rsidDel="004F1DFB" w:rsidRDefault="00E51198" w:rsidP="00E51198">
      <w:pPr>
        <w:pStyle w:val="ADANB"/>
        <w:rPr>
          <w:del w:id="8878" w:author="3.0" w:date="2014-08-28T16:03:00Z"/>
        </w:rPr>
      </w:pPr>
      <w:del w:id="8879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8880" w:author="3.0" w:date="2014-08-28T16:03:00Z"/>
        </w:rPr>
      </w:pPr>
      <w:del w:id="8881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8882" w:author="3.0" w:date="2014-08-28T16:03:00Z"/>
        </w:rPr>
      </w:pPr>
      <w:del w:id="8883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8884" w:author="3.0" w:date="2014-08-28T16:03:00Z"/>
        </w:rPr>
      </w:pPr>
      <w:del w:id="8885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8886" w:author="3.0" w:date="2014-08-28T16:03:00Z"/>
        </w:rPr>
      </w:pPr>
      <w:del w:id="8887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8888" w:author="3.0" w:date="2014-08-28T16:03:00Z"/>
        </w:rPr>
      </w:pPr>
      <w:del w:id="8889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8890" w:author="3.0" w:date="2014-08-28T16:03:00Z"/>
        </w:rPr>
      </w:pPr>
      <w:del w:id="8891" w:author="3.0" w:date="2014-08-28T16:03:00Z">
        <w:r w:rsidDel="004F1DFB">
          <w:delText>description  : indicates if the sdmu coefficient have to</w:delText>
        </w:r>
      </w:del>
    </w:p>
    <w:p w:rsidR="00E51198" w:rsidDel="004F1DFB" w:rsidRDefault="00E51198" w:rsidP="00E51198">
      <w:pPr>
        <w:pStyle w:val="ADANB"/>
        <w:rPr>
          <w:del w:id="8892" w:author="3.0" w:date="2014-08-28T16:03:00Z"/>
        </w:rPr>
      </w:pPr>
      <w:del w:id="8893" w:author="3.0" w:date="2014-08-28T16:03:00Z">
        <w:r w:rsidDel="004F1DFB">
          <w:delText>be checked by basic</w:delText>
        </w:r>
      </w:del>
    </w:p>
    <w:p w:rsidR="00E51198" w:rsidDel="004F1DFB" w:rsidRDefault="00E51198" w:rsidP="00E51198">
      <w:pPr>
        <w:pStyle w:val="ADANB"/>
        <w:rPr>
          <w:del w:id="8894" w:author="3.0" w:date="2014-08-28T16:03:00Z"/>
        </w:rPr>
      </w:pPr>
    </w:p>
    <w:p w:rsidR="00E51198" w:rsidDel="004F1DFB" w:rsidRDefault="00E51198" w:rsidP="00E51198">
      <w:pPr>
        <w:pStyle w:val="ADANB"/>
        <w:rPr>
          <w:del w:id="8895" w:author="3.0" w:date="2014-08-28T16:03:00Z"/>
        </w:rPr>
      </w:pPr>
    </w:p>
    <w:p w:rsidR="00E51198" w:rsidDel="004F1DFB" w:rsidRDefault="00E51198" w:rsidP="00E51198">
      <w:pPr>
        <w:pStyle w:val="ADANB"/>
        <w:rPr>
          <w:del w:id="8896" w:author="3.0" w:date="2014-08-28T16:03:00Z"/>
        </w:rPr>
      </w:pPr>
    </w:p>
    <w:p w:rsidR="00E51198" w:rsidDel="004F1DFB" w:rsidRDefault="00E51198" w:rsidP="00E51198">
      <w:pPr>
        <w:pStyle w:val="ADANB"/>
        <w:rPr>
          <w:del w:id="8897" w:author="3.0" w:date="2014-08-28T16:03:00Z"/>
        </w:rPr>
      </w:pPr>
      <w:del w:id="8898" w:author="3.0" w:date="2014-08-28T16:03:00Z">
        <w:r w:rsidDel="004F1DFB">
          <w:delText>36.</w:delText>
        </w:r>
        <w:r w:rsidDel="004F1DFB">
          <w:tab/>
          <w:delText>accelerometer_bias_to_be_recorded (data flow, del) =</w:delText>
        </w:r>
      </w:del>
    </w:p>
    <w:p w:rsidR="00E51198" w:rsidDel="004F1DFB" w:rsidRDefault="00E51198" w:rsidP="00E51198">
      <w:pPr>
        <w:pStyle w:val="ADANB"/>
        <w:rPr>
          <w:del w:id="8899" w:author="3.0" w:date="2014-08-28T16:03:00Z"/>
        </w:rPr>
      </w:pPr>
      <w:del w:id="8900" w:author="3.0" w:date="2014-08-28T16:03:00Z">
        <w:r w:rsidDel="004F1DFB">
          <w:delText>["FALSE"|"TRUE"].</w:delText>
        </w:r>
      </w:del>
    </w:p>
    <w:p w:rsidR="00E51198" w:rsidDel="004F1DFB" w:rsidRDefault="00E51198" w:rsidP="00E51198">
      <w:pPr>
        <w:pStyle w:val="ADANB"/>
        <w:rPr>
          <w:del w:id="8901" w:author="3.0" w:date="2014-08-28T16:03:00Z"/>
        </w:rPr>
      </w:pPr>
    </w:p>
    <w:p w:rsidR="00E51198" w:rsidDel="004F1DFB" w:rsidRDefault="00E51198" w:rsidP="00E51198">
      <w:pPr>
        <w:pStyle w:val="ADANB"/>
        <w:rPr>
          <w:del w:id="8902" w:author="3.0" w:date="2014-08-28T16:03:00Z"/>
        </w:rPr>
      </w:pPr>
      <w:del w:id="8903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8904" w:author="3.0" w:date="2014-08-28T16:03:00Z"/>
        </w:rPr>
      </w:pPr>
      <w:del w:id="8905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8906" w:author="3.0" w:date="2014-08-28T16:03:00Z"/>
        </w:rPr>
      </w:pPr>
      <w:del w:id="8907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8908" w:author="3.0" w:date="2014-08-28T16:03:00Z"/>
        </w:rPr>
      </w:pPr>
      <w:del w:id="8909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8910" w:author="3.0" w:date="2014-08-28T16:03:00Z"/>
        </w:rPr>
      </w:pPr>
      <w:del w:id="8911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8912" w:author="3.0" w:date="2014-08-28T16:03:00Z"/>
        </w:rPr>
      </w:pPr>
      <w:del w:id="8913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8914" w:author="3.0" w:date="2014-08-28T16:03:00Z"/>
        </w:rPr>
      </w:pPr>
      <w:del w:id="8915" w:author="3.0" w:date="2014-08-28T16:03:00Z">
        <w:r w:rsidDel="004F1DFB">
          <w:delText>description  : indicates if the accelerometer bias has to be recorded by basic</w:delText>
        </w:r>
      </w:del>
    </w:p>
    <w:p w:rsidR="00E51198" w:rsidDel="004F1DFB" w:rsidRDefault="00E51198" w:rsidP="00E51198">
      <w:pPr>
        <w:pStyle w:val="ADANB"/>
        <w:rPr>
          <w:del w:id="8916" w:author="3.0" w:date="2014-08-28T16:03:00Z"/>
        </w:rPr>
      </w:pPr>
    </w:p>
    <w:p w:rsidR="00E51198" w:rsidDel="004F1DFB" w:rsidRDefault="00E51198" w:rsidP="00E51198">
      <w:pPr>
        <w:pStyle w:val="ADANB"/>
        <w:rPr>
          <w:del w:id="8917" w:author="3.0" w:date="2014-08-28T16:03:00Z"/>
        </w:rPr>
      </w:pPr>
    </w:p>
    <w:p w:rsidR="00E51198" w:rsidDel="004F1DFB" w:rsidRDefault="00E51198" w:rsidP="00E51198">
      <w:pPr>
        <w:pStyle w:val="ADANB"/>
        <w:rPr>
          <w:del w:id="8918" w:author="3.0" w:date="2014-08-28T16:03:00Z"/>
        </w:rPr>
      </w:pPr>
      <w:del w:id="8919" w:author="3.0" w:date="2014-08-28T16:03:00Z">
        <w:r w:rsidDel="004F1DFB">
          <w:delText>35.</w:delText>
        </w:r>
        <w:r w:rsidDel="004F1DFB">
          <w:tab/>
          <w:delText>accelerometer_bias_to_be_checked (data flow, del) =</w:delText>
        </w:r>
      </w:del>
    </w:p>
    <w:p w:rsidR="00E51198" w:rsidDel="004F1DFB" w:rsidRDefault="00E51198" w:rsidP="00E51198">
      <w:pPr>
        <w:pStyle w:val="ADANB"/>
        <w:rPr>
          <w:del w:id="8920" w:author="3.0" w:date="2014-08-28T16:03:00Z"/>
        </w:rPr>
      </w:pPr>
      <w:del w:id="8921" w:author="3.0" w:date="2014-08-28T16:03:00Z">
        <w:r w:rsidDel="004F1DFB">
          <w:delText>["FALSE"|"TRUE"].</w:delText>
        </w:r>
      </w:del>
    </w:p>
    <w:p w:rsidR="00E51198" w:rsidDel="004F1DFB" w:rsidRDefault="00E51198" w:rsidP="00E51198">
      <w:pPr>
        <w:pStyle w:val="ADANB"/>
        <w:rPr>
          <w:del w:id="8922" w:author="3.0" w:date="2014-08-28T16:03:00Z"/>
        </w:rPr>
      </w:pPr>
    </w:p>
    <w:p w:rsidR="00E51198" w:rsidDel="004F1DFB" w:rsidRDefault="00E51198" w:rsidP="00E51198">
      <w:pPr>
        <w:pStyle w:val="ADANB"/>
        <w:rPr>
          <w:del w:id="8923" w:author="3.0" w:date="2014-08-28T16:03:00Z"/>
        </w:rPr>
      </w:pPr>
      <w:del w:id="8924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8925" w:author="3.0" w:date="2014-08-28T16:03:00Z"/>
        </w:rPr>
      </w:pPr>
      <w:del w:id="8926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8927" w:author="3.0" w:date="2014-08-28T16:03:00Z"/>
        </w:rPr>
      </w:pPr>
      <w:del w:id="8928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8929" w:author="3.0" w:date="2014-08-28T16:03:00Z"/>
        </w:rPr>
      </w:pPr>
      <w:del w:id="8930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8931" w:author="3.0" w:date="2014-08-28T16:03:00Z"/>
        </w:rPr>
      </w:pPr>
      <w:del w:id="8932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8933" w:author="3.0" w:date="2014-08-28T16:03:00Z"/>
        </w:rPr>
      </w:pPr>
      <w:del w:id="8934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8935" w:author="3.0" w:date="2014-08-28T16:03:00Z"/>
        </w:rPr>
      </w:pPr>
      <w:del w:id="8936" w:author="3.0" w:date="2014-08-28T16:03:00Z">
        <w:r w:rsidDel="004F1DFB">
          <w:delText>description  : indicates if the accelerometer bias has to be checked by basic.</w:delText>
        </w:r>
      </w:del>
    </w:p>
    <w:p w:rsidR="00E51198" w:rsidDel="004F1DFB" w:rsidRDefault="00E51198" w:rsidP="00E51198">
      <w:pPr>
        <w:pStyle w:val="ADANB"/>
        <w:rPr>
          <w:del w:id="8937" w:author="3.0" w:date="2014-08-28T16:03:00Z"/>
        </w:rPr>
      </w:pPr>
    </w:p>
    <w:p w:rsidR="00E51198" w:rsidDel="004F1DFB" w:rsidRDefault="00E51198" w:rsidP="00E51198">
      <w:pPr>
        <w:pStyle w:val="ADANB"/>
        <w:rPr>
          <w:del w:id="8938" w:author="3.0" w:date="2014-08-28T16:03:00Z"/>
        </w:rPr>
      </w:pPr>
    </w:p>
    <w:p w:rsidR="00E51198" w:rsidDel="004F1DFB" w:rsidRDefault="00E51198" w:rsidP="00E51198">
      <w:pPr>
        <w:pStyle w:val="ADANB"/>
        <w:rPr>
          <w:del w:id="8939" w:author="3.0" w:date="2014-08-28T16:03:00Z"/>
        </w:rPr>
      </w:pPr>
      <w:del w:id="8940" w:author="3.0" w:date="2014-08-28T16:03:00Z">
        <w:r w:rsidDel="004F1DFB">
          <w:delText>1800.</w:delText>
        </w:r>
        <w:r w:rsidDel="004F1DFB">
          <w:tab/>
          <w:delText>LLRU_status_screen_reset_is_required (data flow, del) =</w:delText>
        </w:r>
      </w:del>
    </w:p>
    <w:p w:rsidR="00E51198" w:rsidDel="004F1DFB" w:rsidRDefault="00E51198" w:rsidP="00E51198">
      <w:pPr>
        <w:pStyle w:val="ADANB"/>
        <w:rPr>
          <w:del w:id="8941" w:author="3.0" w:date="2014-08-28T16:03:00Z"/>
        </w:rPr>
      </w:pPr>
      <w:del w:id="8942" w:author="3.0" w:date="2014-08-28T16:03:00Z">
        <w:r w:rsidDel="004F1DFB">
          <w:delText>["TRUE"|"FALSE"].</w:delText>
        </w:r>
      </w:del>
    </w:p>
    <w:p w:rsidR="00E51198" w:rsidDel="004F1DFB" w:rsidRDefault="00E51198" w:rsidP="00E51198">
      <w:pPr>
        <w:pStyle w:val="ADANB"/>
        <w:rPr>
          <w:del w:id="8943" w:author="3.0" w:date="2014-08-28T16:03:00Z"/>
        </w:rPr>
      </w:pPr>
    </w:p>
    <w:p w:rsidR="00E51198" w:rsidDel="004F1DFB" w:rsidRDefault="00E51198" w:rsidP="00E51198">
      <w:pPr>
        <w:pStyle w:val="ADANB"/>
        <w:rPr>
          <w:del w:id="8944" w:author="3.0" w:date="2014-08-28T16:03:00Z"/>
        </w:rPr>
      </w:pPr>
      <w:del w:id="8945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8946" w:author="3.0" w:date="2014-08-28T16:03:00Z"/>
        </w:rPr>
      </w:pPr>
      <w:del w:id="8947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8948" w:author="3.0" w:date="2014-08-28T16:03:00Z"/>
        </w:rPr>
      </w:pPr>
      <w:del w:id="8949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8950" w:author="3.0" w:date="2014-08-28T16:03:00Z"/>
        </w:rPr>
      </w:pPr>
      <w:del w:id="8951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8952" w:author="3.0" w:date="2014-08-28T16:03:00Z"/>
        </w:rPr>
      </w:pPr>
      <w:del w:id="8953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8954" w:author="3.0" w:date="2014-08-28T16:03:00Z"/>
        </w:rPr>
      </w:pPr>
      <w:del w:id="8955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8956" w:author="3.0" w:date="2014-08-28T16:03:00Z"/>
        </w:rPr>
      </w:pPr>
      <w:del w:id="8957" w:author="3.0" w:date="2014-08-28T16:03:00Z">
        <w:r w:rsidDel="004F1DFB">
          <w:delText>description  : indicates to the basic software that the reset of the LLRU status is required.</w:delText>
        </w:r>
      </w:del>
    </w:p>
    <w:p w:rsidR="00E51198" w:rsidDel="004F1DFB" w:rsidRDefault="00E51198" w:rsidP="00E51198">
      <w:pPr>
        <w:pStyle w:val="ADANB"/>
        <w:rPr>
          <w:del w:id="8958" w:author="3.0" w:date="2014-08-28T16:03:00Z"/>
        </w:rPr>
      </w:pPr>
    </w:p>
    <w:p w:rsidR="00E51198" w:rsidDel="004F1DFB" w:rsidRDefault="00E51198" w:rsidP="00E51198">
      <w:pPr>
        <w:pStyle w:val="ADANB"/>
        <w:rPr>
          <w:del w:id="8959" w:author="3.0" w:date="2014-08-28T16:03:00Z"/>
        </w:rPr>
      </w:pPr>
    </w:p>
    <w:p w:rsidR="00E51198" w:rsidDel="004F1DFB" w:rsidRDefault="00E51198" w:rsidP="00E51198">
      <w:pPr>
        <w:pStyle w:val="ADANB"/>
        <w:rPr>
          <w:del w:id="8960" w:author="3.0" w:date="2014-08-28T16:03:00Z"/>
        </w:rPr>
      </w:pPr>
      <w:del w:id="8961" w:author="3.0" w:date="2014-08-28T16:03:00Z">
        <w:r w:rsidDel="004F1DFB">
          <w:delText>1981.</w:delText>
        </w:r>
        <w:r w:rsidDel="004F1DFB">
          <w:tab/>
          <w:delText>MMU_output_info (data flow) =</w:delText>
        </w:r>
      </w:del>
    </w:p>
    <w:p w:rsidR="00E51198" w:rsidDel="004F1DFB" w:rsidRDefault="00E51198" w:rsidP="00E51198">
      <w:pPr>
        <w:pStyle w:val="ADANB"/>
        <w:rPr>
          <w:del w:id="8962" w:author="3.0" w:date="2014-08-28T16:03:00Z"/>
        </w:rPr>
      </w:pPr>
      <w:del w:id="8963" w:author="3.0" w:date="2014-08-28T16:03:00Z">
        <w:r w:rsidDel="004F1DFB">
          <w:delText>line_speed_value</w:delText>
        </w:r>
      </w:del>
    </w:p>
    <w:p w:rsidR="00E51198" w:rsidDel="004F1DFB" w:rsidRDefault="00E51198" w:rsidP="00E51198">
      <w:pPr>
        <w:pStyle w:val="ADANB"/>
        <w:rPr>
          <w:del w:id="8964" w:author="3.0" w:date="2014-08-28T16:03:00Z"/>
        </w:rPr>
      </w:pPr>
      <w:del w:id="8965" w:author="3.0" w:date="2014-08-28T16:03:00Z">
        <w:r w:rsidDel="004F1DFB">
          <w:delText>+ MMU_gradient_data</w:delText>
        </w:r>
      </w:del>
    </w:p>
    <w:p w:rsidR="00E51198" w:rsidDel="004F1DFB" w:rsidRDefault="00E51198" w:rsidP="00E51198">
      <w:pPr>
        <w:pStyle w:val="ADANB"/>
        <w:rPr>
          <w:del w:id="8966" w:author="3.0" w:date="2014-08-28T16:03:00Z"/>
        </w:rPr>
      </w:pPr>
      <w:del w:id="8967" w:author="3.0" w:date="2014-08-28T16:03:00Z">
        <w:r w:rsidDel="004F1DFB">
          <w:delText>+ MMU_sb_data</w:delText>
        </w:r>
      </w:del>
    </w:p>
    <w:p w:rsidR="00E51198" w:rsidDel="004F1DFB" w:rsidRDefault="00E51198" w:rsidP="00E51198">
      <w:pPr>
        <w:pStyle w:val="ADANB"/>
        <w:rPr>
          <w:del w:id="8968" w:author="3.0" w:date="2014-08-28T16:03:00Z"/>
        </w:rPr>
      </w:pPr>
      <w:del w:id="8969" w:author="3.0" w:date="2014-08-28T16:03:00Z">
        <w:r w:rsidDel="004F1DFB">
          <w:delText>+ MMU_eb_data</w:delText>
        </w:r>
      </w:del>
    </w:p>
    <w:p w:rsidR="00E51198" w:rsidDel="004F1DFB" w:rsidRDefault="00E51198" w:rsidP="00E51198">
      <w:pPr>
        <w:pStyle w:val="ADANB"/>
        <w:rPr>
          <w:del w:id="8970" w:author="3.0" w:date="2014-08-28T16:03:00Z"/>
        </w:rPr>
      </w:pPr>
      <w:del w:id="8971" w:author="3.0" w:date="2014-08-28T16:03:00Z">
        <w:r w:rsidDel="004F1DFB">
          <w:delText>+ MMU_traction_data</w:delText>
        </w:r>
      </w:del>
    </w:p>
    <w:p w:rsidR="00E51198" w:rsidDel="004F1DFB" w:rsidRDefault="00E51198" w:rsidP="00E51198">
      <w:pPr>
        <w:pStyle w:val="ADANB"/>
        <w:rPr>
          <w:del w:id="8972" w:author="3.0" w:date="2014-08-28T16:03:00Z"/>
        </w:rPr>
      </w:pPr>
      <w:del w:id="8973" w:author="3.0" w:date="2014-08-28T16:03:00Z">
        <w:r w:rsidDel="004F1DFB">
          <w:delText>+ slippery_track.</w:delText>
        </w:r>
      </w:del>
    </w:p>
    <w:p w:rsidR="00E51198" w:rsidDel="004F1DFB" w:rsidRDefault="00E51198" w:rsidP="00E51198">
      <w:pPr>
        <w:pStyle w:val="ADANB"/>
        <w:rPr>
          <w:del w:id="8974" w:author="3.0" w:date="2014-08-28T16:03:00Z"/>
        </w:rPr>
      </w:pPr>
    </w:p>
    <w:p w:rsidR="00E51198" w:rsidDel="004F1DFB" w:rsidRDefault="00E51198" w:rsidP="00E51198">
      <w:pPr>
        <w:pStyle w:val="ADANB"/>
        <w:rPr>
          <w:del w:id="8975" w:author="3.0" w:date="2014-08-28T16:03:00Z"/>
        </w:rPr>
      </w:pPr>
      <w:del w:id="8976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8977" w:author="3.0" w:date="2014-08-28T16:03:00Z"/>
        </w:rPr>
      </w:pPr>
      <w:del w:id="8978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8979" w:author="3.0" w:date="2014-08-28T16:03:00Z"/>
        </w:rPr>
      </w:pPr>
      <w:del w:id="8980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8981" w:author="3.0" w:date="2014-08-28T16:03:00Z"/>
        </w:rPr>
      </w:pPr>
      <w:del w:id="8982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8983" w:author="3.0" w:date="2014-08-28T16:03:00Z"/>
        </w:rPr>
      </w:pPr>
      <w:del w:id="8984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8985" w:author="3.0" w:date="2014-08-28T16:03:00Z"/>
        </w:rPr>
      </w:pPr>
      <w:del w:id="8986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8987" w:author="3.0" w:date="2014-08-28T16:03:00Z"/>
        </w:rPr>
      </w:pPr>
      <w:del w:id="8988" w:author="3.0" w:date="2014-08-28T16:03:00Z">
        <w:r w:rsidDel="004F1DFB">
          <w:delText>description  : Information to the Movement Measuring Unit;</w:delText>
        </w:r>
      </w:del>
    </w:p>
    <w:p w:rsidR="00E51198" w:rsidDel="004F1DFB" w:rsidRDefault="00E51198" w:rsidP="00E51198">
      <w:pPr>
        <w:pStyle w:val="ADANB"/>
        <w:rPr>
          <w:del w:id="8989" w:author="3.0" w:date="2014-08-28T16:03:00Z"/>
        </w:rPr>
      </w:pPr>
    </w:p>
    <w:p w:rsidR="00E51198" w:rsidDel="004F1DFB" w:rsidRDefault="00E51198" w:rsidP="00E51198">
      <w:pPr>
        <w:pStyle w:val="ADANB"/>
        <w:rPr>
          <w:del w:id="8990" w:author="3.0" w:date="2014-08-28T16:03:00Z"/>
        </w:rPr>
      </w:pPr>
    </w:p>
    <w:p w:rsidR="00E51198" w:rsidDel="004F1DFB" w:rsidRDefault="00E51198" w:rsidP="00E51198">
      <w:pPr>
        <w:pStyle w:val="ADANB"/>
        <w:rPr>
          <w:del w:id="8991" w:author="3.0" w:date="2014-08-28T16:03:00Z"/>
        </w:rPr>
      </w:pPr>
      <w:del w:id="8992" w:author="3.0" w:date="2014-08-28T16:03:00Z">
        <w:r w:rsidDel="004F1DFB">
          <w:delText>1776.</w:delText>
        </w:r>
        <w:r w:rsidDel="004F1DFB">
          <w:tab/>
          <w:delText>line_speed_value (data flow, pel) =</w:delText>
        </w:r>
      </w:del>
    </w:p>
    <w:p w:rsidR="00E51198" w:rsidDel="004F1DFB" w:rsidRDefault="00E51198" w:rsidP="00E51198">
      <w:pPr>
        <w:pStyle w:val="ADANB"/>
        <w:rPr>
          <w:del w:id="8993" w:author="3.0" w:date="2014-08-28T16:03:00Z"/>
        </w:rPr>
      </w:pPr>
      <w:del w:id="8994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8995" w:author="3.0" w:date="2014-08-28T16:03:00Z"/>
        </w:rPr>
      </w:pPr>
    </w:p>
    <w:p w:rsidR="00E51198" w:rsidDel="004F1DFB" w:rsidRDefault="00E51198" w:rsidP="00E51198">
      <w:pPr>
        <w:pStyle w:val="ADANB"/>
        <w:rPr>
          <w:del w:id="8996" w:author="3.0" w:date="2014-08-28T16:03:00Z"/>
        </w:rPr>
      </w:pPr>
      <w:del w:id="8997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8998" w:author="3.0" w:date="2014-08-28T16:03:00Z"/>
        </w:rPr>
      </w:pPr>
      <w:del w:id="8999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9000" w:author="3.0" w:date="2014-08-28T16:03:00Z"/>
        </w:rPr>
      </w:pPr>
      <w:del w:id="9001" w:author="3.0" w:date="2014-08-28T16:03:00Z">
        <w:r w:rsidDel="004F1DFB">
          <w:delText>range        : 0..600</w:delText>
        </w:r>
      </w:del>
    </w:p>
    <w:p w:rsidR="00E51198" w:rsidDel="004F1DFB" w:rsidRDefault="00E51198" w:rsidP="00E51198">
      <w:pPr>
        <w:pStyle w:val="ADANB"/>
        <w:rPr>
          <w:del w:id="9002" w:author="3.0" w:date="2014-08-28T16:03:00Z"/>
        </w:rPr>
      </w:pPr>
      <w:del w:id="9003" w:author="3.0" w:date="2014-08-28T16:03:00Z">
        <w:r w:rsidDel="004F1DFB">
          <w:delText>resolution   : 5</w:delText>
        </w:r>
      </w:del>
    </w:p>
    <w:p w:rsidR="00E51198" w:rsidDel="004F1DFB" w:rsidRDefault="00E51198" w:rsidP="00E51198">
      <w:pPr>
        <w:pStyle w:val="ADANB"/>
        <w:rPr>
          <w:del w:id="9004" w:author="3.0" w:date="2014-08-28T16:03:00Z"/>
        </w:rPr>
      </w:pPr>
      <w:del w:id="9005" w:author="3.0" w:date="2014-08-28T16:03:00Z">
        <w:r w:rsidDel="004F1DFB">
          <w:delText>units        : kph</w:delText>
        </w:r>
      </w:del>
    </w:p>
    <w:p w:rsidR="00E51198" w:rsidDel="004F1DFB" w:rsidRDefault="00E51198" w:rsidP="00E51198">
      <w:pPr>
        <w:pStyle w:val="ADANB"/>
        <w:rPr>
          <w:del w:id="9006" w:author="3.0" w:date="2014-08-28T16:03:00Z"/>
        </w:rPr>
      </w:pPr>
      <w:del w:id="9007" w:author="3.0" w:date="2014-08-28T16:03:00Z">
        <w:r w:rsidDel="004F1DFB">
          <w:delText xml:space="preserve">value names  : </w:delText>
        </w:r>
      </w:del>
    </w:p>
    <w:p w:rsidR="00E51198" w:rsidDel="004F1DFB" w:rsidRDefault="00E51198" w:rsidP="00E51198">
      <w:pPr>
        <w:pStyle w:val="ADANB"/>
        <w:rPr>
          <w:del w:id="9008" w:author="3.0" w:date="2014-08-28T16:03:00Z"/>
        </w:rPr>
      </w:pPr>
      <w:del w:id="9009" w:author="3.0" w:date="2014-08-28T16:03:00Z">
        <w:r w:rsidDel="004F1DFB">
          <w:delText>"UNKNOWN" (coded 127) = The line speed profile known onboard is not</w:delText>
        </w:r>
      </w:del>
    </w:p>
    <w:p w:rsidR="00E51198" w:rsidDel="004F1DFB" w:rsidRDefault="00E51198" w:rsidP="00E51198">
      <w:pPr>
        <w:pStyle w:val="ADANB"/>
        <w:rPr>
          <w:del w:id="9010" w:author="3.0" w:date="2014-08-28T16:03:00Z"/>
        </w:rPr>
      </w:pPr>
      <w:del w:id="9011" w:author="3.0" w:date="2014-08-28T16:03:00Z">
        <w:r w:rsidDel="004F1DFB">
          <w:delText xml:space="preserve">                           sufficient to compute the current line speed;</w:delText>
        </w:r>
      </w:del>
    </w:p>
    <w:p w:rsidR="00E51198" w:rsidDel="004F1DFB" w:rsidRDefault="00E51198" w:rsidP="00E51198">
      <w:pPr>
        <w:pStyle w:val="ADANB"/>
        <w:rPr>
          <w:del w:id="9012" w:author="3.0" w:date="2014-08-28T16:03:00Z"/>
        </w:rPr>
      </w:pPr>
      <w:del w:id="9013" w:author="3.0" w:date="2014-08-28T16:03:00Z">
        <w:r w:rsidDel="004F1DFB">
          <w:delText>description  : Value of the line speed applicable to the current engine location;</w:delText>
        </w:r>
      </w:del>
    </w:p>
    <w:p w:rsidR="00E51198" w:rsidDel="004F1DFB" w:rsidRDefault="00E51198" w:rsidP="00E51198">
      <w:pPr>
        <w:pStyle w:val="ADANB"/>
        <w:rPr>
          <w:del w:id="9014" w:author="3.0" w:date="2014-08-28T16:03:00Z"/>
        </w:rPr>
      </w:pPr>
    </w:p>
    <w:p w:rsidR="00E51198" w:rsidDel="004F1DFB" w:rsidRDefault="00E51198" w:rsidP="00E51198">
      <w:pPr>
        <w:pStyle w:val="ADANB"/>
        <w:rPr>
          <w:del w:id="9015" w:author="3.0" w:date="2014-08-28T16:03:00Z"/>
        </w:rPr>
      </w:pPr>
    </w:p>
    <w:p w:rsidR="00E51198" w:rsidDel="004F1DFB" w:rsidRDefault="00E51198" w:rsidP="00E51198">
      <w:pPr>
        <w:pStyle w:val="ADANB"/>
        <w:rPr>
          <w:del w:id="9016" w:author="3.0" w:date="2014-08-28T16:03:00Z"/>
        </w:rPr>
      </w:pPr>
      <w:del w:id="9017" w:author="3.0" w:date="2014-08-28T16:03:00Z">
        <w:r w:rsidDel="004F1DFB">
          <w:delText>1978.</w:delText>
        </w:r>
        <w:r w:rsidDel="004F1DFB">
          <w:tab/>
          <w:delText>MMU_gradient_data (data flow) =</w:delText>
        </w:r>
      </w:del>
    </w:p>
    <w:p w:rsidR="00E51198" w:rsidDel="004F1DFB" w:rsidRDefault="00E51198" w:rsidP="00E51198">
      <w:pPr>
        <w:pStyle w:val="ADANB"/>
        <w:rPr>
          <w:del w:id="9018" w:author="3.0" w:date="2014-08-28T16:03:00Z"/>
        </w:rPr>
      </w:pPr>
      <w:del w:id="9019" w:author="3.0" w:date="2014-08-28T16:03:00Z">
        <w:r w:rsidDel="004F1DFB">
          <w:delText>engine_gradient_value</w:delText>
        </w:r>
      </w:del>
    </w:p>
    <w:p w:rsidR="00E51198" w:rsidDel="004F1DFB" w:rsidRDefault="00E51198" w:rsidP="00E51198">
      <w:pPr>
        <w:pStyle w:val="ADANB"/>
        <w:rPr>
          <w:del w:id="9020" w:author="3.0" w:date="2014-08-28T16:03:00Z"/>
        </w:rPr>
      </w:pPr>
      <w:del w:id="9021" w:author="3.0" w:date="2014-08-28T16:03:00Z">
        <w:r w:rsidDel="004F1DFB">
          <w:delText>+ train_gradient_value</w:delText>
        </w:r>
      </w:del>
    </w:p>
    <w:p w:rsidR="00E51198" w:rsidDel="004F1DFB" w:rsidRDefault="00E51198" w:rsidP="00E51198">
      <w:pPr>
        <w:pStyle w:val="ADANB"/>
        <w:rPr>
          <w:del w:id="9022" w:author="3.0" w:date="2014-08-28T16:03:00Z"/>
        </w:rPr>
      </w:pPr>
      <w:del w:id="9023" w:author="3.0" w:date="2014-08-28T16:03:00Z">
        <w:r w:rsidDel="004F1DFB">
          <w:delText>+ gradient_is_available.</w:delText>
        </w:r>
      </w:del>
    </w:p>
    <w:p w:rsidR="00E51198" w:rsidDel="004F1DFB" w:rsidRDefault="00E51198" w:rsidP="00E51198">
      <w:pPr>
        <w:pStyle w:val="ADANB"/>
        <w:rPr>
          <w:del w:id="9024" w:author="3.0" w:date="2014-08-28T16:03:00Z"/>
        </w:rPr>
      </w:pPr>
    </w:p>
    <w:p w:rsidR="00E51198" w:rsidDel="004F1DFB" w:rsidRDefault="00E51198" w:rsidP="00E51198">
      <w:pPr>
        <w:pStyle w:val="ADANB"/>
        <w:rPr>
          <w:del w:id="9025" w:author="3.0" w:date="2014-08-28T16:03:00Z"/>
        </w:rPr>
      </w:pPr>
      <w:del w:id="9026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9027" w:author="3.0" w:date="2014-08-28T16:03:00Z"/>
        </w:rPr>
      </w:pPr>
      <w:del w:id="9028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9029" w:author="3.0" w:date="2014-08-28T16:03:00Z"/>
        </w:rPr>
      </w:pPr>
      <w:del w:id="9030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9031" w:author="3.0" w:date="2014-08-28T16:03:00Z"/>
        </w:rPr>
      </w:pPr>
      <w:del w:id="9032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9033" w:author="3.0" w:date="2014-08-28T16:03:00Z"/>
        </w:rPr>
      </w:pPr>
      <w:del w:id="9034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9035" w:author="3.0" w:date="2014-08-28T16:03:00Z"/>
        </w:rPr>
      </w:pPr>
      <w:del w:id="9036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9037" w:author="3.0" w:date="2014-08-28T16:03:00Z"/>
        </w:rPr>
      </w:pPr>
      <w:del w:id="9038" w:author="3.0" w:date="2014-08-28T16:03:00Z">
        <w:r w:rsidDel="004F1DFB">
          <w:delText>description  : information about gradient transmitted to the MMU.</w:delText>
        </w:r>
      </w:del>
    </w:p>
    <w:p w:rsidR="00E51198" w:rsidDel="004F1DFB" w:rsidRDefault="00E51198" w:rsidP="00E51198">
      <w:pPr>
        <w:pStyle w:val="ADANB"/>
        <w:rPr>
          <w:del w:id="9039" w:author="3.0" w:date="2014-08-28T16:03:00Z"/>
        </w:rPr>
      </w:pPr>
    </w:p>
    <w:p w:rsidR="00E51198" w:rsidDel="004F1DFB" w:rsidRDefault="00E51198" w:rsidP="00E51198">
      <w:pPr>
        <w:pStyle w:val="ADANB"/>
        <w:rPr>
          <w:del w:id="9040" w:author="3.0" w:date="2014-08-28T16:03:00Z"/>
        </w:rPr>
      </w:pPr>
    </w:p>
    <w:p w:rsidR="00E51198" w:rsidDel="004F1DFB" w:rsidRDefault="00E51198" w:rsidP="00E51198">
      <w:pPr>
        <w:pStyle w:val="ADANB"/>
        <w:rPr>
          <w:del w:id="9041" w:author="3.0" w:date="2014-08-28T16:03:00Z"/>
        </w:rPr>
      </w:pPr>
      <w:del w:id="9042" w:author="3.0" w:date="2014-08-28T16:03:00Z">
        <w:r w:rsidDel="004F1DFB">
          <w:delText>1226.</w:delText>
        </w:r>
        <w:r w:rsidDel="004F1DFB">
          <w:tab/>
          <w:delText>engine_gradient_value (data flow, cel) =</w:delText>
        </w:r>
      </w:del>
    </w:p>
    <w:p w:rsidR="00E51198" w:rsidDel="004F1DFB" w:rsidRDefault="00E51198" w:rsidP="00E51198">
      <w:pPr>
        <w:pStyle w:val="ADANB"/>
        <w:rPr>
          <w:del w:id="9043" w:author="3.0" w:date="2014-08-28T16:03:00Z"/>
        </w:rPr>
      </w:pPr>
      <w:del w:id="9044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9045" w:author="3.0" w:date="2014-08-28T16:03:00Z"/>
        </w:rPr>
      </w:pPr>
    </w:p>
    <w:p w:rsidR="00E51198" w:rsidDel="004F1DFB" w:rsidRDefault="00E51198" w:rsidP="00E51198">
      <w:pPr>
        <w:pStyle w:val="ADANB"/>
        <w:rPr>
          <w:del w:id="9046" w:author="3.0" w:date="2014-08-28T16:03:00Z"/>
        </w:rPr>
      </w:pPr>
      <w:del w:id="9047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9048" w:author="3.0" w:date="2014-08-28T16:03:00Z"/>
        </w:rPr>
      </w:pPr>
      <w:del w:id="9049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9050" w:author="3.0" w:date="2014-08-28T16:03:00Z"/>
        </w:rPr>
      </w:pPr>
      <w:del w:id="9051" w:author="3.0" w:date="2014-08-28T16:03:00Z">
        <w:r w:rsidDel="004F1DFB">
          <w:delText xml:space="preserve">range        : -0.254..0.254  </w:delText>
        </w:r>
      </w:del>
    </w:p>
    <w:p w:rsidR="00E51198" w:rsidDel="004F1DFB" w:rsidRDefault="00E51198" w:rsidP="00E51198">
      <w:pPr>
        <w:pStyle w:val="ADANB"/>
        <w:rPr>
          <w:del w:id="9052" w:author="3.0" w:date="2014-08-28T16:03:00Z"/>
        </w:rPr>
      </w:pPr>
      <w:del w:id="9053" w:author="3.0" w:date="2014-08-28T16:03:00Z">
        <w:r w:rsidDel="004F1DFB">
          <w:delText>resolution   : 0.001</w:delText>
        </w:r>
      </w:del>
    </w:p>
    <w:p w:rsidR="00E51198" w:rsidDel="004F1DFB" w:rsidRDefault="00E51198" w:rsidP="00E51198">
      <w:pPr>
        <w:pStyle w:val="ADANB"/>
        <w:rPr>
          <w:del w:id="9054" w:author="3.0" w:date="2014-08-28T16:03:00Z"/>
        </w:rPr>
      </w:pPr>
      <w:del w:id="9055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9056" w:author="3.0" w:date="2014-08-28T16:03:00Z"/>
        </w:rPr>
      </w:pPr>
      <w:del w:id="9057" w:author="3.0" w:date="2014-08-28T16:03:00Z">
        <w:r w:rsidDel="004F1DFB">
          <w:delText>value names  : note: -0.254 is called the "safe gradient value"</w:delText>
        </w:r>
      </w:del>
    </w:p>
    <w:p w:rsidR="00E51198" w:rsidDel="004F1DFB" w:rsidRDefault="00E51198" w:rsidP="00E51198">
      <w:pPr>
        <w:pStyle w:val="ADANB"/>
        <w:rPr>
          <w:del w:id="9058" w:author="3.0" w:date="2014-08-28T16:03:00Z"/>
        </w:rPr>
      </w:pPr>
      <w:del w:id="9059" w:author="3.0" w:date="2014-08-28T16:03:00Z">
        <w:r w:rsidDel="004F1DFB">
          <w:delText>description  : Value of the minimum gradient found within</w:delText>
        </w:r>
      </w:del>
    </w:p>
    <w:p w:rsidR="00E51198" w:rsidDel="004F1DFB" w:rsidRDefault="00E51198" w:rsidP="00E51198">
      <w:pPr>
        <w:pStyle w:val="ADANB"/>
        <w:rPr>
          <w:del w:id="9060" w:author="3.0" w:date="2014-08-28T16:03:00Z"/>
        </w:rPr>
      </w:pPr>
      <w:del w:id="9061" w:author="3.0" w:date="2014-08-28T16:03:00Z">
        <w:r w:rsidDel="004F1DFB">
          <w:delText xml:space="preserve">                  the train engine area.;</w:delText>
        </w:r>
      </w:del>
    </w:p>
    <w:p w:rsidR="00E51198" w:rsidDel="004F1DFB" w:rsidRDefault="00E51198" w:rsidP="00E51198">
      <w:pPr>
        <w:pStyle w:val="ADANB"/>
        <w:rPr>
          <w:del w:id="9062" w:author="3.0" w:date="2014-08-28T16:03:00Z"/>
        </w:rPr>
      </w:pPr>
    </w:p>
    <w:p w:rsidR="00E51198" w:rsidDel="004F1DFB" w:rsidRDefault="00E51198" w:rsidP="00E51198">
      <w:pPr>
        <w:pStyle w:val="ADANB"/>
        <w:rPr>
          <w:del w:id="9063" w:author="3.0" w:date="2014-08-28T16:03:00Z"/>
        </w:rPr>
      </w:pPr>
    </w:p>
    <w:p w:rsidR="00E51198" w:rsidDel="004F1DFB" w:rsidRDefault="00E51198" w:rsidP="00E51198">
      <w:pPr>
        <w:pStyle w:val="ADANB"/>
        <w:rPr>
          <w:del w:id="9064" w:author="3.0" w:date="2014-08-28T16:03:00Z"/>
        </w:rPr>
      </w:pPr>
    </w:p>
    <w:p w:rsidR="00E51198" w:rsidDel="004F1DFB" w:rsidRDefault="00E51198" w:rsidP="00E51198">
      <w:pPr>
        <w:pStyle w:val="ADANB"/>
        <w:rPr>
          <w:del w:id="9065" w:author="3.0" w:date="2014-08-28T16:03:00Z"/>
        </w:rPr>
      </w:pPr>
      <w:del w:id="9066" w:author="3.0" w:date="2014-08-28T16:03:00Z">
        <w:r w:rsidDel="004F1DFB">
          <w:delText>3755.</w:delText>
        </w:r>
        <w:r w:rsidDel="004F1DFB">
          <w:tab/>
          <w:delText>train_gradient_value (data flow, cel) =</w:delText>
        </w:r>
      </w:del>
    </w:p>
    <w:p w:rsidR="00E51198" w:rsidDel="004F1DFB" w:rsidRDefault="00E51198" w:rsidP="00E51198">
      <w:pPr>
        <w:pStyle w:val="ADANB"/>
        <w:rPr>
          <w:del w:id="9067" w:author="3.0" w:date="2014-08-28T16:03:00Z"/>
        </w:rPr>
      </w:pPr>
      <w:del w:id="9068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9069" w:author="3.0" w:date="2014-08-28T16:03:00Z"/>
        </w:rPr>
      </w:pPr>
    </w:p>
    <w:p w:rsidR="00E51198" w:rsidDel="004F1DFB" w:rsidRDefault="00E51198" w:rsidP="00E51198">
      <w:pPr>
        <w:pStyle w:val="ADANB"/>
        <w:rPr>
          <w:del w:id="9070" w:author="3.0" w:date="2014-08-28T16:03:00Z"/>
        </w:rPr>
      </w:pPr>
      <w:del w:id="9071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9072" w:author="3.0" w:date="2014-08-28T16:03:00Z"/>
        </w:rPr>
      </w:pPr>
      <w:del w:id="9073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9074" w:author="3.0" w:date="2014-08-28T16:03:00Z"/>
        </w:rPr>
      </w:pPr>
      <w:del w:id="9075" w:author="3.0" w:date="2014-08-28T16:03:00Z">
        <w:r w:rsidDel="004F1DFB">
          <w:delText xml:space="preserve">range        : -0.254..0.254  </w:delText>
        </w:r>
      </w:del>
    </w:p>
    <w:p w:rsidR="00E51198" w:rsidDel="004F1DFB" w:rsidRDefault="00E51198" w:rsidP="00E51198">
      <w:pPr>
        <w:pStyle w:val="ADANB"/>
        <w:rPr>
          <w:del w:id="9076" w:author="3.0" w:date="2014-08-28T16:03:00Z"/>
        </w:rPr>
      </w:pPr>
      <w:del w:id="9077" w:author="3.0" w:date="2014-08-28T16:03:00Z">
        <w:r w:rsidDel="004F1DFB">
          <w:delText>resolution   : 0.001</w:delText>
        </w:r>
      </w:del>
    </w:p>
    <w:p w:rsidR="00E51198" w:rsidDel="004F1DFB" w:rsidRDefault="00E51198" w:rsidP="00E51198">
      <w:pPr>
        <w:pStyle w:val="ADANB"/>
        <w:rPr>
          <w:del w:id="9078" w:author="3.0" w:date="2014-08-28T16:03:00Z"/>
        </w:rPr>
      </w:pPr>
      <w:del w:id="9079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9080" w:author="3.0" w:date="2014-08-28T16:03:00Z"/>
        </w:rPr>
      </w:pPr>
      <w:del w:id="9081" w:author="3.0" w:date="2014-08-28T16:03:00Z">
        <w:r w:rsidDel="004F1DFB">
          <w:delText>value names  : note: -0.254 is called the "safe gradient value"</w:delText>
        </w:r>
      </w:del>
    </w:p>
    <w:p w:rsidR="00E51198" w:rsidDel="004F1DFB" w:rsidRDefault="00E51198" w:rsidP="00E51198">
      <w:pPr>
        <w:pStyle w:val="ADANB"/>
        <w:rPr>
          <w:del w:id="9082" w:author="3.0" w:date="2014-08-28T16:03:00Z"/>
        </w:rPr>
      </w:pPr>
      <w:del w:id="9083" w:author="3.0" w:date="2014-08-28T16:03:00Z">
        <w:r w:rsidDel="004F1DFB">
          <w:delText>description  : Value of the minimum gradient found within</w:delText>
        </w:r>
      </w:del>
    </w:p>
    <w:p w:rsidR="00E51198" w:rsidDel="004F1DFB" w:rsidRDefault="00E51198" w:rsidP="00E51198">
      <w:pPr>
        <w:pStyle w:val="ADANB"/>
        <w:rPr>
          <w:del w:id="9084" w:author="3.0" w:date="2014-08-28T16:03:00Z"/>
        </w:rPr>
      </w:pPr>
      <w:del w:id="9085" w:author="3.0" w:date="2014-08-28T16:03:00Z">
        <w:r w:rsidDel="004F1DFB">
          <w:delText xml:space="preserve">                  the train area.</w:delText>
        </w:r>
      </w:del>
    </w:p>
    <w:p w:rsidR="00E51198" w:rsidDel="004F1DFB" w:rsidRDefault="00E51198" w:rsidP="00E51198">
      <w:pPr>
        <w:pStyle w:val="ADANB"/>
        <w:rPr>
          <w:del w:id="9086" w:author="3.0" w:date="2014-08-28T16:03:00Z"/>
        </w:rPr>
      </w:pPr>
    </w:p>
    <w:p w:rsidR="00E51198" w:rsidDel="004F1DFB" w:rsidRDefault="00E51198" w:rsidP="00E51198">
      <w:pPr>
        <w:pStyle w:val="ADANB"/>
        <w:rPr>
          <w:del w:id="9087" w:author="3.0" w:date="2014-08-28T16:03:00Z"/>
        </w:rPr>
      </w:pPr>
    </w:p>
    <w:p w:rsidR="00E51198" w:rsidDel="004F1DFB" w:rsidRDefault="00E51198" w:rsidP="00E51198">
      <w:pPr>
        <w:pStyle w:val="ADANB"/>
        <w:rPr>
          <w:del w:id="9088" w:author="3.0" w:date="2014-08-28T16:03:00Z"/>
        </w:rPr>
      </w:pPr>
      <w:del w:id="9089" w:author="3.0" w:date="2014-08-28T16:03:00Z">
        <w:r w:rsidDel="004F1DFB">
          <w:delText>1419.</w:delText>
        </w:r>
        <w:r w:rsidDel="004F1DFB">
          <w:tab/>
          <w:delText>gradient_is_available (data flow, del) =</w:delText>
        </w:r>
      </w:del>
    </w:p>
    <w:p w:rsidR="00E51198" w:rsidDel="004F1DFB" w:rsidRDefault="00E51198" w:rsidP="00E51198">
      <w:pPr>
        <w:pStyle w:val="ADANB"/>
        <w:rPr>
          <w:del w:id="9090" w:author="3.0" w:date="2014-08-28T16:03:00Z"/>
        </w:rPr>
      </w:pPr>
      <w:del w:id="9091" w:author="3.0" w:date="2014-08-28T16:03:00Z">
        <w:r w:rsidDel="004F1DFB">
          <w:delText>["TRUE"|"FALSE"].</w:delText>
        </w:r>
      </w:del>
    </w:p>
    <w:p w:rsidR="00E51198" w:rsidDel="004F1DFB" w:rsidRDefault="00E51198" w:rsidP="00E51198">
      <w:pPr>
        <w:pStyle w:val="ADANB"/>
        <w:rPr>
          <w:del w:id="9092" w:author="3.0" w:date="2014-08-28T16:03:00Z"/>
        </w:rPr>
      </w:pPr>
    </w:p>
    <w:p w:rsidR="00E51198" w:rsidDel="004F1DFB" w:rsidRDefault="00E51198" w:rsidP="00E51198">
      <w:pPr>
        <w:pStyle w:val="ADANB"/>
        <w:rPr>
          <w:del w:id="9093" w:author="3.0" w:date="2014-08-28T16:03:00Z"/>
        </w:rPr>
      </w:pPr>
      <w:del w:id="9094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9095" w:author="3.0" w:date="2014-08-28T16:03:00Z"/>
        </w:rPr>
      </w:pPr>
      <w:del w:id="9096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9097" w:author="3.0" w:date="2014-08-28T16:03:00Z"/>
        </w:rPr>
      </w:pPr>
      <w:del w:id="9098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9099" w:author="3.0" w:date="2014-08-28T16:03:00Z"/>
        </w:rPr>
      </w:pPr>
      <w:del w:id="9100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9101" w:author="3.0" w:date="2014-08-28T16:03:00Z"/>
        </w:rPr>
      </w:pPr>
      <w:del w:id="9102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9103" w:author="3.0" w:date="2014-08-28T16:03:00Z"/>
        </w:rPr>
      </w:pPr>
      <w:del w:id="9104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9105" w:author="3.0" w:date="2014-08-28T16:03:00Z"/>
        </w:rPr>
      </w:pPr>
      <w:del w:id="9106" w:author="3.0" w:date="2014-08-28T16:03:00Z">
        <w:r w:rsidDel="004F1DFB">
          <w:delText>description  : indicates to the MMU if the gradient information is available</w:delText>
        </w:r>
      </w:del>
    </w:p>
    <w:p w:rsidR="00E51198" w:rsidDel="004F1DFB" w:rsidRDefault="00E51198" w:rsidP="00E51198">
      <w:pPr>
        <w:pStyle w:val="ADANB"/>
        <w:rPr>
          <w:del w:id="9107" w:author="3.0" w:date="2014-08-28T16:03:00Z"/>
        </w:rPr>
      </w:pPr>
      <w:del w:id="9108" w:author="3.0" w:date="2014-08-28T16:03:00Z">
        <w:r w:rsidDel="004F1DFB">
          <w:delText xml:space="preserve">                  according to the current level.</w:delText>
        </w:r>
      </w:del>
    </w:p>
    <w:p w:rsidR="00E51198" w:rsidDel="004F1DFB" w:rsidRDefault="00E51198" w:rsidP="00E51198">
      <w:pPr>
        <w:pStyle w:val="ADANB"/>
        <w:rPr>
          <w:del w:id="9109" w:author="3.0" w:date="2014-08-28T16:03:00Z"/>
        </w:rPr>
      </w:pPr>
    </w:p>
    <w:p w:rsidR="00E51198" w:rsidDel="004F1DFB" w:rsidRDefault="00E51198" w:rsidP="00E51198">
      <w:pPr>
        <w:pStyle w:val="ADANB"/>
        <w:rPr>
          <w:del w:id="9110" w:author="3.0" w:date="2014-08-28T16:03:00Z"/>
        </w:rPr>
      </w:pPr>
    </w:p>
    <w:p w:rsidR="00E51198" w:rsidDel="004F1DFB" w:rsidRDefault="00E51198" w:rsidP="00E51198">
      <w:pPr>
        <w:pStyle w:val="ADANB"/>
        <w:rPr>
          <w:del w:id="9111" w:author="3.0" w:date="2014-08-28T16:03:00Z"/>
        </w:rPr>
      </w:pPr>
      <w:del w:id="9112" w:author="3.0" w:date="2014-08-28T16:03:00Z">
        <w:r w:rsidDel="004F1DFB">
          <w:delText>1982.</w:delText>
        </w:r>
        <w:r w:rsidDel="004F1DFB">
          <w:tab/>
          <w:delText>MMU_sb_data (data flow) =</w:delText>
        </w:r>
      </w:del>
    </w:p>
    <w:p w:rsidR="00E51198" w:rsidDel="004F1DFB" w:rsidRDefault="00E51198" w:rsidP="00E51198">
      <w:pPr>
        <w:pStyle w:val="ADANB"/>
        <w:rPr>
          <w:del w:id="9113" w:author="3.0" w:date="2014-08-28T16:03:00Z"/>
        </w:rPr>
      </w:pPr>
      <w:del w:id="9114" w:author="3.0" w:date="2014-08-28T16:03:00Z">
        <w:r w:rsidDel="004F1DFB">
          <w:delText>sb_intervention_requested</w:delText>
        </w:r>
      </w:del>
    </w:p>
    <w:p w:rsidR="00E51198" w:rsidDel="004F1DFB" w:rsidRDefault="00E51198" w:rsidP="00E51198">
      <w:pPr>
        <w:pStyle w:val="ADANB"/>
        <w:rPr>
          <w:del w:id="9115" w:author="3.0" w:date="2014-08-28T16:03:00Z"/>
        </w:rPr>
      </w:pPr>
      <w:del w:id="9116" w:author="3.0" w:date="2014-08-28T16:03:00Z">
        <w:r w:rsidDel="004F1DFB">
          <w:delText>+ sb_applied_not_filtered</w:delText>
        </w:r>
      </w:del>
    </w:p>
    <w:p w:rsidR="00E51198" w:rsidDel="004F1DFB" w:rsidRDefault="00E51198" w:rsidP="00E51198">
      <w:pPr>
        <w:pStyle w:val="ADANB"/>
        <w:rPr>
          <w:del w:id="9117" w:author="3.0" w:date="2014-08-28T16:03:00Z"/>
        </w:rPr>
      </w:pPr>
      <w:del w:id="9118" w:author="3.0" w:date="2014-08-28T16:03:00Z">
        <w:r w:rsidDel="004F1DFB">
          <w:delText>+ sb_braking_capicity</w:delText>
        </w:r>
      </w:del>
    </w:p>
    <w:p w:rsidR="00E51198" w:rsidDel="004F1DFB" w:rsidRDefault="00E51198" w:rsidP="00E51198">
      <w:pPr>
        <w:pStyle w:val="ADANB"/>
        <w:rPr>
          <w:del w:id="9119" w:author="3.0" w:date="2014-08-28T16:03:00Z"/>
        </w:rPr>
      </w:pPr>
      <w:del w:id="9120" w:author="3.0" w:date="2014-08-28T16:03:00Z">
        <w:r w:rsidDel="004F1DFB">
          <w:delText>+ sb_application_delay.</w:delText>
        </w:r>
      </w:del>
    </w:p>
    <w:p w:rsidR="00E51198" w:rsidDel="004F1DFB" w:rsidRDefault="00E51198" w:rsidP="00E51198">
      <w:pPr>
        <w:pStyle w:val="ADANB"/>
        <w:rPr>
          <w:del w:id="9121" w:author="3.0" w:date="2014-08-28T16:03:00Z"/>
        </w:rPr>
      </w:pPr>
    </w:p>
    <w:p w:rsidR="00E51198" w:rsidDel="004F1DFB" w:rsidRDefault="00E51198" w:rsidP="00E51198">
      <w:pPr>
        <w:pStyle w:val="ADANB"/>
        <w:rPr>
          <w:del w:id="9122" w:author="3.0" w:date="2014-08-28T16:03:00Z"/>
        </w:rPr>
      </w:pPr>
      <w:del w:id="9123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9124" w:author="3.0" w:date="2014-08-28T16:03:00Z"/>
        </w:rPr>
      </w:pPr>
      <w:del w:id="9125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9126" w:author="3.0" w:date="2014-08-28T16:03:00Z"/>
        </w:rPr>
      </w:pPr>
      <w:del w:id="9127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9128" w:author="3.0" w:date="2014-08-28T16:03:00Z"/>
        </w:rPr>
      </w:pPr>
      <w:del w:id="9129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9130" w:author="3.0" w:date="2014-08-28T16:03:00Z"/>
        </w:rPr>
      </w:pPr>
      <w:del w:id="9131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9132" w:author="3.0" w:date="2014-08-28T16:03:00Z"/>
        </w:rPr>
      </w:pPr>
      <w:del w:id="9133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9134" w:author="3.0" w:date="2014-08-28T16:03:00Z"/>
        </w:rPr>
      </w:pPr>
      <w:del w:id="9135" w:author="3.0" w:date="2014-08-28T16:03:00Z">
        <w:r w:rsidDel="004F1DFB">
          <w:delText>description  : information linked to the service brake, transmitted to the MMU.</w:delText>
        </w:r>
      </w:del>
    </w:p>
    <w:p w:rsidR="00E51198" w:rsidDel="004F1DFB" w:rsidRDefault="00E51198" w:rsidP="00E51198">
      <w:pPr>
        <w:pStyle w:val="ADANB"/>
        <w:rPr>
          <w:del w:id="9136" w:author="3.0" w:date="2014-08-28T16:03:00Z"/>
        </w:rPr>
      </w:pPr>
    </w:p>
    <w:p w:rsidR="00E51198" w:rsidDel="004F1DFB" w:rsidRDefault="00E51198" w:rsidP="00E51198">
      <w:pPr>
        <w:pStyle w:val="ADANB"/>
        <w:rPr>
          <w:del w:id="9137" w:author="3.0" w:date="2014-08-28T16:03:00Z"/>
        </w:rPr>
      </w:pPr>
    </w:p>
    <w:p w:rsidR="00E51198" w:rsidDel="004F1DFB" w:rsidRDefault="00E51198" w:rsidP="00E51198">
      <w:pPr>
        <w:pStyle w:val="ADANB"/>
        <w:rPr>
          <w:del w:id="9138" w:author="3.0" w:date="2014-08-28T16:03:00Z"/>
        </w:rPr>
      </w:pPr>
      <w:del w:id="9139" w:author="3.0" w:date="2014-08-28T16:03:00Z">
        <w:r w:rsidDel="004F1DFB">
          <w:delText>2979.</w:delText>
        </w:r>
        <w:r w:rsidDel="004F1DFB">
          <w:tab/>
          <w:delText>sb_intervention_requested (data flow, del) =</w:delText>
        </w:r>
      </w:del>
    </w:p>
    <w:p w:rsidR="00E51198" w:rsidDel="004F1DFB" w:rsidRDefault="00E51198" w:rsidP="00E51198">
      <w:pPr>
        <w:pStyle w:val="ADANB"/>
        <w:rPr>
          <w:del w:id="9140" w:author="3.0" w:date="2014-08-28T16:03:00Z"/>
        </w:rPr>
      </w:pPr>
      <w:del w:id="9141" w:author="3.0" w:date="2014-08-28T16:03:00Z">
        <w:r w:rsidDel="004F1DFB">
          <w:delText>["TRUE"|"FALSE"].</w:delText>
        </w:r>
      </w:del>
    </w:p>
    <w:p w:rsidR="00E51198" w:rsidDel="004F1DFB" w:rsidRDefault="00E51198" w:rsidP="00E51198">
      <w:pPr>
        <w:pStyle w:val="ADANB"/>
        <w:rPr>
          <w:del w:id="9142" w:author="3.0" w:date="2014-08-28T16:03:00Z"/>
        </w:rPr>
      </w:pPr>
    </w:p>
    <w:p w:rsidR="00E51198" w:rsidDel="004F1DFB" w:rsidRDefault="00E51198" w:rsidP="00E51198">
      <w:pPr>
        <w:pStyle w:val="ADANB"/>
        <w:rPr>
          <w:del w:id="9143" w:author="3.0" w:date="2014-08-28T16:03:00Z"/>
        </w:rPr>
      </w:pPr>
      <w:del w:id="9144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9145" w:author="3.0" w:date="2014-08-28T16:03:00Z"/>
        </w:rPr>
      </w:pPr>
      <w:del w:id="9146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9147" w:author="3.0" w:date="2014-08-28T16:03:00Z"/>
        </w:rPr>
      </w:pPr>
      <w:del w:id="9148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9149" w:author="3.0" w:date="2014-08-28T16:03:00Z"/>
        </w:rPr>
      </w:pPr>
      <w:del w:id="9150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9151" w:author="3.0" w:date="2014-08-28T16:03:00Z"/>
        </w:rPr>
      </w:pPr>
      <w:del w:id="9152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9153" w:author="3.0" w:date="2014-08-28T16:03:00Z"/>
        </w:rPr>
      </w:pPr>
      <w:del w:id="9154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9155" w:author="3.0" w:date="2014-08-28T16:03:00Z"/>
        </w:rPr>
      </w:pPr>
      <w:del w:id="9156" w:author="3.0" w:date="2014-08-28T16:03:00Z">
        <w:r w:rsidDel="004F1DFB">
          <w:delText>description  : indicates to the MMU if the Core requests serivce brake application.</w:delText>
        </w:r>
      </w:del>
    </w:p>
    <w:p w:rsidR="00E51198" w:rsidDel="004F1DFB" w:rsidRDefault="00E51198" w:rsidP="00E51198">
      <w:pPr>
        <w:pStyle w:val="ADANB"/>
        <w:rPr>
          <w:del w:id="9157" w:author="3.0" w:date="2014-08-28T16:03:00Z"/>
        </w:rPr>
      </w:pPr>
    </w:p>
    <w:p w:rsidR="00E51198" w:rsidDel="004F1DFB" w:rsidRDefault="00E51198" w:rsidP="00E51198">
      <w:pPr>
        <w:pStyle w:val="ADANB"/>
        <w:rPr>
          <w:del w:id="9158" w:author="3.0" w:date="2014-08-28T16:03:00Z"/>
        </w:rPr>
      </w:pPr>
    </w:p>
    <w:p w:rsidR="00E51198" w:rsidDel="004F1DFB" w:rsidRDefault="00E51198" w:rsidP="00E51198">
      <w:pPr>
        <w:pStyle w:val="ADANB"/>
        <w:rPr>
          <w:del w:id="9159" w:author="3.0" w:date="2014-08-28T16:03:00Z"/>
        </w:rPr>
      </w:pPr>
      <w:del w:id="9160" w:author="3.0" w:date="2014-08-28T16:03:00Z">
        <w:r w:rsidDel="004F1DFB">
          <w:delText>2971.</w:delText>
        </w:r>
        <w:r w:rsidDel="004F1DFB">
          <w:tab/>
          <w:delText>sb_applied_not_filtered (data flow, del) =</w:delText>
        </w:r>
      </w:del>
    </w:p>
    <w:p w:rsidR="00E51198" w:rsidDel="004F1DFB" w:rsidRDefault="00E51198" w:rsidP="00E51198">
      <w:pPr>
        <w:pStyle w:val="ADANB"/>
        <w:rPr>
          <w:del w:id="9161" w:author="3.0" w:date="2014-08-28T16:03:00Z"/>
        </w:rPr>
      </w:pPr>
      <w:del w:id="9162" w:author="3.0" w:date="2014-08-28T16:03:00Z">
        <w:r w:rsidDel="004F1DFB">
          <w:delText>["FALSE"|"TRUE"].</w:delText>
        </w:r>
      </w:del>
    </w:p>
    <w:p w:rsidR="00E51198" w:rsidDel="004F1DFB" w:rsidRDefault="00E51198" w:rsidP="00E51198">
      <w:pPr>
        <w:pStyle w:val="ADANB"/>
        <w:rPr>
          <w:del w:id="9163" w:author="3.0" w:date="2014-08-28T16:03:00Z"/>
        </w:rPr>
      </w:pPr>
    </w:p>
    <w:p w:rsidR="00E51198" w:rsidDel="004F1DFB" w:rsidRDefault="00E51198" w:rsidP="00E51198">
      <w:pPr>
        <w:pStyle w:val="ADANB"/>
        <w:rPr>
          <w:del w:id="9164" w:author="3.0" w:date="2014-08-28T16:03:00Z"/>
        </w:rPr>
      </w:pPr>
      <w:del w:id="9165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9166" w:author="3.0" w:date="2014-08-28T16:03:00Z"/>
        </w:rPr>
      </w:pPr>
      <w:del w:id="9167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9168" w:author="3.0" w:date="2014-08-28T16:03:00Z"/>
        </w:rPr>
      </w:pPr>
      <w:del w:id="9169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9170" w:author="3.0" w:date="2014-08-28T16:03:00Z"/>
        </w:rPr>
      </w:pPr>
      <w:del w:id="9171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9172" w:author="3.0" w:date="2014-08-28T16:03:00Z"/>
        </w:rPr>
      </w:pPr>
      <w:del w:id="9173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9174" w:author="3.0" w:date="2014-08-28T16:03:00Z"/>
        </w:rPr>
      </w:pPr>
      <w:del w:id="9175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9176" w:author="3.0" w:date="2014-08-28T16:03:00Z"/>
        </w:rPr>
      </w:pPr>
      <w:del w:id="9177" w:author="3.0" w:date="2014-08-28T16:03:00Z">
        <w:r w:rsidDel="004F1DFB">
          <w:delText>description  : non-filtered status of the service brake</w:delText>
        </w:r>
      </w:del>
    </w:p>
    <w:p w:rsidR="00E51198" w:rsidDel="004F1DFB" w:rsidRDefault="00E51198" w:rsidP="00E51198">
      <w:pPr>
        <w:pStyle w:val="ADANB"/>
        <w:rPr>
          <w:del w:id="9178" w:author="3.0" w:date="2014-08-28T16:03:00Z"/>
        </w:rPr>
      </w:pPr>
      <w:del w:id="9179" w:author="3.0" w:date="2014-08-28T16:03:00Z">
        <w:r w:rsidDel="004F1DFB">
          <w:delText xml:space="preserve">                  </w:delText>
        </w:r>
      </w:del>
    </w:p>
    <w:p w:rsidR="00E51198" w:rsidDel="004F1DFB" w:rsidRDefault="00E51198" w:rsidP="00E51198">
      <w:pPr>
        <w:pStyle w:val="ADANB"/>
        <w:rPr>
          <w:del w:id="9180" w:author="3.0" w:date="2014-08-28T16:03:00Z"/>
        </w:rPr>
      </w:pPr>
    </w:p>
    <w:p w:rsidR="00E51198" w:rsidDel="004F1DFB" w:rsidRDefault="00E51198" w:rsidP="00E51198">
      <w:pPr>
        <w:pStyle w:val="ADANB"/>
        <w:rPr>
          <w:del w:id="9181" w:author="3.0" w:date="2014-08-28T16:03:00Z"/>
        </w:rPr>
      </w:pPr>
    </w:p>
    <w:p w:rsidR="00E51198" w:rsidDel="004F1DFB" w:rsidRDefault="00E51198" w:rsidP="00E51198">
      <w:pPr>
        <w:pStyle w:val="ADANB"/>
        <w:rPr>
          <w:del w:id="9182" w:author="3.0" w:date="2014-08-28T16:03:00Z"/>
        </w:rPr>
      </w:pPr>
      <w:del w:id="9183" w:author="3.0" w:date="2014-08-28T16:03:00Z">
        <w:r w:rsidDel="004F1DFB">
          <w:delText>2972.</w:delText>
        </w:r>
        <w:r w:rsidDel="004F1DFB">
          <w:tab/>
          <w:delText>sb_braking_capicity (data flow, cel) =</w:delText>
        </w:r>
      </w:del>
    </w:p>
    <w:p w:rsidR="00E51198" w:rsidDel="004F1DFB" w:rsidRDefault="00E51198" w:rsidP="00E51198">
      <w:pPr>
        <w:pStyle w:val="ADANB"/>
        <w:rPr>
          <w:del w:id="9184" w:author="3.0" w:date="2014-08-28T16:03:00Z"/>
        </w:rPr>
      </w:pPr>
      <w:del w:id="9185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9186" w:author="3.0" w:date="2014-08-28T16:03:00Z"/>
        </w:rPr>
      </w:pPr>
    </w:p>
    <w:p w:rsidR="00E51198" w:rsidDel="004F1DFB" w:rsidRDefault="00E51198" w:rsidP="00E51198">
      <w:pPr>
        <w:pStyle w:val="ADANB"/>
        <w:rPr>
          <w:del w:id="9187" w:author="3.0" w:date="2014-08-28T16:03:00Z"/>
        </w:rPr>
      </w:pPr>
      <w:del w:id="9188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9189" w:author="3.0" w:date="2014-08-28T16:03:00Z"/>
        </w:rPr>
      </w:pPr>
      <w:del w:id="9190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9191" w:author="3.0" w:date="2014-08-28T16:03:00Z"/>
        </w:rPr>
      </w:pPr>
      <w:del w:id="9192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9193" w:author="3.0" w:date="2014-08-28T16:03:00Z"/>
        </w:rPr>
      </w:pPr>
      <w:del w:id="9194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9195" w:author="3.0" w:date="2014-08-28T16:03:00Z"/>
        </w:rPr>
      </w:pPr>
      <w:del w:id="9196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9197" w:author="3.0" w:date="2014-08-28T16:03:00Z"/>
        </w:rPr>
      </w:pPr>
      <w:del w:id="9198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9199" w:author="3.0" w:date="2014-08-28T16:03:00Z"/>
        </w:rPr>
      </w:pPr>
      <w:del w:id="9200" w:author="3.0" w:date="2014-08-28T16:03:00Z">
        <w:r w:rsidDel="004F1DFB">
          <w:delText>description  : indicates to the MMU the service deceleration model, used to carry out speed supervision.</w:delText>
        </w:r>
      </w:del>
    </w:p>
    <w:p w:rsidR="00E51198" w:rsidDel="004F1DFB" w:rsidRDefault="00E51198" w:rsidP="00E51198">
      <w:pPr>
        <w:pStyle w:val="ADANB"/>
        <w:rPr>
          <w:del w:id="9201" w:author="3.0" w:date="2014-08-28T16:03:00Z"/>
        </w:rPr>
      </w:pPr>
    </w:p>
    <w:p w:rsidR="00E51198" w:rsidDel="004F1DFB" w:rsidRDefault="00E51198" w:rsidP="00E51198">
      <w:pPr>
        <w:pStyle w:val="ADANB"/>
        <w:rPr>
          <w:del w:id="9202" w:author="3.0" w:date="2014-08-28T16:03:00Z"/>
        </w:rPr>
      </w:pPr>
    </w:p>
    <w:p w:rsidR="00E51198" w:rsidDel="004F1DFB" w:rsidRDefault="00E51198" w:rsidP="00E51198">
      <w:pPr>
        <w:pStyle w:val="ADANB"/>
        <w:rPr>
          <w:del w:id="9203" w:author="3.0" w:date="2014-08-28T16:03:00Z"/>
        </w:rPr>
      </w:pPr>
      <w:del w:id="9204" w:author="3.0" w:date="2014-08-28T16:03:00Z">
        <w:r w:rsidDel="004F1DFB">
          <w:delText>2970.</w:delText>
        </w:r>
        <w:r w:rsidDel="004F1DFB">
          <w:tab/>
          <w:delText>sb_application_delay (data flow, cel) =</w:delText>
        </w:r>
      </w:del>
    </w:p>
    <w:p w:rsidR="00E51198" w:rsidDel="004F1DFB" w:rsidRDefault="00E51198" w:rsidP="00E51198">
      <w:pPr>
        <w:pStyle w:val="ADANB"/>
        <w:rPr>
          <w:del w:id="9205" w:author="3.0" w:date="2014-08-28T16:03:00Z"/>
        </w:rPr>
      </w:pPr>
      <w:del w:id="9206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9207" w:author="3.0" w:date="2014-08-28T16:03:00Z"/>
        </w:rPr>
      </w:pPr>
    </w:p>
    <w:p w:rsidR="00E51198" w:rsidDel="004F1DFB" w:rsidRDefault="00E51198" w:rsidP="00E51198">
      <w:pPr>
        <w:pStyle w:val="ADANB"/>
        <w:rPr>
          <w:del w:id="9208" w:author="3.0" w:date="2014-08-28T16:03:00Z"/>
        </w:rPr>
      </w:pPr>
      <w:del w:id="9209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9210" w:author="3.0" w:date="2014-08-28T16:03:00Z"/>
        </w:rPr>
      </w:pPr>
      <w:del w:id="9211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9212" w:author="3.0" w:date="2014-08-28T16:03:00Z"/>
        </w:rPr>
      </w:pPr>
      <w:del w:id="9213" w:author="3.0" w:date="2014-08-28T16:03:00Z">
        <w:r w:rsidDel="004F1DFB">
          <w:delText xml:space="preserve">range        : 0..25.5  </w:delText>
        </w:r>
      </w:del>
    </w:p>
    <w:p w:rsidR="00E51198" w:rsidDel="004F1DFB" w:rsidRDefault="00E51198" w:rsidP="00E51198">
      <w:pPr>
        <w:pStyle w:val="ADANB"/>
        <w:rPr>
          <w:del w:id="9214" w:author="3.0" w:date="2014-08-28T16:03:00Z"/>
        </w:rPr>
      </w:pPr>
      <w:del w:id="9215" w:author="3.0" w:date="2014-08-28T16:03:00Z">
        <w:r w:rsidDel="004F1DFB">
          <w:delText xml:space="preserve">resolution   : 0.1   </w:delText>
        </w:r>
      </w:del>
    </w:p>
    <w:p w:rsidR="00E51198" w:rsidDel="004F1DFB" w:rsidRDefault="00E51198" w:rsidP="00E51198">
      <w:pPr>
        <w:pStyle w:val="ADANB"/>
        <w:rPr>
          <w:del w:id="9216" w:author="3.0" w:date="2014-08-28T16:03:00Z"/>
        </w:rPr>
      </w:pPr>
      <w:del w:id="9217" w:author="3.0" w:date="2014-08-28T16:03:00Z">
        <w:r w:rsidDel="004F1DFB">
          <w:delText>units        : s</w:delText>
        </w:r>
      </w:del>
    </w:p>
    <w:p w:rsidR="00E51198" w:rsidDel="004F1DFB" w:rsidRDefault="00E51198" w:rsidP="00E51198">
      <w:pPr>
        <w:pStyle w:val="ADANB"/>
        <w:rPr>
          <w:del w:id="9218" w:author="3.0" w:date="2014-08-28T16:03:00Z"/>
        </w:rPr>
      </w:pPr>
      <w:del w:id="9219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9220" w:author="3.0" w:date="2014-08-28T16:03:00Z"/>
        </w:rPr>
      </w:pPr>
      <w:del w:id="9221" w:author="3.0" w:date="2014-08-28T16:03:00Z">
        <w:r w:rsidDel="004F1DFB">
          <w:delText>description  : indicates to the MMU the service application time, used to carry out speed supervision.</w:delText>
        </w:r>
      </w:del>
    </w:p>
    <w:p w:rsidR="00E51198" w:rsidDel="004F1DFB" w:rsidRDefault="00E51198" w:rsidP="00E51198">
      <w:pPr>
        <w:pStyle w:val="ADANB"/>
        <w:rPr>
          <w:del w:id="9222" w:author="3.0" w:date="2014-08-28T16:03:00Z"/>
        </w:rPr>
      </w:pPr>
    </w:p>
    <w:p w:rsidR="00E51198" w:rsidDel="004F1DFB" w:rsidRDefault="00E51198" w:rsidP="00E51198">
      <w:pPr>
        <w:pStyle w:val="ADANB"/>
        <w:rPr>
          <w:del w:id="9223" w:author="3.0" w:date="2014-08-28T16:03:00Z"/>
        </w:rPr>
      </w:pPr>
    </w:p>
    <w:p w:rsidR="00E51198" w:rsidDel="004F1DFB" w:rsidRDefault="00E51198" w:rsidP="00E51198">
      <w:pPr>
        <w:pStyle w:val="ADANB"/>
        <w:rPr>
          <w:del w:id="9224" w:author="3.0" w:date="2014-08-28T16:03:00Z"/>
        </w:rPr>
      </w:pPr>
      <w:del w:id="9225" w:author="3.0" w:date="2014-08-28T16:03:00Z">
        <w:r w:rsidDel="004F1DFB">
          <w:delText>1977.</w:delText>
        </w:r>
        <w:r w:rsidDel="004F1DFB">
          <w:tab/>
          <w:delText>MMU_eb_data (data flow) =</w:delText>
        </w:r>
      </w:del>
    </w:p>
    <w:p w:rsidR="00E51198" w:rsidDel="004F1DFB" w:rsidRDefault="00E51198" w:rsidP="00E51198">
      <w:pPr>
        <w:pStyle w:val="ADANB"/>
        <w:rPr>
          <w:del w:id="9226" w:author="3.0" w:date="2014-08-28T16:03:00Z"/>
        </w:rPr>
      </w:pPr>
      <w:del w:id="9227" w:author="3.0" w:date="2014-08-28T16:03:00Z">
        <w:r w:rsidDel="004F1DFB">
          <w:delText>EB_intervention_requested</w:delText>
        </w:r>
      </w:del>
    </w:p>
    <w:p w:rsidR="00E51198" w:rsidDel="004F1DFB" w:rsidRDefault="00E51198" w:rsidP="00E51198">
      <w:pPr>
        <w:pStyle w:val="ADANB"/>
        <w:rPr>
          <w:del w:id="9228" w:author="3.0" w:date="2014-08-28T16:03:00Z"/>
        </w:rPr>
      </w:pPr>
      <w:del w:id="9229" w:author="3.0" w:date="2014-08-28T16:03:00Z">
        <w:r w:rsidDel="004F1DFB">
          <w:delText>+ eb_applied_not_filtered.</w:delText>
        </w:r>
      </w:del>
    </w:p>
    <w:p w:rsidR="00E51198" w:rsidDel="004F1DFB" w:rsidRDefault="00E51198" w:rsidP="00E51198">
      <w:pPr>
        <w:pStyle w:val="ADANB"/>
        <w:rPr>
          <w:del w:id="9230" w:author="3.0" w:date="2014-08-28T16:03:00Z"/>
        </w:rPr>
      </w:pPr>
    </w:p>
    <w:p w:rsidR="00E51198" w:rsidDel="004F1DFB" w:rsidRDefault="00E51198" w:rsidP="00E51198">
      <w:pPr>
        <w:pStyle w:val="ADANB"/>
        <w:rPr>
          <w:del w:id="9231" w:author="3.0" w:date="2014-08-28T16:03:00Z"/>
        </w:rPr>
      </w:pPr>
      <w:del w:id="9232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9233" w:author="3.0" w:date="2014-08-28T16:03:00Z"/>
        </w:rPr>
      </w:pPr>
      <w:del w:id="9234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9235" w:author="3.0" w:date="2014-08-28T16:03:00Z"/>
        </w:rPr>
      </w:pPr>
      <w:del w:id="9236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9237" w:author="3.0" w:date="2014-08-28T16:03:00Z"/>
        </w:rPr>
      </w:pPr>
      <w:del w:id="9238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9239" w:author="3.0" w:date="2014-08-28T16:03:00Z"/>
        </w:rPr>
      </w:pPr>
      <w:del w:id="9240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9241" w:author="3.0" w:date="2014-08-28T16:03:00Z"/>
        </w:rPr>
      </w:pPr>
      <w:del w:id="9242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9243" w:author="3.0" w:date="2014-08-28T16:03:00Z"/>
        </w:rPr>
      </w:pPr>
      <w:del w:id="9244" w:author="3.0" w:date="2014-08-28T16:03:00Z">
        <w:r w:rsidDel="004F1DFB">
          <w:delText>description  : information linked to the emergency brake, transmitted to the MMU.</w:delText>
        </w:r>
      </w:del>
    </w:p>
    <w:p w:rsidR="00E51198" w:rsidDel="004F1DFB" w:rsidRDefault="00E51198" w:rsidP="00E51198">
      <w:pPr>
        <w:pStyle w:val="ADANB"/>
        <w:rPr>
          <w:del w:id="9245" w:author="3.0" w:date="2014-08-28T16:03:00Z"/>
        </w:rPr>
      </w:pPr>
    </w:p>
    <w:p w:rsidR="00E51198" w:rsidDel="004F1DFB" w:rsidRDefault="00E51198" w:rsidP="00E51198">
      <w:pPr>
        <w:pStyle w:val="ADANB"/>
        <w:rPr>
          <w:del w:id="9246" w:author="3.0" w:date="2014-08-28T16:03:00Z"/>
        </w:rPr>
      </w:pPr>
    </w:p>
    <w:p w:rsidR="00E51198" w:rsidDel="004F1DFB" w:rsidRDefault="00E51198" w:rsidP="00E51198">
      <w:pPr>
        <w:pStyle w:val="ADANB"/>
        <w:rPr>
          <w:del w:id="9247" w:author="3.0" w:date="2014-08-28T16:03:00Z"/>
        </w:rPr>
      </w:pPr>
      <w:del w:id="9248" w:author="3.0" w:date="2014-08-28T16:03:00Z">
        <w:r w:rsidDel="004F1DFB">
          <w:delText>1191.</w:delText>
        </w:r>
        <w:r w:rsidDel="004F1DFB">
          <w:tab/>
          <w:delText>EB_intervention_requested (data flow, del) =</w:delText>
        </w:r>
      </w:del>
    </w:p>
    <w:p w:rsidR="00E51198" w:rsidDel="004F1DFB" w:rsidRDefault="00E51198" w:rsidP="00E51198">
      <w:pPr>
        <w:pStyle w:val="ADANB"/>
        <w:rPr>
          <w:del w:id="9249" w:author="3.0" w:date="2014-08-28T16:03:00Z"/>
        </w:rPr>
      </w:pPr>
      <w:del w:id="9250" w:author="3.0" w:date="2014-08-28T16:03:00Z">
        <w:r w:rsidDel="004F1DFB">
          <w:delText>["FALSE"|"TRUE"].</w:delText>
        </w:r>
      </w:del>
    </w:p>
    <w:p w:rsidR="00E51198" w:rsidDel="004F1DFB" w:rsidRDefault="00E51198" w:rsidP="00E51198">
      <w:pPr>
        <w:pStyle w:val="ADANB"/>
        <w:rPr>
          <w:del w:id="9251" w:author="3.0" w:date="2014-08-28T16:03:00Z"/>
        </w:rPr>
      </w:pPr>
    </w:p>
    <w:p w:rsidR="00E51198" w:rsidDel="004F1DFB" w:rsidRDefault="00E51198" w:rsidP="00E51198">
      <w:pPr>
        <w:pStyle w:val="ADANB"/>
        <w:rPr>
          <w:del w:id="9252" w:author="3.0" w:date="2014-08-28T16:03:00Z"/>
        </w:rPr>
      </w:pPr>
      <w:del w:id="9253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9254" w:author="3.0" w:date="2014-08-28T16:03:00Z"/>
        </w:rPr>
      </w:pPr>
      <w:del w:id="9255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9256" w:author="3.0" w:date="2014-08-28T16:03:00Z"/>
        </w:rPr>
      </w:pPr>
      <w:del w:id="9257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9258" w:author="3.0" w:date="2014-08-28T16:03:00Z"/>
        </w:rPr>
      </w:pPr>
      <w:del w:id="9259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9260" w:author="3.0" w:date="2014-08-28T16:03:00Z"/>
        </w:rPr>
      </w:pPr>
      <w:del w:id="9261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9262" w:author="3.0" w:date="2014-08-28T16:03:00Z"/>
        </w:rPr>
      </w:pPr>
      <w:del w:id="9263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9264" w:author="3.0" w:date="2014-08-28T16:03:00Z"/>
        </w:rPr>
      </w:pPr>
      <w:del w:id="9265" w:author="3.0" w:date="2014-08-28T16:03:00Z">
        <w:r w:rsidDel="004F1DFB">
          <w:delText>description  : information to basic.</w:delText>
        </w:r>
      </w:del>
    </w:p>
    <w:p w:rsidR="00E51198" w:rsidDel="004F1DFB" w:rsidRDefault="00E51198" w:rsidP="00E51198">
      <w:pPr>
        <w:pStyle w:val="ADANB"/>
        <w:rPr>
          <w:del w:id="9266" w:author="3.0" w:date="2014-08-28T16:03:00Z"/>
        </w:rPr>
      </w:pPr>
    </w:p>
    <w:p w:rsidR="00E51198" w:rsidDel="004F1DFB" w:rsidRDefault="00E51198" w:rsidP="00E51198">
      <w:pPr>
        <w:pStyle w:val="ADANB"/>
        <w:rPr>
          <w:del w:id="9267" w:author="3.0" w:date="2014-08-28T16:03:00Z"/>
        </w:rPr>
      </w:pPr>
    </w:p>
    <w:p w:rsidR="00E51198" w:rsidDel="004F1DFB" w:rsidRDefault="00E51198" w:rsidP="00E51198">
      <w:pPr>
        <w:pStyle w:val="ADANB"/>
        <w:rPr>
          <w:del w:id="9268" w:author="3.0" w:date="2014-08-28T16:03:00Z"/>
        </w:rPr>
      </w:pPr>
      <w:del w:id="9269" w:author="3.0" w:date="2014-08-28T16:03:00Z">
        <w:r w:rsidDel="004F1DFB">
          <w:delText>1183.</w:delText>
        </w:r>
        <w:r w:rsidDel="004F1DFB">
          <w:tab/>
          <w:delText>eb_applied_not_filtered (data flow, del) =</w:delText>
        </w:r>
      </w:del>
    </w:p>
    <w:p w:rsidR="00E51198" w:rsidDel="004F1DFB" w:rsidRDefault="00E51198" w:rsidP="00E51198">
      <w:pPr>
        <w:pStyle w:val="ADANB"/>
        <w:rPr>
          <w:del w:id="9270" w:author="3.0" w:date="2014-08-28T16:03:00Z"/>
        </w:rPr>
      </w:pPr>
      <w:del w:id="9271" w:author="3.0" w:date="2014-08-28T16:03:00Z">
        <w:r w:rsidDel="004F1DFB">
          <w:delText>["FALSE"|"TRUE"].</w:delText>
        </w:r>
      </w:del>
    </w:p>
    <w:p w:rsidR="00E51198" w:rsidDel="004F1DFB" w:rsidRDefault="00E51198" w:rsidP="00E51198">
      <w:pPr>
        <w:pStyle w:val="ADANB"/>
        <w:rPr>
          <w:del w:id="9272" w:author="3.0" w:date="2014-08-28T16:03:00Z"/>
        </w:rPr>
      </w:pPr>
    </w:p>
    <w:p w:rsidR="00E51198" w:rsidDel="004F1DFB" w:rsidRDefault="00E51198" w:rsidP="00E51198">
      <w:pPr>
        <w:pStyle w:val="ADANB"/>
        <w:rPr>
          <w:del w:id="9273" w:author="3.0" w:date="2014-08-28T16:03:00Z"/>
        </w:rPr>
      </w:pPr>
      <w:del w:id="9274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9275" w:author="3.0" w:date="2014-08-28T16:03:00Z"/>
        </w:rPr>
      </w:pPr>
      <w:del w:id="9276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9277" w:author="3.0" w:date="2014-08-28T16:03:00Z"/>
        </w:rPr>
      </w:pPr>
      <w:del w:id="9278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9279" w:author="3.0" w:date="2014-08-28T16:03:00Z"/>
        </w:rPr>
      </w:pPr>
      <w:del w:id="9280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9281" w:author="3.0" w:date="2014-08-28T16:03:00Z"/>
        </w:rPr>
      </w:pPr>
      <w:del w:id="9282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9283" w:author="3.0" w:date="2014-08-28T16:03:00Z"/>
        </w:rPr>
      </w:pPr>
      <w:del w:id="9284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9285" w:author="3.0" w:date="2014-08-28T16:03:00Z"/>
        </w:rPr>
      </w:pPr>
      <w:del w:id="9286" w:author="3.0" w:date="2014-08-28T16:03:00Z">
        <w:r w:rsidDel="004F1DFB">
          <w:delText>description  : non-filtered status of the emergency brake</w:delText>
        </w:r>
      </w:del>
    </w:p>
    <w:p w:rsidR="00E51198" w:rsidDel="004F1DFB" w:rsidRDefault="00E51198" w:rsidP="00E51198">
      <w:pPr>
        <w:pStyle w:val="ADANB"/>
        <w:rPr>
          <w:del w:id="9287" w:author="3.0" w:date="2014-08-28T16:03:00Z"/>
        </w:rPr>
      </w:pPr>
      <w:del w:id="9288" w:author="3.0" w:date="2014-08-28T16:03:00Z">
        <w:r w:rsidDel="004F1DFB">
          <w:delText xml:space="preserve">                  </w:delText>
        </w:r>
      </w:del>
    </w:p>
    <w:p w:rsidR="00E51198" w:rsidDel="004F1DFB" w:rsidRDefault="00E51198" w:rsidP="00E51198">
      <w:pPr>
        <w:pStyle w:val="ADANB"/>
        <w:rPr>
          <w:del w:id="9289" w:author="3.0" w:date="2014-08-28T16:03:00Z"/>
        </w:rPr>
      </w:pPr>
    </w:p>
    <w:p w:rsidR="00E51198" w:rsidDel="004F1DFB" w:rsidRDefault="00E51198" w:rsidP="00E51198">
      <w:pPr>
        <w:pStyle w:val="ADANB"/>
        <w:rPr>
          <w:del w:id="9290" w:author="3.0" w:date="2014-08-28T16:03:00Z"/>
        </w:rPr>
      </w:pPr>
    </w:p>
    <w:p w:rsidR="00E51198" w:rsidDel="004F1DFB" w:rsidRDefault="00E51198" w:rsidP="00E51198">
      <w:pPr>
        <w:pStyle w:val="ADANB"/>
        <w:rPr>
          <w:del w:id="9291" w:author="3.0" w:date="2014-08-28T16:03:00Z"/>
        </w:rPr>
      </w:pPr>
      <w:del w:id="9292" w:author="3.0" w:date="2014-08-28T16:03:00Z">
        <w:r w:rsidDel="004F1DFB">
          <w:delText>1983.</w:delText>
        </w:r>
        <w:r w:rsidDel="004F1DFB">
          <w:tab/>
          <w:delText>MMU_traction_data (data flow) =</w:delText>
        </w:r>
      </w:del>
    </w:p>
    <w:p w:rsidR="00E51198" w:rsidDel="004F1DFB" w:rsidRDefault="00E51198" w:rsidP="00E51198">
      <w:pPr>
        <w:pStyle w:val="ADANB"/>
        <w:rPr>
          <w:del w:id="9293" w:author="3.0" w:date="2014-08-28T16:03:00Z"/>
        </w:rPr>
      </w:pPr>
      <w:del w:id="9294" w:author="3.0" w:date="2014-08-28T16:03:00Z">
        <w:r w:rsidDel="004F1DFB">
          <w:delText>traction_cut_off_not_filtered</w:delText>
        </w:r>
      </w:del>
    </w:p>
    <w:p w:rsidR="00E51198" w:rsidDel="004F1DFB" w:rsidRDefault="00E51198" w:rsidP="00E51198">
      <w:pPr>
        <w:pStyle w:val="ADANB"/>
        <w:rPr>
          <w:del w:id="9295" w:author="3.0" w:date="2014-08-28T16:03:00Z"/>
        </w:rPr>
      </w:pPr>
      <w:del w:id="9296" w:author="3.0" w:date="2014-08-28T16:03:00Z">
        <w:r w:rsidDel="004F1DFB">
          <w:delText>+ traction_status.</w:delText>
        </w:r>
      </w:del>
    </w:p>
    <w:p w:rsidR="00E51198" w:rsidDel="004F1DFB" w:rsidRDefault="00E51198" w:rsidP="00E51198">
      <w:pPr>
        <w:pStyle w:val="ADANB"/>
        <w:rPr>
          <w:del w:id="9297" w:author="3.0" w:date="2014-08-28T16:03:00Z"/>
        </w:rPr>
      </w:pPr>
    </w:p>
    <w:p w:rsidR="00E51198" w:rsidDel="004F1DFB" w:rsidRDefault="00E51198" w:rsidP="00E51198">
      <w:pPr>
        <w:pStyle w:val="ADANB"/>
        <w:rPr>
          <w:del w:id="9298" w:author="3.0" w:date="2014-08-28T16:03:00Z"/>
        </w:rPr>
      </w:pPr>
      <w:del w:id="9299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9300" w:author="3.0" w:date="2014-08-28T16:03:00Z"/>
        </w:rPr>
      </w:pPr>
      <w:del w:id="9301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9302" w:author="3.0" w:date="2014-08-28T16:03:00Z"/>
        </w:rPr>
      </w:pPr>
      <w:del w:id="9303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9304" w:author="3.0" w:date="2014-08-28T16:03:00Z"/>
        </w:rPr>
      </w:pPr>
      <w:del w:id="9305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9306" w:author="3.0" w:date="2014-08-28T16:03:00Z"/>
        </w:rPr>
      </w:pPr>
      <w:del w:id="9307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9308" w:author="3.0" w:date="2014-08-28T16:03:00Z"/>
        </w:rPr>
      </w:pPr>
      <w:del w:id="9309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9310" w:author="3.0" w:date="2014-08-28T16:03:00Z"/>
        </w:rPr>
      </w:pPr>
      <w:del w:id="9311" w:author="3.0" w:date="2014-08-28T16:03:00Z">
        <w:r w:rsidDel="004F1DFB">
          <w:delText>description  : information linked to the traction, transmitted to the MMU.</w:delText>
        </w:r>
      </w:del>
    </w:p>
    <w:p w:rsidR="00E51198" w:rsidDel="004F1DFB" w:rsidRDefault="00E51198" w:rsidP="00E51198">
      <w:pPr>
        <w:pStyle w:val="ADANB"/>
        <w:rPr>
          <w:del w:id="9312" w:author="3.0" w:date="2014-08-28T16:03:00Z"/>
        </w:rPr>
      </w:pPr>
    </w:p>
    <w:p w:rsidR="00E51198" w:rsidDel="004F1DFB" w:rsidRDefault="00E51198" w:rsidP="00E51198">
      <w:pPr>
        <w:pStyle w:val="ADANB"/>
        <w:rPr>
          <w:del w:id="9313" w:author="3.0" w:date="2014-08-28T16:03:00Z"/>
        </w:rPr>
      </w:pPr>
    </w:p>
    <w:p w:rsidR="00E51198" w:rsidDel="004F1DFB" w:rsidRDefault="00E51198" w:rsidP="00E51198">
      <w:pPr>
        <w:pStyle w:val="ADANB"/>
        <w:rPr>
          <w:del w:id="9314" w:author="3.0" w:date="2014-08-28T16:03:00Z"/>
        </w:rPr>
      </w:pPr>
      <w:del w:id="9315" w:author="3.0" w:date="2014-08-28T16:03:00Z">
        <w:r w:rsidDel="004F1DFB">
          <w:delText>3710.</w:delText>
        </w:r>
        <w:r w:rsidDel="004F1DFB">
          <w:tab/>
          <w:delText>traction_cut_off_not_filtered (data flow, del) =</w:delText>
        </w:r>
      </w:del>
    </w:p>
    <w:p w:rsidR="00E51198" w:rsidDel="004F1DFB" w:rsidRDefault="00E51198" w:rsidP="00E51198">
      <w:pPr>
        <w:pStyle w:val="ADANB"/>
        <w:rPr>
          <w:del w:id="9316" w:author="3.0" w:date="2014-08-28T16:03:00Z"/>
        </w:rPr>
      </w:pPr>
      <w:del w:id="9317" w:author="3.0" w:date="2014-08-28T16:03:00Z">
        <w:r w:rsidDel="004F1DFB">
          <w:delText>["FALSE"|"TRUE"].</w:delText>
        </w:r>
      </w:del>
    </w:p>
    <w:p w:rsidR="00E51198" w:rsidDel="004F1DFB" w:rsidRDefault="00E51198" w:rsidP="00E51198">
      <w:pPr>
        <w:pStyle w:val="ADANB"/>
        <w:rPr>
          <w:del w:id="9318" w:author="3.0" w:date="2014-08-28T16:03:00Z"/>
        </w:rPr>
      </w:pPr>
    </w:p>
    <w:p w:rsidR="00E51198" w:rsidDel="004F1DFB" w:rsidRDefault="00E51198" w:rsidP="00E51198">
      <w:pPr>
        <w:pStyle w:val="ADANB"/>
        <w:rPr>
          <w:del w:id="9319" w:author="3.0" w:date="2014-08-28T16:03:00Z"/>
        </w:rPr>
      </w:pPr>
      <w:del w:id="9320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9321" w:author="3.0" w:date="2014-08-28T16:03:00Z"/>
        </w:rPr>
      </w:pPr>
      <w:del w:id="9322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9323" w:author="3.0" w:date="2014-08-28T16:03:00Z"/>
        </w:rPr>
      </w:pPr>
      <w:del w:id="9324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9325" w:author="3.0" w:date="2014-08-28T16:03:00Z"/>
        </w:rPr>
      </w:pPr>
      <w:del w:id="9326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9327" w:author="3.0" w:date="2014-08-28T16:03:00Z"/>
        </w:rPr>
      </w:pPr>
      <w:del w:id="9328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9329" w:author="3.0" w:date="2014-08-28T16:03:00Z"/>
        </w:rPr>
      </w:pPr>
      <w:del w:id="9330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9331" w:author="3.0" w:date="2014-08-28T16:03:00Z"/>
        </w:rPr>
      </w:pPr>
      <w:del w:id="9332" w:author="3.0" w:date="2014-08-28T16:03:00Z">
        <w:r w:rsidDel="004F1DFB">
          <w:delText>description  : non-filtered status of the traction cut-off</w:delText>
        </w:r>
      </w:del>
    </w:p>
    <w:p w:rsidR="00E51198" w:rsidDel="004F1DFB" w:rsidRDefault="00E51198" w:rsidP="00E51198">
      <w:pPr>
        <w:pStyle w:val="ADANB"/>
        <w:rPr>
          <w:del w:id="9333" w:author="3.0" w:date="2014-08-28T16:03:00Z"/>
        </w:rPr>
      </w:pPr>
      <w:del w:id="9334" w:author="3.0" w:date="2014-08-28T16:03:00Z">
        <w:r w:rsidDel="004F1DFB">
          <w:delText xml:space="preserve">                  </w:delText>
        </w:r>
      </w:del>
    </w:p>
    <w:p w:rsidR="00E51198" w:rsidDel="004F1DFB" w:rsidRDefault="00E51198" w:rsidP="00E51198">
      <w:pPr>
        <w:pStyle w:val="ADANB"/>
        <w:rPr>
          <w:del w:id="9335" w:author="3.0" w:date="2014-08-28T16:03:00Z"/>
        </w:rPr>
      </w:pPr>
    </w:p>
    <w:p w:rsidR="00E51198" w:rsidDel="004F1DFB" w:rsidRDefault="00E51198" w:rsidP="00E51198">
      <w:pPr>
        <w:pStyle w:val="ADANB"/>
        <w:rPr>
          <w:del w:id="9336" w:author="3.0" w:date="2014-08-28T16:03:00Z"/>
        </w:rPr>
      </w:pPr>
    </w:p>
    <w:p w:rsidR="00E51198" w:rsidDel="004F1DFB" w:rsidRDefault="00E51198" w:rsidP="00E51198">
      <w:pPr>
        <w:pStyle w:val="ADANB"/>
        <w:rPr>
          <w:del w:id="9337" w:author="3.0" w:date="2014-08-28T16:03:00Z"/>
        </w:rPr>
      </w:pPr>
      <w:del w:id="9338" w:author="3.0" w:date="2014-08-28T16:03:00Z">
        <w:r w:rsidDel="004F1DFB">
          <w:delText>3711.</w:delText>
        </w:r>
        <w:r w:rsidDel="004F1DFB">
          <w:tab/>
          <w:delText>traction_status (data flow, del) =</w:delText>
        </w:r>
      </w:del>
    </w:p>
    <w:p w:rsidR="00E51198" w:rsidDel="004F1DFB" w:rsidRDefault="00E51198" w:rsidP="00E51198">
      <w:pPr>
        <w:pStyle w:val="ADANB"/>
        <w:rPr>
          <w:del w:id="9339" w:author="3.0" w:date="2014-08-28T16:03:00Z"/>
        </w:rPr>
      </w:pPr>
      <w:del w:id="9340" w:author="3.0" w:date="2014-08-28T16:03:00Z">
        <w:r w:rsidDel="004F1DFB">
          <w:delText>["NULL"|"POSITIVE"|"NEGATIVE"|"NOT_NULL"|"FAIL_STATE"|"INFORMATION_NOT_AVAILABLE"].</w:delText>
        </w:r>
      </w:del>
    </w:p>
    <w:p w:rsidR="00E51198" w:rsidDel="004F1DFB" w:rsidRDefault="00E51198" w:rsidP="00E51198">
      <w:pPr>
        <w:pStyle w:val="ADANB"/>
        <w:rPr>
          <w:del w:id="9341" w:author="3.0" w:date="2014-08-28T16:03:00Z"/>
        </w:rPr>
      </w:pPr>
    </w:p>
    <w:p w:rsidR="00E51198" w:rsidDel="004F1DFB" w:rsidRDefault="00E51198" w:rsidP="00E51198">
      <w:pPr>
        <w:pStyle w:val="ADANB"/>
        <w:rPr>
          <w:del w:id="9342" w:author="3.0" w:date="2014-08-28T16:03:00Z"/>
        </w:rPr>
      </w:pPr>
      <w:del w:id="9343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9344" w:author="3.0" w:date="2014-08-28T16:03:00Z"/>
        </w:rPr>
      </w:pPr>
      <w:del w:id="9345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9346" w:author="3.0" w:date="2014-08-28T16:03:00Z"/>
        </w:rPr>
      </w:pPr>
      <w:del w:id="9347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9348" w:author="3.0" w:date="2014-08-28T16:03:00Z"/>
        </w:rPr>
      </w:pPr>
      <w:del w:id="9349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9350" w:author="3.0" w:date="2014-08-28T16:03:00Z"/>
        </w:rPr>
      </w:pPr>
      <w:del w:id="9351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9352" w:author="3.0" w:date="2014-08-28T16:03:00Z"/>
        </w:rPr>
      </w:pPr>
      <w:del w:id="9353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9354" w:author="3.0" w:date="2014-08-28T16:03:00Z"/>
        </w:rPr>
      </w:pPr>
      <w:del w:id="9355" w:author="3.0" w:date="2014-08-28T16:03:00Z">
        <w:r w:rsidDel="004F1DFB">
          <w:delText>description  : traction status computed by the TIU, transmitted to the MMU.</w:delText>
        </w:r>
      </w:del>
    </w:p>
    <w:p w:rsidR="00E51198" w:rsidDel="004F1DFB" w:rsidRDefault="00E51198" w:rsidP="00E51198">
      <w:pPr>
        <w:pStyle w:val="ADANB"/>
        <w:rPr>
          <w:del w:id="9356" w:author="3.0" w:date="2014-08-28T16:03:00Z"/>
        </w:rPr>
      </w:pPr>
    </w:p>
    <w:p w:rsidR="00E51198" w:rsidDel="004F1DFB" w:rsidRDefault="00E51198" w:rsidP="00E51198">
      <w:pPr>
        <w:pStyle w:val="ADANB"/>
        <w:rPr>
          <w:del w:id="9357" w:author="3.0" w:date="2014-08-28T16:03:00Z"/>
        </w:rPr>
      </w:pPr>
    </w:p>
    <w:p w:rsidR="00E51198" w:rsidDel="004F1DFB" w:rsidRDefault="00E51198" w:rsidP="00E51198">
      <w:pPr>
        <w:pStyle w:val="ADANB"/>
        <w:rPr>
          <w:del w:id="9358" w:author="3.0" w:date="2014-08-28T16:03:00Z"/>
        </w:rPr>
      </w:pPr>
      <w:del w:id="9359" w:author="3.0" w:date="2014-08-28T16:03:00Z">
        <w:r w:rsidDel="004F1DFB">
          <w:delText>3059.</w:delText>
        </w:r>
        <w:r w:rsidDel="004F1DFB">
          <w:tab/>
          <w:delText>slippery_track (data flow, del) =</w:delText>
        </w:r>
      </w:del>
    </w:p>
    <w:p w:rsidR="00E51198" w:rsidDel="004F1DFB" w:rsidRDefault="00E51198" w:rsidP="00E51198">
      <w:pPr>
        <w:pStyle w:val="ADANB"/>
        <w:rPr>
          <w:del w:id="9360" w:author="3.0" w:date="2014-08-28T16:03:00Z"/>
        </w:rPr>
      </w:pPr>
      <w:del w:id="9361" w:author="3.0" w:date="2014-08-28T16:03:00Z">
        <w:r w:rsidDel="004F1DFB">
          <w:delText>["TRUE"|"FALSE"].</w:delText>
        </w:r>
      </w:del>
    </w:p>
    <w:p w:rsidR="00E51198" w:rsidDel="004F1DFB" w:rsidRDefault="00E51198" w:rsidP="00E51198">
      <w:pPr>
        <w:pStyle w:val="ADANB"/>
        <w:rPr>
          <w:del w:id="9362" w:author="3.0" w:date="2014-08-28T16:03:00Z"/>
        </w:rPr>
      </w:pPr>
    </w:p>
    <w:p w:rsidR="00E51198" w:rsidDel="004F1DFB" w:rsidRDefault="00E51198" w:rsidP="00E51198">
      <w:pPr>
        <w:pStyle w:val="ADANB"/>
        <w:rPr>
          <w:del w:id="9363" w:author="3.0" w:date="2014-08-28T16:03:00Z"/>
        </w:rPr>
      </w:pPr>
      <w:del w:id="9364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9365" w:author="3.0" w:date="2014-08-28T16:03:00Z"/>
        </w:rPr>
      </w:pPr>
      <w:del w:id="9366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9367" w:author="3.0" w:date="2014-08-28T16:03:00Z"/>
        </w:rPr>
      </w:pPr>
      <w:del w:id="9368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9369" w:author="3.0" w:date="2014-08-28T16:03:00Z"/>
        </w:rPr>
      </w:pPr>
      <w:del w:id="9370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9371" w:author="3.0" w:date="2014-08-28T16:03:00Z"/>
        </w:rPr>
      </w:pPr>
      <w:del w:id="9372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9373" w:author="3.0" w:date="2014-08-28T16:03:00Z"/>
        </w:rPr>
      </w:pPr>
      <w:del w:id="9374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9375" w:author="3.0" w:date="2014-08-28T16:03:00Z"/>
        </w:rPr>
      </w:pPr>
      <w:del w:id="9376" w:author="3.0" w:date="2014-08-28T16:03:00Z">
        <w:r w:rsidDel="004F1DFB">
          <w:delText>description  : indicates to the MMU if the rail adhesion is set to "SLIPPERY".</w:delText>
        </w:r>
      </w:del>
    </w:p>
    <w:p w:rsidR="00E51198" w:rsidDel="004F1DFB" w:rsidRDefault="00E51198" w:rsidP="00E51198">
      <w:pPr>
        <w:pStyle w:val="ADANB"/>
        <w:rPr>
          <w:del w:id="9377" w:author="3.0" w:date="2014-08-28T16:03:00Z"/>
        </w:rPr>
      </w:pPr>
    </w:p>
    <w:p w:rsidR="00E51198" w:rsidDel="004F1DFB" w:rsidRDefault="00E51198" w:rsidP="00E51198">
      <w:pPr>
        <w:pStyle w:val="ADANB"/>
        <w:rPr>
          <w:del w:id="9378" w:author="3.0" w:date="2014-08-28T16:03:00Z"/>
        </w:rPr>
      </w:pPr>
    </w:p>
    <w:p w:rsidR="00E51198" w:rsidDel="004F1DFB" w:rsidRDefault="00E51198" w:rsidP="00E51198">
      <w:pPr>
        <w:pStyle w:val="ADANB"/>
        <w:rPr>
          <w:del w:id="9379" w:author="3.0" w:date="2014-08-28T16:03:00Z"/>
        </w:rPr>
      </w:pPr>
      <w:del w:id="9380" w:author="3.0" w:date="2014-08-28T16:03:00Z">
        <w:r w:rsidDel="004F1DFB">
          <w:delText>551.</w:delText>
        </w:r>
        <w:r w:rsidDel="004F1DFB">
          <w:tab/>
          <w:delText>BTM_configuration_data_to_basic (data flow) =</w:delText>
        </w:r>
      </w:del>
    </w:p>
    <w:p w:rsidR="00E51198" w:rsidDel="004F1DFB" w:rsidRDefault="00E51198" w:rsidP="00E51198">
      <w:pPr>
        <w:pStyle w:val="ADANB"/>
        <w:rPr>
          <w:del w:id="9381" w:author="3.0" w:date="2014-08-28T16:03:00Z"/>
        </w:rPr>
      </w:pPr>
      <w:del w:id="9382" w:author="3.0" w:date="2014-08-28T16:03:00Z">
        <w:r w:rsidDel="004F1DFB">
          <w:delText>is_present</w:delText>
        </w:r>
      </w:del>
    </w:p>
    <w:p w:rsidR="00E51198" w:rsidDel="004F1DFB" w:rsidRDefault="00E51198" w:rsidP="00E51198">
      <w:pPr>
        <w:pStyle w:val="ADANB"/>
        <w:rPr>
          <w:del w:id="9383" w:author="3.0" w:date="2014-08-28T16:03:00Z"/>
        </w:rPr>
      </w:pPr>
      <w:del w:id="9384" w:author="3.0" w:date="2014-08-28T16:03:00Z">
        <w:r w:rsidDel="004F1DFB">
          <w:delText>+ BTM_configuration.</w:delText>
        </w:r>
      </w:del>
    </w:p>
    <w:p w:rsidR="00E51198" w:rsidDel="004F1DFB" w:rsidRDefault="00E51198" w:rsidP="00E51198">
      <w:pPr>
        <w:pStyle w:val="ADANB"/>
        <w:rPr>
          <w:del w:id="9385" w:author="3.0" w:date="2014-08-28T16:03:00Z"/>
        </w:rPr>
      </w:pPr>
    </w:p>
    <w:p w:rsidR="00E51198" w:rsidDel="004F1DFB" w:rsidRDefault="00E51198" w:rsidP="00E51198">
      <w:pPr>
        <w:pStyle w:val="ADANB"/>
        <w:rPr>
          <w:del w:id="9386" w:author="3.0" w:date="2014-08-28T16:03:00Z"/>
        </w:rPr>
      </w:pPr>
      <w:del w:id="9387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9388" w:author="3.0" w:date="2014-08-28T16:03:00Z"/>
        </w:rPr>
      </w:pPr>
      <w:del w:id="9389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9390" w:author="3.0" w:date="2014-08-28T16:03:00Z"/>
        </w:rPr>
      </w:pPr>
      <w:del w:id="9391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9392" w:author="3.0" w:date="2014-08-28T16:03:00Z"/>
        </w:rPr>
      </w:pPr>
      <w:del w:id="9393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9394" w:author="3.0" w:date="2014-08-28T16:03:00Z"/>
        </w:rPr>
      </w:pPr>
      <w:del w:id="9395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9396" w:author="3.0" w:date="2014-08-28T16:03:00Z"/>
        </w:rPr>
      </w:pPr>
      <w:del w:id="9397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9398" w:author="3.0" w:date="2014-08-28T16:03:00Z"/>
        </w:rPr>
      </w:pPr>
      <w:del w:id="9399" w:author="3.0" w:date="2014-08-28T16:03:00Z">
        <w:r w:rsidDel="004F1DFB">
          <w:delText>description  : BTM configuration data to transmit to basic</w:delText>
        </w:r>
      </w:del>
    </w:p>
    <w:p w:rsidR="00E51198" w:rsidDel="004F1DFB" w:rsidRDefault="00E51198" w:rsidP="00E51198">
      <w:pPr>
        <w:pStyle w:val="ADANB"/>
        <w:rPr>
          <w:del w:id="9400" w:author="3.0" w:date="2014-08-28T16:03:00Z"/>
        </w:rPr>
      </w:pPr>
    </w:p>
    <w:p w:rsidR="00E51198" w:rsidDel="004F1DFB" w:rsidRDefault="00E51198" w:rsidP="00E51198">
      <w:pPr>
        <w:pStyle w:val="ADANB"/>
        <w:rPr>
          <w:del w:id="9401" w:author="3.0" w:date="2014-08-28T16:03:00Z"/>
        </w:rPr>
      </w:pPr>
    </w:p>
    <w:p w:rsidR="00E51198" w:rsidDel="004F1DFB" w:rsidRDefault="00E51198" w:rsidP="00E51198">
      <w:pPr>
        <w:pStyle w:val="ADANB"/>
        <w:rPr>
          <w:del w:id="9402" w:author="3.0" w:date="2014-08-28T16:03:00Z"/>
        </w:rPr>
      </w:pPr>
      <w:del w:id="9403" w:author="3.0" w:date="2014-08-28T16:03:00Z">
        <w:r w:rsidDel="004F1DFB">
          <w:delText>2545.</w:delText>
        </w:r>
        <w:r w:rsidDel="004F1DFB">
          <w:tab/>
          <w:delText>packet_44_info_to_basic (data flow) =</w:delText>
        </w:r>
      </w:del>
    </w:p>
    <w:p w:rsidR="00E51198" w:rsidDel="004F1DFB" w:rsidRDefault="00E51198" w:rsidP="00E51198">
      <w:pPr>
        <w:pStyle w:val="ADANB"/>
        <w:rPr>
          <w:del w:id="9404" w:author="3.0" w:date="2014-08-28T16:03:00Z"/>
        </w:rPr>
      </w:pPr>
      <w:del w:id="9405" w:author="3.0" w:date="2014-08-28T16:03:00Z">
        <w:r w:rsidDel="004F1DFB">
          <w:delText>n_of_packet_44_to_be_sent_on_serial_link</w:delText>
        </w:r>
      </w:del>
    </w:p>
    <w:p w:rsidR="00E51198" w:rsidDel="004F1DFB" w:rsidRDefault="00E51198" w:rsidP="00E51198">
      <w:pPr>
        <w:pStyle w:val="ADANB"/>
        <w:rPr>
          <w:del w:id="9406" w:author="3.0" w:date="2014-08-28T16:03:00Z"/>
        </w:rPr>
      </w:pPr>
      <w:del w:id="9407" w:author="3.0" w:date="2014-08-28T16:03:00Z">
        <w:r w:rsidDel="004F1DFB">
          <w:delText>+n_of_packet_44_to_be_sent_on_serial_link{packet_44_to_be_sent_on_serial_link}n_of_packet_44_to_be_sent_on_serial_link.</w:delText>
        </w:r>
      </w:del>
    </w:p>
    <w:p w:rsidR="00E51198" w:rsidDel="004F1DFB" w:rsidRDefault="00E51198" w:rsidP="00E51198">
      <w:pPr>
        <w:pStyle w:val="ADANB"/>
        <w:rPr>
          <w:del w:id="9408" w:author="3.0" w:date="2014-08-28T16:03:00Z"/>
        </w:rPr>
      </w:pPr>
    </w:p>
    <w:p w:rsidR="00E51198" w:rsidDel="004F1DFB" w:rsidRDefault="00E51198" w:rsidP="00E51198">
      <w:pPr>
        <w:pStyle w:val="ADANB"/>
        <w:rPr>
          <w:del w:id="9409" w:author="3.0" w:date="2014-08-28T16:03:00Z"/>
        </w:rPr>
      </w:pPr>
      <w:del w:id="9410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9411" w:author="3.0" w:date="2014-08-28T16:03:00Z"/>
        </w:rPr>
      </w:pPr>
      <w:del w:id="9412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9413" w:author="3.0" w:date="2014-08-28T16:03:00Z"/>
        </w:rPr>
      </w:pPr>
      <w:del w:id="9414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9415" w:author="3.0" w:date="2014-08-28T16:03:00Z"/>
        </w:rPr>
      </w:pPr>
      <w:del w:id="9416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9417" w:author="3.0" w:date="2014-08-28T16:03:00Z"/>
        </w:rPr>
      </w:pPr>
      <w:del w:id="9418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9419" w:author="3.0" w:date="2014-08-28T16:03:00Z"/>
        </w:rPr>
      </w:pPr>
      <w:del w:id="9420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9421" w:author="3.0" w:date="2014-08-28T16:03:00Z"/>
        </w:rPr>
      </w:pPr>
      <w:del w:id="9422" w:author="3.0" w:date="2014-08-28T16:03:00Z">
        <w:r w:rsidDel="004F1DFB">
          <w:delText>description  : packets 44 sent to basic.</w:delText>
        </w:r>
      </w:del>
    </w:p>
    <w:p w:rsidR="00E51198" w:rsidDel="004F1DFB" w:rsidRDefault="00E51198" w:rsidP="00E51198">
      <w:pPr>
        <w:pStyle w:val="ADANB"/>
        <w:rPr>
          <w:del w:id="9423" w:author="3.0" w:date="2014-08-28T16:03:00Z"/>
        </w:rPr>
      </w:pPr>
    </w:p>
    <w:p w:rsidR="00E51198" w:rsidDel="004F1DFB" w:rsidRDefault="00E51198" w:rsidP="00E51198">
      <w:pPr>
        <w:pStyle w:val="ADANB"/>
        <w:rPr>
          <w:del w:id="9424" w:author="3.0" w:date="2014-08-28T16:03:00Z"/>
        </w:rPr>
      </w:pPr>
    </w:p>
    <w:p w:rsidR="00E51198" w:rsidDel="004F1DFB" w:rsidRDefault="00E51198" w:rsidP="00E51198">
      <w:pPr>
        <w:pStyle w:val="ADANB"/>
        <w:rPr>
          <w:del w:id="9425" w:author="3.0" w:date="2014-08-28T16:03:00Z"/>
        </w:rPr>
      </w:pPr>
      <w:del w:id="9426" w:author="3.0" w:date="2014-08-28T16:03:00Z">
        <w:r w:rsidDel="004F1DFB">
          <w:delText>2296.</w:delText>
        </w:r>
        <w:r w:rsidDel="004F1DFB">
          <w:tab/>
          <w:delText>n_of_packet_44_to_be_sent_on_serial_link (data flow, cel) =</w:delText>
        </w:r>
      </w:del>
    </w:p>
    <w:p w:rsidR="00E51198" w:rsidDel="004F1DFB" w:rsidRDefault="00E51198" w:rsidP="00E51198">
      <w:pPr>
        <w:pStyle w:val="ADANB"/>
        <w:rPr>
          <w:del w:id="9427" w:author="3.0" w:date="2014-08-28T16:03:00Z"/>
        </w:rPr>
      </w:pPr>
      <w:del w:id="9428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9429" w:author="3.0" w:date="2014-08-28T16:03:00Z"/>
        </w:rPr>
      </w:pPr>
    </w:p>
    <w:p w:rsidR="00E51198" w:rsidDel="004F1DFB" w:rsidRDefault="00E51198" w:rsidP="00E51198">
      <w:pPr>
        <w:pStyle w:val="ADANB"/>
        <w:rPr>
          <w:del w:id="9430" w:author="3.0" w:date="2014-08-28T16:03:00Z"/>
        </w:rPr>
      </w:pPr>
      <w:del w:id="9431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9432" w:author="3.0" w:date="2014-08-28T16:03:00Z"/>
        </w:rPr>
      </w:pPr>
      <w:del w:id="9433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9434" w:author="3.0" w:date="2014-08-28T16:03:00Z"/>
        </w:rPr>
      </w:pPr>
      <w:del w:id="9435" w:author="3.0" w:date="2014-08-28T16:03:00Z">
        <w:r w:rsidDel="004F1DFB">
          <w:delText xml:space="preserve">range        : 0..5  </w:delText>
        </w:r>
      </w:del>
    </w:p>
    <w:p w:rsidR="00E51198" w:rsidDel="004F1DFB" w:rsidRDefault="00E51198" w:rsidP="00E51198">
      <w:pPr>
        <w:pStyle w:val="ADANB"/>
        <w:rPr>
          <w:del w:id="9436" w:author="3.0" w:date="2014-08-28T16:03:00Z"/>
        </w:rPr>
      </w:pPr>
      <w:del w:id="9437" w:author="3.0" w:date="2014-08-28T16:03:00Z">
        <w:r w:rsidDel="004F1DFB">
          <w:delText xml:space="preserve">resolution   : 1  </w:delText>
        </w:r>
      </w:del>
    </w:p>
    <w:p w:rsidR="00E51198" w:rsidDel="004F1DFB" w:rsidRDefault="00E51198" w:rsidP="00E51198">
      <w:pPr>
        <w:pStyle w:val="ADANB"/>
        <w:rPr>
          <w:del w:id="9438" w:author="3.0" w:date="2014-08-28T16:03:00Z"/>
        </w:rPr>
      </w:pPr>
      <w:del w:id="9439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9440" w:author="3.0" w:date="2014-08-28T16:03:00Z"/>
        </w:rPr>
      </w:pPr>
      <w:del w:id="9441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9442" w:author="3.0" w:date="2014-08-28T16:03:00Z"/>
        </w:rPr>
      </w:pPr>
      <w:del w:id="9443" w:author="3.0" w:date="2014-08-28T16:03:00Z">
        <w:r w:rsidDel="004F1DFB">
          <w:delText>description  : number of packets 44 sent to basic software.</w:delText>
        </w:r>
      </w:del>
    </w:p>
    <w:p w:rsidR="00E51198" w:rsidDel="004F1DFB" w:rsidRDefault="00E51198" w:rsidP="00E51198">
      <w:pPr>
        <w:pStyle w:val="ADANB"/>
        <w:rPr>
          <w:del w:id="9444" w:author="3.0" w:date="2014-08-28T16:03:00Z"/>
        </w:rPr>
      </w:pPr>
    </w:p>
    <w:p w:rsidR="00E51198" w:rsidDel="004F1DFB" w:rsidRDefault="00E51198" w:rsidP="00E51198">
      <w:pPr>
        <w:pStyle w:val="ADANB"/>
        <w:rPr>
          <w:del w:id="9445" w:author="3.0" w:date="2014-08-28T16:03:00Z"/>
        </w:rPr>
      </w:pPr>
    </w:p>
    <w:p w:rsidR="00E51198" w:rsidDel="004F1DFB" w:rsidRDefault="00E51198" w:rsidP="00E51198">
      <w:pPr>
        <w:pStyle w:val="ADANB"/>
        <w:rPr>
          <w:del w:id="9446" w:author="3.0" w:date="2014-08-28T16:03:00Z"/>
        </w:rPr>
      </w:pPr>
      <w:del w:id="9447" w:author="3.0" w:date="2014-08-28T16:03:00Z">
        <w:r w:rsidDel="004F1DFB">
          <w:delText>2547.</w:delText>
        </w:r>
        <w:r w:rsidDel="004F1DFB">
          <w:tab/>
          <w:delText>packet_44_to_be_sent_on_serial_link (data flow) =</w:delText>
        </w:r>
      </w:del>
    </w:p>
    <w:p w:rsidR="00E51198" w:rsidDel="004F1DFB" w:rsidRDefault="00E51198" w:rsidP="00E51198">
      <w:pPr>
        <w:pStyle w:val="ADANB"/>
        <w:rPr>
          <w:del w:id="9448" w:author="3.0" w:date="2014-08-28T16:03:00Z"/>
        </w:rPr>
      </w:pPr>
      <w:del w:id="9449" w:author="3.0" w:date="2014-08-28T16:03:00Z">
        <w:r w:rsidDel="004F1DFB">
          <w:delText>bg_id</w:delText>
        </w:r>
      </w:del>
    </w:p>
    <w:p w:rsidR="00E51198" w:rsidDel="004F1DFB" w:rsidRDefault="00E51198" w:rsidP="00E51198">
      <w:pPr>
        <w:pStyle w:val="ADANB"/>
        <w:rPr>
          <w:del w:id="9450" w:author="3.0" w:date="2014-08-28T16:03:00Z"/>
        </w:rPr>
      </w:pPr>
      <w:del w:id="9451" w:author="3.0" w:date="2014-08-28T16:03:00Z">
        <w:r w:rsidDel="004F1DFB">
          <w:delText>+nid_xuser</w:delText>
        </w:r>
      </w:del>
    </w:p>
    <w:p w:rsidR="00E51198" w:rsidDel="004F1DFB" w:rsidRDefault="00E51198" w:rsidP="00E51198">
      <w:pPr>
        <w:pStyle w:val="ADANB"/>
        <w:rPr>
          <w:del w:id="9452" w:author="3.0" w:date="2014-08-28T16:03:00Z"/>
        </w:rPr>
      </w:pPr>
      <w:del w:id="9453" w:author="3.0" w:date="2014-08-28T16:03:00Z">
        <w:r w:rsidDel="004F1DFB">
          <w:delText>+xuser_data.</w:delText>
        </w:r>
      </w:del>
    </w:p>
    <w:p w:rsidR="00E51198" w:rsidDel="004F1DFB" w:rsidRDefault="00E51198" w:rsidP="00E51198">
      <w:pPr>
        <w:pStyle w:val="ADANB"/>
        <w:rPr>
          <w:del w:id="9454" w:author="3.0" w:date="2014-08-28T16:03:00Z"/>
        </w:rPr>
      </w:pPr>
    </w:p>
    <w:p w:rsidR="00E51198" w:rsidDel="004F1DFB" w:rsidRDefault="00E51198" w:rsidP="00E51198">
      <w:pPr>
        <w:pStyle w:val="ADANB"/>
        <w:rPr>
          <w:del w:id="9455" w:author="3.0" w:date="2014-08-28T16:03:00Z"/>
        </w:rPr>
      </w:pPr>
      <w:del w:id="9456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9457" w:author="3.0" w:date="2014-08-28T16:03:00Z"/>
        </w:rPr>
      </w:pPr>
      <w:del w:id="9458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9459" w:author="3.0" w:date="2014-08-28T16:03:00Z"/>
        </w:rPr>
      </w:pPr>
      <w:del w:id="9460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9461" w:author="3.0" w:date="2014-08-28T16:03:00Z"/>
        </w:rPr>
      </w:pPr>
      <w:del w:id="9462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9463" w:author="3.0" w:date="2014-08-28T16:03:00Z"/>
        </w:rPr>
      </w:pPr>
      <w:del w:id="9464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9465" w:author="3.0" w:date="2014-08-28T16:03:00Z"/>
        </w:rPr>
      </w:pPr>
      <w:del w:id="9466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9467" w:author="3.0" w:date="2014-08-28T16:03:00Z"/>
        </w:rPr>
      </w:pPr>
      <w:del w:id="9468" w:author="3.0" w:date="2014-08-28T16:03:00Z">
        <w:r w:rsidDel="004F1DFB">
          <w:delText>description  : packet 44 information sent to basic software.</w:delText>
        </w:r>
      </w:del>
    </w:p>
    <w:p w:rsidR="00E51198" w:rsidDel="004F1DFB" w:rsidRDefault="00E51198" w:rsidP="00E51198">
      <w:pPr>
        <w:pStyle w:val="ADANB"/>
        <w:rPr>
          <w:del w:id="9469" w:author="3.0" w:date="2014-08-28T16:03:00Z"/>
        </w:rPr>
      </w:pPr>
    </w:p>
    <w:p w:rsidR="00E51198" w:rsidDel="004F1DFB" w:rsidRDefault="00E51198" w:rsidP="00E51198">
      <w:pPr>
        <w:pStyle w:val="ADANB"/>
        <w:rPr>
          <w:del w:id="9470" w:author="3.0" w:date="2014-08-28T16:03:00Z"/>
        </w:rPr>
      </w:pPr>
    </w:p>
    <w:p w:rsidR="00E51198" w:rsidDel="004F1DFB" w:rsidRDefault="00E51198" w:rsidP="00E51198">
      <w:pPr>
        <w:pStyle w:val="ADANB"/>
        <w:rPr>
          <w:del w:id="9471" w:author="3.0" w:date="2014-08-28T16:03:00Z"/>
        </w:rPr>
      </w:pPr>
      <w:del w:id="9472" w:author="3.0" w:date="2014-08-28T16:03:00Z">
        <w:r w:rsidDel="004F1DFB">
          <w:delText>474.</w:delText>
        </w:r>
        <w:r w:rsidDel="004F1DFB">
          <w:tab/>
          <w:delText>bg_id (data flow) =</w:delText>
        </w:r>
      </w:del>
    </w:p>
    <w:p w:rsidR="00E51198" w:rsidDel="004F1DFB" w:rsidRDefault="00E51198" w:rsidP="00E51198">
      <w:pPr>
        <w:pStyle w:val="ADANB"/>
        <w:rPr>
          <w:del w:id="9473" w:author="3.0" w:date="2014-08-28T16:03:00Z"/>
        </w:rPr>
      </w:pPr>
      <w:del w:id="9474" w:author="3.0" w:date="2014-08-28T16:03:00Z">
        <w:r w:rsidDel="004F1DFB">
          <w:delText>nid_c</w:delText>
        </w:r>
      </w:del>
    </w:p>
    <w:p w:rsidR="00E51198" w:rsidDel="004F1DFB" w:rsidRDefault="00E51198" w:rsidP="00E51198">
      <w:pPr>
        <w:pStyle w:val="ADANB"/>
        <w:rPr>
          <w:del w:id="9475" w:author="3.0" w:date="2014-08-28T16:03:00Z"/>
        </w:rPr>
      </w:pPr>
      <w:del w:id="9476" w:author="3.0" w:date="2014-08-28T16:03:00Z">
        <w:r w:rsidDel="004F1DFB">
          <w:delText>+nid_bg.</w:delText>
        </w:r>
      </w:del>
    </w:p>
    <w:p w:rsidR="00E51198" w:rsidDel="004F1DFB" w:rsidRDefault="00E51198" w:rsidP="00E51198">
      <w:pPr>
        <w:pStyle w:val="ADANB"/>
        <w:rPr>
          <w:del w:id="9477" w:author="3.0" w:date="2014-08-28T16:03:00Z"/>
        </w:rPr>
      </w:pPr>
    </w:p>
    <w:p w:rsidR="00E51198" w:rsidDel="004F1DFB" w:rsidRDefault="00E51198" w:rsidP="00E51198">
      <w:pPr>
        <w:pStyle w:val="ADANB"/>
        <w:rPr>
          <w:del w:id="9478" w:author="3.0" w:date="2014-08-28T16:03:00Z"/>
        </w:rPr>
      </w:pPr>
      <w:del w:id="9479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9480" w:author="3.0" w:date="2014-08-28T16:03:00Z"/>
        </w:rPr>
      </w:pPr>
      <w:del w:id="9481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9482" w:author="3.0" w:date="2014-08-28T16:03:00Z"/>
        </w:rPr>
      </w:pPr>
      <w:del w:id="9483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9484" w:author="3.0" w:date="2014-08-28T16:03:00Z"/>
        </w:rPr>
      </w:pPr>
      <w:del w:id="9485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9486" w:author="3.0" w:date="2014-08-28T16:03:00Z"/>
        </w:rPr>
      </w:pPr>
      <w:del w:id="9487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9488" w:author="3.0" w:date="2014-08-28T16:03:00Z"/>
        </w:rPr>
      </w:pPr>
      <w:del w:id="9489" w:author="3.0" w:date="2014-08-28T16:03:00Z">
        <w:r w:rsidDel="004F1DFB">
          <w:delText>value names  : "UNKNOWN" = the ETCS identifier of the balise group is unknown</w:delText>
        </w:r>
      </w:del>
    </w:p>
    <w:p w:rsidR="00E51198" w:rsidDel="004F1DFB" w:rsidRDefault="00E51198" w:rsidP="00E51198">
      <w:pPr>
        <w:pStyle w:val="ADANB"/>
        <w:rPr>
          <w:del w:id="9490" w:author="3.0" w:date="2014-08-28T16:03:00Z"/>
        </w:rPr>
      </w:pPr>
      <w:del w:id="9491" w:author="3.0" w:date="2014-08-28T16:03:00Z">
        <w:r w:rsidDel="004F1DFB">
          <w:delText>description  : balise group ETCS identifier</w:delText>
        </w:r>
      </w:del>
    </w:p>
    <w:p w:rsidR="00E51198" w:rsidDel="004F1DFB" w:rsidRDefault="00E51198" w:rsidP="00E51198">
      <w:pPr>
        <w:pStyle w:val="ADANB"/>
        <w:rPr>
          <w:del w:id="9492" w:author="3.0" w:date="2014-08-28T16:03:00Z"/>
        </w:rPr>
      </w:pPr>
      <w:del w:id="9493" w:author="3.0" w:date="2014-08-28T16:03:00Z">
        <w:r w:rsidDel="004F1DFB">
          <w:delText xml:space="preserve">                </w:delText>
        </w:r>
      </w:del>
    </w:p>
    <w:p w:rsidR="00E51198" w:rsidDel="004F1DFB" w:rsidRDefault="00E51198" w:rsidP="00E51198">
      <w:pPr>
        <w:pStyle w:val="ADANB"/>
        <w:rPr>
          <w:del w:id="9494" w:author="3.0" w:date="2014-08-28T16:03:00Z"/>
        </w:rPr>
      </w:pPr>
    </w:p>
    <w:p w:rsidR="00E51198" w:rsidDel="004F1DFB" w:rsidRDefault="00E51198" w:rsidP="00E51198">
      <w:pPr>
        <w:pStyle w:val="ADANB"/>
        <w:rPr>
          <w:del w:id="9495" w:author="3.0" w:date="2014-08-28T16:03:00Z"/>
        </w:rPr>
      </w:pPr>
    </w:p>
    <w:p w:rsidR="00E51198" w:rsidDel="004F1DFB" w:rsidRDefault="00E51198" w:rsidP="00E51198">
      <w:pPr>
        <w:pStyle w:val="ADANB"/>
        <w:rPr>
          <w:del w:id="9496" w:author="3.0" w:date="2014-08-28T16:03:00Z"/>
        </w:rPr>
      </w:pPr>
      <w:del w:id="9497" w:author="3.0" w:date="2014-08-28T16:03:00Z">
        <w:r w:rsidDel="004F1DFB">
          <w:delText>2418.</w:delText>
        </w:r>
        <w:r w:rsidDel="004F1DFB">
          <w:tab/>
          <w:delText>nid_c (data flow, pel) =</w:delText>
        </w:r>
      </w:del>
    </w:p>
    <w:p w:rsidR="00E51198" w:rsidDel="004F1DFB" w:rsidRDefault="00E51198" w:rsidP="00E51198">
      <w:pPr>
        <w:pStyle w:val="ADANB"/>
        <w:rPr>
          <w:del w:id="9498" w:author="3.0" w:date="2014-08-28T16:03:00Z"/>
        </w:rPr>
      </w:pPr>
      <w:del w:id="9499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9500" w:author="3.0" w:date="2014-08-28T16:03:00Z"/>
        </w:rPr>
      </w:pPr>
    </w:p>
    <w:p w:rsidR="00E51198" w:rsidDel="004F1DFB" w:rsidRDefault="00E51198" w:rsidP="00E51198">
      <w:pPr>
        <w:pStyle w:val="ADANB"/>
        <w:rPr>
          <w:del w:id="9501" w:author="3.0" w:date="2014-08-28T16:03:00Z"/>
        </w:rPr>
      </w:pPr>
      <w:del w:id="9502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9503" w:author="3.0" w:date="2014-08-28T16:03:00Z"/>
        </w:rPr>
      </w:pPr>
      <w:del w:id="9504" w:author="3.0" w:date="2014-08-28T16:03:00Z">
        <w:r w:rsidDel="004F1DFB">
          <w:delText>rate         : N/A;</w:delText>
        </w:r>
      </w:del>
    </w:p>
    <w:p w:rsidR="00E51198" w:rsidDel="004F1DFB" w:rsidRDefault="00E51198" w:rsidP="00E51198">
      <w:pPr>
        <w:pStyle w:val="ADANB"/>
        <w:rPr>
          <w:del w:id="9505" w:author="3.0" w:date="2014-08-28T16:03:00Z"/>
        </w:rPr>
      </w:pPr>
      <w:del w:id="9506" w:author="3.0" w:date="2014-08-28T16:03:00Z">
        <w:r w:rsidDel="004F1DFB">
          <w:delText xml:space="preserve">range        : N/A;  </w:delText>
        </w:r>
      </w:del>
    </w:p>
    <w:p w:rsidR="00E51198" w:rsidDel="004F1DFB" w:rsidRDefault="00E51198" w:rsidP="00E51198">
      <w:pPr>
        <w:pStyle w:val="ADANB"/>
        <w:rPr>
          <w:del w:id="9507" w:author="3.0" w:date="2014-08-28T16:03:00Z"/>
        </w:rPr>
      </w:pPr>
      <w:del w:id="9508" w:author="3.0" w:date="2014-08-28T16:03:00Z">
        <w:r w:rsidDel="004F1DFB">
          <w:delText xml:space="preserve">resolution   : N/A;   </w:delText>
        </w:r>
      </w:del>
    </w:p>
    <w:p w:rsidR="00E51198" w:rsidDel="004F1DFB" w:rsidRDefault="00E51198" w:rsidP="00E51198">
      <w:pPr>
        <w:pStyle w:val="ADANB"/>
        <w:rPr>
          <w:del w:id="9509" w:author="3.0" w:date="2014-08-28T16:03:00Z"/>
        </w:rPr>
      </w:pPr>
      <w:del w:id="9510" w:author="3.0" w:date="2014-08-28T16:03:00Z">
        <w:r w:rsidDel="004F1DFB">
          <w:delText>units        : N/A;</w:delText>
        </w:r>
      </w:del>
    </w:p>
    <w:p w:rsidR="00E51198" w:rsidDel="004F1DFB" w:rsidRDefault="00E51198" w:rsidP="00E51198">
      <w:pPr>
        <w:pStyle w:val="ADANB"/>
        <w:rPr>
          <w:del w:id="9511" w:author="3.0" w:date="2014-08-28T16:03:00Z"/>
        </w:rPr>
      </w:pPr>
      <w:del w:id="9512" w:author="3.0" w:date="2014-08-28T16:03:00Z">
        <w:r w:rsidDel="004F1DFB">
          <w:delText>value names  : N/A;</w:delText>
        </w:r>
      </w:del>
    </w:p>
    <w:p w:rsidR="00E51198" w:rsidDel="004F1DFB" w:rsidRDefault="00E51198" w:rsidP="00E51198">
      <w:pPr>
        <w:pStyle w:val="ADANB"/>
        <w:rPr>
          <w:del w:id="9513" w:author="3.0" w:date="2014-08-28T16:03:00Z"/>
        </w:rPr>
      </w:pPr>
      <w:del w:id="9514" w:author="3.0" w:date="2014-08-28T16:03:00Z">
        <w:r w:rsidDel="004F1DFB">
          <w:delText xml:space="preserve">description  : NID_C variable; </w:delText>
        </w:r>
      </w:del>
    </w:p>
    <w:p w:rsidR="00E51198" w:rsidDel="004F1DFB" w:rsidRDefault="00E51198" w:rsidP="00E51198">
      <w:pPr>
        <w:pStyle w:val="ADANB"/>
        <w:rPr>
          <w:del w:id="9515" w:author="3.0" w:date="2014-08-28T16:03:00Z"/>
        </w:rPr>
      </w:pPr>
    </w:p>
    <w:p w:rsidR="00E51198" w:rsidDel="004F1DFB" w:rsidRDefault="00E51198" w:rsidP="00E51198">
      <w:pPr>
        <w:pStyle w:val="ADANB"/>
        <w:rPr>
          <w:del w:id="9516" w:author="3.0" w:date="2014-08-28T16:03:00Z"/>
        </w:rPr>
      </w:pPr>
    </w:p>
    <w:p w:rsidR="00E51198" w:rsidDel="004F1DFB" w:rsidRDefault="00E51198" w:rsidP="00E51198">
      <w:pPr>
        <w:pStyle w:val="ADANB"/>
        <w:rPr>
          <w:del w:id="9517" w:author="3.0" w:date="2014-08-28T16:03:00Z"/>
        </w:rPr>
      </w:pPr>
      <w:del w:id="9518" w:author="3.0" w:date="2014-08-28T16:03:00Z">
        <w:r w:rsidDel="004F1DFB">
          <w:delText>2416.</w:delText>
        </w:r>
        <w:r w:rsidDel="004F1DFB">
          <w:tab/>
          <w:delText>nid_bg (data flow, pel) =</w:delText>
        </w:r>
      </w:del>
    </w:p>
    <w:p w:rsidR="00E51198" w:rsidDel="004F1DFB" w:rsidRDefault="00E51198" w:rsidP="00E51198">
      <w:pPr>
        <w:pStyle w:val="ADANB"/>
        <w:rPr>
          <w:del w:id="9519" w:author="3.0" w:date="2014-08-28T16:03:00Z"/>
        </w:rPr>
      </w:pPr>
      <w:del w:id="9520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9521" w:author="3.0" w:date="2014-08-28T16:03:00Z"/>
        </w:rPr>
      </w:pPr>
    </w:p>
    <w:p w:rsidR="00E51198" w:rsidDel="004F1DFB" w:rsidRDefault="00E51198" w:rsidP="00E51198">
      <w:pPr>
        <w:pStyle w:val="ADANB"/>
        <w:rPr>
          <w:del w:id="9522" w:author="3.0" w:date="2014-08-28T16:03:00Z"/>
        </w:rPr>
      </w:pPr>
      <w:del w:id="9523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9524" w:author="3.0" w:date="2014-08-28T16:03:00Z"/>
        </w:rPr>
      </w:pPr>
      <w:del w:id="9525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9526" w:author="3.0" w:date="2014-08-28T16:03:00Z"/>
        </w:rPr>
      </w:pPr>
      <w:del w:id="9527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9528" w:author="3.0" w:date="2014-08-28T16:03:00Z"/>
        </w:rPr>
      </w:pPr>
      <w:del w:id="9529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9530" w:author="3.0" w:date="2014-08-28T16:03:00Z"/>
        </w:rPr>
      </w:pPr>
      <w:del w:id="9531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9532" w:author="3.0" w:date="2014-08-28T16:03:00Z"/>
        </w:rPr>
      </w:pPr>
      <w:del w:id="9533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9534" w:author="3.0" w:date="2014-08-28T16:03:00Z"/>
        </w:rPr>
      </w:pPr>
      <w:del w:id="9535" w:author="3.0" w:date="2014-08-28T16:03:00Z">
        <w:r w:rsidDel="004F1DFB">
          <w:delText>description  : NID_BG variable;</w:delText>
        </w:r>
      </w:del>
    </w:p>
    <w:p w:rsidR="00E51198" w:rsidDel="004F1DFB" w:rsidRDefault="00E51198" w:rsidP="00E51198">
      <w:pPr>
        <w:pStyle w:val="ADANB"/>
        <w:rPr>
          <w:del w:id="9536" w:author="3.0" w:date="2014-08-28T16:03:00Z"/>
        </w:rPr>
      </w:pPr>
    </w:p>
    <w:p w:rsidR="00E51198" w:rsidDel="004F1DFB" w:rsidRDefault="00E51198" w:rsidP="00E51198">
      <w:pPr>
        <w:pStyle w:val="ADANB"/>
        <w:rPr>
          <w:del w:id="9537" w:author="3.0" w:date="2014-08-28T16:03:00Z"/>
        </w:rPr>
      </w:pPr>
    </w:p>
    <w:p w:rsidR="00E51198" w:rsidDel="004F1DFB" w:rsidRDefault="00E51198" w:rsidP="00E51198">
      <w:pPr>
        <w:pStyle w:val="ADANB"/>
        <w:rPr>
          <w:del w:id="9538" w:author="3.0" w:date="2014-08-28T16:03:00Z"/>
        </w:rPr>
      </w:pPr>
      <w:del w:id="9539" w:author="3.0" w:date="2014-08-28T16:03:00Z">
        <w:r w:rsidDel="004F1DFB">
          <w:delText>2455.</w:delText>
        </w:r>
        <w:r w:rsidDel="004F1DFB">
          <w:tab/>
          <w:delText>nid_xuser (data flow, del) =</w:delText>
        </w:r>
      </w:del>
    </w:p>
    <w:p w:rsidR="00E51198" w:rsidDel="004F1DFB" w:rsidRDefault="00E51198" w:rsidP="00E51198">
      <w:pPr>
        <w:pStyle w:val="ADANB"/>
        <w:rPr>
          <w:del w:id="9540" w:author="3.0" w:date="2014-08-28T16:03:00Z"/>
        </w:rPr>
      </w:pPr>
      <w:del w:id="9541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9542" w:author="3.0" w:date="2014-08-28T16:03:00Z"/>
        </w:rPr>
      </w:pPr>
    </w:p>
    <w:p w:rsidR="00E51198" w:rsidDel="004F1DFB" w:rsidRDefault="00E51198" w:rsidP="00E51198">
      <w:pPr>
        <w:pStyle w:val="ADANB"/>
        <w:rPr>
          <w:del w:id="9543" w:author="3.0" w:date="2014-08-28T16:03:00Z"/>
        </w:rPr>
      </w:pPr>
      <w:del w:id="9544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9545" w:author="3.0" w:date="2014-08-28T16:03:00Z"/>
        </w:rPr>
      </w:pPr>
      <w:del w:id="9546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9547" w:author="3.0" w:date="2014-08-28T16:03:00Z"/>
        </w:rPr>
      </w:pPr>
      <w:del w:id="9548" w:author="3.0" w:date="2014-08-28T16:03:00Z">
        <w:r w:rsidDel="004F1DFB">
          <w:delText xml:space="preserve">range        : 0..511  </w:delText>
        </w:r>
      </w:del>
    </w:p>
    <w:p w:rsidR="00E51198" w:rsidDel="004F1DFB" w:rsidRDefault="00E51198" w:rsidP="00E51198">
      <w:pPr>
        <w:pStyle w:val="ADANB"/>
        <w:rPr>
          <w:del w:id="9549" w:author="3.0" w:date="2014-08-28T16:03:00Z"/>
        </w:rPr>
      </w:pPr>
      <w:del w:id="9550" w:author="3.0" w:date="2014-08-28T16:03:00Z">
        <w:r w:rsidDel="004F1DFB">
          <w:delText xml:space="preserve">resolution   : 1   </w:delText>
        </w:r>
      </w:del>
    </w:p>
    <w:p w:rsidR="00E51198" w:rsidDel="004F1DFB" w:rsidRDefault="00E51198" w:rsidP="00E51198">
      <w:pPr>
        <w:pStyle w:val="ADANB"/>
        <w:rPr>
          <w:del w:id="9551" w:author="3.0" w:date="2014-08-28T16:03:00Z"/>
        </w:rPr>
      </w:pPr>
      <w:del w:id="9552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9553" w:author="3.0" w:date="2014-08-28T16:03:00Z"/>
        </w:rPr>
      </w:pPr>
      <w:del w:id="9554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9555" w:author="3.0" w:date="2014-08-28T16:03:00Z"/>
        </w:rPr>
      </w:pPr>
      <w:del w:id="9556" w:author="3.0" w:date="2014-08-28T16:03:00Z">
        <w:r w:rsidDel="004F1DFB">
          <w:delText>description  : NID_XUSER variable (see subset 26).</w:delText>
        </w:r>
      </w:del>
    </w:p>
    <w:p w:rsidR="00E51198" w:rsidDel="004F1DFB" w:rsidRDefault="00E51198" w:rsidP="00E51198">
      <w:pPr>
        <w:pStyle w:val="ADANB"/>
        <w:rPr>
          <w:del w:id="9557" w:author="3.0" w:date="2014-08-28T16:03:00Z"/>
        </w:rPr>
      </w:pPr>
    </w:p>
    <w:p w:rsidR="00E51198" w:rsidDel="004F1DFB" w:rsidRDefault="00E51198" w:rsidP="00E51198">
      <w:pPr>
        <w:pStyle w:val="ADANB"/>
        <w:rPr>
          <w:del w:id="9558" w:author="3.0" w:date="2014-08-28T16:03:00Z"/>
        </w:rPr>
      </w:pPr>
    </w:p>
    <w:p w:rsidR="00E51198" w:rsidDel="004F1DFB" w:rsidRDefault="00E51198" w:rsidP="00E51198">
      <w:pPr>
        <w:pStyle w:val="ADANB"/>
        <w:rPr>
          <w:del w:id="9559" w:author="3.0" w:date="2014-08-28T16:03:00Z"/>
        </w:rPr>
      </w:pPr>
      <w:del w:id="9560" w:author="3.0" w:date="2014-08-28T16:03:00Z">
        <w:r w:rsidDel="004F1DFB">
          <w:delText>3972.</w:delText>
        </w:r>
        <w:r w:rsidDel="004F1DFB">
          <w:tab/>
          <w:delText>xuser_data (data flow, pel) =</w:delText>
        </w:r>
      </w:del>
    </w:p>
    <w:p w:rsidR="00E51198" w:rsidDel="004F1DFB" w:rsidRDefault="00E51198" w:rsidP="00E51198">
      <w:pPr>
        <w:pStyle w:val="ADANB"/>
        <w:rPr>
          <w:del w:id="9561" w:author="3.0" w:date="2014-08-28T16:03:00Z"/>
        </w:rPr>
      </w:pPr>
      <w:del w:id="9562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9563" w:author="3.0" w:date="2014-08-28T16:03:00Z"/>
        </w:rPr>
      </w:pPr>
    </w:p>
    <w:p w:rsidR="00E51198" w:rsidDel="004F1DFB" w:rsidRDefault="00E51198" w:rsidP="00E51198">
      <w:pPr>
        <w:pStyle w:val="ADANB"/>
        <w:rPr>
          <w:del w:id="9564" w:author="3.0" w:date="2014-08-28T16:03:00Z"/>
        </w:rPr>
      </w:pPr>
      <w:del w:id="9565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9566" w:author="3.0" w:date="2014-08-28T16:03:00Z"/>
        </w:rPr>
      </w:pPr>
      <w:del w:id="9567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9568" w:author="3.0" w:date="2014-08-28T16:03:00Z"/>
        </w:rPr>
      </w:pPr>
      <w:del w:id="9569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9570" w:author="3.0" w:date="2014-08-28T16:03:00Z"/>
        </w:rPr>
      </w:pPr>
      <w:del w:id="9571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9572" w:author="3.0" w:date="2014-08-28T16:03:00Z"/>
        </w:rPr>
      </w:pPr>
      <w:del w:id="9573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9574" w:author="3.0" w:date="2014-08-28T16:03:00Z"/>
        </w:rPr>
      </w:pPr>
      <w:del w:id="9575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9576" w:author="3.0" w:date="2014-08-28T16:03:00Z"/>
        </w:rPr>
      </w:pPr>
      <w:del w:id="9577" w:author="3.0" w:date="2014-08-28T16:03:00Z">
        <w:r w:rsidDel="004F1DFB">
          <w:delText>description  : XUSER_DATA variable (see subset 26).</w:delText>
        </w:r>
      </w:del>
    </w:p>
    <w:p w:rsidR="00E51198" w:rsidDel="004F1DFB" w:rsidRDefault="00E51198" w:rsidP="00E51198">
      <w:pPr>
        <w:pStyle w:val="ADANB"/>
        <w:rPr>
          <w:del w:id="9578" w:author="3.0" w:date="2014-08-28T16:03:00Z"/>
        </w:rPr>
      </w:pPr>
    </w:p>
    <w:p w:rsidR="00E51198" w:rsidDel="004F1DFB" w:rsidRDefault="00E51198" w:rsidP="00E51198">
      <w:pPr>
        <w:pStyle w:val="ADANB"/>
        <w:rPr>
          <w:del w:id="9579" w:author="3.0" w:date="2014-08-28T16:03:00Z"/>
        </w:rPr>
      </w:pPr>
    </w:p>
    <w:p w:rsidR="00E51198" w:rsidDel="004F1DFB" w:rsidRDefault="00E51198" w:rsidP="00E51198">
      <w:pPr>
        <w:pStyle w:val="ADANB"/>
        <w:rPr>
          <w:del w:id="9580" w:author="3.0" w:date="2014-08-28T16:03:00Z"/>
        </w:rPr>
      </w:pPr>
      <w:del w:id="9581" w:author="3.0" w:date="2014-08-28T16:03:00Z">
        <w:r w:rsidDel="004F1DFB">
          <w:delText>3297.</w:delText>
        </w:r>
        <w:r w:rsidDel="004F1DFB">
          <w:tab/>
          <w:delText>STMs_state_info_to_basic (data flow) =</w:delText>
        </w:r>
      </w:del>
    </w:p>
    <w:p w:rsidR="00E51198" w:rsidDel="004F1DFB" w:rsidRDefault="00E51198" w:rsidP="00E51198">
      <w:pPr>
        <w:pStyle w:val="ADANB"/>
        <w:rPr>
          <w:del w:id="9582" w:author="3.0" w:date="2014-08-28T16:03:00Z"/>
        </w:rPr>
      </w:pPr>
      <w:del w:id="9583" w:author="3.0" w:date="2014-08-28T16:03:00Z">
        <w:r w:rsidDel="004F1DFB">
          <w:delText>n_of_STMs_state_info</w:delText>
        </w:r>
      </w:del>
    </w:p>
    <w:p w:rsidR="00E51198" w:rsidDel="004F1DFB" w:rsidRDefault="00E51198" w:rsidP="00E51198">
      <w:pPr>
        <w:pStyle w:val="ADANB"/>
        <w:rPr>
          <w:del w:id="9584" w:author="3.0" w:date="2014-08-28T16:03:00Z"/>
        </w:rPr>
      </w:pPr>
      <w:del w:id="9585" w:author="3.0" w:date="2014-08-28T16:03:00Z">
        <w:r w:rsidDel="004F1DFB">
          <w:delText>+ n_of_STMs_state_info{nid_STM</w:delText>
        </w:r>
      </w:del>
    </w:p>
    <w:p w:rsidR="00E51198" w:rsidDel="004F1DFB" w:rsidRDefault="00E51198" w:rsidP="00E51198">
      <w:pPr>
        <w:pStyle w:val="ADANB"/>
        <w:rPr>
          <w:del w:id="9586" w:author="3.0" w:date="2014-08-28T16:03:00Z"/>
        </w:rPr>
      </w:pPr>
      <w:del w:id="9587" w:author="3.0" w:date="2014-08-28T16:03:00Z">
        <w:r w:rsidDel="004F1DFB">
          <w:delText xml:space="preserve">                         + nid_stmstate}n_of_STMs_state_info.</w:delText>
        </w:r>
      </w:del>
    </w:p>
    <w:p w:rsidR="00E51198" w:rsidDel="004F1DFB" w:rsidRDefault="00E51198" w:rsidP="00E51198">
      <w:pPr>
        <w:pStyle w:val="ADANB"/>
        <w:rPr>
          <w:del w:id="9588" w:author="3.0" w:date="2014-08-28T16:03:00Z"/>
        </w:rPr>
      </w:pPr>
    </w:p>
    <w:p w:rsidR="00E51198" w:rsidDel="004F1DFB" w:rsidRDefault="00E51198" w:rsidP="00E51198">
      <w:pPr>
        <w:pStyle w:val="ADANB"/>
        <w:rPr>
          <w:del w:id="9589" w:author="3.0" w:date="2014-08-28T16:03:00Z"/>
        </w:rPr>
      </w:pPr>
      <w:del w:id="9590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9591" w:author="3.0" w:date="2014-08-28T16:03:00Z"/>
        </w:rPr>
      </w:pPr>
      <w:del w:id="9592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9593" w:author="3.0" w:date="2014-08-28T16:03:00Z"/>
        </w:rPr>
      </w:pPr>
      <w:del w:id="9594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9595" w:author="3.0" w:date="2014-08-28T16:03:00Z"/>
        </w:rPr>
      </w:pPr>
      <w:del w:id="9596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9597" w:author="3.0" w:date="2014-08-28T16:03:00Z"/>
        </w:rPr>
      </w:pPr>
      <w:del w:id="9598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9599" w:author="3.0" w:date="2014-08-28T16:03:00Z"/>
        </w:rPr>
      </w:pPr>
      <w:del w:id="9600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9601" w:author="3.0" w:date="2014-08-28T16:03:00Z"/>
        </w:rPr>
      </w:pPr>
      <w:del w:id="9602" w:author="3.0" w:date="2014-08-28T16:03:00Z">
        <w:r w:rsidDel="004F1DFB">
          <w:delText>description  : STMs state info transmitted to BSW.</w:delText>
        </w:r>
      </w:del>
    </w:p>
    <w:p w:rsidR="00E51198" w:rsidDel="004F1DFB" w:rsidRDefault="00E51198" w:rsidP="00E51198">
      <w:pPr>
        <w:pStyle w:val="ADANB"/>
        <w:rPr>
          <w:del w:id="9603" w:author="3.0" w:date="2014-08-28T16:03:00Z"/>
        </w:rPr>
      </w:pPr>
    </w:p>
    <w:p w:rsidR="00E51198" w:rsidDel="004F1DFB" w:rsidRDefault="00E51198" w:rsidP="00E51198">
      <w:pPr>
        <w:pStyle w:val="ADANB"/>
        <w:rPr>
          <w:del w:id="9604" w:author="3.0" w:date="2014-08-28T16:03:00Z"/>
        </w:rPr>
      </w:pPr>
    </w:p>
    <w:p w:rsidR="00E51198" w:rsidDel="004F1DFB" w:rsidRDefault="00E51198" w:rsidP="00E51198">
      <w:pPr>
        <w:pStyle w:val="ADANB"/>
        <w:rPr>
          <w:del w:id="9605" w:author="3.0" w:date="2014-08-28T16:03:00Z"/>
        </w:rPr>
      </w:pPr>
      <w:del w:id="9606" w:author="3.0" w:date="2014-08-28T16:03:00Z">
        <w:r w:rsidDel="004F1DFB">
          <w:delText>2346.</w:delText>
        </w:r>
        <w:r w:rsidDel="004F1DFB">
          <w:tab/>
          <w:delText>n_of_STMs_state_info (data flow, cel) =</w:delText>
        </w:r>
      </w:del>
    </w:p>
    <w:p w:rsidR="00E51198" w:rsidDel="004F1DFB" w:rsidRDefault="00E51198" w:rsidP="00E51198">
      <w:pPr>
        <w:pStyle w:val="ADANB"/>
        <w:rPr>
          <w:del w:id="9607" w:author="3.0" w:date="2014-08-28T16:03:00Z"/>
        </w:rPr>
      </w:pPr>
      <w:del w:id="9608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9609" w:author="3.0" w:date="2014-08-28T16:03:00Z"/>
        </w:rPr>
      </w:pPr>
    </w:p>
    <w:p w:rsidR="00E51198" w:rsidDel="004F1DFB" w:rsidRDefault="00E51198" w:rsidP="00E51198">
      <w:pPr>
        <w:pStyle w:val="ADANB"/>
        <w:rPr>
          <w:del w:id="9610" w:author="3.0" w:date="2014-08-28T16:03:00Z"/>
        </w:rPr>
      </w:pPr>
      <w:del w:id="9611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9612" w:author="3.0" w:date="2014-08-28T16:03:00Z"/>
        </w:rPr>
      </w:pPr>
      <w:del w:id="9613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9614" w:author="3.0" w:date="2014-08-28T16:03:00Z"/>
        </w:rPr>
      </w:pPr>
      <w:del w:id="9615" w:author="3.0" w:date="2014-08-28T16:03:00Z">
        <w:r w:rsidDel="004F1DFB">
          <w:delText xml:space="preserve">range        : 0..12  </w:delText>
        </w:r>
      </w:del>
    </w:p>
    <w:p w:rsidR="00E51198" w:rsidDel="004F1DFB" w:rsidRDefault="00E51198" w:rsidP="00E51198">
      <w:pPr>
        <w:pStyle w:val="ADANB"/>
        <w:rPr>
          <w:del w:id="9616" w:author="3.0" w:date="2014-08-28T16:03:00Z"/>
        </w:rPr>
      </w:pPr>
      <w:del w:id="9617" w:author="3.0" w:date="2014-08-28T16:03:00Z">
        <w:r w:rsidDel="004F1DFB">
          <w:delText xml:space="preserve">resolution   : 1   </w:delText>
        </w:r>
      </w:del>
    </w:p>
    <w:p w:rsidR="00E51198" w:rsidDel="004F1DFB" w:rsidRDefault="00E51198" w:rsidP="00E51198">
      <w:pPr>
        <w:pStyle w:val="ADANB"/>
        <w:rPr>
          <w:del w:id="9618" w:author="3.0" w:date="2014-08-28T16:03:00Z"/>
        </w:rPr>
      </w:pPr>
      <w:del w:id="9619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9620" w:author="3.0" w:date="2014-08-28T16:03:00Z"/>
        </w:rPr>
      </w:pPr>
      <w:del w:id="9621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9622" w:author="3.0" w:date="2014-08-28T16:03:00Z"/>
        </w:rPr>
      </w:pPr>
      <w:del w:id="9623" w:author="3.0" w:date="2014-08-28T16:03:00Z">
        <w:r w:rsidDel="004F1DFB">
          <w:delText>description  : number of STM state info transmitted to the BSW.</w:delText>
        </w:r>
      </w:del>
    </w:p>
    <w:p w:rsidR="00E51198" w:rsidDel="004F1DFB" w:rsidRDefault="00E51198" w:rsidP="00E51198">
      <w:pPr>
        <w:pStyle w:val="ADANB"/>
        <w:rPr>
          <w:del w:id="9624" w:author="3.0" w:date="2014-08-28T16:03:00Z"/>
        </w:rPr>
      </w:pPr>
    </w:p>
    <w:p w:rsidR="00E51198" w:rsidDel="004F1DFB" w:rsidRDefault="00E51198" w:rsidP="00E51198">
      <w:pPr>
        <w:pStyle w:val="ADANB"/>
        <w:rPr>
          <w:del w:id="9625" w:author="3.0" w:date="2014-08-28T16:03:00Z"/>
        </w:rPr>
      </w:pPr>
    </w:p>
    <w:p w:rsidR="00E51198" w:rsidDel="004F1DFB" w:rsidRDefault="00E51198" w:rsidP="00E51198">
      <w:pPr>
        <w:pStyle w:val="ADANB"/>
        <w:rPr>
          <w:del w:id="9626" w:author="3.0" w:date="2014-08-28T16:03:00Z"/>
        </w:rPr>
      </w:pPr>
      <w:del w:id="9627" w:author="3.0" w:date="2014-08-28T16:03:00Z">
        <w:r w:rsidDel="004F1DFB">
          <w:delText>2450.</w:delText>
        </w:r>
        <w:r w:rsidDel="004F1DFB">
          <w:tab/>
          <w:delText>nid_stmstate (data flow, pel) =</w:delText>
        </w:r>
      </w:del>
    </w:p>
    <w:p w:rsidR="00E51198" w:rsidDel="004F1DFB" w:rsidRDefault="00E51198" w:rsidP="00E51198">
      <w:pPr>
        <w:pStyle w:val="ADANB"/>
        <w:rPr>
          <w:del w:id="9628" w:author="3.0" w:date="2014-08-28T16:03:00Z"/>
        </w:rPr>
      </w:pPr>
      <w:del w:id="9629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9630" w:author="3.0" w:date="2014-08-28T16:03:00Z"/>
        </w:rPr>
      </w:pPr>
    </w:p>
    <w:p w:rsidR="00E51198" w:rsidDel="004F1DFB" w:rsidRDefault="00E51198" w:rsidP="00E51198">
      <w:pPr>
        <w:pStyle w:val="ADANB"/>
        <w:rPr>
          <w:del w:id="9631" w:author="3.0" w:date="2014-08-28T16:03:00Z"/>
        </w:rPr>
      </w:pPr>
      <w:del w:id="9632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9633" w:author="3.0" w:date="2014-08-28T16:03:00Z"/>
        </w:rPr>
      </w:pPr>
      <w:del w:id="9634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9635" w:author="3.0" w:date="2014-08-28T16:03:00Z"/>
        </w:rPr>
      </w:pPr>
      <w:del w:id="9636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9637" w:author="3.0" w:date="2014-08-28T16:03:00Z"/>
        </w:rPr>
      </w:pPr>
      <w:del w:id="9638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9639" w:author="3.0" w:date="2014-08-28T16:03:00Z"/>
        </w:rPr>
      </w:pPr>
      <w:del w:id="9640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9641" w:author="3.0" w:date="2014-08-28T16:03:00Z"/>
        </w:rPr>
      </w:pPr>
      <w:del w:id="9642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9643" w:author="3.0" w:date="2014-08-28T16:03:00Z"/>
        </w:rPr>
      </w:pPr>
      <w:del w:id="9644" w:author="3.0" w:date="2014-08-28T16:03:00Z">
        <w:r w:rsidDel="004F1DFB">
          <w:delText xml:space="preserve">description  : NID_STMSTATE variable </w:delText>
        </w:r>
      </w:del>
    </w:p>
    <w:p w:rsidR="00E51198" w:rsidDel="004F1DFB" w:rsidRDefault="00E51198" w:rsidP="00E51198">
      <w:pPr>
        <w:pStyle w:val="ADANB"/>
        <w:rPr>
          <w:del w:id="9645" w:author="3.0" w:date="2014-08-28T16:03:00Z"/>
        </w:rPr>
      </w:pPr>
      <w:del w:id="9646" w:author="3.0" w:date="2014-08-28T16:03:00Z">
        <w:r w:rsidDel="004F1DFB">
          <w:delText xml:space="preserve">                  exception : for internal use only, use of state DA_FOR_TEST. </w:delText>
        </w:r>
      </w:del>
    </w:p>
    <w:p w:rsidR="00E51198" w:rsidDel="004F1DFB" w:rsidRDefault="00E51198" w:rsidP="00E51198">
      <w:pPr>
        <w:pStyle w:val="ADANB"/>
        <w:rPr>
          <w:del w:id="9647" w:author="3.0" w:date="2014-08-28T16:03:00Z"/>
        </w:rPr>
      </w:pPr>
    </w:p>
    <w:p w:rsidR="00E51198" w:rsidDel="004F1DFB" w:rsidRDefault="00E51198" w:rsidP="00E51198">
      <w:pPr>
        <w:pStyle w:val="ADANB"/>
        <w:rPr>
          <w:del w:id="9648" w:author="3.0" w:date="2014-08-28T16:03:00Z"/>
        </w:rPr>
      </w:pPr>
    </w:p>
    <w:p w:rsidR="00E51198" w:rsidDel="004F1DFB" w:rsidRDefault="00E51198" w:rsidP="00E51198">
      <w:pPr>
        <w:pStyle w:val="ADANB"/>
        <w:rPr>
          <w:del w:id="9649" w:author="3.0" w:date="2014-08-28T16:03:00Z"/>
        </w:rPr>
      </w:pPr>
      <w:del w:id="9650" w:author="3.0" w:date="2014-08-28T16:03:00Z">
        <w:r w:rsidDel="004F1DFB">
          <w:delText>1689.</w:delText>
        </w:r>
        <w:r w:rsidDel="004F1DFB">
          <w:tab/>
          <w:delText>key_mgt_request_info (data flow) =</w:delText>
        </w:r>
      </w:del>
    </w:p>
    <w:p w:rsidR="00E51198" w:rsidDel="004F1DFB" w:rsidRDefault="00E51198" w:rsidP="00E51198">
      <w:pPr>
        <w:pStyle w:val="ADANB"/>
        <w:rPr>
          <w:del w:id="9651" w:author="3.0" w:date="2014-08-28T16:03:00Z"/>
        </w:rPr>
      </w:pPr>
      <w:del w:id="9652" w:author="3.0" w:date="2014-08-28T16:03:00Z">
        <w:r w:rsidDel="004F1DFB">
          <w:delText>is_present</w:delText>
        </w:r>
      </w:del>
    </w:p>
    <w:p w:rsidR="00E51198" w:rsidDel="004F1DFB" w:rsidRDefault="00E51198" w:rsidP="00E51198">
      <w:pPr>
        <w:pStyle w:val="ADANB"/>
        <w:rPr>
          <w:del w:id="9653" w:author="3.0" w:date="2014-08-28T16:03:00Z"/>
        </w:rPr>
      </w:pPr>
      <w:del w:id="9654" w:author="3.0" w:date="2014-08-28T16:03:00Z">
        <w:r w:rsidDel="004F1DFB">
          <w:delText>+ key_mgt_request_type.</w:delText>
        </w:r>
      </w:del>
    </w:p>
    <w:p w:rsidR="00E51198" w:rsidDel="004F1DFB" w:rsidRDefault="00E51198" w:rsidP="00E51198">
      <w:pPr>
        <w:pStyle w:val="ADANB"/>
        <w:rPr>
          <w:del w:id="9655" w:author="3.0" w:date="2014-08-28T16:03:00Z"/>
        </w:rPr>
      </w:pPr>
    </w:p>
    <w:p w:rsidR="00E51198" w:rsidDel="004F1DFB" w:rsidRDefault="00E51198" w:rsidP="00E51198">
      <w:pPr>
        <w:pStyle w:val="ADANB"/>
        <w:rPr>
          <w:del w:id="9656" w:author="3.0" w:date="2014-08-28T16:03:00Z"/>
        </w:rPr>
      </w:pPr>
      <w:del w:id="9657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9658" w:author="3.0" w:date="2014-08-28T16:03:00Z"/>
        </w:rPr>
      </w:pPr>
      <w:del w:id="9659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9660" w:author="3.0" w:date="2014-08-28T16:03:00Z"/>
        </w:rPr>
      </w:pPr>
      <w:del w:id="9661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9662" w:author="3.0" w:date="2014-08-28T16:03:00Z"/>
        </w:rPr>
      </w:pPr>
      <w:del w:id="9663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9664" w:author="3.0" w:date="2014-08-28T16:03:00Z"/>
        </w:rPr>
      </w:pPr>
      <w:del w:id="9665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9666" w:author="3.0" w:date="2014-08-28T16:03:00Z"/>
        </w:rPr>
      </w:pPr>
      <w:del w:id="9667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9668" w:author="3.0" w:date="2014-08-28T16:03:00Z"/>
        </w:rPr>
      </w:pPr>
      <w:del w:id="9669" w:author="3.0" w:date="2014-08-28T16:03:00Z">
        <w:r w:rsidDel="004F1DFB">
          <w:delText>description  : key management request info to basic software.</w:delText>
        </w:r>
      </w:del>
    </w:p>
    <w:p w:rsidR="00E51198" w:rsidDel="004F1DFB" w:rsidRDefault="00E51198" w:rsidP="00E51198">
      <w:pPr>
        <w:pStyle w:val="ADANB"/>
        <w:rPr>
          <w:del w:id="9670" w:author="3.0" w:date="2014-08-28T16:03:00Z"/>
        </w:rPr>
      </w:pPr>
    </w:p>
    <w:p w:rsidR="00E51198" w:rsidDel="004F1DFB" w:rsidRDefault="00E51198" w:rsidP="00E51198">
      <w:pPr>
        <w:pStyle w:val="ADANB"/>
        <w:rPr>
          <w:del w:id="9671" w:author="3.0" w:date="2014-08-28T16:03:00Z"/>
        </w:rPr>
      </w:pPr>
    </w:p>
    <w:p w:rsidR="00E51198" w:rsidDel="004F1DFB" w:rsidRDefault="00E51198" w:rsidP="00E51198">
      <w:pPr>
        <w:pStyle w:val="ADANB"/>
        <w:rPr>
          <w:del w:id="9672" w:author="3.0" w:date="2014-08-28T16:03:00Z"/>
        </w:rPr>
      </w:pPr>
      <w:del w:id="9673" w:author="3.0" w:date="2014-08-28T16:03:00Z">
        <w:r w:rsidDel="004F1DFB">
          <w:delText>1690.</w:delText>
        </w:r>
        <w:r w:rsidDel="004F1DFB">
          <w:tab/>
          <w:delText>key_mgt_request_type (data flow, del) =</w:delText>
        </w:r>
      </w:del>
    </w:p>
    <w:p w:rsidR="00E51198" w:rsidDel="004F1DFB" w:rsidRDefault="00E51198" w:rsidP="00E51198">
      <w:pPr>
        <w:pStyle w:val="ADANB"/>
        <w:rPr>
          <w:del w:id="9674" w:author="3.0" w:date="2014-08-28T16:03:00Z"/>
        </w:rPr>
      </w:pPr>
      <w:del w:id="9675" w:author="3.0" w:date="2014-08-28T16:03:00Z">
        <w:r w:rsidDel="004F1DFB">
          <w:delText>["UPDATE"|"INSTALLATION"].</w:delText>
        </w:r>
      </w:del>
    </w:p>
    <w:p w:rsidR="00E51198" w:rsidDel="004F1DFB" w:rsidRDefault="00E51198" w:rsidP="00E51198">
      <w:pPr>
        <w:pStyle w:val="ADANB"/>
        <w:rPr>
          <w:del w:id="9676" w:author="3.0" w:date="2014-08-28T16:03:00Z"/>
        </w:rPr>
      </w:pPr>
    </w:p>
    <w:p w:rsidR="00E51198" w:rsidDel="004F1DFB" w:rsidRDefault="00E51198" w:rsidP="00E51198">
      <w:pPr>
        <w:pStyle w:val="ADANB"/>
        <w:rPr>
          <w:del w:id="9677" w:author="3.0" w:date="2014-08-28T16:03:00Z"/>
        </w:rPr>
      </w:pPr>
      <w:del w:id="9678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9679" w:author="3.0" w:date="2014-08-28T16:03:00Z"/>
        </w:rPr>
      </w:pPr>
      <w:del w:id="9680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9681" w:author="3.0" w:date="2014-08-28T16:03:00Z"/>
        </w:rPr>
      </w:pPr>
      <w:del w:id="9682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9683" w:author="3.0" w:date="2014-08-28T16:03:00Z"/>
        </w:rPr>
      </w:pPr>
      <w:del w:id="9684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9685" w:author="3.0" w:date="2014-08-28T16:03:00Z"/>
        </w:rPr>
      </w:pPr>
      <w:del w:id="9686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9687" w:author="3.0" w:date="2014-08-28T16:03:00Z"/>
        </w:rPr>
      </w:pPr>
      <w:del w:id="9688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9689" w:author="3.0" w:date="2014-08-28T16:03:00Z"/>
        </w:rPr>
      </w:pPr>
      <w:del w:id="9690" w:author="3.0" w:date="2014-08-28T16:03:00Z">
        <w:r w:rsidDel="004F1DFB">
          <w:delText>description  : key management request type.</w:delText>
        </w:r>
      </w:del>
    </w:p>
    <w:p w:rsidR="00E51198" w:rsidDel="004F1DFB" w:rsidRDefault="00E51198" w:rsidP="00E51198">
      <w:pPr>
        <w:pStyle w:val="ADANB"/>
        <w:rPr>
          <w:del w:id="9691" w:author="3.0" w:date="2014-08-28T16:03:00Z"/>
        </w:rPr>
      </w:pPr>
    </w:p>
    <w:p w:rsidR="00E51198" w:rsidDel="004F1DFB" w:rsidRDefault="00E51198" w:rsidP="00E51198">
      <w:pPr>
        <w:pStyle w:val="ADANB"/>
        <w:rPr>
          <w:del w:id="9692" w:author="3.0" w:date="2014-08-28T16:03:00Z"/>
        </w:rPr>
      </w:pPr>
    </w:p>
    <w:p w:rsidR="00E51198" w:rsidDel="004F1DFB" w:rsidRDefault="00E51198" w:rsidP="00E51198">
      <w:pPr>
        <w:pStyle w:val="ADANB"/>
        <w:rPr>
          <w:del w:id="9693" w:author="3.0" w:date="2014-08-28T16:03:00Z"/>
        </w:rPr>
      </w:pPr>
      <w:del w:id="9694" w:author="3.0" w:date="2014-08-28T16:03:00Z">
        <w:r w:rsidDel="004F1DFB">
          <w:delText>1403.</w:delText>
        </w:r>
        <w:r w:rsidDel="004F1DFB">
          <w:tab/>
          <w:delText>generic_context_info_to_basic (data flow) =</w:delText>
        </w:r>
      </w:del>
    </w:p>
    <w:p w:rsidR="00E51198" w:rsidDel="004F1DFB" w:rsidRDefault="00E51198" w:rsidP="00E51198">
      <w:pPr>
        <w:pStyle w:val="ADANB"/>
        <w:rPr>
          <w:del w:id="9695" w:author="3.0" w:date="2014-08-28T16:03:00Z"/>
        </w:rPr>
      </w:pPr>
      <w:del w:id="9696" w:author="3.0" w:date="2014-08-28T16:03:00Z">
        <w:r w:rsidDel="004F1DFB">
          <w:delText>is_present</w:delText>
        </w:r>
      </w:del>
    </w:p>
    <w:p w:rsidR="00E51198" w:rsidDel="004F1DFB" w:rsidRDefault="00E51198" w:rsidP="00E51198">
      <w:pPr>
        <w:pStyle w:val="ADANB"/>
        <w:rPr>
          <w:del w:id="9697" w:author="3.0" w:date="2014-08-28T16:03:00Z"/>
        </w:rPr>
      </w:pPr>
      <w:del w:id="9698" w:author="3.0" w:date="2014-08-28T16:03:00Z">
        <w:r w:rsidDel="004F1DFB">
          <w:delText>+ DRU_nid_lrbg</w:delText>
        </w:r>
      </w:del>
    </w:p>
    <w:p w:rsidR="00E51198" w:rsidDel="004F1DFB" w:rsidRDefault="00E51198" w:rsidP="00E51198">
      <w:pPr>
        <w:pStyle w:val="ADANB"/>
        <w:rPr>
          <w:del w:id="9699" w:author="3.0" w:date="2014-08-28T16:03:00Z"/>
        </w:rPr>
      </w:pPr>
      <w:del w:id="9700" w:author="3.0" w:date="2014-08-28T16:03:00Z">
        <w:r w:rsidDel="004F1DFB">
          <w:delText>+ DRU_d_lrbg</w:delText>
        </w:r>
      </w:del>
    </w:p>
    <w:p w:rsidR="00E51198" w:rsidDel="004F1DFB" w:rsidRDefault="00E51198" w:rsidP="00E51198">
      <w:pPr>
        <w:pStyle w:val="ADANB"/>
        <w:rPr>
          <w:del w:id="9701" w:author="3.0" w:date="2014-08-28T16:03:00Z"/>
        </w:rPr>
      </w:pPr>
      <w:del w:id="9702" w:author="3.0" w:date="2014-08-28T16:03:00Z">
        <w:r w:rsidDel="004F1DFB">
          <w:delText>+ DRU_q_dirlrbg</w:delText>
        </w:r>
      </w:del>
    </w:p>
    <w:p w:rsidR="00E51198" w:rsidDel="004F1DFB" w:rsidRDefault="00E51198" w:rsidP="00E51198">
      <w:pPr>
        <w:pStyle w:val="ADANB"/>
        <w:rPr>
          <w:del w:id="9703" w:author="3.0" w:date="2014-08-28T16:03:00Z"/>
        </w:rPr>
      </w:pPr>
      <w:del w:id="9704" w:author="3.0" w:date="2014-08-28T16:03:00Z">
        <w:r w:rsidDel="004F1DFB">
          <w:delText>+ DRU_q_dlrbg</w:delText>
        </w:r>
      </w:del>
    </w:p>
    <w:p w:rsidR="00E51198" w:rsidDel="004F1DFB" w:rsidRDefault="00E51198" w:rsidP="00E51198">
      <w:pPr>
        <w:pStyle w:val="ADANB"/>
        <w:rPr>
          <w:del w:id="9705" w:author="3.0" w:date="2014-08-28T16:03:00Z"/>
        </w:rPr>
      </w:pPr>
      <w:del w:id="9706" w:author="3.0" w:date="2014-08-28T16:03:00Z">
        <w:r w:rsidDel="004F1DFB">
          <w:delText>+ DRU_l_doubtover</w:delText>
        </w:r>
      </w:del>
    </w:p>
    <w:p w:rsidR="00E51198" w:rsidDel="004F1DFB" w:rsidRDefault="00E51198" w:rsidP="00E51198">
      <w:pPr>
        <w:pStyle w:val="ADANB"/>
        <w:rPr>
          <w:del w:id="9707" w:author="3.0" w:date="2014-08-28T16:03:00Z"/>
        </w:rPr>
      </w:pPr>
      <w:del w:id="9708" w:author="3.0" w:date="2014-08-28T16:03:00Z">
        <w:r w:rsidDel="004F1DFB">
          <w:delText>+ DRU_l_doubtunder</w:delText>
        </w:r>
      </w:del>
    </w:p>
    <w:p w:rsidR="00E51198" w:rsidRPr="00E51198" w:rsidDel="004F1DFB" w:rsidRDefault="00E51198" w:rsidP="00E51198">
      <w:pPr>
        <w:pStyle w:val="ADANB"/>
        <w:rPr>
          <w:del w:id="9709" w:author="3.0" w:date="2014-08-28T16:03:00Z"/>
          <w:lang w:val="fr-BE"/>
        </w:rPr>
      </w:pPr>
      <w:del w:id="9710" w:author="3.0" w:date="2014-08-28T16:03:00Z">
        <w:r w:rsidRPr="00E51198" w:rsidDel="004F1DFB">
          <w:rPr>
            <w:lang w:val="fr-BE"/>
          </w:rPr>
          <w:delText>+ DRU_q_dirtrain</w:delText>
        </w:r>
      </w:del>
    </w:p>
    <w:p w:rsidR="00E51198" w:rsidRPr="00E51198" w:rsidDel="004F1DFB" w:rsidRDefault="00E51198" w:rsidP="00E51198">
      <w:pPr>
        <w:pStyle w:val="ADANB"/>
        <w:rPr>
          <w:del w:id="9711" w:author="3.0" w:date="2014-08-28T16:03:00Z"/>
          <w:lang w:val="fr-BE"/>
        </w:rPr>
      </w:pPr>
      <w:del w:id="9712" w:author="3.0" w:date="2014-08-28T16:03:00Z">
        <w:r w:rsidRPr="00E51198" w:rsidDel="004F1DFB">
          <w:rPr>
            <w:lang w:val="fr-BE"/>
          </w:rPr>
          <w:delText>+ DRU_v_train</w:delText>
        </w:r>
      </w:del>
    </w:p>
    <w:p w:rsidR="00E51198" w:rsidRPr="00E51198" w:rsidDel="004F1DFB" w:rsidRDefault="00E51198" w:rsidP="00E51198">
      <w:pPr>
        <w:pStyle w:val="ADANB"/>
        <w:rPr>
          <w:del w:id="9713" w:author="3.0" w:date="2014-08-28T16:03:00Z"/>
          <w:lang w:val="fr-BE"/>
        </w:rPr>
      </w:pPr>
      <w:del w:id="9714" w:author="3.0" w:date="2014-08-28T16:03:00Z">
        <w:r w:rsidRPr="00E51198" w:rsidDel="004F1DFB">
          <w:rPr>
            <w:lang w:val="fr-BE"/>
          </w:rPr>
          <w:delText>+ DRU_m_level</w:delText>
        </w:r>
      </w:del>
    </w:p>
    <w:p w:rsidR="00E51198" w:rsidRPr="00E51198" w:rsidDel="004F1DFB" w:rsidRDefault="00E51198" w:rsidP="00E51198">
      <w:pPr>
        <w:pStyle w:val="ADANB"/>
        <w:rPr>
          <w:del w:id="9715" w:author="3.0" w:date="2014-08-28T16:03:00Z"/>
          <w:lang w:val="fr-BE"/>
        </w:rPr>
      </w:pPr>
      <w:del w:id="9716" w:author="3.0" w:date="2014-08-28T16:03:00Z">
        <w:r w:rsidRPr="00E51198" w:rsidDel="004F1DFB">
          <w:rPr>
            <w:lang w:val="fr-BE"/>
          </w:rPr>
          <w:delText>+ DRU_nid_NTC</w:delText>
        </w:r>
      </w:del>
    </w:p>
    <w:p w:rsidR="00E51198" w:rsidRPr="00E51198" w:rsidDel="004F1DFB" w:rsidRDefault="00E51198" w:rsidP="00E51198">
      <w:pPr>
        <w:pStyle w:val="ADANB"/>
        <w:rPr>
          <w:del w:id="9717" w:author="3.0" w:date="2014-08-28T16:03:00Z"/>
          <w:lang w:val="fr-BE"/>
        </w:rPr>
      </w:pPr>
      <w:del w:id="9718" w:author="3.0" w:date="2014-08-28T16:03:00Z">
        <w:r w:rsidRPr="00E51198" w:rsidDel="004F1DFB">
          <w:rPr>
            <w:lang w:val="fr-BE"/>
          </w:rPr>
          <w:delText>+ DRU_m_mode</w:delText>
        </w:r>
      </w:del>
    </w:p>
    <w:p w:rsidR="00E51198" w:rsidDel="004F1DFB" w:rsidRDefault="00E51198" w:rsidP="00E51198">
      <w:pPr>
        <w:pStyle w:val="ADANB"/>
        <w:rPr>
          <w:del w:id="9719" w:author="3.0" w:date="2014-08-28T16:03:00Z"/>
        </w:rPr>
      </w:pPr>
      <w:del w:id="9720" w:author="3.0" w:date="2014-08-28T16:03:00Z">
        <w:r w:rsidDel="004F1DFB">
          <w:delText>+ DRU_active_cab</w:delText>
        </w:r>
      </w:del>
    </w:p>
    <w:p w:rsidR="00E51198" w:rsidDel="004F1DFB" w:rsidRDefault="00E51198" w:rsidP="00E51198">
      <w:pPr>
        <w:pStyle w:val="ADANB"/>
        <w:rPr>
          <w:del w:id="9721" w:author="3.0" w:date="2014-08-28T16:03:00Z"/>
        </w:rPr>
      </w:pPr>
      <w:del w:id="9722" w:author="3.0" w:date="2014-08-28T16:03:00Z">
        <w:r w:rsidDel="004F1DFB">
          <w:delText>+ DRU_active_antenna</w:delText>
        </w:r>
      </w:del>
    </w:p>
    <w:p w:rsidR="00E51198" w:rsidDel="004F1DFB" w:rsidRDefault="00E51198" w:rsidP="00E51198">
      <w:pPr>
        <w:pStyle w:val="ADANB"/>
        <w:rPr>
          <w:del w:id="9723" w:author="3.0" w:date="2014-08-28T16:03:00Z"/>
        </w:rPr>
      </w:pPr>
      <w:del w:id="9724" w:author="3.0" w:date="2014-08-28T16:03:00Z">
        <w:r w:rsidDel="004F1DFB">
          <w:delText>+ DRU_EVC_equipment_id</w:delText>
        </w:r>
      </w:del>
    </w:p>
    <w:p w:rsidR="00E51198" w:rsidDel="004F1DFB" w:rsidRDefault="00E51198" w:rsidP="00E51198">
      <w:pPr>
        <w:pStyle w:val="ADANB"/>
        <w:rPr>
          <w:del w:id="9725" w:author="3.0" w:date="2014-08-28T16:03:00Z"/>
        </w:rPr>
      </w:pPr>
    </w:p>
    <w:p w:rsidR="00E51198" w:rsidDel="004F1DFB" w:rsidRDefault="00E51198" w:rsidP="00E51198">
      <w:pPr>
        <w:pStyle w:val="ADANB"/>
        <w:rPr>
          <w:del w:id="9726" w:author="3.0" w:date="2014-08-28T16:03:00Z"/>
        </w:rPr>
      </w:pPr>
    </w:p>
    <w:p w:rsidR="00E51198" w:rsidDel="004F1DFB" w:rsidRDefault="00E51198" w:rsidP="00E51198">
      <w:pPr>
        <w:pStyle w:val="ADANB"/>
        <w:rPr>
          <w:del w:id="9727" w:author="3.0" w:date="2014-08-28T16:03:00Z"/>
        </w:rPr>
      </w:pPr>
      <w:del w:id="9728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9729" w:author="3.0" w:date="2014-08-28T16:03:00Z"/>
        </w:rPr>
      </w:pPr>
      <w:del w:id="9730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9731" w:author="3.0" w:date="2014-08-28T16:03:00Z"/>
        </w:rPr>
      </w:pPr>
      <w:del w:id="9732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9733" w:author="3.0" w:date="2014-08-28T16:03:00Z"/>
        </w:rPr>
      </w:pPr>
      <w:del w:id="9734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9735" w:author="3.0" w:date="2014-08-28T16:03:00Z"/>
        </w:rPr>
      </w:pPr>
      <w:del w:id="9736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9737" w:author="3.0" w:date="2014-08-28T16:03:00Z"/>
        </w:rPr>
      </w:pPr>
      <w:del w:id="9738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9739" w:author="3.0" w:date="2014-08-28T16:03:00Z"/>
        </w:rPr>
      </w:pPr>
      <w:del w:id="9740" w:author="3.0" w:date="2014-08-28T16:03:00Z">
        <w:r w:rsidDel="004F1DFB">
          <w:delText xml:space="preserve">description  : </w:delText>
        </w:r>
      </w:del>
    </w:p>
    <w:p w:rsidR="00E51198" w:rsidDel="004F1DFB" w:rsidRDefault="00E51198" w:rsidP="00E51198">
      <w:pPr>
        <w:pStyle w:val="ADANB"/>
        <w:rPr>
          <w:del w:id="9741" w:author="3.0" w:date="2014-08-28T16:03:00Z"/>
        </w:rPr>
      </w:pPr>
    </w:p>
    <w:p w:rsidR="00E51198" w:rsidDel="004F1DFB" w:rsidRDefault="00E51198" w:rsidP="00E51198">
      <w:pPr>
        <w:pStyle w:val="ADANB"/>
        <w:rPr>
          <w:del w:id="9742" w:author="3.0" w:date="2014-08-28T16:03:00Z"/>
        </w:rPr>
      </w:pPr>
    </w:p>
    <w:p w:rsidR="00E51198" w:rsidDel="004F1DFB" w:rsidRDefault="00E51198" w:rsidP="00E51198">
      <w:pPr>
        <w:pStyle w:val="ADANB"/>
        <w:rPr>
          <w:del w:id="9743" w:author="3.0" w:date="2014-08-28T16:03:00Z"/>
        </w:rPr>
      </w:pPr>
      <w:del w:id="9744" w:author="3.0" w:date="2014-08-28T16:03:00Z">
        <w:r w:rsidDel="004F1DFB">
          <w:delText>1144.</w:delText>
        </w:r>
        <w:r w:rsidDel="004F1DFB">
          <w:tab/>
          <w:delText>DRU_nid_lrbg (data flow, pel) =</w:delText>
        </w:r>
      </w:del>
    </w:p>
    <w:p w:rsidR="00E51198" w:rsidDel="004F1DFB" w:rsidRDefault="00E51198" w:rsidP="00E51198">
      <w:pPr>
        <w:pStyle w:val="ADANB"/>
        <w:rPr>
          <w:del w:id="9745" w:author="3.0" w:date="2014-08-28T16:03:00Z"/>
        </w:rPr>
      </w:pPr>
      <w:del w:id="9746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9747" w:author="3.0" w:date="2014-08-28T16:03:00Z"/>
        </w:rPr>
      </w:pPr>
    </w:p>
    <w:p w:rsidR="00E51198" w:rsidDel="004F1DFB" w:rsidRDefault="00E51198" w:rsidP="00E51198">
      <w:pPr>
        <w:pStyle w:val="ADANB"/>
        <w:rPr>
          <w:del w:id="9748" w:author="3.0" w:date="2014-08-28T16:03:00Z"/>
        </w:rPr>
      </w:pPr>
      <w:del w:id="9749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9750" w:author="3.0" w:date="2014-08-28T16:03:00Z"/>
        </w:rPr>
      </w:pPr>
      <w:del w:id="9751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9752" w:author="3.0" w:date="2014-08-28T16:03:00Z"/>
        </w:rPr>
      </w:pPr>
      <w:del w:id="9753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9754" w:author="3.0" w:date="2014-08-28T16:03:00Z"/>
        </w:rPr>
      </w:pPr>
      <w:del w:id="9755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9756" w:author="3.0" w:date="2014-08-28T16:03:00Z"/>
        </w:rPr>
      </w:pPr>
      <w:del w:id="9757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9758" w:author="3.0" w:date="2014-08-28T16:03:00Z"/>
        </w:rPr>
      </w:pPr>
      <w:del w:id="9759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9760" w:author="3.0" w:date="2014-08-28T16:03:00Z"/>
        </w:rPr>
      </w:pPr>
      <w:del w:id="9761" w:author="3.0" w:date="2014-08-28T16:03:00Z">
        <w:r w:rsidDel="004F1DFB">
          <w:delText>description  : See [Applic 5]</w:delText>
        </w:r>
      </w:del>
    </w:p>
    <w:p w:rsidR="00E51198" w:rsidDel="004F1DFB" w:rsidRDefault="00E51198" w:rsidP="00E51198">
      <w:pPr>
        <w:pStyle w:val="ADANB"/>
        <w:rPr>
          <w:del w:id="9762" w:author="3.0" w:date="2014-08-28T16:03:00Z"/>
        </w:rPr>
      </w:pPr>
    </w:p>
    <w:p w:rsidR="00E51198" w:rsidDel="004F1DFB" w:rsidRDefault="00E51198" w:rsidP="00E51198">
      <w:pPr>
        <w:pStyle w:val="ADANB"/>
        <w:rPr>
          <w:del w:id="9763" w:author="3.0" w:date="2014-08-28T16:03:00Z"/>
        </w:rPr>
      </w:pPr>
    </w:p>
    <w:p w:rsidR="00E51198" w:rsidDel="004F1DFB" w:rsidRDefault="00E51198" w:rsidP="00E51198">
      <w:pPr>
        <w:pStyle w:val="ADANB"/>
        <w:rPr>
          <w:del w:id="9764" w:author="3.0" w:date="2014-08-28T16:03:00Z"/>
        </w:rPr>
      </w:pPr>
      <w:del w:id="9765" w:author="3.0" w:date="2014-08-28T16:03:00Z">
        <w:r w:rsidDel="004F1DFB">
          <w:delText>1126.</w:delText>
        </w:r>
        <w:r w:rsidDel="004F1DFB">
          <w:tab/>
          <w:delText>DRU_d_lrbg (data flow, pel) =</w:delText>
        </w:r>
      </w:del>
    </w:p>
    <w:p w:rsidR="00E51198" w:rsidDel="004F1DFB" w:rsidRDefault="00E51198" w:rsidP="00E51198">
      <w:pPr>
        <w:pStyle w:val="ADANB"/>
        <w:rPr>
          <w:del w:id="9766" w:author="3.0" w:date="2014-08-28T16:03:00Z"/>
        </w:rPr>
      </w:pPr>
      <w:del w:id="9767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9768" w:author="3.0" w:date="2014-08-28T16:03:00Z"/>
        </w:rPr>
      </w:pPr>
    </w:p>
    <w:p w:rsidR="00E51198" w:rsidDel="004F1DFB" w:rsidRDefault="00E51198" w:rsidP="00E51198">
      <w:pPr>
        <w:pStyle w:val="ADANB"/>
        <w:rPr>
          <w:del w:id="9769" w:author="3.0" w:date="2014-08-28T16:03:00Z"/>
        </w:rPr>
      </w:pPr>
      <w:del w:id="9770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9771" w:author="3.0" w:date="2014-08-28T16:03:00Z"/>
        </w:rPr>
      </w:pPr>
      <w:del w:id="9772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9773" w:author="3.0" w:date="2014-08-28T16:03:00Z"/>
        </w:rPr>
      </w:pPr>
      <w:del w:id="9774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9775" w:author="3.0" w:date="2014-08-28T16:03:00Z"/>
        </w:rPr>
      </w:pPr>
      <w:del w:id="9776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9777" w:author="3.0" w:date="2014-08-28T16:03:00Z"/>
        </w:rPr>
      </w:pPr>
      <w:del w:id="9778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9779" w:author="3.0" w:date="2014-08-28T16:03:00Z"/>
        </w:rPr>
      </w:pPr>
      <w:del w:id="9780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9781" w:author="3.0" w:date="2014-08-28T16:03:00Z"/>
        </w:rPr>
      </w:pPr>
      <w:del w:id="9782" w:author="3.0" w:date="2014-08-28T16:03:00Z">
        <w:r w:rsidDel="004F1DFB">
          <w:delText>description  : See [Applic 5]</w:delText>
        </w:r>
      </w:del>
    </w:p>
    <w:p w:rsidR="00E51198" w:rsidDel="004F1DFB" w:rsidRDefault="00E51198" w:rsidP="00E51198">
      <w:pPr>
        <w:pStyle w:val="ADANB"/>
        <w:rPr>
          <w:del w:id="9783" w:author="3.0" w:date="2014-08-28T16:03:00Z"/>
        </w:rPr>
      </w:pPr>
    </w:p>
    <w:p w:rsidR="00E51198" w:rsidDel="004F1DFB" w:rsidRDefault="00E51198" w:rsidP="00E51198">
      <w:pPr>
        <w:pStyle w:val="ADANB"/>
        <w:rPr>
          <w:del w:id="9784" w:author="3.0" w:date="2014-08-28T16:03:00Z"/>
        </w:rPr>
      </w:pPr>
    </w:p>
    <w:p w:rsidR="00E51198" w:rsidDel="004F1DFB" w:rsidRDefault="00E51198" w:rsidP="00E51198">
      <w:pPr>
        <w:pStyle w:val="ADANB"/>
        <w:rPr>
          <w:del w:id="9785" w:author="3.0" w:date="2014-08-28T16:03:00Z"/>
        </w:rPr>
      </w:pPr>
      <w:del w:id="9786" w:author="3.0" w:date="2014-08-28T16:03:00Z">
        <w:r w:rsidDel="004F1DFB">
          <w:delText>1153.</w:delText>
        </w:r>
        <w:r w:rsidDel="004F1DFB">
          <w:tab/>
          <w:delText>DRU_q_dirlrbg (data flow, pel) =</w:delText>
        </w:r>
      </w:del>
    </w:p>
    <w:p w:rsidR="00E51198" w:rsidDel="004F1DFB" w:rsidRDefault="00E51198" w:rsidP="00E51198">
      <w:pPr>
        <w:pStyle w:val="ADANB"/>
        <w:rPr>
          <w:del w:id="9787" w:author="3.0" w:date="2014-08-28T16:03:00Z"/>
        </w:rPr>
      </w:pPr>
      <w:del w:id="9788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9789" w:author="3.0" w:date="2014-08-28T16:03:00Z"/>
        </w:rPr>
      </w:pPr>
    </w:p>
    <w:p w:rsidR="00E51198" w:rsidDel="004F1DFB" w:rsidRDefault="00E51198" w:rsidP="00E51198">
      <w:pPr>
        <w:pStyle w:val="ADANB"/>
        <w:rPr>
          <w:del w:id="9790" w:author="3.0" w:date="2014-08-28T16:03:00Z"/>
        </w:rPr>
      </w:pPr>
      <w:del w:id="9791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9792" w:author="3.0" w:date="2014-08-28T16:03:00Z"/>
        </w:rPr>
      </w:pPr>
      <w:del w:id="9793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9794" w:author="3.0" w:date="2014-08-28T16:03:00Z"/>
        </w:rPr>
      </w:pPr>
      <w:del w:id="9795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9796" w:author="3.0" w:date="2014-08-28T16:03:00Z"/>
        </w:rPr>
      </w:pPr>
      <w:del w:id="9797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9798" w:author="3.0" w:date="2014-08-28T16:03:00Z"/>
        </w:rPr>
      </w:pPr>
      <w:del w:id="9799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9800" w:author="3.0" w:date="2014-08-28T16:03:00Z"/>
        </w:rPr>
      </w:pPr>
      <w:del w:id="9801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9802" w:author="3.0" w:date="2014-08-28T16:03:00Z"/>
        </w:rPr>
      </w:pPr>
      <w:del w:id="9803" w:author="3.0" w:date="2014-08-28T16:03:00Z">
        <w:r w:rsidDel="004F1DFB">
          <w:delText>description  : See [Applic 5]</w:delText>
        </w:r>
      </w:del>
    </w:p>
    <w:p w:rsidR="00E51198" w:rsidDel="004F1DFB" w:rsidRDefault="00E51198" w:rsidP="00E51198">
      <w:pPr>
        <w:pStyle w:val="ADANB"/>
        <w:rPr>
          <w:del w:id="9804" w:author="3.0" w:date="2014-08-28T16:03:00Z"/>
        </w:rPr>
      </w:pPr>
    </w:p>
    <w:p w:rsidR="00E51198" w:rsidDel="004F1DFB" w:rsidRDefault="00E51198" w:rsidP="00E51198">
      <w:pPr>
        <w:pStyle w:val="ADANB"/>
        <w:rPr>
          <w:del w:id="9805" w:author="3.0" w:date="2014-08-28T16:03:00Z"/>
        </w:rPr>
      </w:pPr>
    </w:p>
    <w:p w:rsidR="00E51198" w:rsidDel="004F1DFB" w:rsidRDefault="00E51198" w:rsidP="00E51198">
      <w:pPr>
        <w:pStyle w:val="ADANB"/>
        <w:rPr>
          <w:del w:id="9806" w:author="3.0" w:date="2014-08-28T16:03:00Z"/>
        </w:rPr>
      </w:pPr>
      <w:del w:id="9807" w:author="3.0" w:date="2014-08-28T16:03:00Z">
        <w:r w:rsidDel="004F1DFB">
          <w:delText>1155.</w:delText>
        </w:r>
        <w:r w:rsidDel="004F1DFB">
          <w:tab/>
          <w:delText>DRU_q_dlrbg (data flow, pel) =</w:delText>
        </w:r>
      </w:del>
    </w:p>
    <w:p w:rsidR="00E51198" w:rsidDel="004F1DFB" w:rsidRDefault="00E51198" w:rsidP="00E51198">
      <w:pPr>
        <w:pStyle w:val="ADANB"/>
        <w:rPr>
          <w:del w:id="9808" w:author="3.0" w:date="2014-08-28T16:03:00Z"/>
        </w:rPr>
      </w:pPr>
      <w:del w:id="9809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9810" w:author="3.0" w:date="2014-08-28T16:03:00Z"/>
        </w:rPr>
      </w:pPr>
    </w:p>
    <w:p w:rsidR="00E51198" w:rsidDel="004F1DFB" w:rsidRDefault="00E51198" w:rsidP="00E51198">
      <w:pPr>
        <w:pStyle w:val="ADANB"/>
        <w:rPr>
          <w:del w:id="9811" w:author="3.0" w:date="2014-08-28T16:03:00Z"/>
        </w:rPr>
      </w:pPr>
      <w:del w:id="9812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9813" w:author="3.0" w:date="2014-08-28T16:03:00Z"/>
        </w:rPr>
      </w:pPr>
      <w:del w:id="9814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9815" w:author="3.0" w:date="2014-08-28T16:03:00Z"/>
        </w:rPr>
      </w:pPr>
      <w:del w:id="9816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9817" w:author="3.0" w:date="2014-08-28T16:03:00Z"/>
        </w:rPr>
      </w:pPr>
      <w:del w:id="9818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9819" w:author="3.0" w:date="2014-08-28T16:03:00Z"/>
        </w:rPr>
      </w:pPr>
      <w:del w:id="9820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9821" w:author="3.0" w:date="2014-08-28T16:03:00Z"/>
        </w:rPr>
      </w:pPr>
      <w:del w:id="9822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9823" w:author="3.0" w:date="2014-08-28T16:03:00Z"/>
        </w:rPr>
      </w:pPr>
      <w:del w:id="9824" w:author="3.0" w:date="2014-08-28T16:03:00Z">
        <w:r w:rsidDel="004F1DFB">
          <w:delText>description  : See [Applic 5]</w:delText>
        </w:r>
      </w:del>
    </w:p>
    <w:p w:rsidR="00E51198" w:rsidDel="004F1DFB" w:rsidRDefault="00E51198" w:rsidP="00E51198">
      <w:pPr>
        <w:pStyle w:val="ADANB"/>
        <w:rPr>
          <w:del w:id="9825" w:author="3.0" w:date="2014-08-28T16:03:00Z"/>
        </w:rPr>
      </w:pPr>
    </w:p>
    <w:p w:rsidR="00E51198" w:rsidDel="004F1DFB" w:rsidRDefault="00E51198" w:rsidP="00E51198">
      <w:pPr>
        <w:pStyle w:val="ADANB"/>
        <w:rPr>
          <w:del w:id="9826" w:author="3.0" w:date="2014-08-28T16:03:00Z"/>
        </w:rPr>
      </w:pPr>
    </w:p>
    <w:p w:rsidR="00E51198" w:rsidDel="004F1DFB" w:rsidRDefault="00E51198" w:rsidP="00E51198">
      <w:pPr>
        <w:pStyle w:val="ADANB"/>
        <w:rPr>
          <w:del w:id="9827" w:author="3.0" w:date="2014-08-28T16:03:00Z"/>
        </w:rPr>
      </w:pPr>
      <w:del w:id="9828" w:author="3.0" w:date="2014-08-28T16:03:00Z">
        <w:r w:rsidDel="004F1DFB">
          <w:delText>1134.</w:delText>
        </w:r>
        <w:r w:rsidDel="004F1DFB">
          <w:tab/>
          <w:delText>DRU_l_doubtover (data flow, pel) =</w:delText>
        </w:r>
      </w:del>
    </w:p>
    <w:p w:rsidR="00E51198" w:rsidDel="004F1DFB" w:rsidRDefault="00E51198" w:rsidP="00E51198">
      <w:pPr>
        <w:pStyle w:val="ADANB"/>
        <w:rPr>
          <w:del w:id="9829" w:author="3.0" w:date="2014-08-28T16:03:00Z"/>
        </w:rPr>
      </w:pPr>
      <w:del w:id="9830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9831" w:author="3.0" w:date="2014-08-28T16:03:00Z"/>
        </w:rPr>
      </w:pPr>
    </w:p>
    <w:p w:rsidR="00E51198" w:rsidDel="004F1DFB" w:rsidRDefault="00E51198" w:rsidP="00E51198">
      <w:pPr>
        <w:pStyle w:val="ADANB"/>
        <w:rPr>
          <w:del w:id="9832" w:author="3.0" w:date="2014-08-28T16:03:00Z"/>
        </w:rPr>
      </w:pPr>
      <w:del w:id="9833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9834" w:author="3.0" w:date="2014-08-28T16:03:00Z"/>
        </w:rPr>
      </w:pPr>
      <w:del w:id="9835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9836" w:author="3.0" w:date="2014-08-28T16:03:00Z"/>
        </w:rPr>
      </w:pPr>
      <w:del w:id="9837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9838" w:author="3.0" w:date="2014-08-28T16:03:00Z"/>
        </w:rPr>
      </w:pPr>
      <w:del w:id="9839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9840" w:author="3.0" w:date="2014-08-28T16:03:00Z"/>
        </w:rPr>
      </w:pPr>
      <w:del w:id="9841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9842" w:author="3.0" w:date="2014-08-28T16:03:00Z"/>
        </w:rPr>
      </w:pPr>
      <w:del w:id="9843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9844" w:author="3.0" w:date="2014-08-28T16:03:00Z"/>
        </w:rPr>
      </w:pPr>
      <w:del w:id="9845" w:author="3.0" w:date="2014-08-28T16:03:00Z">
        <w:r w:rsidDel="004F1DFB">
          <w:delText>description  : See [Applic 5]</w:delText>
        </w:r>
      </w:del>
    </w:p>
    <w:p w:rsidR="00E51198" w:rsidDel="004F1DFB" w:rsidRDefault="00E51198" w:rsidP="00E51198">
      <w:pPr>
        <w:pStyle w:val="ADANB"/>
        <w:rPr>
          <w:del w:id="9846" w:author="3.0" w:date="2014-08-28T16:03:00Z"/>
        </w:rPr>
      </w:pPr>
    </w:p>
    <w:p w:rsidR="00E51198" w:rsidDel="004F1DFB" w:rsidRDefault="00E51198" w:rsidP="00E51198">
      <w:pPr>
        <w:pStyle w:val="ADANB"/>
        <w:rPr>
          <w:del w:id="9847" w:author="3.0" w:date="2014-08-28T16:03:00Z"/>
        </w:rPr>
      </w:pPr>
    </w:p>
    <w:p w:rsidR="00E51198" w:rsidDel="004F1DFB" w:rsidRDefault="00E51198" w:rsidP="00E51198">
      <w:pPr>
        <w:pStyle w:val="ADANB"/>
        <w:rPr>
          <w:del w:id="9848" w:author="3.0" w:date="2014-08-28T16:03:00Z"/>
        </w:rPr>
      </w:pPr>
      <w:del w:id="9849" w:author="3.0" w:date="2014-08-28T16:03:00Z">
        <w:r w:rsidDel="004F1DFB">
          <w:delText>1135.</w:delText>
        </w:r>
        <w:r w:rsidDel="004F1DFB">
          <w:tab/>
          <w:delText>DRU_l_doubtunder (data flow, pel) =</w:delText>
        </w:r>
      </w:del>
    </w:p>
    <w:p w:rsidR="00E51198" w:rsidDel="004F1DFB" w:rsidRDefault="00E51198" w:rsidP="00E51198">
      <w:pPr>
        <w:pStyle w:val="ADANB"/>
        <w:rPr>
          <w:del w:id="9850" w:author="3.0" w:date="2014-08-28T16:03:00Z"/>
        </w:rPr>
      </w:pPr>
      <w:del w:id="9851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9852" w:author="3.0" w:date="2014-08-28T16:03:00Z"/>
        </w:rPr>
      </w:pPr>
    </w:p>
    <w:p w:rsidR="00E51198" w:rsidDel="004F1DFB" w:rsidRDefault="00E51198" w:rsidP="00E51198">
      <w:pPr>
        <w:pStyle w:val="ADANB"/>
        <w:rPr>
          <w:del w:id="9853" w:author="3.0" w:date="2014-08-28T16:03:00Z"/>
        </w:rPr>
      </w:pPr>
      <w:del w:id="9854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9855" w:author="3.0" w:date="2014-08-28T16:03:00Z"/>
        </w:rPr>
      </w:pPr>
      <w:del w:id="9856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9857" w:author="3.0" w:date="2014-08-28T16:03:00Z"/>
        </w:rPr>
      </w:pPr>
      <w:del w:id="9858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9859" w:author="3.0" w:date="2014-08-28T16:03:00Z"/>
        </w:rPr>
      </w:pPr>
      <w:del w:id="9860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9861" w:author="3.0" w:date="2014-08-28T16:03:00Z"/>
        </w:rPr>
      </w:pPr>
      <w:del w:id="9862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9863" w:author="3.0" w:date="2014-08-28T16:03:00Z"/>
        </w:rPr>
      </w:pPr>
      <w:del w:id="9864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9865" w:author="3.0" w:date="2014-08-28T16:03:00Z"/>
        </w:rPr>
      </w:pPr>
      <w:del w:id="9866" w:author="3.0" w:date="2014-08-28T16:03:00Z">
        <w:r w:rsidDel="004F1DFB">
          <w:delText>description  : See [Applic 5]</w:delText>
        </w:r>
      </w:del>
    </w:p>
    <w:p w:rsidR="00E51198" w:rsidDel="004F1DFB" w:rsidRDefault="00E51198" w:rsidP="00E51198">
      <w:pPr>
        <w:pStyle w:val="ADANB"/>
        <w:rPr>
          <w:del w:id="9867" w:author="3.0" w:date="2014-08-28T16:03:00Z"/>
        </w:rPr>
      </w:pPr>
    </w:p>
    <w:p w:rsidR="00E51198" w:rsidDel="004F1DFB" w:rsidRDefault="00E51198" w:rsidP="00E51198">
      <w:pPr>
        <w:pStyle w:val="ADANB"/>
        <w:rPr>
          <w:del w:id="9868" w:author="3.0" w:date="2014-08-28T16:03:00Z"/>
        </w:rPr>
      </w:pPr>
    </w:p>
    <w:p w:rsidR="00E51198" w:rsidDel="004F1DFB" w:rsidRDefault="00E51198" w:rsidP="00E51198">
      <w:pPr>
        <w:pStyle w:val="ADANB"/>
        <w:rPr>
          <w:del w:id="9869" w:author="3.0" w:date="2014-08-28T16:03:00Z"/>
        </w:rPr>
      </w:pPr>
      <w:del w:id="9870" w:author="3.0" w:date="2014-08-28T16:03:00Z">
        <w:r w:rsidDel="004F1DFB">
          <w:delText>1154.</w:delText>
        </w:r>
        <w:r w:rsidDel="004F1DFB">
          <w:tab/>
          <w:delText>DRU_q_dirtrain (data flow, pel) =</w:delText>
        </w:r>
      </w:del>
    </w:p>
    <w:p w:rsidR="00E51198" w:rsidDel="004F1DFB" w:rsidRDefault="00E51198" w:rsidP="00E51198">
      <w:pPr>
        <w:pStyle w:val="ADANB"/>
        <w:rPr>
          <w:del w:id="9871" w:author="3.0" w:date="2014-08-28T16:03:00Z"/>
        </w:rPr>
      </w:pPr>
      <w:del w:id="9872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9873" w:author="3.0" w:date="2014-08-28T16:03:00Z"/>
        </w:rPr>
      </w:pPr>
    </w:p>
    <w:p w:rsidR="00E51198" w:rsidDel="004F1DFB" w:rsidRDefault="00E51198" w:rsidP="00E51198">
      <w:pPr>
        <w:pStyle w:val="ADANB"/>
        <w:rPr>
          <w:del w:id="9874" w:author="3.0" w:date="2014-08-28T16:03:00Z"/>
        </w:rPr>
      </w:pPr>
      <w:del w:id="9875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9876" w:author="3.0" w:date="2014-08-28T16:03:00Z"/>
        </w:rPr>
      </w:pPr>
      <w:del w:id="9877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9878" w:author="3.0" w:date="2014-08-28T16:03:00Z"/>
        </w:rPr>
      </w:pPr>
      <w:del w:id="9879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9880" w:author="3.0" w:date="2014-08-28T16:03:00Z"/>
        </w:rPr>
      </w:pPr>
      <w:del w:id="9881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9882" w:author="3.0" w:date="2014-08-28T16:03:00Z"/>
        </w:rPr>
      </w:pPr>
      <w:del w:id="9883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9884" w:author="3.0" w:date="2014-08-28T16:03:00Z"/>
        </w:rPr>
      </w:pPr>
      <w:del w:id="9885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9886" w:author="3.0" w:date="2014-08-28T16:03:00Z"/>
        </w:rPr>
      </w:pPr>
      <w:del w:id="9887" w:author="3.0" w:date="2014-08-28T16:03:00Z">
        <w:r w:rsidDel="004F1DFB">
          <w:delText>description  : See [Applic 5]</w:delText>
        </w:r>
      </w:del>
    </w:p>
    <w:p w:rsidR="00E51198" w:rsidDel="004F1DFB" w:rsidRDefault="00E51198" w:rsidP="00E51198">
      <w:pPr>
        <w:pStyle w:val="ADANB"/>
        <w:rPr>
          <w:del w:id="9888" w:author="3.0" w:date="2014-08-28T16:03:00Z"/>
        </w:rPr>
      </w:pPr>
    </w:p>
    <w:p w:rsidR="00E51198" w:rsidDel="004F1DFB" w:rsidRDefault="00E51198" w:rsidP="00E51198">
      <w:pPr>
        <w:pStyle w:val="ADANB"/>
        <w:rPr>
          <w:del w:id="9889" w:author="3.0" w:date="2014-08-28T16:03:00Z"/>
        </w:rPr>
      </w:pPr>
    </w:p>
    <w:p w:rsidR="00E51198" w:rsidRPr="00FE76A0" w:rsidDel="004F1DFB" w:rsidRDefault="00E51198" w:rsidP="00E51198">
      <w:pPr>
        <w:pStyle w:val="ADANB"/>
        <w:rPr>
          <w:del w:id="9890" w:author="3.0" w:date="2014-08-28T16:03:00Z"/>
          <w:rPrChange w:id="9891" w:author="3.0" w:date="2014-08-28T15:56:00Z">
            <w:rPr>
              <w:del w:id="9892" w:author="3.0" w:date="2014-08-28T16:03:00Z"/>
              <w:lang w:val="fr-BE"/>
            </w:rPr>
          </w:rPrChange>
        </w:rPr>
      </w:pPr>
      <w:del w:id="9893" w:author="3.0" w:date="2014-08-28T16:03:00Z">
        <w:r w:rsidRPr="00FE76A0" w:rsidDel="004F1DFB">
          <w:rPr>
            <w:rPrChange w:id="9894" w:author="3.0" w:date="2014-08-28T15:56:00Z">
              <w:rPr>
                <w:lang w:val="fr-BE"/>
              </w:rPr>
            </w:rPrChange>
          </w:rPr>
          <w:delText>1157.</w:delText>
        </w:r>
        <w:r w:rsidRPr="00FE76A0" w:rsidDel="004F1DFB">
          <w:rPr>
            <w:rPrChange w:id="9895" w:author="3.0" w:date="2014-08-28T15:56:00Z">
              <w:rPr>
                <w:lang w:val="fr-BE"/>
              </w:rPr>
            </w:rPrChange>
          </w:rPr>
          <w:tab/>
          <w:delText>DRU_v_train (data flow, pel) =</w:delText>
        </w:r>
      </w:del>
    </w:p>
    <w:p w:rsidR="00E51198" w:rsidDel="004F1DFB" w:rsidRDefault="00E51198" w:rsidP="00E51198">
      <w:pPr>
        <w:pStyle w:val="ADANB"/>
        <w:rPr>
          <w:del w:id="9896" w:author="3.0" w:date="2014-08-28T16:03:00Z"/>
        </w:rPr>
      </w:pPr>
      <w:del w:id="9897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9898" w:author="3.0" w:date="2014-08-28T16:03:00Z"/>
        </w:rPr>
      </w:pPr>
    </w:p>
    <w:p w:rsidR="00E51198" w:rsidDel="004F1DFB" w:rsidRDefault="00E51198" w:rsidP="00E51198">
      <w:pPr>
        <w:pStyle w:val="ADANB"/>
        <w:rPr>
          <w:del w:id="9899" w:author="3.0" w:date="2014-08-28T16:03:00Z"/>
        </w:rPr>
      </w:pPr>
      <w:del w:id="9900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9901" w:author="3.0" w:date="2014-08-28T16:03:00Z"/>
        </w:rPr>
      </w:pPr>
      <w:del w:id="9902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9903" w:author="3.0" w:date="2014-08-28T16:03:00Z"/>
        </w:rPr>
      </w:pPr>
      <w:del w:id="9904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9905" w:author="3.0" w:date="2014-08-28T16:03:00Z"/>
        </w:rPr>
      </w:pPr>
      <w:del w:id="9906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9907" w:author="3.0" w:date="2014-08-28T16:03:00Z"/>
        </w:rPr>
      </w:pPr>
      <w:del w:id="9908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9909" w:author="3.0" w:date="2014-08-28T16:03:00Z"/>
        </w:rPr>
      </w:pPr>
      <w:del w:id="9910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9911" w:author="3.0" w:date="2014-08-28T16:03:00Z"/>
        </w:rPr>
      </w:pPr>
      <w:del w:id="9912" w:author="3.0" w:date="2014-08-28T16:03:00Z">
        <w:r w:rsidDel="004F1DFB">
          <w:delText>description  : See [Applic 5]</w:delText>
        </w:r>
      </w:del>
    </w:p>
    <w:p w:rsidR="00E51198" w:rsidDel="004F1DFB" w:rsidRDefault="00E51198" w:rsidP="00E51198">
      <w:pPr>
        <w:pStyle w:val="ADANB"/>
        <w:rPr>
          <w:del w:id="9913" w:author="3.0" w:date="2014-08-28T16:03:00Z"/>
        </w:rPr>
      </w:pPr>
    </w:p>
    <w:p w:rsidR="00E51198" w:rsidDel="004F1DFB" w:rsidRDefault="00E51198" w:rsidP="00E51198">
      <w:pPr>
        <w:pStyle w:val="ADANB"/>
        <w:rPr>
          <w:del w:id="9914" w:author="3.0" w:date="2014-08-28T16:03:00Z"/>
        </w:rPr>
      </w:pPr>
    </w:p>
    <w:p w:rsidR="00E51198" w:rsidDel="004F1DFB" w:rsidRDefault="00E51198" w:rsidP="00E51198">
      <w:pPr>
        <w:pStyle w:val="ADANB"/>
        <w:rPr>
          <w:del w:id="9915" w:author="3.0" w:date="2014-08-28T16:03:00Z"/>
        </w:rPr>
      </w:pPr>
      <w:del w:id="9916" w:author="3.0" w:date="2014-08-28T16:03:00Z">
        <w:r w:rsidDel="004F1DFB">
          <w:delText>1138.</w:delText>
        </w:r>
        <w:r w:rsidDel="004F1DFB">
          <w:tab/>
          <w:delText>DRU_m_level (data flow, pel) =</w:delText>
        </w:r>
      </w:del>
    </w:p>
    <w:p w:rsidR="00E51198" w:rsidDel="004F1DFB" w:rsidRDefault="00E51198" w:rsidP="00E51198">
      <w:pPr>
        <w:pStyle w:val="ADANB"/>
        <w:rPr>
          <w:del w:id="9917" w:author="3.0" w:date="2014-08-28T16:03:00Z"/>
        </w:rPr>
      </w:pPr>
      <w:del w:id="9918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9919" w:author="3.0" w:date="2014-08-28T16:03:00Z"/>
        </w:rPr>
      </w:pPr>
    </w:p>
    <w:p w:rsidR="00E51198" w:rsidDel="004F1DFB" w:rsidRDefault="00E51198" w:rsidP="00E51198">
      <w:pPr>
        <w:pStyle w:val="ADANB"/>
        <w:rPr>
          <w:del w:id="9920" w:author="3.0" w:date="2014-08-28T16:03:00Z"/>
        </w:rPr>
      </w:pPr>
      <w:del w:id="9921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9922" w:author="3.0" w:date="2014-08-28T16:03:00Z"/>
        </w:rPr>
      </w:pPr>
      <w:del w:id="9923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9924" w:author="3.0" w:date="2014-08-28T16:03:00Z"/>
        </w:rPr>
      </w:pPr>
      <w:del w:id="9925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9926" w:author="3.0" w:date="2014-08-28T16:03:00Z"/>
        </w:rPr>
      </w:pPr>
      <w:del w:id="9927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9928" w:author="3.0" w:date="2014-08-28T16:03:00Z"/>
        </w:rPr>
      </w:pPr>
      <w:del w:id="9929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9930" w:author="3.0" w:date="2014-08-28T16:03:00Z"/>
        </w:rPr>
      </w:pPr>
      <w:del w:id="9931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9932" w:author="3.0" w:date="2014-08-28T16:03:00Z"/>
        </w:rPr>
      </w:pPr>
      <w:del w:id="9933" w:author="3.0" w:date="2014-08-28T16:03:00Z">
        <w:r w:rsidDel="004F1DFB">
          <w:delText>description  : See [Applic 5]</w:delText>
        </w:r>
      </w:del>
    </w:p>
    <w:p w:rsidR="00E51198" w:rsidDel="004F1DFB" w:rsidRDefault="00E51198" w:rsidP="00E51198">
      <w:pPr>
        <w:pStyle w:val="ADANB"/>
        <w:rPr>
          <w:del w:id="9934" w:author="3.0" w:date="2014-08-28T16:03:00Z"/>
        </w:rPr>
      </w:pPr>
    </w:p>
    <w:p w:rsidR="00E51198" w:rsidDel="004F1DFB" w:rsidRDefault="00E51198" w:rsidP="00E51198">
      <w:pPr>
        <w:pStyle w:val="ADANB"/>
        <w:rPr>
          <w:del w:id="9935" w:author="3.0" w:date="2014-08-28T16:03:00Z"/>
        </w:rPr>
      </w:pPr>
    </w:p>
    <w:p w:rsidR="00E51198" w:rsidDel="004F1DFB" w:rsidRDefault="00E51198" w:rsidP="00E51198">
      <w:pPr>
        <w:pStyle w:val="ADANB"/>
        <w:rPr>
          <w:del w:id="9936" w:author="3.0" w:date="2014-08-28T16:03:00Z"/>
        </w:rPr>
      </w:pPr>
      <w:del w:id="9937" w:author="3.0" w:date="2014-08-28T16:03:00Z">
        <w:r w:rsidDel="004F1DFB">
          <w:delText>1145.</w:delText>
        </w:r>
        <w:r w:rsidDel="004F1DFB">
          <w:tab/>
          <w:delText>DRU_nid_NTC (data flow, pel) =</w:delText>
        </w:r>
      </w:del>
    </w:p>
    <w:p w:rsidR="00E51198" w:rsidDel="004F1DFB" w:rsidRDefault="00E51198" w:rsidP="00E51198">
      <w:pPr>
        <w:pStyle w:val="ADANB"/>
        <w:rPr>
          <w:del w:id="9938" w:author="3.0" w:date="2014-08-28T16:03:00Z"/>
        </w:rPr>
      </w:pPr>
      <w:del w:id="9939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9940" w:author="3.0" w:date="2014-08-28T16:03:00Z"/>
        </w:rPr>
      </w:pPr>
    </w:p>
    <w:p w:rsidR="00E51198" w:rsidDel="004F1DFB" w:rsidRDefault="00E51198" w:rsidP="00E51198">
      <w:pPr>
        <w:pStyle w:val="ADANB"/>
        <w:rPr>
          <w:del w:id="9941" w:author="3.0" w:date="2014-08-28T16:03:00Z"/>
        </w:rPr>
      </w:pPr>
      <w:del w:id="9942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9943" w:author="3.0" w:date="2014-08-28T16:03:00Z"/>
        </w:rPr>
      </w:pPr>
      <w:del w:id="9944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9945" w:author="3.0" w:date="2014-08-28T16:03:00Z"/>
        </w:rPr>
      </w:pPr>
      <w:del w:id="9946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9947" w:author="3.0" w:date="2014-08-28T16:03:00Z"/>
        </w:rPr>
      </w:pPr>
      <w:del w:id="9948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9949" w:author="3.0" w:date="2014-08-28T16:03:00Z"/>
        </w:rPr>
      </w:pPr>
      <w:del w:id="9950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9951" w:author="3.0" w:date="2014-08-28T16:03:00Z"/>
        </w:rPr>
      </w:pPr>
      <w:del w:id="9952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9953" w:author="3.0" w:date="2014-08-28T16:03:00Z"/>
        </w:rPr>
      </w:pPr>
      <w:del w:id="9954" w:author="3.0" w:date="2014-08-28T16:03:00Z">
        <w:r w:rsidDel="004F1DFB">
          <w:delText>description  : See [Applic 5]</w:delText>
        </w:r>
      </w:del>
    </w:p>
    <w:p w:rsidR="00E51198" w:rsidDel="004F1DFB" w:rsidRDefault="00E51198" w:rsidP="00E51198">
      <w:pPr>
        <w:pStyle w:val="ADANB"/>
        <w:rPr>
          <w:del w:id="9955" w:author="3.0" w:date="2014-08-28T16:03:00Z"/>
        </w:rPr>
      </w:pPr>
    </w:p>
    <w:p w:rsidR="00E51198" w:rsidDel="004F1DFB" w:rsidRDefault="00E51198" w:rsidP="00E51198">
      <w:pPr>
        <w:pStyle w:val="ADANB"/>
        <w:rPr>
          <w:del w:id="9956" w:author="3.0" w:date="2014-08-28T16:03:00Z"/>
        </w:rPr>
      </w:pPr>
    </w:p>
    <w:p w:rsidR="00E51198" w:rsidRPr="00E51198" w:rsidDel="004F1DFB" w:rsidRDefault="00E51198" w:rsidP="00E51198">
      <w:pPr>
        <w:pStyle w:val="ADANB"/>
        <w:rPr>
          <w:del w:id="9957" w:author="3.0" w:date="2014-08-28T16:03:00Z"/>
          <w:lang w:val="fr-BE"/>
        </w:rPr>
      </w:pPr>
      <w:del w:id="9958" w:author="3.0" w:date="2014-08-28T16:03:00Z">
        <w:r w:rsidRPr="00E51198" w:rsidDel="004F1DFB">
          <w:rPr>
            <w:lang w:val="fr-BE"/>
          </w:rPr>
          <w:delText>1139.</w:delText>
        </w:r>
        <w:r w:rsidRPr="00E51198" w:rsidDel="004F1DFB">
          <w:rPr>
            <w:lang w:val="fr-BE"/>
          </w:rPr>
          <w:tab/>
          <w:delText>DRU_m_mode (data flow, pel) =</w:delText>
        </w:r>
      </w:del>
    </w:p>
    <w:p w:rsidR="00E51198" w:rsidDel="004F1DFB" w:rsidRDefault="00E51198" w:rsidP="00E51198">
      <w:pPr>
        <w:pStyle w:val="ADANB"/>
        <w:rPr>
          <w:del w:id="9959" w:author="3.0" w:date="2014-08-28T16:03:00Z"/>
        </w:rPr>
      </w:pPr>
      <w:del w:id="9960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9961" w:author="3.0" w:date="2014-08-28T16:03:00Z"/>
        </w:rPr>
      </w:pPr>
    </w:p>
    <w:p w:rsidR="00E51198" w:rsidDel="004F1DFB" w:rsidRDefault="00E51198" w:rsidP="00E51198">
      <w:pPr>
        <w:pStyle w:val="ADANB"/>
        <w:rPr>
          <w:del w:id="9962" w:author="3.0" w:date="2014-08-28T16:03:00Z"/>
        </w:rPr>
      </w:pPr>
      <w:del w:id="9963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9964" w:author="3.0" w:date="2014-08-28T16:03:00Z"/>
        </w:rPr>
      </w:pPr>
      <w:del w:id="9965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9966" w:author="3.0" w:date="2014-08-28T16:03:00Z"/>
        </w:rPr>
      </w:pPr>
      <w:del w:id="9967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9968" w:author="3.0" w:date="2014-08-28T16:03:00Z"/>
        </w:rPr>
      </w:pPr>
      <w:del w:id="9969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9970" w:author="3.0" w:date="2014-08-28T16:03:00Z"/>
        </w:rPr>
      </w:pPr>
      <w:del w:id="9971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9972" w:author="3.0" w:date="2014-08-28T16:03:00Z"/>
        </w:rPr>
      </w:pPr>
      <w:del w:id="9973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9974" w:author="3.0" w:date="2014-08-28T16:03:00Z"/>
        </w:rPr>
      </w:pPr>
      <w:del w:id="9975" w:author="3.0" w:date="2014-08-28T16:03:00Z">
        <w:r w:rsidDel="004F1DFB">
          <w:delText>description  : See [Applic 5]</w:delText>
        </w:r>
      </w:del>
    </w:p>
    <w:p w:rsidR="00E51198" w:rsidDel="004F1DFB" w:rsidRDefault="00E51198" w:rsidP="00E51198">
      <w:pPr>
        <w:pStyle w:val="ADANB"/>
        <w:rPr>
          <w:del w:id="9976" w:author="3.0" w:date="2014-08-28T16:03:00Z"/>
        </w:rPr>
      </w:pPr>
    </w:p>
    <w:p w:rsidR="00E51198" w:rsidDel="004F1DFB" w:rsidRDefault="00E51198" w:rsidP="00E51198">
      <w:pPr>
        <w:pStyle w:val="ADANB"/>
        <w:rPr>
          <w:del w:id="9977" w:author="3.0" w:date="2014-08-28T16:03:00Z"/>
        </w:rPr>
      </w:pPr>
    </w:p>
    <w:p w:rsidR="00E51198" w:rsidDel="004F1DFB" w:rsidRDefault="00E51198" w:rsidP="00E51198">
      <w:pPr>
        <w:pStyle w:val="ADANB"/>
        <w:rPr>
          <w:del w:id="9978" w:author="3.0" w:date="2014-08-28T16:03:00Z"/>
        </w:rPr>
      </w:pPr>
      <w:del w:id="9979" w:author="3.0" w:date="2014-08-28T16:03:00Z">
        <w:r w:rsidDel="004F1DFB">
          <w:delText>1122.</w:delText>
        </w:r>
        <w:r w:rsidDel="004F1DFB">
          <w:tab/>
          <w:delText>DRU_active_cab (data flow, pel) =</w:delText>
        </w:r>
      </w:del>
    </w:p>
    <w:p w:rsidR="00E51198" w:rsidDel="004F1DFB" w:rsidRDefault="00E51198" w:rsidP="00E51198">
      <w:pPr>
        <w:pStyle w:val="ADANB"/>
        <w:rPr>
          <w:del w:id="9980" w:author="3.0" w:date="2014-08-28T16:03:00Z"/>
        </w:rPr>
      </w:pPr>
      <w:del w:id="9981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9982" w:author="3.0" w:date="2014-08-28T16:03:00Z"/>
        </w:rPr>
      </w:pPr>
    </w:p>
    <w:p w:rsidR="00E51198" w:rsidDel="004F1DFB" w:rsidRDefault="00E51198" w:rsidP="00E51198">
      <w:pPr>
        <w:pStyle w:val="ADANB"/>
        <w:rPr>
          <w:del w:id="9983" w:author="3.0" w:date="2014-08-28T16:03:00Z"/>
        </w:rPr>
      </w:pPr>
      <w:del w:id="9984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9985" w:author="3.0" w:date="2014-08-28T16:03:00Z"/>
        </w:rPr>
      </w:pPr>
      <w:del w:id="9986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9987" w:author="3.0" w:date="2014-08-28T16:03:00Z"/>
        </w:rPr>
      </w:pPr>
      <w:del w:id="9988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9989" w:author="3.0" w:date="2014-08-28T16:03:00Z"/>
        </w:rPr>
      </w:pPr>
      <w:del w:id="9990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9991" w:author="3.0" w:date="2014-08-28T16:03:00Z"/>
        </w:rPr>
      </w:pPr>
      <w:del w:id="9992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9993" w:author="3.0" w:date="2014-08-28T16:03:00Z"/>
        </w:rPr>
      </w:pPr>
      <w:del w:id="9994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9995" w:author="3.0" w:date="2014-08-28T16:03:00Z"/>
        </w:rPr>
      </w:pPr>
      <w:del w:id="9996" w:author="3.0" w:date="2014-08-28T16:03:00Z">
        <w:r w:rsidDel="004F1DFB">
          <w:delText>description  : See [Applic 5]</w:delText>
        </w:r>
      </w:del>
    </w:p>
    <w:p w:rsidR="00E51198" w:rsidDel="004F1DFB" w:rsidRDefault="00E51198" w:rsidP="00E51198">
      <w:pPr>
        <w:pStyle w:val="ADANB"/>
        <w:rPr>
          <w:del w:id="9997" w:author="3.0" w:date="2014-08-28T16:03:00Z"/>
        </w:rPr>
      </w:pPr>
    </w:p>
    <w:p w:rsidR="00E51198" w:rsidDel="004F1DFB" w:rsidRDefault="00E51198" w:rsidP="00E51198">
      <w:pPr>
        <w:pStyle w:val="ADANB"/>
        <w:rPr>
          <w:del w:id="9998" w:author="3.0" w:date="2014-08-28T16:03:00Z"/>
        </w:rPr>
      </w:pPr>
    </w:p>
    <w:p w:rsidR="00E51198" w:rsidDel="004F1DFB" w:rsidRDefault="00E51198" w:rsidP="00E51198">
      <w:pPr>
        <w:pStyle w:val="ADANB"/>
        <w:rPr>
          <w:del w:id="9999" w:author="3.0" w:date="2014-08-28T16:03:00Z"/>
        </w:rPr>
      </w:pPr>
      <w:del w:id="10000" w:author="3.0" w:date="2014-08-28T16:03:00Z">
        <w:r w:rsidDel="004F1DFB">
          <w:delText>1121.</w:delText>
        </w:r>
        <w:r w:rsidDel="004F1DFB">
          <w:tab/>
          <w:delText>DRU_active_antenna (data flow, pel) =</w:delText>
        </w:r>
      </w:del>
    </w:p>
    <w:p w:rsidR="00E51198" w:rsidDel="004F1DFB" w:rsidRDefault="00E51198" w:rsidP="00E51198">
      <w:pPr>
        <w:pStyle w:val="ADANB"/>
        <w:rPr>
          <w:del w:id="10001" w:author="3.0" w:date="2014-08-28T16:03:00Z"/>
        </w:rPr>
      </w:pPr>
      <w:del w:id="10002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10003" w:author="3.0" w:date="2014-08-28T16:03:00Z"/>
        </w:rPr>
      </w:pPr>
    </w:p>
    <w:p w:rsidR="00E51198" w:rsidDel="004F1DFB" w:rsidRDefault="00E51198" w:rsidP="00E51198">
      <w:pPr>
        <w:pStyle w:val="ADANB"/>
        <w:rPr>
          <w:del w:id="10004" w:author="3.0" w:date="2014-08-28T16:03:00Z"/>
        </w:rPr>
      </w:pPr>
      <w:del w:id="10005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10006" w:author="3.0" w:date="2014-08-28T16:03:00Z"/>
        </w:rPr>
      </w:pPr>
      <w:del w:id="10007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10008" w:author="3.0" w:date="2014-08-28T16:03:00Z"/>
        </w:rPr>
      </w:pPr>
      <w:del w:id="10009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10010" w:author="3.0" w:date="2014-08-28T16:03:00Z"/>
        </w:rPr>
      </w:pPr>
      <w:del w:id="10011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10012" w:author="3.0" w:date="2014-08-28T16:03:00Z"/>
        </w:rPr>
      </w:pPr>
      <w:del w:id="10013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10014" w:author="3.0" w:date="2014-08-28T16:03:00Z"/>
        </w:rPr>
      </w:pPr>
      <w:del w:id="10015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10016" w:author="3.0" w:date="2014-08-28T16:03:00Z"/>
        </w:rPr>
      </w:pPr>
      <w:del w:id="10017" w:author="3.0" w:date="2014-08-28T16:03:00Z">
        <w:r w:rsidDel="004F1DFB">
          <w:delText>description  : See [Applic 5]</w:delText>
        </w:r>
      </w:del>
    </w:p>
    <w:p w:rsidR="00E51198" w:rsidDel="004F1DFB" w:rsidRDefault="00E51198" w:rsidP="00E51198">
      <w:pPr>
        <w:pStyle w:val="ADANB"/>
        <w:rPr>
          <w:del w:id="10018" w:author="3.0" w:date="2014-08-28T16:03:00Z"/>
        </w:rPr>
      </w:pPr>
    </w:p>
    <w:p w:rsidR="00E51198" w:rsidDel="004F1DFB" w:rsidRDefault="00E51198" w:rsidP="00E51198">
      <w:pPr>
        <w:pStyle w:val="ADANB"/>
        <w:rPr>
          <w:del w:id="10019" w:author="3.0" w:date="2014-08-28T16:03:00Z"/>
        </w:rPr>
      </w:pPr>
    </w:p>
    <w:p w:rsidR="00E51198" w:rsidDel="004F1DFB" w:rsidRDefault="00E51198" w:rsidP="00E51198">
      <w:pPr>
        <w:pStyle w:val="ADANB"/>
        <w:rPr>
          <w:del w:id="10020" w:author="3.0" w:date="2014-08-28T16:03:00Z"/>
        </w:rPr>
      </w:pPr>
      <w:del w:id="10021" w:author="3.0" w:date="2014-08-28T16:03:00Z">
        <w:r w:rsidDel="004F1DFB">
          <w:delText>1128.</w:delText>
        </w:r>
        <w:r w:rsidDel="004F1DFB">
          <w:tab/>
          <w:delText>DRU_EVC_equipment_id (data flow, pel) =</w:delText>
        </w:r>
      </w:del>
    </w:p>
    <w:p w:rsidR="00E51198" w:rsidDel="004F1DFB" w:rsidRDefault="00E51198" w:rsidP="00E51198">
      <w:pPr>
        <w:pStyle w:val="ADANB"/>
        <w:rPr>
          <w:del w:id="10022" w:author="3.0" w:date="2014-08-28T16:03:00Z"/>
        </w:rPr>
      </w:pPr>
      <w:del w:id="10023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10024" w:author="3.0" w:date="2014-08-28T16:03:00Z"/>
        </w:rPr>
      </w:pPr>
    </w:p>
    <w:p w:rsidR="00E51198" w:rsidDel="004F1DFB" w:rsidRDefault="00E51198" w:rsidP="00E51198">
      <w:pPr>
        <w:pStyle w:val="ADANB"/>
        <w:rPr>
          <w:del w:id="10025" w:author="3.0" w:date="2014-08-28T16:03:00Z"/>
        </w:rPr>
      </w:pPr>
      <w:del w:id="10026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10027" w:author="3.0" w:date="2014-08-28T16:03:00Z"/>
        </w:rPr>
      </w:pPr>
      <w:del w:id="10028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10029" w:author="3.0" w:date="2014-08-28T16:03:00Z"/>
        </w:rPr>
      </w:pPr>
      <w:del w:id="10030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10031" w:author="3.0" w:date="2014-08-28T16:03:00Z"/>
        </w:rPr>
      </w:pPr>
      <w:del w:id="10032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10033" w:author="3.0" w:date="2014-08-28T16:03:00Z"/>
        </w:rPr>
      </w:pPr>
      <w:del w:id="10034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10035" w:author="3.0" w:date="2014-08-28T16:03:00Z"/>
        </w:rPr>
      </w:pPr>
      <w:del w:id="10036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10037" w:author="3.0" w:date="2014-08-28T16:03:00Z"/>
        </w:rPr>
      </w:pPr>
      <w:del w:id="10038" w:author="3.0" w:date="2014-08-28T16:03:00Z">
        <w:r w:rsidDel="004F1DFB">
          <w:delText>description  : See [Applic 5]</w:delText>
        </w:r>
      </w:del>
    </w:p>
    <w:p w:rsidR="00E51198" w:rsidDel="004F1DFB" w:rsidRDefault="00E51198" w:rsidP="00E51198">
      <w:pPr>
        <w:pStyle w:val="ADANB"/>
        <w:rPr>
          <w:del w:id="10039" w:author="3.0" w:date="2014-08-28T16:03:00Z"/>
        </w:rPr>
      </w:pPr>
    </w:p>
    <w:p w:rsidR="00E51198" w:rsidDel="004F1DFB" w:rsidRDefault="00E51198" w:rsidP="00E51198">
      <w:pPr>
        <w:pStyle w:val="ADANB"/>
        <w:rPr>
          <w:del w:id="10040" w:author="3.0" w:date="2014-08-28T16:03:00Z"/>
        </w:rPr>
      </w:pPr>
    </w:p>
    <w:p w:rsidR="00E51198" w:rsidDel="004F1DFB" w:rsidRDefault="00E51198" w:rsidP="00E51198">
      <w:pPr>
        <w:pStyle w:val="ADANB"/>
        <w:rPr>
          <w:del w:id="10041" w:author="3.0" w:date="2014-08-28T16:03:00Z"/>
        </w:rPr>
      </w:pPr>
      <w:del w:id="10042" w:author="3.0" w:date="2014-08-28T16:03:00Z">
        <w:r w:rsidDel="004F1DFB">
          <w:delText>3056.</w:delText>
        </w:r>
        <w:r w:rsidDel="004F1DFB">
          <w:tab/>
          <w:delText>SIL2_display_function_info_to_basic (data flow) =</w:delText>
        </w:r>
      </w:del>
    </w:p>
    <w:p w:rsidR="00E51198" w:rsidDel="004F1DFB" w:rsidRDefault="00E51198" w:rsidP="00E51198">
      <w:pPr>
        <w:pStyle w:val="ADANB"/>
        <w:rPr>
          <w:del w:id="10043" w:author="3.0" w:date="2014-08-28T16:03:00Z"/>
        </w:rPr>
      </w:pPr>
      <w:del w:id="10044" w:author="3.0" w:date="2014-08-28T16:03:00Z">
        <w:r w:rsidDel="004F1DFB">
          <w:delText>train_speed_for_SIL2</w:delText>
        </w:r>
      </w:del>
    </w:p>
    <w:p w:rsidR="00E51198" w:rsidDel="004F1DFB" w:rsidRDefault="00E51198" w:rsidP="00E51198">
      <w:pPr>
        <w:pStyle w:val="ADANB"/>
        <w:rPr>
          <w:del w:id="10045" w:author="3.0" w:date="2014-08-28T16:03:00Z"/>
        </w:rPr>
      </w:pPr>
      <w:del w:id="10046" w:author="3.0" w:date="2014-08-28T16:03:00Z">
        <w:r w:rsidDel="004F1DFB">
          <w:delText>+ SIL2_display_function_is_active</w:delText>
        </w:r>
      </w:del>
    </w:p>
    <w:p w:rsidR="00E51198" w:rsidDel="004F1DFB" w:rsidRDefault="00E51198" w:rsidP="00E51198">
      <w:pPr>
        <w:pStyle w:val="ADANB"/>
        <w:rPr>
          <w:del w:id="10047" w:author="3.0" w:date="2014-08-28T16:03:00Z"/>
        </w:rPr>
      </w:pPr>
    </w:p>
    <w:p w:rsidR="00E51198" w:rsidDel="004F1DFB" w:rsidRDefault="00E51198" w:rsidP="00E51198">
      <w:pPr>
        <w:pStyle w:val="ADANB"/>
        <w:rPr>
          <w:del w:id="10048" w:author="3.0" w:date="2014-08-28T16:03:00Z"/>
        </w:rPr>
      </w:pPr>
      <w:del w:id="10049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10050" w:author="3.0" w:date="2014-08-28T16:03:00Z"/>
        </w:rPr>
      </w:pPr>
      <w:del w:id="10051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10052" w:author="3.0" w:date="2014-08-28T16:03:00Z"/>
        </w:rPr>
      </w:pPr>
      <w:del w:id="10053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10054" w:author="3.0" w:date="2014-08-28T16:03:00Z"/>
        </w:rPr>
      </w:pPr>
      <w:del w:id="10055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10056" w:author="3.0" w:date="2014-08-28T16:03:00Z"/>
        </w:rPr>
      </w:pPr>
      <w:del w:id="10057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10058" w:author="3.0" w:date="2014-08-28T16:03:00Z"/>
        </w:rPr>
      </w:pPr>
      <w:del w:id="10059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10060" w:author="3.0" w:date="2014-08-28T16:03:00Z"/>
        </w:rPr>
      </w:pPr>
      <w:del w:id="10061" w:author="3.0" w:date="2014-08-28T16:03:00Z">
        <w:r w:rsidDel="004F1DFB">
          <w:delText>description  : SIL2 display function information transmitted to the BSW.</w:delText>
        </w:r>
      </w:del>
    </w:p>
    <w:p w:rsidR="00E51198" w:rsidDel="004F1DFB" w:rsidRDefault="00E51198" w:rsidP="00E51198">
      <w:pPr>
        <w:pStyle w:val="ADANB"/>
        <w:rPr>
          <w:del w:id="10062" w:author="3.0" w:date="2014-08-28T16:03:00Z"/>
        </w:rPr>
      </w:pPr>
    </w:p>
    <w:p w:rsidR="00E51198" w:rsidDel="004F1DFB" w:rsidRDefault="00E51198" w:rsidP="00E51198">
      <w:pPr>
        <w:pStyle w:val="ADANB"/>
        <w:rPr>
          <w:del w:id="10063" w:author="3.0" w:date="2014-08-28T16:03:00Z"/>
        </w:rPr>
      </w:pPr>
    </w:p>
    <w:p w:rsidR="00E51198" w:rsidDel="004F1DFB" w:rsidRDefault="00E51198" w:rsidP="00E51198">
      <w:pPr>
        <w:pStyle w:val="ADANB"/>
        <w:rPr>
          <w:del w:id="10064" w:author="3.0" w:date="2014-08-28T16:03:00Z"/>
        </w:rPr>
      </w:pPr>
      <w:del w:id="10065" w:author="3.0" w:date="2014-08-28T16:03:00Z">
        <w:r w:rsidDel="004F1DFB">
          <w:delText>3803.</w:delText>
        </w:r>
        <w:r w:rsidDel="004F1DFB">
          <w:tab/>
          <w:delText>train_speed_for_SIL2 (data flow, cel) =</w:delText>
        </w:r>
      </w:del>
    </w:p>
    <w:p w:rsidR="00E51198" w:rsidDel="004F1DFB" w:rsidRDefault="00E51198" w:rsidP="00E51198">
      <w:pPr>
        <w:pStyle w:val="ADANB"/>
        <w:rPr>
          <w:del w:id="10066" w:author="3.0" w:date="2014-08-28T16:03:00Z"/>
        </w:rPr>
      </w:pPr>
      <w:del w:id="10067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10068" w:author="3.0" w:date="2014-08-28T16:03:00Z"/>
        </w:rPr>
      </w:pPr>
    </w:p>
    <w:p w:rsidR="00E51198" w:rsidDel="004F1DFB" w:rsidRDefault="00E51198" w:rsidP="00E51198">
      <w:pPr>
        <w:pStyle w:val="ADANB"/>
        <w:rPr>
          <w:del w:id="10069" w:author="3.0" w:date="2014-08-28T16:03:00Z"/>
        </w:rPr>
      </w:pPr>
      <w:del w:id="10070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10071" w:author="3.0" w:date="2014-08-28T16:03:00Z"/>
        </w:rPr>
      </w:pPr>
      <w:del w:id="10072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10073" w:author="3.0" w:date="2014-08-28T16:03:00Z"/>
        </w:rPr>
      </w:pPr>
      <w:del w:id="10074" w:author="3.0" w:date="2014-08-28T16:03:00Z">
        <w:r w:rsidDel="004F1DFB">
          <w:delText xml:space="preserve">range        : 0..600/3.6  </w:delText>
        </w:r>
      </w:del>
    </w:p>
    <w:p w:rsidR="00E51198" w:rsidDel="004F1DFB" w:rsidRDefault="00E51198" w:rsidP="00E51198">
      <w:pPr>
        <w:pStyle w:val="ADANB"/>
        <w:rPr>
          <w:del w:id="10075" w:author="3.0" w:date="2014-08-28T16:03:00Z"/>
        </w:rPr>
      </w:pPr>
      <w:del w:id="10076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10077" w:author="3.0" w:date="2014-08-28T16:03:00Z"/>
        </w:rPr>
      </w:pPr>
      <w:del w:id="10078" w:author="3.0" w:date="2014-08-28T16:03:00Z">
        <w:r w:rsidDel="004F1DFB">
          <w:delText>units        : m/s</w:delText>
        </w:r>
      </w:del>
    </w:p>
    <w:p w:rsidR="00E51198" w:rsidDel="004F1DFB" w:rsidRDefault="00E51198" w:rsidP="00E51198">
      <w:pPr>
        <w:pStyle w:val="ADANB"/>
        <w:rPr>
          <w:del w:id="10079" w:author="3.0" w:date="2014-08-28T16:03:00Z"/>
        </w:rPr>
      </w:pPr>
      <w:del w:id="10080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10081" w:author="3.0" w:date="2014-08-28T16:03:00Z"/>
        </w:rPr>
      </w:pPr>
      <w:del w:id="10082" w:author="3.0" w:date="2014-08-28T16:03:00Z">
        <w:r w:rsidDel="004F1DFB">
          <w:delText>description  : train speed value transmitted to BSW, for SIL2 display function.</w:delText>
        </w:r>
      </w:del>
    </w:p>
    <w:p w:rsidR="00E51198" w:rsidDel="004F1DFB" w:rsidRDefault="00E51198" w:rsidP="00E51198">
      <w:pPr>
        <w:pStyle w:val="ADANB"/>
        <w:rPr>
          <w:del w:id="10083" w:author="3.0" w:date="2014-08-28T16:03:00Z"/>
        </w:rPr>
      </w:pPr>
    </w:p>
    <w:p w:rsidR="00E51198" w:rsidDel="004F1DFB" w:rsidRDefault="00E51198" w:rsidP="00E51198">
      <w:pPr>
        <w:pStyle w:val="ADANB"/>
        <w:rPr>
          <w:del w:id="10084" w:author="3.0" w:date="2014-08-28T16:03:00Z"/>
        </w:rPr>
      </w:pPr>
    </w:p>
    <w:p w:rsidR="00E51198" w:rsidDel="004F1DFB" w:rsidRDefault="00E51198" w:rsidP="00E51198">
      <w:pPr>
        <w:pStyle w:val="ADANB"/>
        <w:rPr>
          <w:del w:id="10085" w:author="3.0" w:date="2014-08-28T16:03:00Z"/>
        </w:rPr>
      </w:pPr>
      <w:del w:id="10086" w:author="3.0" w:date="2014-08-28T16:03:00Z">
        <w:r w:rsidDel="004F1DFB">
          <w:delText>3057.</w:delText>
        </w:r>
        <w:r w:rsidDel="004F1DFB">
          <w:tab/>
          <w:delText>SIL2_display_function_is_active (data flow, del) =</w:delText>
        </w:r>
      </w:del>
    </w:p>
    <w:p w:rsidR="00E51198" w:rsidDel="004F1DFB" w:rsidRDefault="00E51198" w:rsidP="00E51198">
      <w:pPr>
        <w:pStyle w:val="ADANB"/>
        <w:rPr>
          <w:del w:id="10087" w:author="3.0" w:date="2014-08-28T16:03:00Z"/>
        </w:rPr>
      </w:pPr>
      <w:del w:id="10088" w:author="3.0" w:date="2014-08-28T16:03:00Z">
        <w:r w:rsidDel="004F1DFB">
          <w:delText>["FALSE"|"TRUE"].</w:delText>
        </w:r>
      </w:del>
    </w:p>
    <w:p w:rsidR="00E51198" w:rsidDel="004F1DFB" w:rsidRDefault="00E51198" w:rsidP="00E51198">
      <w:pPr>
        <w:pStyle w:val="ADANB"/>
        <w:rPr>
          <w:del w:id="10089" w:author="3.0" w:date="2014-08-28T16:03:00Z"/>
        </w:rPr>
      </w:pPr>
    </w:p>
    <w:p w:rsidR="00E51198" w:rsidDel="004F1DFB" w:rsidRDefault="00E51198" w:rsidP="00E51198">
      <w:pPr>
        <w:pStyle w:val="ADANB"/>
        <w:rPr>
          <w:del w:id="10090" w:author="3.0" w:date="2014-08-28T16:03:00Z"/>
        </w:rPr>
      </w:pPr>
      <w:del w:id="10091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10092" w:author="3.0" w:date="2014-08-28T16:03:00Z"/>
        </w:rPr>
      </w:pPr>
      <w:del w:id="10093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10094" w:author="3.0" w:date="2014-08-28T16:03:00Z"/>
        </w:rPr>
      </w:pPr>
      <w:del w:id="10095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10096" w:author="3.0" w:date="2014-08-28T16:03:00Z"/>
        </w:rPr>
      </w:pPr>
      <w:del w:id="10097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10098" w:author="3.0" w:date="2014-08-28T16:03:00Z"/>
        </w:rPr>
      </w:pPr>
      <w:del w:id="10099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10100" w:author="3.0" w:date="2014-08-28T16:03:00Z"/>
        </w:rPr>
      </w:pPr>
      <w:del w:id="10101" w:author="3.0" w:date="2014-08-28T16:03:00Z">
        <w:r w:rsidDel="004F1DFB">
          <w:delText>value names  : N/A</w:delText>
        </w:r>
      </w:del>
    </w:p>
    <w:p w:rsidR="00E51198" w:rsidRDefault="00E51198" w:rsidP="00E51198">
      <w:pPr>
        <w:pStyle w:val="ADANB"/>
      </w:pPr>
      <w:del w:id="10102" w:author="3.0" w:date="2014-08-28T16:03:00Z">
        <w:r w:rsidDel="004F1DFB">
          <w:delText>description  : indicates if the SIL2 display function is active or not.</w:delText>
        </w:r>
      </w:del>
    </w:p>
    <w:p w:rsidR="000C3532" w:rsidRDefault="000C3532" w:rsidP="000C3532">
      <w:pPr>
        <w:pStyle w:val="ADANB"/>
        <w:rPr>
          <w:ins w:id="10103" w:author="3.0" w:date="2014-08-28T16:05:00Z"/>
        </w:rPr>
      </w:pPr>
      <w:ins w:id="10104" w:author="3.0" w:date="2014-08-28T16:05:00Z">
        <w:r>
          <w:t>1458. generic_app_to_basic_info (data flow) =</w:t>
        </w:r>
      </w:ins>
    </w:p>
    <w:p w:rsidR="000C3532" w:rsidRDefault="000C3532" w:rsidP="000C3532">
      <w:pPr>
        <w:pStyle w:val="ADANB"/>
        <w:rPr>
          <w:ins w:id="10105" w:author="3.0" w:date="2014-08-28T16:05:00Z"/>
        </w:rPr>
      </w:pPr>
      <w:ins w:id="10106" w:author="3.0" w:date="2014-08-28T16:05:00Z">
        <w:r>
          <w:t>TIU_output_msgs_info</w:t>
        </w:r>
      </w:ins>
    </w:p>
    <w:p w:rsidR="000C3532" w:rsidRDefault="000C3532" w:rsidP="000C3532">
      <w:pPr>
        <w:pStyle w:val="ADANB"/>
        <w:rPr>
          <w:ins w:id="10107" w:author="3.0" w:date="2014-08-28T16:05:00Z"/>
        </w:rPr>
      </w:pPr>
      <w:ins w:id="10108" w:author="3.0" w:date="2014-08-28T16:05:00Z">
        <w:r>
          <w:t>+EUROBALISE_output_info</w:t>
        </w:r>
      </w:ins>
    </w:p>
    <w:p w:rsidR="000C3532" w:rsidRDefault="000C3532" w:rsidP="000C3532">
      <w:pPr>
        <w:pStyle w:val="ADANB"/>
        <w:rPr>
          <w:ins w:id="10109" w:author="3.0" w:date="2014-08-28T16:05:00Z"/>
        </w:rPr>
      </w:pPr>
      <w:ins w:id="10110" w:author="3.0" w:date="2014-08-28T16:05:00Z">
        <w:r>
          <w:t>+EUROCAB_output_info</w:t>
        </w:r>
      </w:ins>
    </w:p>
    <w:p w:rsidR="000C3532" w:rsidRDefault="000C3532" w:rsidP="000C3532">
      <w:pPr>
        <w:pStyle w:val="ADANB"/>
        <w:rPr>
          <w:ins w:id="10111" w:author="3.0" w:date="2014-08-28T16:05:00Z"/>
        </w:rPr>
      </w:pPr>
      <w:ins w:id="10112" w:author="3.0" w:date="2014-08-28T16:05:00Z">
        <w:r>
          <w:t>+EURORADIO_output_info</w:t>
        </w:r>
      </w:ins>
    </w:p>
    <w:p w:rsidR="000C3532" w:rsidRDefault="000C3532" w:rsidP="000C3532">
      <w:pPr>
        <w:pStyle w:val="ADANB"/>
        <w:rPr>
          <w:ins w:id="10113" w:author="3.0" w:date="2014-08-28T16:05:00Z"/>
        </w:rPr>
      </w:pPr>
      <w:ins w:id="10114" w:author="3.0" w:date="2014-08-28T16:05:00Z">
        <w:r>
          <w:t>+EUROLOOP_output_info</w:t>
        </w:r>
      </w:ins>
    </w:p>
    <w:p w:rsidR="000C3532" w:rsidRDefault="000C3532" w:rsidP="000C3532">
      <w:pPr>
        <w:pStyle w:val="ADANB"/>
        <w:rPr>
          <w:ins w:id="10115" w:author="3.0" w:date="2014-08-28T16:05:00Z"/>
        </w:rPr>
      </w:pPr>
      <w:ins w:id="10116" w:author="3.0" w:date="2014-08-28T16:05:00Z">
        <w:r>
          <w:t>+isolation_from_other_equipment_is_required</w:t>
        </w:r>
      </w:ins>
    </w:p>
    <w:p w:rsidR="000C3532" w:rsidRDefault="000C3532" w:rsidP="000C3532">
      <w:pPr>
        <w:pStyle w:val="ADANB"/>
        <w:rPr>
          <w:ins w:id="10117" w:author="3.0" w:date="2014-08-28T16:05:00Z"/>
        </w:rPr>
      </w:pPr>
      <w:ins w:id="10118" w:author="3.0" w:date="2014-08-28T16:05:00Z">
        <w:r>
          <w:t>+channels_extinction_is_required</w:t>
        </w:r>
      </w:ins>
    </w:p>
    <w:p w:rsidR="000C3532" w:rsidRDefault="000C3532" w:rsidP="000C3532">
      <w:pPr>
        <w:pStyle w:val="ADANB"/>
        <w:rPr>
          <w:ins w:id="10119" w:author="3.0" w:date="2014-08-28T16:05:00Z"/>
        </w:rPr>
      </w:pPr>
      <w:ins w:id="10120" w:author="3.0" w:date="2014-08-28T16:05:00Z">
        <w:r>
          <w:t>+coded_data_to_be_restored_at_power_up</w:t>
        </w:r>
      </w:ins>
    </w:p>
    <w:p w:rsidR="000C3532" w:rsidRDefault="000C3532" w:rsidP="000C3532">
      <w:pPr>
        <w:pStyle w:val="ADANB"/>
        <w:rPr>
          <w:ins w:id="10121" w:author="3.0" w:date="2014-08-28T16:05:00Z"/>
        </w:rPr>
      </w:pPr>
      <w:ins w:id="10122" w:author="3.0" w:date="2014-08-28T16:05:00Z">
        <w:r>
          <w:t>+cab_status_for_basic</w:t>
        </w:r>
      </w:ins>
    </w:p>
    <w:p w:rsidR="000C3532" w:rsidRDefault="000C3532" w:rsidP="000C3532">
      <w:pPr>
        <w:pStyle w:val="ADANB"/>
        <w:rPr>
          <w:ins w:id="10123" w:author="3.0" w:date="2014-08-28T16:05:00Z"/>
        </w:rPr>
      </w:pPr>
      <w:ins w:id="10124" w:author="3.0" w:date="2014-08-28T16:05:00Z">
        <w:r>
          <w:t>+antenna_to_be_activated_for_basic</w:t>
        </w:r>
      </w:ins>
    </w:p>
    <w:p w:rsidR="000C3532" w:rsidRDefault="000C3532" w:rsidP="000C3532">
      <w:pPr>
        <w:pStyle w:val="ADANB"/>
        <w:rPr>
          <w:ins w:id="10125" w:author="3.0" w:date="2014-08-28T16:05:00Z"/>
        </w:rPr>
      </w:pPr>
      <w:ins w:id="10126" w:author="3.0" w:date="2014-08-28T16:05:00Z">
        <w:r>
          <w:t>+maintenance_data_to_basic</w:t>
        </w:r>
      </w:ins>
    </w:p>
    <w:p w:rsidR="000C3532" w:rsidRDefault="000C3532" w:rsidP="000C3532">
      <w:pPr>
        <w:pStyle w:val="ADANB"/>
        <w:rPr>
          <w:ins w:id="10127" w:author="3.0" w:date="2014-08-28T16:05:00Z"/>
        </w:rPr>
      </w:pPr>
      <w:ins w:id="10128" w:author="3.0" w:date="2014-08-28T16:05:00Z">
        <w:r>
          <w:t>+LLRU_status_screen_reset_is_required</w:t>
        </w:r>
      </w:ins>
    </w:p>
    <w:p w:rsidR="000C3532" w:rsidRDefault="000C3532" w:rsidP="000C3532">
      <w:pPr>
        <w:pStyle w:val="ADANB"/>
        <w:rPr>
          <w:ins w:id="10129" w:author="3.0" w:date="2014-08-28T16:05:00Z"/>
        </w:rPr>
      </w:pPr>
      <w:ins w:id="10130" w:author="3.0" w:date="2014-08-28T16:05:00Z">
        <w:r>
          <w:t>+MMU_output_info</w:t>
        </w:r>
      </w:ins>
    </w:p>
    <w:p w:rsidR="000C3532" w:rsidRDefault="000C3532" w:rsidP="000C3532">
      <w:pPr>
        <w:pStyle w:val="ADANB"/>
        <w:rPr>
          <w:ins w:id="10131" w:author="3.0" w:date="2014-08-28T16:05:00Z"/>
        </w:rPr>
      </w:pPr>
      <w:ins w:id="10132" w:author="3.0" w:date="2014-08-28T16:05:00Z">
        <w:r>
          <w:t>+BTM_configuration_data_to_basic</w:t>
        </w:r>
      </w:ins>
    </w:p>
    <w:p w:rsidR="000C3532" w:rsidRDefault="000C3532" w:rsidP="000C3532">
      <w:pPr>
        <w:pStyle w:val="ADANB"/>
        <w:rPr>
          <w:ins w:id="10133" w:author="3.0" w:date="2014-08-28T16:05:00Z"/>
        </w:rPr>
      </w:pPr>
      <w:ins w:id="10134" w:author="3.0" w:date="2014-08-28T16:05:00Z">
        <w:r>
          <w:t>+packet_44_info_to_basic</w:t>
        </w:r>
      </w:ins>
    </w:p>
    <w:p w:rsidR="000C3532" w:rsidRDefault="000C3532" w:rsidP="000C3532">
      <w:pPr>
        <w:pStyle w:val="ADANB"/>
        <w:rPr>
          <w:ins w:id="10135" w:author="3.0" w:date="2014-08-28T16:05:00Z"/>
        </w:rPr>
      </w:pPr>
      <w:ins w:id="10136" w:author="3.0" w:date="2014-08-28T16:05:00Z">
        <w:r>
          <w:t>+STMs_state_info_to_basic</w:t>
        </w:r>
      </w:ins>
    </w:p>
    <w:p w:rsidR="000C3532" w:rsidRDefault="000C3532" w:rsidP="000C3532">
      <w:pPr>
        <w:pStyle w:val="ADANB"/>
        <w:rPr>
          <w:ins w:id="10137" w:author="3.0" w:date="2014-08-28T16:05:00Z"/>
        </w:rPr>
      </w:pPr>
      <w:ins w:id="10138" w:author="3.0" w:date="2014-08-28T16:05:00Z">
        <w:r>
          <w:t>+key_mgt_request_info</w:t>
        </w:r>
      </w:ins>
    </w:p>
    <w:p w:rsidR="000C3532" w:rsidRDefault="000C3532" w:rsidP="000C3532">
      <w:pPr>
        <w:pStyle w:val="ADANB"/>
        <w:rPr>
          <w:ins w:id="10139" w:author="3.0" w:date="2014-08-28T16:05:00Z"/>
        </w:rPr>
      </w:pPr>
      <w:ins w:id="10140" w:author="3.0" w:date="2014-08-28T16:05:00Z">
        <w:r>
          <w:t>+generic_context_info_to_basic</w:t>
        </w:r>
      </w:ins>
    </w:p>
    <w:p w:rsidR="000C3532" w:rsidRDefault="000C3532" w:rsidP="000C3532">
      <w:pPr>
        <w:pStyle w:val="ADANB"/>
        <w:rPr>
          <w:ins w:id="10141" w:author="3.0" w:date="2014-08-28T16:05:00Z"/>
        </w:rPr>
      </w:pPr>
      <w:ins w:id="10142" w:author="3.0" w:date="2014-08-28T16:05:00Z">
        <w:r>
          <w:t>+SIL2_display_function_info_to_basic</w:t>
        </w:r>
      </w:ins>
    </w:p>
    <w:p w:rsidR="000C3532" w:rsidRDefault="000C3532" w:rsidP="000C3532">
      <w:pPr>
        <w:pStyle w:val="ADANB"/>
        <w:rPr>
          <w:ins w:id="10143" w:author="3.0" w:date="2014-08-28T16:05:00Z"/>
        </w:rPr>
      </w:pPr>
      <w:ins w:id="10144" w:author="3.0" w:date="2014-08-28T16:05:00Z">
        <w:r>
          <w:t>+EB_intervention_requested.</w:t>
        </w:r>
      </w:ins>
    </w:p>
    <w:p w:rsidR="000C3532" w:rsidRDefault="000C3532" w:rsidP="000C3532">
      <w:pPr>
        <w:pStyle w:val="ADANB"/>
        <w:rPr>
          <w:ins w:id="10145" w:author="3.0" w:date="2014-08-28T16:05:00Z"/>
        </w:rPr>
      </w:pPr>
    </w:p>
    <w:p w:rsidR="000C3532" w:rsidRDefault="000C3532" w:rsidP="000C3532">
      <w:pPr>
        <w:pStyle w:val="ADANB"/>
        <w:rPr>
          <w:ins w:id="10146" w:author="3.0" w:date="2014-08-28T16:05:00Z"/>
        </w:rPr>
      </w:pPr>
      <w:ins w:id="10147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0148" w:author="3.0" w:date="2014-08-28T16:05:00Z"/>
        </w:rPr>
      </w:pPr>
      <w:ins w:id="10149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0150" w:author="3.0" w:date="2014-08-28T16:05:00Z"/>
        </w:rPr>
      </w:pPr>
      <w:ins w:id="10151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0152" w:author="3.0" w:date="2014-08-28T16:05:00Z"/>
        </w:rPr>
      </w:pPr>
      <w:ins w:id="10153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0154" w:author="3.0" w:date="2014-08-28T16:05:00Z"/>
        </w:rPr>
      </w:pPr>
      <w:ins w:id="10155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0156" w:author="3.0" w:date="2014-08-28T16:05:00Z"/>
        </w:rPr>
      </w:pPr>
      <w:ins w:id="10157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0158" w:author="3.0" w:date="2014-08-28T16:05:00Z"/>
        </w:rPr>
      </w:pPr>
      <w:ins w:id="10159" w:author="3.0" w:date="2014-08-28T16:05:00Z">
        <w:r>
          <w:t>description  : information from generic application to basic software</w:t>
        </w:r>
      </w:ins>
    </w:p>
    <w:p w:rsidR="000C3532" w:rsidRDefault="000C3532" w:rsidP="000C3532">
      <w:pPr>
        <w:pStyle w:val="ADANB"/>
        <w:rPr>
          <w:ins w:id="10160" w:author="3.0" w:date="2014-08-28T16:05:00Z"/>
        </w:rPr>
      </w:pPr>
    </w:p>
    <w:p w:rsidR="000C3532" w:rsidRDefault="000C3532" w:rsidP="000C3532">
      <w:pPr>
        <w:pStyle w:val="ADANB"/>
        <w:rPr>
          <w:ins w:id="10161" w:author="3.0" w:date="2014-08-28T16:05:00Z"/>
        </w:rPr>
      </w:pPr>
    </w:p>
    <w:p w:rsidR="000C3532" w:rsidRDefault="000C3532" w:rsidP="000C3532">
      <w:pPr>
        <w:pStyle w:val="ADANB"/>
        <w:rPr>
          <w:ins w:id="10162" w:author="3.0" w:date="2014-08-28T16:05:00Z"/>
        </w:rPr>
      </w:pPr>
      <w:ins w:id="10163" w:author="3.0" w:date="2014-08-28T16:05:00Z">
        <w:r>
          <w:t>3750. TIU_output_msgs_info (data flow) =</w:t>
        </w:r>
      </w:ins>
    </w:p>
    <w:p w:rsidR="000C3532" w:rsidRDefault="000C3532" w:rsidP="000C3532">
      <w:pPr>
        <w:pStyle w:val="ADANB"/>
        <w:rPr>
          <w:ins w:id="10164" w:author="3.0" w:date="2014-08-28T16:05:00Z"/>
        </w:rPr>
      </w:pPr>
      <w:ins w:id="10165" w:author="3.0" w:date="2014-08-28T16:05:00Z">
        <w:r>
          <w:t>max_n_of_TIU_output_msgs{TIU_output_msg_info</w:t>
        </w:r>
      </w:ins>
    </w:p>
    <w:p w:rsidR="000C3532" w:rsidRDefault="000C3532" w:rsidP="000C3532">
      <w:pPr>
        <w:pStyle w:val="ADANB"/>
        <w:rPr>
          <w:ins w:id="10166" w:author="3.0" w:date="2014-08-28T16:05:00Z"/>
        </w:rPr>
      </w:pPr>
      <w:ins w:id="10167" w:author="3.0" w:date="2014-08-28T16:05:00Z">
        <w:r>
          <w:t xml:space="preserve">                               }max_n_of_TIU_output_msgs.</w:t>
        </w:r>
      </w:ins>
    </w:p>
    <w:p w:rsidR="000C3532" w:rsidRDefault="000C3532" w:rsidP="000C3532">
      <w:pPr>
        <w:pStyle w:val="ADANB"/>
        <w:rPr>
          <w:ins w:id="10168" w:author="3.0" w:date="2014-08-28T16:05:00Z"/>
        </w:rPr>
      </w:pPr>
    </w:p>
    <w:p w:rsidR="000C3532" w:rsidRDefault="000C3532" w:rsidP="000C3532">
      <w:pPr>
        <w:pStyle w:val="ADANB"/>
        <w:rPr>
          <w:ins w:id="10169" w:author="3.0" w:date="2014-08-28T16:05:00Z"/>
        </w:rPr>
      </w:pPr>
      <w:ins w:id="10170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0171" w:author="3.0" w:date="2014-08-28T16:05:00Z"/>
        </w:rPr>
      </w:pPr>
      <w:ins w:id="10172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0173" w:author="3.0" w:date="2014-08-28T16:05:00Z"/>
        </w:rPr>
      </w:pPr>
      <w:ins w:id="10174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0175" w:author="3.0" w:date="2014-08-28T16:05:00Z"/>
        </w:rPr>
      </w:pPr>
      <w:ins w:id="10176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0177" w:author="3.0" w:date="2014-08-28T16:05:00Z"/>
        </w:rPr>
      </w:pPr>
      <w:ins w:id="10178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0179" w:author="3.0" w:date="2014-08-28T16:05:00Z"/>
        </w:rPr>
      </w:pPr>
      <w:ins w:id="10180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0181" w:author="3.0" w:date="2014-08-28T16:05:00Z"/>
        </w:rPr>
      </w:pPr>
      <w:ins w:id="10182" w:author="3.0" w:date="2014-08-28T16:05:00Z">
        <w:r>
          <w:t>description  : TIU output messages information</w:t>
        </w:r>
      </w:ins>
    </w:p>
    <w:p w:rsidR="000C3532" w:rsidRDefault="000C3532" w:rsidP="000C3532">
      <w:pPr>
        <w:pStyle w:val="ADANB"/>
        <w:rPr>
          <w:ins w:id="10183" w:author="3.0" w:date="2014-08-28T16:05:00Z"/>
        </w:rPr>
      </w:pPr>
    </w:p>
    <w:p w:rsidR="000C3532" w:rsidRDefault="000C3532" w:rsidP="000C3532">
      <w:pPr>
        <w:pStyle w:val="ADANB"/>
        <w:rPr>
          <w:ins w:id="10184" w:author="3.0" w:date="2014-08-28T16:05:00Z"/>
        </w:rPr>
      </w:pPr>
    </w:p>
    <w:p w:rsidR="000C3532" w:rsidRDefault="000C3532" w:rsidP="000C3532">
      <w:pPr>
        <w:pStyle w:val="ADANB"/>
        <w:rPr>
          <w:ins w:id="10185" w:author="3.0" w:date="2014-08-28T16:05:00Z"/>
        </w:rPr>
      </w:pPr>
    </w:p>
    <w:p w:rsidR="000C3532" w:rsidRDefault="000C3532" w:rsidP="000C3532">
      <w:pPr>
        <w:pStyle w:val="ADANB"/>
        <w:rPr>
          <w:ins w:id="10186" w:author="3.0" w:date="2014-08-28T16:05:00Z"/>
        </w:rPr>
      </w:pPr>
    </w:p>
    <w:p w:rsidR="000C3532" w:rsidRDefault="000C3532" w:rsidP="000C3532">
      <w:pPr>
        <w:pStyle w:val="ADANB"/>
        <w:rPr>
          <w:ins w:id="10187" w:author="3.0" w:date="2014-08-28T16:05:00Z"/>
        </w:rPr>
      </w:pPr>
    </w:p>
    <w:p w:rsidR="000C3532" w:rsidRDefault="000C3532" w:rsidP="000C3532">
      <w:pPr>
        <w:pStyle w:val="ADANB"/>
        <w:rPr>
          <w:ins w:id="10188" w:author="3.0" w:date="2014-08-28T16:05:00Z"/>
        </w:rPr>
      </w:pPr>
      <w:ins w:id="10189" w:author="3.0" w:date="2014-08-28T16:05:00Z">
        <w:r>
          <w:t>2033. max_n_of_TIU_output_msgs (data flow, pel) =</w:t>
        </w:r>
      </w:ins>
    </w:p>
    <w:p w:rsidR="000C3532" w:rsidRDefault="000C3532" w:rsidP="000C3532">
      <w:pPr>
        <w:pStyle w:val="ADANB"/>
        <w:rPr>
          <w:ins w:id="10190" w:author="3.0" w:date="2014-08-28T16:05:00Z"/>
        </w:rPr>
      </w:pPr>
      <w:ins w:id="10191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10192" w:author="3.0" w:date="2014-08-28T16:05:00Z"/>
        </w:rPr>
      </w:pPr>
    </w:p>
    <w:p w:rsidR="000C3532" w:rsidRDefault="000C3532" w:rsidP="000C3532">
      <w:pPr>
        <w:pStyle w:val="ADANB"/>
        <w:rPr>
          <w:ins w:id="10193" w:author="3.0" w:date="2014-08-28T16:05:00Z"/>
        </w:rPr>
      </w:pPr>
      <w:ins w:id="10194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0195" w:author="3.0" w:date="2014-08-28T16:05:00Z"/>
        </w:rPr>
      </w:pPr>
      <w:ins w:id="10196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0197" w:author="3.0" w:date="2014-08-28T16:05:00Z"/>
        </w:rPr>
      </w:pPr>
      <w:ins w:id="10198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0199" w:author="3.0" w:date="2014-08-28T16:05:00Z"/>
        </w:rPr>
      </w:pPr>
      <w:ins w:id="10200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0201" w:author="3.0" w:date="2014-08-28T16:05:00Z"/>
        </w:rPr>
      </w:pPr>
      <w:ins w:id="10202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0203" w:author="3.0" w:date="2014-08-28T16:05:00Z"/>
        </w:rPr>
      </w:pPr>
      <w:ins w:id="10204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0205" w:author="3.0" w:date="2014-08-28T16:05:00Z"/>
        </w:rPr>
      </w:pPr>
      <w:ins w:id="10206" w:author="3.0" w:date="2014-08-28T16:05:00Z">
        <w:r>
          <w:t>description  : maximum number of output TIU messages.</w:t>
        </w:r>
      </w:ins>
    </w:p>
    <w:p w:rsidR="000C3532" w:rsidRDefault="000C3532" w:rsidP="000C3532">
      <w:pPr>
        <w:pStyle w:val="ADANB"/>
        <w:rPr>
          <w:ins w:id="10207" w:author="3.0" w:date="2014-08-28T16:05:00Z"/>
        </w:rPr>
      </w:pPr>
      <w:ins w:id="10208" w:author="3.0" w:date="2014-08-28T16:05:00Z">
        <w:r>
          <w:t>This number is equal to 1.</w:t>
        </w:r>
      </w:ins>
    </w:p>
    <w:p w:rsidR="000C3532" w:rsidRDefault="000C3532" w:rsidP="000C3532">
      <w:pPr>
        <w:pStyle w:val="ADANB"/>
        <w:rPr>
          <w:ins w:id="10209" w:author="3.0" w:date="2014-08-28T16:05:00Z"/>
        </w:rPr>
      </w:pPr>
    </w:p>
    <w:p w:rsidR="000C3532" w:rsidRDefault="000C3532" w:rsidP="000C3532">
      <w:pPr>
        <w:pStyle w:val="ADANB"/>
        <w:rPr>
          <w:ins w:id="10210" w:author="3.0" w:date="2014-08-28T16:05:00Z"/>
        </w:rPr>
      </w:pPr>
    </w:p>
    <w:p w:rsidR="000C3532" w:rsidRDefault="000C3532" w:rsidP="000C3532">
      <w:pPr>
        <w:pStyle w:val="ADANB"/>
        <w:rPr>
          <w:ins w:id="10211" w:author="3.0" w:date="2014-08-28T16:05:00Z"/>
        </w:rPr>
      </w:pPr>
      <w:ins w:id="10212" w:author="3.0" w:date="2014-08-28T16:05:00Z">
        <w:r>
          <w:t>3749. TIU_output_msg_info (data flow) =</w:t>
        </w:r>
      </w:ins>
    </w:p>
    <w:p w:rsidR="000C3532" w:rsidRDefault="000C3532" w:rsidP="000C3532">
      <w:pPr>
        <w:pStyle w:val="ADANB"/>
        <w:rPr>
          <w:ins w:id="10213" w:author="3.0" w:date="2014-08-28T16:05:00Z"/>
        </w:rPr>
      </w:pPr>
      <w:ins w:id="10214" w:author="3.0" w:date="2014-08-28T16:05:00Z">
        <w:r>
          <w:t>is_present</w:t>
        </w:r>
      </w:ins>
    </w:p>
    <w:p w:rsidR="000C3532" w:rsidRDefault="000C3532" w:rsidP="000C3532">
      <w:pPr>
        <w:pStyle w:val="ADANB"/>
        <w:rPr>
          <w:ins w:id="10215" w:author="3.0" w:date="2014-08-28T16:05:00Z"/>
        </w:rPr>
      </w:pPr>
      <w:ins w:id="10216" w:author="3.0" w:date="2014-08-28T16:05:00Z">
        <w:r>
          <w:t>+coded_TIU_output_msg.</w:t>
        </w:r>
      </w:ins>
    </w:p>
    <w:p w:rsidR="000C3532" w:rsidRDefault="000C3532" w:rsidP="000C3532">
      <w:pPr>
        <w:pStyle w:val="ADANB"/>
        <w:rPr>
          <w:ins w:id="10217" w:author="3.0" w:date="2014-08-28T16:05:00Z"/>
        </w:rPr>
      </w:pPr>
    </w:p>
    <w:p w:rsidR="000C3532" w:rsidRDefault="000C3532" w:rsidP="000C3532">
      <w:pPr>
        <w:pStyle w:val="ADANB"/>
        <w:rPr>
          <w:ins w:id="10218" w:author="3.0" w:date="2014-08-28T16:05:00Z"/>
        </w:rPr>
      </w:pPr>
      <w:ins w:id="10219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0220" w:author="3.0" w:date="2014-08-28T16:05:00Z"/>
        </w:rPr>
      </w:pPr>
      <w:ins w:id="10221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0222" w:author="3.0" w:date="2014-08-28T16:05:00Z"/>
        </w:rPr>
      </w:pPr>
      <w:ins w:id="10223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0224" w:author="3.0" w:date="2014-08-28T16:05:00Z"/>
        </w:rPr>
      </w:pPr>
      <w:ins w:id="10225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0226" w:author="3.0" w:date="2014-08-28T16:05:00Z"/>
        </w:rPr>
      </w:pPr>
      <w:ins w:id="10227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0228" w:author="3.0" w:date="2014-08-28T16:05:00Z"/>
        </w:rPr>
      </w:pPr>
      <w:ins w:id="10229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0230" w:author="3.0" w:date="2014-08-28T16:05:00Z"/>
        </w:rPr>
      </w:pPr>
      <w:ins w:id="10231" w:author="3.0" w:date="2014-08-28T16:05:00Z">
        <w:r>
          <w:t>description  : TIU output message information</w:t>
        </w:r>
      </w:ins>
    </w:p>
    <w:p w:rsidR="000C3532" w:rsidRDefault="000C3532" w:rsidP="000C3532">
      <w:pPr>
        <w:pStyle w:val="ADANB"/>
        <w:rPr>
          <w:ins w:id="10232" w:author="3.0" w:date="2014-08-28T16:05:00Z"/>
        </w:rPr>
      </w:pPr>
    </w:p>
    <w:p w:rsidR="000C3532" w:rsidRDefault="000C3532" w:rsidP="000C3532">
      <w:pPr>
        <w:pStyle w:val="ADANB"/>
        <w:rPr>
          <w:ins w:id="10233" w:author="3.0" w:date="2014-08-28T16:05:00Z"/>
        </w:rPr>
      </w:pPr>
    </w:p>
    <w:p w:rsidR="000C3532" w:rsidRDefault="000C3532" w:rsidP="000C3532">
      <w:pPr>
        <w:pStyle w:val="ADANB"/>
        <w:rPr>
          <w:ins w:id="10234" w:author="3.0" w:date="2014-08-28T16:05:00Z"/>
        </w:rPr>
      </w:pPr>
    </w:p>
    <w:p w:rsidR="000C3532" w:rsidRDefault="000C3532" w:rsidP="000C3532">
      <w:pPr>
        <w:pStyle w:val="ADANB"/>
        <w:rPr>
          <w:ins w:id="10235" w:author="3.0" w:date="2014-08-28T16:05:00Z"/>
        </w:rPr>
      </w:pPr>
    </w:p>
    <w:p w:rsidR="000C3532" w:rsidRDefault="000C3532" w:rsidP="000C3532">
      <w:pPr>
        <w:pStyle w:val="ADANB"/>
        <w:rPr>
          <w:ins w:id="10236" w:author="3.0" w:date="2014-08-28T16:05:00Z"/>
        </w:rPr>
      </w:pPr>
      <w:ins w:id="10237" w:author="3.0" w:date="2014-08-28T16:05:00Z">
        <w:r>
          <w:t>668. coded_TIU_output_msg (data flow) =</w:t>
        </w:r>
      </w:ins>
    </w:p>
    <w:p w:rsidR="000C3532" w:rsidRDefault="000C3532" w:rsidP="000C3532">
      <w:pPr>
        <w:pStyle w:val="ADANB"/>
        <w:rPr>
          <w:ins w:id="10238" w:author="3.0" w:date="2014-08-28T16:05:00Z"/>
        </w:rPr>
      </w:pPr>
      <w:ins w:id="10239" w:author="3.0" w:date="2014-08-28T16:05:00Z">
        <w:r>
          <w:t>n_of_bits_in_TIU_o_msg{bit}n_of_bits_in_TIU_o_msg</w:t>
        </w:r>
      </w:ins>
    </w:p>
    <w:p w:rsidR="000C3532" w:rsidRDefault="000C3532" w:rsidP="000C3532">
      <w:pPr>
        <w:pStyle w:val="ADANB"/>
        <w:rPr>
          <w:ins w:id="10240" w:author="3.0" w:date="2014-08-28T16:05:00Z"/>
        </w:rPr>
      </w:pPr>
      <w:ins w:id="10241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0242" w:author="3.0" w:date="2014-08-28T16:05:00Z"/>
        </w:rPr>
      </w:pPr>
      <w:ins w:id="10243" w:author="3.0" w:date="2014-08-28T16:05:00Z">
        <w:r>
          <w:t>full_name    : N/A;</w:t>
        </w:r>
      </w:ins>
    </w:p>
    <w:p w:rsidR="000C3532" w:rsidRDefault="000C3532" w:rsidP="000C3532">
      <w:pPr>
        <w:pStyle w:val="ADANB"/>
        <w:rPr>
          <w:ins w:id="10244" w:author="3.0" w:date="2014-08-28T16:05:00Z"/>
        </w:rPr>
      </w:pPr>
      <w:ins w:id="10245" w:author="3.0" w:date="2014-08-28T16:05:00Z">
        <w:r>
          <w:t>rate         : N/A;</w:t>
        </w:r>
      </w:ins>
    </w:p>
    <w:p w:rsidR="000C3532" w:rsidRDefault="000C3532" w:rsidP="000C3532">
      <w:pPr>
        <w:pStyle w:val="ADANB"/>
        <w:rPr>
          <w:ins w:id="10246" w:author="3.0" w:date="2014-08-28T16:05:00Z"/>
        </w:rPr>
      </w:pPr>
      <w:ins w:id="10247" w:author="3.0" w:date="2014-08-28T16:05:00Z">
        <w:r>
          <w:t>range        : N/A;</w:t>
        </w:r>
      </w:ins>
    </w:p>
    <w:p w:rsidR="000C3532" w:rsidRDefault="000C3532" w:rsidP="000C3532">
      <w:pPr>
        <w:pStyle w:val="ADANB"/>
        <w:rPr>
          <w:ins w:id="10248" w:author="3.0" w:date="2014-08-28T16:05:00Z"/>
        </w:rPr>
      </w:pPr>
      <w:ins w:id="10249" w:author="3.0" w:date="2014-08-28T16:05:00Z">
        <w:r>
          <w:t>resolution   : N/A;</w:t>
        </w:r>
      </w:ins>
    </w:p>
    <w:p w:rsidR="000C3532" w:rsidRDefault="000C3532" w:rsidP="000C3532">
      <w:pPr>
        <w:pStyle w:val="ADANB"/>
        <w:rPr>
          <w:ins w:id="10250" w:author="3.0" w:date="2014-08-28T16:05:00Z"/>
        </w:rPr>
      </w:pPr>
      <w:ins w:id="10251" w:author="3.0" w:date="2014-08-28T16:05:00Z">
        <w:r>
          <w:t>units        : N/A;</w:t>
        </w:r>
      </w:ins>
    </w:p>
    <w:p w:rsidR="000C3532" w:rsidRDefault="000C3532" w:rsidP="000C3532">
      <w:pPr>
        <w:pStyle w:val="ADANB"/>
        <w:rPr>
          <w:ins w:id="10252" w:author="3.0" w:date="2014-08-28T16:05:00Z"/>
        </w:rPr>
      </w:pPr>
      <w:ins w:id="10253" w:author="3.0" w:date="2014-08-28T16:05:00Z">
        <w:r>
          <w:t>value_names  : N/A;</w:t>
        </w:r>
      </w:ins>
    </w:p>
    <w:p w:rsidR="000C3532" w:rsidRDefault="000C3532" w:rsidP="000C3532">
      <w:pPr>
        <w:pStyle w:val="ADANB"/>
        <w:rPr>
          <w:ins w:id="10254" w:author="3.0" w:date="2014-08-28T16:05:00Z"/>
        </w:rPr>
      </w:pPr>
      <w:ins w:id="10255" w:author="3.0" w:date="2014-08-28T16:05:00Z">
        <w:r>
          <w:t>description  : coded TIU output message;</w:t>
        </w:r>
      </w:ins>
    </w:p>
    <w:p w:rsidR="000C3532" w:rsidRDefault="000C3532" w:rsidP="000C3532">
      <w:pPr>
        <w:pStyle w:val="ADANB"/>
        <w:rPr>
          <w:ins w:id="10256" w:author="3.0" w:date="2014-08-28T16:05:00Z"/>
        </w:rPr>
      </w:pPr>
    </w:p>
    <w:p w:rsidR="000C3532" w:rsidRDefault="000C3532" w:rsidP="000C3532">
      <w:pPr>
        <w:pStyle w:val="ADANB"/>
        <w:rPr>
          <w:ins w:id="10257" w:author="3.0" w:date="2014-08-28T16:05:00Z"/>
        </w:rPr>
      </w:pPr>
    </w:p>
    <w:p w:rsidR="000C3532" w:rsidRDefault="000C3532" w:rsidP="000C3532">
      <w:pPr>
        <w:pStyle w:val="ADANB"/>
        <w:rPr>
          <w:ins w:id="10258" w:author="3.0" w:date="2014-08-28T16:05:00Z"/>
        </w:rPr>
      </w:pPr>
    </w:p>
    <w:p w:rsidR="000C3532" w:rsidRDefault="000C3532" w:rsidP="000C3532">
      <w:pPr>
        <w:pStyle w:val="ADANB"/>
        <w:rPr>
          <w:ins w:id="10259" w:author="3.0" w:date="2014-08-28T16:05:00Z"/>
        </w:rPr>
      </w:pPr>
    </w:p>
    <w:p w:rsidR="000C3532" w:rsidRDefault="000C3532" w:rsidP="000C3532">
      <w:pPr>
        <w:pStyle w:val="ADANB"/>
        <w:rPr>
          <w:ins w:id="10260" w:author="3.0" w:date="2014-08-28T16:05:00Z"/>
        </w:rPr>
      </w:pPr>
      <w:ins w:id="10261" w:author="3.0" w:date="2014-08-28T16:05:00Z">
        <w:r>
          <w:t>2238. n_of_bits_in_TIU_o_msg (data flow, cel) =</w:t>
        </w:r>
      </w:ins>
    </w:p>
    <w:p w:rsidR="000C3532" w:rsidRDefault="000C3532" w:rsidP="000C3532">
      <w:pPr>
        <w:pStyle w:val="ADANB"/>
        <w:rPr>
          <w:ins w:id="10262" w:author="3.0" w:date="2014-08-28T16:05:00Z"/>
        </w:rPr>
      </w:pPr>
      <w:ins w:id="10263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10264" w:author="3.0" w:date="2014-08-28T16:05:00Z"/>
        </w:rPr>
      </w:pPr>
    </w:p>
    <w:p w:rsidR="000C3532" w:rsidRDefault="000C3532" w:rsidP="000C3532">
      <w:pPr>
        <w:pStyle w:val="ADANB"/>
        <w:rPr>
          <w:ins w:id="10265" w:author="3.0" w:date="2014-08-28T16:05:00Z"/>
        </w:rPr>
      </w:pPr>
      <w:ins w:id="10266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0267" w:author="3.0" w:date="2014-08-28T16:05:00Z"/>
        </w:rPr>
      </w:pPr>
      <w:ins w:id="10268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0269" w:author="3.0" w:date="2014-08-28T16:05:00Z"/>
        </w:rPr>
      </w:pPr>
      <w:ins w:id="10270" w:author="3.0" w:date="2014-08-28T16:05:00Z">
        <w:r>
          <w:t xml:space="preserve">range        : 0..2000;  </w:t>
        </w:r>
      </w:ins>
    </w:p>
    <w:p w:rsidR="000C3532" w:rsidRDefault="000C3532" w:rsidP="000C3532">
      <w:pPr>
        <w:pStyle w:val="ADANB"/>
        <w:rPr>
          <w:ins w:id="10271" w:author="3.0" w:date="2014-08-28T16:05:00Z"/>
        </w:rPr>
      </w:pPr>
      <w:ins w:id="10272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0273" w:author="3.0" w:date="2014-08-28T16:05:00Z"/>
        </w:rPr>
      </w:pPr>
      <w:ins w:id="10274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0275" w:author="3.0" w:date="2014-08-28T16:05:00Z"/>
        </w:rPr>
      </w:pPr>
      <w:ins w:id="10276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0277" w:author="3.0" w:date="2014-08-28T16:05:00Z"/>
        </w:rPr>
      </w:pPr>
      <w:ins w:id="10278" w:author="3.0" w:date="2014-08-28T16:05:00Z">
        <w:r>
          <w:t>description  : number of bits in a TIU output message</w:t>
        </w:r>
      </w:ins>
    </w:p>
    <w:p w:rsidR="000C3532" w:rsidRDefault="000C3532" w:rsidP="000C3532">
      <w:pPr>
        <w:pStyle w:val="ADANB"/>
        <w:rPr>
          <w:ins w:id="10279" w:author="3.0" w:date="2014-08-28T16:05:00Z"/>
        </w:rPr>
      </w:pPr>
    </w:p>
    <w:p w:rsidR="000C3532" w:rsidRDefault="000C3532" w:rsidP="000C3532">
      <w:pPr>
        <w:pStyle w:val="ADANB"/>
        <w:rPr>
          <w:ins w:id="10280" w:author="3.0" w:date="2014-08-28T16:05:00Z"/>
        </w:rPr>
      </w:pPr>
    </w:p>
    <w:p w:rsidR="000C3532" w:rsidRDefault="000C3532" w:rsidP="000C3532">
      <w:pPr>
        <w:pStyle w:val="ADANB"/>
        <w:rPr>
          <w:ins w:id="10281" w:author="3.0" w:date="2014-08-28T16:05:00Z"/>
        </w:rPr>
      </w:pPr>
      <w:ins w:id="10282" w:author="3.0" w:date="2014-08-28T16:05:00Z">
        <w:r>
          <w:t>1350. EUROBALISE_output_info (data flow) =</w:t>
        </w:r>
      </w:ins>
    </w:p>
    <w:p w:rsidR="000C3532" w:rsidRDefault="000C3532" w:rsidP="000C3532">
      <w:pPr>
        <w:pStyle w:val="ADANB"/>
        <w:rPr>
          <w:ins w:id="10283" w:author="3.0" w:date="2014-08-28T16:05:00Z"/>
        </w:rPr>
      </w:pPr>
      <w:ins w:id="10284" w:author="3.0" w:date="2014-08-28T16:05:00Z">
        <w:r>
          <w:t>EUROBALISE_antenna_test_failure_has_to_be_ignored_d_metal_sup</w:t>
        </w:r>
      </w:ins>
    </w:p>
    <w:p w:rsidR="000C3532" w:rsidRDefault="000C3532" w:rsidP="000C3532">
      <w:pPr>
        <w:pStyle w:val="ADANB"/>
        <w:rPr>
          <w:ins w:id="10285" w:author="3.0" w:date="2014-08-28T16:05:00Z"/>
        </w:rPr>
      </w:pPr>
      <w:ins w:id="10286" w:author="3.0" w:date="2014-08-28T16:05:00Z">
        <w:r>
          <w:t>+ EUROBALISE_antenna_test_failure_d_metal_value_info</w:t>
        </w:r>
      </w:ins>
    </w:p>
    <w:p w:rsidR="000C3532" w:rsidRDefault="000C3532" w:rsidP="000C3532">
      <w:pPr>
        <w:pStyle w:val="ADANB"/>
        <w:rPr>
          <w:ins w:id="10287" w:author="3.0" w:date="2014-08-28T16:05:00Z"/>
        </w:rPr>
      </w:pPr>
      <w:ins w:id="10288" w:author="3.0" w:date="2014-08-28T16:05:00Z">
        <w:r>
          <w:t>+ EUROBALISE_antenna_test_failure_has_to_be_ignored_track_cond_sup.</w:t>
        </w:r>
      </w:ins>
    </w:p>
    <w:p w:rsidR="000C3532" w:rsidRDefault="000C3532" w:rsidP="000C3532">
      <w:pPr>
        <w:pStyle w:val="ADANB"/>
        <w:rPr>
          <w:ins w:id="10289" w:author="3.0" w:date="2014-08-28T16:05:00Z"/>
        </w:rPr>
      </w:pPr>
    </w:p>
    <w:p w:rsidR="000C3532" w:rsidRDefault="000C3532" w:rsidP="000C3532">
      <w:pPr>
        <w:pStyle w:val="ADANB"/>
        <w:rPr>
          <w:ins w:id="10290" w:author="3.0" w:date="2014-08-28T16:05:00Z"/>
        </w:rPr>
      </w:pPr>
      <w:ins w:id="10291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0292" w:author="3.0" w:date="2014-08-28T16:05:00Z"/>
        </w:rPr>
      </w:pPr>
      <w:ins w:id="10293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0294" w:author="3.0" w:date="2014-08-28T16:05:00Z"/>
        </w:rPr>
      </w:pPr>
      <w:ins w:id="10295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0296" w:author="3.0" w:date="2014-08-28T16:05:00Z"/>
        </w:rPr>
      </w:pPr>
      <w:ins w:id="10297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0298" w:author="3.0" w:date="2014-08-28T16:05:00Z"/>
        </w:rPr>
      </w:pPr>
      <w:ins w:id="10299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0300" w:author="3.0" w:date="2014-08-28T16:05:00Z"/>
        </w:rPr>
      </w:pPr>
      <w:ins w:id="10301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0302" w:author="3.0" w:date="2014-08-28T16:05:00Z"/>
        </w:rPr>
      </w:pPr>
      <w:ins w:id="10303" w:author="3.0" w:date="2014-08-28T16:05:00Z">
        <w:r>
          <w:t>description  : EUROBALISE output information</w:t>
        </w:r>
      </w:ins>
    </w:p>
    <w:p w:rsidR="000C3532" w:rsidRDefault="000C3532" w:rsidP="000C3532">
      <w:pPr>
        <w:pStyle w:val="ADANB"/>
        <w:rPr>
          <w:ins w:id="10304" w:author="3.0" w:date="2014-08-28T16:05:00Z"/>
        </w:rPr>
      </w:pPr>
    </w:p>
    <w:p w:rsidR="000C3532" w:rsidRDefault="000C3532" w:rsidP="000C3532">
      <w:pPr>
        <w:pStyle w:val="ADANB"/>
        <w:rPr>
          <w:ins w:id="10305" w:author="3.0" w:date="2014-08-28T16:05:00Z"/>
        </w:rPr>
      </w:pPr>
    </w:p>
    <w:p w:rsidR="000C3532" w:rsidRDefault="000C3532" w:rsidP="000C3532">
      <w:pPr>
        <w:pStyle w:val="ADANB"/>
        <w:rPr>
          <w:ins w:id="10306" w:author="3.0" w:date="2014-08-28T16:05:00Z"/>
        </w:rPr>
      </w:pPr>
      <w:ins w:id="10307" w:author="3.0" w:date="2014-08-28T16:05:00Z">
        <w:r>
          <w:t>1339. EUROBALISE_antenna_test_failure_has_to_be_ignored_d_metal_sup (data flow, del) =</w:t>
        </w:r>
      </w:ins>
    </w:p>
    <w:p w:rsidR="000C3532" w:rsidRDefault="000C3532" w:rsidP="000C3532">
      <w:pPr>
        <w:pStyle w:val="ADANB"/>
        <w:rPr>
          <w:ins w:id="10308" w:author="3.0" w:date="2014-08-28T16:05:00Z"/>
        </w:rPr>
      </w:pPr>
      <w:ins w:id="10309" w:author="3.0" w:date="2014-08-28T16:05:00Z">
        <w:r>
          <w:t>["TRUE"|"FALSE"].</w:t>
        </w:r>
      </w:ins>
    </w:p>
    <w:p w:rsidR="000C3532" w:rsidRDefault="000C3532" w:rsidP="000C3532">
      <w:pPr>
        <w:pStyle w:val="ADANB"/>
        <w:rPr>
          <w:ins w:id="10310" w:author="3.0" w:date="2014-08-28T16:05:00Z"/>
        </w:rPr>
      </w:pPr>
    </w:p>
    <w:p w:rsidR="000C3532" w:rsidRDefault="000C3532" w:rsidP="000C3532">
      <w:pPr>
        <w:pStyle w:val="ADANB"/>
        <w:rPr>
          <w:ins w:id="10311" w:author="3.0" w:date="2014-08-28T16:05:00Z"/>
        </w:rPr>
      </w:pPr>
      <w:ins w:id="10312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0313" w:author="3.0" w:date="2014-08-28T16:05:00Z"/>
        </w:rPr>
      </w:pPr>
      <w:ins w:id="10314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0315" w:author="3.0" w:date="2014-08-28T16:05:00Z"/>
        </w:rPr>
      </w:pPr>
      <w:ins w:id="10316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0317" w:author="3.0" w:date="2014-08-28T16:05:00Z"/>
        </w:rPr>
      </w:pPr>
      <w:ins w:id="10318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0319" w:author="3.0" w:date="2014-08-28T16:05:00Z"/>
        </w:rPr>
      </w:pPr>
      <w:ins w:id="10320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0321" w:author="3.0" w:date="2014-08-28T16:05:00Z"/>
        </w:rPr>
      </w:pPr>
      <w:ins w:id="10322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0323" w:author="3.0" w:date="2014-08-28T16:05:00Z"/>
        </w:rPr>
      </w:pPr>
      <w:ins w:id="10324" w:author="3.0" w:date="2014-08-28T16:05:00Z">
        <w:r>
          <w:t>description  : indicates whether the EUROBALISE antenna test failure has to be ignored due</w:t>
        </w:r>
      </w:ins>
    </w:p>
    <w:p w:rsidR="000C3532" w:rsidRDefault="000C3532" w:rsidP="000C3532">
      <w:pPr>
        <w:pStyle w:val="ADANB"/>
        <w:rPr>
          <w:ins w:id="10325" w:author="3.0" w:date="2014-08-28T16:05:00Z"/>
        </w:rPr>
      </w:pPr>
      <w:ins w:id="10326" w:author="3.0" w:date="2014-08-28T16:05:00Z">
        <w:r>
          <w:t xml:space="preserve">                  to the d_metal supervision (in level 0, NTC).</w:t>
        </w:r>
      </w:ins>
    </w:p>
    <w:p w:rsidR="000C3532" w:rsidRDefault="000C3532" w:rsidP="000C3532">
      <w:pPr>
        <w:pStyle w:val="ADANB"/>
        <w:rPr>
          <w:ins w:id="10327" w:author="3.0" w:date="2014-08-28T16:05:00Z"/>
        </w:rPr>
      </w:pPr>
    </w:p>
    <w:p w:rsidR="000C3532" w:rsidRDefault="000C3532" w:rsidP="000C3532">
      <w:pPr>
        <w:pStyle w:val="ADANB"/>
        <w:rPr>
          <w:ins w:id="10328" w:author="3.0" w:date="2014-08-28T16:05:00Z"/>
        </w:rPr>
      </w:pPr>
    </w:p>
    <w:p w:rsidR="000C3532" w:rsidRDefault="000C3532" w:rsidP="000C3532">
      <w:pPr>
        <w:pStyle w:val="ADANB"/>
        <w:rPr>
          <w:ins w:id="10329" w:author="3.0" w:date="2014-08-28T16:05:00Z"/>
        </w:rPr>
      </w:pPr>
      <w:ins w:id="10330" w:author="3.0" w:date="2014-08-28T16:05:00Z">
        <w:r>
          <w:t>1338. EUROBALISE_antenna_test_failure_d_metal_value_info (data flow) =</w:t>
        </w:r>
      </w:ins>
    </w:p>
    <w:p w:rsidR="000C3532" w:rsidRDefault="000C3532" w:rsidP="000C3532">
      <w:pPr>
        <w:pStyle w:val="ADANB"/>
        <w:rPr>
          <w:ins w:id="10331" w:author="3.0" w:date="2014-08-28T16:05:00Z"/>
        </w:rPr>
      </w:pPr>
      <w:ins w:id="10332" w:author="3.0" w:date="2014-08-28T16:05:00Z">
        <w:r>
          <w:t>is_finite</w:t>
        </w:r>
      </w:ins>
    </w:p>
    <w:p w:rsidR="000C3532" w:rsidRDefault="000C3532" w:rsidP="000C3532">
      <w:pPr>
        <w:pStyle w:val="ADANB"/>
        <w:rPr>
          <w:ins w:id="10333" w:author="3.0" w:date="2014-08-28T16:05:00Z"/>
        </w:rPr>
      </w:pPr>
      <w:ins w:id="10334" w:author="3.0" w:date="2014-08-28T16:05:00Z">
        <w:r>
          <w:t>+ d_metal_value.</w:t>
        </w:r>
      </w:ins>
    </w:p>
    <w:p w:rsidR="000C3532" w:rsidRDefault="000C3532" w:rsidP="000C3532">
      <w:pPr>
        <w:pStyle w:val="ADANB"/>
        <w:rPr>
          <w:ins w:id="10335" w:author="3.0" w:date="2014-08-28T16:05:00Z"/>
        </w:rPr>
      </w:pPr>
    </w:p>
    <w:p w:rsidR="000C3532" w:rsidRDefault="000C3532" w:rsidP="000C3532">
      <w:pPr>
        <w:pStyle w:val="ADANB"/>
        <w:rPr>
          <w:ins w:id="10336" w:author="3.0" w:date="2014-08-28T16:05:00Z"/>
        </w:rPr>
      </w:pPr>
      <w:ins w:id="10337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0338" w:author="3.0" w:date="2014-08-28T16:05:00Z"/>
        </w:rPr>
      </w:pPr>
      <w:ins w:id="10339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0340" w:author="3.0" w:date="2014-08-28T16:05:00Z"/>
        </w:rPr>
      </w:pPr>
      <w:ins w:id="10341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0342" w:author="3.0" w:date="2014-08-28T16:05:00Z"/>
        </w:rPr>
      </w:pPr>
      <w:ins w:id="10343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0344" w:author="3.0" w:date="2014-08-28T16:05:00Z"/>
        </w:rPr>
      </w:pPr>
      <w:ins w:id="10345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0346" w:author="3.0" w:date="2014-08-28T16:05:00Z"/>
        </w:rPr>
      </w:pPr>
      <w:ins w:id="10347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0348" w:author="3.0" w:date="2014-08-28T16:05:00Z"/>
        </w:rPr>
      </w:pPr>
      <w:ins w:id="10349" w:author="3.0" w:date="2014-08-28T16:05:00Z">
        <w:r>
          <w:t>description  : D_METAL value information. The distance D_METAL is used by the BSW. It indicates during</w:t>
        </w:r>
      </w:ins>
    </w:p>
    <w:p w:rsidR="000C3532" w:rsidRDefault="000C3532" w:rsidP="000C3532">
      <w:pPr>
        <w:pStyle w:val="ADANB"/>
        <w:rPr>
          <w:ins w:id="10350" w:author="3.0" w:date="2014-08-28T16:05:00Z"/>
        </w:rPr>
      </w:pPr>
      <w:ins w:id="10351" w:author="3.0" w:date="2014-08-28T16:05:00Z">
        <w:r>
          <w:t xml:space="preserve">                  which distance the failure of the EUROBALISE antenna test can be ignored.</w:t>
        </w:r>
      </w:ins>
    </w:p>
    <w:p w:rsidR="000C3532" w:rsidRDefault="000C3532" w:rsidP="000C3532">
      <w:pPr>
        <w:pStyle w:val="ADANB"/>
        <w:rPr>
          <w:ins w:id="10352" w:author="3.0" w:date="2014-08-28T16:05:00Z"/>
        </w:rPr>
      </w:pPr>
    </w:p>
    <w:p w:rsidR="000C3532" w:rsidRDefault="000C3532" w:rsidP="000C3532">
      <w:pPr>
        <w:pStyle w:val="ADANB"/>
        <w:rPr>
          <w:ins w:id="10353" w:author="3.0" w:date="2014-08-28T16:05:00Z"/>
        </w:rPr>
      </w:pPr>
    </w:p>
    <w:p w:rsidR="000C3532" w:rsidRDefault="000C3532" w:rsidP="000C3532">
      <w:pPr>
        <w:pStyle w:val="ADANB"/>
        <w:rPr>
          <w:ins w:id="10354" w:author="3.0" w:date="2014-08-28T16:05:00Z"/>
        </w:rPr>
      </w:pPr>
      <w:ins w:id="10355" w:author="3.0" w:date="2014-08-28T16:05:00Z">
        <w:r>
          <w:t>1568. is_finite (data flow, del) =</w:t>
        </w:r>
      </w:ins>
    </w:p>
    <w:p w:rsidR="000C3532" w:rsidRDefault="000C3532" w:rsidP="000C3532">
      <w:pPr>
        <w:pStyle w:val="ADANB"/>
        <w:rPr>
          <w:ins w:id="10356" w:author="3.0" w:date="2014-08-28T16:05:00Z"/>
        </w:rPr>
      </w:pPr>
      <w:ins w:id="10357" w:author="3.0" w:date="2014-08-28T16:05:00Z">
        <w:r>
          <w:t>["TRUE"|"FALSE"].</w:t>
        </w:r>
      </w:ins>
    </w:p>
    <w:p w:rsidR="000C3532" w:rsidRDefault="000C3532" w:rsidP="000C3532">
      <w:pPr>
        <w:pStyle w:val="ADANB"/>
        <w:rPr>
          <w:ins w:id="10358" w:author="3.0" w:date="2014-08-28T16:05:00Z"/>
        </w:rPr>
      </w:pPr>
    </w:p>
    <w:p w:rsidR="000C3532" w:rsidRDefault="000C3532" w:rsidP="000C3532">
      <w:pPr>
        <w:pStyle w:val="ADANB"/>
        <w:rPr>
          <w:ins w:id="10359" w:author="3.0" w:date="2014-08-28T16:05:00Z"/>
        </w:rPr>
      </w:pPr>
      <w:ins w:id="10360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0361" w:author="3.0" w:date="2014-08-28T16:05:00Z"/>
        </w:rPr>
      </w:pPr>
      <w:ins w:id="10362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0363" w:author="3.0" w:date="2014-08-28T16:05:00Z"/>
        </w:rPr>
      </w:pPr>
      <w:ins w:id="10364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0365" w:author="3.0" w:date="2014-08-28T16:05:00Z"/>
        </w:rPr>
      </w:pPr>
      <w:ins w:id="10366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0367" w:author="3.0" w:date="2014-08-28T16:05:00Z"/>
        </w:rPr>
      </w:pPr>
      <w:ins w:id="10368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0369" w:author="3.0" w:date="2014-08-28T16:05:00Z"/>
        </w:rPr>
      </w:pPr>
      <w:ins w:id="10370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0371" w:author="3.0" w:date="2014-08-28T16:05:00Z"/>
        </w:rPr>
      </w:pPr>
      <w:ins w:id="10372" w:author="3.0" w:date="2014-08-28T16:05:00Z">
        <w:r>
          <w:t>description  : indicates if the value of the variable is finite or not</w:t>
        </w:r>
      </w:ins>
    </w:p>
    <w:p w:rsidR="000C3532" w:rsidRDefault="000C3532" w:rsidP="000C3532">
      <w:pPr>
        <w:pStyle w:val="ADANB"/>
        <w:rPr>
          <w:ins w:id="10373" w:author="3.0" w:date="2014-08-28T16:05:00Z"/>
        </w:rPr>
      </w:pPr>
    </w:p>
    <w:p w:rsidR="000C3532" w:rsidRDefault="000C3532" w:rsidP="000C3532">
      <w:pPr>
        <w:pStyle w:val="ADANB"/>
        <w:rPr>
          <w:ins w:id="10374" w:author="3.0" w:date="2014-08-28T16:05:00Z"/>
        </w:rPr>
      </w:pPr>
    </w:p>
    <w:p w:rsidR="000C3532" w:rsidRDefault="000C3532" w:rsidP="000C3532">
      <w:pPr>
        <w:pStyle w:val="ADANB"/>
        <w:rPr>
          <w:ins w:id="10375" w:author="3.0" w:date="2014-08-28T16:05:00Z"/>
        </w:rPr>
      </w:pPr>
      <w:ins w:id="10376" w:author="3.0" w:date="2014-08-28T16:05:00Z">
        <w:r>
          <w:t>840. d_metal_value (data flow, cel) =</w:t>
        </w:r>
      </w:ins>
    </w:p>
    <w:p w:rsidR="000C3532" w:rsidRDefault="000C3532" w:rsidP="000C3532">
      <w:pPr>
        <w:pStyle w:val="ADANB"/>
        <w:rPr>
          <w:ins w:id="10377" w:author="3.0" w:date="2014-08-28T16:05:00Z"/>
        </w:rPr>
      </w:pPr>
      <w:ins w:id="10378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10379" w:author="3.0" w:date="2014-08-28T16:05:00Z"/>
        </w:rPr>
      </w:pPr>
    </w:p>
    <w:p w:rsidR="000C3532" w:rsidRDefault="000C3532" w:rsidP="000C3532">
      <w:pPr>
        <w:pStyle w:val="ADANB"/>
        <w:rPr>
          <w:ins w:id="10380" w:author="3.0" w:date="2014-08-28T16:05:00Z"/>
        </w:rPr>
      </w:pPr>
      <w:ins w:id="10381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0382" w:author="3.0" w:date="2014-08-28T16:05:00Z"/>
        </w:rPr>
      </w:pPr>
      <w:ins w:id="10383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0384" w:author="3.0" w:date="2014-08-28T16:05:00Z"/>
        </w:rPr>
      </w:pPr>
      <w:ins w:id="10385" w:author="3.0" w:date="2014-08-28T16:05:00Z">
        <w:r>
          <w:t xml:space="preserve">range        : 0..1023  </w:t>
        </w:r>
      </w:ins>
    </w:p>
    <w:p w:rsidR="000C3532" w:rsidRDefault="000C3532" w:rsidP="000C3532">
      <w:pPr>
        <w:pStyle w:val="ADANB"/>
        <w:rPr>
          <w:ins w:id="10386" w:author="3.0" w:date="2014-08-28T16:05:00Z"/>
        </w:rPr>
      </w:pPr>
      <w:ins w:id="10387" w:author="3.0" w:date="2014-08-28T16:05:00Z">
        <w:r>
          <w:t xml:space="preserve">resolution   : 1  </w:t>
        </w:r>
      </w:ins>
    </w:p>
    <w:p w:rsidR="000C3532" w:rsidRDefault="000C3532" w:rsidP="000C3532">
      <w:pPr>
        <w:pStyle w:val="ADANB"/>
        <w:rPr>
          <w:ins w:id="10388" w:author="3.0" w:date="2014-08-28T16:05:00Z"/>
        </w:rPr>
      </w:pPr>
      <w:ins w:id="10389" w:author="3.0" w:date="2014-08-28T16:05:00Z">
        <w:r>
          <w:t>units        : m</w:t>
        </w:r>
      </w:ins>
    </w:p>
    <w:p w:rsidR="000C3532" w:rsidRDefault="000C3532" w:rsidP="000C3532">
      <w:pPr>
        <w:pStyle w:val="ADANB"/>
        <w:rPr>
          <w:ins w:id="10390" w:author="3.0" w:date="2014-08-28T16:05:00Z"/>
        </w:rPr>
      </w:pPr>
      <w:ins w:id="10391" w:author="3.0" w:date="2014-08-28T16:05:00Z">
        <w:r>
          <w:t>value names  : 1023 means no value</w:t>
        </w:r>
      </w:ins>
    </w:p>
    <w:p w:rsidR="000C3532" w:rsidRDefault="000C3532" w:rsidP="000C3532">
      <w:pPr>
        <w:pStyle w:val="ADANB"/>
        <w:rPr>
          <w:ins w:id="10392" w:author="3.0" w:date="2014-08-28T16:05:00Z"/>
        </w:rPr>
      </w:pPr>
      <w:ins w:id="10393" w:author="3.0" w:date="2014-08-28T16:05:00Z">
        <w:r>
          <w:t>description  : D_METAL value.</w:t>
        </w:r>
      </w:ins>
    </w:p>
    <w:p w:rsidR="000C3532" w:rsidRDefault="000C3532" w:rsidP="000C3532">
      <w:pPr>
        <w:pStyle w:val="ADANB"/>
        <w:rPr>
          <w:ins w:id="10394" w:author="3.0" w:date="2014-08-28T16:05:00Z"/>
        </w:rPr>
      </w:pPr>
    </w:p>
    <w:p w:rsidR="000C3532" w:rsidRDefault="000C3532" w:rsidP="000C3532">
      <w:pPr>
        <w:pStyle w:val="ADANB"/>
        <w:rPr>
          <w:ins w:id="10395" w:author="3.0" w:date="2014-08-28T16:05:00Z"/>
        </w:rPr>
      </w:pPr>
    </w:p>
    <w:p w:rsidR="000C3532" w:rsidRDefault="000C3532" w:rsidP="000C3532">
      <w:pPr>
        <w:pStyle w:val="ADANB"/>
        <w:rPr>
          <w:ins w:id="10396" w:author="3.0" w:date="2014-08-28T16:05:00Z"/>
        </w:rPr>
      </w:pPr>
      <w:ins w:id="10397" w:author="3.0" w:date="2014-08-28T16:05:00Z">
        <w:r>
          <w:t>1340. EUROBALISE_antenna_test_failure_has_to_be_ignored_track_cond_sup (data flow, del) =</w:t>
        </w:r>
      </w:ins>
    </w:p>
    <w:p w:rsidR="000C3532" w:rsidRDefault="000C3532" w:rsidP="000C3532">
      <w:pPr>
        <w:pStyle w:val="ADANB"/>
        <w:rPr>
          <w:ins w:id="10398" w:author="3.0" w:date="2014-08-28T16:05:00Z"/>
        </w:rPr>
      </w:pPr>
      <w:ins w:id="10399" w:author="3.0" w:date="2014-08-28T16:05:00Z">
        <w:r>
          <w:t>["TRUE"|"FALSE"].</w:t>
        </w:r>
      </w:ins>
    </w:p>
    <w:p w:rsidR="000C3532" w:rsidRDefault="000C3532" w:rsidP="000C3532">
      <w:pPr>
        <w:pStyle w:val="ADANB"/>
        <w:rPr>
          <w:ins w:id="10400" w:author="3.0" w:date="2014-08-28T16:05:00Z"/>
        </w:rPr>
      </w:pPr>
    </w:p>
    <w:p w:rsidR="000C3532" w:rsidRDefault="000C3532" w:rsidP="000C3532">
      <w:pPr>
        <w:pStyle w:val="ADANB"/>
        <w:rPr>
          <w:ins w:id="10401" w:author="3.0" w:date="2014-08-28T16:05:00Z"/>
        </w:rPr>
      </w:pPr>
      <w:ins w:id="10402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0403" w:author="3.0" w:date="2014-08-28T16:05:00Z"/>
        </w:rPr>
      </w:pPr>
      <w:ins w:id="10404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0405" w:author="3.0" w:date="2014-08-28T16:05:00Z"/>
        </w:rPr>
      </w:pPr>
      <w:ins w:id="10406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0407" w:author="3.0" w:date="2014-08-28T16:05:00Z"/>
        </w:rPr>
      </w:pPr>
      <w:ins w:id="10408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0409" w:author="3.0" w:date="2014-08-28T16:05:00Z"/>
        </w:rPr>
      </w:pPr>
      <w:ins w:id="10410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0411" w:author="3.0" w:date="2014-08-28T16:05:00Z"/>
        </w:rPr>
      </w:pPr>
      <w:ins w:id="10412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0413" w:author="3.0" w:date="2014-08-28T16:05:00Z"/>
        </w:rPr>
      </w:pPr>
      <w:ins w:id="10414" w:author="3.0" w:date="2014-08-28T16:05:00Z">
        <w:r>
          <w:t>description  : indicates whether the EUROBALISE antenna test failure has to be ignored due</w:t>
        </w:r>
      </w:ins>
    </w:p>
    <w:p w:rsidR="000C3532" w:rsidRDefault="000C3532" w:rsidP="000C3532">
      <w:pPr>
        <w:pStyle w:val="ADANB"/>
        <w:rPr>
          <w:ins w:id="10415" w:author="3.0" w:date="2014-08-28T16:05:00Z"/>
        </w:rPr>
      </w:pPr>
      <w:ins w:id="10416" w:author="3.0" w:date="2014-08-28T16:05:00Z">
        <w:r>
          <w:t xml:space="preserve">                  to the a BMM track condition.</w:t>
        </w:r>
      </w:ins>
    </w:p>
    <w:p w:rsidR="000C3532" w:rsidRDefault="000C3532" w:rsidP="000C3532">
      <w:pPr>
        <w:pStyle w:val="ADANB"/>
        <w:rPr>
          <w:ins w:id="10417" w:author="3.0" w:date="2014-08-28T16:05:00Z"/>
        </w:rPr>
      </w:pPr>
    </w:p>
    <w:p w:rsidR="000C3532" w:rsidRDefault="000C3532" w:rsidP="000C3532">
      <w:pPr>
        <w:pStyle w:val="ADANB"/>
        <w:rPr>
          <w:ins w:id="10418" w:author="3.0" w:date="2014-08-28T16:05:00Z"/>
        </w:rPr>
      </w:pPr>
    </w:p>
    <w:p w:rsidR="000C3532" w:rsidRDefault="000C3532" w:rsidP="000C3532">
      <w:pPr>
        <w:pStyle w:val="ADANB"/>
        <w:rPr>
          <w:ins w:id="10419" w:author="3.0" w:date="2014-08-28T16:05:00Z"/>
        </w:rPr>
      </w:pPr>
      <w:ins w:id="10420" w:author="3.0" w:date="2014-08-28T16:05:00Z">
        <w:r>
          <w:t>1353. EUROCAB_output_info (data flow) =</w:t>
        </w:r>
      </w:ins>
    </w:p>
    <w:p w:rsidR="000C3532" w:rsidRDefault="000C3532" w:rsidP="000C3532">
      <w:pPr>
        <w:pStyle w:val="ADANB"/>
        <w:rPr>
          <w:ins w:id="10421" w:author="3.0" w:date="2014-08-28T16:05:00Z"/>
        </w:rPr>
      </w:pPr>
      <w:ins w:id="10422" w:author="3.0" w:date="2014-08-28T16:05:00Z">
        <w:r>
          <w:t>DMI_output_msgs_info</w:t>
        </w:r>
      </w:ins>
    </w:p>
    <w:p w:rsidR="000C3532" w:rsidRDefault="000C3532" w:rsidP="000C3532">
      <w:pPr>
        <w:pStyle w:val="ADANB"/>
        <w:rPr>
          <w:ins w:id="10423" w:author="3.0" w:date="2014-08-28T16:05:00Z"/>
        </w:rPr>
      </w:pPr>
      <w:ins w:id="10424" w:author="3.0" w:date="2014-08-28T16:05:00Z">
        <w:r>
          <w:t>+STM_output_msgs_info</w:t>
        </w:r>
      </w:ins>
    </w:p>
    <w:p w:rsidR="000C3532" w:rsidRDefault="000C3532" w:rsidP="000C3532">
      <w:pPr>
        <w:pStyle w:val="ADANB"/>
        <w:rPr>
          <w:ins w:id="10425" w:author="3.0" w:date="2014-08-28T16:05:00Z"/>
        </w:rPr>
      </w:pPr>
      <w:ins w:id="10426" w:author="3.0" w:date="2014-08-28T16:05:00Z">
        <w:r>
          <w:t>+STM_specific_output_msgs_info</w:t>
        </w:r>
      </w:ins>
    </w:p>
    <w:p w:rsidR="000C3532" w:rsidRDefault="000C3532" w:rsidP="000C3532">
      <w:pPr>
        <w:pStyle w:val="ADANB"/>
        <w:rPr>
          <w:ins w:id="10427" w:author="3.0" w:date="2014-08-28T16:05:00Z"/>
        </w:rPr>
      </w:pPr>
      <w:ins w:id="10428" w:author="3.0" w:date="2014-08-28T16:05:00Z">
        <w:r>
          <w:t>+JRU_output_msgs_info</w:t>
        </w:r>
      </w:ins>
    </w:p>
    <w:p w:rsidR="000C3532" w:rsidRDefault="000C3532" w:rsidP="000C3532">
      <w:pPr>
        <w:pStyle w:val="ADANB"/>
        <w:rPr>
          <w:ins w:id="10429" w:author="3.0" w:date="2014-08-28T16:05:00Z"/>
        </w:rPr>
      </w:pPr>
      <w:ins w:id="10430" w:author="3.0" w:date="2014-08-28T16:05:00Z">
        <w:r>
          <w:t>+DRU_output_msg_info</w:t>
        </w:r>
      </w:ins>
    </w:p>
    <w:p w:rsidR="000C3532" w:rsidRDefault="000C3532" w:rsidP="000C3532">
      <w:pPr>
        <w:pStyle w:val="ADANB"/>
        <w:rPr>
          <w:ins w:id="10431" w:author="3.0" w:date="2014-08-28T16:05:00Z"/>
        </w:rPr>
      </w:pPr>
    </w:p>
    <w:p w:rsidR="000C3532" w:rsidRDefault="000C3532" w:rsidP="000C3532">
      <w:pPr>
        <w:pStyle w:val="ADANB"/>
        <w:rPr>
          <w:ins w:id="10432" w:author="3.0" w:date="2014-08-28T16:05:00Z"/>
        </w:rPr>
      </w:pPr>
      <w:ins w:id="10433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0434" w:author="3.0" w:date="2014-08-28T16:05:00Z"/>
        </w:rPr>
      </w:pPr>
      <w:ins w:id="10435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0436" w:author="3.0" w:date="2014-08-28T16:05:00Z"/>
        </w:rPr>
      </w:pPr>
      <w:ins w:id="10437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0438" w:author="3.0" w:date="2014-08-28T16:05:00Z"/>
        </w:rPr>
      </w:pPr>
      <w:ins w:id="10439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0440" w:author="3.0" w:date="2014-08-28T16:05:00Z"/>
        </w:rPr>
      </w:pPr>
      <w:ins w:id="10441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0442" w:author="3.0" w:date="2014-08-28T16:05:00Z"/>
        </w:rPr>
      </w:pPr>
      <w:ins w:id="10443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0444" w:author="3.0" w:date="2014-08-28T16:05:00Z"/>
        </w:rPr>
      </w:pPr>
      <w:ins w:id="10445" w:author="3.0" w:date="2014-08-28T16:05:00Z">
        <w:r>
          <w:t>description  : EUROCAB output information</w:t>
        </w:r>
      </w:ins>
    </w:p>
    <w:p w:rsidR="000C3532" w:rsidRDefault="000C3532" w:rsidP="000C3532">
      <w:pPr>
        <w:pStyle w:val="ADANB"/>
        <w:rPr>
          <w:ins w:id="10446" w:author="3.0" w:date="2014-08-28T16:05:00Z"/>
        </w:rPr>
      </w:pPr>
    </w:p>
    <w:p w:rsidR="000C3532" w:rsidRDefault="000C3532" w:rsidP="000C3532">
      <w:pPr>
        <w:pStyle w:val="ADANB"/>
        <w:rPr>
          <w:ins w:id="10447" w:author="3.0" w:date="2014-08-28T16:05:00Z"/>
        </w:rPr>
      </w:pPr>
    </w:p>
    <w:p w:rsidR="000C3532" w:rsidRDefault="000C3532" w:rsidP="000C3532">
      <w:pPr>
        <w:pStyle w:val="ADANB"/>
        <w:rPr>
          <w:ins w:id="10448" w:author="3.0" w:date="2014-08-28T16:05:00Z"/>
        </w:rPr>
      </w:pPr>
      <w:ins w:id="10449" w:author="3.0" w:date="2014-08-28T16:05:00Z">
        <w:r>
          <w:t>1042. DMI_output_msgs_info (data flow) =</w:t>
        </w:r>
      </w:ins>
    </w:p>
    <w:p w:rsidR="000C3532" w:rsidRDefault="000C3532" w:rsidP="000C3532">
      <w:pPr>
        <w:pStyle w:val="ADANB"/>
        <w:rPr>
          <w:ins w:id="10450" w:author="3.0" w:date="2014-08-28T16:05:00Z"/>
        </w:rPr>
      </w:pPr>
      <w:ins w:id="10451" w:author="3.0" w:date="2014-08-28T16:05:00Z">
        <w:r>
          <w:t>max_n_of_DMI_output_msgs{DMI_output_msg_info</w:t>
        </w:r>
      </w:ins>
    </w:p>
    <w:p w:rsidR="000C3532" w:rsidRDefault="000C3532" w:rsidP="000C3532">
      <w:pPr>
        <w:pStyle w:val="ADANB"/>
        <w:rPr>
          <w:ins w:id="10452" w:author="3.0" w:date="2014-08-28T16:05:00Z"/>
        </w:rPr>
      </w:pPr>
      <w:ins w:id="10453" w:author="3.0" w:date="2014-08-28T16:05:00Z">
        <w:r>
          <w:t xml:space="preserve">                               }max_n_of_DMI_output_msgs.</w:t>
        </w:r>
      </w:ins>
    </w:p>
    <w:p w:rsidR="000C3532" w:rsidRDefault="000C3532" w:rsidP="000C3532">
      <w:pPr>
        <w:pStyle w:val="ADANB"/>
        <w:rPr>
          <w:ins w:id="10454" w:author="3.0" w:date="2014-08-28T16:05:00Z"/>
        </w:rPr>
      </w:pPr>
    </w:p>
    <w:p w:rsidR="000C3532" w:rsidRDefault="000C3532" w:rsidP="000C3532">
      <w:pPr>
        <w:pStyle w:val="ADANB"/>
        <w:rPr>
          <w:ins w:id="10455" w:author="3.0" w:date="2014-08-28T16:05:00Z"/>
        </w:rPr>
      </w:pPr>
      <w:ins w:id="10456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0457" w:author="3.0" w:date="2014-08-28T16:05:00Z"/>
        </w:rPr>
      </w:pPr>
      <w:ins w:id="10458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0459" w:author="3.0" w:date="2014-08-28T16:05:00Z"/>
        </w:rPr>
      </w:pPr>
      <w:ins w:id="10460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0461" w:author="3.0" w:date="2014-08-28T16:05:00Z"/>
        </w:rPr>
      </w:pPr>
      <w:ins w:id="10462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0463" w:author="3.0" w:date="2014-08-28T16:05:00Z"/>
        </w:rPr>
      </w:pPr>
      <w:ins w:id="10464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0465" w:author="3.0" w:date="2014-08-28T16:05:00Z"/>
        </w:rPr>
      </w:pPr>
      <w:ins w:id="10466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0467" w:author="3.0" w:date="2014-08-28T16:05:00Z"/>
        </w:rPr>
      </w:pPr>
      <w:ins w:id="10468" w:author="3.0" w:date="2014-08-28T16:05:00Z">
        <w:r>
          <w:t>description  : DMI output messages information</w:t>
        </w:r>
      </w:ins>
    </w:p>
    <w:p w:rsidR="000C3532" w:rsidRDefault="000C3532" w:rsidP="000C3532">
      <w:pPr>
        <w:pStyle w:val="ADANB"/>
        <w:rPr>
          <w:ins w:id="10469" w:author="3.0" w:date="2014-08-28T16:05:00Z"/>
        </w:rPr>
      </w:pPr>
    </w:p>
    <w:p w:rsidR="000C3532" w:rsidRDefault="000C3532" w:rsidP="000C3532">
      <w:pPr>
        <w:pStyle w:val="ADANB"/>
        <w:rPr>
          <w:ins w:id="10470" w:author="3.0" w:date="2014-08-28T16:05:00Z"/>
        </w:rPr>
      </w:pPr>
    </w:p>
    <w:p w:rsidR="000C3532" w:rsidRDefault="000C3532" w:rsidP="000C3532">
      <w:pPr>
        <w:pStyle w:val="ADANB"/>
        <w:rPr>
          <w:ins w:id="10471" w:author="3.0" w:date="2014-08-28T16:05:00Z"/>
        </w:rPr>
      </w:pPr>
    </w:p>
    <w:p w:rsidR="000C3532" w:rsidRDefault="000C3532" w:rsidP="000C3532">
      <w:pPr>
        <w:pStyle w:val="ADANB"/>
        <w:rPr>
          <w:ins w:id="10472" w:author="3.0" w:date="2014-08-28T16:05:00Z"/>
        </w:rPr>
      </w:pPr>
    </w:p>
    <w:p w:rsidR="000C3532" w:rsidRDefault="000C3532" w:rsidP="000C3532">
      <w:pPr>
        <w:pStyle w:val="ADANB"/>
        <w:rPr>
          <w:ins w:id="10473" w:author="3.0" w:date="2014-08-28T16:05:00Z"/>
        </w:rPr>
      </w:pPr>
      <w:ins w:id="10474" w:author="3.0" w:date="2014-08-28T16:05:00Z">
        <w:r>
          <w:t>2006. max_n_of_DMI_output_msgs (data flow, pel) =</w:t>
        </w:r>
      </w:ins>
    </w:p>
    <w:p w:rsidR="000C3532" w:rsidRDefault="000C3532" w:rsidP="000C3532">
      <w:pPr>
        <w:pStyle w:val="ADANB"/>
        <w:rPr>
          <w:ins w:id="10475" w:author="3.0" w:date="2014-08-28T16:05:00Z"/>
        </w:rPr>
      </w:pPr>
      <w:ins w:id="10476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10477" w:author="3.0" w:date="2014-08-28T16:05:00Z"/>
        </w:rPr>
      </w:pPr>
    </w:p>
    <w:p w:rsidR="000C3532" w:rsidRDefault="000C3532" w:rsidP="000C3532">
      <w:pPr>
        <w:pStyle w:val="ADANB"/>
        <w:rPr>
          <w:ins w:id="10478" w:author="3.0" w:date="2014-08-28T16:05:00Z"/>
        </w:rPr>
      </w:pPr>
      <w:ins w:id="10479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0480" w:author="3.0" w:date="2014-08-28T16:05:00Z"/>
        </w:rPr>
      </w:pPr>
      <w:ins w:id="10481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0482" w:author="3.0" w:date="2014-08-28T16:05:00Z"/>
        </w:rPr>
      </w:pPr>
      <w:ins w:id="10483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0484" w:author="3.0" w:date="2014-08-28T16:05:00Z"/>
        </w:rPr>
      </w:pPr>
      <w:ins w:id="10485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0486" w:author="3.0" w:date="2014-08-28T16:05:00Z"/>
        </w:rPr>
      </w:pPr>
      <w:ins w:id="10487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0488" w:author="3.0" w:date="2014-08-28T16:05:00Z"/>
        </w:rPr>
      </w:pPr>
      <w:ins w:id="10489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0490" w:author="3.0" w:date="2014-08-28T16:05:00Z"/>
        </w:rPr>
      </w:pPr>
      <w:ins w:id="10491" w:author="3.0" w:date="2014-08-28T16:05:00Z">
        <w:r>
          <w:t>description  : maximum number of messages to send to the DMI in a cycle.</w:t>
        </w:r>
      </w:ins>
    </w:p>
    <w:p w:rsidR="000C3532" w:rsidRDefault="000C3532" w:rsidP="000C3532">
      <w:pPr>
        <w:pStyle w:val="ADANB"/>
        <w:rPr>
          <w:ins w:id="10492" w:author="3.0" w:date="2014-08-28T16:05:00Z"/>
        </w:rPr>
      </w:pPr>
      <w:ins w:id="10493" w:author="3.0" w:date="2014-08-28T16:05:00Z">
        <w:r>
          <w:t xml:space="preserve">                  Equal to 5.</w:t>
        </w:r>
      </w:ins>
    </w:p>
    <w:p w:rsidR="000C3532" w:rsidRDefault="000C3532" w:rsidP="000C3532">
      <w:pPr>
        <w:pStyle w:val="ADANB"/>
        <w:rPr>
          <w:ins w:id="10494" w:author="3.0" w:date="2014-08-28T16:05:00Z"/>
        </w:rPr>
      </w:pPr>
    </w:p>
    <w:p w:rsidR="000C3532" w:rsidRDefault="000C3532" w:rsidP="000C3532">
      <w:pPr>
        <w:pStyle w:val="ADANB"/>
        <w:rPr>
          <w:ins w:id="10495" w:author="3.0" w:date="2014-08-28T16:05:00Z"/>
        </w:rPr>
      </w:pPr>
    </w:p>
    <w:p w:rsidR="000C3532" w:rsidRDefault="000C3532" w:rsidP="000C3532">
      <w:pPr>
        <w:pStyle w:val="ADANB"/>
        <w:rPr>
          <w:ins w:id="10496" w:author="3.0" w:date="2014-08-28T16:05:00Z"/>
        </w:rPr>
      </w:pPr>
      <w:ins w:id="10497" w:author="3.0" w:date="2014-08-28T16:05:00Z">
        <w:r>
          <w:t>1041. DMI_output_msg_info (data flow) =</w:t>
        </w:r>
      </w:ins>
    </w:p>
    <w:p w:rsidR="000C3532" w:rsidRDefault="000C3532" w:rsidP="000C3532">
      <w:pPr>
        <w:pStyle w:val="ADANB"/>
        <w:rPr>
          <w:ins w:id="10498" w:author="3.0" w:date="2014-08-28T16:05:00Z"/>
        </w:rPr>
      </w:pPr>
      <w:ins w:id="10499" w:author="3.0" w:date="2014-08-28T16:05:00Z">
        <w:r>
          <w:t>is_present</w:t>
        </w:r>
      </w:ins>
    </w:p>
    <w:p w:rsidR="000C3532" w:rsidRDefault="000C3532" w:rsidP="000C3532">
      <w:pPr>
        <w:pStyle w:val="ADANB"/>
        <w:rPr>
          <w:ins w:id="10500" w:author="3.0" w:date="2014-08-28T16:05:00Z"/>
        </w:rPr>
      </w:pPr>
      <w:ins w:id="10501" w:author="3.0" w:date="2014-08-28T16:05:00Z">
        <w:r>
          <w:t>+DMI_msg_destination_cabin</w:t>
        </w:r>
      </w:ins>
    </w:p>
    <w:p w:rsidR="000C3532" w:rsidRDefault="000C3532" w:rsidP="000C3532">
      <w:pPr>
        <w:pStyle w:val="ADANB"/>
        <w:rPr>
          <w:ins w:id="10502" w:author="3.0" w:date="2014-08-28T16:05:00Z"/>
        </w:rPr>
      </w:pPr>
      <w:ins w:id="10503" w:author="3.0" w:date="2014-08-28T16:05:00Z">
        <w:r>
          <w:t>+coded_DMI_output_msg.</w:t>
        </w:r>
      </w:ins>
    </w:p>
    <w:p w:rsidR="000C3532" w:rsidRDefault="000C3532" w:rsidP="000C3532">
      <w:pPr>
        <w:pStyle w:val="ADANB"/>
        <w:rPr>
          <w:ins w:id="10504" w:author="3.0" w:date="2014-08-28T16:05:00Z"/>
        </w:rPr>
      </w:pPr>
    </w:p>
    <w:p w:rsidR="000C3532" w:rsidRDefault="000C3532" w:rsidP="000C3532">
      <w:pPr>
        <w:pStyle w:val="ADANB"/>
        <w:rPr>
          <w:ins w:id="10505" w:author="3.0" w:date="2014-08-28T16:05:00Z"/>
        </w:rPr>
      </w:pPr>
      <w:ins w:id="10506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0507" w:author="3.0" w:date="2014-08-28T16:05:00Z"/>
        </w:rPr>
      </w:pPr>
      <w:ins w:id="10508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0509" w:author="3.0" w:date="2014-08-28T16:05:00Z"/>
        </w:rPr>
      </w:pPr>
      <w:ins w:id="10510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0511" w:author="3.0" w:date="2014-08-28T16:05:00Z"/>
        </w:rPr>
      </w:pPr>
      <w:ins w:id="10512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0513" w:author="3.0" w:date="2014-08-28T16:05:00Z"/>
        </w:rPr>
      </w:pPr>
      <w:ins w:id="10514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0515" w:author="3.0" w:date="2014-08-28T16:05:00Z"/>
        </w:rPr>
      </w:pPr>
      <w:ins w:id="10516" w:author="3.0" w:date="2014-08-28T16:05:00Z">
        <w:r>
          <w:t>value names  : N/A</w:t>
        </w:r>
      </w:ins>
    </w:p>
    <w:p w:rsidR="000C3532" w:rsidRPr="000C3532" w:rsidRDefault="000C3532" w:rsidP="000C3532">
      <w:pPr>
        <w:pStyle w:val="ADANB"/>
        <w:rPr>
          <w:ins w:id="10517" w:author="3.0" w:date="2014-08-28T16:05:00Z"/>
          <w:lang w:val="fr-BE"/>
          <w:rPrChange w:id="10518" w:author="3.0" w:date="2014-08-28T16:05:00Z">
            <w:rPr>
              <w:ins w:id="10519" w:author="3.0" w:date="2014-08-28T16:05:00Z"/>
            </w:rPr>
          </w:rPrChange>
        </w:rPr>
      </w:pPr>
      <w:ins w:id="10520" w:author="3.0" w:date="2014-08-28T16:05:00Z">
        <w:r w:rsidRPr="000C3532">
          <w:rPr>
            <w:lang w:val="fr-BE"/>
            <w:rPrChange w:id="10521" w:author="3.0" w:date="2014-08-28T16:05:00Z">
              <w:rPr>
                <w:noProof w:val="0"/>
                <w:color w:val="auto"/>
                <w:sz w:val="22"/>
                <w:szCs w:val="20"/>
              </w:rPr>
            </w:rPrChange>
          </w:rPr>
          <w:t>description  : DMI output message information</w:t>
        </w:r>
      </w:ins>
    </w:p>
    <w:p w:rsidR="000C3532" w:rsidRPr="000C3532" w:rsidRDefault="000C3532" w:rsidP="000C3532">
      <w:pPr>
        <w:pStyle w:val="ADANB"/>
        <w:rPr>
          <w:ins w:id="10522" w:author="3.0" w:date="2014-08-28T16:05:00Z"/>
          <w:lang w:val="fr-BE"/>
          <w:rPrChange w:id="10523" w:author="3.0" w:date="2014-08-28T16:05:00Z">
            <w:rPr>
              <w:ins w:id="10524" w:author="3.0" w:date="2014-08-28T16:05:00Z"/>
            </w:rPr>
          </w:rPrChange>
        </w:rPr>
      </w:pPr>
    </w:p>
    <w:p w:rsidR="000C3532" w:rsidRPr="000C3532" w:rsidRDefault="000C3532" w:rsidP="000C3532">
      <w:pPr>
        <w:pStyle w:val="ADANB"/>
        <w:rPr>
          <w:ins w:id="10525" w:author="3.0" w:date="2014-08-28T16:05:00Z"/>
          <w:lang w:val="fr-BE"/>
          <w:rPrChange w:id="10526" w:author="3.0" w:date="2014-08-28T16:05:00Z">
            <w:rPr>
              <w:ins w:id="10527" w:author="3.0" w:date="2014-08-28T16:05:00Z"/>
            </w:rPr>
          </w:rPrChange>
        </w:rPr>
      </w:pPr>
    </w:p>
    <w:p w:rsidR="000C3532" w:rsidRPr="000C3532" w:rsidRDefault="000C3532" w:rsidP="000C3532">
      <w:pPr>
        <w:pStyle w:val="ADANB"/>
        <w:rPr>
          <w:ins w:id="10528" w:author="3.0" w:date="2014-08-28T16:05:00Z"/>
          <w:lang w:val="fr-BE"/>
          <w:rPrChange w:id="10529" w:author="3.0" w:date="2014-08-28T16:05:00Z">
            <w:rPr>
              <w:ins w:id="10530" w:author="3.0" w:date="2014-08-28T16:05:00Z"/>
            </w:rPr>
          </w:rPrChange>
        </w:rPr>
      </w:pPr>
    </w:p>
    <w:p w:rsidR="000C3532" w:rsidRDefault="000C3532" w:rsidP="000C3532">
      <w:pPr>
        <w:pStyle w:val="ADANB"/>
        <w:rPr>
          <w:ins w:id="10531" w:author="3.0" w:date="2014-08-28T16:05:00Z"/>
        </w:rPr>
      </w:pPr>
      <w:ins w:id="10532" w:author="3.0" w:date="2014-08-28T16:05:00Z">
        <w:r w:rsidRPr="000C3532">
          <w:rPr>
            <w:lang w:val="fr-BE"/>
            <w:rPrChange w:id="10533" w:author="3.0" w:date="2014-08-28T16:05:00Z">
              <w:rPr>
                <w:noProof w:val="0"/>
                <w:color w:val="auto"/>
                <w:sz w:val="22"/>
                <w:szCs w:val="20"/>
              </w:rPr>
            </w:rPrChange>
          </w:rPr>
          <w:t xml:space="preserve">1013. </w:t>
        </w:r>
        <w:r>
          <w:t>DMI_msg_destination_cabin (data flow, del) =</w:t>
        </w:r>
      </w:ins>
    </w:p>
    <w:p w:rsidR="000C3532" w:rsidRDefault="000C3532" w:rsidP="000C3532">
      <w:pPr>
        <w:pStyle w:val="ADANB"/>
        <w:rPr>
          <w:ins w:id="10534" w:author="3.0" w:date="2014-08-28T16:05:00Z"/>
        </w:rPr>
      </w:pPr>
      <w:ins w:id="10535" w:author="3.0" w:date="2014-08-28T16:05:00Z">
        <w:r>
          <w:t>["CAB_A"|"CAB_B"|"NO_CAB"].</w:t>
        </w:r>
      </w:ins>
    </w:p>
    <w:p w:rsidR="000C3532" w:rsidRDefault="000C3532" w:rsidP="000C3532">
      <w:pPr>
        <w:pStyle w:val="ADANB"/>
        <w:rPr>
          <w:ins w:id="10536" w:author="3.0" w:date="2014-08-28T16:05:00Z"/>
        </w:rPr>
      </w:pPr>
    </w:p>
    <w:p w:rsidR="000C3532" w:rsidRDefault="000C3532" w:rsidP="000C3532">
      <w:pPr>
        <w:pStyle w:val="ADANB"/>
        <w:rPr>
          <w:ins w:id="10537" w:author="3.0" w:date="2014-08-28T16:05:00Z"/>
        </w:rPr>
      </w:pPr>
      <w:ins w:id="10538" w:author="3.0" w:date="2014-08-28T16:05:00Z">
        <w:r>
          <w:t>-------</w:t>
        </w:r>
      </w:ins>
    </w:p>
    <w:p w:rsidR="000C3532" w:rsidRDefault="000C3532" w:rsidP="000C3532">
      <w:pPr>
        <w:pStyle w:val="ADANB"/>
        <w:rPr>
          <w:ins w:id="10539" w:author="3.0" w:date="2014-08-28T16:05:00Z"/>
        </w:rPr>
      </w:pPr>
      <w:ins w:id="10540" w:author="3.0" w:date="2014-08-28T16:05:00Z">
        <w:r>
          <w:t xml:space="preserve">rate         : N/A </w:t>
        </w:r>
      </w:ins>
    </w:p>
    <w:p w:rsidR="000C3532" w:rsidRDefault="000C3532" w:rsidP="000C3532">
      <w:pPr>
        <w:pStyle w:val="ADANB"/>
        <w:rPr>
          <w:ins w:id="10541" w:author="3.0" w:date="2014-08-28T16:05:00Z"/>
        </w:rPr>
      </w:pPr>
      <w:ins w:id="10542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0543" w:author="3.0" w:date="2014-08-28T16:05:00Z"/>
        </w:rPr>
      </w:pPr>
      <w:ins w:id="10544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0545" w:author="3.0" w:date="2014-08-28T16:05:00Z"/>
        </w:rPr>
      </w:pPr>
      <w:ins w:id="10546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0547" w:author="3.0" w:date="2014-08-28T16:05:00Z"/>
        </w:rPr>
      </w:pPr>
      <w:ins w:id="10548" w:author="3.0" w:date="2014-08-28T16:05:00Z">
        <w:r>
          <w:t xml:space="preserve">value names  : "CAB_A" = the DMI message shall be sent to the cab named by convention CAB_A </w:t>
        </w:r>
      </w:ins>
    </w:p>
    <w:p w:rsidR="000C3532" w:rsidRDefault="000C3532" w:rsidP="000C3532">
      <w:pPr>
        <w:pStyle w:val="ADANB"/>
        <w:rPr>
          <w:ins w:id="10549" w:author="3.0" w:date="2014-08-28T16:05:00Z"/>
        </w:rPr>
      </w:pPr>
      <w:ins w:id="10550" w:author="3.0" w:date="2014-08-28T16:05:00Z">
        <w:r>
          <w:t xml:space="preserve">                "CAB_B" = the DMI message shall be sent to the cab named by convention CAB_B</w:t>
        </w:r>
      </w:ins>
    </w:p>
    <w:p w:rsidR="000C3532" w:rsidRDefault="000C3532" w:rsidP="000C3532">
      <w:pPr>
        <w:pStyle w:val="ADANB"/>
        <w:rPr>
          <w:ins w:id="10551" w:author="3.0" w:date="2014-08-28T16:05:00Z"/>
        </w:rPr>
      </w:pPr>
      <w:ins w:id="10552" w:author="3.0" w:date="2014-08-28T16:05:00Z">
        <w:r>
          <w:t xml:space="preserve">               "NO_CAB" = no DMI message shall be sent.</w:t>
        </w:r>
      </w:ins>
    </w:p>
    <w:p w:rsidR="000C3532" w:rsidRDefault="000C3532" w:rsidP="000C3532">
      <w:pPr>
        <w:pStyle w:val="ADANB"/>
        <w:rPr>
          <w:ins w:id="10553" w:author="3.0" w:date="2014-08-28T16:05:00Z"/>
        </w:rPr>
      </w:pPr>
      <w:ins w:id="10554" w:author="3.0" w:date="2014-08-28T16:05:00Z">
        <w:r>
          <w:t>description  : Indicates the destination of the DMI message to send.</w:t>
        </w:r>
      </w:ins>
    </w:p>
    <w:p w:rsidR="000C3532" w:rsidRDefault="000C3532" w:rsidP="000C3532">
      <w:pPr>
        <w:pStyle w:val="ADANB"/>
        <w:rPr>
          <w:ins w:id="10555" w:author="3.0" w:date="2014-08-28T16:05:00Z"/>
        </w:rPr>
      </w:pPr>
    </w:p>
    <w:p w:rsidR="000C3532" w:rsidRDefault="000C3532" w:rsidP="000C3532">
      <w:pPr>
        <w:pStyle w:val="ADANB"/>
        <w:rPr>
          <w:ins w:id="10556" w:author="3.0" w:date="2014-08-28T16:05:00Z"/>
        </w:rPr>
      </w:pPr>
    </w:p>
    <w:p w:rsidR="000C3532" w:rsidRDefault="000C3532" w:rsidP="000C3532">
      <w:pPr>
        <w:pStyle w:val="ADANB"/>
        <w:rPr>
          <w:ins w:id="10557" w:author="3.0" w:date="2014-08-28T16:05:00Z"/>
        </w:rPr>
      </w:pPr>
      <w:ins w:id="10558" w:author="3.0" w:date="2014-08-28T16:05:00Z">
        <w:r>
          <w:t>653. coded_DMI_output_msg (data flow) =</w:t>
        </w:r>
      </w:ins>
    </w:p>
    <w:p w:rsidR="000C3532" w:rsidRDefault="000C3532" w:rsidP="000C3532">
      <w:pPr>
        <w:pStyle w:val="ADANB"/>
        <w:rPr>
          <w:ins w:id="10559" w:author="3.0" w:date="2014-08-28T16:05:00Z"/>
        </w:rPr>
      </w:pPr>
      <w:ins w:id="10560" w:author="3.0" w:date="2014-08-28T16:05:00Z">
        <w:r>
          <w:t>n_of_bits_in_DMI_o_msg{bit}n_of_bits_in_DMI_o_msg</w:t>
        </w:r>
      </w:ins>
    </w:p>
    <w:p w:rsidR="000C3532" w:rsidRDefault="000C3532" w:rsidP="000C3532">
      <w:pPr>
        <w:pStyle w:val="ADANB"/>
        <w:rPr>
          <w:ins w:id="10561" w:author="3.0" w:date="2014-08-28T16:05:00Z"/>
        </w:rPr>
      </w:pPr>
      <w:ins w:id="10562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0563" w:author="3.0" w:date="2014-08-28T16:05:00Z"/>
        </w:rPr>
      </w:pPr>
      <w:ins w:id="10564" w:author="3.0" w:date="2014-08-28T16:05:00Z">
        <w:r>
          <w:t>full_name    : N/A;</w:t>
        </w:r>
      </w:ins>
    </w:p>
    <w:p w:rsidR="000C3532" w:rsidRDefault="000C3532" w:rsidP="000C3532">
      <w:pPr>
        <w:pStyle w:val="ADANB"/>
        <w:rPr>
          <w:ins w:id="10565" w:author="3.0" w:date="2014-08-28T16:05:00Z"/>
        </w:rPr>
      </w:pPr>
      <w:ins w:id="10566" w:author="3.0" w:date="2014-08-28T16:05:00Z">
        <w:r>
          <w:t>rate         : N/A;</w:t>
        </w:r>
      </w:ins>
    </w:p>
    <w:p w:rsidR="000C3532" w:rsidRDefault="000C3532" w:rsidP="000C3532">
      <w:pPr>
        <w:pStyle w:val="ADANB"/>
        <w:rPr>
          <w:ins w:id="10567" w:author="3.0" w:date="2014-08-28T16:05:00Z"/>
        </w:rPr>
      </w:pPr>
      <w:ins w:id="10568" w:author="3.0" w:date="2014-08-28T16:05:00Z">
        <w:r>
          <w:t>range        : N/A;</w:t>
        </w:r>
      </w:ins>
    </w:p>
    <w:p w:rsidR="000C3532" w:rsidRDefault="000C3532" w:rsidP="000C3532">
      <w:pPr>
        <w:pStyle w:val="ADANB"/>
        <w:rPr>
          <w:ins w:id="10569" w:author="3.0" w:date="2014-08-28T16:05:00Z"/>
        </w:rPr>
      </w:pPr>
      <w:ins w:id="10570" w:author="3.0" w:date="2014-08-28T16:05:00Z">
        <w:r>
          <w:t>resolution   : N/A;</w:t>
        </w:r>
      </w:ins>
    </w:p>
    <w:p w:rsidR="000C3532" w:rsidRDefault="000C3532" w:rsidP="000C3532">
      <w:pPr>
        <w:pStyle w:val="ADANB"/>
        <w:rPr>
          <w:ins w:id="10571" w:author="3.0" w:date="2014-08-28T16:05:00Z"/>
        </w:rPr>
      </w:pPr>
      <w:ins w:id="10572" w:author="3.0" w:date="2014-08-28T16:05:00Z">
        <w:r>
          <w:t>units        : N/A;</w:t>
        </w:r>
      </w:ins>
    </w:p>
    <w:p w:rsidR="000C3532" w:rsidRDefault="000C3532" w:rsidP="000C3532">
      <w:pPr>
        <w:pStyle w:val="ADANB"/>
        <w:rPr>
          <w:ins w:id="10573" w:author="3.0" w:date="2014-08-28T16:05:00Z"/>
        </w:rPr>
      </w:pPr>
      <w:ins w:id="10574" w:author="3.0" w:date="2014-08-28T16:05:00Z">
        <w:r>
          <w:t>value_names  : N/A;</w:t>
        </w:r>
      </w:ins>
    </w:p>
    <w:p w:rsidR="000C3532" w:rsidRPr="000C3532" w:rsidRDefault="000C3532" w:rsidP="000C3532">
      <w:pPr>
        <w:pStyle w:val="ADANB"/>
        <w:rPr>
          <w:ins w:id="10575" w:author="3.0" w:date="2014-08-28T16:05:00Z"/>
          <w:lang w:val="fr-BE"/>
          <w:rPrChange w:id="10576" w:author="3.0" w:date="2014-08-28T16:05:00Z">
            <w:rPr>
              <w:ins w:id="10577" w:author="3.0" w:date="2014-08-28T16:05:00Z"/>
            </w:rPr>
          </w:rPrChange>
        </w:rPr>
      </w:pPr>
      <w:ins w:id="10578" w:author="3.0" w:date="2014-08-28T16:05:00Z">
        <w:r w:rsidRPr="000C3532">
          <w:rPr>
            <w:lang w:val="fr-BE"/>
            <w:rPrChange w:id="10579" w:author="3.0" w:date="2014-08-28T16:05:00Z">
              <w:rPr>
                <w:noProof w:val="0"/>
                <w:color w:val="auto"/>
                <w:sz w:val="22"/>
                <w:szCs w:val="20"/>
              </w:rPr>
            </w:rPrChange>
          </w:rPr>
          <w:t>description  : coded DMI output message;</w:t>
        </w:r>
      </w:ins>
    </w:p>
    <w:p w:rsidR="000C3532" w:rsidRPr="000C3532" w:rsidRDefault="000C3532" w:rsidP="000C3532">
      <w:pPr>
        <w:pStyle w:val="ADANB"/>
        <w:rPr>
          <w:ins w:id="10580" w:author="3.0" w:date="2014-08-28T16:05:00Z"/>
          <w:lang w:val="fr-BE"/>
          <w:rPrChange w:id="10581" w:author="3.0" w:date="2014-08-28T16:05:00Z">
            <w:rPr>
              <w:ins w:id="10582" w:author="3.0" w:date="2014-08-28T16:05:00Z"/>
            </w:rPr>
          </w:rPrChange>
        </w:rPr>
      </w:pPr>
    </w:p>
    <w:p w:rsidR="000C3532" w:rsidRPr="000C3532" w:rsidRDefault="000C3532" w:rsidP="000C3532">
      <w:pPr>
        <w:pStyle w:val="ADANB"/>
        <w:rPr>
          <w:ins w:id="10583" w:author="3.0" w:date="2014-08-28T16:05:00Z"/>
          <w:lang w:val="fr-BE"/>
          <w:rPrChange w:id="10584" w:author="3.0" w:date="2014-08-28T16:05:00Z">
            <w:rPr>
              <w:ins w:id="10585" w:author="3.0" w:date="2014-08-28T16:05:00Z"/>
            </w:rPr>
          </w:rPrChange>
        </w:rPr>
      </w:pPr>
    </w:p>
    <w:p w:rsidR="000C3532" w:rsidRPr="000C3532" w:rsidRDefault="000C3532" w:rsidP="000C3532">
      <w:pPr>
        <w:pStyle w:val="ADANB"/>
        <w:rPr>
          <w:ins w:id="10586" w:author="3.0" w:date="2014-08-28T16:05:00Z"/>
          <w:lang w:val="fr-BE"/>
          <w:rPrChange w:id="10587" w:author="3.0" w:date="2014-08-28T16:05:00Z">
            <w:rPr>
              <w:ins w:id="10588" w:author="3.0" w:date="2014-08-28T16:05:00Z"/>
            </w:rPr>
          </w:rPrChange>
        </w:rPr>
      </w:pPr>
    </w:p>
    <w:p w:rsidR="000C3532" w:rsidRDefault="000C3532" w:rsidP="000C3532">
      <w:pPr>
        <w:pStyle w:val="ADANB"/>
        <w:rPr>
          <w:ins w:id="10589" w:author="3.0" w:date="2014-08-28T16:05:00Z"/>
        </w:rPr>
      </w:pPr>
      <w:ins w:id="10590" w:author="3.0" w:date="2014-08-28T16:05:00Z">
        <w:r>
          <w:t>2224. n_of_bits_in_DMI_o_msg (data flow, cel) =</w:t>
        </w:r>
      </w:ins>
    </w:p>
    <w:p w:rsidR="000C3532" w:rsidRDefault="000C3532" w:rsidP="000C3532">
      <w:pPr>
        <w:pStyle w:val="ADANB"/>
        <w:rPr>
          <w:ins w:id="10591" w:author="3.0" w:date="2014-08-28T16:05:00Z"/>
        </w:rPr>
      </w:pPr>
      <w:ins w:id="10592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10593" w:author="3.0" w:date="2014-08-28T16:05:00Z"/>
        </w:rPr>
      </w:pPr>
      <w:ins w:id="10594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0595" w:author="3.0" w:date="2014-08-28T16:05:00Z"/>
        </w:rPr>
      </w:pPr>
      <w:ins w:id="10596" w:author="3.0" w:date="2014-08-28T16:05:00Z">
        <w:r>
          <w:t>full_name    : N/A;</w:t>
        </w:r>
      </w:ins>
    </w:p>
    <w:p w:rsidR="000C3532" w:rsidRDefault="000C3532" w:rsidP="000C3532">
      <w:pPr>
        <w:pStyle w:val="ADANB"/>
        <w:rPr>
          <w:ins w:id="10597" w:author="3.0" w:date="2014-08-28T16:05:00Z"/>
        </w:rPr>
      </w:pPr>
      <w:ins w:id="10598" w:author="3.0" w:date="2014-08-28T16:05:00Z">
        <w:r>
          <w:t>rate         : N/A;</w:t>
        </w:r>
      </w:ins>
    </w:p>
    <w:p w:rsidR="000C3532" w:rsidRDefault="000C3532" w:rsidP="000C3532">
      <w:pPr>
        <w:pStyle w:val="ADANB"/>
        <w:rPr>
          <w:ins w:id="10599" w:author="3.0" w:date="2014-08-28T16:05:00Z"/>
        </w:rPr>
      </w:pPr>
      <w:ins w:id="10600" w:author="3.0" w:date="2014-08-28T16:05:00Z">
        <w:r>
          <w:t>range        : 1..12000;</w:t>
        </w:r>
      </w:ins>
    </w:p>
    <w:p w:rsidR="000C3532" w:rsidRDefault="000C3532" w:rsidP="000C3532">
      <w:pPr>
        <w:pStyle w:val="ADANB"/>
        <w:rPr>
          <w:ins w:id="10601" w:author="3.0" w:date="2014-08-28T16:05:00Z"/>
        </w:rPr>
      </w:pPr>
      <w:ins w:id="10602" w:author="3.0" w:date="2014-08-28T16:05:00Z">
        <w:r>
          <w:t>resolution   : 1;</w:t>
        </w:r>
      </w:ins>
    </w:p>
    <w:p w:rsidR="000C3532" w:rsidRDefault="000C3532" w:rsidP="000C3532">
      <w:pPr>
        <w:pStyle w:val="ADANB"/>
        <w:rPr>
          <w:ins w:id="10603" w:author="3.0" w:date="2014-08-28T16:05:00Z"/>
        </w:rPr>
      </w:pPr>
      <w:ins w:id="10604" w:author="3.0" w:date="2014-08-28T16:05:00Z">
        <w:r>
          <w:t>units        : N/A;</w:t>
        </w:r>
      </w:ins>
    </w:p>
    <w:p w:rsidR="000C3532" w:rsidRDefault="000C3532" w:rsidP="000C3532">
      <w:pPr>
        <w:pStyle w:val="ADANB"/>
        <w:rPr>
          <w:ins w:id="10605" w:author="3.0" w:date="2014-08-28T16:05:00Z"/>
        </w:rPr>
      </w:pPr>
      <w:ins w:id="10606" w:author="3.0" w:date="2014-08-28T16:05:00Z">
        <w:r>
          <w:t>value_names  : N/A;</w:t>
        </w:r>
      </w:ins>
    </w:p>
    <w:p w:rsidR="000C3532" w:rsidRDefault="000C3532" w:rsidP="000C3532">
      <w:pPr>
        <w:pStyle w:val="ADANB"/>
        <w:rPr>
          <w:ins w:id="10607" w:author="3.0" w:date="2014-08-28T16:05:00Z"/>
        </w:rPr>
      </w:pPr>
      <w:ins w:id="10608" w:author="3.0" w:date="2014-08-28T16:05:00Z">
        <w:r>
          <w:t>description  : number of bits in a DMI output message</w:t>
        </w:r>
      </w:ins>
    </w:p>
    <w:p w:rsidR="000C3532" w:rsidRDefault="000C3532" w:rsidP="000C3532">
      <w:pPr>
        <w:pStyle w:val="ADANB"/>
        <w:rPr>
          <w:ins w:id="10609" w:author="3.0" w:date="2014-08-28T16:05:00Z"/>
        </w:rPr>
      </w:pPr>
    </w:p>
    <w:p w:rsidR="000C3532" w:rsidRDefault="000C3532" w:rsidP="000C3532">
      <w:pPr>
        <w:pStyle w:val="ADANB"/>
        <w:rPr>
          <w:ins w:id="10610" w:author="3.0" w:date="2014-08-28T16:05:00Z"/>
        </w:rPr>
      </w:pPr>
    </w:p>
    <w:p w:rsidR="000C3532" w:rsidRDefault="000C3532" w:rsidP="000C3532">
      <w:pPr>
        <w:pStyle w:val="ADANB"/>
        <w:rPr>
          <w:ins w:id="10611" w:author="3.0" w:date="2014-08-28T16:05:00Z"/>
        </w:rPr>
      </w:pPr>
    </w:p>
    <w:p w:rsidR="000C3532" w:rsidRDefault="000C3532" w:rsidP="000C3532">
      <w:pPr>
        <w:pStyle w:val="ADANB"/>
        <w:rPr>
          <w:ins w:id="10612" w:author="3.0" w:date="2014-08-28T16:05:00Z"/>
        </w:rPr>
      </w:pPr>
      <w:ins w:id="10613" w:author="3.0" w:date="2014-08-28T16:05:00Z">
        <w:r>
          <w:t>3383. STM_output_msgs_info (data flow) =</w:t>
        </w:r>
      </w:ins>
    </w:p>
    <w:p w:rsidR="000C3532" w:rsidRDefault="000C3532" w:rsidP="000C3532">
      <w:pPr>
        <w:pStyle w:val="ADANB"/>
        <w:rPr>
          <w:ins w:id="10614" w:author="3.0" w:date="2014-08-28T16:05:00Z"/>
        </w:rPr>
      </w:pPr>
      <w:ins w:id="10615" w:author="3.0" w:date="2014-08-28T16:05:00Z">
        <w:r>
          <w:t>max_n_of_STM_output_msgs{STM_output_msg_info</w:t>
        </w:r>
      </w:ins>
    </w:p>
    <w:p w:rsidR="000C3532" w:rsidRDefault="000C3532" w:rsidP="000C3532">
      <w:pPr>
        <w:pStyle w:val="ADANB"/>
        <w:rPr>
          <w:ins w:id="10616" w:author="3.0" w:date="2014-08-28T16:05:00Z"/>
        </w:rPr>
      </w:pPr>
      <w:ins w:id="10617" w:author="3.0" w:date="2014-08-28T16:05:00Z">
        <w:r>
          <w:t xml:space="preserve">                               }max_n_of_STM_output_msgs.</w:t>
        </w:r>
      </w:ins>
    </w:p>
    <w:p w:rsidR="000C3532" w:rsidRDefault="000C3532" w:rsidP="000C3532">
      <w:pPr>
        <w:pStyle w:val="ADANB"/>
        <w:rPr>
          <w:ins w:id="10618" w:author="3.0" w:date="2014-08-28T16:05:00Z"/>
        </w:rPr>
      </w:pPr>
    </w:p>
    <w:p w:rsidR="000C3532" w:rsidRDefault="000C3532" w:rsidP="000C3532">
      <w:pPr>
        <w:pStyle w:val="ADANB"/>
        <w:rPr>
          <w:ins w:id="10619" w:author="3.0" w:date="2014-08-28T16:05:00Z"/>
        </w:rPr>
      </w:pPr>
      <w:ins w:id="10620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0621" w:author="3.0" w:date="2014-08-28T16:05:00Z"/>
        </w:rPr>
      </w:pPr>
      <w:ins w:id="10622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0623" w:author="3.0" w:date="2014-08-28T16:05:00Z"/>
        </w:rPr>
      </w:pPr>
      <w:ins w:id="10624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0625" w:author="3.0" w:date="2014-08-28T16:05:00Z"/>
        </w:rPr>
      </w:pPr>
      <w:ins w:id="10626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0627" w:author="3.0" w:date="2014-08-28T16:05:00Z"/>
        </w:rPr>
      </w:pPr>
      <w:ins w:id="10628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0629" w:author="3.0" w:date="2014-08-28T16:05:00Z"/>
        </w:rPr>
      </w:pPr>
      <w:ins w:id="10630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0631" w:author="3.0" w:date="2014-08-28T16:05:00Z"/>
        </w:rPr>
      </w:pPr>
      <w:ins w:id="10632" w:author="3.0" w:date="2014-08-28T16:05:00Z">
        <w:r>
          <w:t>description  : STM output messages information</w:t>
        </w:r>
      </w:ins>
    </w:p>
    <w:p w:rsidR="000C3532" w:rsidRDefault="000C3532" w:rsidP="000C3532">
      <w:pPr>
        <w:pStyle w:val="ADANB"/>
        <w:rPr>
          <w:ins w:id="10633" w:author="3.0" w:date="2014-08-28T16:05:00Z"/>
        </w:rPr>
      </w:pPr>
    </w:p>
    <w:p w:rsidR="000C3532" w:rsidRDefault="000C3532" w:rsidP="000C3532">
      <w:pPr>
        <w:pStyle w:val="ADANB"/>
        <w:rPr>
          <w:ins w:id="10634" w:author="3.0" w:date="2014-08-28T16:05:00Z"/>
        </w:rPr>
      </w:pPr>
    </w:p>
    <w:p w:rsidR="000C3532" w:rsidRDefault="000C3532" w:rsidP="000C3532">
      <w:pPr>
        <w:pStyle w:val="ADANB"/>
        <w:rPr>
          <w:ins w:id="10635" w:author="3.0" w:date="2014-08-28T16:05:00Z"/>
        </w:rPr>
      </w:pPr>
    </w:p>
    <w:p w:rsidR="000C3532" w:rsidRDefault="000C3532" w:rsidP="000C3532">
      <w:pPr>
        <w:pStyle w:val="ADANB"/>
        <w:rPr>
          <w:ins w:id="10636" w:author="3.0" w:date="2014-08-28T16:05:00Z"/>
        </w:rPr>
      </w:pPr>
    </w:p>
    <w:p w:rsidR="000C3532" w:rsidRDefault="000C3532" w:rsidP="000C3532">
      <w:pPr>
        <w:pStyle w:val="ADANB"/>
        <w:rPr>
          <w:ins w:id="10637" w:author="3.0" w:date="2014-08-28T16:05:00Z"/>
        </w:rPr>
      </w:pPr>
    </w:p>
    <w:p w:rsidR="000C3532" w:rsidRDefault="000C3532" w:rsidP="000C3532">
      <w:pPr>
        <w:pStyle w:val="ADANB"/>
        <w:rPr>
          <w:ins w:id="10638" w:author="3.0" w:date="2014-08-28T16:05:00Z"/>
        </w:rPr>
      </w:pPr>
      <w:ins w:id="10639" w:author="3.0" w:date="2014-08-28T16:05:00Z">
        <w:r>
          <w:t>2027. max_n_of_STM_output_msgs (data flow, pel) =</w:t>
        </w:r>
      </w:ins>
    </w:p>
    <w:p w:rsidR="000C3532" w:rsidRDefault="000C3532" w:rsidP="000C3532">
      <w:pPr>
        <w:pStyle w:val="ADANB"/>
        <w:rPr>
          <w:ins w:id="10640" w:author="3.0" w:date="2014-08-28T16:05:00Z"/>
        </w:rPr>
      </w:pPr>
      <w:ins w:id="10641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10642" w:author="3.0" w:date="2014-08-28T16:05:00Z"/>
        </w:rPr>
      </w:pPr>
    </w:p>
    <w:p w:rsidR="000C3532" w:rsidRDefault="000C3532" w:rsidP="000C3532">
      <w:pPr>
        <w:pStyle w:val="ADANB"/>
        <w:rPr>
          <w:ins w:id="10643" w:author="3.0" w:date="2014-08-28T16:05:00Z"/>
        </w:rPr>
      </w:pPr>
      <w:ins w:id="10644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0645" w:author="3.0" w:date="2014-08-28T16:05:00Z"/>
        </w:rPr>
      </w:pPr>
      <w:ins w:id="10646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0647" w:author="3.0" w:date="2014-08-28T16:05:00Z"/>
        </w:rPr>
      </w:pPr>
      <w:ins w:id="10648" w:author="3.0" w:date="2014-08-28T16:05:00Z">
        <w:r>
          <w:t xml:space="preserve">range        : 24..24  </w:t>
        </w:r>
      </w:ins>
    </w:p>
    <w:p w:rsidR="000C3532" w:rsidRDefault="000C3532" w:rsidP="000C3532">
      <w:pPr>
        <w:pStyle w:val="ADANB"/>
        <w:rPr>
          <w:ins w:id="10649" w:author="3.0" w:date="2014-08-28T16:05:00Z"/>
        </w:rPr>
      </w:pPr>
      <w:ins w:id="10650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0651" w:author="3.0" w:date="2014-08-28T16:05:00Z"/>
        </w:rPr>
      </w:pPr>
      <w:ins w:id="10652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0653" w:author="3.0" w:date="2014-08-28T16:05:00Z"/>
        </w:rPr>
      </w:pPr>
      <w:ins w:id="10654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0655" w:author="3.0" w:date="2014-08-28T16:05:00Z"/>
        </w:rPr>
      </w:pPr>
      <w:ins w:id="10656" w:author="3.0" w:date="2014-08-28T16:05:00Z">
        <w:r>
          <w:t>description  : maximum number of output STM messages.</w:t>
        </w:r>
      </w:ins>
    </w:p>
    <w:p w:rsidR="000C3532" w:rsidRDefault="000C3532" w:rsidP="000C3532">
      <w:pPr>
        <w:pStyle w:val="ADANB"/>
        <w:rPr>
          <w:ins w:id="10657" w:author="3.0" w:date="2014-08-28T16:05:00Z"/>
        </w:rPr>
      </w:pPr>
    </w:p>
    <w:p w:rsidR="000C3532" w:rsidRDefault="000C3532" w:rsidP="000C3532">
      <w:pPr>
        <w:pStyle w:val="ADANB"/>
        <w:rPr>
          <w:ins w:id="10658" w:author="3.0" w:date="2014-08-28T16:05:00Z"/>
        </w:rPr>
      </w:pPr>
    </w:p>
    <w:p w:rsidR="000C3532" w:rsidRDefault="000C3532" w:rsidP="000C3532">
      <w:pPr>
        <w:pStyle w:val="ADANB"/>
        <w:rPr>
          <w:ins w:id="10659" w:author="3.0" w:date="2014-08-28T16:05:00Z"/>
        </w:rPr>
      </w:pPr>
      <w:ins w:id="10660" w:author="3.0" w:date="2014-08-28T16:05:00Z">
        <w:r>
          <w:t>3381. STM_output_msg_info (data flow) =</w:t>
        </w:r>
      </w:ins>
    </w:p>
    <w:p w:rsidR="000C3532" w:rsidRDefault="000C3532" w:rsidP="000C3532">
      <w:pPr>
        <w:pStyle w:val="ADANB"/>
        <w:rPr>
          <w:ins w:id="10661" w:author="3.0" w:date="2014-08-28T16:05:00Z"/>
        </w:rPr>
      </w:pPr>
      <w:ins w:id="10662" w:author="3.0" w:date="2014-08-28T16:05:00Z">
        <w:r>
          <w:t>is_present</w:t>
        </w:r>
      </w:ins>
    </w:p>
    <w:p w:rsidR="000C3532" w:rsidRDefault="000C3532" w:rsidP="000C3532">
      <w:pPr>
        <w:pStyle w:val="ADANB"/>
        <w:rPr>
          <w:ins w:id="10663" w:author="3.0" w:date="2014-08-28T16:05:00Z"/>
        </w:rPr>
      </w:pPr>
      <w:ins w:id="10664" w:author="3.0" w:date="2014-08-28T16:05:00Z">
        <w:r>
          <w:t>+nid_STM</w:t>
        </w:r>
      </w:ins>
    </w:p>
    <w:p w:rsidR="000C3532" w:rsidRDefault="000C3532" w:rsidP="000C3532">
      <w:pPr>
        <w:pStyle w:val="ADANB"/>
        <w:rPr>
          <w:ins w:id="10665" w:author="3.0" w:date="2014-08-28T16:05:00Z"/>
        </w:rPr>
      </w:pPr>
      <w:ins w:id="10666" w:author="3.0" w:date="2014-08-28T16:05:00Z">
        <w:r>
          <w:t>+coded_STM_output_msg.</w:t>
        </w:r>
      </w:ins>
    </w:p>
    <w:p w:rsidR="000C3532" w:rsidRDefault="000C3532" w:rsidP="000C3532">
      <w:pPr>
        <w:pStyle w:val="ADANB"/>
        <w:rPr>
          <w:ins w:id="10667" w:author="3.0" w:date="2014-08-28T16:05:00Z"/>
        </w:rPr>
      </w:pPr>
    </w:p>
    <w:p w:rsidR="000C3532" w:rsidRDefault="000C3532" w:rsidP="000C3532">
      <w:pPr>
        <w:pStyle w:val="ADANB"/>
        <w:rPr>
          <w:ins w:id="10668" w:author="3.0" w:date="2014-08-28T16:05:00Z"/>
        </w:rPr>
      </w:pPr>
      <w:ins w:id="10669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0670" w:author="3.0" w:date="2014-08-28T16:05:00Z"/>
        </w:rPr>
      </w:pPr>
      <w:ins w:id="10671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0672" w:author="3.0" w:date="2014-08-28T16:05:00Z"/>
        </w:rPr>
      </w:pPr>
      <w:ins w:id="10673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0674" w:author="3.0" w:date="2014-08-28T16:05:00Z"/>
        </w:rPr>
      </w:pPr>
      <w:ins w:id="10675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0676" w:author="3.0" w:date="2014-08-28T16:05:00Z"/>
        </w:rPr>
      </w:pPr>
      <w:ins w:id="10677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0678" w:author="3.0" w:date="2014-08-28T16:05:00Z"/>
        </w:rPr>
      </w:pPr>
      <w:ins w:id="10679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0680" w:author="3.0" w:date="2014-08-28T16:05:00Z"/>
        </w:rPr>
      </w:pPr>
      <w:ins w:id="10681" w:author="3.0" w:date="2014-08-28T16:05:00Z">
        <w:r>
          <w:t xml:space="preserve">description  : STM output message information. </w:t>
        </w:r>
      </w:ins>
    </w:p>
    <w:p w:rsidR="000C3532" w:rsidRDefault="000C3532" w:rsidP="000C3532">
      <w:pPr>
        <w:pStyle w:val="ADANB"/>
        <w:rPr>
          <w:ins w:id="10682" w:author="3.0" w:date="2014-08-28T16:05:00Z"/>
        </w:rPr>
      </w:pPr>
    </w:p>
    <w:p w:rsidR="000C3532" w:rsidRDefault="000C3532" w:rsidP="000C3532">
      <w:pPr>
        <w:pStyle w:val="ADANB"/>
        <w:rPr>
          <w:ins w:id="10683" w:author="3.0" w:date="2014-08-28T16:05:00Z"/>
        </w:rPr>
      </w:pPr>
    </w:p>
    <w:p w:rsidR="000C3532" w:rsidRDefault="000C3532" w:rsidP="000C3532">
      <w:pPr>
        <w:pStyle w:val="ADANB"/>
        <w:rPr>
          <w:ins w:id="10684" w:author="3.0" w:date="2014-08-28T16:05:00Z"/>
        </w:rPr>
      </w:pPr>
      <w:ins w:id="10685" w:author="3.0" w:date="2014-08-28T16:05:00Z">
        <w:r>
          <w:t>665. coded_STM_output_msg (data flow) =</w:t>
        </w:r>
      </w:ins>
    </w:p>
    <w:p w:rsidR="000C3532" w:rsidRDefault="000C3532" w:rsidP="000C3532">
      <w:pPr>
        <w:pStyle w:val="ADANB"/>
        <w:rPr>
          <w:ins w:id="10686" w:author="3.0" w:date="2014-08-28T16:05:00Z"/>
        </w:rPr>
      </w:pPr>
      <w:ins w:id="10687" w:author="3.0" w:date="2014-08-28T16:05:00Z">
        <w:r>
          <w:t>n_of_bits_in_STM_o_msg{bit}n_of_bits_in_STM_o_msg</w:t>
        </w:r>
      </w:ins>
    </w:p>
    <w:p w:rsidR="000C3532" w:rsidRDefault="000C3532" w:rsidP="000C3532">
      <w:pPr>
        <w:pStyle w:val="ADANB"/>
        <w:rPr>
          <w:ins w:id="10688" w:author="3.0" w:date="2014-08-28T16:05:00Z"/>
        </w:rPr>
      </w:pPr>
      <w:ins w:id="10689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0690" w:author="3.0" w:date="2014-08-28T16:05:00Z"/>
        </w:rPr>
      </w:pPr>
      <w:ins w:id="10691" w:author="3.0" w:date="2014-08-28T16:05:00Z">
        <w:r>
          <w:t>full_name    : N/A;</w:t>
        </w:r>
      </w:ins>
    </w:p>
    <w:p w:rsidR="000C3532" w:rsidRDefault="000C3532" w:rsidP="000C3532">
      <w:pPr>
        <w:pStyle w:val="ADANB"/>
        <w:rPr>
          <w:ins w:id="10692" w:author="3.0" w:date="2014-08-28T16:05:00Z"/>
        </w:rPr>
      </w:pPr>
      <w:ins w:id="10693" w:author="3.0" w:date="2014-08-28T16:05:00Z">
        <w:r>
          <w:t>rate         : N/A;</w:t>
        </w:r>
      </w:ins>
    </w:p>
    <w:p w:rsidR="000C3532" w:rsidRDefault="000C3532" w:rsidP="000C3532">
      <w:pPr>
        <w:pStyle w:val="ADANB"/>
        <w:rPr>
          <w:ins w:id="10694" w:author="3.0" w:date="2014-08-28T16:05:00Z"/>
        </w:rPr>
      </w:pPr>
      <w:ins w:id="10695" w:author="3.0" w:date="2014-08-28T16:05:00Z">
        <w:r>
          <w:t>range        : N/A;</w:t>
        </w:r>
      </w:ins>
    </w:p>
    <w:p w:rsidR="000C3532" w:rsidRDefault="000C3532" w:rsidP="000C3532">
      <w:pPr>
        <w:pStyle w:val="ADANB"/>
        <w:rPr>
          <w:ins w:id="10696" w:author="3.0" w:date="2014-08-28T16:05:00Z"/>
        </w:rPr>
      </w:pPr>
      <w:ins w:id="10697" w:author="3.0" w:date="2014-08-28T16:05:00Z">
        <w:r>
          <w:t>resolution   : N/A;</w:t>
        </w:r>
      </w:ins>
    </w:p>
    <w:p w:rsidR="000C3532" w:rsidRDefault="000C3532" w:rsidP="000C3532">
      <w:pPr>
        <w:pStyle w:val="ADANB"/>
        <w:rPr>
          <w:ins w:id="10698" w:author="3.0" w:date="2014-08-28T16:05:00Z"/>
        </w:rPr>
      </w:pPr>
      <w:ins w:id="10699" w:author="3.0" w:date="2014-08-28T16:05:00Z">
        <w:r>
          <w:t>units        : N/A;</w:t>
        </w:r>
      </w:ins>
    </w:p>
    <w:p w:rsidR="000C3532" w:rsidRDefault="000C3532" w:rsidP="000C3532">
      <w:pPr>
        <w:pStyle w:val="ADANB"/>
        <w:rPr>
          <w:ins w:id="10700" w:author="3.0" w:date="2014-08-28T16:05:00Z"/>
        </w:rPr>
      </w:pPr>
      <w:ins w:id="10701" w:author="3.0" w:date="2014-08-28T16:05:00Z">
        <w:r>
          <w:t>value_names  : N/A;</w:t>
        </w:r>
      </w:ins>
    </w:p>
    <w:p w:rsidR="000C3532" w:rsidRDefault="000C3532" w:rsidP="000C3532">
      <w:pPr>
        <w:pStyle w:val="ADANB"/>
        <w:rPr>
          <w:ins w:id="10702" w:author="3.0" w:date="2014-08-28T16:05:00Z"/>
        </w:rPr>
      </w:pPr>
      <w:ins w:id="10703" w:author="3.0" w:date="2014-08-28T16:05:00Z">
        <w:r>
          <w:t>description  : coded STM output message;</w:t>
        </w:r>
      </w:ins>
    </w:p>
    <w:p w:rsidR="000C3532" w:rsidRDefault="000C3532" w:rsidP="000C3532">
      <w:pPr>
        <w:pStyle w:val="ADANB"/>
        <w:rPr>
          <w:ins w:id="10704" w:author="3.0" w:date="2014-08-28T16:05:00Z"/>
        </w:rPr>
      </w:pPr>
    </w:p>
    <w:p w:rsidR="000C3532" w:rsidRDefault="000C3532" w:rsidP="000C3532">
      <w:pPr>
        <w:pStyle w:val="ADANB"/>
        <w:rPr>
          <w:ins w:id="10705" w:author="3.0" w:date="2014-08-28T16:05:00Z"/>
        </w:rPr>
      </w:pPr>
    </w:p>
    <w:p w:rsidR="000C3532" w:rsidRDefault="000C3532" w:rsidP="000C3532">
      <w:pPr>
        <w:pStyle w:val="ADANB"/>
        <w:rPr>
          <w:ins w:id="10706" w:author="3.0" w:date="2014-08-28T16:05:00Z"/>
        </w:rPr>
      </w:pPr>
      <w:ins w:id="10707" w:author="3.0" w:date="2014-08-28T16:05:00Z">
        <w:r>
          <w:t>2235. n_of_bits_in_STM_o_msg (data flow, cel) =</w:t>
        </w:r>
      </w:ins>
    </w:p>
    <w:p w:rsidR="000C3532" w:rsidRDefault="000C3532" w:rsidP="000C3532">
      <w:pPr>
        <w:pStyle w:val="ADANB"/>
        <w:rPr>
          <w:ins w:id="10708" w:author="3.0" w:date="2014-08-28T16:05:00Z"/>
        </w:rPr>
      </w:pPr>
      <w:ins w:id="10709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10710" w:author="3.0" w:date="2014-08-28T16:05:00Z"/>
        </w:rPr>
      </w:pPr>
    </w:p>
    <w:p w:rsidR="000C3532" w:rsidRDefault="000C3532" w:rsidP="000C3532">
      <w:pPr>
        <w:pStyle w:val="ADANB"/>
        <w:rPr>
          <w:ins w:id="10711" w:author="3.0" w:date="2014-08-28T16:05:00Z"/>
        </w:rPr>
      </w:pPr>
      <w:ins w:id="10712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0713" w:author="3.0" w:date="2014-08-28T16:05:00Z"/>
        </w:rPr>
      </w:pPr>
      <w:ins w:id="10714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0715" w:author="3.0" w:date="2014-08-28T16:05:00Z"/>
        </w:rPr>
      </w:pPr>
      <w:ins w:id="10716" w:author="3.0" w:date="2014-08-28T16:05:00Z">
        <w:r>
          <w:t xml:space="preserve">range        : 0..1856  </w:t>
        </w:r>
      </w:ins>
    </w:p>
    <w:p w:rsidR="000C3532" w:rsidRDefault="000C3532" w:rsidP="000C3532">
      <w:pPr>
        <w:pStyle w:val="ADANB"/>
        <w:rPr>
          <w:ins w:id="10717" w:author="3.0" w:date="2014-08-28T16:05:00Z"/>
        </w:rPr>
      </w:pPr>
      <w:ins w:id="10718" w:author="3.0" w:date="2014-08-28T16:05:00Z">
        <w:r>
          <w:t xml:space="preserve">resolution   : 1   </w:t>
        </w:r>
      </w:ins>
    </w:p>
    <w:p w:rsidR="000C3532" w:rsidRDefault="000C3532" w:rsidP="000C3532">
      <w:pPr>
        <w:pStyle w:val="ADANB"/>
        <w:rPr>
          <w:ins w:id="10719" w:author="3.0" w:date="2014-08-28T16:05:00Z"/>
        </w:rPr>
      </w:pPr>
      <w:ins w:id="10720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0721" w:author="3.0" w:date="2014-08-28T16:05:00Z"/>
        </w:rPr>
      </w:pPr>
      <w:ins w:id="10722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0723" w:author="3.0" w:date="2014-08-28T16:05:00Z"/>
        </w:rPr>
      </w:pPr>
      <w:ins w:id="10724" w:author="3.0" w:date="2014-08-28T16:05:00Z">
        <w:r>
          <w:t>description  : number of bits in the STM output message.</w:t>
        </w:r>
      </w:ins>
    </w:p>
    <w:p w:rsidR="000C3532" w:rsidRDefault="000C3532" w:rsidP="000C3532">
      <w:pPr>
        <w:pStyle w:val="ADANB"/>
        <w:rPr>
          <w:ins w:id="10725" w:author="3.0" w:date="2014-08-28T16:05:00Z"/>
        </w:rPr>
      </w:pPr>
    </w:p>
    <w:p w:rsidR="000C3532" w:rsidRDefault="000C3532" w:rsidP="000C3532">
      <w:pPr>
        <w:pStyle w:val="ADANB"/>
        <w:rPr>
          <w:ins w:id="10726" w:author="3.0" w:date="2014-08-28T16:05:00Z"/>
        </w:rPr>
      </w:pPr>
    </w:p>
    <w:p w:rsidR="000C3532" w:rsidRDefault="000C3532" w:rsidP="000C3532">
      <w:pPr>
        <w:pStyle w:val="ADANB"/>
        <w:rPr>
          <w:ins w:id="10727" w:author="3.0" w:date="2014-08-28T16:05:00Z"/>
        </w:rPr>
      </w:pPr>
      <w:ins w:id="10728" w:author="3.0" w:date="2014-08-28T16:05:00Z">
        <w:r>
          <w:t>3421. STM_specific_output_msgs_info (data flow) =</w:t>
        </w:r>
      </w:ins>
    </w:p>
    <w:p w:rsidR="000C3532" w:rsidRDefault="000C3532" w:rsidP="000C3532">
      <w:pPr>
        <w:pStyle w:val="ADANB"/>
        <w:rPr>
          <w:ins w:id="10729" w:author="3.0" w:date="2014-08-28T16:05:00Z"/>
        </w:rPr>
      </w:pPr>
      <w:ins w:id="10730" w:author="3.0" w:date="2014-08-28T16:05:00Z">
        <w:r>
          <w:t>max_n_of_STM_output_msgs{STM_specific_output_msg_info</w:t>
        </w:r>
      </w:ins>
    </w:p>
    <w:p w:rsidR="000C3532" w:rsidRDefault="000C3532" w:rsidP="000C3532">
      <w:pPr>
        <w:pStyle w:val="ADANB"/>
        <w:rPr>
          <w:ins w:id="10731" w:author="3.0" w:date="2014-08-28T16:05:00Z"/>
        </w:rPr>
      </w:pPr>
      <w:ins w:id="10732" w:author="3.0" w:date="2014-08-28T16:05:00Z">
        <w:r>
          <w:t xml:space="preserve">                               }max_n_of_STM_output_msgs.</w:t>
        </w:r>
      </w:ins>
    </w:p>
    <w:p w:rsidR="000C3532" w:rsidRDefault="000C3532" w:rsidP="000C3532">
      <w:pPr>
        <w:pStyle w:val="ADANB"/>
        <w:rPr>
          <w:ins w:id="10733" w:author="3.0" w:date="2014-08-28T16:05:00Z"/>
        </w:rPr>
      </w:pPr>
    </w:p>
    <w:p w:rsidR="000C3532" w:rsidRDefault="000C3532" w:rsidP="000C3532">
      <w:pPr>
        <w:pStyle w:val="ADANB"/>
        <w:rPr>
          <w:ins w:id="10734" w:author="3.0" w:date="2014-08-28T16:05:00Z"/>
        </w:rPr>
      </w:pPr>
      <w:ins w:id="10735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0736" w:author="3.0" w:date="2014-08-28T16:05:00Z"/>
        </w:rPr>
      </w:pPr>
      <w:ins w:id="10737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0738" w:author="3.0" w:date="2014-08-28T16:05:00Z"/>
        </w:rPr>
      </w:pPr>
      <w:ins w:id="10739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0740" w:author="3.0" w:date="2014-08-28T16:05:00Z"/>
        </w:rPr>
      </w:pPr>
      <w:ins w:id="10741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0742" w:author="3.0" w:date="2014-08-28T16:05:00Z"/>
        </w:rPr>
      </w:pPr>
      <w:ins w:id="10743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0744" w:author="3.0" w:date="2014-08-28T16:05:00Z"/>
        </w:rPr>
      </w:pPr>
      <w:ins w:id="10745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0746" w:author="3.0" w:date="2014-08-28T16:05:00Z"/>
        </w:rPr>
      </w:pPr>
      <w:ins w:id="10747" w:author="3.0" w:date="2014-08-28T16:05:00Z">
        <w:r>
          <w:t>description  : STM specific output messages information</w:t>
        </w:r>
      </w:ins>
    </w:p>
    <w:p w:rsidR="000C3532" w:rsidRDefault="000C3532" w:rsidP="000C3532">
      <w:pPr>
        <w:pStyle w:val="ADANB"/>
        <w:rPr>
          <w:ins w:id="10748" w:author="3.0" w:date="2014-08-28T16:05:00Z"/>
        </w:rPr>
      </w:pPr>
    </w:p>
    <w:p w:rsidR="000C3532" w:rsidRDefault="000C3532" w:rsidP="000C3532">
      <w:pPr>
        <w:pStyle w:val="ADANB"/>
        <w:rPr>
          <w:ins w:id="10749" w:author="3.0" w:date="2014-08-28T16:05:00Z"/>
        </w:rPr>
      </w:pPr>
    </w:p>
    <w:p w:rsidR="000C3532" w:rsidRDefault="000C3532" w:rsidP="000C3532">
      <w:pPr>
        <w:pStyle w:val="ADANB"/>
        <w:rPr>
          <w:ins w:id="10750" w:author="3.0" w:date="2014-08-28T16:05:00Z"/>
        </w:rPr>
      </w:pPr>
      <w:ins w:id="10751" w:author="3.0" w:date="2014-08-28T16:05:00Z">
        <w:r>
          <w:t>3419. STM_specific_output_msg_info (data flow) =</w:t>
        </w:r>
      </w:ins>
    </w:p>
    <w:p w:rsidR="000C3532" w:rsidRDefault="000C3532" w:rsidP="000C3532">
      <w:pPr>
        <w:pStyle w:val="ADANB"/>
        <w:rPr>
          <w:ins w:id="10752" w:author="3.0" w:date="2014-08-28T16:05:00Z"/>
        </w:rPr>
      </w:pPr>
      <w:ins w:id="10753" w:author="3.0" w:date="2014-08-28T16:05:00Z">
        <w:r>
          <w:t>is_present</w:t>
        </w:r>
      </w:ins>
    </w:p>
    <w:p w:rsidR="000C3532" w:rsidRDefault="000C3532" w:rsidP="000C3532">
      <w:pPr>
        <w:pStyle w:val="ADANB"/>
        <w:rPr>
          <w:ins w:id="10754" w:author="3.0" w:date="2014-08-28T16:05:00Z"/>
        </w:rPr>
      </w:pPr>
      <w:ins w:id="10755" w:author="3.0" w:date="2014-08-28T16:05:00Z">
        <w:r>
          <w:t>+ nid_STM</w:t>
        </w:r>
      </w:ins>
    </w:p>
    <w:p w:rsidR="000C3532" w:rsidRDefault="000C3532" w:rsidP="000C3532">
      <w:pPr>
        <w:pStyle w:val="ADANB"/>
        <w:rPr>
          <w:ins w:id="10756" w:author="3.0" w:date="2014-08-28T16:05:00Z"/>
        </w:rPr>
      </w:pPr>
      <w:ins w:id="10757" w:author="3.0" w:date="2014-08-28T16:05:00Z">
        <w:r>
          <w:t>+ kind.</w:t>
        </w:r>
      </w:ins>
    </w:p>
    <w:p w:rsidR="000C3532" w:rsidRDefault="000C3532" w:rsidP="000C3532">
      <w:pPr>
        <w:pStyle w:val="ADANB"/>
        <w:rPr>
          <w:ins w:id="10758" w:author="3.0" w:date="2014-08-28T16:05:00Z"/>
        </w:rPr>
      </w:pPr>
    </w:p>
    <w:p w:rsidR="000C3532" w:rsidRDefault="000C3532" w:rsidP="000C3532">
      <w:pPr>
        <w:pStyle w:val="ADANB"/>
        <w:rPr>
          <w:ins w:id="10759" w:author="3.0" w:date="2014-08-28T16:05:00Z"/>
        </w:rPr>
      </w:pPr>
      <w:ins w:id="10760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0761" w:author="3.0" w:date="2014-08-28T16:05:00Z"/>
        </w:rPr>
      </w:pPr>
      <w:ins w:id="10762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0763" w:author="3.0" w:date="2014-08-28T16:05:00Z"/>
        </w:rPr>
      </w:pPr>
      <w:ins w:id="10764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0765" w:author="3.0" w:date="2014-08-28T16:05:00Z"/>
        </w:rPr>
      </w:pPr>
      <w:ins w:id="10766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0767" w:author="3.0" w:date="2014-08-28T16:05:00Z"/>
        </w:rPr>
      </w:pPr>
      <w:ins w:id="10768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0769" w:author="3.0" w:date="2014-08-28T16:05:00Z"/>
        </w:rPr>
      </w:pPr>
      <w:ins w:id="10770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0771" w:author="3.0" w:date="2014-08-28T16:05:00Z"/>
        </w:rPr>
      </w:pPr>
      <w:ins w:id="10772" w:author="3.0" w:date="2014-08-28T16:05:00Z">
        <w:r>
          <w:t>description  : request related to the STM-SCMT specific connection,</w:t>
        </w:r>
      </w:ins>
    </w:p>
    <w:p w:rsidR="000C3532" w:rsidRDefault="000C3532" w:rsidP="000C3532">
      <w:pPr>
        <w:pStyle w:val="ADANB"/>
        <w:rPr>
          <w:ins w:id="10773" w:author="3.0" w:date="2014-08-28T16:05:00Z"/>
        </w:rPr>
      </w:pPr>
      <w:ins w:id="10774" w:author="3.0" w:date="2014-08-28T16:05:00Z">
        <w:r>
          <w:t xml:space="preserve">                  sent to basic;</w:t>
        </w:r>
      </w:ins>
    </w:p>
    <w:p w:rsidR="000C3532" w:rsidRDefault="000C3532" w:rsidP="000C3532">
      <w:pPr>
        <w:pStyle w:val="ADANB"/>
        <w:rPr>
          <w:ins w:id="10775" w:author="3.0" w:date="2014-08-28T16:05:00Z"/>
        </w:rPr>
      </w:pPr>
    </w:p>
    <w:p w:rsidR="000C3532" w:rsidRDefault="000C3532" w:rsidP="000C3532">
      <w:pPr>
        <w:pStyle w:val="ADANB"/>
        <w:rPr>
          <w:ins w:id="10776" w:author="3.0" w:date="2014-08-28T16:05:00Z"/>
        </w:rPr>
      </w:pPr>
    </w:p>
    <w:p w:rsidR="000C3532" w:rsidRDefault="000C3532" w:rsidP="000C3532">
      <w:pPr>
        <w:pStyle w:val="ADANB"/>
        <w:rPr>
          <w:ins w:id="10777" w:author="3.0" w:date="2014-08-28T16:05:00Z"/>
        </w:rPr>
      </w:pPr>
      <w:ins w:id="10778" w:author="3.0" w:date="2014-08-28T16:05:00Z">
        <w:r>
          <w:t>1675. JRU_output_msgs_info (data flow) =</w:t>
        </w:r>
      </w:ins>
    </w:p>
    <w:p w:rsidR="000C3532" w:rsidRDefault="000C3532" w:rsidP="000C3532">
      <w:pPr>
        <w:pStyle w:val="ADANB"/>
        <w:rPr>
          <w:ins w:id="10779" w:author="3.0" w:date="2014-08-28T16:05:00Z"/>
        </w:rPr>
      </w:pPr>
      <w:ins w:id="10780" w:author="3.0" w:date="2014-08-28T16:05:00Z">
        <w:r>
          <w:t>max_n_of_JRU_output_msgs{JRU_output_msg_info</w:t>
        </w:r>
      </w:ins>
    </w:p>
    <w:p w:rsidR="000C3532" w:rsidRDefault="000C3532" w:rsidP="000C3532">
      <w:pPr>
        <w:pStyle w:val="ADANB"/>
        <w:rPr>
          <w:ins w:id="10781" w:author="3.0" w:date="2014-08-28T16:05:00Z"/>
        </w:rPr>
      </w:pPr>
      <w:ins w:id="10782" w:author="3.0" w:date="2014-08-28T16:05:00Z">
        <w:r>
          <w:t xml:space="preserve">                               }max_n_of_JRU_output_msgs.</w:t>
        </w:r>
      </w:ins>
    </w:p>
    <w:p w:rsidR="000C3532" w:rsidRDefault="000C3532" w:rsidP="000C3532">
      <w:pPr>
        <w:pStyle w:val="ADANB"/>
        <w:rPr>
          <w:ins w:id="10783" w:author="3.0" w:date="2014-08-28T16:05:00Z"/>
        </w:rPr>
      </w:pPr>
    </w:p>
    <w:p w:rsidR="000C3532" w:rsidRDefault="000C3532" w:rsidP="000C3532">
      <w:pPr>
        <w:pStyle w:val="ADANB"/>
        <w:rPr>
          <w:ins w:id="10784" w:author="3.0" w:date="2014-08-28T16:05:00Z"/>
        </w:rPr>
      </w:pPr>
      <w:ins w:id="10785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0786" w:author="3.0" w:date="2014-08-28T16:05:00Z"/>
        </w:rPr>
      </w:pPr>
      <w:ins w:id="10787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0788" w:author="3.0" w:date="2014-08-28T16:05:00Z"/>
        </w:rPr>
      </w:pPr>
      <w:ins w:id="10789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0790" w:author="3.0" w:date="2014-08-28T16:05:00Z"/>
        </w:rPr>
      </w:pPr>
      <w:ins w:id="10791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0792" w:author="3.0" w:date="2014-08-28T16:05:00Z"/>
        </w:rPr>
      </w:pPr>
      <w:ins w:id="10793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0794" w:author="3.0" w:date="2014-08-28T16:05:00Z"/>
        </w:rPr>
      </w:pPr>
      <w:ins w:id="10795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0796" w:author="3.0" w:date="2014-08-28T16:05:00Z"/>
        </w:rPr>
      </w:pPr>
      <w:ins w:id="10797" w:author="3.0" w:date="2014-08-28T16:05:00Z">
        <w:r>
          <w:t>description  : JRU output messages information</w:t>
        </w:r>
      </w:ins>
    </w:p>
    <w:p w:rsidR="000C3532" w:rsidRDefault="000C3532" w:rsidP="000C3532">
      <w:pPr>
        <w:pStyle w:val="ADANB"/>
        <w:rPr>
          <w:ins w:id="10798" w:author="3.0" w:date="2014-08-28T16:05:00Z"/>
        </w:rPr>
      </w:pPr>
    </w:p>
    <w:p w:rsidR="000C3532" w:rsidRDefault="000C3532" w:rsidP="000C3532">
      <w:pPr>
        <w:pStyle w:val="ADANB"/>
        <w:rPr>
          <w:ins w:id="10799" w:author="3.0" w:date="2014-08-28T16:05:00Z"/>
        </w:rPr>
      </w:pPr>
    </w:p>
    <w:p w:rsidR="000C3532" w:rsidRDefault="000C3532" w:rsidP="000C3532">
      <w:pPr>
        <w:pStyle w:val="ADANB"/>
        <w:rPr>
          <w:ins w:id="10800" w:author="3.0" w:date="2014-08-28T16:05:00Z"/>
        </w:rPr>
      </w:pPr>
    </w:p>
    <w:p w:rsidR="000C3532" w:rsidRDefault="000C3532" w:rsidP="000C3532">
      <w:pPr>
        <w:pStyle w:val="ADANB"/>
        <w:rPr>
          <w:ins w:id="10801" w:author="3.0" w:date="2014-08-28T16:05:00Z"/>
        </w:rPr>
      </w:pPr>
    </w:p>
    <w:p w:rsidR="000C3532" w:rsidRDefault="000C3532" w:rsidP="000C3532">
      <w:pPr>
        <w:pStyle w:val="ADANB"/>
        <w:rPr>
          <w:ins w:id="10802" w:author="3.0" w:date="2014-08-28T16:05:00Z"/>
        </w:rPr>
      </w:pPr>
    </w:p>
    <w:p w:rsidR="000C3532" w:rsidRDefault="000C3532" w:rsidP="000C3532">
      <w:pPr>
        <w:pStyle w:val="ADANB"/>
        <w:rPr>
          <w:ins w:id="10803" w:author="3.0" w:date="2014-08-28T16:05:00Z"/>
        </w:rPr>
      </w:pPr>
      <w:ins w:id="10804" w:author="3.0" w:date="2014-08-28T16:05:00Z">
        <w:r>
          <w:t>2014. max_n_of_JRU_output_msgs (data flow, pel) =</w:t>
        </w:r>
      </w:ins>
    </w:p>
    <w:p w:rsidR="000C3532" w:rsidRDefault="000C3532" w:rsidP="000C3532">
      <w:pPr>
        <w:pStyle w:val="ADANB"/>
        <w:rPr>
          <w:ins w:id="10805" w:author="3.0" w:date="2014-08-28T16:05:00Z"/>
        </w:rPr>
      </w:pPr>
      <w:ins w:id="10806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10807" w:author="3.0" w:date="2014-08-28T16:05:00Z"/>
        </w:rPr>
      </w:pPr>
    </w:p>
    <w:p w:rsidR="000C3532" w:rsidRDefault="000C3532" w:rsidP="000C3532">
      <w:pPr>
        <w:pStyle w:val="ADANB"/>
        <w:rPr>
          <w:ins w:id="10808" w:author="3.0" w:date="2014-08-28T16:05:00Z"/>
        </w:rPr>
      </w:pPr>
      <w:ins w:id="10809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0810" w:author="3.0" w:date="2014-08-28T16:05:00Z"/>
        </w:rPr>
      </w:pPr>
      <w:ins w:id="10811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0812" w:author="3.0" w:date="2014-08-28T16:05:00Z"/>
        </w:rPr>
      </w:pPr>
      <w:ins w:id="10813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0814" w:author="3.0" w:date="2014-08-28T16:05:00Z"/>
        </w:rPr>
      </w:pPr>
      <w:ins w:id="10815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0816" w:author="3.0" w:date="2014-08-28T16:05:00Z"/>
        </w:rPr>
      </w:pPr>
      <w:ins w:id="10817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0818" w:author="3.0" w:date="2014-08-28T16:05:00Z"/>
        </w:rPr>
      </w:pPr>
      <w:ins w:id="10819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0820" w:author="3.0" w:date="2014-08-28T16:05:00Z"/>
        </w:rPr>
      </w:pPr>
      <w:ins w:id="10821" w:author="3.0" w:date="2014-08-28T16:05:00Z">
        <w:r>
          <w:t xml:space="preserve">description  : maximum number of JRU output messages. </w:t>
        </w:r>
      </w:ins>
    </w:p>
    <w:p w:rsidR="000C3532" w:rsidRDefault="000C3532" w:rsidP="000C3532">
      <w:pPr>
        <w:pStyle w:val="ADANB"/>
        <w:rPr>
          <w:ins w:id="10822" w:author="3.0" w:date="2014-08-28T16:05:00Z"/>
        </w:rPr>
      </w:pPr>
      <w:ins w:id="10823" w:author="3.0" w:date="2014-08-28T16:05:00Z">
        <w:r>
          <w:t>This number is equal to 11.</w:t>
        </w:r>
      </w:ins>
    </w:p>
    <w:p w:rsidR="000C3532" w:rsidRDefault="000C3532" w:rsidP="000C3532">
      <w:pPr>
        <w:pStyle w:val="ADANB"/>
        <w:rPr>
          <w:ins w:id="10824" w:author="3.0" w:date="2014-08-28T16:05:00Z"/>
        </w:rPr>
      </w:pPr>
    </w:p>
    <w:p w:rsidR="000C3532" w:rsidRDefault="000C3532" w:rsidP="000C3532">
      <w:pPr>
        <w:pStyle w:val="ADANB"/>
        <w:rPr>
          <w:ins w:id="10825" w:author="3.0" w:date="2014-08-28T16:05:00Z"/>
        </w:rPr>
      </w:pPr>
    </w:p>
    <w:p w:rsidR="000C3532" w:rsidRDefault="000C3532" w:rsidP="000C3532">
      <w:pPr>
        <w:pStyle w:val="ADANB"/>
        <w:rPr>
          <w:ins w:id="10826" w:author="3.0" w:date="2014-08-28T16:05:00Z"/>
        </w:rPr>
      </w:pPr>
    </w:p>
    <w:p w:rsidR="000C3532" w:rsidRDefault="000C3532" w:rsidP="000C3532">
      <w:pPr>
        <w:pStyle w:val="ADANB"/>
        <w:rPr>
          <w:ins w:id="10827" w:author="3.0" w:date="2014-08-28T16:05:00Z"/>
        </w:rPr>
      </w:pPr>
      <w:ins w:id="10828" w:author="3.0" w:date="2014-08-28T16:05:00Z">
        <w:r>
          <w:t>1674. JRU_output_msg_info (data flow) =</w:t>
        </w:r>
      </w:ins>
    </w:p>
    <w:p w:rsidR="000C3532" w:rsidRDefault="000C3532" w:rsidP="000C3532">
      <w:pPr>
        <w:pStyle w:val="ADANB"/>
        <w:rPr>
          <w:ins w:id="10829" w:author="3.0" w:date="2014-08-28T16:05:00Z"/>
        </w:rPr>
      </w:pPr>
      <w:ins w:id="10830" w:author="3.0" w:date="2014-08-28T16:05:00Z">
        <w:r>
          <w:t>is_present</w:t>
        </w:r>
      </w:ins>
    </w:p>
    <w:p w:rsidR="000C3532" w:rsidRDefault="000C3532" w:rsidP="000C3532">
      <w:pPr>
        <w:pStyle w:val="ADANB"/>
        <w:rPr>
          <w:ins w:id="10831" w:author="3.0" w:date="2014-08-28T16:05:00Z"/>
        </w:rPr>
      </w:pPr>
      <w:ins w:id="10832" w:author="3.0" w:date="2014-08-28T16:05:00Z">
        <w:r>
          <w:t>+coded_JRU_output_msg.</w:t>
        </w:r>
      </w:ins>
    </w:p>
    <w:p w:rsidR="000C3532" w:rsidRDefault="000C3532" w:rsidP="000C3532">
      <w:pPr>
        <w:pStyle w:val="ADANB"/>
        <w:rPr>
          <w:ins w:id="10833" w:author="3.0" w:date="2014-08-28T16:05:00Z"/>
        </w:rPr>
      </w:pPr>
    </w:p>
    <w:p w:rsidR="000C3532" w:rsidRDefault="000C3532" w:rsidP="000C3532">
      <w:pPr>
        <w:pStyle w:val="ADANB"/>
        <w:rPr>
          <w:ins w:id="10834" w:author="3.0" w:date="2014-08-28T16:05:00Z"/>
        </w:rPr>
      </w:pPr>
      <w:ins w:id="10835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0836" w:author="3.0" w:date="2014-08-28T16:05:00Z"/>
        </w:rPr>
      </w:pPr>
      <w:ins w:id="10837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0838" w:author="3.0" w:date="2014-08-28T16:05:00Z"/>
        </w:rPr>
      </w:pPr>
      <w:ins w:id="10839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0840" w:author="3.0" w:date="2014-08-28T16:05:00Z"/>
        </w:rPr>
      </w:pPr>
      <w:ins w:id="10841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0842" w:author="3.0" w:date="2014-08-28T16:05:00Z"/>
        </w:rPr>
      </w:pPr>
      <w:ins w:id="10843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0844" w:author="3.0" w:date="2014-08-28T16:05:00Z"/>
        </w:rPr>
      </w:pPr>
      <w:ins w:id="10845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0846" w:author="3.0" w:date="2014-08-28T16:05:00Z"/>
        </w:rPr>
      </w:pPr>
      <w:ins w:id="10847" w:author="3.0" w:date="2014-08-28T16:05:00Z">
        <w:r>
          <w:t>description  : JRU output message information</w:t>
        </w:r>
      </w:ins>
    </w:p>
    <w:p w:rsidR="000C3532" w:rsidRDefault="000C3532" w:rsidP="000C3532">
      <w:pPr>
        <w:pStyle w:val="ADANB"/>
        <w:rPr>
          <w:ins w:id="10848" w:author="3.0" w:date="2014-08-28T16:05:00Z"/>
        </w:rPr>
      </w:pPr>
    </w:p>
    <w:p w:rsidR="000C3532" w:rsidRDefault="000C3532" w:rsidP="000C3532">
      <w:pPr>
        <w:pStyle w:val="ADANB"/>
        <w:rPr>
          <w:ins w:id="10849" w:author="3.0" w:date="2014-08-28T16:05:00Z"/>
        </w:rPr>
      </w:pPr>
    </w:p>
    <w:p w:rsidR="000C3532" w:rsidRDefault="000C3532" w:rsidP="000C3532">
      <w:pPr>
        <w:pStyle w:val="ADANB"/>
        <w:rPr>
          <w:ins w:id="10850" w:author="3.0" w:date="2014-08-28T16:05:00Z"/>
        </w:rPr>
      </w:pPr>
    </w:p>
    <w:p w:rsidR="000C3532" w:rsidRDefault="000C3532" w:rsidP="000C3532">
      <w:pPr>
        <w:pStyle w:val="ADANB"/>
        <w:rPr>
          <w:ins w:id="10851" w:author="3.0" w:date="2014-08-28T16:05:00Z"/>
        </w:rPr>
      </w:pPr>
      <w:ins w:id="10852" w:author="3.0" w:date="2014-08-28T16:05:00Z">
        <w:r>
          <w:t>661. coded_JRU_output_msg (data flow) =</w:t>
        </w:r>
      </w:ins>
    </w:p>
    <w:p w:rsidR="000C3532" w:rsidRDefault="000C3532" w:rsidP="000C3532">
      <w:pPr>
        <w:pStyle w:val="ADANB"/>
        <w:rPr>
          <w:ins w:id="10853" w:author="3.0" w:date="2014-08-28T16:05:00Z"/>
        </w:rPr>
      </w:pPr>
      <w:ins w:id="10854" w:author="3.0" w:date="2014-08-28T16:05:00Z">
        <w:r>
          <w:t>n_of_bits_in_JRU_o_msg{bit}n_of_bits_in_JRU_o_msg</w:t>
        </w:r>
      </w:ins>
    </w:p>
    <w:p w:rsidR="000C3532" w:rsidRDefault="000C3532" w:rsidP="000C3532">
      <w:pPr>
        <w:pStyle w:val="ADANB"/>
        <w:rPr>
          <w:ins w:id="10855" w:author="3.0" w:date="2014-08-28T16:05:00Z"/>
        </w:rPr>
      </w:pPr>
      <w:ins w:id="10856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0857" w:author="3.0" w:date="2014-08-28T16:05:00Z"/>
        </w:rPr>
      </w:pPr>
      <w:ins w:id="10858" w:author="3.0" w:date="2014-08-28T16:05:00Z">
        <w:r>
          <w:t>full_name    : N/A;</w:t>
        </w:r>
      </w:ins>
    </w:p>
    <w:p w:rsidR="000C3532" w:rsidRDefault="000C3532" w:rsidP="000C3532">
      <w:pPr>
        <w:pStyle w:val="ADANB"/>
        <w:rPr>
          <w:ins w:id="10859" w:author="3.0" w:date="2014-08-28T16:05:00Z"/>
        </w:rPr>
      </w:pPr>
      <w:ins w:id="10860" w:author="3.0" w:date="2014-08-28T16:05:00Z">
        <w:r>
          <w:t>rate         : N/A;</w:t>
        </w:r>
      </w:ins>
    </w:p>
    <w:p w:rsidR="000C3532" w:rsidRDefault="000C3532" w:rsidP="000C3532">
      <w:pPr>
        <w:pStyle w:val="ADANB"/>
        <w:rPr>
          <w:ins w:id="10861" w:author="3.0" w:date="2014-08-28T16:05:00Z"/>
        </w:rPr>
      </w:pPr>
      <w:ins w:id="10862" w:author="3.0" w:date="2014-08-28T16:05:00Z">
        <w:r>
          <w:t>range        : N/A;</w:t>
        </w:r>
      </w:ins>
    </w:p>
    <w:p w:rsidR="000C3532" w:rsidRDefault="000C3532" w:rsidP="000C3532">
      <w:pPr>
        <w:pStyle w:val="ADANB"/>
        <w:rPr>
          <w:ins w:id="10863" w:author="3.0" w:date="2014-08-28T16:05:00Z"/>
        </w:rPr>
      </w:pPr>
      <w:ins w:id="10864" w:author="3.0" w:date="2014-08-28T16:05:00Z">
        <w:r>
          <w:t>resolution   : N/A;</w:t>
        </w:r>
      </w:ins>
    </w:p>
    <w:p w:rsidR="000C3532" w:rsidRDefault="000C3532" w:rsidP="000C3532">
      <w:pPr>
        <w:pStyle w:val="ADANB"/>
        <w:rPr>
          <w:ins w:id="10865" w:author="3.0" w:date="2014-08-28T16:05:00Z"/>
        </w:rPr>
      </w:pPr>
      <w:ins w:id="10866" w:author="3.0" w:date="2014-08-28T16:05:00Z">
        <w:r>
          <w:t>units        : N/A;</w:t>
        </w:r>
      </w:ins>
    </w:p>
    <w:p w:rsidR="000C3532" w:rsidRDefault="000C3532" w:rsidP="000C3532">
      <w:pPr>
        <w:pStyle w:val="ADANB"/>
        <w:rPr>
          <w:ins w:id="10867" w:author="3.0" w:date="2014-08-28T16:05:00Z"/>
        </w:rPr>
      </w:pPr>
      <w:ins w:id="10868" w:author="3.0" w:date="2014-08-28T16:05:00Z">
        <w:r>
          <w:t>value_names  : N/A;</w:t>
        </w:r>
      </w:ins>
    </w:p>
    <w:p w:rsidR="000C3532" w:rsidRPr="000C3532" w:rsidRDefault="000C3532" w:rsidP="000C3532">
      <w:pPr>
        <w:pStyle w:val="ADANB"/>
        <w:rPr>
          <w:ins w:id="10869" w:author="3.0" w:date="2014-08-28T16:05:00Z"/>
          <w:lang w:val="fr-BE"/>
          <w:rPrChange w:id="10870" w:author="3.0" w:date="2014-08-28T16:05:00Z">
            <w:rPr>
              <w:ins w:id="10871" w:author="3.0" w:date="2014-08-28T16:05:00Z"/>
            </w:rPr>
          </w:rPrChange>
        </w:rPr>
      </w:pPr>
      <w:ins w:id="10872" w:author="3.0" w:date="2014-08-28T16:05:00Z">
        <w:r w:rsidRPr="000C3532">
          <w:rPr>
            <w:lang w:val="fr-BE"/>
            <w:rPrChange w:id="10873" w:author="3.0" w:date="2014-08-28T16:05:00Z">
              <w:rPr>
                <w:noProof w:val="0"/>
                <w:color w:val="auto"/>
                <w:sz w:val="22"/>
                <w:szCs w:val="20"/>
              </w:rPr>
            </w:rPrChange>
          </w:rPr>
          <w:t>description  : coded JRU output message;</w:t>
        </w:r>
      </w:ins>
    </w:p>
    <w:p w:rsidR="000C3532" w:rsidRPr="000C3532" w:rsidRDefault="000C3532" w:rsidP="000C3532">
      <w:pPr>
        <w:pStyle w:val="ADANB"/>
        <w:rPr>
          <w:ins w:id="10874" w:author="3.0" w:date="2014-08-28T16:05:00Z"/>
          <w:lang w:val="fr-BE"/>
          <w:rPrChange w:id="10875" w:author="3.0" w:date="2014-08-28T16:05:00Z">
            <w:rPr>
              <w:ins w:id="10876" w:author="3.0" w:date="2014-08-28T16:05:00Z"/>
            </w:rPr>
          </w:rPrChange>
        </w:rPr>
      </w:pPr>
    </w:p>
    <w:p w:rsidR="000C3532" w:rsidRPr="000C3532" w:rsidRDefault="000C3532" w:rsidP="000C3532">
      <w:pPr>
        <w:pStyle w:val="ADANB"/>
        <w:rPr>
          <w:ins w:id="10877" w:author="3.0" w:date="2014-08-28T16:05:00Z"/>
          <w:lang w:val="fr-BE"/>
          <w:rPrChange w:id="10878" w:author="3.0" w:date="2014-08-28T16:05:00Z">
            <w:rPr>
              <w:ins w:id="10879" w:author="3.0" w:date="2014-08-28T16:05:00Z"/>
            </w:rPr>
          </w:rPrChange>
        </w:rPr>
      </w:pPr>
    </w:p>
    <w:p w:rsidR="000C3532" w:rsidRDefault="000C3532" w:rsidP="000C3532">
      <w:pPr>
        <w:pStyle w:val="ADANB"/>
        <w:rPr>
          <w:ins w:id="10880" w:author="3.0" w:date="2014-08-28T16:05:00Z"/>
        </w:rPr>
      </w:pPr>
      <w:ins w:id="10881" w:author="3.0" w:date="2014-08-28T16:05:00Z">
        <w:r>
          <w:t>2232. n_of_bits_in_JRU_o_msg (data flow, cel) =</w:t>
        </w:r>
      </w:ins>
    </w:p>
    <w:p w:rsidR="000C3532" w:rsidRDefault="000C3532" w:rsidP="000C3532">
      <w:pPr>
        <w:pStyle w:val="ADANB"/>
        <w:rPr>
          <w:ins w:id="10882" w:author="3.0" w:date="2014-08-28T16:05:00Z"/>
        </w:rPr>
      </w:pPr>
      <w:ins w:id="10883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10884" w:author="3.0" w:date="2014-08-28T16:05:00Z"/>
        </w:rPr>
      </w:pPr>
      <w:ins w:id="10885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0886" w:author="3.0" w:date="2014-08-28T16:05:00Z"/>
        </w:rPr>
      </w:pPr>
      <w:ins w:id="10887" w:author="3.0" w:date="2014-08-28T16:05:00Z">
        <w:r>
          <w:t>full_name    : N/A;</w:t>
        </w:r>
      </w:ins>
    </w:p>
    <w:p w:rsidR="000C3532" w:rsidRDefault="000C3532" w:rsidP="000C3532">
      <w:pPr>
        <w:pStyle w:val="ADANB"/>
        <w:rPr>
          <w:ins w:id="10888" w:author="3.0" w:date="2014-08-28T16:05:00Z"/>
        </w:rPr>
      </w:pPr>
      <w:ins w:id="10889" w:author="3.0" w:date="2014-08-28T16:05:00Z">
        <w:r>
          <w:t>rate         : N/A;</w:t>
        </w:r>
      </w:ins>
    </w:p>
    <w:p w:rsidR="000C3532" w:rsidRDefault="000C3532" w:rsidP="000C3532">
      <w:pPr>
        <w:pStyle w:val="ADANB"/>
        <w:rPr>
          <w:ins w:id="10890" w:author="3.0" w:date="2014-08-28T16:05:00Z"/>
        </w:rPr>
      </w:pPr>
      <w:ins w:id="10891" w:author="3.0" w:date="2014-08-28T16:05:00Z">
        <w:r>
          <w:t>range        : 1..16000;</w:t>
        </w:r>
      </w:ins>
    </w:p>
    <w:p w:rsidR="000C3532" w:rsidRDefault="000C3532" w:rsidP="000C3532">
      <w:pPr>
        <w:pStyle w:val="ADANB"/>
        <w:rPr>
          <w:ins w:id="10892" w:author="3.0" w:date="2014-08-28T16:05:00Z"/>
        </w:rPr>
      </w:pPr>
      <w:ins w:id="10893" w:author="3.0" w:date="2014-08-28T16:05:00Z">
        <w:r>
          <w:t>resolution   : 1;</w:t>
        </w:r>
      </w:ins>
    </w:p>
    <w:p w:rsidR="000C3532" w:rsidRDefault="000C3532" w:rsidP="000C3532">
      <w:pPr>
        <w:pStyle w:val="ADANB"/>
        <w:rPr>
          <w:ins w:id="10894" w:author="3.0" w:date="2014-08-28T16:05:00Z"/>
        </w:rPr>
      </w:pPr>
      <w:ins w:id="10895" w:author="3.0" w:date="2014-08-28T16:05:00Z">
        <w:r>
          <w:t>units        : N/A;</w:t>
        </w:r>
      </w:ins>
    </w:p>
    <w:p w:rsidR="000C3532" w:rsidRDefault="000C3532" w:rsidP="000C3532">
      <w:pPr>
        <w:pStyle w:val="ADANB"/>
        <w:rPr>
          <w:ins w:id="10896" w:author="3.0" w:date="2014-08-28T16:05:00Z"/>
        </w:rPr>
      </w:pPr>
      <w:ins w:id="10897" w:author="3.0" w:date="2014-08-28T16:05:00Z">
        <w:r>
          <w:t>value_names  : N/A;</w:t>
        </w:r>
      </w:ins>
    </w:p>
    <w:p w:rsidR="000C3532" w:rsidRDefault="000C3532" w:rsidP="000C3532">
      <w:pPr>
        <w:pStyle w:val="ADANB"/>
        <w:rPr>
          <w:ins w:id="10898" w:author="3.0" w:date="2014-08-28T16:05:00Z"/>
        </w:rPr>
      </w:pPr>
      <w:ins w:id="10899" w:author="3.0" w:date="2014-08-28T16:05:00Z">
        <w:r>
          <w:t>description  : number of bits in a JRU output message</w:t>
        </w:r>
      </w:ins>
    </w:p>
    <w:p w:rsidR="000C3532" w:rsidRDefault="000C3532" w:rsidP="000C3532">
      <w:pPr>
        <w:pStyle w:val="ADANB"/>
        <w:rPr>
          <w:ins w:id="10900" w:author="3.0" w:date="2014-08-28T16:05:00Z"/>
        </w:rPr>
      </w:pPr>
    </w:p>
    <w:p w:rsidR="000C3532" w:rsidRDefault="000C3532" w:rsidP="000C3532">
      <w:pPr>
        <w:pStyle w:val="ADANB"/>
        <w:rPr>
          <w:ins w:id="10901" w:author="3.0" w:date="2014-08-28T16:05:00Z"/>
        </w:rPr>
      </w:pPr>
    </w:p>
    <w:p w:rsidR="000C3532" w:rsidRDefault="000C3532" w:rsidP="000C3532">
      <w:pPr>
        <w:pStyle w:val="ADANB"/>
        <w:rPr>
          <w:ins w:id="10902" w:author="3.0" w:date="2014-08-28T16:05:00Z"/>
        </w:rPr>
      </w:pPr>
    </w:p>
    <w:p w:rsidR="000C3532" w:rsidRDefault="000C3532" w:rsidP="000C3532">
      <w:pPr>
        <w:pStyle w:val="ADANB"/>
        <w:rPr>
          <w:ins w:id="10903" w:author="3.0" w:date="2014-08-28T16:05:00Z"/>
        </w:rPr>
      </w:pPr>
    </w:p>
    <w:p w:rsidR="000C3532" w:rsidRDefault="000C3532" w:rsidP="000C3532">
      <w:pPr>
        <w:pStyle w:val="ADANB"/>
        <w:rPr>
          <w:ins w:id="10904" w:author="3.0" w:date="2014-08-28T16:05:00Z"/>
        </w:rPr>
      </w:pPr>
      <w:ins w:id="10905" w:author="3.0" w:date="2014-08-28T16:05:00Z">
        <w:r>
          <w:t>1199. DRU_output_msg_info (data flow) =</w:t>
        </w:r>
      </w:ins>
    </w:p>
    <w:p w:rsidR="000C3532" w:rsidRDefault="000C3532" w:rsidP="000C3532">
      <w:pPr>
        <w:pStyle w:val="ADANB"/>
        <w:rPr>
          <w:ins w:id="10906" w:author="3.0" w:date="2014-08-28T16:05:00Z"/>
        </w:rPr>
      </w:pPr>
      <w:ins w:id="10907" w:author="3.0" w:date="2014-08-28T16:05:00Z">
        <w:r>
          <w:t xml:space="preserve">is_present </w:t>
        </w:r>
      </w:ins>
    </w:p>
    <w:p w:rsidR="000C3532" w:rsidRDefault="000C3532" w:rsidP="000C3532">
      <w:pPr>
        <w:pStyle w:val="ADANB"/>
        <w:rPr>
          <w:ins w:id="10908" w:author="3.0" w:date="2014-08-28T16:05:00Z"/>
        </w:rPr>
      </w:pPr>
      <w:ins w:id="10909" w:author="3.0" w:date="2014-08-28T16:05:00Z">
        <w:r>
          <w:t>+coded_DRU_output_msg.</w:t>
        </w:r>
      </w:ins>
    </w:p>
    <w:p w:rsidR="000C3532" w:rsidRDefault="000C3532" w:rsidP="000C3532">
      <w:pPr>
        <w:pStyle w:val="ADANB"/>
        <w:rPr>
          <w:ins w:id="10910" w:author="3.0" w:date="2014-08-28T16:05:00Z"/>
        </w:rPr>
      </w:pPr>
    </w:p>
    <w:p w:rsidR="000C3532" w:rsidRDefault="000C3532" w:rsidP="000C3532">
      <w:pPr>
        <w:pStyle w:val="ADANB"/>
        <w:rPr>
          <w:ins w:id="10911" w:author="3.0" w:date="2014-08-28T16:05:00Z"/>
        </w:rPr>
      </w:pPr>
      <w:ins w:id="10912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0913" w:author="3.0" w:date="2014-08-28T16:05:00Z"/>
        </w:rPr>
      </w:pPr>
      <w:ins w:id="10914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0915" w:author="3.0" w:date="2014-08-28T16:05:00Z"/>
        </w:rPr>
      </w:pPr>
      <w:ins w:id="10916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0917" w:author="3.0" w:date="2014-08-28T16:05:00Z"/>
        </w:rPr>
      </w:pPr>
      <w:ins w:id="10918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0919" w:author="3.0" w:date="2014-08-28T16:05:00Z"/>
        </w:rPr>
      </w:pPr>
      <w:ins w:id="10920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0921" w:author="3.0" w:date="2014-08-28T16:05:00Z"/>
        </w:rPr>
      </w:pPr>
      <w:ins w:id="10922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0923" w:author="3.0" w:date="2014-08-28T16:05:00Z"/>
        </w:rPr>
      </w:pPr>
      <w:ins w:id="10924" w:author="3.0" w:date="2014-08-28T16:05:00Z">
        <w:r>
          <w:t>description  : DRU output message information</w:t>
        </w:r>
      </w:ins>
    </w:p>
    <w:p w:rsidR="000C3532" w:rsidRDefault="000C3532" w:rsidP="000C3532">
      <w:pPr>
        <w:pStyle w:val="ADANB"/>
        <w:rPr>
          <w:ins w:id="10925" w:author="3.0" w:date="2014-08-28T16:05:00Z"/>
        </w:rPr>
      </w:pPr>
    </w:p>
    <w:p w:rsidR="000C3532" w:rsidRDefault="000C3532" w:rsidP="000C3532">
      <w:pPr>
        <w:pStyle w:val="ADANB"/>
        <w:rPr>
          <w:ins w:id="10926" w:author="3.0" w:date="2014-08-28T16:05:00Z"/>
        </w:rPr>
      </w:pPr>
    </w:p>
    <w:p w:rsidR="000C3532" w:rsidRDefault="000C3532" w:rsidP="000C3532">
      <w:pPr>
        <w:pStyle w:val="ADANB"/>
        <w:rPr>
          <w:ins w:id="10927" w:author="3.0" w:date="2014-08-28T16:05:00Z"/>
        </w:rPr>
      </w:pPr>
      <w:ins w:id="10928" w:author="3.0" w:date="2014-08-28T16:05:00Z">
        <w:r>
          <w:t>654. coded_DRU_output_msg (data flow) =</w:t>
        </w:r>
      </w:ins>
    </w:p>
    <w:p w:rsidR="000C3532" w:rsidRDefault="000C3532" w:rsidP="000C3532">
      <w:pPr>
        <w:pStyle w:val="ADANB"/>
        <w:rPr>
          <w:ins w:id="10929" w:author="3.0" w:date="2014-08-28T16:05:00Z"/>
        </w:rPr>
      </w:pPr>
      <w:ins w:id="10930" w:author="3.0" w:date="2014-08-28T16:05:00Z">
        <w:r>
          <w:t>n_of_bits_in_DRU_o_msg{bit}n_of_bits_in_DRU_o_msg</w:t>
        </w:r>
      </w:ins>
    </w:p>
    <w:p w:rsidR="000C3532" w:rsidRDefault="000C3532" w:rsidP="000C3532">
      <w:pPr>
        <w:pStyle w:val="ADANB"/>
        <w:rPr>
          <w:ins w:id="10931" w:author="3.0" w:date="2014-08-28T16:05:00Z"/>
        </w:rPr>
      </w:pPr>
      <w:ins w:id="10932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0933" w:author="3.0" w:date="2014-08-28T16:05:00Z"/>
        </w:rPr>
      </w:pPr>
      <w:ins w:id="10934" w:author="3.0" w:date="2014-08-28T16:05:00Z">
        <w:r>
          <w:t>full_name    : N/A;</w:t>
        </w:r>
      </w:ins>
    </w:p>
    <w:p w:rsidR="000C3532" w:rsidRDefault="000C3532" w:rsidP="000C3532">
      <w:pPr>
        <w:pStyle w:val="ADANB"/>
        <w:rPr>
          <w:ins w:id="10935" w:author="3.0" w:date="2014-08-28T16:05:00Z"/>
        </w:rPr>
      </w:pPr>
      <w:ins w:id="10936" w:author="3.0" w:date="2014-08-28T16:05:00Z">
        <w:r>
          <w:t>rate         : N/A;</w:t>
        </w:r>
      </w:ins>
    </w:p>
    <w:p w:rsidR="000C3532" w:rsidRDefault="000C3532" w:rsidP="000C3532">
      <w:pPr>
        <w:pStyle w:val="ADANB"/>
        <w:rPr>
          <w:ins w:id="10937" w:author="3.0" w:date="2014-08-28T16:05:00Z"/>
        </w:rPr>
      </w:pPr>
      <w:ins w:id="10938" w:author="3.0" w:date="2014-08-28T16:05:00Z">
        <w:r>
          <w:t>range        : N/A;</w:t>
        </w:r>
      </w:ins>
    </w:p>
    <w:p w:rsidR="000C3532" w:rsidRDefault="000C3532" w:rsidP="000C3532">
      <w:pPr>
        <w:pStyle w:val="ADANB"/>
        <w:rPr>
          <w:ins w:id="10939" w:author="3.0" w:date="2014-08-28T16:05:00Z"/>
        </w:rPr>
      </w:pPr>
      <w:ins w:id="10940" w:author="3.0" w:date="2014-08-28T16:05:00Z">
        <w:r>
          <w:t>resolution   : N/A;</w:t>
        </w:r>
      </w:ins>
    </w:p>
    <w:p w:rsidR="000C3532" w:rsidRDefault="000C3532" w:rsidP="000C3532">
      <w:pPr>
        <w:pStyle w:val="ADANB"/>
        <w:rPr>
          <w:ins w:id="10941" w:author="3.0" w:date="2014-08-28T16:05:00Z"/>
        </w:rPr>
      </w:pPr>
      <w:ins w:id="10942" w:author="3.0" w:date="2014-08-28T16:05:00Z">
        <w:r>
          <w:t>units        : N/A;</w:t>
        </w:r>
      </w:ins>
    </w:p>
    <w:p w:rsidR="000C3532" w:rsidRDefault="000C3532" w:rsidP="000C3532">
      <w:pPr>
        <w:pStyle w:val="ADANB"/>
        <w:rPr>
          <w:ins w:id="10943" w:author="3.0" w:date="2014-08-28T16:05:00Z"/>
        </w:rPr>
      </w:pPr>
      <w:ins w:id="10944" w:author="3.0" w:date="2014-08-28T16:05:00Z">
        <w:r>
          <w:t>value_names  : N/A;</w:t>
        </w:r>
      </w:ins>
    </w:p>
    <w:p w:rsidR="000C3532" w:rsidRPr="000C3532" w:rsidRDefault="000C3532" w:rsidP="000C3532">
      <w:pPr>
        <w:pStyle w:val="ADANB"/>
        <w:rPr>
          <w:ins w:id="10945" w:author="3.0" w:date="2014-08-28T16:05:00Z"/>
          <w:lang w:val="fr-BE"/>
          <w:rPrChange w:id="10946" w:author="3.0" w:date="2014-08-28T16:05:00Z">
            <w:rPr>
              <w:ins w:id="10947" w:author="3.0" w:date="2014-08-28T16:05:00Z"/>
            </w:rPr>
          </w:rPrChange>
        </w:rPr>
      </w:pPr>
      <w:ins w:id="10948" w:author="3.0" w:date="2014-08-28T16:05:00Z">
        <w:r w:rsidRPr="000C3532">
          <w:rPr>
            <w:lang w:val="fr-BE"/>
            <w:rPrChange w:id="10949" w:author="3.0" w:date="2014-08-28T16:05:00Z">
              <w:rPr>
                <w:noProof w:val="0"/>
                <w:color w:val="auto"/>
                <w:sz w:val="22"/>
                <w:szCs w:val="20"/>
              </w:rPr>
            </w:rPrChange>
          </w:rPr>
          <w:t>description  : coded DRU output message;</w:t>
        </w:r>
      </w:ins>
    </w:p>
    <w:p w:rsidR="000C3532" w:rsidRPr="000C3532" w:rsidRDefault="000C3532" w:rsidP="000C3532">
      <w:pPr>
        <w:pStyle w:val="ADANB"/>
        <w:rPr>
          <w:ins w:id="10950" w:author="3.0" w:date="2014-08-28T16:05:00Z"/>
          <w:lang w:val="fr-BE"/>
          <w:rPrChange w:id="10951" w:author="3.0" w:date="2014-08-28T16:05:00Z">
            <w:rPr>
              <w:ins w:id="10952" w:author="3.0" w:date="2014-08-28T16:05:00Z"/>
            </w:rPr>
          </w:rPrChange>
        </w:rPr>
      </w:pPr>
    </w:p>
    <w:p w:rsidR="000C3532" w:rsidRPr="000C3532" w:rsidRDefault="000C3532" w:rsidP="000C3532">
      <w:pPr>
        <w:pStyle w:val="ADANB"/>
        <w:rPr>
          <w:ins w:id="10953" w:author="3.0" w:date="2014-08-28T16:05:00Z"/>
          <w:lang w:val="fr-BE"/>
          <w:rPrChange w:id="10954" w:author="3.0" w:date="2014-08-28T16:05:00Z">
            <w:rPr>
              <w:ins w:id="10955" w:author="3.0" w:date="2014-08-28T16:05:00Z"/>
            </w:rPr>
          </w:rPrChange>
        </w:rPr>
      </w:pPr>
    </w:p>
    <w:p w:rsidR="000C3532" w:rsidRDefault="000C3532" w:rsidP="000C3532">
      <w:pPr>
        <w:pStyle w:val="ADANB"/>
        <w:rPr>
          <w:ins w:id="10956" w:author="3.0" w:date="2014-08-28T16:05:00Z"/>
        </w:rPr>
      </w:pPr>
      <w:ins w:id="10957" w:author="3.0" w:date="2014-08-28T16:05:00Z">
        <w:r>
          <w:t>2225. n_of_bits_in_DRU_o_msg (data flow, cel) =</w:t>
        </w:r>
      </w:ins>
    </w:p>
    <w:p w:rsidR="000C3532" w:rsidRDefault="000C3532" w:rsidP="000C3532">
      <w:pPr>
        <w:pStyle w:val="ADANB"/>
        <w:rPr>
          <w:ins w:id="10958" w:author="3.0" w:date="2014-08-28T16:05:00Z"/>
        </w:rPr>
      </w:pPr>
      <w:ins w:id="10959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10960" w:author="3.0" w:date="2014-08-28T16:05:00Z"/>
        </w:rPr>
      </w:pPr>
    </w:p>
    <w:p w:rsidR="000C3532" w:rsidRDefault="000C3532" w:rsidP="000C3532">
      <w:pPr>
        <w:pStyle w:val="ADANB"/>
        <w:rPr>
          <w:ins w:id="10961" w:author="3.0" w:date="2014-08-28T16:05:00Z"/>
        </w:rPr>
      </w:pPr>
      <w:ins w:id="10962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0963" w:author="3.0" w:date="2014-08-28T16:05:00Z"/>
        </w:rPr>
      </w:pPr>
      <w:ins w:id="10964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0965" w:author="3.0" w:date="2014-08-28T16:05:00Z"/>
        </w:rPr>
      </w:pPr>
      <w:ins w:id="10966" w:author="3.0" w:date="2014-08-28T16:05:00Z">
        <w:r>
          <w:t xml:space="preserve">range        : 0..2232  </w:t>
        </w:r>
      </w:ins>
    </w:p>
    <w:p w:rsidR="000C3532" w:rsidRDefault="000C3532" w:rsidP="000C3532">
      <w:pPr>
        <w:pStyle w:val="ADANB"/>
        <w:rPr>
          <w:ins w:id="10967" w:author="3.0" w:date="2014-08-28T16:05:00Z"/>
        </w:rPr>
      </w:pPr>
      <w:ins w:id="10968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0969" w:author="3.0" w:date="2014-08-28T16:05:00Z"/>
        </w:rPr>
      </w:pPr>
      <w:ins w:id="10970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0971" w:author="3.0" w:date="2014-08-28T16:05:00Z"/>
        </w:rPr>
      </w:pPr>
      <w:ins w:id="10972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0973" w:author="3.0" w:date="2014-08-28T16:05:00Z"/>
        </w:rPr>
      </w:pPr>
      <w:ins w:id="10974" w:author="3.0" w:date="2014-08-28T16:05:00Z">
        <w:r>
          <w:t>description  : number of bits in the DRU output message.</w:t>
        </w:r>
      </w:ins>
    </w:p>
    <w:p w:rsidR="000C3532" w:rsidRDefault="000C3532" w:rsidP="000C3532">
      <w:pPr>
        <w:pStyle w:val="ADANB"/>
        <w:rPr>
          <w:ins w:id="10975" w:author="3.0" w:date="2014-08-28T16:05:00Z"/>
        </w:rPr>
      </w:pPr>
    </w:p>
    <w:p w:rsidR="000C3532" w:rsidRDefault="000C3532" w:rsidP="000C3532">
      <w:pPr>
        <w:pStyle w:val="ADANB"/>
        <w:rPr>
          <w:ins w:id="10976" w:author="3.0" w:date="2014-08-28T16:05:00Z"/>
        </w:rPr>
      </w:pPr>
    </w:p>
    <w:p w:rsidR="000C3532" w:rsidRDefault="000C3532" w:rsidP="000C3532">
      <w:pPr>
        <w:pStyle w:val="ADANB"/>
        <w:rPr>
          <w:ins w:id="10977" w:author="3.0" w:date="2014-08-28T16:05:00Z"/>
        </w:rPr>
      </w:pPr>
      <w:ins w:id="10978" w:author="3.0" w:date="2014-08-28T16:05:00Z">
        <w:r>
          <w:t>1392. EURORADIO_output_info (data flow) =</w:t>
        </w:r>
      </w:ins>
    </w:p>
    <w:p w:rsidR="000C3532" w:rsidRDefault="000C3532" w:rsidP="000C3532">
      <w:pPr>
        <w:pStyle w:val="ADANB"/>
        <w:rPr>
          <w:ins w:id="10979" w:author="3.0" w:date="2014-08-28T16:05:00Z"/>
        </w:rPr>
      </w:pPr>
      <w:ins w:id="10980" w:author="3.0" w:date="2014-08-28T16:05:00Z">
        <w:r>
          <w:t>EURORADIO_connection_request_info</w:t>
        </w:r>
      </w:ins>
    </w:p>
    <w:p w:rsidR="000C3532" w:rsidRDefault="000C3532" w:rsidP="000C3532">
      <w:pPr>
        <w:pStyle w:val="ADANB"/>
        <w:rPr>
          <w:ins w:id="10981" w:author="3.0" w:date="2014-08-28T16:05:00Z"/>
        </w:rPr>
      </w:pPr>
      <w:ins w:id="10982" w:author="3.0" w:date="2014-08-28T16:05:00Z">
        <w:r>
          <w:t>+EURORADIO_connection_attempts_number_is_infinite</w:t>
        </w:r>
      </w:ins>
    </w:p>
    <w:p w:rsidR="000C3532" w:rsidRDefault="000C3532" w:rsidP="000C3532">
      <w:pPr>
        <w:pStyle w:val="ADANB"/>
        <w:rPr>
          <w:ins w:id="10983" w:author="3.0" w:date="2014-08-28T16:05:00Z"/>
        </w:rPr>
      </w:pPr>
      <w:ins w:id="10984" w:author="3.0" w:date="2014-08-28T16:05:00Z">
        <w:r>
          <w:t>+n_of_EURORADIO_change_of_priority_requests</w:t>
        </w:r>
      </w:ins>
    </w:p>
    <w:p w:rsidR="000C3532" w:rsidRDefault="000C3532" w:rsidP="000C3532">
      <w:pPr>
        <w:pStyle w:val="ADANB"/>
        <w:rPr>
          <w:ins w:id="10985" w:author="3.0" w:date="2014-08-28T16:05:00Z"/>
        </w:rPr>
      </w:pPr>
      <w:ins w:id="10986" w:author="3.0" w:date="2014-08-28T16:05:00Z">
        <w:r>
          <w:t>+n_of_EURORADIO_change_of_priority_requests{EURORADIO_change_of_priority_request}n_of_EURORADIO_change_of_priority_requests</w:t>
        </w:r>
      </w:ins>
    </w:p>
    <w:p w:rsidR="000C3532" w:rsidRDefault="000C3532" w:rsidP="000C3532">
      <w:pPr>
        <w:pStyle w:val="ADANB"/>
        <w:rPr>
          <w:ins w:id="10987" w:author="3.0" w:date="2014-08-28T16:05:00Z"/>
        </w:rPr>
      </w:pPr>
      <w:ins w:id="10988" w:author="3.0" w:date="2014-08-28T16:05:00Z">
        <w:r>
          <w:t>+EURORADIO_disconnection_request_info</w:t>
        </w:r>
      </w:ins>
    </w:p>
    <w:p w:rsidR="000C3532" w:rsidRDefault="000C3532" w:rsidP="000C3532">
      <w:pPr>
        <w:pStyle w:val="ADANB"/>
        <w:rPr>
          <w:ins w:id="10989" w:author="3.0" w:date="2014-08-28T16:05:00Z"/>
        </w:rPr>
      </w:pPr>
      <w:ins w:id="10990" w:author="3.0" w:date="2014-08-28T16:05:00Z">
        <w:r>
          <w:t>+EURORADIO_connection_reset_request_info</w:t>
        </w:r>
      </w:ins>
    </w:p>
    <w:p w:rsidR="000C3532" w:rsidRDefault="000C3532" w:rsidP="000C3532">
      <w:pPr>
        <w:pStyle w:val="ADANB"/>
        <w:rPr>
          <w:ins w:id="10991" w:author="3.0" w:date="2014-08-28T16:05:00Z"/>
        </w:rPr>
      </w:pPr>
      <w:ins w:id="10992" w:author="3.0" w:date="2014-08-28T16:05:00Z">
        <w:r>
          <w:t>+network_registration_request_info</w:t>
        </w:r>
      </w:ins>
    </w:p>
    <w:p w:rsidR="000C3532" w:rsidRDefault="000C3532" w:rsidP="000C3532">
      <w:pPr>
        <w:pStyle w:val="ADANB"/>
        <w:rPr>
          <w:ins w:id="10993" w:author="3.0" w:date="2014-08-28T16:05:00Z"/>
        </w:rPr>
      </w:pPr>
      <w:ins w:id="10994" w:author="3.0" w:date="2014-08-28T16:05:00Z">
        <w:r>
          <w:t>+train_is_in_a_radio_hole_with_front_end</w:t>
        </w:r>
      </w:ins>
    </w:p>
    <w:p w:rsidR="000C3532" w:rsidRDefault="000C3532" w:rsidP="000C3532">
      <w:pPr>
        <w:pStyle w:val="ADANB"/>
        <w:rPr>
          <w:ins w:id="10995" w:author="3.0" w:date="2014-08-28T16:05:00Z"/>
        </w:rPr>
      </w:pPr>
      <w:ins w:id="10996" w:author="3.0" w:date="2014-08-28T16:05:00Z">
        <w:r>
          <w:t>+EURORADIO_output_msgs_info.</w:t>
        </w:r>
      </w:ins>
    </w:p>
    <w:p w:rsidR="000C3532" w:rsidRDefault="000C3532" w:rsidP="000C3532">
      <w:pPr>
        <w:pStyle w:val="ADANB"/>
        <w:rPr>
          <w:ins w:id="10997" w:author="3.0" w:date="2014-08-28T16:05:00Z"/>
        </w:rPr>
      </w:pPr>
    </w:p>
    <w:p w:rsidR="000C3532" w:rsidRDefault="000C3532" w:rsidP="000C3532">
      <w:pPr>
        <w:pStyle w:val="ADANB"/>
        <w:rPr>
          <w:ins w:id="10998" w:author="3.0" w:date="2014-08-28T16:05:00Z"/>
        </w:rPr>
      </w:pPr>
      <w:ins w:id="10999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1000" w:author="3.0" w:date="2014-08-28T16:05:00Z"/>
        </w:rPr>
      </w:pPr>
      <w:ins w:id="11001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1002" w:author="3.0" w:date="2014-08-28T16:05:00Z"/>
        </w:rPr>
      </w:pPr>
      <w:ins w:id="11003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1004" w:author="3.0" w:date="2014-08-28T16:05:00Z"/>
        </w:rPr>
      </w:pPr>
      <w:ins w:id="11005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1006" w:author="3.0" w:date="2014-08-28T16:05:00Z"/>
        </w:rPr>
      </w:pPr>
      <w:ins w:id="11007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1008" w:author="3.0" w:date="2014-08-28T16:05:00Z"/>
        </w:rPr>
      </w:pPr>
      <w:ins w:id="11009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1010" w:author="3.0" w:date="2014-08-28T16:05:00Z"/>
        </w:rPr>
      </w:pPr>
      <w:ins w:id="11011" w:author="3.0" w:date="2014-08-28T16:05:00Z">
        <w:r>
          <w:t>description  : EURORADIO output information</w:t>
        </w:r>
      </w:ins>
    </w:p>
    <w:p w:rsidR="000C3532" w:rsidRDefault="000C3532" w:rsidP="000C3532">
      <w:pPr>
        <w:pStyle w:val="ADANB"/>
        <w:rPr>
          <w:ins w:id="11012" w:author="3.0" w:date="2014-08-28T16:05:00Z"/>
        </w:rPr>
      </w:pPr>
    </w:p>
    <w:p w:rsidR="000C3532" w:rsidRDefault="000C3532" w:rsidP="000C3532">
      <w:pPr>
        <w:pStyle w:val="ADANB"/>
        <w:rPr>
          <w:ins w:id="11013" w:author="3.0" w:date="2014-08-28T16:05:00Z"/>
        </w:rPr>
      </w:pPr>
    </w:p>
    <w:p w:rsidR="000C3532" w:rsidRDefault="000C3532" w:rsidP="000C3532">
      <w:pPr>
        <w:pStyle w:val="ADANB"/>
        <w:rPr>
          <w:ins w:id="11014" w:author="3.0" w:date="2014-08-28T16:05:00Z"/>
        </w:rPr>
      </w:pPr>
      <w:ins w:id="11015" w:author="3.0" w:date="2014-08-28T16:05:00Z">
        <w:r>
          <w:t>1375. EURORADIO_connection_request_info (data flow) =</w:t>
        </w:r>
      </w:ins>
    </w:p>
    <w:p w:rsidR="000C3532" w:rsidRDefault="000C3532" w:rsidP="000C3532">
      <w:pPr>
        <w:pStyle w:val="ADANB"/>
        <w:rPr>
          <w:ins w:id="11016" w:author="3.0" w:date="2014-08-28T16:05:00Z"/>
        </w:rPr>
      </w:pPr>
      <w:ins w:id="11017" w:author="3.0" w:date="2014-08-28T16:05:00Z">
        <w:r>
          <w:t>is_present</w:t>
        </w:r>
      </w:ins>
    </w:p>
    <w:p w:rsidR="000C3532" w:rsidRDefault="000C3532" w:rsidP="000C3532">
      <w:pPr>
        <w:pStyle w:val="ADANB"/>
        <w:rPr>
          <w:ins w:id="11018" w:author="3.0" w:date="2014-08-28T16:05:00Z"/>
        </w:rPr>
      </w:pPr>
      <w:ins w:id="11019" w:author="3.0" w:date="2014-08-28T16:05:00Z">
        <w:r>
          <w:t>+nid_trackside_radio_device</w:t>
        </w:r>
      </w:ins>
    </w:p>
    <w:p w:rsidR="000C3532" w:rsidRDefault="000C3532" w:rsidP="000C3532">
      <w:pPr>
        <w:pStyle w:val="ADANB"/>
        <w:rPr>
          <w:ins w:id="11020" w:author="3.0" w:date="2014-08-28T16:05:00Z"/>
        </w:rPr>
      </w:pPr>
      <w:ins w:id="11021" w:author="3.0" w:date="2014-08-28T16:05:00Z">
        <w:r>
          <w:t>+nid_radio</w:t>
        </w:r>
      </w:ins>
    </w:p>
    <w:p w:rsidR="000C3532" w:rsidRDefault="000C3532" w:rsidP="000C3532">
      <w:pPr>
        <w:pStyle w:val="ADANB"/>
        <w:rPr>
          <w:ins w:id="11022" w:author="3.0" w:date="2014-08-28T16:05:00Z"/>
        </w:rPr>
      </w:pPr>
      <w:ins w:id="11023" w:author="3.0" w:date="2014-08-28T16:05:00Z">
        <w:r>
          <w:t>+call_type</w:t>
        </w:r>
      </w:ins>
    </w:p>
    <w:p w:rsidR="000C3532" w:rsidRDefault="000C3532" w:rsidP="000C3532">
      <w:pPr>
        <w:pStyle w:val="ADANB"/>
        <w:rPr>
          <w:ins w:id="11024" w:author="3.0" w:date="2014-08-28T16:05:00Z"/>
        </w:rPr>
      </w:pPr>
      <w:ins w:id="11025" w:author="3.0" w:date="2014-08-28T16:05:00Z">
        <w:r>
          <w:t>+QoS</w:t>
        </w:r>
      </w:ins>
    </w:p>
    <w:p w:rsidR="000C3532" w:rsidRDefault="000C3532" w:rsidP="000C3532">
      <w:pPr>
        <w:pStyle w:val="ADANB"/>
        <w:rPr>
          <w:ins w:id="11026" w:author="3.0" w:date="2014-08-28T16:05:00Z"/>
        </w:rPr>
      </w:pPr>
      <w:ins w:id="11027" w:author="3.0" w:date="2014-08-28T16:05:00Z">
        <w:r>
          <w:t>+priority_level.</w:t>
        </w:r>
      </w:ins>
    </w:p>
    <w:p w:rsidR="000C3532" w:rsidRDefault="000C3532" w:rsidP="000C3532">
      <w:pPr>
        <w:pStyle w:val="ADANB"/>
        <w:rPr>
          <w:ins w:id="11028" w:author="3.0" w:date="2014-08-28T16:05:00Z"/>
        </w:rPr>
      </w:pPr>
    </w:p>
    <w:p w:rsidR="000C3532" w:rsidRDefault="000C3532" w:rsidP="000C3532">
      <w:pPr>
        <w:pStyle w:val="ADANB"/>
        <w:rPr>
          <w:ins w:id="11029" w:author="3.0" w:date="2014-08-28T16:05:00Z"/>
        </w:rPr>
      </w:pPr>
      <w:ins w:id="11030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1031" w:author="3.0" w:date="2014-08-28T16:05:00Z"/>
        </w:rPr>
      </w:pPr>
      <w:ins w:id="11032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1033" w:author="3.0" w:date="2014-08-28T16:05:00Z"/>
        </w:rPr>
      </w:pPr>
      <w:ins w:id="11034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1035" w:author="3.0" w:date="2014-08-28T16:05:00Z"/>
        </w:rPr>
      </w:pPr>
      <w:ins w:id="11036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1037" w:author="3.0" w:date="2014-08-28T16:05:00Z"/>
        </w:rPr>
      </w:pPr>
      <w:ins w:id="11038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1039" w:author="3.0" w:date="2014-08-28T16:05:00Z"/>
        </w:rPr>
      </w:pPr>
      <w:ins w:id="11040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1041" w:author="3.0" w:date="2014-08-28T16:05:00Z"/>
        </w:rPr>
      </w:pPr>
      <w:ins w:id="11042" w:author="3.0" w:date="2014-08-28T16:05:00Z">
        <w:r>
          <w:t>description  : EURORADIO connection request information</w:t>
        </w:r>
      </w:ins>
    </w:p>
    <w:p w:rsidR="000C3532" w:rsidRDefault="000C3532" w:rsidP="000C3532">
      <w:pPr>
        <w:pStyle w:val="ADANB"/>
        <w:rPr>
          <w:ins w:id="11043" w:author="3.0" w:date="2014-08-28T16:05:00Z"/>
        </w:rPr>
      </w:pPr>
    </w:p>
    <w:p w:rsidR="000C3532" w:rsidRDefault="000C3532" w:rsidP="000C3532">
      <w:pPr>
        <w:pStyle w:val="ADANB"/>
        <w:rPr>
          <w:ins w:id="11044" w:author="3.0" w:date="2014-08-28T16:05:00Z"/>
        </w:rPr>
      </w:pPr>
    </w:p>
    <w:p w:rsidR="000C3532" w:rsidRDefault="000C3532" w:rsidP="000C3532">
      <w:pPr>
        <w:pStyle w:val="ADANB"/>
        <w:rPr>
          <w:ins w:id="11045" w:author="3.0" w:date="2014-08-28T16:05:00Z"/>
        </w:rPr>
      </w:pPr>
      <w:ins w:id="11046" w:author="3.0" w:date="2014-08-28T16:05:00Z">
        <w:r>
          <w:t>2572. nid_radio (store) =</w:t>
        </w:r>
      </w:ins>
    </w:p>
    <w:p w:rsidR="000C3532" w:rsidRDefault="000C3532" w:rsidP="000C3532">
      <w:pPr>
        <w:pStyle w:val="ADANB"/>
        <w:rPr>
          <w:ins w:id="11047" w:author="3.0" w:date="2014-08-28T16:05:00Z"/>
        </w:rPr>
      </w:pPr>
      <w:ins w:id="11048" w:author="3.0" w:date="2014-08-28T16:05:00Z">
        <w:r>
          <w:t>number_of_nid_radio_digits</w:t>
        </w:r>
      </w:ins>
    </w:p>
    <w:p w:rsidR="000C3532" w:rsidRDefault="000C3532" w:rsidP="000C3532">
      <w:pPr>
        <w:pStyle w:val="ADANB"/>
        <w:rPr>
          <w:ins w:id="11049" w:author="3.0" w:date="2014-08-28T16:05:00Z"/>
        </w:rPr>
      </w:pPr>
      <w:ins w:id="11050" w:author="3.0" w:date="2014-08-28T16:05:00Z">
        <w:r>
          <w:t>+number_of_nid_radio_digits{digit}number_of_nid_radio_digits.</w:t>
        </w:r>
      </w:ins>
    </w:p>
    <w:p w:rsidR="000C3532" w:rsidRDefault="000C3532" w:rsidP="000C3532">
      <w:pPr>
        <w:pStyle w:val="ADANB"/>
        <w:rPr>
          <w:ins w:id="11051" w:author="3.0" w:date="2014-08-28T16:05:00Z"/>
        </w:rPr>
      </w:pPr>
    </w:p>
    <w:p w:rsidR="000C3532" w:rsidRDefault="000C3532" w:rsidP="000C3532">
      <w:pPr>
        <w:pStyle w:val="ADANB"/>
        <w:rPr>
          <w:ins w:id="11052" w:author="3.0" w:date="2014-08-28T16:05:00Z"/>
        </w:rPr>
      </w:pPr>
      <w:ins w:id="11053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1054" w:author="3.0" w:date="2014-08-28T16:05:00Z"/>
        </w:rPr>
      </w:pPr>
      <w:ins w:id="11055" w:author="3.0" w:date="2014-08-28T16:05:00Z">
        <w:r>
          <w:t>rate         : N/A;</w:t>
        </w:r>
      </w:ins>
    </w:p>
    <w:p w:rsidR="000C3532" w:rsidRDefault="000C3532" w:rsidP="000C3532">
      <w:pPr>
        <w:pStyle w:val="ADANB"/>
        <w:rPr>
          <w:ins w:id="11056" w:author="3.0" w:date="2014-08-28T16:05:00Z"/>
        </w:rPr>
      </w:pPr>
      <w:ins w:id="11057" w:author="3.0" w:date="2014-08-28T16:05:00Z">
        <w:r>
          <w:t xml:space="preserve">range        : N/A;  </w:t>
        </w:r>
      </w:ins>
    </w:p>
    <w:p w:rsidR="000C3532" w:rsidRDefault="000C3532" w:rsidP="000C3532">
      <w:pPr>
        <w:pStyle w:val="ADANB"/>
        <w:rPr>
          <w:ins w:id="11058" w:author="3.0" w:date="2014-08-28T16:05:00Z"/>
        </w:rPr>
      </w:pPr>
      <w:ins w:id="11059" w:author="3.0" w:date="2014-08-28T16:05:00Z">
        <w:r>
          <w:t xml:space="preserve">resolution   : N/A;   </w:t>
        </w:r>
      </w:ins>
    </w:p>
    <w:p w:rsidR="000C3532" w:rsidRDefault="000C3532" w:rsidP="000C3532">
      <w:pPr>
        <w:pStyle w:val="ADANB"/>
        <w:rPr>
          <w:ins w:id="11060" w:author="3.0" w:date="2014-08-28T16:05:00Z"/>
        </w:rPr>
      </w:pPr>
      <w:ins w:id="11061" w:author="3.0" w:date="2014-08-28T16:05:00Z">
        <w:r>
          <w:t>units        : N/A;</w:t>
        </w:r>
      </w:ins>
    </w:p>
    <w:p w:rsidR="000C3532" w:rsidRDefault="000C3532" w:rsidP="000C3532">
      <w:pPr>
        <w:pStyle w:val="ADANB"/>
        <w:rPr>
          <w:ins w:id="11062" w:author="3.0" w:date="2014-08-28T16:05:00Z"/>
        </w:rPr>
      </w:pPr>
      <w:ins w:id="11063" w:author="3.0" w:date="2014-08-28T16:05:00Z">
        <w:r>
          <w:t>value names  : N/A;</w:t>
        </w:r>
      </w:ins>
    </w:p>
    <w:p w:rsidR="000C3532" w:rsidRDefault="000C3532" w:rsidP="000C3532">
      <w:pPr>
        <w:pStyle w:val="ADANB"/>
        <w:rPr>
          <w:ins w:id="11064" w:author="3.0" w:date="2014-08-28T16:05:00Z"/>
        </w:rPr>
      </w:pPr>
      <w:ins w:id="11065" w:author="3.0" w:date="2014-08-28T16:05:00Z">
        <w:r>
          <w:t>description  : NID_RADIO variable (refer to NID_RADIO variable definition in SRS chapter 7);</w:t>
        </w:r>
      </w:ins>
    </w:p>
    <w:p w:rsidR="000C3532" w:rsidRDefault="000C3532" w:rsidP="000C3532">
      <w:pPr>
        <w:pStyle w:val="ADANB"/>
        <w:rPr>
          <w:ins w:id="11066" w:author="3.0" w:date="2014-08-28T16:05:00Z"/>
        </w:rPr>
      </w:pPr>
    </w:p>
    <w:p w:rsidR="000C3532" w:rsidRDefault="000C3532" w:rsidP="000C3532">
      <w:pPr>
        <w:pStyle w:val="ADANB"/>
        <w:rPr>
          <w:ins w:id="11067" w:author="3.0" w:date="2014-08-28T16:05:00Z"/>
        </w:rPr>
      </w:pPr>
    </w:p>
    <w:p w:rsidR="000C3532" w:rsidRDefault="000C3532" w:rsidP="000C3532">
      <w:pPr>
        <w:pStyle w:val="ADANB"/>
        <w:rPr>
          <w:ins w:id="11068" w:author="3.0" w:date="2014-08-28T16:05:00Z"/>
        </w:rPr>
      </w:pPr>
      <w:ins w:id="11069" w:author="3.0" w:date="2014-08-28T16:05:00Z">
        <w:r>
          <w:t>2622. number_of_nid_radio_digits (data flow, pel) =</w:t>
        </w:r>
      </w:ins>
    </w:p>
    <w:p w:rsidR="000C3532" w:rsidRDefault="000C3532" w:rsidP="000C3532">
      <w:pPr>
        <w:pStyle w:val="ADANB"/>
        <w:rPr>
          <w:ins w:id="11070" w:author="3.0" w:date="2014-08-28T16:05:00Z"/>
        </w:rPr>
      </w:pPr>
      <w:ins w:id="11071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11072" w:author="3.0" w:date="2014-08-28T16:05:00Z"/>
        </w:rPr>
      </w:pPr>
    </w:p>
    <w:p w:rsidR="000C3532" w:rsidRDefault="000C3532" w:rsidP="000C3532">
      <w:pPr>
        <w:pStyle w:val="ADANB"/>
        <w:rPr>
          <w:ins w:id="11073" w:author="3.0" w:date="2014-08-28T16:05:00Z"/>
        </w:rPr>
      </w:pPr>
      <w:ins w:id="11074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1075" w:author="3.0" w:date="2014-08-28T16:05:00Z"/>
        </w:rPr>
      </w:pPr>
      <w:ins w:id="11076" w:author="3.0" w:date="2014-08-28T16:05:00Z">
        <w:r>
          <w:t>rate         : N/A;</w:t>
        </w:r>
      </w:ins>
    </w:p>
    <w:p w:rsidR="000C3532" w:rsidRDefault="000C3532" w:rsidP="000C3532">
      <w:pPr>
        <w:pStyle w:val="ADANB"/>
        <w:rPr>
          <w:ins w:id="11077" w:author="3.0" w:date="2014-08-28T16:05:00Z"/>
        </w:rPr>
      </w:pPr>
      <w:ins w:id="11078" w:author="3.0" w:date="2014-08-28T16:05:00Z">
        <w:r>
          <w:t xml:space="preserve">range        : 0..16; </w:t>
        </w:r>
      </w:ins>
    </w:p>
    <w:p w:rsidR="000C3532" w:rsidRDefault="000C3532" w:rsidP="000C3532">
      <w:pPr>
        <w:pStyle w:val="ADANB"/>
        <w:rPr>
          <w:ins w:id="11079" w:author="3.0" w:date="2014-08-28T16:05:00Z"/>
        </w:rPr>
      </w:pPr>
      <w:ins w:id="11080" w:author="3.0" w:date="2014-08-28T16:05:00Z">
        <w:r>
          <w:t xml:space="preserve">resolution   : 1;   </w:t>
        </w:r>
      </w:ins>
    </w:p>
    <w:p w:rsidR="000C3532" w:rsidRDefault="000C3532" w:rsidP="000C3532">
      <w:pPr>
        <w:pStyle w:val="ADANB"/>
        <w:rPr>
          <w:ins w:id="11081" w:author="3.0" w:date="2014-08-28T16:05:00Z"/>
        </w:rPr>
      </w:pPr>
      <w:ins w:id="11082" w:author="3.0" w:date="2014-08-28T16:05:00Z">
        <w:r>
          <w:t>units        : N/A;</w:t>
        </w:r>
      </w:ins>
    </w:p>
    <w:p w:rsidR="000C3532" w:rsidRDefault="000C3532" w:rsidP="000C3532">
      <w:pPr>
        <w:pStyle w:val="ADANB"/>
        <w:rPr>
          <w:ins w:id="11083" w:author="3.0" w:date="2014-08-28T16:05:00Z"/>
        </w:rPr>
      </w:pPr>
      <w:ins w:id="11084" w:author="3.0" w:date="2014-08-28T16:05:00Z">
        <w:r>
          <w:t>value names  : N/A;</w:t>
        </w:r>
      </w:ins>
    </w:p>
    <w:p w:rsidR="000C3532" w:rsidRDefault="000C3532" w:rsidP="000C3532">
      <w:pPr>
        <w:pStyle w:val="ADANB"/>
        <w:rPr>
          <w:ins w:id="11085" w:author="3.0" w:date="2014-08-28T16:05:00Z"/>
        </w:rPr>
      </w:pPr>
      <w:ins w:id="11086" w:author="3.0" w:date="2014-08-28T16:05:00Z">
        <w:r>
          <w:t>description  : number of decimal digit in the radio number;</w:t>
        </w:r>
      </w:ins>
    </w:p>
    <w:p w:rsidR="000C3532" w:rsidRDefault="000C3532" w:rsidP="000C3532">
      <w:pPr>
        <w:pStyle w:val="ADANB"/>
        <w:rPr>
          <w:ins w:id="11087" w:author="3.0" w:date="2014-08-28T16:05:00Z"/>
        </w:rPr>
      </w:pPr>
    </w:p>
    <w:p w:rsidR="000C3532" w:rsidRDefault="000C3532" w:rsidP="000C3532">
      <w:pPr>
        <w:pStyle w:val="ADANB"/>
        <w:rPr>
          <w:ins w:id="11088" w:author="3.0" w:date="2014-08-28T16:05:00Z"/>
        </w:rPr>
      </w:pPr>
    </w:p>
    <w:p w:rsidR="000C3532" w:rsidRDefault="000C3532" w:rsidP="000C3532">
      <w:pPr>
        <w:pStyle w:val="ADANB"/>
        <w:rPr>
          <w:ins w:id="11089" w:author="3.0" w:date="2014-08-28T16:05:00Z"/>
        </w:rPr>
      </w:pPr>
      <w:ins w:id="11090" w:author="3.0" w:date="2014-08-28T16:05:00Z">
        <w:r>
          <w:t>924. digit (data flow, pel) =</w:t>
        </w:r>
      </w:ins>
    </w:p>
    <w:p w:rsidR="000C3532" w:rsidRDefault="000C3532" w:rsidP="000C3532">
      <w:pPr>
        <w:pStyle w:val="ADANB"/>
        <w:rPr>
          <w:ins w:id="11091" w:author="3.0" w:date="2014-08-28T16:05:00Z"/>
        </w:rPr>
      </w:pPr>
      <w:ins w:id="11092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11093" w:author="3.0" w:date="2014-08-28T16:05:00Z"/>
        </w:rPr>
      </w:pPr>
    </w:p>
    <w:p w:rsidR="000C3532" w:rsidRDefault="000C3532" w:rsidP="000C3532">
      <w:pPr>
        <w:pStyle w:val="ADANB"/>
        <w:rPr>
          <w:ins w:id="11094" w:author="3.0" w:date="2014-08-28T16:05:00Z"/>
        </w:rPr>
      </w:pPr>
      <w:ins w:id="11095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1096" w:author="3.0" w:date="2014-08-28T16:05:00Z"/>
        </w:rPr>
      </w:pPr>
      <w:ins w:id="11097" w:author="3.0" w:date="2014-08-28T16:05:00Z">
        <w:r>
          <w:t>rate         : N/A;</w:t>
        </w:r>
      </w:ins>
    </w:p>
    <w:p w:rsidR="000C3532" w:rsidRDefault="000C3532" w:rsidP="000C3532">
      <w:pPr>
        <w:pStyle w:val="ADANB"/>
        <w:rPr>
          <w:ins w:id="11098" w:author="3.0" w:date="2014-08-28T16:05:00Z"/>
        </w:rPr>
      </w:pPr>
      <w:ins w:id="11099" w:author="3.0" w:date="2014-08-28T16:05:00Z">
        <w:r>
          <w:t xml:space="preserve">range        : 0..9; </w:t>
        </w:r>
      </w:ins>
    </w:p>
    <w:p w:rsidR="000C3532" w:rsidRDefault="000C3532" w:rsidP="000C3532">
      <w:pPr>
        <w:pStyle w:val="ADANB"/>
        <w:rPr>
          <w:ins w:id="11100" w:author="3.0" w:date="2014-08-28T16:05:00Z"/>
        </w:rPr>
      </w:pPr>
      <w:ins w:id="11101" w:author="3.0" w:date="2014-08-28T16:05:00Z">
        <w:r>
          <w:t xml:space="preserve">resolution   : 1;   </w:t>
        </w:r>
      </w:ins>
    </w:p>
    <w:p w:rsidR="000C3532" w:rsidRDefault="000C3532" w:rsidP="000C3532">
      <w:pPr>
        <w:pStyle w:val="ADANB"/>
        <w:rPr>
          <w:ins w:id="11102" w:author="3.0" w:date="2014-08-28T16:05:00Z"/>
        </w:rPr>
      </w:pPr>
      <w:ins w:id="11103" w:author="3.0" w:date="2014-08-28T16:05:00Z">
        <w:r>
          <w:t>units        : N/A;</w:t>
        </w:r>
      </w:ins>
    </w:p>
    <w:p w:rsidR="000C3532" w:rsidRDefault="000C3532" w:rsidP="000C3532">
      <w:pPr>
        <w:pStyle w:val="ADANB"/>
        <w:rPr>
          <w:ins w:id="11104" w:author="3.0" w:date="2014-08-28T16:05:00Z"/>
        </w:rPr>
      </w:pPr>
      <w:ins w:id="11105" w:author="3.0" w:date="2014-08-28T16:05:00Z">
        <w:r>
          <w:t>value names  : N/A;</w:t>
        </w:r>
      </w:ins>
    </w:p>
    <w:p w:rsidR="000C3532" w:rsidRDefault="000C3532" w:rsidP="000C3532">
      <w:pPr>
        <w:pStyle w:val="ADANB"/>
        <w:rPr>
          <w:ins w:id="11106" w:author="3.0" w:date="2014-08-28T16:05:00Z"/>
        </w:rPr>
      </w:pPr>
      <w:ins w:id="11107" w:author="3.0" w:date="2014-08-28T16:05:00Z">
        <w:r>
          <w:t>description  : ;</w:t>
        </w:r>
      </w:ins>
    </w:p>
    <w:p w:rsidR="000C3532" w:rsidRDefault="000C3532" w:rsidP="000C3532">
      <w:pPr>
        <w:pStyle w:val="ADANB"/>
        <w:rPr>
          <w:ins w:id="11108" w:author="3.0" w:date="2014-08-28T16:05:00Z"/>
        </w:rPr>
      </w:pPr>
    </w:p>
    <w:p w:rsidR="000C3532" w:rsidRDefault="000C3532" w:rsidP="000C3532">
      <w:pPr>
        <w:pStyle w:val="ADANB"/>
        <w:rPr>
          <w:ins w:id="11109" w:author="3.0" w:date="2014-08-28T16:05:00Z"/>
        </w:rPr>
      </w:pPr>
    </w:p>
    <w:p w:rsidR="000C3532" w:rsidRDefault="000C3532" w:rsidP="000C3532">
      <w:pPr>
        <w:pStyle w:val="ADANB"/>
        <w:rPr>
          <w:ins w:id="11110" w:author="3.0" w:date="2014-08-28T16:05:00Z"/>
        </w:rPr>
      </w:pPr>
      <w:ins w:id="11111" w:author="3.0" w:date="2014-08-28T16:05:00Z">
        <w:r>
          <w:t>597. call_type (data flow, del) =</w:t>
        </w:r>
      </w:ins>
    </w:p>
    <w:p w:rsidR="000C3532" w:rsidRDefault="000C3532" w:rsidP="000C3532">
      <w:pPr>
        <w:pStyle w:val="ADANB"/>
        <w:rPr>
          <w:ins w:id="11112" w:author="3.0" w:date="2014-08-28T16:05:00Z"/>
        </w:rPr>
      </w:pPr>
      <w:ins w:id="11113" w:author="3.0" w:date="2014-08-28T16:05:00Z">
        <w:r>
          <w:t>["CSD_ONLY"|"PSD_WITH_FALLBACK"].</w:t>
        </w:r>
      </w:ins>
    </w:p>
    <w:p w:rsidR="000C3532" w:rsidRDefault="000C3532" w:rsidP="000C3532">
      <w:pPr>
        <w:pStyle w:val="ADANB"/>
        <w:rPr>
          <w:ins w:id="11114" w:author="3.0" w:date="2014-08-28T16:05:00Z"/>
        </w:rPr>
      </w:pPr>
    </w:p>
    <w:p w:rsidR="000C3532" w:rsidRDefault="000C3532" w:rsidP="000C3532">
      <w:pPr>
        <w:pStyle w:val="ADANB"/>
        <w:rPr>
          <w:ins w:id="11115" w:author="3.0" w:date="2014-08-28T16:05:00Z"/>
        </w:rPr>
      </w:pPr>
      <w:ins w:id="11116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1117" w:author="3.0" w:date="2014-08-28T16:05:00Z"/>
        </w:rPr>
      </w:pPr>
      <w:ins w:id="11118" w:author="3.0" w:date="2014-08-28T16:05:00Z">
        <w:r>
          <w:t>rate            :       N/A;</w:t>
        </w:r>
      </w:ins>
    </w:p>
    <w:p w:rsidR="000C3532" w:rsidRDefault="000C3532" w:rsidP="000C3532">
      <w:pPr>
        <w:pStyle w:val="ADANB"/>
        <w:rPr>
          <w:ins w:id="11119" w:author="3.0" w:date="2014-08-28T16:05:00Z"/>
        </w:rPr>
      </w:pPr>
      <w:ins w:id="11120" w:author="3.0" w:date="2014-08-28T16:05:00Z">
        <w:r>
          <w:t>range           :       N/A;</w:t>
        </w:r>
      </w:ins>
    </w:p>
    <w:p w:rsidR="000C3532" w:rsidRDefault="000C3532" w:rsidP="000C3532">
      <w:pPr>
        <w:pStyle w:val="ADANB"/>
        <w:rPr>
          <w:ins w:id="11121" w:author="3.0" w:date="2014-08-28T16:05:00Z"/>
        </w:rPr>
      </w:pPr>
      <w:ins w:id="11122" w:author="3.0" w:date="2014-08-28T16:05:00Z">
        <w:r>
          <w:t>resolution      :       N/A;</w:t>
        </w:r>
      </w:ins>
    </w:p>
    <w:p w:rsidR="000C3532" w:rsidRDefault="000C3532" w:rsidP="000C3532">
      <w:pPr>
        <w:pStyle w:val="ADANB"/>
        <w:rPr>
          <w:ins w:id="11123" w:author="3.0" w:date="2014-08-28T16:05:00Z"/>
        </w:rPr>
      </w:pPr>
      <w:ins w:id="11124" w:author="3.0" w:date="2014-08-28T16:05:00Z">
        <w:r>
          <w:t>units           :       N/A;</w:t>
        </w:r>
      </w:ins>
    </w:p>
    <w:p w:rsidR="000C3532" w:rsidRDefault="000C3532" w:rsidP="000C3532">
      <w:pPr>
        <w:pStyle w:val="ADANB"/>
        <w:rPr>
          <w:ins w:id="11125" w:author="3.0" w:date="2014-08-28T16:05:00Z"/>
        </w:rPr>
      </w:pPr>
      <w:ins w:id="11126" w:author="3.0" w:date="2014-08-28T16:05:00Z">
        <w:r>
          <w:t>value_names     :       N/A;</w:t>
        </w:r>
      </w:ins>
    </w:p>
    <w:p w:rsidR="000C3532" w:rsidRDefault="000C3532" w:rsidP="000C3532">
      <w:pPr>
        <w:pStyle w:val="ADANB"/>
        <w:rPr>
          <w:ins w:id="11127" w:author="3.0" w:date="2014-08-28T16:05:00Z"/>
        </w:rPr>
      </w:pPr>
      <w:ins w:id="11128" w:author="3.0" w:date="2014-08-28T16:05:00Z">
        <w:r>
          <w:t>description     :       Indicates the allowed radio call type retrieved</w:t>
        </w:r>
      </w:ins>
    </w:p>
    <w:p w:rsidR="000C3532" w:rsidRDefault="000C3532" w:rsidP="000C3532">
      <w:pPr>
        <w:pStyle w:val="ADANB"/>
        <w:rPr>
          <w:ins w:id="11129" w:author="3.0" w:date="2014-08-28T16:05:00Z"/>
        </w:rPr>
      </w:pPr>
      <w:ins w:id="11130" w:author="3.0" w:date="2014-08-28T16:05:00Z">
        <w:r>
          <w:t xml:space="preserve">                           from Q_RADIO of packet 151 or 152 (not standard);</w:t>
        </w:r>
      </w:ins>
    </w:p>
    <w:p w:rsidR="000C3532" w:rsidRDefault="000C3532" w:rsidP="000C3532">
      <w:pPr>
        <w:pStyle w:val="ADANB"/>
        <w:rPr>
          <w:ins w:id="11131" w:author="3.0" w:date="2014-08-28T16:05:00Z"/>
        </w:rPr>
      </w:pPr>
    </w:p>
    <w:p w:rsidR="000C3532" w:rsidRDefault="000C3532" w:rsidP="000C3532">
      <w:pPr>
        <w:pStyle w:val="ADANB"/>
        <w:rPr>
          <w:ins w:id="11132" w:author="3.0" w:date="2014-08-28T16:05:00Z"/>
        </w:rPr>
      </w:pPr>
    </w:p>
    <w:p w:rsidR="000C3532" w:rsidRDefault="000C3532" w:rsidP="000C3532">
      <w:pPr>
        <w:pStyle w:val="ADANB"/>
        <w:rPr>
          <w:ins w:id="11133" w:author="3.0" w:date="2014-08-28T16:05:00Z"/>
        </w:rPr>
      </w:pPr>
      <w:ins w:id="11134" w:author="3.0" w:date="2014-08-28T16:05:00Z">
        <w:r>
          <w:t>2928. QoS (data flow, del) =</w:t>
        </w:r>
      </w:ins>
    </w:p>
    <w:p w:rsidR="000C3532" w:rsidRDefault="000C3532" w:rsidP="000C3532">
      <w:pPr>
        <w:pStyle w:val="ADANB"/>
        <w:rPr>
          <w:ins w:id="11135" w:author="3.0" w:date="2014-08-28T16:05:00Z"/>
        </w:rPr>
      </w:pPr>
      <w:ins w:id="11136" w:author="3.0" w:date="2014-08-28T16:05:00Z">
        <w:r>
          <w:t>["STANDARD"|"SPARE"].</w:t>
        </w:r>
      </w:ins>
    </w:p>
    <w:p w:rsidR="000C3532" w:rsidRDefault="000C3532" w:rsidP="000C3532">
      <w:pPr>
        <w:pStyle w:val="ADANB"/>
        <w:rPr>
          <w:ins w:id="11137" w:author="3.0" w:date="2014-08-28T16:05:00Z"/>
        </w:rPr>
      </w:pPr>
    </w:p>
    <w:p w:rsidR="000C3532" w:rsidRDefault="000C3532" w:rsidP="000C3532">
      <w:pPr>
        <w:pStyle w:val="ADANB"/>
        <w:rPr>
          <w:ins w:id="11138" w:author="3.0" w:date="2014-08-28T16:05:00Z"/>
        </w:rPr>
      </w:pPr>
      <w:ins w:id="11139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1140" w:author="3.0" w:date="2014-08-28T16:05:00Z"/>
        </w:rPr>
      </w:pPr>
      <w:ins w:id="11141" w:author="3.0" w:date="2014-08-28T16:05:00Z">
        <w:r>
          <w:t>rate            :       N/A;</w:t>
        </w:r>
      </w:ins>
    </w:p>
    <w:p w:rsidR="000C3532" w:rsidRDefault="000C3532" w:rsidP="000C3532">
      <w:pPr>
        <w:pStyle w:val="ADANB"/>
        <w:rPr>
          <w:ins w:id="11142" w:author="3.0" w:date="2014-08-28T16:05:00Z"/>
        </w:rPr>
      </w:pPr>
      <w:ins w:id="11143" w:author="3.0" w:date="2014-08-28T16:05:00Z">
        <w:r>
          <w:t>range           :       N/A;</w:t>
        </w:r>
      </w:ins>
    </w:p>
    <w:p w:rsidR="000C3532" w:rsidRDefault="000C3532" w:rsidP="000C3532">
      <w:pPr>
        <w:pStyle w:val="ADANB"/>
        <w:rPr>
          <w:ins w:id="11144" w:author="3.0" w:date="2014-08-28T16:05:00Z"/>
        </w:rPr>
      </w:pPr>
      <w:ins w:id="11145" w:author="3.0" w:date="2014-08-28T16:05:00Z">
        <w:r>
          <w:t>resolution      :       N/A;</w:t>
        </w:r>
      </w:ins>
    </w:p>
    <w:p w:rsidR="000C3532" w:rsidRDefault="000C3532" w:rsidP="000C3532">
      <w:pPr>
        <w:pStyle w:val="ADANB"/>
        <w:rPr>
          <w:ins w:id="11146" w:author="3.0" w:date="2014-08-28T16:05:00Z"/>
        </w:rPr>
      </w:pPr>
      <w:ins w:id="11147" w:author="3.0" w:date="2014-08-28T16:05:00Z">
        <w:r>
          <w:t>units           :       N/A;</w:t>
        </w:r>
      </w:ins>
    </w:p>
    <w:p w:rsidR="000C3532" w:rsidRDefault="000C3532" w:rsidP="000C3532">
      <w:pPr>
        <w:pStyle w:val="ADANB"/>
        <w:rPr>
          <w:ins w:id="11148" w:author="3.0" w:date="2014-08-28T16:05:00Z"/>
        </w:rPr>
      </w:pPr>
      <w:ins w:id="11149" w:author="3.0" w:date="2014-08-28T16:05:00Z">
        <w:r>
          <w:t>value_names     :       N/A;</w:t>
        </w:r>
      </w:ins>
    </w:p>
    <w:p w:rsidR="000C3532" w:rsidRDefault="000C3532" w:rsidP="000C3532">
      <w:pPr>
        <w:pStyle w:val="ADANB"/>
        <w:rPr>
          <w:ins w:id="11150" w:author="3.0" w:date="2014-08-28T16:05:00Z"/>
        </w:rPr>
      </w:pPr>
      <w:ins w:id="11151" w:author="3.0" w:date="2014-08-28T16:05:00Z">
        <w:r>
          <w:t>description     :       Indicates the requested Quality of Service</w:t>
        </w:r>
      </w:ins>
    </w:p>
    <w:p w:rsidR="000C3532" w:rsidRDefault="000C3532" w:rsidP="000C3532">
      <w:pPr>
        <w:pStyle w:val="ADANB"/>
        <w:rPr>
          <w:ins w:id="11152" w:author="3.0" w:date="2014-08-28T16:05:00Z"/>
        </w:rPr>
      </w:pPr>
      <w:ins w:id="11153" w:author="3.0" w:date="2014-08-28T16:05:00Z">
        <w:r>
          <w:t xml:space="preserve">                           for the radio connection, retrieved</w:t>
        </w:r>
      </w:ins>
    </w:p>
    <w:p w:rsidR="000C3532" w:rsidRDefault="000C3532" w:rsidP="000C3532">
      <w:pPr>
        <w:pStyle w:val="ADANB"/>
        <w:rPr>
          <w:ins w:id="11154" w:author="3.0" w:date="2014-08-28T16:05:00Z"/>
        </w:rPr>
      </w:pPr>
      <w:ins w:id="11155" w:author="3.0" w:date="2014-08-28T16:05:00Z">
        <w:r>
          <w:t xml:space="preserve">                           from Q_RADIOQOS of packet 151 or 152 (not standard);</w:t>
        </w:r>
      </w:ins>
    </w:p>
    <w:p w:rsidR="000C3532" w:rsidRDefault="000C3532" w:rsidP="000C3532">
      <w:pPr>
        <w:pStyle w:val="ADANB"/>
        <w:rPr>
          <w:ins w:id="11156" w:author="3.0" w:date="2014-08-28T16:05:00Z"/>
        </w:rPr>
      </w:pPr>
    </w:p>
    <w:p w:rsidR="000C3532" w:rsidRDefault="000C3532" w:rsidP="000C3532">
      <w:pPr>
        <w:pStyle w:val="ADANB"/>
        <w:rPr>
          <w:ins w:id="11157" w:author="3.0" w:date="2014-08-28T16:05:00Z"/>
        </w:rPr>
      </w:pPr>
    </w:p>
    <w:p w:rsidR="000C3532" w:rsidRDefault="000C3532" w:rsidP="000C3532">
      <w:pPr>
        <w:pStyle w:val="ADANB"/>
        <w:rPr>
          <w:ins w:id="11158" w:author="3.0" w:date="2014-08-28T16:05:00Z"/>
        </w:rPr>
      </w:pPr>
      <w:ins w:id="11159" w:author="3.0" w:date="2014-08-28T16:05:00Z">
        <w:r>
          <w:t>2856. priority_level (data flow, del) =</w:t>
        </w:r>
      </w:ins>
    </w:p>
    <w:p w:rsidR="000C3532" w:rsidRDefault="000C3532" w:rsidP="000C3532">
      <w:pPr>
        <w:pStyle w:val="ADANB"/>
        <w:rPr>
          <w:ins w:id="11160" w:author="3.0" w:date="2014-08-28T16:05:00Z"/>
        </w:rPr>
      </w:pPr>
      <w:ins w:id="11161" w:author="3.0" w:date="2014-08-28T16:05:00Z">
        <w:r>
          <w:t>["LOW"|"HIGH"].</w:t>
        </w:r>
      </w:ins>
    </w:p>
    <w:p w:rsidR="000C3532" w:rsidRDefault="000C3532" w:rsidP="000C3532">
      <w:pPr>
        <w:pStyle w:val="ADANB"/>
        <w:rPr>
          <w:ins w:id="11162" w:author="3.0" w:date="2014-08-28T16:05:00Z"/>
        </w:rPr>
      </w:pPr>
    </w:p>
    <w:p w:rsidR="000C3532" w:rsidRDefault="000C3532" w:rsidP="000C3532">
      <w:pPr>
        <w:pStyle w:val="ADANB"/>
        <w:rPr>
          <w:ins w:id="11163" w:author="3.0" w:date="2014-08-28T16:05:00Z"/>
        </w:rPr>
      </w:pPr>
      <w:ins w:id="11164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1165" w:author="3.0" w:date="2014-08-28T16:05:00Z"/>
        </w:rPr>
      </w:pPr>
      <w:ins w:id="11166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1167" w:author="3.0" w:date="2014-08-28T16:05:00Z"/>
        </w:rPr>
      </w:pPr>
      <w:ins w:id="11168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1169" w:author="3.0" w:date="2014-08-28T16:05:00Z"/>
        </w:rPr>
      </w:pPr>
      <w:ins w:id="11170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1171" w:author="3.0" w:date="2014-08-28T16:05:00Z"/>
        </w:rPr>
      </w:pPr>
      <w:ins w:id="11172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1173" w:author="3.0" w:date="2014-08-28T16:05:00Z"/>
        </w:rPr>
      </w:pPr>
      <w:ins w:id="11174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1175" w:author="3.0" w:date="2014-08-28T16:05:00Z"/>
        </w:rPr>
      </w:pPr>
      <w:ins w:id="11176" w:author="3.0" w:date="2014-08-28T16:05:00Z">
        <w:r>
          <w:t>description  : Indicates the priority level of a radio connection.</w:t>
        </w:r>
      </w:ins>
    </w:p>
    <w:p w:rsidR="000C3532" w:rsidRDefault="000C3532" w:rsidP="000C3532">
      <w:pPr>
        <w:pStyle w:val="ADANB"/>
        <w:rPr>
          <w:ins w:id="11177" w:author="3.0" w:date="2014-08-28T16:05:00Z"/>
        </w:rPr>
      </w:pPr>
      <w:ins w:id="11178" w:author="3.0" w:date="2014-08-28T16:05:00Z">
        <w:r>
          <w:t xml:space="preserve">                  "HIGH" is used for a connection to the supervising RBC.</w:t>
        </w:r>
      </w:ins>
    </w:p>
    <w:p w:rsidR="000C3532" w:rsidRDefault="000C3532" w:rsidP="000C3532">
      <w:pPr>
        <w:pStyle w:val="ADANB"/>
        <w:rPr>
          <w:ins w:id="11179" w:author="3.0" w:date="2014-08-28T16:05:00Z"/>
        </w:rPr>
      </w:pPr>
    </w:p>
    <w:p w:rsidR="000C3532" w:rsidRDefault="000C3532" w:rsidP="000C3532">
      <w:pPr>
        <w:pStyle w:val="ADANB"/>
        <w:rPr>
          <w:ins w:id="11180" w:author="3.0" w:date="2014-08-28T16:05:00Z"/>
        </w:rPr>
      </w:pPr>
    </w:p>
    <w:p w:rsidR="000C3532" w:rsidRDefault="000C3532" w:rsidP="000C3532">
      <w:pPr>
        <w:pStyle w:val="ADANB"/>
        <w:rPr>
          <w:ins w:id="11181" w:author="3.0" w:date="2014-08-28T16:05:00Z"/>
        </w:rPr>
      </w:pPr>
      <w:ins w:id="11182" w:author="3.0" w:date="2014-08-28T16:05:00Z">
        <w:r>
          <w:t>1374. EURORADIO_connection_attempts_number_is_infinite (data flow) =</w:t>
        </w:r>
      </w:ins>
    </w:p>
    <w:p w:rsidR="000C3532" w:rsidRDefault="000C3532" w:rsidP="000C3532">
      <w:pPr>
        <w:pStyle w:val="ADANB"/>
        <w:rPr>
          <w:ins w:id="11183" w:author="3.0" w:date="2014-08-28T16:05:00Z"/>
        </w:rPr>
      </w:pPr>
      <w:ins w:id="11184" w:author="3.0" w:date="2014-08-28T16:05:00Z">
        <w:r>
          <w:t>is_present</w:t>
        </w:r>
      </w:ins>
    </w:p>
    <w:p w:rsidR="000C3532" w:rsidRDefault="000C3532" w:rsidP="000C3532">
      <w:pPr>
        <w:pStyle w:val="ADANB"/>
        <w:rPr>
          <w:ins w:id="11185" w:author="3.0" w:date="2014-08-28T16:05:00Z"/>
        </w:rPr>
      </w:pPr>
      <w:ins w:id="11186" w:author="3.0" w:date="2014-08-28T16:05:00Z">
        <w:r>
          <w:t>+nid_trackside_radio_device.</w:t>
        </w:r>
      </w:ins>
    </w:p>
    <w:p w:rsidR="000C3532" w:rsidRDefault="000C3532" w:rsidP="000C3532">
      <w:pPr>
        <w:pStyle w:val="ADANB"/>
        <w:rPr>
          <w:ins w:id="11187" w:author="3.0" w:date="2014-08-28T16:05:00Z"/>
        </w:rPr>
      </w:pPr>
    </w:p>
    <w:p w:rsidR="000C3532" w:rsidRDefault="000C3532" w:rsidP="000C3532">
      <w:pPr>
        <w:pStyle w:val="ADANB"/>
        <w:rPr>
          <w:ins w:id="11188" w:author="3.0" w:date="2014-08-28T16:05:00Z"/>
        </w:rPr>
      </w:pPr>
      <w:ins w:id="11189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1190" w:author="3.0" w:date="2014-08-28T16:05:00Z"/>
        </w:rPr>
      </w:pPr>
      <w:ins w:id="11191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1192" w:author="3.0" w:date="2014-08-28T16:05:00Z"/>
        </w:rPr>
      </w:pPr>
      <w:ins w:id="11193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1194" w:author="3.0" w:date="2014-08-28T16:05:00Z"/>
        </w:rPr>
      </w:pPr>
      <w:ins w:id="11195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1196" w:author="3.0" w:date="2014-08-28T16:05:00Z"/>
        </w:rPr>
      </w:pPr>
      <w:ins w:id="11197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1198" w:author="3.0" w:date="2014-08-28T16:05:00Z"/>
        </w:rPr>
      </w:pPr>
      <w:ins w:id="11199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1200" w:author="3.0" w:date="2014-08-28T16:05:00Z"/>
        </w:rPr>
      </w:pPr>
      <w:ins w:id="11201" w:author="3.0" w:date="2014-08-28T16:05:00Z">
        <w:r>
          <w:t>description  : indication to the basic software, about the connection attempts number,</w:t>
        </w:r>
      </w:ins>
    </w:p>
    <w:p w:rsidR="000C3532" w:rsidRDefault="000C3532" w:rsidP="000C3532">
      <w:pPr>
        <w:pStyle w:val="ADANB"/>
        <w:rPr>
          <w:ins w:id="11202" w:author="3.0" w:date="2014-08-28T16:05:00Z"/>
        </w:rPr>
      </w:pPr>
      <w:ins w:id="11203" w:author="3.0" w:date="2014-08-28T16:05:00Z">
        <w:r>
          <w:t xml:space="preserve">                  in case of connection request or connection re-establishment process after a connection loss.</w:t>
        </w:r>
      </w:ins>
    </w:p>
    <w:p w:rsidR="000C3532" w:rsidRDefault="000C3532" w:rsidP="000C3532">
      <w:pPr>
        <w:pStyle w:val="ADANB"/>
        <w:rPr>
          <w:ins w:id="11204" w:author="3.0" w:date="2014-08-28T16:05:00Z"/>
        </w:rPr>
      </w:pPr>
    </w:p>
    <w:p w:rsidR="000C3532" w:rsidRDefault="000C3532" w:rsidP="000C3532">
      <w:pPr>
        <w:pStyle w:val="ADANB"/>
        <w:rPr>
          <w:ins w:id="11205" w:author="3.0" w:date="2014-08-28T16:05:00Z"/>
        </w:rPr>
      </w:pPr>
    </w:p>
    <w:p w:rsidR="000C3532" w:rsidRDefault="000C3532" w:rsidP="000C3532">
      <w:pPr>
        <w:pStyle w:val="ADANB"/>
        <w:rPr>
          <w:ins w:id="11206" w:author="3.0" w:date="2014-08-28T16:05:00Z"/>
        </w:rPr>
      </w:pPr>
      <w:ins w:id="11207" w:author="3.0" w:date="2014-08-28T16:05:00Z">
        <w:r>
          <w:t>2316. n_of_EURORADIO_change_of_priority_requests (data flow, cel) =</w:t>
        </w:r>
      </w:ins>
    </w:p>
    <w:p w:rsidR="000C3532" w:rsidRDefault="000C3532" w:rsidP="000C3532">
      <w:pPr>
        <w:pStyle w:val="ADANB"/>
        <w:rPr>
          <w:ins w:id="11208" w:author="3.0" w:date="2014-08-28T16:05:00Z"/>
        </w:rPr>
      </w:pPr>
      <w:ins w:id="11209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11210" w:author="3.0" w:date="2014-08-28T16:05:00Z"/>
        </w:rPr>
      </w:pPr>
    </w:p>
    <w:p w:rsidR="000C3532" w:rsidRDefault="000C3532" w:rsidP="000C3532">
      <w:pPr>
        <w:pStyle w:val="ADANB"/>
        <w:rPr>
          <w:ins w:id="11211" w:author="3.0" w:date="2014-08-28T16:05:00Z"/>
        </w:rPr>
      </w:pPr>
      <w:ins w:id="11212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1213" w:author="3.0" w:date="2014-08-28T16:05:00Z"/>
        </w:rPr>
      </w:pPr>
      <w:ins w:id="11214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1215" w:author="3.0" w:date="2014-08-28T16:05:00Z"/>
        </w:rPr>
      </w:pPr>
      <w:ins w:id="11216" w:author="3.0" w:date="2014-08-28T16:05:00Z">
        <w:r>
          <w:t xml:space="preserve">range        : 0..2  </w:t>
        </w:r>
      </w:ins>
    </w:p>
    <w:p w:rsidR="000C3532" w:rsidRDefault="000C3532" w:rsidP="000C3532">
      <w:pPr>
        <w:pStyle w:val="ADANB"/>
        <w:rPr>
          <w:ins w:id="11217" w:author="3.0" w:date="2014-08-28T16:05:00Z"/>
        </w:rPr>
      </w:pPr>
      <w:ins w:id="11218" w:author="3.0" w:date="2014-08-28T16:05:00Z">
        <w:r>
          <w:t xml:space="preserve">resolution   : 1  </w:t>
        </w:r>
      </w:ins>
    </w:p>
    <w:p w:rsidR="000C3532" w:rsidRDefault="000C3532" w:rsidP="000C3532">
      <w:pPr>
        <w:pStyle w:val="ADANB"/>
        <w:rPr>
          <w:ins w:id="11219" w:author="3.0" w:date="2014-08-28T16:05:00Z"/>
        </w:rPr>
      </w:pPr>
      <w:ins w:id="11220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1221" w:author="3.0" w:date="2014-08-28T16:05:00Z"/>
        </w:rPr>
      </w:pPr>
      <w:ins w:id="11222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1223" w:author="3.0" w:date="2014-08-28T16:05:00Z"/>
        </w:rPr>
      </w:pPr>
      <w:ins w:id="11224" w:author="3.0" w:date="2014-08-28T16:05:00Z">
        <w:r>
          <w:t xml:space="preserve">description  : Number of requests to change the priority level of </w:t>
        </w:r>
      </w:ins>
    </w:p>
    <w:p w:rsidR="000C3532" w:rsidRDefault="000C3532" w:rsidP="000C3532">
      <w:pPr>
        <w:pStyle w:val="ADANB"/>
        <w:rPr>
          <w:ins w:id="11225" w:author="3.0" w:date="2014-08-28T16:05:00Z"/>
        </w:rPr>
      </w:pPr>
      <w:ins w:id="11226" w:author="3.0" w:date="2014-08-28T16:05:00Z">
        <w:r>
          <w:t xml:space="preserve">                  an on-going connection; </w:t>
        </w:r>
      </w:ins>
    </w:p>
    <w:p w:rsidR="000C3532" w:rsidRDefault="000C3532" w:rsidP="000C3532">
      <w:pPr>
        <w:pStyle w:val="ADANB"/>
        <w:rPr>
          <w:ins w:id="11227" w:author="3.0" w:date="2014-08-28T16:05:00Z"/>
        </w:rPr>
      </w:pPr>
    </w:p>
    <w:p w:rsidR="000C3532" w:rsidRDefault="000C3532" w:rsidP="000C3532">
      <w:pPr>
        <w:pStyle w:val="ADANB"/>
        <w:rPr>
          <w:ins w:id="11228" w:author="3.0" w:date="2014-08-28T16:05:00Z"/>
        </w:rPr>
      </w:pPr>
    </w:p>
    <w:p w:rsidR="000C3532" w:rsidRDefault="000C3532" w:rsidP="000C3532">
      <w:pPr>
        <w:pStyle w:val="ADANB"/>
        <w:rPr>
          <w:ins w:id="11229" w:author="3.0" w:date="2014-08-28T16:05:00Z"/>
        </w:rPr>
      </w:pPr>
      <w:ins w:id="11230" w:author="3.0" w:date="2014-08-28T16:05:00Z">
        <w:r>
          <w:t>1370. EURORADIO_change_of_priority_request (data flow) =</w:t>
        </w:r>
      </w:ins>
    </w:p>
    <w:p w:rsidR="000C3532" w:rsidRDefault="000C3532" w:rsidP="000C3532">
      <w:pPr>
        <w:pStyle w:val="ADANB"/>
        <w:rPr>
          <w:ins w:id="11231" w:author="3.0" w:date="2014-08-28T16:05:00Z"/>
        </w:rPr>
      </w:pPr>
      <w:ins w:id="11232" w:author="3.0" w:date="2014-08-28T16:05:00Z">
        <w:r>
          <w:t>is_present</w:t>
        </w:r>
      </w:ins>
    </w:p>
    <w:p w:rsidR="000C3532" w:rsidRDefault="000C3532" w:rsidP="000C3532">
      <w:pPr>
        <w:pStyle w:val="ADANB"/>
        <w:rPr>
          <w:ins w:id="11233" w:author="3.0" w:date="2014-08-28T16:05:00Z"/>
        </w:rPr>
      </w:pPr>
      <w:ins w:id="11234" w:author="3.0" w:date="2014-08-28T16:05:00Z">
        <w:r>
          <w:t>+nid_trackside_radio_device</w:t>
        </w:r>
      </w:ins>
    </w:p>
    <w:p w:rsidR="000C3532" w:rsidRDefault="000C3532" w:rsidP="000C3532">
      <w:pPr>
        <w:pStyle w:val="ADANB"/>
        <w:rPr>
          <w:ins w:id="11235" w:author="3.0" w:date="2014-08-28T16:05:00Z"/>
        </w:rPr>
      </w:pPr>
      <w:ins w:id="11236" w:author="3.0" w:date="2014-08-28T16:05:00Z">
        <w:r>
          <w:t>+priority_level.</w:t>
        </w:r>
      </w:ins>
    </w:p>
    <w:p w:rsidR="000C3532" w:rsidRDefault="000C3532" w:rsidP="000C3532">
      <w:pPr>
        <w:pStyle w:val="ADANB"/>
        <w:rPr>
          <w:ins w:id="11237" w:author="3.0" w:date="2014-08-28T16:05:00Z"/>
        </w:rPr>
      </w:pPr>
    </w:p>
    <w:p w:rsidR="000C3532" w:rsidRDefault="000C3532" w:rsidP="000C3532">
      <w:pPr>
        <w:pStyle w:val="ADANB"/>
        <w:rPr>
          <w:ins w:id="11238" w:author="3.0" w:date="2014-08-28T16:05:00Z"/>
        </w:rPr>
      </w:pPr>
      <w:ins w:id="11239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1240" w:author="3.0" w:date="2014-08-28T16:05:00Z"/>
        </w:rPr>
      </w:pPr>
      <w:ins w:id="11241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1242" w:author="3.0" w:date="2014-08-28T16:05:00Z"/>
        </w:rPr>
      </w:pPr>
      <w:ins w:id="11243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1244" w:author="3.0" w:date="2014-08-28T16:05:00Z"/>
        </w:rPr>
      </w:pPr>
      <w:ins w:id="11245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1246" w:author="3.0" w:date="2014-08-28T16:05:00Z"/>
        </w:rPr>
      </w:pPr>
      <w:ins w:id="11247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1248" w:author="3.0" w:date="2014-08-28T16:05:00Z"/>
        </w:rPr>
      </w:pPr>
      <w:ins w:id="11249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1250" w:author="3.0" w:date="2014-08-28T16:05:00Z"/>
        </w:rPr>
      </w:pPr>
      <w:ins w:id="11251" w:author="3.0" w:date="2014-08-28T16:05:00Z">
        <w:r>
          <w:t>description  : EURORADIO change of priority level request information</w:t>
        </w:r>
      </w:ins>
    </w:p>
    <w:p w:rsidR="000C3532" w:rsidRDefault="000C3532" w:rsidP="000C3532">
      <w:pPr>
        <w:pStyle w:val="ADANB"/>
        <w:rPr>
          <w:ins w:id="11252" w:author="3.0" w:date="2014-08-28T16:05:00Z"/>
        </w:rPr>
      </w:pPr>
    </w:p>
    <w:p w:rsidR="000C3532" w:rsidRDefault="000C3532" w:rsidP="000C3532">
      <w:pPr>
        <w:pStyle w:val="ADANB"/>
        <w:rPr>
          <w:ins w:id="11253" w:author="3.0" w:date="2014-08-28T16:05:00Z"/>
        </w:rPr>
      </w:pPr>
    </w:p>
    <w:p w:rsidR="000C3532" w:rsidRDefault="000C3532" w:rsidP="000C3532">
      <w:pPr>
        <w:pStyle w:val="ADANB"/>
        <w:rPr>
          <w:ins w:id="11254" w:author="3.0" w:date="2014-08-28T16:05:00Z"/>
        </w:rPr>
      </w:pPr>
      <w:ins w:id="11255" w:author="3.0" w:date="2014-08-28T16:05:00Z">
        <w:r>
          <w:t>1377. EURORADIO_disconnection_request_info (data flow) =</w:t>
        </w:r>
      </w:ins>
    </w:p>
    <w:p w:rsidR="000C3532" w:rsidRDefault="000C3532" w:rsidP="000C3532">
      <w:pPr>
        <w:pStyle w:val="ADANB"/>
        <w:rPr>
          <w:ins w:id="11256" w:author="3.0" w:date="2014-08-28T16:05:00Z"/>
        </w:rPr>
      </w:pPr>
      <w:ins w:id="11257" w:author="3.0" w:date="2014-08-28T16:05:00Z">
        <w:r>
          <w:t>is_present</w:t>
        </w:r>
      </w:ins>
    </w:p>
    <w:p w:rsidR="000C3532" w:rsidRDefault="000C3532" w:rsidP="000C3532">
      <w:pPr>
        <w:pStyle w:val="ADANB"/>
        <w:rPr>
          <w:ins w:id="11258" w:author="3.0" w:date="2014-08-28T16:05:00Z"/>
        </w:rPr>
      </w:pPr>
      <w:ins w:id="11259" w:author="3.0" w:date="2014-08-28T16:05:00Z">
        <w:r>
          <w:t>+nid_trackside_radio_device</w:t>
        </w:r>
      </w:ins>
    </w:p>
    <w:p w:rsidR="000C3532" w:rsidRDefault="000C3532" w:rsidP="000C3532">
      <w:pPr>
        <w:pStyle w:val="ADANB"/>
        <w:rPr>
          <w:ins w:id="11260" w:author="3.0" w:date="2014-08-28T16:05:00Z"/>
        </w:rPr>
      </w:pPr>
      <w:ins w:id="11261" w:author="3.0" w:date="2014-08-28T16:05:00Z">
        <w:r>
          <w:t>+reason</w:t>
        </w:r>
      </w:ins>
    </w:p>
    <w:p w:rsidR="000C3532" w:rsidRDefault="000C3532" w:rsidP="000C3532">
      <w:pPr>
        <w:pStyle w:val="ADANB"/>
        <w:rPr>
          <w:ins w:id="11262" w:author="3.0" w:date="2014-08-28T16:05:00Z"/>
        </w:rPr>
      </w:pPr>
      <w:ins w:id="11263" w:author="3.0" w:date="2014-08-28T16:05:00Z">
        <w:r>
          <w:t>+subreason.</w:t>
        </w:r>
      </w:ins>
    </w:p>
    <w:p w:rsidR="000C3532" w:rsidRDefault="000C3532" w:rsidP="000C3532">
      <w:pPr>
        <w:pStyle w:val="ADANB"/>
        <w:rPr>
          <w:ins w:id="11264" w:author="3.0" w:date="2014-08-28T16:05:00Z"/>
        </w:rPr>
      </w:pPr>
    </w:p>
    <w:p w:rsidR="000C3532" w:rsidRDefault="000C3532" w:rsidP="000C3532">
      <w:pPr>
        <w:pStyle w:val="ADANB"/>
        <w:rPr>
          <w:ins w:id="11265" w:author="3.0" w:date="2014-08-28T16:05:00Z"/>
        </w:rPr>
      </w:pPr>
      <w:ins w:id="11266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1267" w:author="3.0" w:date="2014-08-28T16:05:00Z"/>
        </w:rPr>
      </w:pPr>
      <w:ins w:id="11268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1269" w:author="3.0" w:date="2014-08-28T16:05:00Z"/>
        </w:rPr>
      </w:pPr>
      <w:ins w:id="11270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1271" w:author="3.0" w:date="2014-08-28T16:05:00Z"/>
        </w:rPr>
      </w:pPr>
      <w:ins w:id="11272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1273" w:author="3.0" w:date="2014-08-28T16:05:00Z"/>
        </w:rPr>
      </w:pPr>
      <w:ins w:id="11274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1275" w:author="3.0" w:date="2014-08-28T16:05:00Z"/>
        </w:rPr>
      </w:pPr>
      <w:ins w:id="11276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1277" w:author="3.0" w:date="2014-08-28T16:05:00Z"/>
        </w:rPr>
      </w:pPr>
      <w:ins w:id="11278" w:author="3.0" w:date="2014-08-28T16:05:00Z">
        <w:r>
          <w:t>description  : EURORADIO disconnection request information</w:t>
        </w:r>
      </w:ins>
    </w:p>
    <w:p w:rsidR="000C3532" w:rsidRDefault="000C3532" w:rsidP="000C3532">
      <w:pPr>
        <w:pStyle w:val="ADANB"/>
        <w:rPr>
          <w:ins w:id="11279" w:author="3.0" w:date="2014-08-28T16:05:00Z"/>
        </w:rPr>
      </w:pPr>
    </w:p>
    <w:p w:rsidR="000C3532" w:rsidRDefault="000C3532" w:rsidP="000C3532">
      <w:pPr>
        <w:pStyle w:val="ADANB"/>
        <w:rPr>
          <w:ins w:id="11280" w:author="3.0" w:date="2014-08-28T16:05:00Z"/>
        </w:rPr>
      </w:pPr>
    </w:p>
    <w:p w:rsidR="000C3532" w:rsidRDefault="000C3532" w:rsidP="000C3532">
      <w:pPr>
        <w:pStyle w:val="ADANB"/>
        <w:rPr>
          <w:ins w:id="11281" w:author="3.0" w:date="2014-08-28T16:05:00Z"/>
        </w:rPr>
      </w:pPr>
      <w:ins w:id="11282" w:author="3.0" w:date="2014-08-28T16:05:00Z">
        <w:r>
          <w:t>1376. EURORADIO_connection_reset_request_info (data flow) =</w:t>
        </w:r>
      </w:ins>
    </w:p>
    <w:p w:rsidR="000C3532" w:rsidRDefault="000C3532" w:rsidP="000C3532">
      <w:pPr>
        <w:pStyle w:val="ADANB"/>
        <w:rPr>
          <w:ins w:id="11283" w:author="3.0" w:date="2014-08-28T16:05:00Z"/>
        </w:rPr>
      </w:pPr>
      <w:ins w:id="11284" w:author="3.0" w:date="2014-08-28T16:05:00Z">
        <w:r>
          <w:t>is_present</w:t>
        </w:r>
      </w:ins>
    </w:p>
    <w:p w:rsidR="000C3532" w:rsidRDefault="000C3532" w:rsidP="000C3532">
      <w:pPr>
        <w:pStyle w:val="ADANB"/>
        <w:rPr>
          <w:ins w:id="11285" w:author="3.0" w:date="2014-08-28T16:05:00Z"/>
        </w:rPr>
      </w:pPr>
      <w:ins w:id="11286" w:author="3.0" w:date="2014-08-28T16:05:00Z">
        <w:r>
          <w:t>+nid_trackside_radio_device</w:t>
        </w:r>
      </w:ins>
    </w:p>
    <w:p w:rsidR="000C3532" w:rsidRDefault="000C3532" w:rsidP="000C3532">
      <w:pPr>
        <w:pStyle w:val="ADANB"/>
        <w:rPr>
          <w:ins w:id="11287" w:author="3.0" w:date="2014-08-28T16:05:00Z"/>
        </w:rPr>
      </w:pPr>
      <w:ins w:id="11288" w:author="3.0" w:date="2014-08-28T16:05:00Z">
        <w:r>
          <w:t>+reason</w:t>
        </w:r>
      </w:ins>
    </w:p>
    <w:p w:rsidR="000C3532" w:rsidRDefault="000C3532" w:rsidP="000C3532">
      <w:pPr>
        <w:pStyle w:val="ADANB"/>
        <w:rPr>
          <w:ins w:id="11289" w:author="3.0" w:date="2014-08-28T16:05:00Z"/>
        </w:rPr>
      </w:pPr>
      <w:ins w:id="11290" w:author="3.0" w:date="2014-08-28T16:05:00Z">
        <w:r>
          <w:t>+subreason.</w:t>
        </w:r>
      </w:ins>
    </w:p>
    <w:p w:rsidR="000C3532" w:rsidRDefault="000C3532" w:rsidP="000C3532">
      <w:pPr>
        <w:pStyle w:val="ADANB"/>
        <w:rPr>
          <w:ins w:id="11291" w:author="3.0" w:date="2014-08-28T16:05:00Z"/>
        </w:rPr>
      </w:pPr>
    </w:p>
    <w:p w:rsidR="000C3532" w:rsidRDefault="000C3532" w:rsidP="000C3532">
      <w:pPr>
        <w:pStyle w:val="ADANB"/>
        <w:rPr>
          <w:ins w:id="11292" w:author="3.0" w:date="2014-08-28T16:05:00Z"/>
        </w:rPr>
      </w:pPr>
      <w:ins w:id="11293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1294" w:author="3.0" w:date="2014-08-28T16:05:00Z"/>
        </w:rPr>
      </w:pPr>
      <w:ins w:id="11295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1296" w:author="3.0" w:date="2014-08-28T16:05:00Z"/>
        </w:rPr>
      </w:pPr>
      <w:ins w:id="11297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1298" w:author="3.0" w:date="2014-08-28T16:05:00Z"/>
        </w:rPr>
      </w:pPr>
      <w:ins w:id="11299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1300" w:author="3.0" w:date="2014-08-28T16:05:00Z"/>
        </w:rPr>
      </w:pPr>
      <w:ins w:id="11301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1302" w:author="3.0" w:date="2014-08-28T16:05:00Z"/>
        </w:rPr>
      </w:pPr>
      <w:ins w:id="11303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1304" w:author="3.0" w:date="2014-08-28T16:05:00Z"/>
        </w:rPr>
      </w:pPr>
      <w:ins w:id="11305" w:author="3.0" w:date="2014-08-28T16:05:00Z">
        <w:r>
          <w:t>description  : EURORADIO connection reset request information</w:t>
        </w:r>
      </w:ins>
    </w:p>
    <w:p w:rsidR="000C3532" w:rsidRDefault="000C3532" w:rsidP="000C3532">
      <w:pPr>
        <w:pStyle w:val="ADANB"/>
        <w:rPr>
          <w:ins w:id="11306" w:author="3.0" w:date="2014-08-28T16:05:00Z"/>
        </w:rPr>
      </w:pPr>
      <w:ins w:id="11307" w:author="3.0" w:date="2014-08-28T16:05:00Z">
        <w:r>
          <w:t xml:space="preserve">                  (used in case of T_NVCONTACT expiration);</w:t>
        </w:r>
      </w:ins>
    </w:p>
    <w:p w:rsidR="000C3532" w:rsidRDefault="000C3532" w:rsidP="000C3532">
      <w:pPr>
        <w:pStyle w:val="ADANB"/>
        <w:rPr>
          <w:ins w:id="11308" w:author="3.0" w:date="2014-08-28T16:05:00Z"/>
        </w:rPr>
      </w:pPr>
    </w:p>
    <w:p w:rsidR="000C3532" w:rsidRDefault="000C3532" w:rsidP="000C3532">
      <w:pPr>
        <w:pStyle w:val="ADANB"/>
        <w:rPr>
          <w:ins w:id="11309" w:author="3.0" w:date="2014-08-28T16:05:00Z"/>
        </w:rPr>
      </w:pPr>
    </w:p>
    <w:p w:rsidR="000C3532" w:rsidRDefault="000C3532" w:rsidP="000C3532">
      <w:pPr>
        <w:pStyle w:val="ADANB"/>
        <w:rPr>
          <w:ins w:id="11310" w:author="3.0" w:date="2014-08-28T16:05:00Z"/>
        </w:rPr>
      </w:pPr>
      <w:ins w:id="11311" w:author="3.0" w:date="2014-08-28T16:05:00Z">
        <w:r>
          <w:t>2535. network_registration_request_info (data flow) =</w:t>
        </w:r>
      </w:ins>
    </w:p>
    <w:p w:rsidR="000C3532" w:rsidRDefault="000C3532" w:rsidP="000C3532">
      <w:pPr>
        <w:pStyle w:val="ADANB"/>
        <w:rPr>
          <w:ins w:id="11312" w:author="3.0" w:date="2014-08-28T16:05:00Z"/>
        </w:rPr>
      </w:pPr>
      <w:ins w:id="11313" w:author="3.0" w:date="2014-08-28T16:05:00Z">
        <w:r>
          <w:t>is_present</w:t>
        </w:r>
      </w:ins>
    </w:p>
    <w:p w:rsidR="000C3532" w:rsidRDefault="000C3532" w:rsidP="000C3532">
      <w:pPr>
        <w:pStyle w:val="ADANB"/>
        <w:rPr>
          <w:ins w:id="11314" w:author="3.0" w:date="2014-08-28T16:05:00Z"/>
        </w:rPr>
      </w:pPr>
      <w:ins w:id="11315" w:author="3.0" w:date="2014-08-28T16:05:00Z">
        <w:r>
          <w:t>+ radio_network_id_value</w:t>
        </w:r>
      </w:ins>
    </w:p>
    <w:p w:rsidR="000C3532" w:rsidRDefault="000C3532" w:rsidP="000C3532">
      <w:pPr>
        <w:pStyle w:val="ADANB"/>
        <w:rPr>
          <w:ins w:id="11316" w:author="3.0" w:date="2014-08-28T16:05:00Z"/>
        </w:rPr>
      </w:pPr>
      <w:ins w:id="11317" w:author="3.0" w:date="2014-08-28T16:05:00Z">
        <w:r>
          <w:t>+ bearer_type</w:t>
        </w:r>
      </w:ins>
    </w:p>
    <w:p w:rsidR="000C3532" w:rsidRDefault="000C3532" w:rsidP="000C3532">
      <w:pPr>
        <w:pStyle w:val="ADANB"/>
        <w:rPr>
          <w:ins w:id="11318" w:author="3.0" w:date="2014-08-28T16:05:00Z"/>
        </w:rPr>
      </w:pPr>
      <w:ins w:id="11319" w:author="3.0" w:date="2014-08-28T16:05:00Z">
        <w:r>
          <w:t>+ nid_APN.</w:t>
        </w:r>
      </w:ins>
    </w:p>
    <w:p w:rsidR="000C3532" w:rsidRDefault="000C3532" w:rsidP="000C3532">
      <w:pPr>
        <w:pStyle w:val="ADANB"/>
        <w:rPr>
          <w:ins w:id="11320" w:author="3.0" w:date="2014-08-28T16:05:00Z"/>
        </w:rPr>
      </w:pPr>
    </w:p>
    <w:p w:rsidR="000C3532" w:rsidRDefault="000C3532" w:rsidP="000C3532">
      <w:pPr>
        <w:pStyle w:val="ADANB"/>
        <w:rPr>
          <w:ins w:id="11321" w:author="3.0" w:date="2014-08-28T16:05:00Z"/>
        </w:rPr>
      </w:pPr>
      <w:ins w:id="11322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1323" w:author="3.0" w:date="2014-08-28T16:05:00Z"/>
        </w:rPr>
      </w:pPr>
      <w:ins w:id="11324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1325" w:author="3.0" w:date="2014-08-28T16:05:00Z"/>
        </w:rPr>
      </w:pPr>
      <w:ins w:id="11326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1327" w:author="3.0" w:date="2014-08-28T16:05:00Z"/>
        </w:rPr>
      </w:pPr>
      <w:ins w:id="11328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1329" w:author="3.0" w:date="2014-08-28T16:05:00Z"/>
        </w:rPr>
      </w:pPr>
      <w:ins w:id="11330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1331" w:author="3.0" w:date="2014-08-28T16:05:00Z"/>
        </w:rPr>
      </w:pPr>
      <w:ins w:id="11332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1333" w:author="3.0" w:date="2014-08-28T16:05:00Z"/>
        </w:rPr>
      </w:pPr>
      <w:ins w:id="11334" w:author="3.0" w:date="2014-08-28T16:05:00Z">
        <w:r>
          <w:t>description  : radio network registration request info.</w:t>
        </w:r>
      </w:ins>
    </w:p>
    <w:p w:rsidR="000C3532" w:rsidRDefault="000C3532" w:rsidP="000C3532">
      <w:pPr>
        <w:pStyle w:val="ADANB"/>
        <w:rPr>
          <w:ins w:id="11335" w:author="3.0" w:date="2014-08-28T16:05:00Z"/>
        </w:rPr>
      </w:pPr>
    </w:p>
    <w:p w:rsidR="000C3532" w:rsidRDefault="000C3532" w:rsidP="000C3532">
      <w:pPr>
        <w:pStyle w:val="ADANB"/>
        <w:rPr>
          <w:ins w:id="11336" w:author="3.0" w:date="2014-08-28T16:05:00Z"/>
        </w:rPr>
      </w:pPr>
    </w:p>
    <w:p w:rsidR="000C3532" w:rsidRDefault="000C3532" w:rsidP="000C3532">
      <w:pPr>
        <w:pStyle w:val="ADANB"/>
        <w:rPr>
          <w:ins w:id="11337" w:author="3.0" w:date="2014-08-28T16:05:00Z"/>
        </w:rPr>
      </w:pPr>
      <w:ins w:id="11338" w:author="3.0" w:date="2014-08-28T16:05:00Z">
        <w:r>
          <w:t>2952. radio_network_id_value (data flow, cel) =</w:t>
        </w:r>
      </w:ins>
    </w:p>
    <w:p w:rsidR="000C3532" w:rsidRDefault="000C3532" w:rsidP="000C3532">
      <w:pPr>
        <w:pStyle w:val="ADANB"/>
        <w:rPr>
          <w:ins w:id="11339" w:author="3.0" w:date="2014-08-28T16:05:00Z"/>
        </w:rPr>
      </w:pPr>
      <w:ins w:id="11340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11341" w:author="3.0" w:date="2014-08-28T16:05:00Z"/>
        </w:rPr>
      </w:pPr>
    </w:p>
    <w:p w:rsidR="000C3532" w:rsidRDefault="000C3532" w:rsidP="000C3532">
      <w:pPr>
        <w:pStyle w:val="ADANB"/>
        <w:rPr>
          <w:ins w:id="11342" w:author="3.0" w:date="2014-08-28T16:05:00Z"/>
        </w:rPr>
      </w:pPr>
      <w:ins w:id="11343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1344" w:author="3.0" w:date="2014-08-28T16:05:00Z"/>
        </w:rPr>
      </w:pPr>
      <w:ins w:id="11345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1346" w:author="3.0" w:date="2014-08-28T16:05:00Z"/>
        </w:rPr>
      </w:pPr>
      <w:ins w:id="11347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1348" w:author="3.0" w:date="2014-08-28T16:05:00Z"/>
        </w:rPr>
      </w:pPr>
      <w:ins w:id="11349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1350" w:author="3.0" w:date="2014-08-28T16:05:00Z"/>
        </w:rPr>
      </w:pPr>
      <w:ins w:id="11351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1352" w:author="3.0" w:date="2014-08-28T16:05:00Z"/>
        </w:rPr>
      </w:pPr>
      <w:ins w:id="11353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1354" w:author="3.0" w:date="2014-08-28T16:05:00Z"/>
        </w:rPr>
      </w:pPr>
      <w:ins w:id="11355" w:author="3.0" w:date="2014-08-28T16:05:00Z">
        <w:r>
          <w:t>description  : radio network id value.</w:t>
        </w:r>
      </w:ins>
    </w:p>
    <w:p w:rsidR="000C3532" w:rsidRDefault="000C3532" w:rsidP="000C3532">
      <w:pPr>
        <w:pStyle w:val="ADANB"/>
        <w:rPr>
          <w:ins w:id="11356" w:author="3.0" w:date="2014-08-28T16:05:00Z"/>
        </w:rPr>
      </w:pPr>
    </w:p>
    <w:p w:rsidR="000C3532" w:rsidRDefault="000C3532" w:rsidP="000C3532">
      <w:pPr>
        <w:pStyle w:val="ADANB"/>
        <w:rPr>
          <w:ins w:id="11357" w:author="3.0" w:date="2014-08-28T16:05:00Z"/>
        </w:rPr>
      </w:pPr>
    </w:p>
    <w:p w:rsidR="000C3532" w:rsidRDefault="000C3532" w:rsidP="000C3532">
      <w:pPr>
        <w:pStyle w:val="ADANB"/>
        <w:rPr>
          <w:ins w:id="11358" w:author="3.0" w:date="2014-08-28T16:05:00Z"/>
        </w:rPr>
      </w:pPr>
      <w:ins w:id="11359" w:author="3.0" w:date="2014-08-28T16:05:00Z">
        <w:r>
          <w:t>472. bearer_type (data flow, del) =</w:t>
        </w:r>
      </w:ins>
    </w:p>
    <w:p w:rsidR="000C3532" w:rsidRDefault="000C3532" w:rsidP="000C3532">
      <w:pPr>
        <w:pStyle w:val="ADANB"/>
        <w:rPr>
          <w:ins w:id="11360" w:author="3.0" w:date="2014-08-28T16:05:00Z"/>
        </w:rPr>
      </w:pPr>
      <w:ins w:id="11361" w:author="3.0" w:date="2014-08-28T16:05:00Z">
        <w:r>
          <w:t>["GSM_R_ONLY"|"GPRS_WITH_FALLBACK"].</w:t>
        </w:r>
      </w:ins>
    </w:p>
    <w:p w:rsidR="000C3532" w:rsidRDefault="000C3532" w:rsidP="000C3532">
      <w:pPr>
        <w:pStyle w:val="ADANB"/>
        <w:rPr>
          <w:ins w:id="11362" w:author="3.0" w:date="2014-08-28T16:05:00Z"/>
        </w:rPr>
      </w:pPr>
    </w:p>
    <w:p w:rsidR="000C3532" w:rsidRDefault="000C3532" w:rsidP="000C3532">
      <w:pPr>
        <w:pStyle w:val="ADANB"/>
        <w:rPr>
          <w:ins w:id="11363" w:author="3.0" w:date="2014-08-28T16:05:00Z"/>
        </w:rPr>
      </w:pPr>
      <w:ins w:id="11364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1365" w:author="3.0" w:date="2014-08-28T16:05:00Z"/>
        </w:rPr>
      </w:pPr>
      <w:ins w:id="11366" w:author="3.0" w:date="2014-08-28T16:05:00Z">
        <w:r>
          <w:t>rate            :       N/A;</w:t>
        </w:r>
      </w:ins>
    </w:p>
    <w:p w:rsidR="000C3532" w:rsidRDefault="000C3532" w:rsidP="000C3532">
      <w:pPr>
        <w:pStyle w:val="ADANB"/>
        <w:rPr>
          <w:ins w:id="11367" w:author="3.0" w:date="2014-08-28T16:05:00Z"/>
        </w:rPr>
      </w:pPr>
      <w:ins w:id="11368" w:author="3.0" w:date="2014-08-28T16:05:00Z">
        <w:r>
          <w:t>range           :       N/A;</w:t>
        </w:r>
      </w:ins>
    </w:p>
    <w:p w:rsidR="000C3532" w:rsidRDefault="000C3532" w:rsidP="000C3532">
      <w:pPr>
        <w:pStyle w:val="ADANB"/>
        <w:rPr>
          <w:ins w:id="11369" w:author="3.0" w:date="2014-08-28T16:05:00Z"/>
        </w:rPr>
      </w:pPr>
      <w:ins w:id="11370" w:author="3.0" w:date="2014-08-28T16:05:00Z">
        <w:r>
          <w:t>resolution      :       N/A;</w:t>
        </w:r>
      </w:ins>
    </w:p>
    <w:p w:rsidR="000C3532" w:rsidRDefault="000C3532" w:rsidP="000C3532">
      <w:pPr>
        <w:pStyle w:val="ADANB"/>
        <w:rPr>
          <w:ins w:id="11371" w:author="3.0" w:date="2014-08-28T16:05:00Z"/>
        </w:rPr>
      </w:pPr>
      <w:ins w:id="11372" w:author="3.0" w:date="2014-08-28T16:05:00Z">
        <w:r>
          <w:t>units           :       N/A;</w:t>
        </w:r>
      </w:ins>
    </w:p>
    <w:p w:rsidR="000C3532" w:rsidRDefault="000C3532" w:rsidP="000C3532">
      <w:pPr>
        <w:pStyle w:val="ADANB"/>
        <w:rPr>
          <w:ins w:id="11373" w:author="3.0" w:date="2014-08-28T16:05:00Z"/>
        </w:rPr>
      </w:pPr>
      <w:ins w:id="11374" w:author="3.0" w:date="2014-08-28T16:05:00Z">
        <w:r>
          <w:t>value_names     :       N/A;</w:t>
        </w:r>
      </w:ins>
    </w:p>
    <w:p w:rsidR="000C3532" w:rsidRDefault="000C3532" w:rsidP="000C3532">
      <w:pPr>
        <w:pStyle w:val="ADANB"/>
        <w:rPr>
          <w:ins w:id="11375" w:author="3.0" w:date="2014-08-28T16:05:00Z"/>
        </w:rPr>
      </w:pPr>
      <w:ins w:id="11376" w:author="3.0" w:date="2014-08-28T16:05:00Z">
        <w:r>
          <w:t>description     :       Indicates the allowed radio network bearer retrieved</w:t>
        </w:r>
      </w:ins>
    </w:p>
    <w:p w:rsidR="000C3532" w:rsidRDefault="000C3532" w:rsidP="000C3532">
      <w:pPr>
        <w:pStyle w:val="ADANB"/>
        <w:rPr>
          <w:ins w:id="11377" w:author="3.0" w:date="2014-08-28T16:05:00Z"/>
        </w:rPr>
      </w:pPr>
      <w:ins w:id="11378" w:author="3.0" w:date="2014-08-28T16:05:00Z">
        <w:r>
          <w:t xml:space="preserve">                           from Q_RADIO of packet 155 (not standard);</w:t>
        </w:r>
      </w:ins>
    </w:p>
    <w:p w:rsidR="000C3532" w:rsidRDefault="000C3532" w:rsidP="000C3532">
      <w:pPr>
        <w:pStyle w:val="ADANB"/>
        <w:rPr>
          <w:ins w:id="11379" w:author="3.0" w:date="2014-08-28T16:05:00Z"/>
        </w:rPr>
      </w:pPr>
    </w:p>
    <w:p w:rsidR="000C3532" w:rsidRDefault="000C3532" w:rsidP="000C3532">
      <w:pPr>
        <w:pStyle w:val="ADANB"/>
        <w:rPr>
          <w:ins w:id="11380" w:author="3.0" w:date="2014-08-28T16:05:00Z"/>
        </w:rPr>
      </w:pPr>
    </w:p>
    <w:p w:rsidR="000C3532" w:rsidRDefault="000C3532" w:rsidP="000C3532">
      <w:pPr>
        <w:pStyle w:val="ADANB"/>
        <w:rPr>
          <w:ins w:id="11381" w:author="3.0" w:date="2014-08-28T16:05:00Z"/>
        </w:rPr>
      </w:pPr>
      <w:ins w:id="11382" w:author="3.0" w:date="2014-08-28T16:05:00Z">
        <w:r>
          <w:t>2541. nid_APN (data flow, pel) =</w:t>
        </w:r>
      </w:ins>
    </w:p>
    <w:p w:rsidR="000C3532" w:rsidRDefault="000C3532" w:rsidP="000C3532">
      <w:pPr>
        <w:pStyle w:val="ADANB"/>
        <w:rPr>
          <w:ins w:id="11383" w:author="3.0" w:date="2014-08-28T16:05:00Z"/>
        </w:rPr>
      </w:pPr>
      <w:ins w:id="11384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11385" w:author="3.0" w:date="2014-08-28T16:05:00Z"/>
        </w:rPr>
      </w:pPr>
    </w:p>
    <w:p w:rsidR="000C3532" w:rsidRDefault="000C3532" w:rsidP="000C3532">
      <w:pPr>
        <w:pStyle w:val="ADANB"/>
        <w:rPr>
          <w:ins w:id="11386" w:author="3.0" w:date="2014-08-28T16:05:00Z"/>
        </w:rPr>
      </w:pPr>
      <w:ins w:id="11387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1388" w:author="3.0" w:date="2014-08-28T16:05:00Z"/>
        </w:rPr>
      </w:pPr>
      <w:ins w:id="11389" w:author="3.0" w:date="2014-08-28T16:05:00Z">
        <w:r>
          <w:t>rate            :       N/A;</w:t>
        </w:r>
      </w:ins>
    </w:p>
    <w:p w:rsidR="000C3532" w:rsidRDefault="000C3532" w:rsidP="000C3532">
      <w:pPr>
        <w:pStyle w:val="ADANB"/>
        <w:rPr>
          <w:ins w:id="11390" w:author="3.0" w:date="2014-08-28T16:05:00Z"/>
        </w:rPr>
      </w:pPr>
      <w:ins w:id="11391" w:author="3.0" w:date="2014-08-28T16:05:00Z">
        <w:r>
          <w:t>range           :       N/A;</w:t>
        </w:r>
      </w:ins>
    </w:p>
    <w:p w:rsidR="000C3532" w:rsidRDefault="000C3532" w:rsidP="000C3532">
      <w:pPr>
        <w:pStyle w:val="ADANB"/>
        <w:rPr>
          <w:ins w:id="11392" w:author="3.0" w:date="2014-08-28T16:05:00Z"/>
        </w:rPr>
      </w:pPr>
      <w:ins w:id="11393" w:author="3.0" w:date="2014-08-28T16:05:00Z">
        <w:r>
          <w:t>resolution      :       N/A;</w:t>
        </w:r>
      </w:ins>
    </w:p>
    <w:p w:rsidR="000C3532" w:rsidRDefault="000C3532" w:rsidP="000C3532">
      <w:pPr>
        <w:pStyle w:val="ADANB"/>
        <w:rPr>
          <w:ins w:id="11394" w:author="3.0" w:date="2014-08-28T16:05:00Z"/>
        </w:rPr>
      </w:pPr>
      <w:ins w:id="11395" w:author="3.0" w:date="2014-08-28T16:05:00Z">
        <w:r>
          <w:t>units           :       N/A;</w:t>
        </w:r>
      </w:ins>
    </w:p>
    <w:p w:rsidR="000C3532" w:rsidRDefault="000C3532" w:rsidP="000C3532">
      <w:pPr>
        <w:pStyle w:val="ADANB"/>
        <w:rPr>
          <w:ins w:id="11396" w:author="3.0" w:date="2014-08-28T16:05:00Z"/>
        </w:rPr>
      </w:pPr>
      <w:ins w:id="11397" w:author="3.0" w:date="2014-08-28T16:05:00Z">
        <w:r>
          <w:t>value_names     :       N/A;</w:t>
        </w:r>
      </w:ins>
    </w:p>
    <w:p w:rsidR="000C3532" w:rsidRDefault="000C3532" w:rsidP="000C3532">
      <w:pPr>
        <w:pStyle w:val="ADANB"/>
        <w:rPr>
          <w:ins w:id="11398" w:author="3.0" w:date="2014-08-28T16:05:00Z"/>
        </w:rPr>
      </w:pPr>
      <w:ins w:id="11399" w:author="3.0" w:date="2014-08-28T16:05:00Z">
        <w:r>
          <w:t>description     :       NID_APN variable (not standard);</w:t>
        </w:r>
      </w:ins>
    </w:p>
    <w:p w:rsidR="000C3532" w:rsidRDefault="000C3532" w:rsidP="000C3532">
      <w:pPr>
        <w:pStyle w:val="ADANB"/>
        <w:rPr>
          <w:ins w:id="11400" w:author="3.0" w:date="2014-08-28T16:05:00Z"/>
        </w:rPr>
      </w:pPr>
    </w:p>
    <w:p w:rsidR="000C3532" w:rsidRDefault="000C3532" w:rsidP="000C3532">
      <w:pPr>
        <w:pStyle w:val="ADANB"/>
        <w:rPr>
          <w:ins w:id="11401" w:author="3.0" w:date="2014-08-28T16:05:00Z"/>
        </w:rPr>
      </w:pPr>
    </w:p>
    <w:p w:rsidR="000C3532" w:rsidRDefault="000C3532" w:rsidP="000C3532">
      <w:pPr>
        <w:pStyle w:val="ADANB"/>
        <w:rPr>
          <w:ins w:id="11402" w:author="3.0" w:date="2014-08-28T16:05:00Z"/>
        </w:rPr>
      </w:pPr>
      <w:ins w:id="11403" w:author="3.0" w:date="2014-08-28T16:05:00Z">
        <w:r>
          <w:t>3934. train_is_in_a_radio_hole_with_front_end (data flow, del) =</w:t>
        </w:r>
      </w:ins>
    </w:p>
    <w:p w:rsidR="000C3532" w:rsidRDefault="000C3532" w:rsidP="000C3532">
      <w:pPr>
        <w:pStyle w:val="ADANB"/>
        <w:rPr>
          <w:ins w:id="11404" w:author="3.0" w:date="2014-08-28T16:05:00Z"/>
        </w:rPr>
      </w:pPr>
      <w:ins w:id="11405" w:author="3.0" w:date="2014-08-28T16:05:00Z">
        <w:r>
          <w:t>["TRUE"|"FALSE"].</w:t>
        </w:r>
      </w:ins>
    </w:p>
    <w:p w:rsidR="000C3532" w:rsidRDefault="000C3532" w:rsidP="000C3532">
      <w:pPr>
        <w:pStyle w:val="ADANB"/>
        <w:rPr>
          <w:ins w:id="11406" w:author="3.0" w:date="2014-08-28T16:05:00Z"/>
        </w:rPr>
      </w:pPr>
    </w:p>
    <w:p w:rsidR="000C3532" w:rsidRDefault="000C3532" w:rsidP="000C3532">
      <w:pPr>
        <w:pStyle w:val="ADANB"/>
        <w:rPr>
          <w:ins w:id="11407" w:author="3.0" w:date="2014-08-28T16:05:00Z"/>
        </w:rPr>
      </w:pPr>
      <w:ins w:id="11408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1409" w:author="3.0" w:date="2014-08-28T16:05:00Z"/>
        </w:rPr>
      </w:pPr>
      <w:ins w:id="11410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1411" w:author="3.0" w:date="2014-08-28T16:05:00Z"/>
        </w:rPr>
      </w:pPr>
      <w:ins w:id="11412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1413" w:author="3.0" w:date="2014-08-28T16:05:00Z"/>
        </w:rPr>
      </w:pPr>
      <w:ins w:id="11414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1415" w:author="3.0" w:date="2014-08-28T16:05:00Z"/>
        </w:rPr>
      </w:pPr>
      <w:ins w:id="11416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1417" w:author="3.0" w:date="2014-08-28T16:05:00Z"/>
        </w:rPr>
      </w:pPr>
      <w:ins w:id="11418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1419" w:author="3.0" w:date="2014-08-28T16:05:00Z"/>
        </w:rPr>
      </w:pPr>
      <w:ins w:id="11420" w:author="3.0" w:date="2014-08-28T16:05:00Z">
        <w:r>
          <w:t xml:space="preserve">description  : indicates whether the train max safe front end is or is not in a radio hole. </w:t>
        </w:r>
      </w:ins>
    </w:p>
    <w:p w:rsidR="000C3532" w:rsidRDefault="000C3532" w:rsidP="000C3532">
      <w:pPr>
        <w:pStyle w:val="ADANB"/>
        <w:rPr>
          <w:ins w:id="11421" w:author="3.0" w:date="2014-08-28T16:05:00Z"/>
        </w:rPr>
      </w:pPr>
    </w:p>
    <w:p w:rsidR="000C3532" w:rsidRDefault="000C3532" w:rsidP="000C3532">
      <w:pPr>
        <w:pStyle w:val="ADANB"/>
        <w:rPr>
          <w:ins w:id="11422" w:author="3.0" w:date="2014-08-28T16:05:00Z"/>
        </w:rPr>
      </w:pPr>
    </w:p>
    <w:p w:rsidR="000C3532" w:rsidRDefault="000C3532" w:rsidP="000C3532">
      <w:pPr>
        <w:pStyle w:val="ADANB"/>
        <w:rPr>
          <w:ins w:id="11423" w:author="3.0" w:date="2014-08-28T16:05:00Z"/>
        </w:rPr>
      </w:pPr>
      <w:ins w:id="11424" w:author="3.0" w:date="2014-08-28T16:05:00Z">
        <w:r>
          <w:t>1395. EURORADIO_output_msgs_info (data flow) =</w:t>
        </w:r>
      </w:ins>
    </w:p>
    <w:p w:rsidR="000C3532" w:rsidRDefault="000C3532" w:rsidP="000C3532">
      <w:pPr>
        <w:pStyle w:val="ADANB"/>
        <w:rPr>
          <w:ins w:id="11425" w:author="3.0" w:date="2014-08-28T16:05:00Z"/>
        </w:rPr>
      </w:pPr>
      <w:ins w:id="11426" w:author="3.0" w:date="2014-08-28T16:05:00Z">
        <w:r>
          <w:t>max_n_of_EURORADIO_output_msgs{EURORADIO_output_msg_info</w:t>
        </w:r>
      </w:ins>
    </w:p>
    <w:p w:rsidR="000C3532" w:rsidRDefault="000C3532" w:rsidP="000C3532">
      <w:pPr>
        <w:pStyle w:val="ADANB"/>
        <w:rPr>
          <w:ins w:id="11427" w:author="3.0" w:date="2014-08-28T16:05:00Z"/>
        </w:rPr>
      </w:pPr>
      <w:ins w:id="11428" w:author="3.0" w:date="2014-08-28T16:05:00Z">
        <w:r>
          <w:t xml:space="preserve">                               }max_n_of_EURORADIO_output_msgs.</w:t>
        </w:r>
      </w:ins>
    </w:p>
    <w:p w:rsidR="000C3532" w:rsidRDefault="000C3532" w:rsidP="000C3532">
      <w:pPr>
        <w:pStyle w:val="ADANB"/>
        <w:rPr>
          <w:ins w:id="11429" w:author="3.0" w:date="2014-08-28T16:05:00Z"/>
        </w:rPr>
      </w:pPr>
    </w:p>
    <w:p w:rsidR="000C3532" w:rsidRDefault="000C3532" w:rsidP="000C3532">
      <w:pPr>
        <w:pStyle w:val="ADANB"/>
        <w:rPr>
          <w:ins w:id="11430" w:author="3.0" w:date="2014-08-28T16:05:00Z"/>
        </w:rPr>
      </w:pPr>
      <w:ins w:id="11431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1432" w:author="3.0" w:date="2014-08-28T16:05:00Z"/>
        </w:rPr>
      </w:pPr>
      <w:ins w:id="11433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1434" w:author="3.0" w:date="2014-08-28T16:05:00Z"/>
        </w:rPr>
      </w:pPr>
      <w:ins w:id="11435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1436" w:author="3.0" w:date="2014-08-28T16:05:00Z"/>
        </w:rPr>
      </w:pPr>
      <w:ins w:id="11437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1438" w:author="3.0" w:date="2014-08-28T16:05:00Z"/>
        </w:rPr>
      </w:pPr>
      <w:ins w:id="11439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1440" w:author="3.0" w:date="2014-08-28T16:05:00Z"/>
        </w:rPr>
      </w:pPr>
      <w:ins w:id="11441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1442" w:author="3.0" w:date="2014-08-28T16:05:00Z"/>
        </w:rPr>
      </w:pPr>
      <w:ins w:id="11443" w:author="3.0" w:date="2014-08-28T16:05:00Z">
        <w:r>
          <w:t>description  : EURORADIO output messages information</w:t>
        </w:r>
      </w:ins>
    </w:p>
    <w:p w:rsidR="000C3532" w:rsidRDefault="000C3532" w:rsidP="000C3532">
      <w:pPr>
        <w:pStyle w:val="ADANB"/>
        <w:rPr>
          <w:ins w:id="11444" w:author="3.0" w:date="2014-08-28T16:05:00Z"/>
        </w:rPr>
      </w:pPr>
    </w:p>
    <w:p w:rsidR="000C3532" w:rsidRDefault="000C3532" w:rsidP="000C3532">
      <w:pPr>
        <w:pStyle w:val="ADANB"/>
        <w:rPr>
          <w:ins w:id="11445" w:author="3.0" w:date="2014-08-28T16:05:00Z"/>
        </w:rPr>
      </w:pPr>
    </w:p>
    <w:p w:rsidR="000C3532" w:rsidRDefault="000C3532" w:rsidP="000C3532">
      <w:pPr>
        <w:pStyle w:val="ADANB"/>
        <w:rPr>
          <w:ins w:id="11446" w:author="3.0" w:date="2014-08-28T16:05:00Z"/>
        </w:rPr>
      </w:pPr>
    </w:p>
    <w:p w:rsidR="000C3532" w:rsidRDefault="000C3532" w:rsidP="000C3532">
      <w:pPr>
        <w:pStyle w:val="ADANB"/>
        <w:rPr>
          <w:ins w:id="11447" w:author="3.0" w:date="2014-08-28T16:05:00Z"/>
        </w:rPr>
      </w:pPr>
    </w:p>
    <w:p w:rsidR="000C3532" w:rsidRDefault="000C3532" w:rsidP="000C3532">
      <w:pPr>
        <w:pStyle w:val="ADANB"/>
        <w:rPr>
          <w:ins w:id="11448" w:author="3.0" w:date="2014-08-28T16:05:00Z"/>
        </w:rPr>
      </w:pPr>
      <w:ins w:id="11449" w:author="3.0" w:date="2014-08-28T16:05:00Z">
        <w:r>
          <w:t>2012. max_n_of_EURORADIO_output_msgs (data flow, pel) =</w:t>
        </w:r>
      </w:ins>
    </w:p>
    <w:p w:rsidR="000C3532" w:rsidRDefault="000C3532" w:rsidP="000C3532">
      <w:pPr>
        <w:pStyle w:val="ADANB"/>
        <w:rPr>
          <w:ins w:id="11450" w:author="3.0" w:date="2014-08-28T16:05:00Z"/>
        </w:rPr>
      </w:pPr>
      <w:ins w:id="11451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11452" w:author="3.0" w:date="2014-08-28T16:05:00Z"/>
        </w:rPr>
      </w:pPr>
    </w:p>
    <w:p w:rsidR="000C3532" w:rsidRDefault="000C3532" w:rsidP="000C3532">
      <w:pPr>
        <w:pStyle w:val="ADANB"/>
        <w:rPr>
          <w:ins w:id="11453" w:author="3.0" w:date="2014-08-28T16:05:00Z"/>
        </w:rPr>
      </w:pPr>
      <w:ins w:id="11454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1455" w:author="3.0" w:date="2014-08-28T16:05:00Z"/>
        </w:rPr>
      </w:pPr>
      <w:ins w:id="11456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1457" w:author="3.0" w:date="2014-08-28T16:05:00Z"/>
        </w:rPr>
      </w:pPr>
      <w:ins w:id="11458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1459" w:author="3.0" w:date="2014-08-28T16:05:00Z"/>
        </w:rPr>
      </w:pPr>
      <w:ins w:id="11460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1461" w:author="3.0" w:date="2014-08-28T16:05:00Z"/>
        </w:rPr>
      </w:pPr>
      <w:ins w:id="11462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1463" w:author="3.0" w:date="2014-08-28T16:05:00Z"/>
        </w:rPr>
      </w:pPr>
      <w:ins w:id="11464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1465" w:author="3.0" w:date="2014-08-28T16:05:00Z"/>
        </w:rPr>
      </w:pPr>
      <w:ins w:id="11466" w:author="3.0" w:date="2014-08-28T16:05:00Z">
        <w:r>
          <w:t>description  : maximum number of output EURORADIO messages.</w:t>
        </w:r>
      </w:ins>
    </w:p>
    <w:p w:rsidR="000C3532" w:rsidRDefault="000C3532" w:rsidP="000C3532">
      <w:pPr>
        <w:pStyle w:val="ADANB"/>
        <w:rPr>
          <w:ins w:id="11467" w:author="3.0" w:date="2014-08-28T16:05:00Z"/>
        </w:rPr>
      </w:pPr>
      <w:ins w:id="11468" w:author="3.0" w:date="2014-08-28T16:05:00Z">
        <w:r>
          <w:t>This number is equal to 15.</w:t>
        </w:r>
      </w:ins>
    </w:p>
    <w:p w:rsidR="000C3532" w:rsidRDefault="000C3532" w:rsidP="000C3532">
      <w:pPr>
        <w:pStyle w:val="ADANB"/>
        <w:rPr>
          <w:ins w:id="11469" w:author="3.0" w:date="2014-08-28T16:05:00Z"/>
        </w:rPr>
      </w:pPr>
    </w:p>
    <w:p w:rsidR="000C3532" w:rsidRDefault="000C3532" w:rsidP="000C3532">
      <w:pPr>
        <w:pStyle w:val="ADANB"/>
        <w:rPr>
          <w:ins w:id="11470" w:author="3.0" w:date="2014-08-28T16:05:00Z"/>
        </w:rPr>
      </w:pPr>
    </w:p>
    <w:p w:rsidR="000C3532" w:rsidRDefault="000C3532" w:rsidP="000C3532">
      <w:pPr>
        <w:pStyle w:val="ADANB"/>
        <w:rPr>
          <w:ins w:id="11471" w:author="3.0" w:date="2014-08-28T16:05:00Z"/>
        </w:rPr>
      </w:pPr>
    </w:p>
    <w:p w:rsidR="000C3532" w:rsidRDefault="000C3532" w:rsidP="000C3532">
      <w:pPr>
        <w:pStyle w:val="ADANB"/>
        <w:rPr>
          <w:ins w:id="11472" w:author="3.0" w:date="2014-08-28T16:05:00Z"/>
        </w:rPr>
      </w:pPr>
    </w:p>
    <w:p w:rsidR="000C3532" w:rsidRDefault="000C3532" w:rsidP="000C3532">
      <w:pPr>
        <w:pStyle w:val="ADANB"/>
        <w:rPr>
          <w:ins w:id="11473" w:author="3.0" w:date="2014-08-28T16:05:00Z"/>
        </w:rPr>
      </w:pPr>
      <w:ins w:id="11474" w:author="3.0" w:date="2014-08-28T16:05:00Z">
        <w:r>
          <w:t>1394. EURORADIO_output_msg_info (data flow) =</w:t>
        </w:r>
      </w:ins>
    </w:p>
    <w:p w:rsidR="000C3532" w:rsidRDefault="000C3532" w:rsidP="000C3532">
      <w:pPr>
        <w:pStyle w:val="ADANB"/>
        <w:rPr>
          <w:ins w:id="11475" w:author="3.0" w:date="2014-08-28T16:05:00Z"/>
        </w:rPr>
      </w:pPr>
      <w:ins w:id="11476" w:author="3.0" w:date="2014-08-28T16:05:00Z">
        <w:r>
          <w:t>is_present</w:t>
        </w:r>
      </w:ins>
    </w:p>
    <w:p w:rsidR="000C3532" w:rsidRDefault="000C3532" w:rsidP="000C3532">
      <w:pPr>
        <w:pStyle w:val="ADANB"/>
        <w:rPr>
          <w:ins w:id="11477" w:author="3.0" w:date="2014-08-28T16:05:00Z"/>
        </w:rPr>
      </w:pPr>
      <w:ins w:id="11478" w:author="3.0" w:date="2014-08-28T16:05:00Z">
        <w:r>
          <w:t>+nid_trackside_radio_device</w:t>
        </w:r>
      </w:ins>
    </w:p>
    <w:p w:rsidR="000C3532" w:rsidRDefault="000C3532" w:rsidP="000C3532">
      <w:pPr>
        <w:pStyle w:val="ADANB"/>
        <w:rPr>
          <w:ins w:id="11479" w:author="3.0" w:date="2014-08-28T16:05:00Z"/>
        </w:rPr>
      </w:pPr>
      <w:ins w:id="11480" w:author="3.0" w:date="2014-08-28T16:05:00Z">
        <w:r>
          <w:t>+coded_EURORADIO_output_msg .</w:t>
        </w:r>
      </w:ins>
    </w:p>
    <w:p w:rsidR="000C3532" w:rsidRDefault="000C3532" w:rsidP="000C3532">
      <w:pPr>
        <w:pStyle w:val="ADANB"/>
        <w:rPr>
          <w:ins w:id="11481" w:author="3.0" w:date="2014-08-28T16:05:00Z"/>
        </w:rPr>
      </w:pPr>
    </w:p>
    <w:p w:rsidR="000C3532" w:rsidRDefault="000C3532" w:rsidP="000C3532">
      <w:pPr>
        <w:pStyle w:val="ADANB"/>
        <w:rPr>
          <w:ins w:id="11482" w:author="3.0" w:date="2014-08-28T16:05:00Z"/>
        </w:rPr>
      </w:pPr>
      <w:ins w:id="11483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1484" w:author="3.0" w:date="2014-08-28T16:05:00Z"/>
        </w:rPr>
      </w:pPr>
      <w:ins w:id="11485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1486" w:author="3.0" w:date="2014-08-28T16:05:00Z"/>
        </w:rPr>
      </w:pPr>
      <w:ins w:id="11487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1488" w:author="3.0" w:date="2014-08-28T16:05:00Z"/>
        </w:rPr>
      </w:pPr>
      <w:ins w:id="11489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1490" w:author="3.0" w:date="2014-08-28T16:05:00Z"/>
        </w:rPr>
      </w:pPr>
      <w:ins w:id="11491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1492" w:author="3.0" w:date="2014-08-28T16:05:00Z"/>
        </w:rPr>
      </w:pPr>
      <w:ins w:id="11493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1494" w:author="3.0" w:date="2014-08-28T16:05:00Z"/>
        </w:rPr>
      </w:pPr>
      <w:ins w:id="11495" w:author="3.0" w:date="2014-08-28T16:05:00Z">
        <w:r>
          <w:t>description  : EURORADIO output message information</w:t>
        </w:r>
      </w:ins>
    </w:p>
    <w:p w:rsidR="000C3532" w:rsidRDefault="000C3532" w:rsidP="000C3532">
      <w:pPr>
        <w:pStyle w:val="ADANB"/>
        <w:rPr>
          <w:ins w:id="11496" w:author="3.0" w:date="2014-08-28T16:05:00Z"/>
        </w:rPr>
      </w:pPr>
    </w:p>
    <w:p w:rsidR="000C3532" w:rsidRDefault="000C3532" w:rsidP="000C3532">
      <w:pPr>
        <w:pStyle w:val="ADANB"/>
        <w:rPr>
          <w:ins w:id="11497" w:author="3.0" w:date="2014-08-28T16:05:00Z"/>
        </w:rPr>
      </w:pPr>
    </w:p>
    <w:p w:rsidR="000C3532" w:rsidRDefault="000C3532" w:rsidP="000C3532">
      <w:pPr>
        <w:pStyle w:val="ADANB"/>
        <w:rPr>
          <w:ins w:id="11498" w:author="3.0" w:date="2014-08-28T16:05:00Z"/>
        </w:rPr>
      </w:pPr>
    </w:p>
    <w:p w:rsidR="000C3532" w:rsidRDefault="000C3532" w:rsidP="000C3532">
      <w:pPr>
        <w:pStyle w:val="ADANB"/>
        <w:rPr>
          <w:ins w:id="11499" w:author="3.0" w:date="2014-08-28T16:05:00Z"/>
        </w:rPr>
      </w:pPr>
      <w:ins w:id="11500" w:author="3.0" w:date="2014-08-28T16:05:00Z">
        <w:r>
          <w:t>659. coded_EURORADIO_output_msg (data flow) =</w:t>
        </w:r>
      </w:ins>
    </w:p>
    <w:p w:rsidR="000C3532" w:rsidRDefault="000C3532" w:rsidP="000C3532">
      <w:pPr>
        <w:pStyle w:val="ADANB"/>
        <w:rPr>
          <w:ins w:id="11501" w:author="3.0" w:date="2014-08-28T16:05:00Z"/>
        </w:rPr>
      </w:pPr>
      <w:ins w:id="11502" w:author="3.0" w:date="2014-08-28T16:05:00Z">
        <w:r>
          <w:t>n_of_bits_in_EURORADIO_o_msg{bit}n_of_bits_in_EURORADIO_o_msg</w:t>
        </w:r>
      </w:ins>
    </w:p>
    <w:p w:rsidR="000C3532" w:rsidRDefault="000C3532" w:rsidP="000C3532">
      <w:pPr>
        <w:pStyle w:val="ADANB"/>
        <w:rPr>
          <w:ins w:id="11503" w:author="3.0" w:date="2014-08-28T16:05:00Z"/>
        </w:rPr>
      </w:pPr>
      <w:ins w:id="11504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1505" w:author="3.0" w:date="2014-08-28T16:05:00Z"/>
        </w:rPr>
      </w:pPr>
      <w:ins w:id="11506" w:author="3.0" w:date="2014-08-28T16:05:00Z">
        <w:r>
          <w:t>full_name    : N/A;</w:t>
        </w:r>
      </w:ins>
    </w:p>
    <w:p w:rsidR="000C3532" w:rsidRDefault="000C3532" w:rsidP="000C3532">
      <w:pPr>
        <w:pStyle w:val="ADANB"/>
        <w:rPr>
          <w:ins w:id="11507" w:author="3.0" w:date="2014-08-28T16:05:00Z"/>
        </w:rPr>
      </w:pPr>
      <w:ins w:id="11508" w:author="3.0" w:date="2014-08-28T16:05:00Z">
        <w:r>
          <w:t>rate         : N/A;</w:t>
        </w:r>
      </w:ins>
    </w:p>
    <w:p w:rsidR="000C3532" w:rsidRDefault="000C3532" w:rsidP="000C3532">
      <w:pPr>
        <w:pStyle w:val="ADANB"/>
        <w:rPr>
          <w:ins w:id="11509" w:author="3.0" w:date="2014-08-28T16:05:00Z"/>
        </w:rPr>
      </w:pPr>
      <w:ins w:id="11510" w:author="3.0" w:date="2014-08-28T16:05:00Z">
        <w:r>
          <w:t>range        : N/A;</w:t>
        </w:r>
      </w:ins>
    </w:p>
    <w:p w:rsidR="000C3532" w:rsidRDefault="000C3532" w:rsidP="000C3532">
      <w:pPr>
        <w:pStyle w:val="ADANB"/>
        <w:rPr>
          <w:ins w:id="11511" w:author="3.0" w:date="2014-08-28T16:05:00Z"/>
        </w:rPr>
      </w:pPr>
      <w:ins w:id="11512" w:author="3.0" w:date="2014-08-28T16:05:00Z">
        <w:r>
          <w:t>resolution   : N/A;</w:t>
        </w:r>
      </w:ins>
    </w:p>
    <w:p w:rsidR="000C3532" w:rsidRDefault="000C3532" w:rsidP="000C3532">
      <w:pPr>
        <w:pStyle w:val="ADANB"/>
        <w:rPr>
          <w:ins w:id="11513" w:author="3.0" w:date="2014-08-28T16:05:00Z"/>
        </w:rPr>
      </w:pPr>
      <w:ins w:id="11514" w:author="3.0" w:date="2014-08-28T16:05:00Z">
        <w:r>
          <w:t>units        : N/A;</w:t>
        </w:r>
      </w:ins>
    </w:p>
    <w:p w:rsidR="000C3532" w:rsidRDefault="000C3532" w:rsidP="000C3532">
      <w:pPr>
        <w:pStyle w:val="ADANB"/>
        <w:rPr>
          <w:ins w:id="11515" w:author="3.0" w:date="2014-08-28T16:05:00Z"/>
        </w:rPr>
      </w:pPr>
      <w:ins w:id="11516" w:author="3.0" w:date="2014-08-28T16:05:00Z">
        <w:r>
          <w:t>value_names  : N/A;</w:t>
        </w:r>
      </w:ins>
    </w:p>
    <w:p w:rsidR="000C3532" w:rsidRDefault="000C3532" w:rsidP="000C3532">
      <w:pPr>
        <w:pStyle w:val="ADANB"/>
        <w:rPr>
          <w:ins w:id="11517" w:author="3.0" w:date="2014-08-28T16:05:00Z"/>
        </w:rPr>
      </w:pPr>
      <w:ins w:id="11518" w:author="3.0" w:date="2014-08-28T16:05:00Z">
        <w:r>
          <w:t>description  : coded EURORADIO output message;</w:t>
        </w:r>
      </w:ins>
    </w:p>
    <w:p w:rsidR="000C3532" w:rsidRDefault="000C3532" w:rsidP="000C3532">
      <w:pPr>
        <w:pStyle w:val="ADANB"/>
        <w:rPr>
          <w:ins w:id="11519" w:author="3.0" w:date="2014-08-28T16:05:00Z"/>
        </w:rPr>
      </w:pPr>
    </w:p>
    <w:p w:rsidR="000C3532" w:rsidRDefault="000C3532" w:rsidP="000C3532">
      <w:pPr>
        <w:pStyle w:val="ADANB"/>
        <w:rPr>
          <w:ins w:id="11520" w:author="3.0" w:date="2014-08-28T16:05:00Z"/>
        </w:rPr>
      </w:pPr>
    </w:p>
    <w:p w:rsidR="000C3532" w:rsidRDefault="000C3532" w:rsidP="000C3532">
      <w:pPr>
        <w:pStyle w:val="ADANB"/>
        <w:rPr>
          <w:ins w:id="11521" w:author="3.0" w:date="2014-08-28T16:05:00Z"/>
        </w:rPr>
      </w:pPr>
      <w:ins w:id="11522" w:author="3.0" w:date="2014-08-28T16:05:00Z">
        <w:r>
          <w:t>2230. n_of_bits_in_EURORADIO_o_msg (data flow, cel) =</w:t>
        </w:r>
      </w:ins>
    </w:p>
    <w:p w:rsidR="000C3532" w:rsidRDefault="000C3532" w:rsidP="000C3532">
      <w:pPr>
        <w:pStyle w:val="ADANB"/>
        <w:rPr>
          <w:ins w:id="11523" w:author="3.0" w:date="2014-08-28T16:05:00Z"/>
        </w:rPr>
      </w:pPr>
      <w:ins w:id="11524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11525" w:author="3.0" w:date="2014-08-28T16:05:00Z"/>
        </w:rPr>
      </w:pPr>
      <w:ins w:id="11526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1527" w:author="3.0" w:date="2014-08-28T16:05:00Z"/>
        </w:rPr>
      </w:pPr>
      <w:ins w:id="11528" w:author="3.0" w:date="2014-08-28T16:05:00Z">
        <w:r>
          <w:t>full_name    : N/A;</w:t>
        </w:r>
      </w:ins>
    </w:p>
    <w:p w:rsidR="000C3532" w:rsidRDefault="000C3532" w:rsidP="000C3532">
      <w:pPr>
        <w:pStyle w:val="ADANB"/>
        <w:rPr>
          <w:ins w:id="11529" w:author="3.0" w:date="2014-08-28T16:05:00Z"/>
        </w:rPr>
      </w:pPr>
      <w:ins w:id="11530" w:author="3.0" w:date="2014-08-28T16:05:00Z">
        <w:r>
          <w:t>rate         : N/A;</w:t>
        </w:r>
      </w:ins>
    </w:p>
    <w:p w:rsidR="000C3532" w:rsidRDefault="000C3532" w:rsidP="000C3532">
      <w:pPr>
        <w:pStyle w:val="ADANB"/>
        <w:rPr>
          <w:ins w:id="11531" w:author="3.0" w:date="2014-08-28T16:05:00Z"/>
        </w:rPr>
      </w:pPr>
      <w:ins w:id="11532" w:author="3.0" w:date="2014-08-28T16:05:00Z">
        <w:r>
          <w:t>range        : 1..4000;</w:t>
        </w:r>
      </w:ins>
    </w:p>
    <w:p w:rsidR="000C3532" w:rsidRDefault="000C3532" w:rsidP="000C3532">
      <w:pPr>
        <w:pStyle w:val="ADANB"/>
        <w:rPr>
          <w:ins w:id="11533" w:author="3.0" w:date="2014-08-28T16:05:00Z"/>
        </w:rPr>
      </w:pPr>
      <w:ins w:id="11534" w:author="3.0" w:date="2014-08-28T16:05:00Z">
        <w:r>
          <w:t>resolution   : 1;</w:t>
        </w:r>
      </w:ins>
    </w:p>
    <w:p w:rsidR="000C3532" w:rsidRDefault="000C3532" w:rsidP="000C3532">
      <w:pPr>
        <w:pStyle w:val="ADANB"/>
        <w:rPr>
          <w:ins w:id="11535" w:author="3.0" w:date="2014-08-28T16:05:00Z"/>
        </w:rPr>
      </w:pPr>
      <w:ins w:id="11536" w:author="3.0" w:date="2014-08-28T16:05:00Z">
        <w:r>
          <w:t>units        : N/A;</w:t>
        </w:r>
      </w:ins>
    </w:p>
    <w:p w:rsidR="000C3532" w:rsidRDefault="000C3532" w:rsidP="000C3532">
      <w:pPr>
        <w:pStyle w:val="ADANB"/>
        <w:rPr>
          <w:ins w:id="11537" w:author="3.0" w:date="2014-08-28T16:05:00Z"/>
        </w:rPr>
      </w:pPr>
      <w:ins w:id="11538" w:author="3.0" w:date="2014-08-28T16:05:00Z">
        <w:r>
          <w:t>value_names  : N/A;</w:t>
        </w:r>
      </w:ins>
    </w:p>
    <w:p w:rsidR="000C3532" w:rsidRDefault="000C3532" w:rsidP="000C3532">
      <w:pPr>
        <w:pStyle w:val="ADANB"/>
        <w:rPr>
          <w:ins w:id="11539" w:author="3.0" w:date="2014-08-28T16:05:00Z"/>
        </w:rPr>
      </w:pPr>
      <w:ins w:id="11540" w:author="3.0" w:date="2014-08-28T16:05:00Z">
        <w:r>
          <w:t>description  : number of bits in current EURORADIO output message</w:t>
        </w:r>
      </w:ins>
    </w:p>
    <w:p w:rsidR="000C3532" w:rsidRDefault="000C3532" w:rsidP="000C3532">
      <w:pPr>
        <w:pStyle w:val="ADANB"/>
        <w:rPr>
          <w:ins w:id="11541" w:author="3.0" w:date="2014-08-28T16:05:00Z"/>
        </w:rPr>
      </w:pPr>
    </w:p>
    <w:p w:rsidR="000C3532" w:rsidRDefault="000C3532" w:rsidP="000C3532">
      <w:pPr>
        <w:pStyle w:val="ADANB"/>
        <w:rPr>
          <w:ins w:id="11542" w:author="3.0" w:date="2014-08-28T16:05:00Z"/>
        </w:rPr>
      </w:pPr>
    </w:p>
    <w:p w:rsidR="000C3532" w:rsidRDefault="000C3532" w:rsidP="000C3532">
      <w:pPr>
        <w:pStyle w:val="ADANB"/>
        <w:rPr>
          <w:ins w:id="11543" w:author="3.0" w:date="2014-08-28T16:05:00Z"/>
        </w:rPr>
      </w:pPr>
    </w:p>
    <w:p w:rsidR="000C3532" w:rsidRDefault="000C3532" w:rsidP="000C3532">
      <w:pPr>
        <w:pStyle w:val="ADANB"/>
        <w:rPr>
          <w:ins w:id="11544" w:author="3.0" w:date="2014-08-28T16:05:00Z"/>
        </w:rPr>
      </w:pPr>
      <w:ins w:id="11545" w:author="3.0" w:date="2014-08-28T16:05:00Z">
        <w:r>
          <w:t>1364. EUROLOOP_output_info (data flow) =</w:t>
        </w:r>
      </w:ins>
    </w:p>
    <w:p w:rsidR="000C3532" w:rsidRDefault="000C3532" w:rsidP="000C3532">
      <w:pPr>
        <w:pStyle w:val="ADANB"/>
        <w:rPr>
          <w:ins w:id="11546" w:author="3.0" w:date="2014-08-28T16:05:00Z"/>
        </w:rPr>
      </w:pPr>
      <w:ins w:id="11547" w:author="3.0" w:date="2014-08-28T16:05:00Z">
        <w:r>
          <w:t>q_sscode.</w:t>
        </w:r>
      </w:ins>
    </w:p>
    <w:p w:rsidR="000C3532" w:rsidRDefault="000C3532" w:rsidP="000C3532">
      <w:pPr>
        <w:pStyle w:val="ADANB"/>
        <w:rPr>
          <w:ins w:id="11548" w:author="3.0" w:date="2014-08-28T16:05:00Z"/>
        </w:rPr>
      </w:pPr>
    </w:p>
    <w:p w:rsidR="000C3532" w:rsidRDefault="000C3532" w:rsidP="000C3532">
      <w:pPr>
        <w:pStyle w:val="ADANB"/>
        <w:rPr>
          <w:ins w:id="11549" w:author="3.0" w:date="2014-08-28T16:05:00Z"/>
        </w:rPr>
      </w:pPr>
      <w:ins w:id="11550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1551" w:author="3.0" w:date="2014-08-28T16:05:00Z"/>
        </w:rPr>
      </w:pPr>
      <w:ins w:id="11552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1553" w:author="3.0" w:date="2014-08-28T16:05:00Z"/>
        </w:rPr>
      </w:pPr>
      <w:ins w:id="11554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1555" w:author="3.0" w:date="2014-08-28T16:05:00Z"/>
        </w:rPr>
      </w:pPr>
      <w:ins w:id="11556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1557" w:author="3.0" w:date="2014-08-28T16:05:00Z"/>
        </w:rPr>
      </w:pPr>
      <w:ins w:id="11558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1559" w:author="3.0" w:date="2014-08-28T16:05:00Z"/>
        </w:rPr>
      </w:pPr>
      <w:ins w:id="11560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1561" w:author="3.0" w:date="2014-08-28T16:05:00Z"/>
        </w:rPr>
      </w:pPr>
      <w:ins w:id="11562" w:author="3.0" w:date="2014-08-28T16:05:00Z">
        <w:r>
          <w:t>description  : EUROLOOP output information</w:t>
        </w:r>
      </w:ins>
    </w:p>
    <w:p w:rsidR="000C3532" w:rsidRDefault="000C3532" w:rsidP="000C3532">
      <w:pPr>
        <w:pStyle w:val="ADANB"/>
        <w:rPr>
          <w:ins w:id="11563" w:author="3.0" w:date="2014-08-28T16:05:00Z"/>
        </w:rPr>
      </w:pPr>
    </w:p>
    <w:p w:rsidR="000C3532" w:rsidRDefault="000C3532" w:rsidP="000C3532">
      <w:pPr>
        <w:pStyle w:val="ADANB"/>
        <w:rPr>
          <w:ins w:id="11564" w:author="3.0" w:date="2014-08-28T16:05:00Z"/>
        </w:rPr>
      </w:pPr>
    </w:p>
    <w:p w:rsidR="000C3532" w:rsidRDefault="000C3532" w:rsidP="000C3532">
      <w:pPr>
        <w:pStyle w:val="ADANB"/>
        <w:rPr>
          <w:ins w:id="11565" w:author="3.0" w:date="2014-08-28T16:05:00Z"/>
        </w:rPr>
      </w:pPr>
      <w:ins w:id="11566" w:author="3.0" w:date="2014-08-28T16:05:00Z">
        <w:r>
          <w:t>2917. q_sscode (data flow, pel) =</w:t>
        </w:r>
      </w:ins>
    </w:p>
    <w:p w:rsidR="000C3532" w:rsidRDefault="000C3532" w:rsidP="000C3532">
      <w:pPr>
        <w:pStyle w:val="ADANB"/>
        <w:rPr>
          <w:ins w:id="11567" w:author="3.0" w:date="2014-08-28T16:05:00Z"/>
        </w:rPr>
      </w:pPr>
      <w:ins w:id="11568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11569" w:author="3.0" w:date="2014-08-28T16:05:00Z"/>
        </w:rPr>
      </w:pPr>
    </w:p>
    <w:p w:rsidR="000C3532" w:rsidRDefault="000C3532" w:rsidP="000C3532">
      <w:pPr>
        <w:pStyle w:val="ADANB"/>
        <w:rPr>
          <w:ins w:id="11570" w:author="3.0" w:date="2014-08-28T16:05:00Z"/>
        </w:rPr>
      </w:pPr>
      <w:ins w:id="11571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1572" w:author="3.0" w:date="2014-08-28T16:05:00Z"/>
        </w:rPr>
      </w:pPr>
      <w:ins w:id="11573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1574" w:author="3.0" w:date="2014-08-28T16:05:00Z"/>
        </w:rPr>
      </w:pPr>
      <w:ins w:id="11575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1576" w:author="3.0" w:date="2014-08-28T16:05:00Z"/>
        </w:rPr>
      </w:pPr>
      <w:ins w:id="11577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1578" w:author="3.0" w:date="2014-08-28T16:05:00Z"/>
        </w:rPr>
      </w:pPr>
      <w:ins w:id="11579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1580" w:author="3.0" w:date="2014-08-28T16:05:00Z"/>
        </w:rPr>
      </w:pPr>
      <w:ins w:id="11581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1582" w:author="3.0" w:date="2014-08-28T16:05:00Z"/>
        </w:rPr>
      </w:pPr>
      <w:ins w:id="11583" w:author="3.0" w:date="2014-08-28T16:05:00Z">
        <w:r>
          <w:t>description  : Q_SSCODE variable (see UNISIG SRS);</w:t>
        </w:r>
      </w:ins>
    </w:p>
    <w:p w:rsidR="000C3532" w:rsidRDefault="000C3532" w:rsidP="000C3532">
      <w:pPr>
        <w:pStyle w:val="ADANB"/>
        <w:rPr>
          <w:ins w:id="11584" w:author="3.0" w:date="2014-08-28T16:05:00Z"/>
        </w:rPr>
      </w:pPr>
    </w:p>
    <w:p w:rsidR="000C3532" w:rsidRDefault="000C3532" w:rsidP="000C3532">
      <w:pPr>
        <w:pStyle w:val="ADANB"/>
        <w:rPr>
          <w:ins w:id="11585" w:author="3.0" w:date="2014-08-28T16:05:00Z"/>
        </w:rPr>
      </w:pPr>
    </w:p>
    <w:p w:rsidR="000C3532" w:rsidRDefault="000C3532" w:rsidP="000C3532">
      <w:pPr>
        <w:pStyle w:val="ADANB"/>
        <w:rPr>
          <w:ins w:id="11586" w:author="3.0" w:date="2014-08-28T16:05:00Z"/>
        </w:rPr>
      </w:pPr>
      <w:ins w:id="11587" w:author="3.0" w:date="2014-08-28T16:05:00Z">
        <w:r>
          <w:t>1580. isolation_from_other_equipment_is_required (data flow, del) =</w:t>
        </w:r>
      </w:ins>
    </w:p>
    <w:p w:rsidR="000C3532" w:rsidRDefault="000C3532" w:rsidP="000C3532">
      <w:pPr>
        <w:pStyle w:val="ADANB"/>
        <w:rPr>
          <w:ins w:id="11588" w:author="3.0" w:date="2014-08-28T16:05:00Z"/>
        </w:rPr>
      </w:pPr>
      <w:ins w:id="11589" w:author="3.0" w:date="2014-08-28T16:05:00Z">
        <w:r>
          <w:t>["TRUE"|"FALSE"].</w:t>
        </w:r>
      </w:ins>
    </w:p>
    <w:p w:rsidR="000C3532" w:rsidRDefault="000C3532" w:rsidP="000C3532">
      <w:pPr>
        <w:pStyle w:val="ADANB"/>
        <w:rPr>
          <w:ins w:id="11590" w:author="3.0" w:date="2014-08-28T16:05:00Z"/>
        </w:rPr>
      </w:pPr>
    </w:p>
    <w:p w:rsidR="000C3532" w:rsidRDefault="000C3532" w:rsidP="000C3532">
      <w:pPr>
        <w:pStyle w:val="ADANB"/>
        <w:rPr>
          <w:ins w:id="11591" w:author="3.0" w:date="2014-08-28T16:05:00Z"/>
        </w:rPr>
      </w:pPr>
      <w:ins w:id="11592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1593" w:author="3.0" w:date="2014-08-28T16:05:00Z"/>
        </w:rPr>
      </w:pPr>
      <w:ins w:id="11594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1595" w:author="3.0" w:date="2014-08-28T16:05:00Z"/>
        </w:rPr>
      </w:pPr>
      <w:ins w:id="11596" w:author="3.0" w:date="2014-08-28T16:05:00Z">
        <w:r>
          <w:t>value names  : "TRUE" = the ERTMS ETCS trainborne equipment</w:t>
        </w:r>
      </w:ins>
    </w:p>
    <w:p w:rsidR="000C3532" w:rsidRDefault="000C3532" w:rsidP="000C3532">
      <w:pPr>
        <w:pStyle w:val="ADANB"/>
        <w:rPr>
          <w:ins w:id="11597" w:author="3.0" w:date="2014-08-28T16:05:00Z"/>
        </w:rPr>
      </w:pPr>
      <w:ins w:id="11598" w:author="3.0" w:date="2014-08-28T16:05:00Z">
        <w:r>
          <w:t xml:space="preserve">                        that it is in mode IS to the basic </w:t>
        </w:r>
      </w:ins>
    </w:p>
    <w:p w:rsidR="000C3532" w:rsidRDefault="000C3532" w:rsidP="000C3532">
      <w:pPr>
        <w:pStyle w:val="ADANB"/>
        <w:rPr>
          <w:ins w:id="11599" w:author="3.0" w:date="2014-08-28T16:05:00Z"/>
        </w:rPr>
      </w:pPr>
      <w:ins w:id="11600" w:author="3.0" w:date="2014-08-28T16:05:00Z">
        <w:r>
          <w:t xml:space="preserve">                        and the basic has to take the properly actions</w:t>
        </w:r>
      </w:ins>
    </w:p>
    <w:p w:rsidR="000C3532" w:rsidRDefault="000C3532" w:rsidP="000C3532">
      <w:pPr>
        <w:pStyle w:val="ADANB"/>
        <w:rPr>
          <w:ins w:id="11601" w:author="3.0" w:date="2014-08-28T16:05:00Z"/>
        </w:rPr>
      </w:pPr>
      <w:ins w:id="11602" w:author="3.0" w:date="2014-08-28T16:05:00Z">
        <w:r>
          <w:t xml:space="preserve">               "FALSE"= the ERTMS ETCS trainborne equipment</w:t>
        </w:r>
      </w:ins>
    </w:p>
    <w:p w:rsidR="000C3532" w:rsidRDefault="000C3532" w:rsidP="000C3532">
      <w:pPr>
        <w:pStyle w:val="ADANB"/>
        <w:rPr>
          <w:ins w:id="11603" w:author="3.0" w:date="2014-08-28T16:05:00Z"/>
        </w:rPr>
      </w:pPr>
      <w:ins w:id="11604" w:author="3.0" w:date="2014-08-28T16:05:00Z">
        <w:r>
          <w:t xml:space="preserve">                        that it is not in mode IS to the basic </w:t>
        </w:r>
      </w:ins>
    </w:p>
    <w:p w:rsidR="000C3532" w:rsidRDefault="000C3532" w:rsidP="000C3532">
      <w:pPr>
        <w:pStyle w:val="ADANB"/>
        <w:rPr>
          <w:ins w:id="11605" w:author="3.0" w:date="2014-08-28T16:05:00Z"/>
        </w:rPr>
      </w:pPr>
      <w:ins w:id="11606" w:author="3.0" w:date="2014-08-28T16:05:00Z">
        <w:r>
          <w:t xml:space="preserve">                        and the basic has not to take the properly actions</w:t>
        </w:r>
      </w:ins>
    </w:p>
    <w:p w:rsidR="000C3532" w:rsidRDefault="000C3532" w:rsidP="000C3532">
      <w:pPr>
        <w:pStyle w:val="ADANB"/>
        <w:rPr>
          <w:ins w:id="11607" w:author="3.0" w:date="2014-08-28T16:05:00Z"/>
        </w:rPr>
      </w:pPr>
      <w:ins w:id="11608" w:author="3.0" w:date="2014-08-28T16:05:00Z">
        <w:r>
          <w:t xml:space="preserve">description  : indicates to the basic whether the ERTMS ETCS trainborne equipment is or is not </w:t>
        </w:r>
      </w:ins>
    </w:p>
    <w:p w:rsidR="000C3532" w:rsidRDefault="000C3532" w:rsidP="000C3532">
      <w:pPr>
        <w:pStyle w:val="ADANB"/>
        <w:rPr>
          <w:ins w:id="11609" w:author="3.0" w:date="2014-08-28T16:05:00Z"/>
        </w:rPr>
      </w:pPr>
      <w:ins w:id="11610" w:author="3.0" w:date="2014-08-28T16:05:00Z">
        <w:r>
          <w:t xml:space="preserve">               in isolation mode and the basic, on this information, has or has not to take actions</w:t>
        </w:r>
      </w:ins>
    </w:p>
    <w:p w:rsidR="000C3532" w:rsidRDefault="000C3532" w:rsidP="000C3532">
      <w:pPr>
        <w:pStyle w:val="ADANB"/>
        <w:rPr>
          <w:ins w:id="11611" w:author="3.0" w:date="2014-08-28T16:05:00Z"/>
        </w:rPr>
      </w:pPr>
    </w:p>
    <w:p w:rsidR="000C3532" w:rsidRDefault="000C3532" w:rsidP="000C3532">
      <w:pPr>
        <w:pStyle w:val="ADANB"/>
        <w:rPr>
          <w:ins w:id="11612" w:author="3.0" w:date="2014-08-28T16:05:00Z"/>
        </w:rPr>
      </w:pPr>
    </w:p>
    <w:p w:rsidR="000C3532" w:rsidRDefault="000C3532" w:rsidP="000C3532">
      <w:pPr>
        <w:pStyle w:val="ADANB"/>
        <w:rPr>
          <w:ins w:id="11613" w:author="3.0" w:date="2014-08-28T16:05:00Z"/>
        </w:rPr>
      </w:pPr>
      <w:ins w:id="11614" w:author="3.0" w:date="2014-08-28T16:05:00Z">
        <w:r>
          <w:t>644. channels_extinction_is_required (data flow, del) =</w:t>
        </w:r>
      </w:ins>
    </w:p>
    <w:p w:rsidR="000C3532" w:rsidRDefault="000C3532" w:rsidP="000C3532">
      <w:pPr>
        <w:pStyle w:val="ADANB"/>
        <w:rPr>
          <w:ins w:id="11615" w:author="3.0" w:date="2014-08-28T16:05:00Z"/>
        </w:rPr>
      </w:pPr>
      <w:ins w:id="11616" w:author="3.0" w:date="2014-08-28T16:05:00Z">
        <w:r>
          <w:t>["FALSE"|"TRUE"].</w:t>
        </w:r>
      </w:ins>
    </w:p>
    <w:p w:rsidR="000C3532" w:rsidRDefault="000C3532" w:rsidP="000C3532">
      <w:pPr>
        <w:pStyle w:val="ADANB"/>
        <w:rPr>
          <w:ins w:id="11617" w:author="3.0" w:date="2014-08-28T16:05:00Z"/>
        </w:rPr>
      </w:pPr>
    </w:p>
    <w:p w:rsidR="000C3532" w:rsidRDefault="000C3532" w:rsidP="000C3532">
      <w:pPr>
        <w:pStyle w:val="ADANB"/>
        <w:rPr>
          <w:ins w:id="11618" w:author="3.0" w:date="2014-08-28T16:05:00Z"/>
        </w:rPr>
      </w:pPr>
      <w:ins w:id="11619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1620" w:author="3.0" w:date="2014-08-28T16:05:00Z"/>
        </w:rPr>
      </w:pPr>
      <w:ins w:id="11621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1622" w:author="3.0" w:date="2014-08-28T16:05:00Z"/>
        </w:rPr>
      </w:pPr>
      <w:ins w:id="11623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1624" w:author="3.0" w:date="2014-08-28T16:05:00Z"/>
        </w:rPr>
      </w:pPr>
      <w:ins w:id="11625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1626" w:author="3.0" w:date="2014-08-28T16:05:00Z"/>
        </w:rPr>
      </w:pPr>
      <w:ins w:id="11627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1628" w:author="3.0" w:date="2014-08-28T16:05:00Z"/>
        </w:rPr>
      </w:pPr>
      <w:ins w:id="11629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1630" w:author="3.0" w:date="2014-08-28T16:05:00Z"/>
        </w:rPr>
      </w:pPr>
      <w:ins w:id="11631" w:author="3.0" w:date="2014-08-28T16:05:00Z">
        <w:r>
          <w:t>description  : indicates if the application software requires</w:t>
        </w:r>
      </w:ins>
    </w:p>
    <w:p w:rsidR="000C3532" w:rsidRDefault="000C3532" w:rsidP="000C3532">
      <w:pPr>
        <w:pStyle w:val="ADANB"/>
        <w:rPr>
          <w:ins w:id="11632" w:author="3.0" w:date="2014-08-28T16:05:00Z"/>
        </w:rPr>
      </w:pPr>
      <w:ins w:id="11633" w:author="3.0" w:date="2014-08-28T16:05:00Z">
        <w:r>
          <w:t xml:space="preserve">                  the channel extinctions to the basic software</w:t>
        </w:r>
      </w:ins>
    </w:p>
    <w:p w:rsidR="000C3532" w:rsidRDefault="000C3532" w:rsidP="000C3532">
      <w:pPr>
        <w:pStyle w:val="ADANB"/>
        <w:rPr>
          <w:ins w:id="11634" w:author="3.0" w:date="2014-08-28T16:05:00Z"/>
        </w:rPr>
      </w:pPr>
      <w:ins w:id="11635" w:author="3.0" w:date="2014-08-28T16:05:00Z">
        <w:r>
          <w:t xml:space="preserve">                  (when in SF mode).</w:t>
        </w:r>
      </w:ins>
    </w:p>
    <w:p w:rsidR="000C3532" w:rsidRDefault="000C3532" w:rsidP="000C3532">
      <w:pPr>
        <w:pStyle w:val="ADANB"/>
        <w:rPr>
          <w:ins w:id="11636" w:author="3.0" w:date="2014-08-28T16:05:00Z"/>
        </w:rPr>
      </w:pPr>
    </w:p>
    <w:p w:rsidR="000C3532" w:rsidRDefault="000C3532" w:rsidP="000C3532">
      <w:pPr>
        <w:pStyle w:val="ADANB"/>
        <w:rPr>
          <w:ins w:id="11637" w:author="3.0" w:date="2014-08-28T16:05:00Z"/>
        </w:rPr>
      </w:pPr>
    </w:p>
    <w:p w:rsidR="000C3532" w:rsidRDefault="000C3532" w:rsidP="000C3532">
      <w:pPr>
        <w:pStyle w:val="ADANB"/>
        <w:rPr>
          <w:ins w:id="11638" w:author="3.0" w:date="2014-08-28T16:05:00Z"/>
        </w:rPr>
      </w:pPr>
    </w:p>
    <w:p w:rsidR="000C3532" w:rsidRDefault="000C3532" w:rsidP="000C3532">
      <w:pPr>
        <w:pStyle w:val="ADANB"/>
        <w:rPr>
          <w:ins w:id="11639" w:author="3.0" w:date="2014-08-28T16:05:00Z"/>
        </w:rPr>
      </w:pPr>
    </w:p>
    <w:p w:rsidR="000C3532" w:rsidRDefault="000C3532" w:rsidP="000C3532">
      <w:pPr>
        <w:pStyle w:val="ADANB"/>
        <w:rPr>
          <w:ins w:id="11640" w:author="3.0" w:date="2014-08-28T16:05:00Z"/>
        </w:rPr>
      </w:pPr>
      <w:ins w:id="11641" w:author="3.0" w:date="2014-08-28T16:05:00Z">
        <w:r>
          <w:t>651. coded_data_to_be_restored_at_power_up (data flow) =</w:t>
        </w:r>
      </w:ins>
    </w:p>
    <w:p w:rsidR="000C3532" w:rsidRDefault="000C3532" w:rsidP="000C3532">
      <w:pPr>
        <w:pStyle w:val="ADANB"/>
        <w:rPr>
          <w:ins w:id="11642" w:author="3.0" w:date="2014-08-28T16:05:00Z"/>
        </w:rPr>
      </w:pPr>
      <w:ins w:id="11643" w:author="3.0" w:date="2014-08-28T16:05:00Z">
        <w:r>
          <w:t>is_present</w:t>
        </w:r>
      </w:ins>
    </w:p>
    <w:p w:rsidR="000C3532" w:rsidRDefault="000C3532" w:rsidP="000C3532">
      <w:pPr>
        <w:pStyle w:val="ADANB"/>
        <w:rPr>
          <w:ins w:id="11644" w:author="3.0" w:date="2014-08-28T16:05:00Z"/>
        </w:rPr>
      </w:pPr>
      <w:ins w:id="11645" w:author="3.0" w:date="2014-08-28T16:05:00Z">
        <w:r>
          <w:t>+data_to_be_restored_at_po_binary.</w:t>
        </w:r>
      </w:ins>
    </w:p>
    <w:p w:rsidR="000C3532" w:rsidRDefault="000C3532" w:rsidP="000C3532">
      <w:pPr>
        <w:pStyle w:val="ADANB"/>
        <w:rPr>
          <w:ins w:id="11646" w:author="3.0" w:date="2014-08-28T16:05:00Z"/>
        </w:rPr>
      </w:pPr>
    </w:p>
    <w:p w:rsidR="000C3532" w:rsidRDefault="000C3532" w:rsidP="000C3532">
      <w:pPr>
        <w:pStyle w:val="ADANB"/>
        <w:rPr>
          <w:ins w:id="11647" w:author="3.0" w:date="2014-08-28T16:05:00Z"/>
        </w:rPr>
      </w:pPr>
      <w:ins w:id="11648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1649" w:author="3.0" w:date="2014-08-28T16:05:00Z"/>
        </w:rPr>
      </w:pPr>
      <w:ins w:id="11650" w:author="3.0" w:date="2014-08-28T16:05:00Z">
        <w:r>
          <w:t>full_name       :       ;</w:t>
        </w:r>
      </w:ins>
    </w:p>
    <w:p w:rsidR="000C3532" w:rsidRDefault="000C3532" w:rsidP="000C3532">
      <w:pPr>
        <w:pStyle w:val="ADANB"/>
        <w:rPr>
          <w:ins w:id="11651" w:author="3.0" w:date="2014-08-28T16:05:00Z"/>
        </w:rPr>
      </w:pPr>
      <w:ins w:id="11652" w:author="3.0" w:date="2014-08-28T16:05:00Z">
        <w:r>
          <w:t>rate            :       N/A;</w:t>
        </w:r>
      </w:ins>
    </w:p>
    <w:p w:rsidR="000C3532" w:rsidRDefault="000C3532" w:rsidP="000C3532">
      <w:pPr>
        <w:pStyle w:val="ADANB"/>
        <w:rPr>
          <w:ins w:id="11653" w:author="3.0" w:date="2014-08-28T16:05:00Z"/>
        </w:rPr>
      </w:pPr>
      <w:ins w:id="11654" w:author="3.0" w:date="2014-08-28T16:05:00Z">
        <w:r>
          <w:t>range           :       N/A;</w:t>
        </w:r>
      </w:ins>
    </w:p>
    <w:p w:rsidR="000C3532" w:rsidRDefault="000C3532" w:rsidP="000C3532">
      <w:pPr>
        <w:pStyle w:val="ADANB"/>
        <w:rPr>
          <w:ins w:id="11655" w:author="3.0" w:date="2014-08-28T16:05:00Z"/>
        </w:rPr>
      </w:pPr>
      <w:ins w:id="11656" w:author="3.0" w:date="2014-08-28T16:05:00Z">
        <w:r>
          <w:t>resolution      :       N/A;</w:t>
        </w:r>
      </w:ins>
    </w:p>
    <w:p w:rsidR="000C3532" w:rsidRDefault="000C3532" w:rsidP="000C3532">
      <w:pPr>
        <w:pStyle w:val="ADANB"/>
        <w:rPr>
          <w:ins w:id="11657" w:author="3.0" w:date="2014-08-28T16:05:00Z"/>
        </w:rPr>
      </w:pPr>
      <w:ins w:id="11658" w:author="3.0" w:date="2014-08-28T16:05:00Z">
        <w:r>
          <w:t>units           :       N/A;</w:t>
        </w:r>
      </w:ins>
    </w:p>
    <w:p w:rsidR="000C3532" w:rsidRDefault="000C3532" w:rsidP="000C3532">
      <w:pPr>
        <w:pStyle w:val="ADANB"/>
        <w:rPr>
          <w:ins w:id="11659" w:author="3.0" w:date="2014-08-28T16:05:00Z"/>
        </w:rPr>
      </w:pPr>
      <w:ins w:id="11660" w:author="3.0" w:date="2014-08-28T16:05:00Z">
        <w:r>
          <w:t>value_names     :       N/A;</w:t>
        </w:r>
      </w:ins>
    </w:p>
    <w:p w:rsidR="000C3532" w:rsidRDefault="000C3532" w:rsidP="000C3532">
      <w:pPr>
        <w:pStyle w:val="ADANB"/>
        <w:rPr>
          <w:ins w:id="11661" w:author="3.0" w:date="2014-08-28T16:05:00Z"/>
        </w:rPr>
      </w:pPr>
      <w:ins w:id="11662" w:author="3.0" w:date="2014-08-28T16:05:00Z">
        <w:r>
          <w:t>component_of    :       N/A;</w:t>
        </w:r>
      </w:ins>
    </w:p>
    <w:p w:rsidR="000C3532" w:rsidRDefault="000C3532" w:rsidP="000C3532">
      <w:pPr>
        <w:pStyle w:val="ADANB"/>
        <w:rPr>
          <w:ins w:id="11663" w:author="3.0" w:date="2014-08-28T16:05:00Z"/>
        </w:rPr>
      </w:pPr>
      <w:ins w:id="11664" w:author="3.0" w:date="2014-08-28T16:05:00Z">
        <w:r>
          <w:t>description     :       ;</w:t>
        </w:r>
      </w:ins>
    </w:p>
    <w:p w:rsidR="000C3532" w:rsidRDefault="000C3532" w:rsidP="000C3532">
      <w:pPr>
        <w:pStyle w:val="ADANB"/>
        <w:rPr>
          <w:ins w:id="11665" w:author="3.0" w:date="2014-08-28T16:05:00Z"/>
        </w:rPr>
      </w:pPr>
    </w:p>
    <w:p w:rsidR="000C3532" w:rsidRDefault="000C3532" w:rsidP="000C3532">
      <w:pPr>
        <w:pStyle w:val="ADANB"/>
        <w:rPr>
          <w:ins w:id="11666" w:author="3.0" w:date="2014-08-28T16:05:00Z"/>
        </w:rPr>
      </w:pPr>
    </w:p>
    <w:p w:rsidR="000C3532" w:rsidRDefault="000C3532" w:rsidP="000C3532">
      <w:pPr>
        <w:pStyle w:val="ADANB"/>
        <w:rPr>
          <w:ins w:id="11667" w:author="3.0" w:date="2014-08-28T16:05:00Z"/>
        </w:rPr>
      </w:pPr>
    </w:p>
    <w:p w:rsidR="000C3532" w:rsidRDefault="000C3532" w:rsidP="000C3532">
      <w:pPr>
        <w:pStyle w:val="ADANB"/>
        <w:rPr>
          <w:ins w:id="11668" w:author="3.0" w:date="2014-08-28T16:05:00Z"/>
        </w:rPr>
      </w:pPr>
      <w:ins w:id="11669" w:author="3.0" w:date="2014-08-28T16:05:00Z">
        <w:r>
          <w:t>888. data_to_be_restored_at_po_binary (data flow) =</w:t>
        </w:r>
      </w:ins>
    </w:p>
    <w:p w:rsidR="000C3532" w:rsidRDefault="000C3532" w:rsidP="000C3532">
      <w:pPr>
        <w:pStyle w:val="ADANB"/>
        <w:rPr>
          <w:ins w:id="11670" w:author="3.0" w:date="2014-08-28T16:05:00Z"/>
        </w:rPr>
      </w:pPr>
      <w:ins w:id="11671" w:author="3.0" w:date="2014-08-28T16:05:00Z">
        <w:r>
          <w:t>data_restored_at_po_binary_length</w:t>
        </w:r>
      </w:ins>
    </w:p>
    <w:p w:rsidR="000C3532" w:rsidRDefault="000C3532" w:rsidP="000C3532">
      <w:pPr>
        <w:pStyle w:val="ADANB"/>
        <w:rPr>
          <w:ins w:id="11672" w:author="3.0" w:date="2014-08-28T16:05:00Z"/>
        </w:rPr>
      </w:pPr>
      <w:ins w:id="11673" w:author="3.0" w:date="2014-08-28T16:05:00Z">
        <w:r>
          <w:t>+data_restored_at_po_binary_length{bit}data_restored_at_po_binary_length</w:t>
        </w:r>
      </w:ins>
    </w:p>
    <w:p w:rsidR="000C3532" w:rsidRDefault="000C3532" w:rsidP="000C3532">
      <w:pPr>
        <w:pStyle w:val="ADANB"/>
        <w:rPr>
          <w:ins w:id="11674" w:author="3.0" w:date="2014-08-28T16:05:00Z"/>
        </w:rPr>
      </w:pPr>
    </w:p>
    <w:p w:rsidR="000C3532" w:rsidRDefault="000C3532" w:rsidP="000C3532">
      <w:pPr>
        <w:pStyle w:val="ADANB"/>
        <w:rPr>
          <w:ins w:id="11675" w:author="3.0" w:date="2014-08-28T16:05:00Z"/>
        </w:rPr>
      </w:pPr>
      <w:ins w:id="11676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1677" w:author="3.0" w:date="2014-08-28T16:05:00Z"/>
        </w:rPr>
      </w:pPr>
      <w:ins w:id="11678" w:author="3.0" w:date="2014-08-28T16:05:00Z">
        <w:r>
          <w:t>full_name       :       ;</w:t>
        </w:r>
      </w:ins>
    </w:p>
    <w:p w:rsidR="000C3532" w:rsidRDefault="000C3532" w:rsidP="000C3532">
      <w:pPr>
        <w:pStyle w:val="ADANB"/>
        <w:rPr>
          <w:ins w:id="11679" w:author="3.0" w:date="2014-08-28T16:05:00Z"/>
        </w:rPr>
      </w:pPr>
      <w:ins w:id="11680" w:author="3.0" w:date="2014-08-28T16:05:00Z">
        <w:r>
          <w:t>rate            :       N/A;</w:t>
        </w:r>
      </w:ins>
    </w:p>
    <w:p w:rsidR="000C3532" w:rsidRDefault="000C3532" w:rsidP="000C3532">
      <w:pPr>
        <w:pStyle w:val="ADANB"/>
        <w:rPr>
          <w:ins w:id="11681" w:author="3.0" w:date="2014-08-28T16:05:00Z"/>
        </w:rPr>
      </w:pPr>
      <w:ins w:id="11682" w:author="3.0" w:date="2014-08-28T16:05:00Z">
        <w:r>
          <w:t>range           :       N/A;</w:t>
        </w:r>
      </w:ins>
    </w:p>
    <w:p w:rsidR="000C3532" w:rsidRDefault="000C3532" w:rsidP="000C3532">
      <w:pPr>
        <w:pStyle w:val="ADANB"/>
        <w:rPr>
          <w:ins w:id="11683" w:author="3.0" w:date="2014-08-28T16:05:00Z"/>
        </w:rPr>
      </w:pPr>
      <w:ins w:id="11684" w:author="3.0" w:date="2014-08-28T16:05:00Z">
        <w:r>
          <w:t>resolution      :       N/A;</w:t>
        </w:r>
      </w:ins>
    </w:p>
    <w:p w:rsidR="000C3532" w:rsidRDefault="000C3532" w:rsidP="000C3532">
      <w:pPr>
        <w:pStyle w:val="ADANB"/>
        <w:rPr>
          <w:ins w:id="11685" w:author="3.0" w:date="2014-08-28T16:05:00Z"/>
        </w:rPr>
      </w:pPr>
      <w:ins w:id="11686" w:author="3.0" w:date="2014-08-28T16:05:00Z">
        <w:r>
          <w:t>units           :       N/A;</w:t>
        </w:r>
      </w:ins>
    </w:p>
    <w:p w:rsidR="000C3532" w:rsidRDefault="000C3532" w:rsidP="000C3532">
      <w:pPr>
        <w:pStyle w:val="ADANB"/>
        <w:rPr>
          <w:ins w:id="11687" w:author="3.0" w:date="2014-08-28T16:05:00Z"/>
        </w:rPr>
      </w:pPr>
      <w:ins w:id="11688" w:author="3.0" w:date="2014-08-28T16:05:00Z">
        <w:r>
          <w:t>value_names     :       N/A;</w:t>
        </w:r>
      </w:ins>
    </w:p>
    <w:p w:rsidR="000C3532" w:rsidRDefault="000C3532" w:rsidP="000C3532">
      <w:pPr>
        <w:pStyle w:val="ADANB"/>
        <w:rPr>
          <w:ins w:id="11689" w:author="3.0" w:date="2014-08-28T16:05:00Z"/>
        </w:rPr>
      </w:pPr>
      <w:ins w:id="11690" w:author="3.0" w:date="2014-08-28T16:05:00Z">
        <w:r>
          <w:t>component_of    :       N/A;</w:t>
        </w:r>
      </w:ins>
    </w:p>
    <w:p w:rsidR="000C3532" w:rsidRDefault="000C3532" w:rsidP="000C3532">
      <w:pPr>
        <w:pStyle w:val="ADANB"/>
        <w:rPr>
          <w:ins w:id="11691" w:author="3.0" w:date="2014-08-28T16:05:00Z"/>
        </w:rPr>
      </w:pPr>
      <w:ins w:id="11692" w:author="3.0" w:date="2014-08-28T16:05:00Z">
        <w:r>
          <w:t>description     :       ;</w:t>
        </w:r>
      </w:ins>
    </w:p>
    <w:p w:rsidR="000C3532" w:rsidRDefault="000C3532" w:rsidP="000C3532">
      <w:pPr>
        <w:pStyle w:val="ADANB"/>
        <w:rPr>
          <w:ins w:id="11693" w:author="3.0" w:date="2014-08-28T16:05:00Z"/>
        </w:rPr>
      </w:pPr>
    </w:p>
    <w:p w:rsidR="000C3532" w:rsidRDefault="000C3532" w:rsidP="000C3532">
      <w:pPr>
        <w:pStyle w:val="ADANB"/>
        <w:rPr>
          <w:ins w:id="11694" w:author="3.0" w:date="2014-08-28T16:05:00Z"/>
        </w:rPr>
      </w:pPr>
    </w:p>
    <w:p w:rsidR="000C3532" w:rsidRDefault="000C3532" w:rsidP="000C3532">
      <w:pPr>
        <w:pStyle w:val="ADANB"/>
        <w:rPr>
          <w:ins w:id="11695" w:author="3.0" w:date="2014-08-28T16:05:00Z"/>
        </w:rPr>
      </w:pPr>
    </w:p>
    <w:p w:rsidR="000C3532" w:rsidRDefault="000C3532" w:rsidP="000C3532">
      <w:pPr>
        <w:pStyle w:val="ADANB"/>
        <w:rPr>
          <w:ins w:id="11696" w:author="3.0" w:date="2014-08-28T16:05:00Z"/>
        </w:rPr>
      </w:pPr>
    </w:p>
    <w:p w:rsidR="000C3532" w:rsidRDefault="000C3532" w:rsidP="000C3532">
      <w:pPr>
        <w:pStyle w:val="ADANB"/>
        <w:rPr>
          <w:ins w:id="11697" w:author="3.0" w:date="2014-08-28T16:05:00Z"/>
        </w:rPr>
      </w:pPr>
    </w:p>
    <w:p w:rsidR="000C3532" w:rsidRDefault="000C3532" w:rsidP="000C3532">
      <w:pPr>
        <w:pStyle w:val="ADANB"/>
        <w:rPr>
          <w:ins w:id="11698" w:author="3.0" w:date="2014-08-28T16:05:00Z"/>
        </w:rPr>
      </w:pPr>
      <w:ins w:id="11699" w:author="3.0" w:date="2014-08-28T16:05:00Z">
        <w:r>
          <w:t>596. cab_status_for_basic (data flow, del) =</w:t>
        </w:r>
      </w:ins>
    </w:p>
    <w:p w:rsidR="000C3532" w:rsidRDefault="000C3532" w:rsidP="000C3532">
      <w:pPr>
        <w:pStyle w:val="ADANB"/>
        <w:rPr>
          <w:ins w:id="11700" w:author="3.0" w:date="2014-08-28T16:05:00Z"/>
        </w:rPr>
      </w:pPr>
      <w:ins w:id="11701" w:author="3.0" w:date="2014-08-28T16:05:00Z">
        <w:r>
          <w:t>["CAB_A"|"CAB_B"|"NO_CAB"].</w:t>
        </w:r>
      </w:ins>
    </w:p>
    <w:p w:rsidR="000C3532" w:rsidRDefault="000C3532" w:rsidP="000C3532">
      <w:pPr>
        <w:pStyle w:val="ADANB"/>
        <w:rPr>
          <w:ins w:id="11702" w:author="3.0" w:date="2014-08-28T16:05:00Z"/>
        </w:rPr>
      </w:pPr>
    </w:p>
    <w:p w:rsidR="000C3532" w:rsidRDefault="000C3532" w:rsidP="000C3532">
      <w:pPr>
        <w:pStyle w:val="ADANB"/>
        <w:rPr>
          <w:ins w:id="11703" w:author="3.0" w:date="2014-08-28T16:05:00Z"/>
        </w:rPr>
      </w:pPr>
      <w:ins w:id="11704" w:author="3.0" w:date="2014-08-28T16:05:00Z">
        <w:r>
          <w:t>-------</w:t>
        </w:r>
      </w:ins>
    </w:p>
    <w:p w:rsidR="000C3532" w:rsidRDefault="000C3532" w:rsidP="000C3532">
      <w:pPr>
        <w:pStyle w:val="ADANB"/>
        <w:rPr>
          <w:ins w:id="11705" w:author="3.0" w:date="2014-08-28T16:05:00Z"/>
        </w:rPr>
      </w:pPr>
      <w:ins w:id="11706" w:author="3.0" w:date="2014-08-28T16:05:00Z">
        <w:r>
          <w:t xml:space="preserve">rate         : N/A </w:t>
        </w:r>
      </w:ins>
    </w:p>
    <w:p w:rsidR="000C3532" w:rsidRDefault="000C3532" w:rsidP="000C3532">
      <w:pPr>
        <w:pStyle w:val="ADANB"/>
        <w:rPr>
          <w:ins w:id="11707" w:author="3.0" w:date="2014-08-28T16:05:00Z"/>
        </w:rPr>
      </w:pPr>
      <w:ins w:id="11708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1709" w:author="3.0" w:date="2014-08-28T16:05:00Z"/>
        </w:rPr>
      </w:pPr>
      <w:ins w:id="11710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1711" w:author="3.0" w:date="2014-08-28T16:05:00Z"/>
        </w:rPr>
      </w:pPr>
      <w:ins w:id="11712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1713" w:author="3.0" w:date="2014-08-28T16:05:00Z"/>
        </w:rPr>
      </w:pPr>
      <w:ins w:id="11714" w:author="3.0" w:date="2014-08-28T16:05:00Z">
        <w:r>
          <w:t xml:space="preserve">value names  : "CAB_A" = the activated driver's cab is the cab named by convention CAB_A </w:t>
        </w:r>
      </w:ins>
    </w:p>
    <w:p w:rsidR="000C3532" w:rsidRDefault="000C3532" w:rsidP="000C3532">
      <w:pPr>
        <w:pStyle w:val="ADANB"/>
        <w:rPr>
          <w:ins w:id="11715" w:author="3.0" w:date="2014-08-28T16:05:00Z"/>
        </w:rPr>
      </w:pPr>
      <w:ins w:id="11716" w:author="3.0" w:date="2014-08-28T16:05:00Z">
        <w:r>
          <w:t xml:space="preserve">                "CAB_B" = the activated driver's cab is the cab named by convention CAB_B</w:t>
        </w:r>
      </w:ins>
    </w:p>
    <w:p w:rsidR="000C3532" w:rsidRDefault="000C3532" w:rsidP="000C3532">
      <w:pPr>
        <w:pStyle w:val="ADANB"/>
        <w:rPr>
          <w:ins w:id="11717" w:author="3.0" w:date="2014-08-28T16:05:00Z"/>
        </w:rPr>
      </w:pPr>
      <w:ins w:id="11718" w:author="3.0" w:date="2014-08-28T16:05:00Z">
        <w:r>
          <w:t xml:space="preserve">               "NO_CAB" = no cab is activated</w:t>
        </w:r>
      </w:ins>
    </w:p>
    <w:p w:rsidR="000C3532" w:rsidRDefault="000C3532" w:rsidP="000C3532">
      <w:pPr>
        <w:pStyle w:val="ADANB"/>
        <w:rPr>
          <w:ins w:id="11719" w:author="3.0" w:date="2014-08-28T16:05:00Z"/>
        </w:rPr>
      </w:pPr>
      <w:ins w:id="11720" w:author="3.0" w:date="2014-08-28T16:05:00Z">
        <w:r>
          <w:t>description  : cab status information from generic application to basic software</w:t>
        </w:r>
      </w:ins>
    </w:p>
    <w:p w:rsidR="000C3532" w:rsidRDefault="000C3532" w:rsidP="000C3532">
      <w:pPr>
        <w:pStyle w:val="ADANB"/>
        <w:rPr>
          <w:ins w:id="11721" w:author="3.0" w:date="2014-08-28T16:05:00Z"/>
        </w:rPr>
      </w:pPr>
    </w:p>
    <w:p w:rsidR="000C3532" w:rsidRDefault="000C3532" w:rsidP="000C3532">
      <w:pPr>
        <w:pStyle w:val="ADANB"/>
        <w:rPr>
          <w:ins w:id="11722" w:author="3.0" w:date="2014-08-28T16:05:00Z"/>
        </w:rPr>
      </w:pPr>
    </w:p>
    <w:p w:rsidR="000C3532" w:rsidRDefault="000C3532" w:rsidP="000C3532">
      <w:pPr>
        <w:pStyle w:val="ADANB"/>
        <w:rPr>
          <w:ins w:id="11723" w:author="3.0" w:date="2014-08-28T16:05:00Z"/>
        </w:rPr>
      </w:pPr>
    </w:p>
    <w:p w:rsidR="000C3532" w:rsidRDefault="000C3532" w:rsidP="000C3532">
      <w:pPr>
        <w:pStyle w:val="ADANB"/>
        <w:rPr>
          <w:ins w:id="11724" w:author="3.0" w:date="2014-08-28T16:05:00Z"/>
        </w:rPr>
      </w:pPr>
    </w:p>
    <w:p w:rsidR="000C3532" w:rsidRDefault="000C3532" w:rsidP="000C3532">
      <w:pPr>
        <w:pStyle w:val="ADANB"/>
        <w:rPr>
          <w:ins w:id="11725" w:author="3.0" w:date="2014-08-28T16:05:00Z"/>
        </w:rPr>
      </w:pPr>
      <w:ins w:id="11726" w:author="3.0" w:date="2014-08-28T16:05:00Z">
        <w:r>
          <w:t>434. antenna_to_be_activated_for_basic (data flow, del) =</w:t>
        </w:r>
      </w:ins>
    </w:p>
    <w:p w:rsidR="000C3532" w:rsidRDefault="000C3532" w:rsidP="000C3532">
      <w:pPr>
        <w:pStyle w:val="ADANB"/>
        <w:rPr>
          <w:ins w:id="11727" w:author="3.0" w:date="2014-08-28T16:05:00Z"/>
        </w:rPr>
      </w:pPr>
      <w:ins w:id="11728" w:author="3.0" w:date="2014-08-28T16:05:00Z">
        <w:r>
          <w:t>["NONE"|"ANTENNA_1"|"ANTENNA_2"].</w:t>
        </w:r>
      </w:ins>
    </w:p>
    <w:p w:rsidR="000C3532" w:rsidRDefault="000C3532" w:rsidP="000C3532">
      <w:pPr>
        <w:pStyle w:val="ADANB"/>
        <w:rPr>
          <w:ins w:id="11729" w:author="3.0" w:date="2014-08-28T16:05:00Z"/>
        </w:rPr>
      </w:pPr>
    </w:p>
    <w:p w:rsidR="000C3532" w:rsidRDefault="000C3532" w:rsidP="000C3532">
      <w:pPr>
        <w:pStyle w:val="ADANB"/>
        <w:rPr>
          <w:ins w:id="11730" w:author="3.0" w:date="2014-08-28T16:05:00Z"/>
        </w:rPr>
      </w:pPr>
      <w:ins w:id="11731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1732" w:author="3.0" w:date="2014-08-28T16:05:00Z"/>
        </w:rPr>
      </w:pPr>
      <w:ins w:id="11733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1734" w:author="3.0" w:date="2014-08-28T16:05:00Z"/>
        </w:rPr>
      </w:pPr>
      <w:ins w:id="11735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1736" w:author="3.0" w:date="2014-08-28T16:05:00Z"/>
        </w:rPr>
      </w:pPr>
      <w:ins w:id="11737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1738" w:author="3.0" w:date="2014-08-28T16:05:00Z"/>
        </w:rPr>
      </w:pPr>
      <w:ins w:id="11739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1740" w:author="3.0" w:date="2014-08-28T16:05:00Z"/>
        </w:rPr>
      </w:pPr>
      <w:ins w:id="11741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1742" w:author="3.0" w:date="2014-08-28T16:05:00Z"/>
        </w:rPr>
      </w:pPr>
      <w:ins w:id="11743" w:author="3.0" w:date="2014-08-28T16:05:00Z">
        <w:r>
          <w:t>description  : antenna to be activated according to the selected cabin, from applicatif software to basic software.</w:t>
        </w:r>
      </w:ins>
    </w:p>
    <w:p w:rsidR="000C3532" w:rsidRDefault="000C3532" w:rsidP="000C3532">
      <w:pPr>
        <w:pStyle w:val="ADANB"/>
        <w:rPr>
          <w:ins w:id="11744" w:author="3.0" w:date="2014-08-28T16:05:00Z"/>
        </w:rPr>
      </w:pPr>
    </w:p>
    <w:p w:rsidR="000C3532" w:rsidRDefault="000C3532" w:rsidP="000C3532">
      <w:pPr>
        <w:pStyle w:val="ADANB"/>
        <w:rPr>
          <w:ins w:id="11745" w:author="3.0" w:date="2014-08-28T16:05:00Z"/>
        </w:rPr>
      </w:pPr>
    </w:p>
    <w:p w:rsidR="000C3532" w:rsidRDefault="000C3532" w:rsidP="000C3532">
      <w:pPr>
        <w:pStyle w:val="ADANB"/>
        <w:rPr>
          <w:ins w:id="11746" w:author="3.0" w:date="2014-08-28T16:05:00Z"/>
        </w:rPr>
      </w:pPr>
      <w:ins w:id="11747" w:author="3.0" w:date="2014-08-28T16:05:00Z">
        <w:r>
          <w:t>1969. maintenance_data_to_basic (data flow) =</w:t>
        </w:r>
      </w:ins>
    </w:p>
    <w:p w:rsidR="000C3532" w:rsidRDefault="000C3532" w:rsidP="000C3532">
      <w:pPr>
        <w:pStyle w:val="ADANB"/>
        <w:rPr>
          <w:ins w:id="11748" w:author="3.0" w:date="2014-08-28T16:05:00Z"/>
        </w:rPr>
      </w:pPr>
      <w:ins w:id="11749" w:author="3.0" w:date="2014-08-28T16:05:00Z">
        <w:r>
          <w:t>wheel_diameters_to_be_recorded</w:t>
        </w:r>
      </w:ins>
    </w:p>
    <w:p w:rsidR="000C3532" w:rsidRDefault="000C3532" w:rsidP="000C3532">
      <w:pPr>
        <w:pStyle w:val="ADANB"/>
        <w:rPr>
          <w:ins w:id="11750" w:author="3.0" w:date="2014-08-28T16:05:00Z"/>
        </w:rPr>
      </w:pPr>
      <w:ins w:id="11751" w:author="3.0" w:date="2014-08-28T16:05:00Z">
        <w:r>
          <w:t>+wheel_diameter_to_be_checked</w:t>
        </w:r>
      </w:ins>
    </w:p>
    <w:p w:rsidR="000C3532" w:rsidRDefault="000C3532" w:rsidP="000C3532">
      <w:pPr>
        <w:pStyle w:val="ADANB"/>
        <w:rPr>
          <w:ins w:id="11752" w:author="3.0" w:date="2014-08-28T16:05:00Z"/>
        </w:rPr>
      </w:pPr>
      <w:ins w:id="11753" w:author="3.0" w:date="2014-08-28T16:05:00Z">
        <w:r>
          <w:t>+wheel_diameter_A</w:t>
        </w:r>
      </w:ins>
    </w:p>
    <w:p w:rsidR="000C3532" w:rsidRDefault="000C3532" w:rsidP="000C3532">
      <w:pPr>
        <w:pStyle w:val="ADANB"/>
        <w:rPr>
          <w:ins w:id="11754" w:author="3.0" w:date="2014-08-28T16:05:00Z"/>
        </w:rPr>
      </w:pPr>
      <w:ins w:id="11755" w:author="3.0" w:date="2014-08-28T16:05:00Z">
        <w:r>
          <w:t>+wheel_diameter_B</w:t>
        </w:r>
      </w:ins>
    </w:p>
    <w:p w:rsidR="000C3532" w:rsidRDefault="000C3532" w:rsidP="000C3532">
      <w:pPr>
        <w:pStyle w:val="ADANB"/>
        <w:rPr>
          <w:ins w:id="11756" w:author="3.0" w:date="2014-08-28T16:05:00Z"/>
        </w:rPr>
      </w:pPr>
      <w:ins w:id="11757" w:author="3.0" w:date="2014-08-28T16:05:00Z">
        <w:r>
          <w:t>+sdmu_coefficient_to_be_recorded</w:t>
        </w:r>
      </w:ins>
    </w:p>
    <w:p w:rsidR="000C3532" w:rsidRDefault="000C3532" w:rsidP="000C3532">
      <w:pPr>
        <w:pStyle w:val="ADANB"/>
        <w:rPr>
          <w:ins w:id="11758" w:author="3.0" w:date="2014-08-28T16:05:00Z"/>
        </w:rPr>
      </w:pPr>
      <w:ins w:id="11759" w:author="3.0" w:date="2014-08-28T16:05:00Z">
        <w:r>
          <w:t>+sdmu_coefficient_to_be_checked</w:t>
        </w:r>
      </w:ins>
    </w:p>
    <w:p w:rsidR="000C3532" w:rsidRPr="000C3532" w:rsidRDefault="000C3532" w:rsidP="000C3532">
      <w:pPr>
        <w:pStyle w:val="ADANB"/>
        <w:rPr>
          <w:ins w:id="11760" w:author="3.0" w:date="2014-08-28T16:05:00Z"/>
          <w:lang w:val="fr-BE"/>
          <w:rPrChange w:id="11761" w:author="3.0" w:date="2014-08-28T16:05:00Z">
            <w:rPr>
              <w:ins w:id="11762" w:author="3.0" w:date="2014-08-28T16:05:00Z"/>
            </w:rPr>
          </w:rPrChange>
        </w:rPr>
      </w:pPr>
      <w:ins w:id="11763" w:author="3.0" w:date="2014-08-28T16:05:00Z">
        <w:r w:rsidRPr="000C3532">
          <w:rPr>
            <w:lang w:val="fr-BE"/>
            <w:rPrChange w:id="11764" w:author="3.0" w:date="2014-08-28T16:05:00Z">
              <w:rPr>
                <w:noProof w:val="0"/>
                <w:color w:val="auto"/>
                <w:sz w:val="22"/>
                <w:szCs w:val="20"/>
              </w:rPr>
            </w:rPrChange>
          </w:rPr>
          <w:t>+sdmu_coefficient_A</w:t>
        </w:r>
      </w:ins>
    </w:p>
    <w:p w:rsidR="000C3532" w:rsidRPr="000C3532" w:rsidRDefault="000C3532" w:rsidP="000C3532">
      <w:pPr>
        <w:pStyle w:val="ADANB"/>
        <w:rPr>
          <w:ins w:id="11765" w:author="3.0" w:date="2014-08-28T16:05:00Z"/>
          <w:lang w:val="fr-BE"/>
          <w:rPrChange w:id="11766" w:author="3.0" w:date="2014-08-28T16:05:00Z">
            <w:rPr>
              <w:ins w:id="11767" w:author="3.0" w:date="2014-08-28T16:05:00Z"/>
            </w:rPr>
          </w:rPrChange>
        </w:rPr>
      </w:pPr>
      <w:ins w:id="11768" w:author="3.0" w:date="2014-08-28T16:05:00Z">
        <w:r w:rsidRPr="000C3532">
          <w:rPr>
            <w:lang w:val="fr-BE"/>
            <w:rPrChange w:id="11769" w:author="3.0" w:date="2014-08-28T16:05:00Z">
              <w:rPr>
                <w:noProof w:val="0"/>
                <w:color w:val="auto"/>
                <w:sz w:val="22"/>
                <w:szCs w:val="20"/>
              </w:rPr>
            </w:rPrChange>
          </w:rPr>
          <w:t>+sdmu_coefficient_B</w:t>
        </w:r>
      </w:ins>
    </w:p>
    <w:p w:rsidR="000C3532" w:rsidRDefault="000C3532" w:rsidP="000C3532">
      <w:pPr>
        <w:pStyle w:val="ADANB"/>
        <w:rPr>
          <w:ins w:id="11770" w:author="3.0" w:date="2014-08-28T16:05:00Z"/>
        </w:rPr>
      </w:pPr>
      <w:ins w:id="11771" w:author="3.0" w:date="2014-08-28T16:05:00Z">
        <w:r>
          <w:t>+accelerometer_bias_to_be_recorded</w:t>
        </w:r>
      </w:ins>
    </w:p>
    <w:p w:rsidR="000C3532" w:rsidRDefault="000C3532" w:rsidP="000C3532">
      <w:pPr>
        <w:pStyle w:val="ADANB"/>
        <w:rPr>
          <w:ins w:id="11772" w:author="3.0" w:date="2014-08-28T16:05:00Z"/>
        </w:rPr>
      </w:pPr>
      <w:ins w:id="11773" w:author="3.0" w:date="2014-08-28T16:05:00Z">
        <w:r>
          <w:t>+accelerometer_bias_to_be_checked</w:t>
        </w:r>
      </w:ins>
    </w:p>
    <w:p w:rsidR="000C3532" w:rsidRDefault="000C3532" w:rsidP="000C3532">
      <w:pPr>
        <w:pStyle w:val="ADANB"/>
        <w:rPr>
          <w:ins w:id="11774" w:author="3.0" w:date="2014-08-28T16:05:00Z"/>
        </w:rPr>
      </w:pPr>
      <w:ins w:id="11775" w:author="3.0" w:date="2014-08-28T16:05:00Z">
        <w:r>
          <w:t>+accelerometer_bias.</w:t>
        </w:r>
      </w:ins>
    </w:p>
    <w:p w:rsidR="000C3532" w:rsidRDefault="000C3532" w:rsidP="000C3532">
      <w:pPr>
        <w:pStyle w:val="ADANB"/>
        <w:rPr>
          <w:ins w:id="11776" w:author="3.0" w:date="2014-08-28T16:05:00Z"/>
        </w:rPr>
      </w:pPr>
    </w:p>
    <w:p w:rsidR="000C3532" w:rsidRDefault="000C3532" w:rsidP="000C3532">
      <w:pPr>
        <w:pStyle w:val="ADANB"/>
        <w:rPr>
          <w:ins w:id="11777" w:author="3.0" w:date="2014-08-28T16:05:00Z"/>
        </w:rPr>
      </w:pPr>
      <w:ins w:id="11778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1779" w:author="3.0" w:date="2014-08-28T16:05:00Z"/>
        </w:rPr>
      </w:pPr>
      <w:ins w:id="11780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1781" w:author="3.0" w:date="2014-08-28T16:05:00Z"/>
        </w:rPr>
      </w:pPr>
      <w:ins w:id="11782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1783" w:author="3.0" w:date="2014-08-28T16:05:00Z"/>
        </w:rPr>
      </w:pPr>
      <w:ins w:id="11784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1785" w:author="3.0" w:date="2014-08-28T16:05:00Z"/>
        </w:rPr>
      </w:pPr>
      <w:ins w:id="11786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1787" w:author="3.0" w:date="2014-08-28T16:05:00Z"/>
        </w:rPr>
      </w:pPr>
      <w:ins w:id="11788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1789" w:author="3.0" w:date="2014-08-28T16:05:00Z"/>
        </w:rPr>
      </w:pPr>
      <w:ins w:id="11790" w:author="3.0" w:date="2014-08-28T16:05:00Z">
        <w:r>
          <w:t>description  : maintenance to transmit to basic</w:t>
        </w:r>
      </w:ins>
    </w:p>
    <w:p w:rsidR="000C3532" w:rsidRDefault="000C3532" w:rsidP="000C3532">
      <w:pPr>
        <w:pStyle w:val="ADANB"/>
        <w:rPr>
          <w:ins w:id="11791" w:author="3.0" w:date="2014-08-28T16:05:00Z"/>
        </w:rPr>
      </w:pPr>
    </w:p>
    <w:p w:rsidR="000C3532" w:rsidRDefault="000C3532" w:rsidP="000C3532">
      <w:pPr>
        <w:pStyle w:val="ADANB"/>
        <w:rPr>
          <w:ins w:id="11792" w:author="3.0" w:date="2014-08-28T16:05:00Z"/>
        </w:rPr>
      </w:pPr>
    </w:p>
    <w:p w:rsidR="000C3532" w:rsidRDefault="000C3532" w:rsidP="000C3532">
      <w:pPr>
        <w:pStyle w:val="ADANB"/>
        <w:rPr>
          <w:ins w:id="11793" w:author="3.0" w:date="2014-08-28T16:05:00Z"/>
        </w:rPr>
      </w:pPr>
      <w:ins w:id="11794" w:author="3.0" w:date="2014-08-28T16:05:00Z">
        <w:r>
          <w:t>4148. wheel_diameters_to_be_recorded (data flow, del) =</w:t>
        </w:r>
      </w:ins>
    </w:p>
    <w:p w:rsidR="000C3532" w:rsidRDefault="000C3532" w:rsidP="000C3532">
      <w:pPr>
        <w:pStyle w:val="ADANB"/>
        <w:rPr>
          <w:ins w:id="11795" w:author="3.0" w:date="2014-08-28T16:05:00Z"/>
        </w:rPr>
      </w:pPr>
      <w:ins w:id="11796" w:author="3.0" w:date="2014-08-28T16:05:00Z">
        <w:r>
          <w:t>["TRUE"|"FALSE"].</w:t>
        </w:r>
      </w:ins>
    </w:p>
    <w:p w:rsidR="000C3532" w:rsidRDefault="000C3532" w:rsidP="000C3532">
      <w:pPr>
        <w:pStyle w:val="ADANB"/>
        <w:rPr>
          <w:ins w:id="11797" w:author="3.0" w:date="2014-08-28T16:05:00Z"/>
        </w:rPr>
      </w:pPr>
    </w:p>
    <w:p w:rsidR="000C3532" w:rsidRDefault="000C3532" w:rsidP="000C3532">
      <w:pPr>
        <w:pStyle w:val="ADANB"/>
        <w:rPr>
          <w:ins w:id="11798" w:author="3.0" w:date="2014-08-28T16:05:00Z"/>
        </w:rPr>
      </w:pPr>
      <w:ins w:id="11799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1800" w:author="3.0" w:date="2014-08-28T16:05:00Z"/>
        </w:rPr>
      </w:pPr>
      <w:ins w:id="11801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1802" w:author="3.0" w:date="2014-08-28T16:05:00Z"/>
        </w:rPr>
      </w:pPr>
      <w:ins w:id="11803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1804" w:author="3.0" w:date="2014-08-28T16:05:00Z"/>
        </w:rPr>
      </w:pPr>
      <w:ins w:id="11805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1806" w:author="3.0" w:date="2014-08-28T16:05:00Z"/>
        </w:rPr>
      </w:pPr>
      <w:ins w:id="11807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1808" w:author="3.0" w:date="2014-08-28T16:05:00Z"/>
        </w:rPr>
      </w:pPr>
      <w:ins w:id="11809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1810" w:author="3.0" w:date="2014-08-28T16:05:00Z"/>
        </w:rPr>
      </w:pPr>
      <w:ins w:id="11811" w:author="3.0" w:date="2014-08-28T16:05:00Z">
        <w:r>
          <w:t>description  : indicates if the wheel diameters have to</w:t>
        </w:r>
      </w:ins>
    </w:p>
    <w:p w:rsidR="000C3532" w:rsidRDefault="000C3532" w:rsidP="000C3532">
      <w:pPr>
        <w:pStyle w:val="ADANB"/>
        <w:rPr>
          <w:ins w:id="11812" w:author="3.0" w:date="2014-08-28T16:05:00Z"/>
        </w:rPr>
      </w:pPr>
      <w:ins w:id="11813" w:author="3.0" w:date="2014-08-28T16:05:00Z">
        <w:r>
          <w:t>be recorded by basic</w:t>
        </w:r>
      </w:ins>
    </w:p>
    <w:p w:rsidR="000C3532" w:rsidRDefault="000C3532" w:rsidP="000C3532">
      <w:pPr>
        <w:pStyle w:val="ADANB"/>
        <w:rPr>
          <w:ins w:id="11814" w:author="3.0" w:date="2014-08-28T16:05:00Z"/>
        </w:rPr>
      </w:pPr>
    </w:p>
    <w:p w:rsidR="000C3532" w:rsidRDefault="000C3532" w:rsidP="000C3532">
      <w:pPr>
        <w:pStyle w:val="ADANB"/>
        <w:rPr>
          <w:ins w:id="11815" w:author="3.0" w:date="2014-08-28T16:05:00Z"/>
        </w:rPr>
      </w:pPr>
    </w:p>
    <w:p w:rsidR="000C3532" w:rsidRDefault="000C3532" w:rsidP="000C3532">
      <w:pPr>
        <w:pStyle w:val="ADANB"/>
        <w:rPr>
          <w:ins w:id="11816" w:author="3.0" w:date="2014-08-28T16:05:00Z"/>
        </w:rPr>
      </w:pPr>
    </w:p>
    <w:p w:rsidR="000C3532" w:rsidRDefault="000C3532" w:rsidP="000C3532">
      <w:pPr>
        <w:pStyle w:val="ADANB"/>
        <w:rPr>
          <w:ins w:id="11817" w:author="3.0" w:date="2014-08-28T16:05:00Z"/>
        </w:rPr>
      </w:pPr>
      <w:ins w:id="11818" w:author="3.0" w:date="2014-08-28T16:05:00Z">
        <w:r>
          <w:t>4146. wheel_diameter_to_be_checked (data flow, del) =</w:t>
        </w:r>
      </w:ins>
    </w:p>
    <w:p w:rsidR="000C3532" w:rsidRDefault="000C3532" w:rsidP="000C3532">
      <w:pPr>
        <w:pStyle w:val="ADANB"/>
        <w:rPr>
          <w:ins w:id="11819" w:author="3.0" w:date="2014-08-28T16:05:00Z"/>
        </w:rPr>
      </w:pPr>
      <w:ins w:id="11820" w:author="3.0" w:date="2014-08-28T16:05:00Z">
        <w:r>
          <w:t>["TRUE"|"FALSE"].</w:t>
        </w:r>
      </w:ins>
    </w:p>
    <w:p w:rsidR="000C3532" w:rsidRDefault="000C3532" w:rsidP="000C3532">
      <w:pPr>
        <w:pStyle w:val="ADANB"/>
        <w:rPr>
          <w:ins w:id="11821" w:author="3.0" w:date="2014-08-28T16:05:00Z"/>
        </w:rPr>
      </w:pPr>
    </w:p>
    <w:p w:rsidR="000C3532" w:rsidRDefault="000C3532" w:rsidP="000C3532">
      <w:pPr>
        <w:pStyle w:val="ADANB"/>
        <w:rPr>
          <w:ins w:id="11822" w:author="3.0" w:date="2014-08-28T16:05:00Z"/>
        </w:rPr>
      </w:pPr>
      <w:ins w:id="11823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1824" w:author="3.0" w:date="2014-08-28T16:05:00Z"/>
        </w:rPr>
      </w:pPr>
      <w:ins w:id="11825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1826" w:author="3.0" w:date="2014-08-28T16:05:00Z"/>
        </w:rPr>
      </w:pPr>
      <w:ins w:id="11827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1828" w:author="3.0" w:date="2014-08-28T16:05:00Z"/>
        </w:rPr>
      </w:pPr>
      <w:ins w:id="11829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1830" w:author="3.0" w:date="2014-08-28T16:05:00Z"/>
        </w:rPr>
      </w:pPr>
      <w:ins w:id="11831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1832" w:author="3.0" w:date="2014-08-28T16:05:00Z"/>
        </w:rPr>
      </w:pPr>
      <w:ins w:id="11833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1834" w:author="3.0" w:date="2014-08-28T16:05:00Z"/>
        </w:rPr>
      </w:pPr>
      <w:ins w:id="11835" w:author="3.0" w:date="2014-08-28T16:05:00Z">
        <w:r>
          <w:t>description  : indicates if the wheel diameters have to</w:t>
        </w:r>
      </w:ins>
    </w:p>
    <w:p w:rsidR="000C3532" w:rsidRDefault="000C3532" w:rsidP="000C3532">
      <w:pPr>
        <w:pStyle w:val="ADANB"/>
        <w:rPr>
          <w:ins w:id="11836" w:author="3.0" w:date="2014-08-28T16:05:00Z"/>
        </w:rPr>
      </w:pPr>
      <w:ins w:id="11837" w:author="3.0" w:date="2014-08-28T16:05:00Z">
        <w:r>
          <w:t>be checked by basic</w:t>
        </w:r>
      </w:ins>
    </w:p>
    <w:p w:rsidR="000C3532" w:rsidRDefault="000C3532" w:rsidP="000C3532">
      <w:pPr>
        <w:pStyle w:val="ADANB"/>
        <w:rPr>
          <w:ins w:id="11838" w:author="3.0" w:date="2014-08-28T16:05:00Z"/>
        </w:rPr>
      </w:pPr>
    </w:p>
    <w:p w:rsidR="000C3532" w:rsidRDefault="000C3532" w:rsidP="000C3532">
      <w:pPr>
        <w:pStyle w:val="ADANB"/>
        <w:rPr>
          <w:ins w:id="11839" w:author="3.0" w:date="2014-08-28T16:05:00Z"/>
        </w:rPr>
      </w:pPr>
    </w:p>
    <w:p w:rsidR="000C3532" w:rsidRDefault="000C3532" w:rsidP="000C3532">
      <w:pPr>
        <w:pStyle w:val="ADANB"/>
        <w:rPr>
          <w:ins w:id="11840" w:author="3.0" w:date="2014-08-28T16:05:00Z"/>
        </w:rPr>
      </w:pPr>
    </w:p>
    <w:p w:rsidR="000C3532" w:rsidRDefault="000C3532" w:rsidP="000C3532">
      <w:pPr>
        <w:pStyle w:val="ADANB"/>
        <w:rPr>
          <w:ins w:id="11841" w:author="3.0" w:date="2014-08-28T16:05:00Z"/>
        </w:rPr>
      </w:pPr>
      <w:ins w:id="11842" w:author="3.0" w:date="2014-08-28T16:05:00Z">
        <w:r>
          <w:t>3161. sdmu_coefficient_to_be_recorded (data flow, del) =</w:t>
        </w:r>
      </w:ins>
    </w:p>
    <w:p w:rsidR="000C3532" w:rsidRDefault="000C3532" w:rsidP="000C3532">
      <w:pPr>
        <w:pStyle w:val="ADANB"/>
        <w:rPr>
          <w:ins w:id="11843" w:author="3.0" w:date="2014-08-28T16:05:00Z"/>
        </w:rPr>
      </w:pPr>
      <w:ins w:id="11844" w:author="3.0" w:date="2014-08-28T16:05:00Z">
        <w:r>
          <w:t>["TRUE"|"FALSE"].</w:t>
        </w:r>
      </w:ins>
    </w:p>
    <w:p w:rsidR="000C3532" w:rsidRDefault="000C3532" w:rsidP="000C3532">
      <w:pPr>
        <w:pStyle w:val="ADANB"/>
        <w:rPr>
          <w:ins w:id="11845" w:author="3.0" w:date="2014-08-28T16:05:00Z"/>
        </w:rPr>
      </w:pPr>
    </w:p>
    <w:p w:rsidR="000C3532" w:rsidRDefault="000C3532" w:rsidP="000C3532">
      <w:pPr>
        <w:pStyle w:val="ADANB"/>
        <w:rPr>
          <w:ins w:id="11846" w:author="3.0" w:date="2014-08-28T16:05:00Z"/>
        </w:rPr>
      </w:pPr>
      <w:ins w:id="11847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1848" w:author="3.0" w:date="2014-08-28T16:05:00Z"/>
        </w:rPr>
      </w:pPr>
      <w:ins w:id="11849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1850" w:author="3.0" w:date="2014-08-28T16:05:00Z"/>
        </w:rPr>
      </w:pPr>
      <w:ins w:id="11851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1852" w:author="3.0" w:date="2014-08-28T16:05:00Z"/>
        </w:rPr>
      </w:pPr>
      <w:ins w:id="11853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1854" w:author="3.0" w:date="2014-08-28T16:05:00Z"/>
        </w:rPr>
      </w:pPr>
      <w:ins w:id="11855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1856" w:author="3.0" w:date="2014-08-28T16:05:00Z"/>
        </w:rPr>
      </w:pPr>
      <w:ins w:id="11857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1858" w:author="3.0" w:date="2014-08-28T16:05:00Z"/>
        </w:rPr>
      </w:pPr>
      <w:ins w:id="11859" w:author="3.0" w:date="2014-08-28T16:05:00Z">
        <w:r>
          <w:t>description  : indicates if the sdmu coefficient have to</w:t>
        </w:r>
      </w:ins>
    </w:p>
    <w:p w:rsidR="000C3532" w:rsidRDefault="000C3532" w:rsidP="000C3532">
      <w:pPr>
        <w:pStyle w:val="ADANB"/>
        <w:rPr>
          <w:ins w:id="11860" w:author="3.0" w:date="2014-08-28T16:05:00Z"/>
        </w:rPr>
      </w:pPr>
      <w:ins w:id="11861" w:author="3.0" w:date="2014-08-28T16:05:00Z">
        <w:r>
          <w:t>be recorded by basic</w:t>
        </w:r>
      </w:ins>
    </w:p>
    <w:p w:rsidR="000C3532" w:rsidRDefault="000C3532" w:rsidP="000C3532">
      <w:pPr>
        <w:pStyle w:val="ADANB"/>
        <w:rPr>
          <w:ins w:id="11862" w:author="3.0" w:date="2014-08-28T16:05:00Z"/>
        </w:rPr>
      </w:pPr>
    </w:p>
    <w:p w:rsidR="000C3532" w:rsidRDefault="000C3532" w:rsidP="000C3532">
      <w:pPr>
        <w:pStyle w:val="ADANB"/>
        <w:rPr>
          <w:ins w:id="11863" w:author="3.0" w:date="2014-08-28T16:05:00Z"/>
        </w:rPr>
      </w:pPr>
    </w:p>
    <w:p w:rsidR="000C3532" w:rsidRDefault="000C3532" w:rsidP="000C3532">
      <w:pPr>
        <w:pStyle w:val="ADANB"/>
        <w:rPr>
          <w:ins w:id="11864" w:author="3.0" w:date="2014-08-28T16:05:00Z"/>
        </w:rPr>
      </w:pPr>
      <w:ins w:id="11865" w:author="3.0" w:date="2014-08-28T16:05:00Z">
        <w:r>
          <w:t>3160. sdmu_coefficient_to_be_checked (data flow, del) =</w:t>
        </w:r>
      </w:ins>
    </w:p>
    <w:p w:rsidR="000C3532" w:rsidRDefault="000C3532" w:rsidP="000C3532">
      <w:pPr>
        <w:pStyle w:val="ADANB"/>
        <w:rPr>
          <w:ins w:id="11866" w:author="3.0" w:date="2014-08-28T16:05:00Z"/>
        </w:rPr>
      </w:pPr>
      <w:ins w:id="11867" w:author="3.0" w:date="2014-08-28T16:05:00Z">
        <w:r>
          <w:t>["TRUE"|"FALSE"].</w:t>
        </w:r>
      </w:ins>
    </w:p>
    <w:p w:rsidR="000C3532" w:rsidRDefault="000C3532" w:rsidP="000C3532">
      <w:pPr>
        <w:pStyle w:val="ADANB"/>
        <w:rPr>
          <w:ins w:id="11868" w:author="3.0" w:date="2014-08-28T16:05:00Z"/>
        </w:rPr>
      </w:pPr>
    </w:p>
    <w:p w:rsidR="000C3532" w:rsidRDefault="000C3532" w:rsidP="000C3532">
      <w:pPr>
        <w:pStyle w:val="ADANB"/>
        <w:rPr>
          <w:ins w:id="11869" w:author="3.0" w:date="2014-08-28T16:05:00Z"/>
        </w:rPr>
      </w:pPr>
      <w:ins w:id="11870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1871" w:author="3.0" w:date="2014-08-28T16:05:00Z"/>
        </w:rPr>
      </w:pPr>
      <w:ins w:id="11872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1873" w:author="3.0" w:date="2014-08-28T16:05:00Z"/>
        </w:rPr>
      </w:pPr>
      <w:ins w:id="11874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1875" w:author="3.0" w:date="2014-08-28T16:05:00Z"/>
        </w:rPr>
      </w:pPr>
      <w:ins w:id="11876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1877" w:author="3.0" w:date="2014-08-28T16:05:00Z"/>
        </w:rPr>
      </w:pPr>
      <w:ins w:id="11878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1879" w:author="3.0" w:date="2014-08-28T16:05:00Z"/>
        </w:rPr>
      </w:pPr>
      <w:ins w:id="11880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1881" w:author="3.0" w:date="2014-08-28T16:05:00Z"/>
        </w:rPr>
      </w:pPr>
      <w:ins w:id="11882" w:author="3.0" w:date="2014-08-28T16:05:00Z">
        <w:r>
          <w:t>description  : indicates if the sdmu coefficient have to</w:t>
        </w:r>
      </w:ins>
    </w:p>
    <w:p w:rsidR="000C3532" w:rsidRDefault="000C3532" w:rsidP="000C3532">
      <w:pPr>
        <w:pStyle w:val="ADANB"/>
        <w:rPr>
          <w:ins w:id="11883" w:author="3.0" w:date="2014-08-28T16:05:00Z"/>
        </w:rPr>
      </w:pPr>
      <w:ins w:id="11884" w:author="3.0" w:date="2014-08-28T16:05:00Z">
        <w:r>
          <w:t>be checked by basic</w:t>
        </w:r>
      </w:ins>
    </w:p>
    <w:p w:rsidR="000C3532" w:rsidRDefault="000C3532" w:rsidP="000C3532">
      <w:pPr>
        <w:pStyle w:val="ADANB"/>
        <w:rPr>
          <w:ins w:id="11885" w:author="3.0" w:date="2014-08-28T16:05:00Z"/>
        </w:rPr>
      </w:pPr>
    </w:p>
    <w:p w:rsidR="000C3532" w:rsidRDefault="000C3532" w:rsidP="000C3532">
      <w:pPr>
        <w:pStyle w:val="ADANB"/>
        <w:rPr>
          <w:ins w:id="11886" w:author="3.0" w:date="2014-08-28T16:05:00Z"/>
        </w:rPr>
      </w:pPr>
    </w:p>
    <w:p w:rsidR="000C3532" w:rsidRDefault="000C3532" w:rsidP="000C3532">
      <w:pPr>
        <w:pStyle w:val="ADANB"/>
        <w:rPr>
          <w:ins w:id="11887" w:author="3.0" w:date="2014-08-28T16:05:00Z"/>
        </w:rPr>
      </w:pPr>
    </w:p>
    <w:p w:rsidR="000C3532" w:rsidRDefault="000C3532" w:rsidP="000C3532">
      <w:pPr>
        <w:pStyle w:val="ADANB"/>
        <w:rPr>
          <w:ins w:id="11888" w:author="3.0" w:date="2014-08-28T16:05:00Z"/>
        </w:rPr>
      </w:pPr>
      <w:ins w:id="11889" w:author="3.0" w:date="2014-08-28T16:05:00Z">
        <w:r>
          <w:t>37. accelerometer_bias_to_be_recorded (data flow, del) =</w:t>
        </w:r>
      </w:ins>
    </w:p>
    <w:p w:rsidR="000C3532" w:rsidRDefault="000C3532" w:rsidP="000C3532">
      <w:pPr>
        <w:pStyle w:val="ADANB"/>
        <w:rPr>
          <w:ins w:id="11890" w:author="3.0" w:date="2014-08-28T16:05:00Z"/>
        </w:rPr>
      </w:pPr>
      <w:ins w:id="11891" w:author="3.0" w:date="2014-08-28T16:05:00Z">
        <w:r>
          <w:t>["FALSE"|"TRUE"].</w:t>
        </w:r>
      </w:ins>
    </w:p>
    <w:p w:rsidR="000C3532" w:rsidRDefault="000C3532" w:rsidP="000C3532">
      <w:pPr>
        <w:pStyle w:val="ADANB"/>
        <w:rPr>
          <w:ins w:id="11892" w:author="3.0" w:date="2014-08-28T16:05:00Z"/>
        </w:rPr>
      </w:pPr>
    </w:p>
    <w:p w:rsidR="000C3532" w:rsidRDefault="000C3532" w:rsidP="000C3532">
      <w:pPr>
        <w:pStyle w:val="ADANB"/>
        <w:rPr>
          <w:ins w:id="11893" w:author="3.0" w:date="2014-08-28T16:05:00Z"/>
        </w:rPr>
      </w:pPr>
      <w:ins w:id="11894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1895" w:author="3.0" w:date="2014-08-28T16:05:00Z"/>
        </w:rPr>
      </w:pPr>
      <w:ins w:id="11896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1897" w:author="3.0" w:date="2014-08-28T16:05:00Z"/>
        </w:rPr>
      </w:pPr>
      <w:ins w:id="11898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1899" w:author="3.0" w:date="2014-08-28T16:05:00Z"/>
        </w:rPr>
      </w:pPr>
      <w:ins w:id="11900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1901" w:author="3.0" w:date="2014-08-28T16:05:00Z"/>
        </w:rPr>
      </w:pPr>
      <w:ins w:id="11902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1903" w:author="3.0" w:date="2014-08-28T16:05:00Z"/>
        </w:rPr>
      </w:pPr>
      <w:ins w:id="11904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1905" w:author="3.0" w:date="2014-08-28T16:05:00Z"/>
        </w:rPr>
      </w:pPr>
      <w:ins w:id="11906" w:author="3.0" w:date="2014-08-28T16:05:00Z">
        <w:r>
          <w:t>description  : indicates if the accelerometer bias has to be recorded by basic</w:t>
        </w:r>
      </w:ins>
    </w:p>
    <w:p w:rsidR="000C3532" w:rsidRDefault="000C3532" w:rsidP="000C3532">
      <w:pPr>
        <w:pStyle w:val="ADANB"/>
        <w:rPr>
          <w:ins w:id="11907" w:author="3.0" w:date="2014-08-28T16:05:00Z"/>
        </w:rPr>
      </w:pPr>
    </w:p>
    <w:p w:rsidR="000C3532" w:rsidRDefault="000C3532" w:rsidP="000C3532">
      <w:pPr>
        <w:pStyle w:val="ADANB"/>
        <w:rPr>
          <w:ins w:id="11908" w:author="3.0" w:date="2014-08-28T16:05:00Z"/>
        </w:rPr>
      </w:pPr>
    </w:p>
    <w:p w:rsidR="000C3532" w:rsidRDefault="000C3532" w:rsidP="000C3532">
      <w:pPr>
        <w:pStyle w:val="ADANB"/>
        <w:rPr>
          <w:ins w:id="11909" w:author="3.0" w:date="2014-08-28T16:05:00Z"/>
        </w:rPr>
      </w:pPr>
      <w:ins w:id="11910" w:author="3.0" w:date="2014-08-28T16:05:00Z">
        <w:r>
          <w:t>36. accelerometer_bias_to_be_checked (data flow, del) =</w:t>
        </w:r>
      </w:ins>
    </w:p>
    <w:p w:rsidR="000C3532" w:rsidRDefault="000C3532" w:rsidP="000C3532">
      <w:pPr>
        <w:pStyle w:val="ADANB"/>
        <w:rPr>
          <w:ins w:id="11911" w:author="3.0" w:date="2014-08-28T16:05:00Z"/>
        </w:rPr>
      </w:pPr>
      <w:ins w:id="11912" w:author="3.0" w:date="2014-08-28T16:05:00Z">
        <w:r>
          <w:t>["FALSE"|"TRUE"].</w:t>
        </w:r>
      </w:ins>
    </w:p>
    <w:p w:rsidR="000C3532" w:rsidRDefault="000C3532" w:rsidP="000C3532">
      <w:pPr>
        <w:pStyle w:val="ADANB"/>
        <w:rPr>
          <w:ins w:id="11913" w:author="3.0" w:date="2014-08-28T16:05:00Z"/>
        </w:rPr>
      </w:pPr>
    </w:p>
    <w:p w:rsidR="000C3532" w:rsidRDefault="000C3532" w:rsidP="000C3532">
      <w:pPr>
        <w:pStyle w:val="ADANB"/>
        <w:rPr>
          <w:ins w:id="11914" w:author="3.0" w:date="2014-08-28T16:05:00Z"/>
        </w:rPr>
      </w:pPr>
      <w:ins w:id="11915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1916" w:author="3.0" w:date="2014-08-28T16:05:00Z"/>
        </w:rPr>
      </w:pPr>
      <w:ins w:id="11917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1918" w:author="3.0" w:date="2014-08-28T16:05:00Z"/>
        </w:rPr>
      </w:pPr>
      <w:ins w:id="11919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1920" w:author="3.0" w:date="2014-08-28T16:05:00Z"/>
        </w:rPr>
      </w:pPr>
      <w:ins w:id="11921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1922" w:author="3.0" w:date="2014-08-28T16:05:00Z"/>
        </w:rPr>
      </w:pPr>
      <w:ins w:id="11923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1924" w:author="3.0" w:date="2014-08-28T16:05:00Z"/>
        </w:rPr>
      </w:pPr>
      <w:ins w:id="11925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1926" w:author="3.0" w:date="2014-08-28T16:05:00Z"/>
        </w:rPr>
      </w:pPr>
      <w:ins w:id="11927" w:author="3.0" w:date="2014-08-28T16:05:00Z">
        <w:r>
          <w:t>description  : indicates if the accelerometer bias has to be checked by basic.</w:t>
        </w:r>
      </w:ins>
    </w:p>
    <w:p w:rsidR="000C3532" w:rsidRDefault="000C3532" w:rsidP="000C3532">
      <w:pPr>
        <w:pStyle w:val="ADANB"/>
        <w:rPr>
          <w:ins w:id="11928" w:author="3.0" w:date="2014-08-28T16:05:00Z"/>
        </w:rPr>
      </w:pPr>
    </w:p>
    <w:p w:rsidR="000C3532" w:rsidRDefault="000C3532" w:rsidP="000C3532">
      <w:pPr>
        <w:pStyle w:val="ADANB"/>
        <w:rPr>
          <w:ins w:id="11929" w:author="3.0" w:date="2014-08-28T16:05:00Z"/>
        </w:rPr>
      </w:pPr>
    </w:p>
    <w:p w:rsidR="000C3532" w:rsidRDefault="000C3532" w:rsidP="000C3532">
      <w:pPr>
        <w:pStyle w:val="ADANB"/>
        <w:rPr>
          <w:ins w:id="11930" w:author="3.0" w:date="2014-08-28T16:05:00Z"/>
        </w:rPr>
      </w:pPr>
      <w:ins w:id="11931" w:author="3.0" w:date="2014-08-28T16:05:00Z">
        <w:r>
          <w:t>1882. LLRU_status_screen_reset_is_required (data flow, del) =</w:t>
        </w:r>
      </w:ins>
    </w:p>
    <w:p w:rsidR="000C3532" w:rsidRDefault="000C3532" w:rsidP="000C3532">
      <w:pPr>
        <w:pStyle w:val="ADANB"/>
        <w:rPr>
          <w:ins w:id="11932" w:author="3.0" w:date="2014-08-28T16:05:00Z"/>
        </w:rPr>
      </w:pPr>
      <w:ins w:id="11933" w:author="3.0" w:date="2014-08-28T16:05:00Z">
        <w:r>
          <w:t>["TRUE"|"FALSE"].</w:t>
        </w:r>
      </w:ins>
    </w:p>
    <w:p w:rsidR="000C3532" w:rsidRDefault="000C3532" w:rsidP="000C3532">
      <w:pPr>
        <w:pStyle w:val="ADANB"/>
        <w:rPr>
          <w:ins w:id="11934" w:author="3.0" w:date="2014-08-28T16:05:00Z"/>
        </w:rPr>
      </w:pPr>
    </w:p>
    <w:p w:rsidR="000C3532" w:rsidRDefault="000C3532" w:rsidP="000C3532">
      <w:pPr>
        <w:pStyle w:val="ADANB"/>
        <w:rPr>
          <w:ins w:id="11935" w:author="3.0" w:date="2014-08-28T16:05:00Z"/>
        </w:rPr>
      </w:pPr>
      <w:ins w:id="11936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1937" w:author="3.0" w:date="2014-08-28T16:05:00Z"/>
        </w:rPr>
      </w:pPr>
      <w:ins w:id="11938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1939" w:author="3.0" w:date="2014-08-28T16:05:00Z"/>
        </w:rPr>
      </w:pPr>
      <w:ins w:id="11940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1941" w:author="3.0" w:date="2014-08-28T16:05:00Z"/>
        </w:rPr>
      </w:pPr>
      <w:ins w:id="11942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1943" w:author="3.0" w:date="2014-08-28T16:05:00Z"/>
        </w:rPr>
      </w:pPr>
      <w:ins w:id="11944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1945" w:author="3.0" w:date="2014-08-28T16:05:00Z"/>
        </w:rPr>
      </w:pPr>
      <w:ins w:id="11946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1947" w:author="3.0" w:date="2014-08-28T16:05:00Z"/>
        </w:rPr>
      </w:pPr>
      <w:ins w:id="11948" w:author="3.0" w:date="2014-08-28T16:05:00Z">
        <w:r>
          <w:t>description  : indicates to the basic software that the reset of the LLRU status is required.</w:t>
        </w:r>
      </w:ins>
    </w:p>
    <w:p w:rsidR="000C3532" w:rsidRDefault="000C3532" w:rsidP="000C3532">
      <w:pPr>
        <w:pStyle w:val="ADANB"/>
        <w:rPr>
          <w:ins w:id="11949" w:author="3.0" w:date="2014-08-28T16:05:00Z"/>
        </w:rPr>
      </w:pPr>
    </w:p>
    <w:p w:rsidR="000C3532" w:rsidRDefault="000C3532" w:rsidP="000C3532">
      <w:pPr>
        <w:pStyle w:val="ADANB"/>
        <w:rPr>
          <w:ins w:id="11950" w:author="3.0" w:date="2014-08-28T16:05:00Z"/>
        </w:rPr>
      </w:pPr>
    </w:p>
    <w:p w:rsidR="000C3532" w:rsidRDefault="000C3532" w:rsidP="000C3532">
      <w:pPr>
        <w:pStyle w:val="ADANB"/>
        <w:rPr>
          <w:ins w:id="11951" w:author="3.0" w:date="2014-08-28T16:05:00Z"/>
        </w:rPr>
      </w:pPr>
      <w:ins w:id="11952" w:author="3.0" w:date="2014-08-28T16:05:00Z">
        <w:r>
          <w:t>2071. MMU_output_info (data flow) =</w:t>
        </w:r>
      </w:ins>
    </w:p>
    <w:p w:rsidR="000C3532" w:rsidRDefault="000C3532" w:rsidP="000C3532">
      <w:pPr>
        <w:pStyle w:val="ADANB"/>
        <w:rPr>
          <w:ins w:id="11953" w:author="3.0" w:date="2014-08-28T16:05:00Z"/>
        </w:rPr>
      </w:pPr>
      <w:ins w:id="11954" w:author="3.0" w:date="2014-08-28T16:05:00Z">
        <w:r>
          <w:t>line_speed_value</w:t>
        </w:r>
      </w:ins>
    </w:p>
    <w:p w:rsidR="000C3532" w:rsidRDefault="000C3532" w:rsidP="000C3532">
      <w:pPr>
        <w:pStyle w:val="ADANB"/>
        <w:rPr>
          <w:ins w:id="11955" w:author="3.0" w:date="2014-08-28T16:05:00Z"/>
        </w:rPr>
      </w:pPr>
      <w:ins w:id="11956" w:author="3.0" w:date="2014-08-28T16:05:00Z">
        <w:r>
          <w:t>+ MMU_gradient_data</w:t>
        </w:r>
      </w:ins>
    </w:p>
    <w:p w:rsidR="000C3532" w:rsidRDefault="000C3532" w:rsidP="000C3532">
      <w:pPr>
        <w:pStyle w:val="ADANB"/>
        <w:rPr>
          <w:ins w:id="11957" w:author="3.0" w:date="2014-08-28T16:05:00Z"/>
        </w:rPr>
      </w:pPr>
      <w:ins w:id="11958" w:author="3.0" w:date="2014-08-28T16:05:00Z">
        <w:r>
          <w:t>+ MMU_sb_data</w:t>
        </w:r>
      </w:ins>
    </w:p>
    <w:p w:rsidR="000C3532" w:rsidRDefault="000C3532" w:rsidP="000C3532">
      <w:pPr>
        <w:pStyle w:val="ADANB"/>
        <w:rPr>
          <w:ins w:id="11959" w:author="3.0" w:date="2014-08-28T16:05:00Z"/>
        </w:rPr>
      </w:pPr>
      <w:ins w:id="11960" w:author="3.0" w:date="2014-08-28T16:05:00Z">
        <w:r>
          <w:t>+ MMU_eb_data</w:t>
        </w:r>
      </w:ins>
    </w:p>
    <w:p w:rsidR="000C3532" w:rsidRDefault="000C3532" w:rsidP="000C3532">
      <w:pPr>
        <w:pStyle w:val="ADANB"/>
        <w:rPr>
          <w:ins w:id="11961" w:author="3.0" w:date="2014-08-28T16:05:00Z"/>
        </w:rPr>
      </w:pPr>
      <w:ins w:id="11962" w:author="3.0" w:date="2014-08-28T16:05:00Z">
        <w:r>
          <w:t>+ MMU_traction_data</w:t>
        </w:r>
      </w:ins>
    </w:p>
    <w:p w:rsidR="000C3532" w:rsidRDefault="000C3532" w:rsidP="000C3532">
      <w:pPr>
        <w:pStyle w:val="ADANB"/>
        <w:rPr>
          <w:ins w:id="11963" w:author="3.0" w:date="2014-08-28T16:05:00Z"/>
        </w:rPr>
      </w:pPr>
      <w:ins w:id="11964" w:author="3.0" w:date="2014-08-28T16:05:00Z">
        <w:r>
          <w:t>+ slippery_track.</w:t>
        </w:r>
      </w:ins>
    </w:p>
    <w:p w:rsidR="000C3532" w:rsidRDefault="000C3532" w:rsidP="000C3532">
      <w:pPr>
        <w:pStyle w:val="ADANB"/>
        <w:rPr>
          <w:ins w:id="11965" w:author="3.0" w:date="2014-08-28T16:05:00Z"/>
        </w:rPr>
      </w:pPr>
    </w:p>
    <w:p w:rsidR="000C3532" w:rsidRDefault="000C3532" w:rsidP="000C3532">
      <w:pPr>
        <w:pStyle w:val="ADANB"/>
        <w:rPr>
          <w:ins w:id="11966" w:author="3.0" w:date="2014-08-28T16:05:00Z"/>
        </w:rPr>
      </w:pPr>
      <w:ins w:id="11967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1968" w:author="3.0" w:date="2014-08-28T16:05:00Z"/>
        </w:rPr>
      </w:pPr>
      <w:ins w:id="11969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1970" w:author="3.0" w:date="2014-08-28T16:05:00Z"/>
        </w:rPr>
      </w:pPr>
      <w:ins w:id="11971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1972" w:author="3.0" w:date="2014-08-28T16:05:00Z"/>
        </w:rPr>
      </w:pPr>
      <w:ins w:id="11973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1974" w:author="3.0" w:date="2014-08-28T16:05:00Z"/>
        </w:rPr>
      </w:pPr>
      <w:ins w:id="11975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1976" w:author="3.0" w:date="2014-08-28T16:05:00Z"/>
        </w:rPr>
      </w:pPr>
      <w:ins w:id="11977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1978" w:author="3.0" w:date="2014-08-28T16:05:00Z"/>
        </w:rPr>
      </w:pPr>
      <w:ins w:id="11979" w:author="3.0" w:date="2014-08-28T16:05:00Z">
        <w:r>
          <w:t>description  : Information to the Movement Measuring Unit;</w:t>
        </w:r>
      </w:ins>
    </w:p>
    <w:p w:rsidR="000C3532" w:rsidRDefault="000C3532" w:rsidP="000C3532">
      <w:pPr>
        <w:pStyle w:val="ADANB"/>
        <w:rPr>
          <w:ins w:id="11980" w:author="3.0" w:date="2014-08-28T16:05:00Z"/>
        </w:rPr>
      </w:pPr>
    </w:p>
    <w:p w:rsidR="000C3532" w:rsidRDefault="000C3532" w:rsidP="000C3532">
      <w:pPr>
        <w:pStyle w:val="ADANB"/>
        <w:rPr>
          <w:ins w:id="11981" w:author="3.0" w:date="2014-08-28T16:05:00Z"/>
        </w:rPr>
      </w:pPr>
    </w:p>
    <w:p w:rsidR="000C3532" w:rsidRDefault="000C3532" w:rsidP="000C3532">
      <w:pPr>
        <w:pStyle w:val="ADANB"/>
        <w:rPr>
          <w:ins w:id="11982" w:author="3.0" w:date="2014-08-28T16:05:00Z"/>
        </w:rPr>
      </w:pPr>
      <w:ins w:id="11983" w:author="3.0" w:date="2014-08-28T16:05:00Z">
        <w:r>
          <w:t>1859. line_speed_value (data flow, pel) =</w:t>
        </w:r>
      </w:ins>
    </w:p>
    <w:p w:rsidR="000C3532" w:rsidRDefault="000C3532" w:rsidP="000C3532">
      <w:pPr>
        <w:pStyle w:val="ADANB"/>
        <w:rPr>
          <w:ins w:id="11984" w:author="3.0" w:date="2014-08-28T16:05:00Z"/>
        </w:rPr>
      </w:pPr>
      <w:ins w:id="11985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11986" w:author="3.0" w:date="2014-08-28T16:05:00Z"/>
        </w:rPr>
      </w:pPr>
    </w:p>
    <w:p w:rsidR="000C3532" w:rsidRDefault="000C3532" w:rsidP="000C3532">
      <w:pPr>
        <w:pStyle w:val="ADANB"/>
        <w:rPr>
          <w:ins w:id="11987" w:author="3.0" w:date="2014-08-28T16:05:00Z"/>
        </w:rPr>
      </w:pPr>
      <w:ins w:id="11988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1989" w:author="3.0" w:date="2014-08-28T16:05:00Z"/>
        </w:rPr>
      </w:pPr>
      <w:ins w:id="11990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1991" w:author="3.0" w:date="2014-08-28T16:05:00Z"/>
        </w:rPr>
      </w:pPr>
      <w:ins w:id="11992" w:author="3.0" w:date="2014-08-28T16:05:00Z">
        <w:r>
          <w:t>range        : 0..600</w:t>
        </w:r>
      </w:ins>
    </w:p>
    <w:p w:rsidR="000C3532" w:rsidRDefault="000C3532" w:rsidP="000C3532">
      <w:pPr>
        <w:pStyle w:val="ADANB"/>
        <w:rPr>
          <w:ins w:id="11993" w:author="3.0" w:date="2014-08-28T16:05:00Z"/>
        </w:rPr>
      </w:pPr>
      <w:ins w:id="11994" w:author="3.0" w:date="2014-08-28T16:05:00Z">
        <w:r>
          <w:t>resolution   : 5</w:t>
        </w:r>
      </w:ins>
    </w:p>
    <w:p w:rsidR="000C3532" w:rsidRDefault="000C3532" w:rsidP="000C3532">
      <w:pPr>
        <w:pStyle w:val="ADANB"/>
        <w:rPr>
          <w:ins w:id="11995" w:author="3.0" w:date="2014-08-28T16:05:00Z"/>
        </w:rPr>
      </w:pPr>
      <w:ins w:id="11996" w:author="3.0" w:date="2014-08-28T16:05:00Z">
        <w:r>
          <w:t>units        : kph</w:t>
        </w:r>
      </w:ins>
    </w:p>
    <w:p w:rsidR="000C3532" w:rsidRDefault="000C3532" w:rsidP="000C3532">
      <w:pPr>
        <w:pStyle w:val="ADANB"/>
        <w:rPr>
          <w:ins w:id="11997" w:author="3.0" w:date="2014-08-28T16:05:00Z"/>
        </w:rPr>
      </w:pPr>
      <w:ins w:id="11998" w:author="3.0" w:date="2014-08-28T16:05:00Z">
        <w:r>
          <w:t xml:space="preserve">value names  : </w:t>
        </w:r>
      </w:ins>
    </w:p>
    <w:p w:rsidR="000C3532" w:rsidRDefault="000C3532" w:rsidP="000C3532">
      <w:pPr>
        <w:pStyle w:val="ADANB"/>
        <w:rPr>
          <w:ins w:id="11999" w:author="3.0" w:date="2014-08-28T16:05:00Z"/>
        </w:rPr>
      </w:pPr>
      <w:ins w:id="12000" w:author="3.0" w:date="2014-08-28T16:05:00Z">
        <w:r>
          <w:t>"UNKNOWN" (coded 127) = The line speed profile known onboard is not</w:t>
        </w:r>
      </w:ins>
    </w:p>
    <w:p w:rsidR="000C3532" w:rsidRDefault="000C3532" w:rsidP="000C3532">
      <w:pPr>
        <w:pStyle w:val="ADANB"/>
        <w:rPr>
          <w:ins w:id="12001" w:author="3.0" w:date="2014-08-28T16:05:00Z"/>
        </w:rPr>
      </w:pPr>
      <w:ins w:id="12002" w:author="3.0" w:date="2014-08-28T16:05:00Z">
        <w:r>
          <w:t xml:space="preserve">                           sufficient to compute the current line speed;</w:t>
        </w:r>
      </w:ins>
    </w:p>
    <w:p w:rsidR="000C3532" w:rsidRDefault="000C3532" w:rsidP="000C3532">
      <w:pPr>
        <w:pStyle w:val="ADANB"/>
        <w:rPr>
          <w:ins w:id="12003" w:author="3.0" w:date="2014-08-28T16:05:00Z"/>
        </w:rPr>
      </w:pPr>
      <w:ins w:id="12004" w:author="3.0" w:date="2014-08-28T16:05:00Z">
        <w:r>
          <w:t>description  : Value of the line speed applicable to the current engine location;</w:t>
        </w:r>
      </w:ins>
    </w:p>
    <w:p w:rsidR="000C3532" w:rsidRDefault="000C3532" w:rsidP="000C3532">
      <w:pPr>
        <w:pStyle w:val="ADANB"/>
        <w:rPr>
          <w:ins w:id="12005" w:author="3.0" w:date="2014-08-28T16:05:00Z"/>
        </w:rPr>
      </w:pPr>
    </w:p>
    <w:p w:rsidR="000C3532" w:rsidRDefault="000C3532" w:rsidP="000C3532">
      <w:pPr>
        <w:pStyle w:val="ADANB"/>
        <w:rPr>
          <w:ins w:id="12006" w:author="3.0" w:date="2014-08-28T16:05:00Z"/>
        </w:rPr>
      </w:pPr>
    </w:p>
    <w:p w:rsidR="000C3532" w:rsidRDefault="000C3532" w:rsidP="000C3532">
      <w:pPr>
        <w:pStyle w:val="ADANB"/>
        <w:rPr>
          <w:ins w:id="12007" w:author="3.0" w:date="2014-08-28T16:05:00Z"/>
        </w:rPr>
      </w:pPr>
      <w:ins w:id="12008" w:author="3.0" w:date="2014-08-28T16:05:00Z">
        <w:r>
          <w:t>2068. MMU_gradient_data (data flow) =</w:t>
        </w:r>
      </w:ins>
    </w:p>
    <w:p w:rsidR="000C3532" w:rsidRDefault="000C3532" w:rsidP="000C3532">
      <w:pPr>
        <w:pStyle w:val="ADANB"/>
        <w:rPr>
          <w:ins w:id="12009" w:author="3.0" w:date="2014-08-28T16:05:00Z"/>
        </w:rPr>
      </w:pPr>
      <w:ins w:id="12010" w:author="3.0" w:date="2014-08-28T16:05:00Z">
        <w:r>
          <w:t>engine_gradient_value</w:t>
        </w:r>
      </w:ins>
    </w:p>
    <w:p w:rsidR="000C3532" w:rsidRDefault="000C3532" w:rsidP="000C3532">
      <w:pPr>
        <w:pStyle w:val="ADANB"/>
        <w:rPr>
          <w:ins w:id="12011" w:author="3.0" w:date="2014-08-28T16:05:00Z"/>
        </w:rPr>
      </w:pPr>
      <w:ins w:id="12012" w:author="3.0" w:date="2014-08-28T16:05:00Z">
        <w:r>
          <w:t>+ train_gradient_value</w:t>
        </w:r>
      </w:ins>
    </w:p>
    <w:p w:rsidR="000C3532" w:rsidRDefault="000C3532" w:rsidP="000C3532">
      <w:pPr>
        <w:pStyle w:val="ADANB"/>
        <w:rPr>
          <w:ins w:id="12013" w:author="3.0" w:date="2014-08-28T16:05:00Z"/>
        </w:rPr>
      </w:pPr>
      <w:ins w:id="12014" w:author="3.0" w:date="2014-08-28T16:05:00Z">
        <w:r>
          <w:t>+ gradient_is_available.</w:t>
        </w:r>
      </w:ins>
    </w:p>
    <w:p w:rsidR="000C3532" w:rsidRDefault="000C3532" w:rsidP="000C3532">
      <w:pPr>
        <w:pStyle w:val="ADANB"/>
        <w:rPr>
          <w:ins w:id="12015" w:author="3.0" w:date="2014-08-28T16:05:00Z"/>
        </w:rPr>
      </w:pPr>
    </w:p>
    <w:p w:rsidR="000C3532" w:rsidRDefault="000C3532" w:rsidP="000C3532">
      <w:pPr>
        <w:pStyle w:val="ADANB"/>
        <w:rPr>
          <w:ins w:id="12016" w:author="3.0" w:date="2014-08-28T16:05:00Z"/>
        </w:rPr>
      </w:pPr>
      <w:ins w:id="12017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2018" w:author="3.0" w:date="2014-08-28T16:05:00Z"/>
        </w:rPr>
      </w:pPr>
      <w:ins w:id="12019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2020" w:author="3.0" w:date="2014-08-28T16:05:00Z"/>
        </w:rPr>
      </w:pPr>
      <w:ins w:id="12021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2022" w:author="3.0" w:date="2014-08-28T16:05:00Z"/>
        </w:rPr>
      </w:pPr>
      <w:ins w:id="12023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2024" w:author="3.0" w:date="2014-08-28T16:05:00Z"/>
        </w:rPr>
      </w:pPr>
      <w:ins w:id="12025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2026" w:author="3.0" w:date="2014-08-28T16:05:00Z"/>
        </w:rPr>
      </w:pPr>
      <w:ins w:id="12027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2028" w:author="3.0" w:date="2014-08-28T16:05:00Z"/>
        </w:rPr>
      </w:pPr>
      <w:ins w:id="12029" w:author="3.0" w:date="2014-08-28T16:05:00Z">
        <w:r>
          <w:t>description  : information about gradient transmitted to the MMU.</w:t>
        </w:r>
      </w:ins>
    </w:p>
    <w:p w:rsidR="000C3532" w:rsidRDefault="000C3532" w:rsidP="000C3532">
      <w:pPr>
        <w:pStyle w:val="ADANB"/>
        <w:rPr>
          <w:ins w:id="12030" w:author="3.0" w:date="2014-08-28T16:05:00Z"/>
        </w:rPr>
      </w:pPr>
    </w:p>
    <w:p w:rsidR="000C3532" w:rsidRDefault="000C3532" w:rsidP="000C3532">
      <w:pPr>
        <w:pStyle w:val="ADANB"/>
        <w:rPr>
          <w:ins w:id="12031" w:author="3.0" w:date="2014-08-28T16:05:00Z"/>
        </w:rPr>
      </w:pPr>
    </w:p>
    <w:p w:rsidR="000C3532" w:rsidRDefault="000C3532" w:rsidP="000C3532">
      <w:pPr>
        <w:pStyle w:val="ADANB"/>
        <w:rPr>
          <w:ins w:id="12032" w:author="3.0" w:date="2014-08-28T16:05:00Z"/>
        </w:rPr>
      </w:pPr>
      <w:ins w:id="12033" w:author="3.0" w:date="2014-08-28T16:05:00Z">
        <w:r>
          <w:t>1273. engine_gradient_value (data flow, cel) =</w:t>
        </w:r>
      </w:ins>
    </w:p>
    <w:p w:rsidR="000C3532" w:rsidRDefault="000C3532" w:rsidP="000C3532">
      <w:pPr>
        <w:pStyle w:val="ADANB"/>
        <w:rPr>
          <w:ins w:id="12034" w:author="3.0" w:date="2014-08-28T16:05:00Z"/>
        </w:rPr>
      </w:pPr>
      <w:ins w:id="12035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12036" w:author="3.0" w:date="2014-08-28T16:05:00Z"/>
        </w:rPr>
      </w:pPr>
    </w:p>
    <w:p w:rsidR="000C3532" w:rsidRDefault="000C3532" w:rsidP="000C3532">
      <w:pPr>
        <w:pStyle w:val="ADANB"/>
        <w:rPr>
          <w:ins w:id="12037" w:author="3.0" w:date="2014-08-28T16:05:00Z"/>
        </w:rPr>
      </w:pPr>
      <w:ins w:id="12038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2039" w:author="3.0" w:date="2014-08-28T16:05:00Z"/>
        </w:rPr>
      </w:pPr>
      <w:ins w:id="12040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2041" w:author="3.0" w:date="2014-08-28T16:05:00Z"/>
        </w:rPr>
      </w:pPr>
      <w:ins w:id="12042" w:author="3.0" w:date="2014-08-28T16:05:00Z">
        <w:r>
          <w:t xml:space="preserve">range        : -0.254..0.254  </w:t>
        </w:r>
      </w:ins>
    </w:p>
    <w:p w:rsidR="000C3532" w:rsidRDefault="000C3532" w:rsidP="000C3532">
      <w:pPr>
        <w:pStyle w:val="ADANB"/>
        <w:rPr>
          <w:ins w:id="12043" w:author="3.0" w:date="2014-08-28T16:05:00Z"/>
        </w:rPr>
      </w:pPr>
      <w:ins w:id="12044" w:author="3.0" w:date="2014-08-28T16:05:00Z">
        <w:r>
          <w:t>resolution   : 0.001</w:t>
        </w:r>
      </w:ins>
    </w:p>
    <w:p w:rsidR="000C3532" w:rsidRDefault="000C3532" w:rsidP="000C3532">
      <w:pPr>
        <w:pStyle w:val="ADANB"/>
        <w:rPr>
          <w:ins w:id="12045" w:author="3.0" w:date="2014-08-28T16:05:00Z"/>
        </w:rPr>
      </w:pPr>
      <w:ins w:id="12046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2047" w:author="3.0" w:date="2014-08-28T16:05:00Z"/>
        </w:rPr>
      </w:pPr>
      <w:ins w:id="12048" w:author="3.0" w:date="2014-08-28T16:05:00Z">
        <w:r>
          <w:t>value names  : note: -0.254 is called the "safe gradient value"</w:t>
        </w:r>
      </w:ins>
    </w:p>
    <w:p w:rsidR="000C3532" w:rsidRDefault="000C3532" w:rsidP="000C3532">
      <w:pPr>
        <w:pStyle w:val="ADANB"/>
        <w:rPr>
          <w:ins w:id="12049" w:author="3.0" w:date="2014-08-28T16:05:00Z"/>
        </w:rPr>
      </w:pPr>
      <w:ins w:id="12050" w:author="3.0" w:date="2014-08-28T16:05:00Z">
        <w:r>
          <w:t>description  : Value of the minimum gradient found within</w:t>
        </w:r>
      </w:ins>
    </w:p>
    <w:p w:rsidR="000C3532" w:rsidRDefault="000C3532" w:rsidP="000C3532">
      <w:pPr>
        <w:pStyle w:val="ADANB"/>
        <w:rPr>
          <w:ins w:id="12051" w:author="3.0" w:date="2014-08-28T16:05:00Z"/>
        </w:rPr>
      </w:pPr>
      <w:ins w:id="12052" w:author="3.0" w:date="2014-08-28T16:05:00Z">
        <w:r>
          <w:t xml:space="preserve">                  the train engine area.;</w:t>
        </w:r>
      </w:ins>
    </w:p>
    <w:p w:rsidR="000C3532" w:rsidRDefault="000C3532" w:rsidP="000C3532">
      <w:pPr>
        <w:pStyle w:val="ADANB"/>
        <w:rPr>
          <w:ins w:id="12053" w:author="3.0" w:date="2014-08-28T16:05:00Z"/>
        </w:rPr>
      </w:pPr>
    </w:p>
    <w:p w:rsidR="000C3532" w:rsidRDefault="000C3532" w:rsidP="000C3532">
      <w:pPr>
        <w:pStyle w:val="ADANB"/>
        <w:rPr>
          <w:ins w:id="12054" w:author="3.0" w:date="2014-08-28T16:05:00Z"/>
        </w:rPr>
      </w:pPr>
    </w:p>
    <w:p w:rsidR="000C3532" w:rsidRDefault="000C3532" w:rsidP="000C3532">
      <w:pPr>
        <w:pStyle w:val="ADANB"/>
        <w:rPr>
          <w:ins w:id="12055" w:author="3.0" w:date="2014-08-28T16:05:00Z"/>
        </w:rPr>
      </w:pPr>
    </w:p>
    <w:p w:rsidR="000C3532" w:rsidRDefault="000C3532" w:rsidP="000C3532">
      <w:pPr>
        <w:pStyle w:val="ADANB"/>
        <w:rPr>
          <w:ins w:id="12056" w:author="3.0" w:date="2014-08-28T16:05:00Z"/>
        </w:rPr>
      </w:pPr>
      <w:ins w:id="12057" w:author="3.0" w:date="2014-08-28T16:05:00Z">
        <w:r>
          <w:t>3922. train_gradient_value (data flow, cel) =</w:t>
        </w:r>
      </w:ins>
    </w:p>
    <w:p w:rsidR="000C3532" w:rsidRDefault="000C3532" w:rsidP="000C3532">
      <w:pPr>
        <w:pStyle w:val="ADANB"/>
        <w:rPr>
          <w:ins w:id="12058" w:author="3.0" w:date="2014-08-28T16:05:00Z"/>
        </w:rPr>
      </w:pPr>
      <w:ins w:id="12059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12060" w:author="3.0" w:date="2014-08-28T16:05:00Z"/>
        </w:rPr>
      </w:pPr>
    </w:p>
    <w:p w:rsidR="000C3532" w:rsidRDefault="000C3532" w:rsidP="000C3532">
      <w:pPr>
        <w:pStyle w:val="ADANB"/>
        <w:rPr>
          <w:ins w:id="12061" w:author="3.0" w:date="2014-08-28T16:05:00Z"/>
        </w:rPr>
      </w:pPr>
      <w:ins w:id="12062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2063" w:author="3.0" w:date="2014-08-28T16:05:00Z"/>
        </w:rPr>
      </w:pPr>
      <w:ins w:id="12064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2065" w:author="3.0" w:date="2014-08-28T16:05:00Z"/>
        </w:rPr>
      </w:pPr>
      <w:ins w:id="12066" w:author="3.0" w:date="2014-08-28T16:05:00Z">
        <w:r>
          <w:t xml:space="preserve">range        : -0.254..0.254  </w:t>
        </w:r>
      </w:ins>
    </w:p>
    <w:p w:rsidR="000C3532" w:rsidRDefault="000C3532" w:rsidP="000C3532">
      <w:pPr>
        <w:pStyle w:val="ADANB"/>
        <w:rPr>
          <w:ins w:id="12067" w:author="3.0" w:date="2014-08-28T16:05:00Z"/>
        </w:rPr>
      </w:pPr>
      <w:ins w:id="12068" w:author="3.0" w:date="2014-08-28T16:05:00Z">
        <w:r>
          <w:t>resolution   : 0.001</w:t>
        </w:r>
      </w:ins>
    </w:p>
    <w:p w:rsidR="000C3532" w:rsidRDefault="000C3532" w:rsidP="000C3532">
      <w:pPr>
        <w:pStyle w:val="ADANB"/>
        <w:rPr>
          <w:ins w:id="12069" w:author="3.0" w:date="2014-08-28T16:05:00Z"/>
        </w:rPr>
      </w:pPr>
      <w:ins w:id="12070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2071" w:author="3.0" w:date="2014-08-28T16:05:00Z"/>
        </w:rPr>
      </w:pPr>
      <w:ins w:id="12072" w:author="3.0" w:date="2014-08-28T16:05:00Z">
        <w:r>
          <w:t>value names  : note: -0.254 is called the "safe gradient value"</w:t>
        </w:r>
      </w:ins>
    </w:p>
    <w:p w:rsidR="000C3532" w:rsidRDefault="000C3532" w:rsidP="000C3532">
      <w:pPr>
        <w:pStyle w:val="ADANB"/>
        <w:rPr>
          <w:ins w:id="12073" w:author="3.0" w:date="2014-08-28T16:05:00Z"/>
        </w:rPr>
      </w:pPr>
      <w:ins w:id="12074" w:author="3.0" w:date="2014-08-28T16:05:00Z">
        <w:r>
          <w:t>description  : Value of the minimum gradient found within</w:t>
        </w:r>
      </w:ins>
    </w:p>
    <w:p w:rsidR="000C3532" w:rsidRDefault="000C3532" w:rsidP="000C3532">
      <w:pPr>
        <w:pStyle w:val="ADANB"/>
        <w:rPr>
          <w:ins w:id="12075" w:author="3.0" w:date="2014-08-28T16:05:00Z"/>
        </w:rPr>
      </w:pPr>
      <w:ins w:id="12076" w:author="3.0" w:date="2014-08-28T16:05:00Z">
        <w:r>
          <w:t xml:space="preserve">                  the train area.</w:t>
        </w:r>
      </w:ins>
    </w:p>
    <w:p w:rsidR="000C3532" w:rsidRDefault="000C3532" w:rsidP="000C3532">
      <w:pPr>
        <w:pStyle w:val="ADANB"/>
        <w:rPr>
          <w:ins w:id="12077" w:author="3.0" w:date="2014-08-28T16:05:00Z"/>
        </w:rPr>
      </w:pPr>
    </w:p>
    <w:p w:rsidR="000C3532" w:rsidRDefault="000C3532" w:rsidP="000C3532">
      <w:pPr>
        <w:pStyle w:val="ADANB"/>
        <w:rPr>
          <w:ins w:id="12078" w:author="3.0" w:date="2014-08-28T16:05:00Z"/>
        </w:rPr>
      </w:pPr>
    </w:p>
    <w:p w:rsidR="000C3532" w:rsidRDefault="000C3532" w:rsidP="000C3532">
      <w:pPr>
        <w:pStyle w:val="ADANB"/>
        <w:rPr>
          <w:ins w:id="12079" w:author="3.0" w:date="2014-08-28T16:05:00Z"/>
        </w:rPr>
      </w:pPr>
      <w:ins w:id="12080" w:author="3.0" w:date="2014-08-28T16:05:00Z">
        <w:r>
          <w:t>1474. gradient_is_available (data flow, del) =</w:t>
        </w:r>
      </w:ins>
    </w:p>
    <w:p w:rsidR="000C3532" w:rsidRDefault="000C3532" w:rsidP="000C3532">
      <w:pPr>
        <w:pStyle w:val="ADANB"/>
        <w:rPr>
          <w:ins w:id="12081" w:author="3.0" w:date="2014-08-28T16:05:00Z"/>
        </w:rPr>
      </w:pPr>
      <w:ins w:id="12082" w:author="3.0" w:date="2014-08-28T16:05:00Z">
        <w:r>
          <w:t>["TRUE"|"FALSE"].</w:t>
        </w:r>
      </w:ins>
    </w:p>
    <w:p w:rsidR="000C3532" w:rsidRDefault="000C3532" w:rsidP="000C3532">
      <w:pPr>
        <w:pStyle w:val="ADANB"/>
        <w:rPr>
          <w:ins w:id="12083" w:author="3.0" w:date="2014-08-28T16:05:00Z"/>
        </w:rPr>
      </w:pPr>
    </w:p>
    <w:p w:rsidR="000C3532" w:rsidRDefault="000C3532" w:rsidP="000C3532">
      <w:pPr>
        <w:pStyle w:val="ADANB"/>
        <w:rPr>
          <w:ins w:id="12084" w:author="3.0" w:date="2014-08-28T16:05:00Z"/>
        </w:rPr>
      </w:pPr>
      <w:ins w:id="12085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2086" w:author="3.0" w:date="2014-08-28T16:05:00Z"/>
        </w:rPr>
      </w:pPr>
      <w:ins w:id="12087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2088" w:author="3.0" w:date="2014-08-28T16:05:00Z"/>
        </w:rPr>
      </w:pPr>
      <w:ins w:id="12089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2090" w:author="3.0" w:date="2014-08-28T16:05:00Z"/>
        </w:rPr>
      </w:pPr>
      <w:ins w:id="12091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2092" w:author="3.0" w:date="2014-08-28T16:05:00Z"/>
        </w:rPr>
      </w:pPr>
      <w:ins w:id="12093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2094" w:author="3.0" w:date="2014-08-28T16:05:00Z"/>
        </w:rPr>
      </w:pPr>
      <w:ins w:id="12095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2096" w:author="3.0" w:date="2014-08-28T16:05:00Z"/>
        </w:rPr>
      </w:pPr>
      <w:ins w:id="12097" w:author="3.0" w:date="2014-08-28T16:05:00Z">
        <w:r>
          <w:t>description  : indicates to the MMU if the gradient information is available</w:t>
        </w:r>
      </w:ins>
    </w:p>
    <w:p w:rsidR="000C3532" w:rsidRDefault="000C3532" w:rsidP="000C3532">
      <w:pPr>
        <w:pStyle w:val="ADANB"/>
        <w:rPr>
          <w:ins w:id="12098" w:author="3.0" w:date="2014-08-28T16:05:00Z"/>
        </w:rPr>
      </w:pPr>
      <w:ins w:id="12099" w:author="3.0" w:date="2014-08-28T16:05:00Z">
        <w:r>
          <w:t xml:space="preserve">                  according to the current level.</w:t>
        </w:r>
      </w:ins>
    </w:p>
    <w:p w:rsidR="000C3532" w:rsidRDefault="000C3532" w:rsidP="000C3532">
      <w:pPr>
        <w:pStyle w:val="ADANB"/>
        <w:rPr>
          <w:ins w:id="12100" w:author="3.0" w:date="2014-08-28T16:05:00Z"/>
        </w:rPr>
      </w:pPr>
    </w:p>
    <w:p w:rsidR="000C3532" w:rsidRDefault="000C3532" w:rsidP="000C3532">
      <w:pPr>
        <w:pStyle w:val="ADANB"/>
        <w:rPr>
          <w:ins w:id="12101" w:author="3.0" w:date="2014-08-28T16:05:00Z"/>
        </w:rPr>
      </w:pPr>
    </w:p>
    <w:p w:rsidR="000C3532" w:rsidRDefault="000C3532" w:rsidP="000C3532">
      <w:pPr>
        <w:pStyle w:val="ADANB"/>
        <w:rPr>
          <w:ins w:id="12102" w:author="3.0" w:date="2014-08-28T16:05:00Z"/>
        </w:rPr>
      </w:pPr>
      <w:ins w:id="12103" w:author="3.0" w:date="2014-08-28T16:05:00Z">
        <w:r>
          <w:t>2072. MMU_sb_data (data flow) =</w:t>
        </w:r>
      </w:ins>
    </w:p>
    <w:p w:rsidR="000C3532" w:rsidRDefault="000C3532" w:rsidP="000C3532">
      <w:pPr>
        <w:pStyle w:val="ADANB"/>
        <w:rPr>
          <w:ins w:id="12104" w:author="3.0" w:date="2014-08-28T16:05:00Z"/>
        </w:rPr>
      </w:pPr>
      <w:ins w:id="12105" w:author="3.0" w:date="2014-08-28T16:05:00Z">
        <w:r>
          <w:t>sb_intervention_requested</w:t>
        </w:r>
      </w:ins>
    </w:p>
    <w:p w:rsidR="000C3532" w:rsidRDefault="000C3532" w:rsidP="000C3532">
      <w:pPr>
        <w:pStyle w:val="ADANB"/>
        <w:rPr>
          <w:ins w:id="12106" w:author="3.0" w:date="2014-08-28T16:05:00Z"/>
        </w:rPr>
      </w:pPr>
      <w:ins w:id="12107" w:author="3.0" w:date="2014-08-28T16:05:00Z">
        <w:r>
          <w:t>+ sb_applied_not_filtered</w:t>
        </w:r>
      </w:ins>
    </w:p>
    <w:p w:rsidR="000C3532" w:rsidRDefault="000C3532" w:rsidP="000C3532">
      <w:pPr>
        <w:pStyle w:val="ADANB"/>
        <w:rPr>
          <w:ins w:id="12108" w:author="3.0" w:date="2014-08-28T16:05:00Z"/>
        </w:rPr>
      </w:pPr>
      <w:ins w:id="12109" w:author="3.0" w:date="2014-08-28T16:05:00Z">
        <w:r>
          <w:t>+ sb_braking_capicity</w:t>
        </w:r>
      </w:ins>
    </w:p>
    <w:p w:rsidR="000C3532" w:rsidRDefault="000C3532" w:rsidP="000C3532">
      <w:pPr>
        <w:pStyle w:val="ADANB"/>
        <w:rPr>
          <w:ins w:id="12110" w:author="3.0" w:date="2014-08-28T16:05:00Z"/>
        </w:rPr>
      </w:pPr>
      <w:ins w:id="12111" w:author="3.0" w:date="2014-08-28T16:05:00Z">
        <w:r>
          <w:t>+ sb_application_delay.</w:t>
        </w:r>
      </w:ins>
    </w:p>
    <w:p w:rsidR="000C3532" w:rsidRDefault="000C3532" w:rsidP="000C3532">
      <w:pPr>
        <w:pStyle w:val="ADANB"/>
        <w:rPr>
          <w:ins w:id="12112" w:author="3.0" w:date="2014-08-28T16:05:00Z"/>
        </w:rPr>
      </w:pPr>
    </w:p>
    <w:p w:rsidR="000C3532" w:rsidRDefault="000C3532" w:rsidP="000C3532">
      <w:pPr>
        <w:pStyle w:val="ADANB"/>
        <w:rPr>
          <w:ins w:id="12113" w:author="3.0" w:date="2014-08-28T16:05:00Z"/>
        </w:rPr>
      </w:pPr>
      <w:ins w:id="12114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2115" w:author="3.0" w:date="2014-08-28T16:05:00Z"/>
        </w:rPr>
      </w:pPr>
      <w:ins w:id="12116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2117" w:author="3.0" w:date="2014-08-28T16:05:00Z"/>
        </w:rPr>
      </w:pPr>
      <w:ins w:id="12118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2119" w:author="3.0" w:date="2014-08-28T16:05:00Z"/>
        </w:rPr>
      </w:pPr>
      <w:ins w:id="12120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2121" w:author="3.0" w:date="2014-08-28T16:05:00Z"/>
        </w:rPr>
      </w:pPr>
      <w:ins w:id="12122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2123" w:author="3.0" w:date="2014-08-28T16:05:00Z"/>
        </w:rPr>
      </w:pPr>
      <w:ins w:id="12124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2125" w:author="3.0" w:date="2014-08-28T16:05:00Z"/>
        </w:rPr>
      </w:pPr>
      <w:ins w:id="12126" w:author="3.0" w:date="2014-08-28T16:05:00Z">
        <w:r>
          <w:t>description  : information linked to the service brake, transmitted to the MMU.</w:t>
        </w:r>
      </w:ins>
    </w:p>
    <w:p w:rsidR="000C3532" w:rsidRDefault="000C3532" w:rsidP="000C3532">
      <w:pPr>
        <w:pStyle w:val="ADANB"/>
        <w:rPr>
          <w:ins w:id="12127" w:author="3.0" w:date="2014-08-28T16:05:00Z"/>
        </w:rPr>
      </w:pPr>
    </w:p>
    <w:p w:rsidR="000C3532" w:rsidRDefault="000C3532" w:rsidP="000C3532">
      <w:pPr>
        <w:pStyle w:val="ADANB"/>
        <w:rPr>
          <w:ins w:id="12128" w:author="3.0" w:date="2014-08-28T16:05:00Z"/>
        </w:rPr>
      </w:pPr>
    </w:p>
    <w:p w:rsidR="000C3532" w:rsidRDefault="000C3532" w:rsidP="000C3532">
      <w:pPr>
        <w:pStyle w:val="ADANB"/>
        <w:rPr>
          <w:ins w:id="12129" w:author="3.0" w:date="2014-08-28T16:05:00Z"/>
        </w:rPr>
      </w:pPr>
      <w:ins w:id="12130" w:author="3.0" w:date="2014-08-28T16:05:00Z">
        <w:r>
          <w:t>3131. sb_intervention_requested (data flow, del) =</w:t>
        </w:r>
      </w:ins>
    </w:p>
    <w:p w:rsidR="000C3532" w:rsidRDefault="000C3532" w:rsidP="000C3532">
      <w:pPr>
        <w:pStyle w:val="ADANB"/>
        <w:rPr>
          <w:ins w:id="12131" w:author="3.0" w:date="2014-08-28T16:05:00Z"/>
        </w:rPr>
      </w:pPr>
      <w:ins w:id="12132" w:author="3.0" w:date="2014-08-28T16:05:00Z">
        <w:r>
          <w:t>["TRUE"|"FALSE"].</w:t>
        </w:r>
      </w:ins>
    </w:p>
    <w:p w:rsidR="000C3532" w:rsidRDefault="000C3532" w:rsidP="000C3532">
      <w:pPr>
        <w:pStyle w:val="ADANB"/>
        <w:rPr>
          <w:ins w:id="12133" w:author="3.0" w:date="2014-08-28T16:05:00Z"/>
        </w:rPr>
      </w:pPr>
    </w:p>
    <w:p w:rsidR="000C3532" w:rsidRDefault="000C3532" w:rsidP="000C3532">
      <w:pPr>
        <w:pStyle w:val="ADANB"/>
        <w:rPr>
          <w:ins w:id="12134" w:author="3.0" w:date="2014-08-28T16:05:00Z"/>
        </w:rPr>
      </w:pPr>
      <w:ins w:id="12135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2136" w:author="3.0" w:date="2014-08-28T16:05:00Z"/>
        </w:rPr>
      </w:pPr>
      <w:ins w:id="12137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2138" w:author="3.0" w:date="2014-08-28T16:05:00Z"/>
        </w:rPr>
      </w:pPr>
      <w:ins w:id="12139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2140" w:author="3.0" w:date="2014-08-28T16:05:00Z"/>
        </w:rPr>
      </w:pPr>
      <w:ins w:id="12141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2142" w:author="3.0" w:date="2014-08-28T16:05:00Z"/>
        </w:rPr>
      </w:pPr>
      <w:ins w:id="12143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2144" w:author="3.0" w:date="2014-08-28T16:05:00Z"/>
        </w:rPr>
      </w:pPr>
      <w:ins w:id="12145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2146" w:author="3.0" w:date="2014-08-28T16:05:00Z"/>
        </w:rPr>
      </w:pPr>
      <w:ins w:id="12147" w:author="3.0" w:date="2014-08-28T16:05:00Z">
        <w:r>
          <w:t>description  : indicates to the MMU if the Core requests serivce brake application.</w:t>
        </w:r>
      </w:ins>
    </w:p>
    <w:p w:rsidR="000C3532" w:rsidRDefault="000C3532" w:rsidP="000C3532">
      <w:pPr>
        <w:pStyle w:val="ADANB"/>
        <w:rPr>
          <w:ins w:id="12148" w:author="3.0" w:date="2014-08-28T16:05:00Z"/>
        </w:rPr>
      </w:pPr>
    </w:p>
    <w:p w:rsidR="000C3532" w:rsidRDefault="000C3532" w:rsidP="000C3532">
      <w:pPr>
        <w:pStyle w:val="ADANB"/>
        <w:rPr>
          <w:ins w:id="12149" w:author="3.0" w:date="2014-08-28T16:05:00Z"/>
        </w:rPr>
      </w:pPr>
    </w:p>
    <w:p w:rsidR="000C3532" w:rsidRDefault="000C3532" w:rsidP="000C3532">
      <w:pPr>
        <w:pStyle w:val="ADANB"/>
        <w:rPr>
          <w:ins w:id="12150" w:author="3.0" w:date="2014-08-28T16:05:00Z"/>
        </w:rPr>
      </w:pPr>
      <w:ins w:id="12151" w:author="3.0" w:date="2014-08-28T16:05:00Z">
        <w:r>
          <w:t>3122. sb_applied_not_filtered (data flow, del) =</w:t>
        </w:r>
      </w:ins>
    </w:p>
    <w:p w:rsidR="000C3532" w:rsidRDefault="000C3532" w:rsidP="000C3532">
      <w:pPr>
        <w:pStyle w:val="ADANB"/>
        <w:rPr>
          <w:ins w:id="12152" w:author="3.0" w:date="2014-08-28T16:05:00Z"/>
        </w:rPr>
      </w:pPr>
      <w:ins w:id="12153" w:author="3.0" w:date="2014-08-28T16:05:00Z">
        <w:r>
          <w:t>["FALSE"|"TRUE"].</w:t>
        </w:r>
      </w:ins>
    </w:p>
    <w:p w:rsidR="000C3532" w:rsidRDefault="000C3532" w:rsidP="000C3532">
      <w:pPr>
        <w:pStyle w:val="ADANB"/>
        <w:rPr>
          <w:ins w:id="12154" w:author="3.0" w:date="2014-08-28T16:05:00Z"/>
        </w:rPr>
      </w:pPr>
    </w:p>
    <w:p w:rsidR="000C3532" w:rsidRDefault="000C3532" w:rsidP="000C3532">
      <w:pPr>
        <w:pStyle w:val="ADANB"/>
        <w:rPr>
          <w:ins w:id="12155" w:author="3.0" w:date="2014-08-28T16:05:00Z"/>
        </w:rPr>
      </w:pPr>
      <w:ins w:id="12156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2157" w:author="3.0" w:date="2014-08-28T16:05:00Z"/>
        </w:rPr>
      </w:pPr>
      <w:ins w:id="12158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2159" w:author="3.0" w:date="2014-08-28T16:05:00Z"/>
        </w:rPr>
      </w:pPr>
      <w:ins w:id="12160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2161" w:author="3.0" w:date="2014-08-28T16:05:00Z"/>
        </w:rPr>
      </w:pPr>
      <w:ins w:id="12162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2163" w:author="3.0" w:date="2014-08-28T16:05:00Z"/>
        </w:rPr>
      </w:pPr>
      <w:ins w:id="12164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2165" w:author="3.0" w:date="2014-08-28T16:05:00Z"/>
        </w:rPr>
      </w:pPr>
      <w:ins w:id="12166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2167" w:author="3.0" w:date="2014-08-28T16:05:00Z"/>
        </w:rPr>
      </w:pPr>
      <w:ins w:id="12168" w:author="3.0" w:date="2014-08-28T16:05:00Z">
        <w:r>
          <w:t>description  : non-filtered status of the service brake</w:t>
        </w:r>
      </w:ins>
    </w:p>
    <w:p w:rsidR="000C3532" w:rsidRDefault="000C3532" w:rsidP="000C3532">
      <w:pPr>
        <w:pStyle w:val="ADANB"/>
        <w:rPr>
          <w:ins w:id="12169" w:author="3.0" w:date="2014-08-28T16:05:00Z"/>
        </w:rPr>
      </w:pPr>
      <w:ins w:id="12170" w:author="3.0" w:date="2014-08-28T16:05:00Z">
        <w:r>
          <w:t xml:space="preserve">                  </w:t>
        </w:r>
      </w:ins>
    </w:p>
    <w:p w:rsidR="000C3532" w:rsidRDefault="000C3532" w:rsidP="000C3532">
      <w:pPr>
        <w:pStyle w:val="ADANB"/>
        <w:rPr>
          <w:ins w:id="12171" w:author="3.0" w:date="2014-08-28T16:05:00Z"/>
        </w:rPr>
      </w:pPr>
    </w:p>
    <w:p w:rsidR="000C3532" w:rsidRDefault="000C3532" w:rsidP="000C3532">
      <w:pPr>
        <w:pStyle w:val="ADANB"/>
        <w:rPr>
          <w:ins w:id="12172" w:author="3.0" w:date="2014-08-28T16:05:00Z"/>
        </w:rPr>
      </w:pPr>
    </w:p>
    <w:p w:rsidR="000C3532" w:rsidRDefault="000C3532" w:rsidP="000C3532">
      <w:pPr>
        <w:pStyle w:val="ADANB"/>
        <w:rPr>
          <w:ins w:id="12173" w:author="3.0" w:date="2014-08-28T16:05:00Z"/>
        </w:rPr>
      </w:pPr>
      <w:ins w:id="12174" w:author="3.0" w:date="2014-08-28T16:05:00Z">
        <w:r>
          <w:t>3123. sb_braking_capicity (data flow, cel) =</w:t>
        </w:r>
      </w:ins>
    </w:p>
    <w:p w:rsidR="000C3532" w:rsidRDefault="000C3532" w:rsidP="000C3532">
      <w:pPr>
        <w:pStyle w:val="ADANB"/>
        <w:rPr>
          <w:ins w:id="12175" w:author="3.0" w:date="2014-08-28T16:05:00Z"/>
        </w:rPr>
      </w:pPr>
      <w:ins w:id="12176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12177" w:author="3.0" w:date="2014-08-28T16:05:00Z"/>
        </w:rPr>
      </w:pPr>
    </w:p>
    <w:p w:rsidR="000C3532" w:rsidRDefault="000C3532" w:rsidP="000C3532">
      <w:pPr>
        <w:pStyle w:val="ADANB"/>
        <w:rPr>
          <w:ins w:id="12178" w:author="3.0" w:date="2014-08-28T16:05:00Z"/>
        </w:rPr>
      </w:pPr>
      <w:ins w:id="12179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2180" w:author="3.0" w:date="2014-08-28T16:05:00Z"/>
        </w:rPr>
      </w:pPr>
      <w:ins w:id="12181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2182" w:author="3.0" w:date="2014-08-28T16:05:00Z"/>
        </w:rPr>
      </w:pPr>
      <w:ins w:id="12183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2184" w:author="3.0" w:date="2014-08-28T16:05:00Z"/>
        </w:rPr>
      </w:pPr>
      <w:ins w:id="12185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2186" w:author="3.0" w:date="2014-08-28T16:05:00Z"/>
        </w:rPr>
      </w:pPr>
      <w:ins w:id="12187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2188" w:author="3.0" w:date="2014-08-28T16:05:00Z"/>
        </w:rPr>
      </w:pPr>
      <w:ins w:id="12189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2190" w:author="3.0" w:date="2014-08-28T16:05:00Z"/>
        </w:rPr>
      </w:pPr>
      <w:ins w:id="12191" w:author="3.0" w:date="2014-08-28T16:05:00Z">
        <w:r>
          <w:t>description  : indicates to the MMU the service deceleration model, used to carry out speed supervision.</w:t>
        </w:r>
      </w:ins>
    </w:p>
    <w:p w:rsidR="000C3532" w:rsidRDefault="000C3532" w:rsidP="000C3532">
      <w:pPr>
        <w:pStyle w:val="ADANB"/>
        <w:rPr>
          <w:ins w:id="12192" w:author="3.0" w:date="2014-08-28T16:05:00Z"/>
        </w:rPr>
      </w:pPr>
    </w:p>
    <w:p w:rsidR="000C3532" w:rsidRDefault="000C3532" w:rsidP="000C3532">
      <w:pPr>
        <w:pStyle w:val="ADANB"/>
        <w:rPr>
          <w:ins w:id="12193" w:author="3.0" w:date="2014-08-28T16:05:00Z"/>
        </w:rPr>
      </w:pPr>
    </w:p>
    <w:p w:rsidR="000C3532" w:rsidRDefault="000C3532" w:rsidP="000C3532">
      <w:pPr>
        <w:pStyle w:val="ADANB"/>
        <w:rPr>
          <w:ins w:id="12194" w:author="3.0" w:date="2014-08-28T16:05:00Z"/>
        </w:rPr>
      </w:pPr>
      <w:ins w:id="12195" w:author="3.0" w:date="2014-08-28T16:05:00Z">
        <w:r>
          <w:t>3121. sb_application_delay (data flow, cel) =</w:t>
        </w:r>
      </w:ins>
    </w:p>
    <w:p w:rsidR="000C3532" w:rsidRDefault="000C3532" w:rsidP="000C3532">
      <w:pPr>
        <w:pStyle w:val="ADANB"/>
        <w:rPr>
          <w:ins w:id="12196" w:author="3.0" w:date="2014-08-28T16:05:00Z"/>
        </w:rPr>
      </w:pPr>
      <w:ins w:id="12197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12198" w:author="3.0" w:date="2014-08-28T16:05:00Z"/>
        </w:rPr>
      </w:pPr>
    </w:p>
    <w:p w:rsidR="000C3532" w:rsidRDefault="000C3532" w:rsidP="000C3532">
      <w:pPr>
        <w:pStyle w:val="ADANB"/>
        <w:rPr>
          <w:ins w:id="12199" w:author="3.0" w:date="2014-08-28T16:05:00Z"/>
        </w:rPr>
      </w:pPr>
      <w:ins w:id="12200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2201" w:author="3.0" w:date="2014-08-28T16:05:00Z"/>
        </w:rPr>
      </w:pPr>
      <w:ins w:id="12202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2203" w:author="3.0" w:date="2014-08-28T16:05:00Z"/>
        </w:rPr>
      </w:pPr>
      <w:ins w:id="12204" w:author="3.0" w:date="2014-08-28T16:05:00Z">
        <w:r>
          <w:t xml:space="preserve">range        : 0..25.5  </w:t>
        </w:r>
      </w:ins>
    </w:p>
    <w:p w:rsidR="000C3532" w:rsidRDefault="000C3532" w:rsidP="000C3532">
      <w:pPr>
        <w:pStyle w:val="ADANB"/>
        <w:rPr>
          <w:ins w:id="12205" w:author="3.0" w:date="2014-08-28T16:05:00Z"/>
        </w:rPr>
      </w:pPr>
      <w:ins w:id="12206" w:author="3.0" w:date="2014-08-28T16:05:00Z">
        <w:r>
          <w:t xml:space="preserve">resolution   : 0.1   </w:t>
        </w:r>
      </w:ins>
    </w:p>
    <w:p w:rsidR="000C3532" w:rsidRDefault="000C3532" w:rsidP="000C3532">
      <w:pPr>
        <w:pStyle w:val="ADANB"/>
        <w:rPr>
          <w:ins w:id="12207" w:author="3.0" w:date="2014-08-28T16:05:00Z"/>
        </w:rPr>
      </w:pPr>
      <w:ins w:id="12208" w:author="3.0" w:date="2014-08-28T16:05:00Z">
        <w:r>
          <w:t>units        : s</w:t>
        </w:r>
      </w:ins>
    </w:p>
    <w:p w:rsidR="000C3532" w:rsidRDefault="000C3532" w:rsidP="000C3532">
      <w:pPr>
        <w:pStyle w:val="ADANB"/>
        <w:rPr>
          <w:ins w:id="12209" w:author="3.0" w:date="2014-08-28T16:05:00Z"/>
        </w:rPr>
      </w:pPr>
      <w:ins w:id="12210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2211" w:author="3.0" w:date="2014-08-28T16:05:00Z"/>
        </w:rPr>
      </w:pPr>
      <w:ins w:id="12212" w:author="3.0" w:date="2014-08-28T16:05:00Z">
        <w:r>
          <w:t>description  : indicates to the MMU the service application time, used to carry out speed supervision.</w:t>
        </w:r>
      </w:ins>
    </w:p>
    <w:p w:rsidR="000C3532" w:rsidRDefault="000C3532" w:rsidP="000C3532">
      <w:pPr>
        <w:pStyle w:val="ADANB"/>
        <w:rPr>
          <w:ins w:id="12213" w:author="3.0" w:date="2014-08-28T16:05:00Z"/>
        </w:rPr>
      </w:pPr>
    </w:p>
    <w:p w:rsidR="000C3532" w:rsidRDefault="000C3532" w:rsidP="000C3532">
      <w:pPr>
        <w:pStyle w:val="ADANB"/>
        <w:rPr>
          <w:ins w:id="12214" w:author="3.0" w:date="2014-08-28T16:05:00Z"/>
        </w:rPr>
      </w:pPr>
    </w:p>
    <w:p w:rsidR="000C3532" w:rsidRDefault="000C3532" w:rsidP="000C3532">
      <w:pPr>
        <w:pStyle w:val="ADANB"/>
        <w:rPr>
          <w:ins w:id="12215" w:author="3.0" w:date="2014-08-28T16:05:00Z"/>
        </w:rPr>
      </w:pPr>
      <w:ins w:id="12216" w:author="3.0" w:date="2014-08-28T16:05:00Z">
        <w:r>
          <w:t>2067. MMU_eb_data (data flow) =</w:t>
        </w:r>
      </w:ins>
    </w:p>
    <w:p w:rsidR="000C3532" w:rsidRDefault="000C3532" w:rsidP="000C3532">
      <w:pPr>
        <w:pStyle w:val="ADANB"/>
        <w:rPr>
          <w:ins w:id="12217" w:author="3.0" w:date="2014-08-28T16:05:00Z"/>
        </w:rPr>
      </w:pPr>
      <w:ins w:id="12218" w:author="3.0" w:date="2014-08-28T16:05:00Z">
        <w:r>
          <w:t>EB_intervention_requested</w:t>
        </w:r>
      </w:ins>
    </w:p>
    <w:p w:rsidR="000C3532" w:rsidRDefault="000C3532" w:rsidP="000C3532">
      <w:pPr>
        <w:pStyle w:val="ADANB"/>
        <w:rPr>
          <w:ins w:id="12219" w:author="3.0" w:date="2014-08-28T16:05:00Z"/>
        </w:rPr>
      </w:pPr>
      <w:ins w:id="12220" w:author="3.0" w:date="2014-08-28T16:05:00Z">
        <w:r>
          <w:t>+ eb_applied_not_filtered.</w:t>
        </w:r>
      </w:ins>
    </w:p>
    <w:p w:rsidR="000C3532" w:rsidRDefault="000C3532" w:rsidP="000C3532">
      <w:pPr>
        <w:pStyle w:val="ADANB"/>
        <w:rPr>
          <w:ins w:id="12221" w:author="3.0" w:date="2014-08-28T16:05:00Z"/>
        </w:rPr>
      </w:pPr>
    </w:p>
    <w:p w:rsidR="000C3532" w:rsidRDefault="000C3532" w:rsidP="000C3532">
      <w:pPr>
        <w:pStyle w:val="ADANB"/>
        <w:rPr>
          <w:ins w:id="12222" w:author="3.0" w:date="2014-08-28T16:05:00Z"/>
        </w:rPr>
      </w:pPr>
      <w:ins w:id="12223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2224" w:author="3.0" w:date="2014-08-28T16:05:00Z"/>
        </w:rPr>
      </w:pPr>
      <w:ins w:id="12225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2226" w:author="3.0" w:date="2014-08-28T16:05:00Z"/>
        </w:rPr>
      </w:pPr>
      <w:ins w:id="12227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2228" w:author="3.0" w:date="2014-08-28T16:05:00Z"/>
        </w:rPr>
      </w:pPr>
      <w:ins w:id="12229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2230" w:author="3.0" w:date="2014-08-28T16:05:00Z"/>
        </w:rPr>
      </w:pPr>
      <w:ins w:id="12231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2232" w:author="3.0" w:date="2014-08-28T16:05:00Z"/>
        </w:rPr>
      </w:pPr>
      <w:ins w:id="12233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2234" w:author="3.0" w:date="2014-08-28T16:05:00Z"/>
        </w:rPr>
      </w:pPr>
      <w:ins w:id="12235" w:author="3.0" w:date="2014-08-28T16:05:00Z">
        <w:r>
          <w:t>description  : information linked to the emergency brake, transmitted to the MMU.</w:t>
        </w:r>
      </w:ins>
    </w:p>
    <w:p w:rsidR="000C3532" w:rsidRDefault="000C3532" w:rsidP="000C3532">
      <w:pPr>
        <w:pStyle w:val="ADANB"/>
        <w:rPr>
          <w:ins w:id="12236" w:author="3.0" w:date="2014-08-28T16:05:00Z"/>
        </w:rPr>
      </w:pPr>
    </w:p>
    <w:p w:rsidR="000C3532" w:rsidRDefault="000C3532" w:rsidP="000C3532">
      <w:pPr>
        <w:pStyle w:val="ADANB"/>
        <w:rPr>
          <w:ins w:id="12237" w:author="3.0" w:date="2014-08-28T16:05:00Z"/>
        </w:rPr>
      </w:pPr>
    </w:p>
    <w:p w:rsidR="000C3532" w:rsidRDefault="000C3532" w:rsidP="000C3532">
      <w:pPr>
        <w:pStyle w:val="ADANB"/>
        <w:rPr>
          <w:ins w:id="12238" w:author="3.0" w:date="2014-08-28T16:05:00Z"/>
        </w:rPr>
      </w:pPr>
      <w:ins w:id="12239" w:author="3.0" w:date="2014-08-28T16:05:00Z">
        <w:r>
          <w:t>1237. EB_intervention_requested (data flow, del) =</w:t>
        </w:r>
      </w:ins>
    </w:p>
    <w:p w:rsidR="000C3532" w:rsidRDefault="000C3532" w:rsidP="000C3532">
      <w:pPr>
        <w:pStyle w:val="ADANB"/>
        <w:rPr>
          <w:ins w:id="12240" w:author="3.0" w:date="2014-08-28T16:05:00Z"/>
        </w:rPr>
      </w:pPr>
      <w:ins w:id="12241" w:author="3.0" w:date="2014-08-28T16:05:00Z">
        <w:r>
          <w:t>["FALSE"|"TRUE"].</w:t>
        </w:r>
      </w:ins>
    </w:p>
    <w:p w:rsidR="000C3532" w:rsidRDefault="000C3532" w:rsidP="000C3532">
      <w:pPr>
        <w:pStyle w:val="ADANB"/>
        <w:rPr>
          <w:ins w:id="12242" w:author="3.0" w:date="2014-08-28T16:05:00Z"/>
        </w:rPr>
      </w:pPr>
    </w:p>
    <w:p w:rsidR="000C3532" w:rsidRDefault="000C3532" w:rsidP="000C3532">
      <w:pPr>
        <w:pStyle w:val="ADANB"/>
        <w:rPr>
          <w:ins w:id="12243" w:author="3.0" w:date="2014-08-28T16:05:00Z"/>
        </w:rPr>
      </w:pPr>
      <w:ins w:id="12244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2245" w:author="3.0" w:date="2014-08-28T16:05:00Z"/>
        </w:rPr>
      </w:pPr>
      <w:ins w:id="12246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2247" w:author="3.0" w:date="2014-08-28T16:05:00Z"/>
        </w:rPr>
      </w:pPr>
      <w:ins w:id="12248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2249" w:author="3.0" w:date="2014-08-28T16:05:00Z"/>
        </w:rPr>
      </w:pPr>
      <w:ins w:id="12250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2251" w:author="3.0" w:date="2014-08-28T16:05:00Z"/>
        </w:rPr>
      </w:pPr>
      <w:ins w:id="12252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2253" w:author="3.0" w:date="2014-08-28T16:05:00Z"/>
        </w:rPr>
      </w:pPr>
      <w:ins w:id="12254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2255" w:author="3.0" w:date="2014-08-28T16:05:00Z"/>
        </w:rPr>
      </w:pPr>
      <w:ins w:id="12256" w:author="3.0" w:date="2014-08-28T16:05:00Z">
        <w:r>
          <w:t>description  : information to basic.</w:t>
        </w:r>
      </w:ins>
    </w:p>
    <w:p w:rsidR="000C3532" w:rsidRDefault="000C3532" w:rsidP="000C3532">
      <w:pPr>
        <w:pStyle w:val="ADANB"/>
        <w:rPr>
          <w:ins w:id="12257" w:author="3.0" w:date="2014-08-28T16:05:00Z"/>
        </w:rPr>
      </w:pPr>
    </w:p>
    <w:p w:rsidR="000C3532" w:rsidRDefault="000C3532" w:rsidP="000C3532">
      <w:pPr>
        <w:pStyle w:val="ADANB"/>
        <w:rPr>
          <w:ins w:id="12258" w:author="3.0" w:date="2014-08-28T16:05:00Z"/>
        </w:rPr>
      </w:pPr>
    </w:p>
    <w:p w:rsidR="000C3532" w:rsidRDefault="000C3532" w:rsidP="000C3532">
      <w:pPr>
        <w:pStyle w:val="ADANB"/>
        <w:rPr>
          <w:ins w:id="12259" w:author="3.0" w:date="2014-08-28T16:05:00Z"/>
        </w:rPr>
      </w:pPr>
      <w:ins w:id="12260" w:author="3.0" w:date="2014-08-28T16:05:00Z">
        <w:r>
          <w:t>1231. eb_applied_not_filtered (data flow, del) =</w:t>
        </w:r>
      </w:ins>
    </w:p>
    <w:p w:rsidR="000C3532" w:rsidRDefault="000C3532" w:rsidP="000C3532">
      <w:pPr>
        <w:pStyle w:val="ADANB"/>
        <w:rPr>
          <w:ins w:id="12261" w:author="3.0" w:date="2014-08-28T16:05:00Z"/>
        </w:rPr>
      </w:pPr>
      <w:ins w:id="12262" w:author="3.0" w:date="2014-08-28T16:05:00Z">
        <w:r>
          <w:t>["FALSE"|"TRUE"].</w:t>
        </w:r>
      </w:ins>
    </w:p>
    <w:p w:rsidR="000C3532" w:rsidRDefault="000C3532" w:rsidP="000C3532">
      <w:pPr>
        <w:pStyle w:val="ADANB"/>
        <w:rPr>
          <w:ins w:id="12263" w:author="3.0" w:date="2014-08-28T16:05:00Z"/>
        </w:rPr>
      </w:pPr>
    </w:p>
    <w:p w:rsidR="000C3532" w:rsidRDefault="000C3532" w:rsidP="000C3532">
      <w:pPr>
        <w:pStyle w:val="ADANB"/>
        <w:rPr>
          <w:ins w:id="12264" w:author="3.0" w:date="2014-08-28T16:05:00Z"/>
        </w:rPr>
      </w:pPr>
      <w:ins w:id="12265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2266" w:author="3.0" w:date="2014-08-28T16:05:00Z"/>
        </w:rPr>
      </w:pPr>
      <w:ins w:id="12267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2268" w:author="3.0" w:date="2014-08-28T16:05:00Z"/>
        </w:rPr>
      </w:pPr>
      <w:ins w:id="12269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2270" w:author="3.0" w:date="2014-08-28T16:05:00Z"/>
        </w:rPr>
      </w:pPr>
      <w:ins w:id="12271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2272" w:author="3.0" w:date="2014-08-28T16:05:00Z"/>
        </w:rPr>
      </w:pPr>
      <w:ins w:id="12273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2274" w:author="3.0" w:date="2014-08-28T16:05:00Z"/>
        </w:rPr>
      </w:pPr>
      <w:ins w:id="12275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2276" w:author="3.0" w:date="2014-08-28T16:05:00Z"/>
        </w:rPr>
      </w:pPr>
      <w:ins w:id="12277" w:author="3.0" w:date="2014-08-28T16:05:00Z">
        <w:r>
          <w:t>description  : non-filtered status of the emergency brake</w:t>
        </w:r>
      </w:ins>
    </w:p>
    <w:p w:rsidR="000C3532" w:rsidRDefault="000C3532" w:rsidP="000C3532">
      <w:pPr>
        <w:pStyle w:val="ADANB"/>
        <w:rPr>
          <w:ins w:id="12278" w:author="3.0" w:date="2014-08-28T16:05:00Z"/>
        </w:rPr>
      </w:pPr>
      <w:ins w:id="12279" w:author="3.0" w:date="2014-08-28T16:05:00Z">
        <w:r>
          <w:t xml:space="preserve">                  </w:t>
        </w:r>
      </w:ins>
    </w:p>
    <w:p w:rsidR="000C3532" w:rsidRDefault="000C3532" w:rsidP="000C3532">
      <w:pPr>
        <w:pStyle w:val="ADANB"/>
        <w:rPr>
          <w:ins w:id="12280" w:author="3.0" w:date="2014-08-28T16:05:00Z"/>
        </w:rPr>
      </w:pPr>
    </w:p>
    <w:p w:rsidR="000C3532" w:rsidRDefault="000C3532" w:rsidP="000C3532">
      <w:pPr>
        <w:pStyle w:val="ADANB"/>
        <w:rPr>
          <w:ins w:id="12281" w:author="3.0" w:date="2014-08-28T16:05:00Z"/>
        </w:rPr>
      </w:pPr>
    </w:p>
    <w:p w:rsidR="000C3532" w:rsidRDefault="000C3532" w:rsidP="000C3532">
      <w:pPr>
        <w:pStyle w:val="ADANB"/>
        <w:rPr>
          <w:ins w:id="12282" w:author="3.0" w:date="2014-08-28T16:05:00Z"/>
        </w:rPr>
      </w:pPr>
      <w:ins w:id="12283" w:author="3.0" w:date="2014-08-28T16:05:00Z">
        <w:r>
          <w:t>2073. MMU_traction_data (data flow) =</w:t>
        </w:r>
      </w:ins>
    </w:p>
    <w:p w:rsidR="000C3532" w:rsidRDefault="000C3532" w:rsidP="000C3532">
      <w:pPr>
        <w:pStyle w:val="ADANB"/>
        <w:rPr>
          <w:ins w:id="12284" w:author="3.0" w:date="2014-08-28T16:05:00Z"/>
        </w:rPr>
      </w:pPr>
      <w:ins w:id="12285" w:author="3.0" w:date="2014-08-28T16:05:00Z">
        <w:r>
          <w:t>traction_cut_off_not_filtered</w:t>
        </w:r>
      </w:ins>
    </w:p>
    <w:p w:rsidR="000C3532" w:rsidRDefault="000C3532" w:rsidP="000C3532">
      <w:pPr>
        <w:pStyle w:val="ADANB"/>
        <w:rPr>
          <w:ins w:id="12286" w:author="3.0" w:date="2014-08-28T16:05:00Z"/>
        </w:rPr>
      </w:pPr>
      <w:ins w:id="12287" w:author="3.0" w:date="2014-08-28T16:05:00Z">
        <w:r>
          <w:t>+ traction_status.</w:t>
        </w:r>
      </w:ins>
    </w:p>
    <w:p w:rsidR="000C3532" w:rsidRDefault="000C3532" w:rsidP="000C3532">
      <w:pPr>
        <w:pStyle w:val="ADANB"/>
        <w:rPr>
          <w:ins w:id="12288" w:author="3.0" w:date="2014-08-28T16:05:00Z"/>
        </w:rPr>
      </w:pPr>
    </w:p>
    <w:p w:rsidR="000C3532" w:rsidRDefault="000C3532" w:rsidP="000C3532">
      <w:pPr>
        <w:pStyle w:val="ADANB"/>
        <w:rPr>
          <w:ins w:id="12289" w:author="3.0" w:date="2014-08-28T16:05:00Z"/>
        </w:rPr>
      </w:pPr>
      <w:ins w:id="12290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2291" w:author="3.0" w:date="2014-08-28T16:05:00Z"/>
        </w:rPr>
      </w:pPr>
      <w:ins w:id="12292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2293" w:author="3.0" w:date="2014-08-28T16:05:00Z"/>
        </w:rPr>
      </w:pPr>
      <w:ins w:id="12294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2295" w:author="3.0" w:date="2014-08-28T16:05:00Z"/>
        </w:rPr>
      </w:pPr>
      <w:ins w:id="12296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2297" w:author="3.0" w:date="2014-08-28T16:05:00Z"/>
        </w:rPr>
      </w:pPr>
      <w:ins w:id="12298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2299" w:author="3.0" w:date="2014-08-28T16:05:00Z"/>
        </w:rPr>
      </w:pPr>
      <w:ins w:id="12300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2301" w:author="3.0" w:date="2014-08-28T16:05:00Z"/>
        </w:rPr>
      </w:pPr>
      <w:ins w:id="12302" w:author="3.0" w:date="2014-08-28T16:05:00Z">
        <w:r>
          <w:t>description  : information linked to the traction, transmitted to the MMU.</w:t>
        </w:r>
      </w:ins>
    </w:p>
    <w:p w:rsidR="000C3532" w:rsidRDefault="000C3532" w:rsidP="000C3532">
      <w:pPr>
        <w:pStyle w:val="ADANB"/>
        <w:rPr>
          <w:ins w:id="12303" w:author="3.0" w:date="2014-08-28T16:05:00Z"/>
        </w:rPr>
      </w:pPr>
    </w:p>
    <w:p w:rsidR="000C3532" w:rsidRDefault="000C3532" w:rsidP="000C3532">
      <w:pPr>
        <w:pStyle w:val="ADANB"/>
        <w:rPr>
          <w:ins w:id="12304" w:author="3.0" w:date="2014-08-28T16:05:00Z"/>
        </w:rPr>
      </w:pPr>
    </w:p>
    <w:p w:rsidR="000C3532" w:rsidRDefault="000C3532" w:rsidP="000C3532">
      <w:pPr>
        <w:pStyle w:val="ADANB"/>
        <w:rPr>
          <w:ins w:id="12305" w:author="3.0" w:date="2014-08-28T16:05:00Z"/>
        </w:rPr>
      </w:pPr>
      <w:ins w:id="12306" w:author="3.0" w:date="2014-08-28T16:05:00Z">
        <w:r>
          <w:t>3877. traction_cut_off_not_filtered (data flow, del) =</w:t>
        </w:r>
      </w:ins>
    </w:p>
    <w:p w:rsidR="000C3532" w:rsidRDefault="000C3532" w:rsidP="000C3532">
      <w:pPr>
        <w:pStyle w:val="ADANB"/>
        <w:rPr>
          <w:ins w:id="12307" w:author="3.0" w:date="2014-08-28T16:05:00Z"/>
        </w:rPr>
      </w:pPr>
      <w:ins w:id="12308" w:author="3.0" w:date="2014-08-28T16:05:00Z">
        <w:r>
          <w:t>["FALSE"|"TRUE"].</w:t>
        </w:r>
      </w:ins>
    </w:p>
    <w:p w:rsidR="000C3532" w:rsidRDefault="000C3532" w:rsidP="000C3532">
      <w:pPr>
        <w:pStyle w:val="ADANB"/>
        <w:rPr>
          <w:ins w:id="12309" w:author="3.0" w:date="2014-08-28T16:05:00Z"/>
        </w:rPr>
      </w:pPr>
    </w:p>
    <w:p w:rsidR="000C3532" w:rsidRDefault="000C3532" w:rsidP="000C3532">
      <w:pPr>
        <w:pStyle w:val="ADANB"/>
        <w:rPr>
          <w:ins w:id="12310" w:author="3.0" w:date="2014-08-28T16:05:00Z"/>
        </w:rPr>
      </w:pPr>
      <w:ins w:id="12311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2312" w:author="3.0" w:date="2014-08-28T16:05:00Z"/>
        </w:rPr>
      </w:pPr>
      <w:ins w:id="12313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2314" w:author="3.0" w:date="2014-08-28T16:05:00Z"/>
        </w:rPr>
      </w:pPr>
      <w:ins w:id="12315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2316" w:author="3.0" w:date="2014-08-28T16:05:00Z"/>
        </w:rPr>
      </w:pPr>
      <w:ins w:id="12317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2318" w:author="3.0" w:date="2014-08-28T16:05:00Z"/>
        </w:rPr>
      </w:pPr>
      <w:ins w:id="12319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2320" w:author="3.0" w:date="2014-08-28T16:05:00Z"/>
        </w:rPr>
      </w:pPr>
      <w:ins w:id="12321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2322" w:author="3.0" w:date="2014-08-28T16:05:00Z"/>
        </w:rPr>
      </w:pPr>
      <w:ins w:id="12323" w:author="3.0" w:date="2014-08-28T16:05:00Z">
        <w:r>
          <w:t>description  : non-filtered status of the traction cut-off</w:t>
        </w:r>
      </w:ins>
    </w:p>
    <w:p w:rsidR="000C3532" w:rsidRDefault="000C3532" w:rsidP="000C3532">
      <w:pPr>
        <w:pStyle w:val="ADANB"/>
        <w:rPr>
          <w:ins w:id="12324" w:author="3.0" w:date="2014-08-28T16:05:00Z"/>
        </w:rPr>
      </w:pPr>
      <w:ins w:id="12325" w:author="3.0" w:date="2014-08-28T16:05:00Z">
        <w:r>
          <w:t xml:space="preserve">                  </w:t>
        </w:r>
      </w:ins>
    </w:p>
    <w:p w:rsidR="000C3532" w:rsidRDefault="000C3532" w:rsidP="000C3532">
      <w:pPr>
        <w:pStyle w:val="ADANB"/>
        <w:rPr>
          <w:ins w:id="12326" w:author="3.0" w:date="2014-08-28T16:05:00Z"/>
        </w:rPr>
      </w:pPr>
    </w:p>
    <w:p w:rsidR="000C3532" w:rsidRDefault="000C3532" w:rsidP="000C3532">
      <w:pPr>
        <w:pStyle w:val="ADANB"/>
        <w:rPr>
          <w:ins w:id="12327" w:author="3.0" w:date="2014-08-28T16:05:00Z"/>
        </w:rPr>
      </w:pPr>
    </w:p>
    <w:p w:rsidR="000C3532" w:rsidRDefault="000C3532" w:rsidP="000C3532">
      <w:pPr>
        <w:pStyle w:val="ADANB"/>
        <w:rPr>
          <w:ins w:id="12328" w:author="3.0" w:date="2014-08-28T16:05:00Z"/>
        </w:rPr>
      </w:pPr>
      <w:ins w:id="12329" w:author="3.0" w:date="2014-08-28T16:05:00Z">
        <w:r>
          <w:t>3878. traction_status (data flow, del) =</w:t>
        </w:r>
      </w:ins>
    </w:p>
    <w:p w:rsidR="000C3532" w:rsidRDefault="000C3532" w:rsidP="000C3532">
      <w:pPr>
        <w:pStyle w:val="ADANB"/>
        <w:rPr>
          <w:ins w:id="12330" w:author="3.0" w:date="2014-08-28T16:05:00Z"/>
        </w:rPr>
      </w:pPr>
      <w:ins w:id="12331" w:author="3.0" w:date="2014-08-28T16:05:00Z">
        <w:r>
          <w:t>["NULL"|"POSITIVE"|"NEGATIVE"|"NOT_NULL"|"FAIL_STATE"|"INFORMATION_NOT_AVAILABLE"].</w:t>
        </w:r>
      </w:ins>
    </w:p>
    <w:p w:rsidR="000C3532" w:rsidRDefault="000C3532" w:rsidP="000C3532">
      <w:pPr>
        <w:pStyle w:val="ADANB"/>
        <w:rPr>
          <w:ins w:id="12332" w:author="3.0" w:date="2014-08-28T16:05:00Z"/>
        </w:rPr>
      </w:pPr>
    </w:p>
    <w:p w:rsidR="000C3532" w:rsidRDefault="000C3532" w:rsidP="000C3532">
      <w:pPr>
        <w:pStyle w:val="ADANB"/>
        <w:rPr>
          <w:ins w:id="12333" w:author="3.0" w:date="2014-08-28T16:05:00Z"/>
        </w:rPr>
      </w:pPr>
      <w:ins w:id="12334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2335" w:author="3.0" w:date="2014-08-28T16:05:00Z"/>
        </w:rPr>
      </w:pPr>
      <w:ins w:id="12336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2337" w:author="3.0" w:date="2014-08-28T16:05:00Z"/>
        </w:rPr>
      </w:pPr>
      <w:ins w:id="12338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2339" w:author="3.0" w:date="2014-08-28T16:05:00Z"/>
        </w:rPr>
      </w:pPr>
      <w:ins w:id="12340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2341" w:author="3.0" w:date="2014-08-28T16:05:00Z"/>
        </w:rPr>
      </w:pPr>
      <w:ins w:id="12342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2343" w:author="3.0" w:date="2014-08-28T16:05:00Z"/>
        </w:rPr>
      </w:pPr>
      <w:ins w:id="12344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2345" w:author="3.0" w:date="2014-08-28T16:05:00Z"/>
        </w:rPr>
      </w:pPr>
      <w:ins w:id="12346" w:author="3.0" w:date="2014-08-28T16:05:00Z">
        <w:r>
          <w:t>description  : traction status computed by the TIU, transmitted to the MMU.</w:t>
        </w:r>
      </w:ins>
    </w:p>
    <w:p w:rsidR="000C3532" w:rsidRDefault="000C3532" w:rsidP="000C3532">
      <w:pPr>
        <w:pStyle w:val="ADANB"/>
        <w:rPr>
          <w:ins w:id="12347" w:author="3.0" w:date="2014-08-28T16:05:00Z"/>
        </w:rPr>
      </w:pPr>
    </w:p>
    <w:p w:rsidR="000C3532" w:rsidRDefault="000C3532" w:rsidP="000C3532">
      <w:pPr>
        <w:pStyle w:val="ADANB"/>
        <w:rPr>
          <w:ins w:id="12348" w:author="3.0" w:date="2014-08-28T16:05:00Z"/>
        </w:rPr>
      </w:pPr>
    </w:p>
    <w:p w:rsidR="000C3532" w:rsidRDefault="000C3532" w:rsidP="000C3532">
      <w:pPr>
        <w:pStyle w:val="ADANB"/>
        <w:rPr>
          <w:ins w:id="12349" w:author="3.0" w:date="2014-08-28T16:05:00Z"/>
        </w:rPr>
      </w:pPr>
      <w:ins w:id="12350" w:author="3.0" w:date="2014-08-28T16:05:00Z">
        <w:r>
          <w:t>3217. slippery_track (data flow, del) =</w:t>
        </w:r>
      </w:ins>
    </w:p>
    <w:p w:rsidR="000C3532" w:rsidRDefault="000C3532" w:rsidP="000C3532">
      <w:pPr>
        <w:pStyle w:val="ADANB"/>
        <w:rPr>
          <w:ins w:id="12351" w:author="3.0" w:date="2014-08-28T16:05:00Z"/>
        </w:rPr>
      </w:pPr>
      <w:ins w:id="12352" w:author="3.0" w:date="2014-08-28T16:05:00Z">
        <w:r>
          <w:t>["TRUE"|"FALSE"].</w:t>
        </w:r>
      </w:ins>
    </w:p>
    <w:p w:rsidR="000C3532" w:rsidRDefault="000C3532" w:rsidP="000C3532">
      <w:pPr>
        <w:pStyle w:val="ADANB"/>
        <w:rPr>
          <w:ins w:id="12353" w:author="3.0" w:date="2014-08-28T16:05:00Z"/>
        </w:rPr>
      </w:pPr>
    </w:p>
    <w:p w:rsidR="000C3532" w:rsidRDefault="000C3532" w:rsidP="000C3532">
      <w:pPr>
        <w:pStyle w:val="ADANB"/>
        <w:rPr>
          <w:ins w:id="12354" w:author="3.0" w:date="2014-08-28T16:05:00Z"/>
        </w:rPr>
      </w:pPr>
      <w:ins w:id="12355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2356" w:author="3.0" w:date="2014-08-28T16:05:00Z"/>
        </w:rPr>
      </w:pPr>
      <w:ins w:id="12357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2358" w:author="3.0" w:date="2014-08-28T16:05:00Z"/>
        </w:rPr>
      </w:pPr>
      <w:ins w:id="12359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2360" w:author="3.0" w:date="2014-08-28T16:05:00Z"/>
        </w:rPr>
      </w:pPr>
      <w:ins w:id="12361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2362" w:author="3.0" w:date="2014-08-28T16:05:00Z"/>
        </w:rPr>
      </w:pPr>
      <w:ins w:id="12363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2364" w:author="3.0" w:date="2014-08-28T16:05:00Z"/>
        </w:rPr>
      </w:pPr>
      <w:ins w:id="12365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2366" w:author="3.0" w:date="2014-08-28T16:05:00Z"/>
        </w:rPr>
      </w:pPr>
      <w:ins w:id="12367" w:author="3.0" w:date="2014-08-28T16:05:00Z">
        <w:r>
          <w:t>description  : indicates to the MMU if the rail adhesion is set to "SLIPPERY".</w:t>
        </w:r>
      </w:ins>
    </w:p>
    <w:p w:rsidR="000C3532" w:rsidRDefault="000C3532" w:rsidP="000C3532">
      <w:pPr>
        <w:pStyle w:val="ADANB"/>
        <w:rPr>
          <w:ins w:id="12368" w:author="3.0" w:date="2014-08-28T16:05:00Z"/>
        </w:rPr>
      </w:pPr>
    </w:p>
    <w:p w:rsidR="000C3532" w:rsidRDefault="000C3532" w:rsidP="000C3532">
      <w:pPr>
        <w:pStyle w:val="ADANB"/>
        <w:rPr>
          <w:ins w:id="12369" w:author="3.0" w:date="2014-08-28T16:05:00Z"/>
        </w:rPr>
      </w:pPr>
    </w:p>
    <w:p w:rsidR="000C3532" w:rsidRDefault="000C3532" w:rsidP="000C3532">
      <w:pPr>
        <w:pStyle w:val="ADANB"/>
        <w:rPr>
          <w:ins w:id="12370" w:author="3.0" w:date="2014-08-28T16:05:00Z"/>
        </w:rPr>
      </w:pPr>
      <w:ins w:id="12371" w:author="3.0" w:date="2014-08-28T16:05:00Z">
        <w:r>
          <w:t>567. BTM_configuration_data_to_basic (data flow) =</w:t>
        </w:r>
      </w:ins>
    </w:p>
    <w:p w:rsidR="000C3532" w:rsidRDefault="000C3532" w:rsidP="000C3532">
      <w:pPr>
        <w:pStyle w:val="ADANB"/>
        <w:rPr>
          <w:ins w:id="12372" w:author="3.0" w:date="2014-08-28T16:05:00Z"/>
        </w:rPr>
      </w:pPr>
      <w:ins w:id="12373" w:author="3.0" w:date="2014-08-28T16:05:00Z">
        <w:r>
          <w:t>is_present</w:t>
        </w:r>
      </w:ins>
    </w:p>
    <w:p w:rsidR="000C3532" w:rsidRDefault="000C3532" w:rsidP="000C3532">
      <w:pPr>
        <w:pStyle w:val="ADANB"/>
        <w:rPr>
          <w:ins w:id="12374" w:author="3.0" w:date="2014-08-28T16:05:00Z"/>
        </w:rPr>
      </w:pPr>
      <w:ins w:id="12375" w:author="3.0" w:date="2014-08-28T16:05:00Z">
        <w:r>
          <w:t>+ BTM_configuration.</w:t>
        </w:r>
      </w:ins>
    </w:p>
    <w:p w:rsidR="000C3532" w:rsidRDefault="000C3532" w:rsidP="000C3532">
      <w:pPr>
        <w:pStyle w:val="ADANB"/>
        <w:rPr>
          <w:ins w:id="12376" w:author="3.0" w:date="2014-08-28T16:05:00Z"/>
        </w:rPr>
      </w:pPr>
    </w:p>
    <w:p w:rsidR="000C3532" w:rsidRDefault="000C3532" w:rsidP="000C3532">
      <w:pPr>
        <w:pStyle w:val="ADANB"/>
        <w:rPr>
          <w:ins w:id="12377" w:author="3.0" w:date="2014-08-28T16:05:00Z"/>
        </w:rPr>
      </w:pPr>
      <w:ins w:id="12378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2379" w:author="3.0" w:date="2014-08-28T16:05:00Z"/>
        </w:rPr>
      </w:pPr>
      <w:ins w:id="12380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2381" w:author="3.0" w:date="2014-08-28T16:05:00Z"/>
        </w:rPr>
      </w:pPr>
      <w:ins w:id="12382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2383" w:author="3.0" w:date="2014-08-28T16:05:00Z"/>
        </w:rPr>
      </w:pPr>
      <w:ins w:id="12384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2385" w:author="3.0" w:date="2014-08-28T16:05:00Z"/>
        </w:rPr>
      </w:pPr>
      <w:ins w:id="12386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2387" w:author="3.0" w:date="2014-08-28T16:05:00Z"/>
        </w:rPr>
      </w:pPr>
      <w:ins w:id="12388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2389" w:author="3.0" w:date="2014-08-28T16:05:00Z"/>
        </w:rPr>
      </w:pPr>
      <w:ins w:id="12390" w:author="3.0" w:date="2014-08-28T16:05:00Z">
        <w:r>
          <w:t>description  : BTM configuration data to transmit to basic</w:t>
        </w:r>
      </w:ins>
    </w:p>
    <w:p w:rsidR="000C3532" w:rsidRDefault="000C3532" w:rsidP="000C3532">
      <w:pPr>
        <w:pStyle w:val="ADANB"/>
        <w:rPr>
          <w:ins w:id="12391" w:author="3.0" w:date="2014-08-28T16:05:00Z"/>
        </w:rPr>
      </w:pPr>
    </w:p>
    <w:p w:rsidR="000C3532" w:rsidRDefault="000C3532" w:rsidP="000C3532">
      <w:pPr>
        <w:pStyle w:val="ADANB"/>
        <w:rPr>
          <w:ins w:id="12392" w:author="3.0" w:date="2014-08-28T16:05:00Z"/>
        </w:rPr>
      </w:pPr>
    </w:p>
    <w:p w:rsidR="000C3532" w:rsidRDefault="000C3532" w:rsidP="000C3532">
      <w:pPr>
        <w:pStyle w:val="ADANB"/>
        <w:rPr>
          <w:ins w:id="12393" w:author="3.0" w:date="2014-08-28T16:05:00Z"/>
        </w:rPr>
      </w:pPr>
      <w:ins w:id="12394" w:author="3.0" w:date="2014-08-28T16:05:00Z">
        <w:r>
          <w:t>2681. packet_44_info_to_basic (data flow) =</w:t>
        </w:r>
      </w:ins>
    </w:p>
    <w:p w:rsidR="000C3532" w:rsidRDefault="000C3532" w:rsidP="000C3532">
      <w:pPr>
        <w:pStyle w:val="ADANB"/>
        <w:rPr>
          <w:ins w:id="12395" w:author="3.0" w:date="2014-08-28T16:05:00Z"/>
        </w:rPr>
      </w:pPr>
      <w:ins w:id="12396" w:author="3.0" w:date="2014-08-28T16:05:00Z">
        <w:r>
          <w:t>n_of_packet_44_to_be_sent_on_serial_link</w:t>
        </w:r>
      </w:ins>
    </w:p>
    <w:p w:rsidR="000C3532" w:rsidRDefault="000C3532" w:rsidP="000C3532">
      <w:pPr>
        <w:pStyle w:val="ADANB"/>
        <w:rPr>
          <w:ins w:id="12397" w:author="3.0" w:date="2014-08-28T16:05:00Z"/>
        </w:rPr>
      </w:pPr>
      <w:ins w:id="12398" w:author="3.0" w:date="2014-08-28T16:05:00Z">
        <w:r>
          <w:t>+n_of_packet_44_to_be_sent_on_serial_link{packet_44_to_be_sent_on_serial_link}n_of_packet_44_to_be_sent_on_serial_link.</w:t>
        </w:r>
      </w:ins>
    </w:p>
    <w:p w:rsidR="000C3532" w:rsidRDefault="000C3532" w:rsidP="000C3532">
      <w:pPr>
        <w:pStyle w:val="ADANB"/>
        <w:rPr>
          <w:ins w:id="12399" w:author="3.0" w:date="2014-08-28T16:05:00Z"/>
        </w:rPr>
      </w:pPr>
    </w:p>
    <w:p w:rsidR="000C3532" w:rsidRDefault="000C3532" w:rsidP="000C3532">
      <w:pPr>
        <w:pStyle w:val="ADANB"/>
        <w:rPr>
          <w:ins w:id="12400" w:author="3.0" w:date="2014-08-28T16:05:00Z"/>
        </w:rPr>
      </w:pPr>
      <w:ins w:id="12401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2402" w:author="3.0" w:date="2014-08-28T16:05:00Z"/>
        </w:rPr>
      </w:pPr>
      <w:ins w:id="12403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2404" w:author="3.0" w:date="2014-08-28T16:05:00Z"/>
        </w:rPr>
      </w:pPr>
      <w:ins w:id="12405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2406" w:author="3.0" w:date="2014-08-28T16:05:00Z"/>
        </w:rPr>
      </w:pPr>
      <w:ins w:id="12407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2408" w:author="3.0" w:date="2014-08-28T16:05:00Z"/>
        </w:rPr>
      </w:pPr>
      <w:ins w:id="12409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2410" w:author="3.0" w:date="2014-08-28T16:05:00Z"/>
        </w:rPr>
      </w:pPr>
      <w:ins w:id="12411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2412" w:author="3.0" w:date="2014-08-28T16:05:00Z"/>
        </w:rPr>
      </w:pPr>
      <w:ins w:id="12413" w:author="3.0" w:date="2014-08-28T16:05:00Z">
        <w:r>
          <w:t>description  : packets 44 sent to basic.</w:t>
        </w:r>
      </w:ins>
    </w:p>
    <w:p w:rsidR="000C3532" w:rsidRDefault="000C3532" w:rsidP="000C3532">
      <w:pPr>
        <w:pStyle w:val="ADANB"/>
        <w:rPr>
          <w:ins w:id="12414" w:author="3.0" w:date="2014-08-28T16:05:00Z"/>
        </w:rPr>
      </w:pPr>
    </w:p>
    <w:p w:rsidR="000C3532" w:rsidRDefault="000C3532" w:rsidP="000C3532">
      <w:pPr>
        <w:pStyle w:val="ADANB"/>
        <w:rPr>
          <w:ins w:id="12415" w:author="3.0" w:date="2014-08-28T16:05:00Z"/>
        </w:rPr>
      </w:pPr>
    </w:p>
    <w:p w:rsidR="000C3532" w:rsidRDefault="000C3532" w:rsidP="000C3532">
      <w:pPr>
        <w:pStyle w:val="ADANB"/>
        <w:rPr>
          <w:ins w:id="12416" w:author="3.0" w:date="2014-08-28T16:05:00Z"/>
        </w:rPr>
      </w:pPr>
      <w:ins w:id="12417" w:author="3.0" w:date="2014-08-28T16:05:00Z">
        <w:r>
          <w:t>2411. n_of_packet_44_to_be_sent_on_serial_link (data flow, cel) =</w:t>
        </w:r>
      </w:ins>
    </w:p>
    <w:p w:rsidR="000C3532" w:rsidRDefault="000C3532" w:rsidP="000C3532">
      <w:pPr>
        <w:pStyle w:val="ADANB"/>
        <w:rPr>
          <w:ins w:id="12418" w:author="3.0" w:date="2014-08-28T16:05:00Z"/>
        </w:rPr>
      </w:pPr>
      <w:ins w:id="12419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12420" w:author="3.0" w:date="2014-08-28T16:05:00Z"/>
        </w:rPr>
      </w:pPr>
    </w:p>
    <w:p w:rsidR="000C3532" w:rsidRDefault="000C3532" w:rsidP="000C3532">
      <w:pPr>
        <w:pStyle w:val="ADANB"/>
        <w:rPr>
          <w:ins w:id="12421" w:author="3.0" w:date="2014-08-28T16:05:00Z"/>
        </w:rPr>
      </w:pPr>
      <w:ins w:id="12422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2423" w:author="3.0" w:date="2014-08-28T16:05:00Z"/>
        </w:rPr>
      </w:pPr>
      <w:ins w:id="12424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2425" w:author="3.0" w:date="2014-08-28T16:05:00Z"/>
        </w:rPr>
      </w:pPr>
      <w:ins w:id="12426" w:author="3.0" w:date="2014-08-28T16:05:00Z">
        <w:r>
          <w:t xml:space="preserve">range        : 0..5  </w:t>
        </w:r>
      </w:ins>
    </w:p>
    <w:p w:rsidR="000C3532" w:rsidRDefault="000C3532" w:rsidP="000C3532">
      <w:pPr>
        <w:pStyle w:val="ADANB"/>
        <w:rPr>
          <w:ins w:id="12427" w:author="3.0" w:date="2014-08-28T16:05:00Z"/>
        </w:rPr>
      </w:pPr>
      <w:ins w:id="12428" w:author="3.0" w:date="2014-08-28T16:05:00Z">
        <w:r>
          <w:t xml:space="preserve">resolution   : 1  </w:t>
        </w:r>
      </w:ins>
    </w:p>
    <w:p w:rsidR="000C3532" w:rsidRDefault="000C3532" w:rsidP="000C3532">
      <w:pPr>
        <w:pStyle w:val="ADANB"/>
        <w:rPr>
          <w:ins w:id="12429" w:author="3.0" w:date="2014-08-28T16:05:00Z"/>
        </w:rPr>
      </w:pPr>
      <w:ins w:id="12430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2431" w:author="3.0" w:date="2014-08-28T16:05:00Z"/>
        </w:rPr>
      </w:pPr>
      <w:ins w:id="12432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2433" w:author="3.0" w:date="2014-08-28T16:05:00Z"/>
        </w:rPr>
      </w:pPr>
      <w:ins w:id="12434" w:author="3.0" w:date="2014-08-28T16:05:00Z">
        <w:r>
          <w:t>description  : number of packets 44 sent to basic software.</w:t>
        </w:r>
      </w:ins>
    </w:p>
    <w:p w:rsidR="000C3532" w:rsidRDefault="000C3532" w:rsidP="000C3532">
      <w:pPr>
        <w:pStyle w:val="ADANB"/>
        <w:rPr>
          <w:ins w:id="12435" w:author="3.0" w:date="2014-08-28T16:05:00Z"/>
        </w:rPr>
      </w:pPr>
    </w:p>
    <w:p w:rsidR="000C3532" w:rsidRDefault="000C3532" w:rsidP="000C3532">
      <w:pPr>
        <w:pStyle w:val="ADANB"/>
        <w:rPr>
          <w:ins w:id="12436" w:author="3.0" w:date="2014-08-28T16:05:00Z"/>
        </w:rPr>
      </w:pPr>
    </w:p>
    <w:p w:rsidR="000C3532" w:rsidRDefault="000C3532" w:rsidP="000C3532">
      <w:pPr>
        <w:pStyle w:val="ADANB"/>
        <w:rPr>
          <w:ins w:id="12437" w:author="3.0" w:date="2014-08-28T16:05:00Z"/>
        </w:rPr>
      </w:pPr>
      <w:ins w:id="12438" w:author="3.0" w:date="2014-08-28T16:05:00Z">
        <w:r>
          <w:t>2683. packet_44_to_be_sent_on_serial_link (data flow) =</w:t>
        </w:r>
      </w:ins>
    </w:p>
    <w:p w:rsidR="000C3532" w:rsidRDefault="000C3532" w:rsidP="000C3532">
      <w:pPr>
        <w:pStyle w:val="ADANB"/>
        <w:rPr>
          <w:ins w:id="12439" w:author="3.0" w:date="2014-08-28T16:05:00Z"/>
        </w:rPr>
      </w:pPr>
      <w:ins w:id="12440" w:author="3.0" w:date="2014-08-28T16:05:00Z">
        <w:r>
          <w:t>bg_id</w:t>
        </w:r>
      </w:ins>
    </w:p>
    <w:p w:rsidR="000C3532" w:rsidRDefault="000C3532" w:rsidP="000C3532">
      <w:pPr>
        <w:pStyle w:val="ADANB"/>
        <w:rPr>
          <w:ins w:id="12441" w:author="3.0" w:date="2014-08-28T16:05:00Z"/>
        </w:rPr>
      </w:pPr>
      <w:ins w:id="12442" w:author="3.0" w:date="2014-08-28T16:05:00Z">
        <w:r>
          <w:t>+nid_xuser</w:t>
        </w:r>
      </w:ins>
    </w:p>
    <w:p w:rsidR="000C3532" w:rsidRDefault="000C3532" w:rsidP="000C3532">
      <w:pPr>
        <w:pStyle w:val="ADANB"/>
        <w:rPr>
          <w:ins w:id="12443" w:author="3.0" w:date="2014-08-28T16:05:00Z"/>
        </w:rPr>
      </w:pPr>
      <w:ins w:id="12444" w:author="3.0" w:date="2014-08-28T16:05:00Z">
        <w:r>
          <w:t>+xuser_data.</w:t>
        </w:r>
      </w:ins>
    </w:p>
    <w:p w:rsidR="000C3532" w:rsidRDefault="000C3532" w:rsidP="000C3532">
      <w:pPr>
        <w:pStyle w:val="ADANB"/>
        <w:rPr>
          <w:ins w:id="12445" w:author="3.0" w:date="2014-08-28T16:05:00Z"/>
        </w:rPr>
      </w:pPr>
    </w:p>
    <w:p w:rsidR="000C3532" w:rsidRDefault="000C3532" w:rsidP="000C3532">
      <w:pPr>
        <w:pStyle w:val="ADANB"/>
        <w:rPr>
          <w:ins w:id="12446" w:author="3.0" w:date="2014-08-28T16:05:00Z"/>
        </w:rPr>
      </w:pPr>
      <w:ins w:id="12447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2448" w:author="3.0" w:date="2014-08-28T16:05:00Z"/>
        </w:rPr>
      </w:pPr>
      <w:ins w:id="12449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2450" w:author="3.0" w:date="2014-08-28T16:05:00Z"/>
        </w:rPr>
      </w:pPr>
      <w:ins w:id="12451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2452" w:author="3.0" w:date="2014-08-28T16:05:00Z"/>
        </w:rPr>
      </w:pPr>
      <w:ins w:id="12453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2454" w:author="3.0" w:date="2014-08-28T16:05:00Z"/>
        </w:rPr>
      </w:pPr>
      <w:ins w:id="12455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2456" w:author="3.0" w:date="2014-08-28T16:05:00Z"/>
        </w:rPr>
      </w:pPr>
      <w:ins w:id="12457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2458" w:author="3.0" w:date="2014-08-28T16:05:00Z"/>
        </w:rPr>
      </w:pPr>
      <w:ins w:id="12459" w:author="3.0" w:date="2014-08-28T16:05:00Z">
        <w:r>
          <w:t>description  : packet 44 information sent to basic software.</w:t>
        </w:r>
      </w:ins>
    </w:p>
    <w:p w:rsidR="000C3532" w:rsidRDefault="000C3532" w:rsidP="000C3532">
      <w:pPr>
        <w:pStyle w:val="ADANB"/>
        <w:rPr>
          <w:ins w:id="12460" w:author="3.0" w:date="2014-08-28T16:05:00Z"/>
        </w:rPr>
      </w:pPr>
    </w:p>
    <w:p w:rsidR="000C3532" w:rsidRDefault="000C3532" w:rsidP="000C3532">
      <w:pPr>
        <w:pStyle w:val="ADANB"/>
        <w:rPr>
          <w:ins w:id="12461" w:author="3.0" w:date="2014-08-28T16:05:00Z"/>
        </w:rPr>
      </w:pPr>
    </w:p>
    <w:p w:rsidR="000C3532" w:rsidRDefault="000C3532" w:rsidP="000C3532">
      <w:pPr>
        <w:pStyle w:val="ADANB"/>
        <w:rPr>
          <w:ins w:id="12462" w:author="3.0" w:date="2014-08-28T16:05:00Z"/>
        </w:rPr>
      </w:pPr>
      <w:ins w:id="12463" w:author="3.0" w:date="2014-08-28T16:05:00Z">
        <w:r>
          <w:t>489. bg_id (data flow) =</w:t>
        </w:r>
      </w:ins>
    </w:p>
    <w:p w:rsidR="000C3532" w:rsidRDefault="000C3532" w:rsidP="000C3532">
      <w:pPr>
        <w:pStyle w:val="ADANB"/>
        <w:rPr>
          <w:ins w:id="12464" w:author="3.0" w:date="2014-08-28T16:05:00Z"/>
        </w:rPr>
      </w:pPr>
      <w:ins w:id="12465" w:author="3.0" w:date="2014-08-28T16:05:00Z">
        <w:r>
          <w:t>nid_c</w:t>
        </w:r>
      </w:ins>
    </w:p>
    <w:p w:rsidR="000C3532" w:rsidRDefault="000C3532" w:rsidP="000C3532">
      <w:pPr>
        <w:pStyle w:val="ADANB"/>
        <w:rPr>
          <w:ins w:id="12466" w:author="3.0" w:date="2014-08-28T16:05:00Z"/>
        </w:rPr>
      </w:pPr>
      <w:ins w:id="12467" w:author="3.0" w:date="2014-08-28T16:05:00Z">
        <w:r>
          <w:t>+nid_bg.</w:t>
        </w:r>
      </w:ins>
    </w:p>
    <w:p w:rsidR="000C3532" w:rsidRDefault="000C3532" w:rsidP="000C3532">
      <w:pPr>
        <w:pStyle w:val="ADANB"/>
        <w:rPr>
          <w:ins w:id="12468" w:author="3.0" w:date="2014-08-28T16:05:00Z"/>
        </w:rPr>
      </w:pPr>
    </w:p>
    <w:p w:rsidR="000C3532" w:rsidRDefault="000C3532" w:rsidP="000C3532">
      <w:pPr>
        <w:pStyle w:val="ADANB"/>
        <w:rPr>
          <w:ins w:id="12469" w:author="3.0" w:date="2014-08-28T16:05:00Z"/>
        </w:rPr>
      </w:pPr>
      <w:ins w:id="12470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2471" w:author="3.0" w:date="2014-08-28T16:05:00Z"/>
        </w:rPr>
      </w:pPr>
      <w:ins w:id="12472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2473" w:author="3.0" w:date="2014-08-28T16:05:00Z"/>
        </w:rPr>
      </w:pPr>
      <w:ins w:id="12474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2475" w:author="3.0" w:date="2014-08-28T16:05:00Z"/>
        </w:rPr>
      </w:pPr>
      <w:ins w:id="12476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2477" w:author="3.0" w:date="2014-08-28T16:05:00Z"/>
        </w:rPr>
      </w:pPr>
      <w:ins w:id="12478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2479" w:author="3.0" w:date="2014-08-28T16:05:00Z"/>
        </w:rPr>
      </w:pPr>
      <w:ins w:id="12480" w:author="3.0" w:date="2014-08-28T16:05:00Z">
        <w:r>
          <w:t>value names  : "UNKNOWN" = the ETCS identifier of the balise group is unknown</w:t>
        </w:r>
      </w:ins>
    </w:p>
    <w:p w:rsidR="000C3532" w:rsidRDefault="000C3532" w:rsidP="000C3532">
      <w:pPr>
        <w:pStyle w:val="ADANB"/>
        <w:rPr>
          <w:ins w:id="12481" w:author="3.0" w:date="2014-08-28T16:05:00Z"/>
        </w:rPr>
      </w:pPr>
      <w:ins w:id="12482" w:author="3.0" w:date="2014-08-28T16:05:00Z">
        <w:r>
          <w:t>description  : balise group ETCS identifier</w:t>
        </w:r>
      </w:ins>
    </w:p>
    <w:p w:rsidR="000C3532" w:rsidRDefault="000C3532" w:rsidP="000C3532">
      <w:pPr>
        <w:pStyle w:val="ADANB"/>
        <w:rPr>
          <w:ins w:id="12483" w:author="3.0" w:date="2014-08-28T16:05:00Z"/>
        </w:rPr>
      </w:pPr>
      <w:ins w:id="12484" w:author="3.0" w:date="2014-08-28T16:05:00Z">
        <w:r>
          <w:t xml:space="preserve">                </w:t>
        </w:r>
      </w:ins>
    </w:p>
    <w:p w:rsidR="000C3532" w:rsidRDefault="000C3532" w:rsidP="000C3532">
      <w:pPr>
        <w:pStyle w:val="ADANB"/>
        <w:rPr>
          <w:ins w:id="12485" w:author="3.0" w:date="2014-08-28T16:05:00Z"/>
        </w:rPr>
      </w:pPr>
    </w:p>
    <w:p w:rsidR="000C3532" w:rsidRDefault="000C3532" w:rsidP="000C3532">
      <w:pPr>
        <w:pStyle w:val="ADANB"/>
        <w:rPr>
          <w:ins w:id="12486" w:author="3.0" w:date="2014-08-28T16:05:00Z"/>
        </w:rPr>
      </w:pPr>
    </w:p>
    <w:p w:rsidR="000C3532" w:rsidRDefault="000C3532" w:rsidP="000C3532">
      <w:pPr>
        <w:pStyle w:val="ADANB"/>
        <w:rPr>
          <w:ins w:id="12487" w:author="3.0" w:date="2014-08-28T16:05:00Z"/>
        </w:rPr>
      </w:pPr>
      <w:ins w:id="12488" w:author="3.0" w:date="2014-08-28T16:05:00Z">
        <w:r>
          <w:t>2545. nid_c (data flow, pel) =</w:t>
        </w:r>
      </w:ins>
    </w:p>
    <w:p w:rsidR="000C3532" w:rsidRDefault="000C3532" w:rsidP="000C3532">
      <w:pPr>
        <w:pStyle w:val="ADANB"/>
        <w:rPr>
          <w:ins w:id="12489" w:author="3.0" w:date="2014-08-28T16:05:00Z"/>
        </w:rPr>
      </w:pPr>
      <w:ins w:id="12490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12491" w:author="3.0" w:date="2014-08-28T16:05:00Z"/>
        </w:rPr>
      </w:pPr>
    </w:p>
    <w:p w:rsidR="000C3532" w:rsidRDefault="000C3532" w:rsidP="000C3532">
      <w:pPr>
        <w:pStyle w:val="ADANB"/>
        <w:rPr>
          <w:ins w:id="12492" w:author="3.0" w:date="2014-08-28T16:05:00Z"/>
        </w:rPr>
      </w:pPr>
      <w:ins w:id="12493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2494" w:author="3.0" w:date="2014-08-28T16:05:00Z"/>
        </w:rPr>
      </w:pPr>
      <w:ins w:id="12495" w:author="3.0" w:date="2014-08-28T16:05:00Z">
        <w:r>
          <w:t>rate         : N/A;</w:t>
        </w:r>
      </w:ins>
    </w:p>
    <w:p w:rsidR="000C3532" w:rsidRDefault="000C3532" w:rsidP="000C3532">
      <w:pPr>
        <w:pStyle w:val="ADANB"/>
        <w:rPr>
          <w:ins w:id="12496" w:author="3.0" w:date="2014-08-28T16:05:00Z"/>
        </w:rPr>
      </w:pPr>
      <w:ins w:id="12497" w:author="3.0" w:date="2014-08-28T16:05:00Z">
        <w:r>
          <w:t xml:space="preserve">range        : N/A;  </w:t>
        </w:r>
      </w:ins>
    </w:p>
    <w:p w:rsidR="000C3532" w:rsidRDefault="000C3532" w:rsidP="000C3532">
      <w:pPr>
        <w:pStyle w:val="ADANB"/>
        <w:rPr>
          <w:ins w:id="12498" w:author="3.0" w:date="2014-08-28T16:05:00Z"/>
        </w:rPr>
      </w:pPr>
      <w:ins w:id="12499" w:author="3.0" w:date="2014-08-28T16:05:00Z">
        <w:r>
          <w:t xml:space="preserve">resolution   : N/A;   </w:t>
        </w:r>
      </w:ins>
    </w:p>
    <w:p w:rsidR="000C3532" w:rsidRDefault="000C3532" w:rsidP="000C3532">
      <w:pPr>
        <w:pStyle w:val="ADANB"/>
        <w:rPr>
          <w:ins w:id="12500" w:author="3.0" w:date="2014-08-28T16:05:00Z"/>
        </w:rPr>
      </w:pPr>
      <w:ins w:id="12501" w:author="3.0" w:date="2014-08-28T16:05:00Z">
        <w:r>
          <w:t>units        : N/A;</w:t>
        </w:r>
      </w:ins>
    </w:p>
    <w:p w:rsidR="000C3532" w:rsidRDefault="000C3532" w:rsidP="000C3532">
      <w:pPr>
        <w:pStyle w:val="ADANB"/>
        <w:rPr>
          <w:ins w:id="12502" w:author="3.0" w:date="2014-08-28T16:05:00Z"/>
        </w:rPr>
      </w:pPr>
      <w:ins w:id="12503" w:author="3.0" w:date="2014-08-28T16:05:00Z">
        <w:r>
          <w:t>value names  : N/A;</w:t>
        </w:r>
      </w:ins>
    </w:p>
    <w:p w:rsidR="000C3532" w:rsidRDefault="000C3532" w:rsidP="000C3532">
      <w:pPr>
        <w:pStyle w:val="ADANB"/>
        <w:rPr>
          <w:ins w:id="12504" w:author="3.0" w:date="2014-08-28T16:05:00Z"/>
        </w:rPr>
      </w:pPr>
      <w:ins w:id="12505" w:author="3.0" w:date="2014-08-28T16:05:00Z">
        <w:r>
          <w:t xml:space="preserve">description  : NID_C variable; </w:t>
        </w:r>
      </w:ins>
    </w:p>
    <w:p w:rsidR="000C3532" w:rsidRDefault="000C3532" w:rsidP="000C3532">
      <w:pPr>
        <w:pStyle w:val="ADANB"/>
        <w:rPr>
          <w:ins w:id="12506" w:author="3.0" w:date="2014-08-28T16:05:00Z"/>
        </w:rPr>
      </w:pPr>
    </w:p>
    <w:p w:rsidR="000C3532" w:rsidRDefault="000C3532" w:rsidP="000C3532">
      <w:pPr>
        <w:pStyle w:val="ADANB"/>
        <w:rPr>
          <w:ins w:id="12507" w:author="3.0" w:date="2014-08-28T16:05:00Z"/>
        </w:rPr>
      </w:pPr>
    </w:p>
    <w:p w:rsidR="000C3532" w:rsidRDefault="000C3532" w:rsidP="000C3532">
      <w:pPr>
        <w:pStyle w:val="ADANB"/>
        <w:rPr>
          <w:ins w:id="12508" w:author="3.0" w:date="2014-08-28T16:05:00Z"/>
        </w:rPr>
      </w:pPr>
      <w:ins w:id="12509" w:author="3.0" w:date="2014-08-28T16:05:00Z">
        <w:r>
          <w:t>2543. nid_bg (data flow, pel) =</w:t>
        </w:r>
      </w:ins>
    </w:p>
    <w:p w:rsidR="000C3532" w:rsidRDefault="000C3532" w:rsidP="000C3532">
      <w:pPr>
        <w:pStyle w:val="ADANB"/>
        <w:rPr>
          <w:ins w:id="12510" w:author="3.0" w:date="2014-08-28T16:05:00Z"/>
        </w:rPr>
      </w:pPr>
      <w:ins w:id="12511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12512" w:author="3.0" w:date="2014-08-28T16:05:00Z"/>
        </w:rPr>
      </w:pPr>
    </w:p>
    <w:p w:rsidR="000C3532" w:rsidRDefault="000C3532" w:rsidP="000C3532">
      <w:pPr>
        <w:pStyle w:val="ADANB"/>
        <w:rPr>
          <w:ins w:id="12513" w:author="3.0" w:date="2014-08-28T16:05:00Z"/>
        </w:rPr>
      </w:pPr>
      <w:ins w:id="12514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2515" w:author="3.0" w:date="2014-08-28T16:05:00Z"/>
        </w:rPr>
      </w:pPr>
      <w:ins w:id="12516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2517" w:author="3.0" w:date="2014-08-28T16:05:00Z"/>
        </w:rPr>
      </w:pPr>
      <w:ins w:id="12518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2519" w:author="3.0" w:date="2014-08-28T16:05:00Z"/>
        </w:rPr>
      </w:pPr>
      <w:ins w:id="12520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2521" w:author="3.0" w:date="2014-08-28T16:05:00Z"/>
        </w:rPr>
      </w:pPr>
      <w:ins w:id="12522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2523" w:author="3.0" w:date="2014-08-28T16:05:00Z"/>
        </w:rPr>
      </w:pPr>
      <w:ins w:id="12524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2525" w:author="3.0" w:date="2014-08-28T16:05:00Z"/>
        </w:rPr>
      </w:pPr>
      <w:ins w:id="12526" w:author="3.0" w:date="2014-08-28T16:05:00Z">
        <w:r>
          <w:t>description  : NID_BG variable;</w:t>
        </w:r>
      </w:ins>
    </w:p>
    <w:p w:rsidR="000C3532" w:rsidRDefault="000C3532" w:rsidP="000C3532">
      <w:pPr>
        <w:pStyle w:val="ADANB"/>
        <w:rPr>
          <w:ins w:id="12527" w:author="3.0" w:date="2014-08-28T16:05:00Z"/>
        </w:rPr>
      </w:pPr>
    </w:p>
    <w:p w:rsidR="000C3532" w:rsidRDefault="000C3532" w:rsidP="000C3532">
      <w:pPr>
        <w:pStyle w:val="ADANB"/>
        <w:rPr>
          <w:ins w:id="12528" w:author="3.0" w:date="2014-08-28T16:05:00Z"/>
        </w:rPr>
      </w:pPr>
    </w:p>
    <w:p w:rsidR="000C3532" w:rsidRDefault="000C3532" w:rsidP="000C3532">
      <w:pPr>
        <w:pStyle w:val="ADANB"/>
        <w:rPr>
          <w:ins w:id="12529" w:author="3.0" w:date="2014-08-28T16:05:00Z"/>
        </w:rPr>
      </w:pPr>
      <w:ins w:id="12530" w:author="3.0" w:date="2014-08-28T16:05:00Z">
        <w:r>
          <w:t>2586. nid_xuser (data flow, del) =</w:t>
        </w:r>
      </w:ins>
    </w:p>
    <w:p w:rsidR="000C3532" w:rsidRDefault="000C3532" w:rsidP="000C3532">
      <w:pPr>
        <w:pStyle w:val="ADANB"/>
        <w:rPr>
          <w:ins w:id="12531" w:author="3.0" w:date="2014-08-28T16:05:00Z"/>
        </w:rPr>
      </w:pPr>
      <w:ins w:id="12532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12533" w:author="3.0" w:date="2014-08-28T16:05:00Z"/>
        </w:rPr>
      </w:pPr>
    </w:p>
    <w:p w:rsidR="000C3532" w:rsidRDefault="000C3532" w:rsidP="000C3532">
      <w:pPr>
        <w:pStyle w:val="ADANB"/>
        <w:rPr>
          <w:ins w:id="12534" w:author="3.0" w:date="2014-08-28T16:05:00Z"/>
        </w:rPr>
      </w:pPr>
      <w:ins w:id="12535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2536" w:author="3.0" w:date="2014-08-28T16:05:00Z"/>
        </w:rPr>
      </w:pPr>
      <w:ins w:id="12537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2538" w:author="3.0" w:date="2014-08-28T16:05:00Z"/>
        </w:rPr>
      </w:pPr>
      <w:ins w:id="12539" w:author="3.0" w:date="2014-08-28T16:05:00Z">
        <w:r>
          <w:t xml:space="preserve">range        : 0..511  </w:t>
        </w:r>
      </w:ins>
    </w:p>
    <w:p w:rsidR="000C3532" w:rsidRDefault="000C3532" w:rsidP="000C3532">
      <w:pPr>
        <w:pStyle w:val="ADANB"/>
        <w:rPr>
          <w:ins w:id="12540" w:author="3.0" w:date="2014-08-28T16:05:00Z"/>
        </w:rPr>
      </w:pPr>
      <w:ins w:id="12541" w:author="3.0" w:date="2014-08-28T16:05:00Z">
        <w:r>
          <w:t xml:space="preserve">resolution   : 1   </w:t>
        </w:r>
      </w:ins>
    </w:p>
    <w:p w:rsidR="000C3532" w:rsidRDefault="000C3532" w:rsidP="000C3532">
      <w:pPr>
        <w:pStyle w:val="ADANB"/>
        <w:rPr>
          <w:ins w:id="12542" w:author="3.0" w:date="2014-08-28T16:05:00Z"/>
        </w:rPr>
      </w:pPr>
      <w:ins w:id="12543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2544" w:author="3.0" w:date="2014-08-28T16:05:00Z"/>
        </w:rPr>
      </w:pPr>
      <w:ins w:id="12545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2546" w:author="3.0" w:date="2014-08-28T16:05:00Z"/>
        </w:rPr>
      </w:pPr>
      <w:ins w:id="12547" w:author="3.0" w:date="2014-08-28T16:05:00Z">
        <w:r>
          <w:t>description  : NID_XUSER variable (see subset 26).</w:t>
        </w:r>
      </w:ins>
    </w:p>
    <w:p w:rsidR="000C3532" w:rsidRDefault="000C3532" w:rsidP="000C3532">
      <w:pPr>
        <w:pStyle w:val="ADANB"/>
        <w:rPr>
          <w:ins w:id="12548" w:author="3.0" w:date="2014-08-28T16:05:00Z"/>
        </w:rPr>
      </w:pPr>
    </w:p>
    <w:p w:rsidR="000C3532" w:rsidRDefault="000C3532" w:rsidP="000C3532">
      <w:pPr>
        <w:pStyle w:val="ADANB"/>
        <w:rPr>
          <w:ins w:id="12549" w:author="3.0" w:date="2014-08-28T16:05:00Z"/>
        </w:rPr>
      </w:pPr>
    </w:p>
    <w:p w:rsidR="000C3532" w:rsidRDefault="000C3532" w:rsidP="000C3532">
      <w:pPr>
        <w:pStyle w:val="ADANB"/>
        <w:rPr>
          <w:ins w:id="12550" w:author="3.0" w:date="2014-08-28T16:05:00Z"/>
        </w:rPr>
      </w:pPr>
      <w:ins w:id="12551" w:author="3.0" w:date="2014-08-28T16:05:00Z">
        <w:r>
          <w:t>4161. xuser_data (data flow, pel) =</w:t>
        </w:r>
      </w:ins>
    </w:p>
    <w:p w:rsidR="000C3532" w:rsidRDefault="000C3532" w:rsidP="000C3532">
      <w:pPr>
        <w:pStyle w:val="ADANB"/>
        <w:rPr>
          <w:ins w:id="12552" w:author="3.0" w:date="2014-08-28T16:05:00Z"/>
        </w:rPr>
      </w:pPr>
      <w:ins w:id="12553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12554" w:author="3.0" w:date="2014-08-28T16:05:00Z"/>
        </w:rPr>
      </w:pPr>
    </w:p>
    <w:p w:rsidR="000C3532" w:rsidRDefault="000C3532" w:rsidP="000C3532">
      <w:pPr>
        <w:pStyle w:val="ADANB"/>
        <w:rPr>
          <w:ins w:id="12555" w:author="3.0" w:date="2014-08-28T16:05:00Z"/>
        </w:rPr>
      </w:pPr>
      <w:ins w:id="12556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2557" w:author="3.0" w:date="2014-08-28T16:05:00Z"/>
        </w:rPr>
      </w:pPr>
      <w:ins w:id="12558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2559" w:author="3.0" w:date="2014-08-28T16:05:00Z"/>
        </w:rPr>
      </w:pPr>
      <w:ins w:id="12560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2561" w:author="3.0" w:date="2014-08-28T16:05:00Z"/>
        </w:rPr>
      </w:pPr>
      <w:ins w:id="12562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2563" w:author="3.0" w:date="2014-08-28T16:05:00Z"/>
        </w:rPr>
      </w:pPr>
      <w:ins w:id="12564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2565" w:author="3.0" w:date="2014-08-28T16:05:00Z"/>
        </w:rPr>
      </w:pPr>
      <w:ins w:id="12566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2567" w:author="3.0" w:date="2014-08-28T16:05:00Z"/>
        </w:rPr>
      </w:pPr>
      <w:ins w:id="12568" w:author="3.0" w:date="2014-08-28T16:05:00Z">
        <w:r>
          <w:t>description  : XUSER_DATA variable (see subset 26).</w:t>
        </w:r>
      </w:ins>
    </w:p>
    <w:p w:rsidR="000C3532" w:rsidRDefault="000C3532" w:rsidP="000C3532">
      <w:pPr>
        <w:pStyle w:val="ADANB"/>
        <w:rPr>
          <w:ins w:id="12569" w:author="3.0" w:date="2014-08-28T16:05:00Z"/>
        </w:rPr>
      </w:pPr>
    </w:p>
    <w:p w:rsidR="000C3532" w:rsidRDefault="000C3532" w:rsidP="000C3532">
      <w:pPr>
        <w:pStyle w:val="ADANB"/>
        <w:rPr>
          <w:ins w:id="12570" w:author="3.0" w:date="2014-08-28T16:05:00Z"/>
        </w:rPr>
      </w:pPr>
    </w:p>
    <w:p w:rsidR="000C3532" w:rsidRDefault="000C3532" w:rsidP="000C3532">
      <w:pPr>
        <w:pStyle w:val="ADANB"/>
        <w:rPr>
          <w:ins w:id="12571" w:author="3.0" w:date="2014-08-28T16:05:00Z"/>
        </w:rPr>
      </w:pPr>
      <w:ins w:id="12572" w:author="3.0" w:date="2014-08-28T16:05:00Z">
        <w:r>
          <w:t>3466. STMs_state_info_to_basic (data flow) =</w:t>
        </w:r>
      </w:ins>
    </w:p>
    <w:p w:rsidR="000C3532" w:rsidRDefault="000C3532" w:rsidP="000C3532">
      <w:pPr>
        <w:pStyle w:val="ADANB"/>
        <w:rPr>
          <w:ins w:id="12573" w:author="3.0" w:date="2014-08-28T16:05:00Z"/>
        </w:rPr>
      </w:pPr>
      <w:ins w:id="12574" w:author="3.0" w:date="2014-08-28T16:05:00Z">
        <w:r>
          <w:t>n_of_STMs_state_info</w:t>
        </w:r>
      </w:ins>
    </w:p>
    <w:p w:rsidR="000C3532" w:rsidRDefault="000C3532" w:rsidP="000C3532">
      <w:pPr>
        <w:pStyle w:val="ADANB"/>
        <w:rPr>
          <w:ins w:id="12575" w:author="3.0" w:date="2014-08-28T16:05:00Z"/>
        </w:rPr>
      </w:pPr>
      <w:ins w:id="12576" w:author="3.0" w:date="2014-08-28T16:05:00Z">
        <w:r>
          <w:t>+ n_of_STMs_state_info{nid_STM</w:t>
        </w:r>
      </w:ins>
    </w:p>
    <w:p w:rsidR="000C3532" w:rsidRDefault="000C3532" w:rsidP="000C3532">
      <w:pPr>
        <w:pStyle w:val="ADANB"/>
        <w:rPr>
          <w:ins w:id="12577" w:author="3.0" w:date="2014-08-28T16:05:00Z"/>
        </w:rPr>
      </w:pPr>
      <w:ins w:id="12578" w:author="3.0" w:date="2014-08-28T16:05:00Z">
        <w:r>
          <w:t xml:space="preserve">                         + nid_stmstate}n_of_STMs_state_info.</w:t>
        </w:r>
      </w:ins>
    </w:p>
    <w:p w:rsidR="000C3532" w:rsidRDefault="000C3532" w:rsidP="000C3532">
      <w:pPr>
        <w:pStyle w:val="ADANB"/>
        <w:rPr>
          <w:ins w:id="12579" w:author="3.0" w:date="2014-08-28T16:05:00Z"/>
        </w:rPr>
      </w:pPr>
    </w:p>
    <w:p w:rsidR="000C3532" w:rsidRDefault="000C3532" w:rsidP="000C3532">
      <w:pPr>
        <w:pStyle w:val="ADANB"/>
        <w:rPr>
          <w:ins w:id="12580" w:author="3.0" w:date="2014-08-28T16:05:00Z"/>
        </w:rPr>
      </w:pPr>
      <w:ins w:id="12581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2582" w:author="3.0" w:date="2014-08-28T16:05:00Z"/>
        </w:rPr>
      </w:pPr>
      <w:ins w:id="12583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2584" w:author="3.0" w:date="2014-08-28T16:05:00Z"/>
        </w:rPr>
      </w:pPr>
      <w:ins w:id="12585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2586" w:author="3.0" w:date="2014-08-28T16:05:00Z"/>
        </w:rPr>
      </w:pPr>
      <w:ins w:id="12587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2588" w:author="3.0" w:date="2014-08-28T16:05:00Z"/>
        </w:rPr>
      </w:pPr>
      <w:ins w:id="12589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2590" w:author="3.0" w:date="2014-08-28T16:05:00Z"/>
        </w:rPr>
      </w:pPr>
      <w:ins w:id="12591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2592" w:author="3.0" w:date="2014-08-28T16:05:00Z"/>
        </w:rPr>
      </w:pPr>
      <w:ins w:id="12593" w:author="3.0" w:date="2014-08-28T16:05:00Z">
        <w:r>
          <w:t>description  : STMs state info transmitted to BSW.</w:t>
        </w:r>
      </w:ins>
    </w:p>
    <w:p w:rsidR="000C3532" w:rsidRDefault="000C3532" w:rsidP="000C3532">
      <w:pPr>
        <w:pStyle w:val="ADANB"/>
        <w:rPr>
          <w:ins w:id="12594" w:author="3.0" w:date="2014-08-28T16:05:00Z"/>
        </w:rPr>
      </w:pPr>
    </w:p>
    <w:p w:rsidR="000C3532" w:rsidRDefault="000C3532" w:rsidP="000C3532">
      <w:pPr>
        <w:pStyle w:val="ADANB"/>
        <w:rPr>
          <w:ins w:id="12595" w:author="3.0" w:date="2014-08-28T16:05:00Z"/>
        </w:rPr>
      </w:pPr>
    </w:p>
    <w:p w:rsidR="000C3532" w:rsidRDefault="000C3532" w:rsidP="000C3532">
      <w:pPr>
        <w:pStyle w:val="ADANB"/>
        <w:rPr>
          <w:ins w:id="12596" w:author="3.0" w:date="2014-08-28T16:05:00Z"/>
        </w:rPr>
      </w:pPr>
      <w:ins w:id="12597" w:author="3.0" w:date="2014-08-28T16:05:00Z">
        <w:r>
          <w:t>2463. n_of_STMs_state_info (data flow, cel) =</w:t>
        </w:r>
      </w:ins>
    </w:p>
    <w:p w:rsidR="000C3532" w:rsidRDefault="000C3532" w:rsidP="000C3532">
      <w:pPr>
        <w:pStyle w:val="ADANB"/>
        <w:rPr>
          <w:ins w:id="12598" w:author="3.0" w:date="2014-08-28T16:05:00Z"/>
        </w:rPr>
      </w:pPr>
      <w:ins w:id="12599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12600" w:author="3.0" w:date="2014-08-28T16:05:00Z"/>
        </w:rPr>
      </w:pPr>
    </w:p>
    <w:p w:rsidR="000C3532" w:rsidRDefault="000C3532" w:rsidP="000C3532">
      <w:pPr>
        <w:pStyle w:val="ADANB"/>
        <w:rPr>
          <w:ins w:id="12601" w:author="3.0" w:date="2014-08-28T16:05:00Z"/>
        </w:rPr>
      </w:pPr>
      <w:ins w:id="12602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2603" w:author="3.0" w:date="2014-08-28T16:05:00Z"/>
        </w:rPr>
      </w:pPr>
      <w:ins w:id="12604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2605" w:author="3.0" w:date="2014-08-28T16:05:00Z"/>
        </w:rPr>
      </w:pPr>
      <w:ins w:id="12606" w:author="3.0" w:date="2014-08-28T16:05:00Z">
        <w:r>
          <w:t xml:space="preserve">range        : 0..12  </w:t>
        </w:r>
      </w:ins>
    </w:p>
    <w:p w:rsidR="000C3532" w:rsidRDefault="000C3532" w:rsidP="000C3532">
      <w:pPr>
        <w:pStyle w:val="ADANB"/>
        <w:rPr>
          <w:ins w:id="12607" w:author="3.0" w:date="2014-08-28T16:05:00Z"/>
        </w:rPr>
      </w:pPr>
      <w:ins w:id="12608" w:author="3.0" w:date="2014-08-28T16:05:00Z">
        <w:r>
          <w:t xml:space="preserve">resolution   : 1   </w:t>
        </w:r>
      </w:ins>
    </w:p>
    <w:p w:rsidR="000C3532" w:rsidRDefault="000C3532" w:rsidP="000C3532">
      <w:pPr>
        <w:pStyle w:val="ADANB"/>
        <w:rPr>
          <w:ins w:id="12609" w:author="3.0" w:date="2014-08-28T16:05:00Z"/>
        </w:rPr>
      </w:pPr>
      <w:ins w:id="12610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2611" w:author="3.0" w:date="2014-08-28T16:05:00Z"/>
        </w:rPr>
      </w:pPr>
      <w:ins w:id="12612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2613" w:author="3.0" w:date="2014-08-28T16:05:00Z"/>
        </w:rPr>
      </w:pPr>
      <w:ins w:id="12614" w:author="3.0" w:date="2014-08-28T16:05:00Z">
        <w:r>
          <w:t>description  : number of STM state info transmitted to the BSW.</w:t>
        </w:r>
      </w:ins>
    </w:p>
    <w:p w:rsidR="000C3532" w:rsidRDefault="000C3532" w:rsidP="000C3532">
      <w:pPr>
        <w:pStyle w:val="ADANB"/>
        <w:rPr>
          <w:ins w:id="12615" w:author="3.0" w:date="2014-08-28T16:05:00Z"/>
        </w:rPr>
      </w:pPr>
    </w:p>
    <w:p w:rsidR="000C3532" w:rsidRDefault="000C3532" w:rsidP="000C3532">
      <w:pPr>
        <w:pStyle w:val="ADANB"/>
        <w:rPr>
          <w:ins w:id="12616" w:author="3.0" w:date="2014-08-28T16:05:00Z"/>
        </w:rPr>
      </w:pPr>
    </w:p>
    <w:p w:rsidR="000C3532" w:rsidRDefault="000C3532" w:rsidP="000C3532">
      <w:pPr>
        <w:pStyle w:val="ADANB"/>
        <w:rPr>
          <w:ins w:id="12617" w:author="3.0" w:date="2014-08-28T16:05:00Z"/>
        </w:rPr>
      </w:pPr>
      <w:ins w:id="12618" w:author="3.0" w:date="2014-08-28T16:05:00Z">
        <w:r>
          <w:t>2580. nid_stmstate (data flow, pel) =</w:t>
        </w:r>
      </w:ins>
    </w:p>
    <w:p w:rsidR="000C3532" w:rsidRDefault="000C3532" w:rsidP="000C3532">
      <w:pPr>
        <w:pStyle w:val="ADANB"/>
        <w:rPr>
          <w:ins w:id="12619" w:author="3.0" w:date="2014-08-28T16:05:00Z"/>
        </w:rPr>
      </w:pPr>
      <w:ins w:id="12620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12621" w:author="3.0" w:date="2014-08-28T16:05:00Z"/>
        </w:rPr>
      </w:pPr>
    </w:p>
    <w:p w:rsidR="000C3532" w:rsidRDefault="000C3532" w:rsidP="000C3532">
      <w:pPr>
        <w:pStyle w:val="ADANB"/>
        <w:rPr>
          <w:ins w:id="12622" w:author="3.0" w:date="2014-08-28T16:05:00Z"/>
        </w:rPr>
      </w:pPr>
      <w:ins w:id="12623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2624" w:author="3.0" w:date="2014-08-28T16:05:00Z"/>
        </w:rPr>
      </w:pPr>
      <w:ins w:id="12625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2626" w:author="3.0" w:date="2014-08-28T16:05:00Z"/>
        </w:rPr>
      </w:pPr>
      <w:ins w:id="12627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2628" w:author="3.0" w:date="2014-08-28T16:05:00Z"/>
        </w:rPr>
      </w:pPr>
      <w:ins w:id="12629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2630" w:author="3.0" w:date="2014-08-28T16:05:00Z"/>
        </w:rPr>
      </w:pPr>
      <w:ins w:id="12631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2632" w:author="3.0" w:date="2014-08-28T16:05:00Z"/>
        </w:rPr>
      </w:pPr>
      <w:ins w:id="12633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2634" w:author="3.0" w:date="2014-08-28T16:05:00Z"/>
        </w:rPr>
      </w:pPr>
      <w:ins w:id="12635" w:author="3.0" w:date="2014-08-28T16:05:00Z">
        <w:r>
          <w:t xml:space="preserve">description  : NID_STMSTATE variable </w:t>
        </w:r>
      </w:ins>
    </w:p>
    <w:p w:rsidR="000C3532" w:rsidRDefault="000C3532" w:rsidP="000C3532">
      <w:pPr>
        <w:pStyle w:val="ADANB"/>
        <w:rPr>
          <w:ins w:id="12636" w:author="3.0" w:date="2014-08-28T16:05:00Z"/>
        </w:rPr>
      </w:pPr>
      <w:ins w:id="12637" w:author="3.0" w:date="2014-08-28T16:05:00Z">
        <w:r>
          <w:t xml:space="preserve">                  exception : for internal use only, use of state DA_FOR_TEST. </w:t>
        </w:r>
      </w:ins>
    </w:p>
    <w:p w:rsidR="000C3532" w:rsidRDefault="000C3532" w:rsidP="000C3532">
      <w:pPr>
        <w:pStyle w:val="ADANB"/>
        <w:rPr>
          <w:ins w:id="12638" w:author="3.0" w:date="2014-08-28T16:05:00Z"/>
        </w:rPr>
      </w:pPr>
    </w:p>
    <w:p w:rsidR="000C3532" w:rsidRDefault="000C3532" w:rsidP="000C3532">
      <w:pPr>
        <w:pStyle w:val="ADANB"/>
        <w:rPr>
          <w:ins w:id="12639" w:author="3.0" w:date="2014-08-28T16:05:00Z"/>
        </w:rPr>
      </w:pPr>
    </w:p>
    <w:p w:rsidR="000C3532" w:rsidRDefault="000C3532" w:rsidP="000C3532">
      <w:pPr>
        <w:pStyle w:val="ADANB"/>
        <w:rPr>
          <w:ins w:id="12640" w:author="3.0" w:date="2014-08-28T16:05:00Z"/>
        </w:rPr>
      </w:pPr>
      <w:ins w:id="12641" w:author="3.0" w:date="2014-08-28T16:05:00Z">
        <w:r>
          <w:t>1765. key_mgt_request_info (data flow) =</w:t>
        </w:r>
      </w:ins>
    </w:p>
    <w:p w:rsidR="000C3532" w:rsidRDefault="000C3532" w:rsidP="000C3532">
      <w:pPr>
        <w:pStyle w:val="ADANB"/>
        <w:rPr>
          <w:ins w:id="12642" w:author="3.0" w:date="2014-08-28T16:05:00Z"/>
        </w:rPr>
      </w:pPr>
      <w:ins w:id="12643" w:author="3.0" w:date="2014-08-28T16:05:00Z">
        <w:r>
          <w:t>is_present</w:t>
        </w:r>
      </w:ins>
    </w:p>
    <w:p w:rsidR="000C3532" w:rsidRDefault="000C3532" w:rsidP="000C3532">
      <w:pPr>
        <w:pStyle w:val="ADANB"/>
        <w:rPr>
          <w:ins w:id="12644" w:author="3.0" w:date="2014-08-28T16:05:00Z"/>
        </w:rPr>
      </w:pPr>
      <w:ins w:id="12645" w:author="3.0" w:date="2014-08-28T16:05:00Z">
        <w:r>
          <w:t>+ key_mgt_request_type.</w:t>
        </w:r>
      </w:ins>
    </w:p>
    <w:p w:rsidR="000C3532" w:rsidRDefault="000C3532" w:rsidP="000C3532">
      <w:pPr>
        <w:pStyle w:val="ADANB"/>
        <w:rPr>
          <w:ins w:id="12646" w:author="3.0" w:date="2014-08-28T16:05:00Z"/>
        </w:rPr>
      </w:pPr>
    </w:p>
    <w:p w:rsidR="000C3532" w:rsidRDefault="000C3532" w:rsidP="000C3532">
      <w:pPr>
        <w:pStyle w:val="ADANB"/>
        <w:rPr>
          <w:ins w:id="12647" w:author="3.0" w:date="2014-08-28T16:05:00Z"/>
        </w:rPr>
      </w:pPr>
      <w:ins w:id="12648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2649" w:author="3.0" w:date="2014-08-28T16:05:00Z"/>
        </w:rPr>
      </w:pPr>
      <w:ins w:id="12650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2651" w:author="3.0" w:date="2014-08-28T16:05:00Z"/>
        </w:rPr>
      </w:pPr>
      <w:ins w:id="12652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2653" w:author="3.0" w:date="2014-08-28T16:05:00Z"/>
        </w:rPr>
      </w:pPr>
      <w:ins w:id="12654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2655" w:author="3.0" w:date="2014-08-28T16:05:00Z"/>
        </w:rPr>
      </w:pPr>
      <w:ins w:id="12656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2657" w:author="3.0" w:date="2014-08-28T16:05:00Z"/>
        </w:rPr>
      </w:pPr>
      <w:ins w:id="12658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2659" w:author="3.0" w:date="2014-08-28T16:05:00Z"/>
        </w:rPr>
      </w:pPr>
      <w:ins w:id="12660" w:author="3.0" w:date="2014-08-28T16:05:00Z">
        <w:r>
          <w:t>description  : key management request info to basic software.</w:t>
        </w:r>
      </w:ins>
    </w:p>
    <w:p w:rsidR="000C3532" w:rsidRDefault="000C3532" w:rsidP="000C3532">
      <w:pPr>
        <w:pStyle w:val="ADANB"/>
        <w:rPr>
          <w:ins w:id="12661" w:author="3.0" w:date="2014-08-28T16:05:00Z"/>
        </w:rPr>
      </w:pPr>
    </w:p>
    <w:p w:rsidR="000C3532" w:rsidRDefault="000C3532" w:rsidP="000C3532">
      <w:pPr>
        <w:pStyle w:val="ADANB"/>
        <w:rPr>
          <w:ins w:id="12662" w:author="3.0" w:date="2014-08-28T16:05:00Z"/>
        </w:rPr>
      </w:pPr>
    </w:p>
    <w:p w:rsidR="000C3532" w:rsidRDefault="000C3532" w:rsidP="000C3532">
      <w:pPr>
        <w:pStyle w:val="ADANB"/>
        <w:rPr>
          <w:ins w:id="12663" w:author="3.0" w:date="2014-08-28T16:05:00Z"/>
        </w:rPr>
      </w:pPr>
      <w:ins w:id="12664" w:author="3.0" w:date="2014-08-28T16:05:00Z">
        <w:r>
          <w:t>1766. key_mgt_request_type (data flow, del) =</w:t>
        </w:r>
      </w:ins>
    </w:p>
    <w:p w:rsidR="000C3532" w:rsidRDefault="000C3532" w:rsidP="000C3532">
      <w:pPr>
        <w:pStyle w:val="ADANB"/>
        <w:rPr>
          <w:ins w:id="12665" w:author="3.0" w:date="2014-08-28T16:05:00Z"/>
        </w:rPr>
      </w:pPr>
      <w:ins w:id="12666" w:author="3.0" w:date="2014-08-28T16:05:00Z">
        <w:r>
          <w:t>["UPDATE"|"INSTALLATION"].</w:t>
        </w:r>
      </w:ins>
    </w:p>
    <w:p w:rsidR="000C3532" w:rsidRDefault="000C3532" w:rsidP="000C3532">
      <w:pPr>
        <w:pStyle w:val="ADANB"/>
        <w:rPr>
          <w:ins w:id="12667" w:author="3.0" w:date="2014-08-28T16:05:00Z"/>
        </w:rPr>
      </w:pPr>
    </w:p>
    <w:p w:rsidR="000C3532" w:rsidRDefault="000C3532" w:rsidP="000C3532">
      <w:pPr>
        <w:pStyle w:val="ADANB"/>
        <w:rPr>
          <w:ins w:id="12668" w:author="3.0" w:date="2014-08-28T16:05:00Z"/>
        </w:rPr>
      </w:pPr>
      <w:ins w:id="12669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2670" w:author="3.0" w:date="2014-08-28T16:05:00Z"/>
        </w:rPr>
      </w:pPr>
      <w:ins w:id="12671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2672" w:author="3.0" w:date="2014-08-28T16:05:00Z"/>
        </w:rPr>
      </w:pPr>
      <w:ins w:id="12673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2674" w:author="3.0" w:date="2014-08-28T16:05:00Z"/>
        </w:rPr>
      </w:pPr>
      <w:ins w:id="12675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2676" w:author="3.0" w:date="2014-08-28T16:05:00Z"/>
        </w:rPr>
      </w:pPr>
      <w:ins w:id="12677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2678" w:author="3.0" w:date="2014-08-28T16:05:00Z"/>
        </w:rPr>
      </w:pPr>
      <w:ins w:id="12679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2680" w:author="3.0" w:date="2014-08-28T16:05:00Z"/>
        </w:rPr>
      </w:pPr>
      <w:ins w:id="12681" w:author="3.0" w:date="2014-08-28T16:05:00Z">
        <w:r>
          <w:t>description  : key management request type.</w:t>
        </w:r>
      </w:ins>
    </w:p>
    <w:p w:rsidR="000C3532" w:rsidRDefault="000C3532" w:rsidP="000C3532">
      <w:pPr>
        <w:pStyle w:val="ADANB"/>
        <w:rPr>
          <w:ins w:id="12682" w:author="3.0" w:date="2014-08-28T16:05:00Z"/>
        </w:rPr>
      </w:pPr>
    </w:p>
    <w:p w:rsidR="000C3532" w:rsidRDefault="000C3532" w:rsidP="000C3532">
      <w:pPr>
        <w:pStyle w:val="ADANB"/>
        <w:rPr>
          <w:ins w:id="12683" w:author="3.0" w:date="2014-08-28T16:05:00Z"/>
        </w:rPr>
      </w:pPr>
    </w:p>
    <w:p w:rsidR="000C3532" w:rsidRDefault="000C3532" w:rsidP="000C3532">
      <w:pPr>
        <w:pStyle w:val="ADANB"/>
        <w:rPr>
          <w:ins w:id="12684" w:author="3.0" w:date="2014-08-28T16:05:00Z"/>
        </w:rPr>
      </w:pPr>
      <w:ins w:id="12685" w:author="3.0" w:date="2014-08-28T16:05:00Z">
        <w:r>
          <w:t>1459. generic_context_info_to_basic (data flow) =</w:t>
        </w:r>
      </w:ins>
    </w:p>
    <w:p w:rsidR="000C3532" w:rsidRDefault="000C3532" w:rsidP="000C3532">
      <w:pPr>
        <w:pStyle w:val="ADANB"/>
        <w:rPr>
          <w:ins w:id="12686" w:author="3.0" w:date="2014-08-28T16:05:00Z"/>
        </w:rPr>
      </w:pPr>
      <w:ins w:id="12687" w:author="3.0" w:date="2014-08-28T16:05:00Z">
        <w:r>
          <w:t>is_present</w:t>
        </w:r>
      </w:ins>
    </w:p>
    <w:p w:rsidR="000C3532" w:rsidRDefault="000C3532" w:rsidP="000C3532">
      <w:pPr>
        <w:pStyle w:val="ADANB"/>
        <w:rPr>
          <w:ins w:id="12688" w:author="3.0" w:date="2014-08-28T16:05:00Z"/>
        </w:rPr>
      </w:pPr>
      <w:ins w:id="12689" w:author="3.0" w:date="2014-08-28T16:05:00Z">
        <w:r>
          <w:t>+ DRU_nid_lrbg</w:t>
        </w:r>
      </w:ins>
    </w:p>
    <w:p w:rsidR="000C3532" w:rsidRDefault="000C3532" w:rsidP="000C3532">
      <w:pPr>
        <w:pStyle w:val="ADANB"/>
        <w:rPr>
          <w:ins w:id="12690" w:author="3.0" w:date="2014-08-28T16:05:00Z"/>
        </w:rPr>
      </w:pPr>
      <w:ins w:id="12691" w:author="3.0" w:date="2014-08-28T16:05:00Z">
        <w:r>
          <w:t>+ DRU_d_lrbg</w:t>
        </w:r>
      </w:ins>
    </w:p>
    <w:p w:rsidR="000C3532" w:rsidRDefault="000C3532" w:rsidP="000C3532">
      <w:pPr>
        <w:pStyle w:val="ADANB"/>
        <w:rPr>
          <w:ins w:id="12692" w:author="3.0" w:date="2014-08-28T16:05:00Z"/>
        </w:rPr>
      </w:pPr>
      <w:ins w:id="12693" w:author="3.0" w:date="2014-08-28T16:05:00Z">
        <w:r>
          <w:t>+ DRU_q_dirlrbg</w:t>
        </w:r>
      </w:ins>
    </w:p>
    <w:p w:rsidR="000C3532" w:rsidRDefault="000C3532" w:rsidP="000C3532">
      <w:pPr>
        <w:pStyle w:val="ADANB"/>
        <w:rPr>
          <w:ins w:id="12694" w:author="3.0" w:date="2014-08-28T16:05:00Z"/>
        </w:rPr>
      </w:pPr>
      <w:ins w:id="12695" w:author="3.0" w:date="2014-08-28T16:05:00Z">
        <w:r>
          <w:t>+ DRU_q_dlrbg</w:t>
        </w:r>
      </w:ins>
    </w:p>
    <w:p w:rsidR="000C3532" w:rsidRDefault="000C3532" w:rsidP="000C3532">
      <w:pPr>
        <w:pStyle w:val="ADANB"/>
        <w:rPr>
          <w:ins w:id="12696" w:author="3.0" w:date="2014-08-28T16:05:00Z"/>
        </w:rPr>
      </w:pPr>
      <w:ins w:id="12697" w:author="3.0" w:date="2014-08-28T16:05:00Z">
        <w:r>
          <w:t>+ DRU_l_doubtover</w:t>
        </w:r>
      </w:ins>
    </w:p>
    <w:p w:rsidR="000C3532" w:rsidRDefault="000C3532" w:rsidP="000C3532">
      <w:pPr>
        <w:pStyle w:val="ADANB"/>
        <w:rPr>
          <w:ins w:id="12698" w:author="3.0" w:date="2014-08-28T16:05:00Z"/>
        </w:rPr>
      </w:pPr>
      <w:ins w:id="12699" w:author="3.0" w:date="2014-08-28T16:05:00Z">
        <w:r>
          <w:t>+ DRU_l_doubtunder</w:t>
        </w:r>
      </w:ins>
    </w:p>
    <w:p w:rsidR="000C3532" w:rsidRPr="000C3532" w:rsidRDefault="000C3532" w:rsidP="000C3532">
      <w:pPr>
        <w:pStyle w:val="ADANB"/>
        <w:rPr>
          <w:ins w:id="12700" w:author="3.0" w:date="2014-08-28T16:05:00Z"/>
          <w:lang w:val="fr-BE"/>
          <w:rPrChange w:id="12701" w:author="3.0" w:date="2014-08-28T16:05:00Z">
            <w:rPr>
              <w:ins w:id="12702" w:author="3.0" w:date="2014-08-28T16:05:00Z"/>
            </w:rPr>
          </w:rPrChange>
        </w:rPr>
      </w:pPr>
      <w:ins w:id="12703" w:author="3.0" w:date="2014-08-28T16:05:00Z">
        <w:r w:rsidRPr="000C3532">
          <w:rPr>
            <w:lang w:val="fr-BE"/>
            <w:rPrChange w:id="12704" w:author="3.0" w:date="2014-08-28T16:05:00Z">
              <w:rPr>
                <w:noProof w:val="0"/>
                <w:color w:val="auto"/>
                <w:sz w:val="22"/>
                <w:szCs w:val="20"/>
              </w:rPr>
            </w:rPrChange>
          </w:rPr>
          <w:t>+ DRU_q_dirtrain</w:t>
        </w:r>
      </w:ins>
    </w:p>
    <w:p w:rsidR="000C3532" w:rsidRPr="000C3532" w:rsidRDefault="000C3532" w:rsidP="000C3532">
      <w:pPr>
        <w:pStyle w:val="ADANB"/>
        <w:rPr>
          <w:ins w:id="12705" w:author="3.0" w:date="2014-08-28T16:05:00Z"/>
          <w:lang w:val="fr-BE"/>
          <w:rPrChange w:id="12706" w:author="3.0" w:date="2014-08-28T16:05:00Z">
            <w:rPr>
              <w:ins w:id="12707" w:author="3.0" w:date="2014-08-28T16:05:00Z"/>
            </w:rPr>
          </w:rPrChange>
        </w:rPr>
      </w:pPr>
      <w:ins w:id="12708" w:author="3.0" w:date="2014-08-28T16:05:00Z">
        <w:r w:rsidRPr="000C3532">
          <w:rPr>
            <w:lang w:val="fr-BE"/>
            <w:rPrChange w:id="12709" w:author="3.0" w:date="2014-08-28T16:05:00Z">
              <w:rPr>
                <w:noProof w:val="0"/>
                <w:color w:val="auto"/>
                <w:sz w:val="22"/>
                <w:szCs w:val="20"/>
              </w:rPr>
            </w:rPrChange>
          </w:rPr>
          <w:t>+ DRU_v_train</w:t>
        </w:r>
      </w:ins>
    </w:p>
    <w:p w:rsidR="000C3532" w:rsidRPr="000C3532" w:rsidRDefault="000C3532" w:rsidP="000C3532">
      <w:pPr>
        <w:pStyle w:val="ADANB"/>
        <w:rPr>
          <w:ins w:id="12710" w:author="3.0" w:date="2014-08-28T16:05:00Z"/>
          <w:lang w:val="fr-BE"/>
          <w:rPrChange w:id="12711" w:author="3.0" w:date="2014-08-28T16:05:00Z">
            <w:rPr>
              <w:ins w:id="12712" w:author="3.0" w:date="2014-08-28T16:05:00Z"/>
            </w:rPr>
          </w:rPrChange>
        </w:rPr>
      </w:pPr>
      <w:ins w:id="12713" w:author="3.0" w:date="2014-08-28T16:05:00Z">
        <w:r w:rsidRPr="000C3532">
          <w:rPr>
            <w:lang w:val="fr-BE"/>
            <w:rPrChange w:id="12714" w:author="3.0" w:date="2014-08-28T16:05:00Z">
              <w:rPr>
                <w:noProof w:val="0"/>
                <w:color w:val="auto"/>
                <w:sz w:val="22"/>
                <w:szCs w:val="20"/>
              </w:rPr>
            </w:rPrChange>
          </w:rPr>
          <w:t>+ DRU_m_level</w:t>
        </w:r>
      </w:ins>
    </w:p>
    <w:p w:rsidR="000C3532" w:rsidRPr="000C3532" w:rsidRDefault="000C3532" w:rsidP="000C3532">
      <w:pPr>
        <w:pStyle w:val="ADANB"/>
        <w:rPr>
          <w:ins w:id="12715" w:author="3.0" w:date="2014-08-28T16:05:00Z"/>
          <w:lang w:val="fr-BE"/>
          <w:rPrChange w:id="12716" w:author="3.0" w:date="2014-08-28T16:05:00Z">
            <w:rPr>
              <w:ins w:id="12717" w:author="3.0" w:date="2014-08-28T16:05:00Z"/>
            </w:rPr>
          </w:rPrChange>
        </w:rPr>
      </w:pPr>
      <w:ins w:id="12718" w:author="3.0" w:date="2014-08-28T16:05:00Z">
        <w:r w:rsidRPr="000C3532">
          <w:rPr>
            <w:lang w:val="fr-BE"/>
            <w:rPrChange w:id="12719" w:author="3.0" w:date="2014-08-28T16:05:00Z">
              <w:rPr>
                <w:noProof w:val="0"/>
                <w:color w:val="auto"/>
                <w:sz w:val="22"/>
                <w:szCs w:val="20"/>
              </w:rPr>
            </w:rPrChange>
          </w:rPr>
          <w:t>+ DRU_nid_NTC</w:t>
        </w:r>
      </w:ins>
    </w:p>
    <w:p w:rsidR="000C3532" w:rsidRPr="000C3532" w:rsidRDefault="000C3532" w:rsidP="000C3532">
      <w:pPr>
        <w:pStyle w:val="ADANB"/>
        <w:rPr>
          <w:ins w:id="12720" w:author="3.0" w:date="2014-08-28T16:05:00Z"/>
          <w:lang w:val="fr-BE"/>
          <w:rPrChange w:id="12721" w:author="3.0" w:date="2014-08-28T16:05:00Z">
            <w:rPr>
              <w:ins w:id="12722" w:author="3.0" w:date="2014-08-28T16:05:00Z"/>
            </w:rPr>
          </w:rPrChange>
        </w:rPr>
      </w:pPr>
      <w:ins w:id="12723" w:author="3.0" w:date="2014-08-28T16:05:00Z">
        <w:r w:rsidRPr="000C3532">
          <w:rPr>
            <w:lang w:val="fr-BE"/>
            <w:rPrChange w:id="12724" w:author="3.0" w:date="2014-08-28T16:05:00Z">
              <w:rPr>
                <w:noProof w:val="0"/>
                <w:color w:val="auto"/>
                <w:sz w:val="22"/>
                <w:szCs w:val="20"/>
              </w:rPr>
            </w:rPrChange>
          </w:rPr>
          <w:t>+ DRU_m_mode</w:t>
        </w:r>
      </w:ins>
    </w:p>
    <w:p w:rsidR="000C3532" w:rsidRDefault="000C3532" w:rsidP="000C3532">
      <w:pPr>
        <w:pStyle w:val="ADANB"/>
        <w:rPr>
          <w:ins w:id="12725" w:author="3.0" w:date="2014-08-28T16:05:00Z"/>
        </w:rPr>
      </w:pPr>
      <w:ins w:id="12726" w:author="3.0" w:date="2014-08-28T16:05:00Z">
        <w:r>
          <w:t>+ DRU_active_cab</w:t>
        </w:r>
      </w:ins>
    </w:p>
    <w:p w:rsidR="000C3532" w:rsidRDefault="000C3532" w:rsidP="000C3532">
      <w:pPr>
        <w:pStyle w:val="ADANB"/>
        <w:rPr>
          <w:ins w:id="12727" w:author="3.0" w:date="2014-08-28T16:05:00Z"/>
        </w:rPr>
      </w:pPr>
      <w:ins w:id="12728" w:author="3.0" w:date="2014-08-28T16:05:00Z">
        <w:r>
          <w:t>+ DRU_active_antenna</w:t>
        </w:r>
      </w:ins>
    </w:p>
    <w:p w:rsidR="000C3532" w:rsidRDefault="000C3532" w:rsidP="000C3532">
      <w:pPr>
        <w:pStyle w:val="ADANB"/>
        <w:rPr>
          <w:ins w:id="12729" w:author="3.0" w:date="2014-08-28T16:05:00Z"/>
        </w:rPr>
      </w:pPr>
      <w:ins w:id="12730" w:author="3.0" w:date="2014-08-28T16:05:00Z">
        <w:r>
          <w:t>+ DRU_EVC_equipment_id</w:t>
        </w:r>
      </w:ins>
    </w:p>
    <w:p w:rsidR="000C3532" w:rsidRDefault="000C3532" w:rsidP="000C3532">
      <w:pPr>
        <w:pStyle w:val="ADANB"/>
        <w:rPr>
          <w:ins w:id="12731" w:author="3.0" w:date="2014-08-28T16:05:00Z"/>
        </w:rPr>
      </w:pPr>
    </w:p>
    <w:p w:rsidR="000C3532" w:rsidRDefault="000C3532" w:rsidP="000C3532">
      <w:pPr>
        <w:pStyle w:val="ADANB"/>
        <w:rPr>
          <w:ins w:id="12732" w:author="3.0" w:date="2014-08-28T16:05:00Z"/>
        </w:rPr>
      </w:pPr>
    </w:p>
    <w:p w:rsidR="000C3532" w:rsidRDefault="000C3532" w:rsidP="000C3532">
      <w:pPr>
        <w:pStyle w:val="ADANB"/>
        <w:rPr>
          <w:ins w:id="12733" w:author="3.0" w:date="2014-08-28T16:05:00Z"/>
        </w:rPr>
      </w:pPr>
      <w:ins w:id="12734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2735" w:author="3.0" w:date="2014-08-28T16:05:00Z"/>
        </w:rPr>
      </w:pPr>
      <w:ins w:id="12736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2737" w:author="3.0" w:date="2014-08-28T16:05:00Z"/>
        </w:rPr>
      </w:pPr>
      <w:ins w:id="12738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2739" w:author="3.0" w:date="2014-08-28T16:05:00Z"/>
        </w:rPr>
      </w:pPr>
      <w:ins w:id="12740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2741" w:author="3.0" w:date="2014-08-28T16:05:00Z"/>
        </w:rPr>
      </w:pPr>
      <w:ins w:id="12742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2743" w:author="3.0" w:date="2014-08-28T16:05:00Z"/>
        </w:rPr>
      </w:pPr>
      <w:ins w:id="12744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2745" w:author="3.0" w:date="2014-08-28T16:05:00Z"/>
        </w:rPr>
      </w:pPr>
      <w:ins w:id="12746" w:author="3.0" w:date="2014-08-28T16:05:00Z">
        <w:r>
          <w:t xml:space="preserve">description  : </w:t>
        </w:r>
      </w:ins>
    </w:p>
    <w:p w:rsidR="000C3532" w:rsidRDefault="000C3532" w:rsidP="000C3532">
      <w:pPr>
        <w:pStyle w:val="ADANB"/>
        <w:rPr>
          <w:ins w:id="12747" w:author="3.0" w:date="2014-08-28T16:05:00Z"/>
        </w:rPr>
      </w:pPr>
    </w:p>
    <w:p w:rsidR="000C3532" w:rsidRDefault="000C3532" w:rsidP="000C3532">
      <w:pPr>
        <w:pStyle w:val="ADANB"/>
        <w:rPr>
          <w:ins w:id="12748" w:author="3.0" w:date="2014-08-28T16:05:00Z"/>
        </w:rPr>
      </w:pPr>
    </w:p>
    <w:p w:rsidR="000C3532" w:rsidRDefault="000C3532" w:rsidP="000C3532">
      <w:pPr>
        <w:pStyle w:val="ADANB"/>
        <w:rPr>
          <w:ins w:id="12749" w:author="3.0" w:date="2014-08-28T16:05:00Z"/>
        </w:rPr>
      </w:pPr>
      <w:ins w:id="12750" w:author="3.0" w:date="2014-08-28T16:05:00Z">
        <w:r>
          <w:t>1194. DRU_nid_lrbg (data flow, pel) =</w:t>
        </w:r>
      </w:ins>
    </w:p>
    <w:p w:rsidR="000C3532" w:rsidRDefault="000C3532" w:rsidP="000C3532">
      <w:pPr>
        <w:pStyle w:val="ADANB"/>
        <w:rPr>
          <w:ins w:id="12751" w:author="3.0" w:date="2014-08-28T16:05:00Z"/>
        </w:rPr>
      </w:pPr>
      <w:ins w:id="12752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12753" w:author="3.0" w:date="2014-08-28T16:05:00Z"/>
        </w:rPr>
      </w:pPr>
    </w:p>
    <w:p w:rsidR="000C3532" w:rsidRDefault="000C3532" w:rsidP="000C3532">
      <w:pPr>
        <w:pStyle w:val="ADANB"/>
        <w:rPr>
          <w:ins w:id="12754" w:author="3.0" w:date="2014-08-28T16:05:00Z"/>
        </w:rPr>
      </w:pPr>
      <w:ins w:id="12755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2756" w:author="3.0" w:date="2014-08-28T16:05:00Z"/>
        </w:rPr>
      </w:pPr>
      <w:ins w:id="12757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2758" w:author="3.0" w:date="2014-08-28T16:05:00Z"/>
        </w:rPr>
      </w:pPr>
      <w:ins w:id="12759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2760" w:author="3.0" w:date="2014-08-28T16:05:00Z"/>
        </w:rPr>
      </w:pPr>
      <w:ins w:id="12761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2762" w:author="3.0" w:date="2014-08-28T16:05:00Z"/>
        </w:rPr>
      </w:pPr>
      <w:ins w:id="12763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2764" w:author="3.0" w:date="2014-08-28T16:05:00Z"/>
        </w:rPr>
      </w:pPr>
      <w:ins w:id="12765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2766" w:author="3.0" w:date="2014-08-28T16:05:00Z"/>
        </w:rPr>
      </w:pPr>
      <w:ins w:id="12767" w:author="3.0" w:date="2014-08-28T16:05:00Z">
        <w:r>
          <w:t>description  : See [Applic 5]</w:t>
        </w:r>
      </w:ins>
    </w:p>
    <w:p w:rsidR="000C3532" w:rsidRDefault="000C3532" w:rsidP="000C3532">
      <w:pPr>
        <w:pStyle w:val="ADANB"/>
        <w:rPr>
          <w:ins w:id="12768" w:author="3.0" w:date="2014-08-28T16:05:00Z"/>
        </w:rPr>
      </w:pPr>
    </w:p>
    <w:p w:rsidR="000C3532" w:rsidRDefault="000C3532" w:rsidP="000C3532">
      <w:pPr>
        <w:pStyle w:val="ADANB"/>
        <w:rPr>
          <w:ins w:id="12769" w:author="3.0" w:date="2014-08-28T16:05:00Z"/>
        </w:rPr>
      </w:pPr>
    </w:p>
    <w:p w:rsidR="000C3532" w:rsidRDefault="000C3532" w:rsidP="000C3532">
      <w:pPr>
        <w:pStyle w:val="ADANB"/>
        <w:rPr>
          <w:ins w:id="12770" w:author="3.0" w:date="2014-08-28T16:05:00Z"/>
        </w:rPr>
      </w:pPr>
      <w:ins w:id="12771" w:author="3.0" w:date="2014-08-28T16:05:00Z">
        <w:r>
          <w:t>1176. DRU_d_lrbg (data flow, pel) =</w:t>
        </w:r>
      </w:ins>
    </w:p>
    <w:p w:rsidR="000C3532" w:rsidRDefault="000C3532" w:rsidP="000C3532">
      <w:pPr>
        <w:pStyle w:val="ADANB"/>
        <w:rPr>
          <w:ins w:id="12772" w:author="3.0" w:date="2014-08-28T16:05:00Z"/>
        </w:rPr>
      </w:pPr>
      <w:ins w:id="12773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12774" w:author="3.0" w:date="2014-08-28T16:05:00Z"/>
        </w:rPr>
      </w:pPr>
    </w:p>
    <w:p w:rsidR="000C3532" w:rsidRDefault="000C3532" w:rsidP="000C3532">
      <w:pPr>
        <w:pStyle w:val="ADANB"/>
        <w:rPr>
          <w:ins w:id="12775" w:author="3.0" w:date="2014-08-28T16:05:00Z"/>
        </w:rPr>
      </w:pPr>
      <w:ins w:id="12776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2777" w:author="3.0" w:date="2014-08-28T16:05:00Z"/>
        </w:rPr>
      </w:pPr>
      <w:ins w:id="12778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2779" w:author="3.0" w:date="2014-08-28T16:05:00Z"/>
        </w:rPr>
      </w:pPr>
      <w:ins w:id="12780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2781" w:author="3.0" w:date="2014-08-28T16:05:00Z"/>
        </w:rPr>
      </w:pPr>
      <w:ins w:id="12782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2783" w:author="3.0" w:date="2014-08-28T16:05:00Z"/>
        </w:rPr>
      </w:pPr>
      <w:ins w:id="12784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2785" w:author="3.0" w:date="2014-08-28T16:05:00Z"/>
        </w:rPr>
      </w:pPr>
      <w:ins w:id="12786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2787" w:author="3.0" w:date="2014-08-28T16:05:00Z"/>
        </w:rPr>
      </w:pPr>
      <w:ins w:id="12788" w:author="3.0" w:date="2014-08-28T16:05:00Z">
        <w:r>
          <w:t>description  : See [Applic 5]</w:t>
        </w:r>
      </w:ins>
    </w:p>
    <w:p w:rsidR="000C3532" w:rsidRDefault="000C3532" w:rsidP="000C3532">
      <w:pPr>
        <w:pStyle w:val="ADANB"/>
        <w:rPr>
          <w:ins w:id="12789" w:author="3.0" w:date="2014-08-28T16:05:00Z"/>
        </w:rPr>
      </w:pPr>
    </w:p>
    <w:p w:rsidR="000C3532" w:rsidRDefault="000C3532" w:rsidP="000C3532">
      <w:pPr>
        <w:pStyle w:val="ADANB"/>
        <w:rPr>
          <w:ins w:id="12790" w:author="3.0" w:date="2014-08-28T16:05:00Z"/>
        </w:rPr>
      </w:pPr>
    </w:p>
    <w:p w:rsidR="000C3532" w:rsidRDefault="000C3532" w:rsidP="000C3532">
      <w:pPr>
        <w:pStyle w:val="ADANB"/>
        <w:rPr>
          <w:ins w:id="12791" w:author="3.0" w:date="2014-08-28T16:05:00Z"/>
        </w:rPr>
      </w:pPr>
      <w:ins w:id="12792" w:author="3.0" w:date="2014-08-28T16:05:00Z">
        <w:r>
          <w:t>1203. DRU_q_dirlrbg (data flow, pel) =</w:t>
        </w:r>
      </w:ins>
    </w:p>
    <w:p w:rsidR="000C3532" w:rsidRDefault="000C3532" w:rsidP="000C3532">
      <w:pPr>
        <w:pStyle w:val="ADANB"/>
        <w:rPr>
          <w:ins w:id="12793" w:author="3.0" w:date="2014-08-28T16:05:00Z"/>
        </w:rPr>
      </w:pPr>
      <w:ins w:id="12794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12795" w:author="3.0" w:date="2014-08-28T16:05:00Z"/>
        </w:rPr>
      </w:pPr>
    </w:p>
    <w:p w:rsidR="000C3532" w:rsidRDefault="000C3532" w:rsidP="000C3532">
      <w:pPr>
        <w:pStyle w:val="ADANB"/>
        <w:rPr>
          <w:ins w:id="12796" w:author="3.0" w:date="2014-08-28T16:05:00Z"/>
        </w:rPr>
      </w:pPr>
      <w:ins w:id="12797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2798" w:author="3.0" w:date="2014-08-28T16:05:00Z"/>
        </w:rPr>
      </w:pPr>
      <w:ins w:id="12799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2800" w:author="3.0" w:date="2014-08-28T16:05:00Z"/>
        </w:rPr>
      </w:pPr>
      <w:ins w:id="12801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2802" w:author="3.0" w:date="2014-08-28T16:05:00Z"/>
        </w:rPr>
      </w:pPr>
      <w:ins w:id="12803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2804" w:author="3.0" w:date="2014-08-28T16:05:00Z"/>
        </w:rPr>
      </w:pPr>
      <w:ins w:id="12805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2806" w:author="3.0" w:date="2014-08-28T16:05:00Z"/>
        </w:rPr>
      </w:pPr>
      <w:ins w:id="12807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2808" w:author="3.0" w:date="2014-08-28T16:05:00Z"/>
        </w:rPr>
      </w:pPr>
      <w:ins w:id="12809" w:author="3.0" w:date="2014-08-28T16:05:00Z">
        <w:r>
          <w:t>description  : See [Applic 5]</w:t>
        </w:r>
      </w:ins>
    </w:p>
    <w:p w:rsidR="000C3532" w:rsidRDefault="000C3532" w:rsidP="000C3532">
      <w:pPr>
        <w:pStyle w:val="ADANB"/>
        <w:rPr>
          <w:ins w:id="12810" w:author="3.0" w:date="2014-08-28T16:05:00Z"/>
        </w:rPr>
      </w:pPr>
    </w:p>
    <w:p w:rsidR="000C3532" w:rsidRDefault="000C3532" w:rsidP="000C3532">
      <w:pPr>
        <w:pStyle w:val="ADANB"/>
        <w:rPr>
          <w:ins w:id="12811" w:author="3.0" w:date="2014-08-28T16:05:00Z"/>
        </w:rPr>
      </w:pPr>
    </w:p>
    <w:p w:rsidR="000C3532" w:rsidRDefault="000C3532" w:rsidP="000C3532">
      <w:pPr>
        <w:pStyle w:val="ADANB"/>
        <w:rPr>
          <w:ins w:id="12812" w:author="3.0" w:date="2014-08-28T16:05:00Z"/>
        </w:rPr>
      </w:pPr>
      <w:ins w:id="12813" w:author="3.0" w:date="2014-08-28T16:05:00Z">
        <w:r>
          <w:t>1205. DRU_q_dlrbg (data flow, pel) =</w:t>
        </w:r>
      </w:ins>
    </w:p>
    <w:p w:rsidR="000C3532" w:rsidRDefault="000C3532" w:rsidP="000C3532">
      <w:pPr>
        <w:pStyle w:val="ADANB"/>
        <w:rPr>
          <w:ins w:id="12814" w:author="3.0" w:date="2014-08-28T16:05:00Z"/>
        </w:rPr>
      </w:pPr>
      <w:ins w:id="12815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12816" w:author="3.0" w:date="2014-08-28T16:05:00Z"/>
        </w:rPr>
      </w:pPr>
    </w:p>
    <w:p w:rsidR="000C3532" w:rsidRDefault="000C3532" w:rsidP="000C3532">
      <w:pPr>
        <w:pStyle w:val="ADANB"/>
        <w:rPr>
          <w:ins w:id="12817" w:author="3.0" w:date="2014-08-28T16:05:00Z"/>
        </w:rPr>
      </w:pPr>
      <w:ins w:id="12818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2819" w:author="3.0" w:date="2014-08-28T16:05:00Z"/>
        </w:rPr>
      </w:pPr>
      <w:ins w:id="12820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2821" w:author="3.0" w:date="2014-08-28T16:05:00Z"/>
        </w:rPr>
      </w:pPr>
      <w:ins w:id="12822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2823" w:author="3.0" w:date="2014-08-28T16:05:00Z"/>
        </w:rPr>
      </w:pPr>
      <w:ins w:id="12824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2825" w:author="3.0" w:date="2014-08-28T16:05:00Z"/>
        </w:rPr>
      </w:pPr>
      <w:ins w:id="12826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2827" w:author="3.0" w:date="2014-08-28T16:05:00Z"/>
        </w:rPr>
      </w:pPr>
      <w:ins w:id="12828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2829" w:author="3.0" w:date="2014-08-28T16:05:00Z"/>
        </w:rPr>
      </w:pPr>
      <w:ins w:id="12830" w:author="3.0" w:date="2014-08-28T16:05:00Z">
        <w:r>
          <w:t>description  : See [Applic 5]</w:t>
        </w:r>
      </w:ins>
    </w:p>
    <w:p w:rsidR="000C3532" w:rsidRDefault="000C3532" w:rsidP="000C3532">
      <w:pPr>
        <w:pStyle w:val="ADANB"/>
        <w:rPr>
          <w:ins w:id="12831" w:author="3.0" w:date="2014-08-28T16:05:00Z"/>
        </w:rPr>
      </w:pPr>
    </w:p>
    <w:p w:rsidR="000C3532" w:rsidRDefault="000C3532" w:rsidP="000C3532">
      <w:pPr>
        <w:pStyle w:val="ADANB"/>
        <w:rPr>
          <w:ins w:id="12832" w:author="3.0" w:date="2014-08-28T16:05:00Z"/>
        </w:rPr>
      </w:pPr>
    </w:p>
    <w:p w:rsidR="000C3532" w:rsidRDefault="000C3532" w:rsidP="000C3532">
      <w:pPr>
        <w:pStyle w:val="ADANB"/>
        <w:rPr>
          <w:ins w:id="12833" w:author="3.0" w:date="2014-08-28T16:05:00Z"/>
        </w:rPr>
      </w:pPr>
      <w:ins w:id="12834" w:author="3.0" w:date="2014-08-28T16:05:00Z">
        <w:r>
          <w:t>1184. DRU_l_doubtover (data flow, pel) =</w:t>
        </w:r>
      </w:ins>
    </w:p>
    <w:p w:rsidR="000C3532" w:rsidRDefault="000C3532" w:rsidP="000C3532">
      <w:pPr>
        <w:pStyle w:val="ADANB"/>
        <w:rPr>
          <w:ins w:id="12835" w:author="3.0" w:date="2014-08-28T16:05:00Z"/>
        </w:rPr>
      </w:pPr>
      <w:ins w:id="12836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12837" w:author="3.0" w:date="2014-08-28T16:05:00Z"/>
        </w:rPr>
      </w:pPr>
    </w:p>
    <w:p w:rsidR="000C3532" w:rsidRDefault="000C3532" w:rsidP="000C3532">
      <w:pPr>
        <w:pStyle w:val="ADANB"/>
        <w:rPr>
          <w:ins w:id="12838" w:author="3.0" w:date="2014-08-28T16:05:00Z"/>
        </w:rPr>
      </w:pPr>
      <w:ins w:id="12839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2840" w:author="3.0" w:date="2014-08-28T16:05:00Z"/>
        </w:rPr>
      </w:pPr>
      <w:ins w:id="12841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2842" w:author="3.0" w:date="2014-08-28T16:05:00Z"/>
        </w:rPr>
      </w:pPr>
      <w:ins w:id="12843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2844" w:author="3.0" w:date="2014-08-28T16:05:00Z"/>
        </w:rPr>
      </w:pPr>
      <w:ins w:id="12845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2846" w:author="3.0" w:date="2014-08-28T16:05:00Z"/>
        </w:rPr>
      </w:pPr>
      <w:ins w:id="12847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2848" w:author="3.0" w:date="2014-08-28T16:05:00Z"/>
        </w:rPr>
      </w:pPr>
      <w:ins w:id="12849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2850" w:author="3.0" w:date="2014-08-28T16:05:00Z"/>
        </w:rPr>
      </w:pPr>
      <w:ins w:id="12851" w:author="3.0" w:date="2014-08-28T16:05:00Z">
        <w:r>
          <w:t>description  : See [Applic 5]</w:t>
        </w:r>
      </w:ins>
    </w:p>
    <w:p w:rsidR="000C3532" w:rsidRDefault="000C3532" w:rsidP="000C3532">
      <w:pPr>
        <w:pStyle w:val="ADANB"/>
        <w:rPr>
          <w:ins w:id="12852" w:author="3.0" w:date="2014-08-28T16:05:00Z"/>
        </w:rPr>
      </w:pPr>
    </w:p>
    <w:p w:rsidR="000C3532" w:rsidRDefault="000C3532" w:rsidP="000C3532">
      <w:pPr>
        <w:pStyle w:val="ADANB"/>
        <w:rPr>
          <w:ins w:id="12853" w:author="3.0" w:date="2014-08-28T16:05:00Z"/>
        </w:rPr>
      </w:pPr>
    </w:p>
    <w:p w:rsidR="000C3532" w:rsidRDefault="000C3532" w:rsidP="000C3532">
      <w:pPr>
        <w:pStyle w:val="ADANB"/>
        <w:rPr>
          <w:ins w:id="12854" w:author="3.0" w:date="2014-08-28T16:05:00Z"/>
        </w:rPr>
      </w:pPr>
      <w:ins w:id="12855" w:author="3.0" w:date="2014-08-28T16:05:00Z">
        <w:r>
          <w:t>1185. DRU_l_doubtunder (data flow, pel) =</w:t>
        </w:r>
      </w:ins>
    </w:p>
    <w:p w:rsidR="000C3532" w:rsidRDefault="000C3532" w:rsidP="000C3532">
      <w:pPr>
        <w:pStyle w:val="ADANB"/>
        <w:rPr>
          <w:ins w:id="12856" w:author="3.0" w:date="2014-08-28T16:05:00Z"/>
        </w:rPr>
      </w:pPr>
      <w:ins w:id="12857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12858" w:author="3.0" w:date="2014-08-28T16:05:00Z"/>
        </w:rPr>
      </w:pPr>
    </w:p>
    <w:p w:rsidR="000C3532" w:rsidRDefault="000C3532" w:rsidP="000C3532">
      <w:pPr>
        <w:pStyle w:val="ADANB"/>
        <w:rPr>
          <w:ins w:id="12859" w:author="3.0" w:date="2014-08-28T16:05:00Z"/>
        </w:rPr>
      </w:pPr>
      <w:ins w:id="12860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2861" w:author="3.0" w:date="2014-08-28T16:05:00Z"/>
        </w:rPr>
      </w:pPr>
      <w:ins w:id="12862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2863" w:author="3.0" w:date="2014-08-28T16:05:00Z"/>
        </w:rPr>
      </w:pPr>
      <w:ins w:id="12864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2865" w:author="3.0" w:date="2014-08-28T16:05:00Z"/>
        </w:rPr>
      </w:pPr>
      <w:ins w:id="12866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2867" w:author="3.0" w:date="2014-08-28T16:05:00Z"/>
        </w:rPr>
      </w:pPr>
      <w:ins w:id="12868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2869" w:author="3.0" w:date="2014-08-28T16:05:00Z"/>
        </w:rPr>
      </w:pPr>
      <w:ins w:id="12870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2871" w:author="3.0" w:date="2014-08-28T16:05:00Z"/>
        </w:rPr>
      </w:pPr>
      <w:ins w:id="12872" w:author="3.0" w:date="2014-08-28T16:05:00Z">
        <w:r>
          <w:t>description  : See [Applic 5]</w:t>
        </w:r>
      </w:ins>
    </w:p>
    <w:p w:rsidR="000C3532" w:rsidRDefault="000C3532" w:rsidP="000C3532">
      <w:pPr>
        <w:pStyle w:val="ADANB"/>
        <w:rPr>
          <w:ins w:id="12873" w:author="3.0" w:date="2014-08-28T16:05:00Z"/>
        </w:rPr>
      </w:pPr>
    </w:p>
    <w:p w:rsidR="000C3532" w:rsidRDefault="000C3532" w:rsidP="000C3532">
      <w:pPr>
        <w:pStyle w:val="ADANB"/>
        <w:rPr>
          <w:ins w:id="12874" w:author="3.0" w:date="2014-08-28T16:05:00Z"/>
        </w:rPr>
      </w:pPr>
    </w:p>
    <w:p w:rsidR="000C3532" w:rsidRDefault="000C3532" w:rsidP="000C3532">
      <w:pPr>
        <w:pStyle w:val="ADANB"/>
        <w:rPr>
          <w:ins w:id="12875" w:author="3.0" w:date="2014-08-28T16:05:00Z"/>
        </w:rPr>
      </w:pPr>
      <w:ins w:id="12876" w:author="3.0" w:date="2014-08-28T16:05:00Z">
        <w:r>
          <w:t>1204. DRU_q_dirtrain (data flow, pel) =</w:t>
        </w:r>
      </w:ins>
    </w:p>
    <w:p w:rsidR="000C3532" w:rsidRDefault="000C3532" w:rsidP="000C3532">
      <w:pPr>
        <w:pStyle w:val="ADANB"/>
        <w:rPr>
          <w:ins w:id="12877" w:author="3.0" w:date="2014-08-28T16:05:00Z"/>
        </w:rPr>
      </w:pPr>
      <w:ins w:id="12878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12879" w:author="3.0" w:date="2014-08-28T16:05:00Z"/>
        </w:rPr>
      </w:pPr>
    </w:p>
    <w:p w:rsidR="000C3532" w:rsidRDefault="000C3532" w:rsidP="000C3532">
      <w:pPr>
        <w:pStyle w:val="ADANB"/>
        <w:rPr>
          <w:ins w:id="12880" w:author="3.0" w:date="2014-08-28T16:05:00Z"/>
        </w:rPr>
      </w:pPr>
      <w:ins w:id="12881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2882" w:author="3.0" w:date="2014-08-28T16:05:00Z"/>
        </w:rPr>
      </w:pPr>
      <w:ins w:id="12883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2884" w:author="3.0" w:date="2014-08-28T16:05:00Z"/>
        </w:rPr>
      </w:pPr>
      <w:ins w:id="12885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2886" w:author="3.0" w:date="2014-08-28T16:05:00Z"/>
        </w:rPr>
      </w:pPr>
      <w:ins w:id="12887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2888" w:author="3.0" w:date="2014-08-28T16:05:00Z"/>
        </w:rPr>
      </w:pPr>
      <w:ins w:id="12889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2890" w:author="3.0" w:date="2014-08-28T16:05:00Z"/>
        </w:rPr>
      </w:pPr>
      <w:ins w:id="12891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2892" w:author="3.0" w:date="2014-08-28T16:05:00Z"/>
        </w:rPr>
      </w:pPr>
      <w:ins w:id="12893" w:author="3.0" w:date="2014-08-28T16:05:00Z">
        <w:r>
          <w:t>description  : See [Applic 5]</w:t>
        </w:r>
      </w:ins>
    </w:p>
    <w:p w:rsidR="000C3532" w:rsidRDefault="000C3532" w:rsidP="000C3532">
      <w:pPr>
        <w:pStyle w:val="ADANB"/>
        <w:rPr>
          <w:ins w:id="12894" w:author="3.0" w:date="2014-08-28T16:05:00Z"/>
        </w:rPr>
      </w:pPr>
    </w:p>
    <w:p w:rsidR="000C3532" w:rsidRDefault="000C3532" w:rsidP="000C3532">
      <w:pPr>
        <w:pStyle w:val="ADANB"/>
        <w:rPr>
          <w:ins w:id="12895" w:author="3.0" w:date="2014-08-28T16:05:00Z"/>
        </w:rPr>
      </w:pPr>
    </w:p>
    <w:p w:rsidR="000C3532" w:rsidRPr="000B4E1E" w:rsidRDefault="000C3532" w:rsidP="000C3532">
      <w:pPr>
        <w:pStyle w:val="ADANB"/>
        <w:rPr>
          <w:ins w:id="12896" w:author="3.0" w:date="2014-08-28T16:05:00Z"/>
        </w:rPr>
      </w:pPr>
      <w:ins w:id="12897" w:author="3.0" w:date="2014-08-28T16:05:00Z">
        <w:r w:rsidRPr="000B4E1E">
          <w:rPr>
            <w:rPrChange w:id="12898" w:author="3.0" w:date="2014-09-09T14:34:00Z">
              <w:rPr>
                <w:noProof w:val="0"/>
                <w:color w:val="auto"/>
                <w:sz w:val="22"/>
                <w:szCs w:val="20"/>
              </w:rPr>
            </w:rPrChange>
          </w:rPr>
          <w:t>1207. DRU_v_train (data flow, pel) =</w:t>
        </w:r>
      </w:ins>
    </w:p>
    <w:p w:rsidR="000C3532" w:rsidRDefault="000C3532" w:rsidP="000C3532">
      <w:pPr>
        <w:pStyle w:val="ADANB"/>
        <w:rPr>
          <w:ins w:id="12899" w:author="3.0" w:date="2014-08-28T16:05:00Z"/>
        </w:rPr>
      </w:pPr>
      <w:ins w:id="12900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12901" w:author="3.0" w:date="2014-08-28T16:05:00Z"/>
        </w:rPr>
      </w:pPr>
    </w:p>
    <w:p w:rsidR="000C3532" w:rsidRDefault="000C3532" w:rsidP="000C3532">
      <w:pPr>
        <w:pStyle w:val="ADANB"/>
        <w:rPr>
          <w:ins w:id="12902" w:author="3.0" w:date="2014-08-28T16:05:00Z"/>
        </w:rPr>
      </w:pPr>
      <w:ins w:id="12903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2904" w:author="3.0" w:date="2014-08-28T16:05:00Z"/>
        </w:rPr>
      </w:pPr>
      <w:ins w:id="12905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2906" w:author="3.0" w:date="2014-08-28T16:05:00Z"/>
        </w:rPr>
      </w:pPr>
      <w:ins w:id="12907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2908" w:author="3.0" w:date="2014-08-28T16:05:00Z"/>
        </w:rPr>
      </w:pPr>
      <w:ins w:id="12909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2910" w:author="3.0" w:date="2014-08-28T16:05:00Z"/>
        </w:rPr>
      </w:pPr>
      <w:ins w:id="12911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2912" w:author="3.0" w:date="2014-08-28T16:05:00Z"/>
        </w:rPr>
      </w:pPr>
      <w:ins w:id="12913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2914" w:author="3.0" w:date="2014-08-28T16:05:00Z"/>
        </w:rPr>
      </w:pPr>
      <w:ins w:id="12915" w:author="3.0" w:date="2014-08-28T16:05:00Z">
        <w:r>
          <w:t>description  : See [Applic 5]</w:t>
        </w:r>
      </w:ins>
    </w:p>
    <w:p w:rsidR="000C3532" w:rsidRDefault="000C3532" w:rsidP="000C3532">
      <w:pPr>
        <w:pStyle w:val="ADANB"/>
        <w:rPr>
          <w:ins w:id="12916" w:author="3.0" w:date="2014-08-28T16:05:00Z"/>
        </w:rPr>
      </w:pPr>
    </w:p>
    <w:p w:rsidR="000C3532" w:rsidRDefault="000C3532" w:rsidP="000C3532">
      <w:pPr>
        <w:pStyle w:val="ADANB"/>
        <w:rPr>
          <w:ins w:id="12917" w:author="3.0" w:date="2014-08-28T16:05:00Z"/>
        </w:rPr>
      </w:pPr>
    </w:p>
    <w:p w:rsidR="000C3532" w:rsidRDefault="000C3532" w:rsidP="000C3532">
      <w:pPr>
        <w:pStyle w:val="ADANB"/>
        <w:rPr>
          <w:ins w:id="12918" w:author="3.0" w:date="2014-08-28T16:05:00Z"/>
        </w:rPr>
      </w:pPr>
      <w:ins w:id="12919" w:author="3.0" w:date="2014-08-28T16:05:00Z">
        <w:r>
          <w:t>1188. DRU_m_level (data flow, pel) =</w:t>
        </w:r>
      </w:ins>
    </w:p>
    <w:p w:rsidR="000C3532" w:rsidRDefault="000C3532" w:rsidP="000C3532">
      <w:pPr>
        <w:pStyle w:val="ADANB"/>
        <w:rPr>
          <w:ins w:id="12920" w:author="3.0" w:date="2014-08-28T16:05:00Z"/>
        </w:rPr>
      </w:pPr>
      <w:ins w:id="12921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12922" w:author="3.0" w:date="2014-08-28T16:05:00Z"/>
        </w:rPr>
      </w:pPr>
    </w:p>
    <w:p w:rsidR="000C3532" w:rsidRDefault="000C3532" w:rsidP="000C3532">
      <w:pPr>
        <w:pStyle w:val="ADANB"/>
        <w:rPr>
          <w:ins w:id="12923" w:author="3.0" w:date="2014-08-28T16:05:00Z"/>
        </w:rPr>
      </w:pPr>
      <w:ins w:id="12924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2925" w:author="3.0" w:date="2014-08-28T16:05:00Z"/>
        </w:rPr>
      </w:pPr>
      <w:ins w:id="12926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2927" w:author="3.0" w:date="2014-08-28T16:05:00Z"/>
        </w:rPr>
      </w:pPr>
      <w:ins w:id="12928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2929" w:author="3.0" w:date="2014-08-28T16:05:00Z"/>
        </w:rPr>
      </w:pPr>
      <w:ins w:id="12930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2931" w:author="3.0" w:date="2014-08-28T16:05:00Z"/>
        </w:rPr>
      </w:pPr>
      <w:ins w:id="12932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2933" w:author="3.0" w:date="2014-08-28T16:05:00Z"/>
        </w:rPr>
      </w:pPr>
      <w:ins w:id="12934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2935" w:author="3.0" w:date="2014-08-28T16:05:00Z"/>
        </w:rPr>
      </w:pPr>
      <w:ins w:id="12936" w:author="3.0" w:date="2014-08-28T16:05:00Z">
        <w:r>
          <w:t>description  : See [Applic 5]</w:t>
        </w:r>
      </w:ins>
    </w:p>
    <w:p w:rsidR="000C3532" w:rsidRDefault="000C3532" w:rsidP="000C3532">
      <w:pPr>
        <w:pStyle w:val="ADANB"/>
        <w:rPr>
          <w:ins w:id="12937" w:author="3.0" w:date="2014-08-28T16:05:00Z"/>
        </w:rPr>
      </w:pPr>
    </w:p>
    <w:p w:rsidR="000C3532" w:rsidRDefault="000C3532" w:rsidP="000C3532">
      <w:pPr>
        <w:pStyle w:val="ADANB"/>
        <w:rPr>
          <w:ins w:id="12938" w:author="3.0" w:date="2014-08-28T16:05:00Z"/>
        </w:rPr>
      </w:pPr>
    </w:p>
    <w:p w:rsidR="000C3532" w:rsidRDefault="000C3532" w:rsidP="000C3532">
      <w:pPr>
        <w:pStyle w:val="ADANB"/>
        <w:rPr>
          <w:ins w:id="12939" w:author="3.0" w:date="2014-08-28T16:05:00Z"/>
        </w:rPr>
      </w:pPr>
      <w:ins w:id="12940" w:author="3.0" w:date="2014-08-28T16:05:00Z">
        <w:r>
          <w:t>1195. DRU_nid_NTC (data flow, pel) =</w:t>
        </w:r>
      </w:ins>
    </w:p>
    <w:p w:rsidR="000C3532" w:rsidRDefault="000C3532" w:rsidP="000C3532">
      <w:pPr>
        <w:pStyle w:val="ADANB"/>
        <w:rPr>
          <w:ins w:id="12941" w:author="3.0" w:date="2014-08-28T16:05:00Z"/>
        </w:rPr>
      </w:pPr>
      <w:ins w:id="12942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12943" w:author="3.0" w:date="2014-08-28T16:05:00Z"/>
        </w:rPr>
      </w:pPr>
    </w:p>
    <w:p w:rsidR="000C3532" w:rsidRDefault="000C3532" w:rsidP="000C3532">
      <w:pPr>
        <w:pStyle w:val="ADANB"/>
        <w:rPr>
          <w:ins w:id="12944" w:author="3.0" w:date="2014-08-28T16:05:00Z"/>
        </w:rPr>
      </w:pPr>
      <w:ins w:id="12945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2946" w:author="3.0" w:date="2014-08-28T16:05:00Z"/>
        </w:rPr>
      </w:pPr>
      <w:ins w:id="12947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2948" w:author="3.0" w:date="2014-08-28T16:05:00Z"/>
        </w:rPr>
      </w:pPr>
      <w:ins w:id="12949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2950" w:author="3.0" w:date="2014-08-28T16:05:00Z"/>
        </w:rPr>
      </w:pPr>
      <w:ins w:id="12951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2952" w:author="3.0" w:date="2014-08-28T16:05:00Z"/>
        </w:rPr>
      </w:pPr>
      <w:ins w:id="12953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2954" w:author="3.0" w:date="2014-08-28T16:05:00Z"/>
        </w:rPr>
      </w:pPr>
      <w:ins w:id="12955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2956" w:author="3.0" w:date="2014-08-28T16:05:00Z"/>
        </w:rPr>
      </w:pPr>
      <w:ins w:id="12957" w:author="3.0" w:date="2014-08-28T16:05:00Z">
        <w:r>
          <w:t>description  : See [Applic 5]</w:t>
        </w:r>
      </w:ins>
    </w:p>
    <w:p w:rsidR="000C3532" w:rsidRDefault="000C3532" w:rsidP="000C3532">
      <w:pPr>
        <w:pStyle w:val="ADANB"/>
        <w:rPr>
          <w:ins w:id="12958" w:author="3.0" w:date="2014-08-28T16:05:00Z"/>
        </w:rPr>
      </w:pPr>
    </w:p>
    <w:p w:rsidR="000C3532" w:rsidRDefault="000C3532" w:rsidP="000C3532">
      <w:pPr>
        <w:pStyle w:val="ADANB"/>
        <w:rPr>
          <w:ins w:id="12959" w:author="3.0" w:date="2014-08-28T16:05:00Z"/>
        </w:rPr>
      </w:pPr>
    </w:p>
    <w:p w:rsidR="000C3532" w:rsidRPr="000C3532" w:rsidRDefault="000C3532" w:rsidP="000C3532">
      <w:pPr>
        <w:pStyle w:val="ADANB"/>
        <w:rPr>
          <w:ins w:id="12960" w:author="3.0" w:date="2014-08-28T16:05:00Z"/>
          <w:lang w:val="fr-BE"/>
          <w:rPrChange w:id="12961" w:author="3.0" w:date="2014-08-28T16:05:00Z">
            <w:rPr>
              <w:ins w:id="12962" w:author="3.0" w:date="2014-08-28T16:05:00Z"/>
            </w:rPr>
          </w:rPrChange>
        </w:rPr>
      </w:pPr>
      <w:ins w:id="12963" w:author="3.0" w:date="2014-08-28T16:05:00Z">
        <w:r w:rsidRPr="000C3532">
          <w:rPr>
            <w:lang w:val="fr-BE"/>
            <w:rPrChange w:id="12964" w:author="3.0" w:date="2014-08-28T16:05:00Z">
              <w:rPr>
                <w:noProof w:val="0"/>
                <w:color w:val="auto"/>
                <w:sz w:val="22"/>
                <w:szCs w:val="20"/>
              </w:rPr>
            </w:rPrChange>
          </w:rPr>
          <w:t>1189. DRU_m_mode (data flow, pel) =</w:t>
        </w:r>
      </w:ins>
    </w:p>
    <w:p w:rsidR="000C3532" w:rsidRDefault="000C3532" w:rsidP="000C3532">
      <w:pPr>
        <w:pStyle w:val="ADANB"/>
        <w:rPr>
          <w:ins w:id="12965" w:author="3.0" w:date="2014-08-28T16:05:00Z"/>
        </w:rPr>
      </w:pPr>
      <w:ins w:id="12966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12967" w:author="3.0" w:date="2014-08-28T16:05:00Z"/>
        </w:rPr>
      </w:pPr>
    </w:p>
    <w:p w:rsidR="000C3532" w:rsidRDefault="000C3532" w:rsidP="000C3532">
      <w:pPr>
        <w:pStyle w:val="ADANB"/>
        <w:rPr>
          <w:ins w:id="12968" w:author="3.0" w:date="2014-08-28T16:05:00Z"/>
        </w:rPr>
      </w:pPr>
      <w:ins w:id="12969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2970" w:author="3.0" w:date="2014-08-28T16:05:00Z"/>
        </w:rPr>
      </w:pPr>
      <w:ins w:id="12971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2972" w:author="3.0" w:date="2014-08-28T16:05:00Z"/>
        </w:rPr>
      </w:pPr>
      <w:ins w:id="12973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2974" w:author="3.0" w:date="2014-08-28T16:05:00Z"/>
        </w:rPr>
      </w:pPr>
      <w:ins w:id="12975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2976" w:author="3.0" w:date="2014-08-28T16:05:00Z"/>
        </w:rPr>
      </w:pPr>
      <w:ins w:id="12977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2978" w:author="3.0" w:date="2014-08-28T16:05:00Z"/>
        </w:rPr>
      </w:pPr>
      <w:ins w:id="12979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2980" w:author="3.0" w:date="2014-08-28T16:05:00Z"/>
        </w:rPr>
      </w:pPr>
      <w:ins w:id="12981" w:author="3.0" w:date="2014-08-28T16:05:00Z">
        <w:r>
          <w:t>description  : See [Applic 5]</w:t>
        </w:r>
      </w:ins>
    </w:p>
    <w:p w:rsidR="000C3532" w:rsidRDefault="000C3532" w:rsidP="000C3532">
      <w:pPr>
        <w:pStyle w:val="ADANB"/>
        <w:rPr>
          <w:ins w:id="12982" w:author="3.0" w:date="2014-08-28T16:05:00Z"/>
        </w:rPr>
      </w:pPr>
    </w:p>
    <w:p w:rsidR="000C3532" w:rsidRDefault="000C3532" w:rsidP="000C3532">
      <w:pPr>
        <w:pStyle w:val="ADANB"/>
        <w:rPr>
          <w:ins w:id="12983" w:author="3.0" w:date="2014-08-28T16:05:00Z"/>
        </w:rPr>
      </w:pPr>
    </w:p>
    <w:p w:rsidR="000C3532" w:rsidRDefault="000C3532" w:rsidP="000C3532">
      <w:pPr>
        <w:pStyle w:val="ADANB"/>
        <w:rPr>
          <w:ins w:id="12984" w:author="3.0" w:date="2014-08-28T16:05:00Z"/>
        </w:rPr>
      </w:pPr>
      <w:ins w:id="12985" w:author="3.0" w:date="2014-08-28T16:05:00Z">
        <w:r>
          <w:t>1172. DRU_active_cab (data flow, pel) =</w:t>
        </w:r>
      </w:ins>
    </w:p>
    <w:p w:rsidR="000C3532" w:rsidRDefault="000C3532" w:rsidP="000C3532">
      <w:pPr>
        <w:pStyle w:val="ADANB"/>
        <w:rPr>
          <w:ins w:id="12986" w:author="3.0" w:date="2014-08-28T16:05:00Z"/>
        </w:rPr>
      </w:pPr>
      <w:ins w:id="12987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12988" w:author="3.0" w:date="2014-08-28T16:05:00Z"/>
        </w:rPr>
      </w:pPr>
    </w:p>
    <w:p w:rsidR="000C3532" w:rsidRDefault="000C3532" w:rsidP="000C3532">
      <w:pPr>
        <w:pStyle w:val="ADANB"/>
        <w:rPr>
          <w:ins w:id="12989" w:author="3.0" w:date="2014-08-28T16:05:00Z"/>
        </w:rPr>
      </w:pPr>
      <w:ins w:id="12990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2991" w:author="3.0" w:date="2014-08-28T16:05:00Z"/>
        </w:rPr>
      </w:pPr>
      <w:ins w:id="12992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2993" w:author="3.0" w:date="2014-08-28T16:05:00Z"/>
        </w:rPr>
      </w:pPr>
      <w:ins w:id="12994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2995" w:author="3.0" w:date="2014-08-28T16:05:00Z"/>
        </w:rPr>
      </w:pPr>
      <w:ins w:id="12996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2997" w:author="3.0" w:date="2014-08-28T16:05:00Z"/>
        </w:rPr>
      </w:pPr>
      <w:ins w:id="12998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2999" w:author="3.0" w:date="2014-08-28T16:05:00Z"/>
        </w:rPr>
      </w:pPr>
      <w:ins w:id="13000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3001" w:author="3.0" w:date="2014-08-28T16:05:00Z"/>
        </w:rPr>
      </w:pPr>
      <w:ins w:id="13002" w:author="3.0" w:date="2014-08-28T16:05:00Z">
        <w:r>
          <w:t>description  : See [Applic 5]</w:t>
        </w:r>
      </w:ins>
    </w:p>
    <w:p w:rsidR="000C3532" w:rsidRDefault="000C3532" w:rsidP="000C3532">
      <w:pPr>
        <w:pStyle w:val="ADANB"/>
        <w:rPr>
          <w:ins w:id="13003" w:author="3.0" w:date="2014-08-28T16:05:00Z"/>
        </w:rPr>
      </w:pPr>
    </w:p>
    <w:p w:rsidR="000C3532" w:rsidRDefault="000C3532" w:rsidP="000C3532">
      <w:pPr>
        <w:pStyle w:val="ADANB"/>
        <w:rPr>
          <w:ins w:id="13004" w:author="3.0" w:date="2014-08-28T16:05:00Z"/>
        </w:rPr>
      </w:pPr>
    </w:p>
    <w:p w:rsidR="000C3532" w:rsidRDefault="000C3532" w:rsidP="000C3532">
      <w:pPr>
        <w:pStyle w:val="ADANB"/>
        <w:rPr>
          <w:ins w:id="13005" w:author="3.0" w:date="2014-08-28T16:05:00Z"/>
        </w:rPr>
      </w:pPr>
      <w:ins w:id="13006" w:author="3.0" w:date="2014-08-28T16:05:00Z">
        <w:r>
          <w:t>1171. DRU_active_antenna (data flow, pel) =</w:t>
        </w:r>
      </w:ins>
    </w:p>
    <w:p w:rsidR="000C3532" w:rsidRDefault="000C3532" w:rsidP="000C3532">
      <w:pPr>
        <w:pStyle w:val="ADANB"/>
        <w:rPr>
          <w:ins w:id="13007" w:author="3.0" w:date="2014-08-28T16:05:00Z"/>
        </w:rPr>
      </w:pPr>
      <w:ins w:id="13008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13009" w:author="3.0" w:date="2014-08-28T16:05:00Z"/>
        </w:rPr>
      </w:pPr>
    </w:p>
    <w:p w:rsidR="000C3532" w:rsidRDefault="000C3532" w:rsidP="000C3532">
      <w:pPr>
        <w:pStyle w:val="ADANB"/>
        <w:rPr>
          <w:ins w:id="13010" w:author="3.0" w:date="2014-08-28T16:05:00Z"/>
        </w:rPr>
      </w:pPr>
      <w:ins w:id="13011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3012" w:author="3.0" w:date="2014-08-28T16:05:00Z"/>
        </w:rPr>
      </w:pPr>
      <w:ins w:id="13013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3014" w:author="3.0" w:date="2014-08-28T16:05:00Z"/>
        </w:rPr>
      </w:pPr>
      <w:ins w:id="13015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3016" w:author="3.0" w:date="2014-08-28T16:05:00Z"/>
        </w:rPr>
      </w:pPr>
      <w:ins w:id="13017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3018" w:author="3.0" w:date="2014-08-28T16:05:00Z"/>
        </w:rPr>
      </w:pPr>
      <w:ins w:id="13019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3020" w:author="3.0" w:date="2014-08-28T16:05:00Z"/>
        </w:rPr>
      </w:pPr>
      <w:ins w:id="13021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3022" w:author="3.0" w:date="2014-08-28T16:05:00Z"/>
        </w:rPr>
      </w:pPr>
      <w:ins w:id="13023" w:author="3.0" w:date="2014-08-28T16:05:00Z">
        <w:r>
          <w:t>description  : See [Applic 5]</w:t>
        </w:r>
      </w:ins>
    </w:p>
    <w:p w:rsidR="000C3532" w:rsidRDefault="000C3532" w:rsidP="000C3532">
      <w:pPr>
        <w:pStyle w:val="ADANB"/>
        <w:rPr>
          <w:ins w:id="13024" w:author="3.0" w:date="2014-08-28T16:05:00Z"/>
        </w:rPr>
      </w:pPr>
    </w:p>
    <w:p w:rsidR="000C3532" w:rsidRDefault="000C3532" w:rsidP="000C3532">
      <w:pPr>
        <w:pStyle w:val="ADANB"/>
        <w:rPr>
          <w:ins w:id="13025" w:author="3.0" w:date="2014-08-28T16:05:00Z"/>
        </w:rPr>
      </w:pPr>
    </w:p>
    <w:p w:rsidR="000C3532" w:rsidRDefault="000C3532" w:rsidP="000C3532">
      <w:pPr>
        <w:pStyle w:val="ADANB"/>
        <w:rPr>
          <w:ins w:id="13026" w:author="3.0" w:date="2014-08-28T16:05:00Z"/>
        </w:rPr>
      </w:pPr>
      <w:ins w:id="13027" w:author="3.0" w:date="2014-08-28T16:05:00Z">
        <w:r>
          <w:t>1178. DRU_EVC_equipment_id (data flow, pel) =</w:t>
        </w:r>
      </w:ins>
    </w:p>
    <w:p w:rsidR="000C3532" w:rsidRDefault="000C3532" w:rsidP="000C3532">
      <w:pPr>
        <w:pStyle w:val="ADANB"/>
        <w:rPr>
          <w:ins w:id="13028" w:author="3.0" w:date="2014-08-28T16:05:00Z"/>
        </w:rPr>
      </w:pPr>
      <w:ins w:id="13029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13030" w:author="3.0" w:date="2014-08-28T16:05:00Z"/>
        </w:rPr>
      </w:pPr>
    </w:p>
    <w:p w:rsidR="000C3532" w:rsidRDefault="000C3532" w:rsidP="000C3532">
      <w:pPr>
        <w:pStyle w:val="ADANB"/>
        <w:rPr>
          <w:ins w:id="13031" w:author="3.0" w:date="2014-08-28T16:05:00Z"/>
        </w:rPr>
      </w:pPr>
      <w:ins w:id="13032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3033" w:author="3.0" w:date="2014-08-28T16:05:00Z"/>
        </w:rPr>
      </w:pPr>
      <w:ins w:id="13034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3035" w:author="3.0" w:date="2014-08-28T16:05:00Z"/>
        </w:rPr>
      </w:pPr>
      <w:ins w:id="13036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3037" w:author="3.0" w:date="2014-08-28T16:05:00Z"/>
        </w:rPr>
      </w:pPr>
      <w:ins w:id="13038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3039" w:author="3.0" w:date="2014-08-28T16:05:00Z"/>
        </w:rPr>
      </w:pPr>
      <w:ins w:id="13040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3041" w:author="3.0" w:date="2014-08-28T16:05:00Z"/>
        </w:rPr>
      </w:pPr>
      <w:ins w:id="13042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3043" w:author="3.0" w:date="2014-08-28T16:05:00Z"/>
        </w:rPr>
      </w:pPr>
      <w:ins w:id="13044" w:author="3.0" w:date="2014-08-28T16:05:00Z">
        <w:r>
          <w:t>description  : See [Applic 5]</w:t>
        </w:r>
      </w:ins>
    </w:p>
    <w:p w:rsidR="000C3532" w:rsidRDefault="000C3532" w:rsidP="000C3532">
      <w:pPr>
        <w:pStyle w:val="ADANB"/>
        <w:rPr>
          <w:ins w:id="13045" w:author="3.0" w:date="2014-08-28T16:05:00Z"/>
        </w:rPr>
      </w:pPr>
    </w:p>
    <w:p w:rsidR="000C3532" w:rsidRDefault="000C3532" w:rsidP="000C3532">
      <w:pPr>
        <w:pStyle w:val="ADANB"/>
        <w:rPr>
          <w:ins w:id="13046" w:author="3.0" w:date="2014-08-28T16:05:00Z"/>
        </w:rPr>
      </w:pPr>
    </w:p>
    <w:p w:rsidR="000C3532" w:rsidRDefault="000C3532" w:rsidP="000C3532">
      <w:pPr>
        <w:pStyle w:val="ADANB"/>
        <w:rPr>
          <w:ins w:id="13047" w:author="3.0" w:date="2014-08-28T16:05:00Z"/>
        </w:rPr>
      </w:pPr>
      <w:ins w:id="13048" w:author="3.0" w:date="2014-08-28T16:05:00Z">
        <w:r>
          <w:t>3214. SIL2_display_function_info_to_basic (data flow) =</w:t>
        </w:r>
      </w:ins>
    </w:p>
    <w:p w:rsidR="000C3532" w:rsidRDefault="000C3532" w:rsidP="000C3532">
      <w:pPr>
        <w:pStyle w:val="ADANB"/>
        <w:rPr>
          <w:ins w:id="13049" w:author="3.0" w:date="2014-08-28T16:05:00Z"/>
        </w:rPr>
      </w:pPr>
      <w:ins w:id="13050" w:author="3.0" w:date="2014-08-28T16:05:00Z">
        <w:r>
          <w:t>train_speed_for_SIL2</w:t>
        </w:r>
      </w:ins>
    </w:p>
    <w:p w:rsidR="000C3532" w:rsidRDefault="000C3532" w:rsidP="000C3532">
      <w:pPr>
        <w:pStyle w:val="ADANB"/>
        <w:rPr>
          <w:ins w:id="13051" w:author="3.0" w:date="2014-08-28T16:05:00Z"/>
        </w:rPr>
      </w:pPr>
      <w:ins w:id="13052" w:author="3.0" w:date="2014-08-28T16:05:00Z">
        <w:r>
          <w:t>+ SIL2_display_function_is_active</w:t>
        </w:r>
      </w:ins>
    </w:p>
    <w:p w:rsidR="000C3532" w:rsidRDefault="000C3532" w:rsidP="000C3532">
      <w:pPr>
        <w:pStyle w:val="ADANB"/>
        <w:rPr>
          <w:ins w:id="13053" w:author="3.0" w:date="2014-08-28T16:05:00Z"/>
        </w:rPr>
      </w:pPr>
    </w:p>
    <w:p w:rsidR="000C3532" w:rsidRDefault="000C3532" w:rsidP="000C3532">
      <w:pPr>
        <w:pStyle w:val="ADANB"/>
        <w:rPr>
          <w:ins w:id="13054" w:author="3.0" w:date="2014-08-28T16:05:00Z"/>
        </w:rPr>
      </w:pPr>
      <w:ins w:id="13055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3056" w:author="3.0" w:date="2014-08-28T16:05:00Z"/>
        </w:rPr>
      </w:pPr>
      <w:ins w:id="13057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3058" w:author="3.0" w:date="2014-08-28T16:05:00Z"/>
        </w:rPr>
      </w:pPr>
      <w:ins w:id="13059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3060" w:author="3.0" w:date="2014-08-28T16:05:00Z"/>
        </w:rPr>
      </w:pPr>
      <w:ins w:id="13061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3062" w:author="3.0" w:date="2014-08-28T16:05:00Z"/>
        </w:rPr>
      </w:pPr>
      <w:ins w:id="13063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3064" w:author="3.0" w:date="2014-08-28T16:05:00Z"/>
        </w:rPr>
      </w:pPr>
      <w:ins w:id="13065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3066" w:author="3.0" w:date="2014-08-28T16:05:00Z"/>
        </w:rPr>
      </w:pPr>
      <w:ins w:id="13067" w:author="3.0" w:date="2014-08-28T16:05:00Z">
        <w:r>
          <w:t>description  : SIL2 display function information transmitted to the BSW.</w:t>
        </w:r>
      </w:ins>
    </w:p>
    <w:p w:rsidR="000C3532" w:rsidRDefault="000C3532" w:rsidP="000C3532">
      <w:pPr>
        <w:pStyle w:val="ADANB"/>
        <w:rPr>
          <w:ins w:id="13068" w:author="3.0" w:date="2014-08-28T16:05:00Z"/>
        </w:rPr>
      </w:pPr>
    </w:p>
    <w:p w:rsidR="000C3532" w:rsidRDefault="000C3532" w:rsidP="000C3532">
      <w:pPr>
        <w:pStyle w:val="ADANB"/>
        <w:rPr>
          <w:ins w:id="13069" w:author="3.0" w:date="2014-08-28T16:05:00Z"/>
        </w:rPr>
      </w:pPr>
    </w:p>
    <w:p w:rsidR="000C3532" w:rsidRDefault="000C3532" w:rsidP="000C3532">
      <w:pPr>
        <w:pStyle w:val="ADANB"/>
        <w:rPr>
          <w:ins w:id="13070" w:author="3.0" w:date="2014-08-28T16:05:00Z"/>
        </w:rPr>
      </w:pPr>
      <w:ins w:id="13071" w:author="3.0" w:date="2014-08-28T16:05:00Z">
        <w:r>
          <w:t>3970. train_speed_for_SIL2 (data flow, cel) =</w:t>
        </w:r>
      </w:ins>
    </w:p>
    <w:p w:rsidR="000C3532" w:rsidRDefault="000C3532" w:rsidP="000C3532">
      <w:pPr>
        <w:pStyle w:val="ADANB"/>
        <w:rPr>
          <w:ins w:id="13072" w:author="3.0" w:date="2014-08-28T16:05:00Z"/>
        </w:rPr>
      </w:pPr>
      <w:ins w:id="13073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13074" w:author="3.0" w:date="2014-08-28T16:05:00Z"/>
        </w:rPr>
      </w:pPr>
    </w:p>
    <w:p w:rsidR="000C3532" w:rsidRDefault="000C3532" w:rsidP="000C3532">
      <w:pPr>
        <w:pStyle w:val="ADANB"/>
        <w:rPr>
          <w:ins w:id="13075" w:author="3.0" w:date="2014-08-28T16:05:00Z"/>
        </w:rPr>
      </w:pPr>
      <w:ins w:id="13076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3077" w:author="3.0" w:date="2014-08-28T16:05:00Z"/>
        </w:rPr>
      </w:pPr>
      <w:ins w:id="13078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3079" w:author="3.0" w:date="2014-08-28T16:05:00Z"/>
        </w:rPr>
      </w:pPr>
      <w:ins w:id="13080" w:author="3.0" w:date="2014-08-28T16:05:00Z">
        <w:r>
          <w:t xml:space="preserve">range        : 0..600/3.6  </w:t>
        </w:r>
      </w:ins>
    </w:p>
    <w:p w:rsidR="000C3532" w:rsidRDefault="000C3532" w:rsidP="000C3532">
      <w:pPr>
        <w:pStyle w:val="ADANB"/>
        <w:rPr>
          <w:ins w:id="13081" w:author="3.0" w:date="2014-08-28T16:05:00Z"/>
        </w:rPr>
      </w:pPr>
      <w:ins w:id="13082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3083" w:author="3.0" w:date="2014-08-28T16:05:00Z"/>
        </w:rPr>
      </w:pPr>
      <w:ins w:id="13084" w:author="3.0" w:date="2014-08-28T16:05:00Z">
        <w:r>
          <w:t>units        : m/s</w:t>
        </w:r>
      </w:ins>
    </w:p>
    <w:p w:rsidR="000C3532" w:rsidRDefault="000C3532" w:rsidP="000C3532">
      <w:pPr>
        <w:pStyle w:val="ADANB"/>
        <w:rPr>
          <w:ins w:id="13085" w:author="3.0" w:date="2014-08-28T16:05:00Z"/>
        </w:rPr>
      </w:pPr>
      <w:ins w:id="13086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3087" w:author="3.0" w:date="2014-08-28T16:05:00Z"/>
        </w:rPr>
      </w:pPr>
      <w:ins w:id="13088" w:author="3.0" w:date="2014-08-28T16:05:00Z">
        <w:r>
          <w:t>description  : train speed value transmitted to BSW, for SIL2 display function.</w:t>
        </w:r>
      </w:ins>
    </w:p>
    <w:p w:rsidR="000C3532" w:rsidRDefault="000C3532" w:rsidP="000C3532">
      <w:pPr>
        <w:pStyle w:val="ADANB"/>
        <w:rPr>
          <w:ins w:id="13089" w:author="3.0" w:date="2014-08-28T16:05:00Z"/>
        </w:rPr>
      </w:pPr>
    </w:p>
    <w:p w:rsidR="000C3532" w:rsidRDefault="000C3532" w:rsidP="000C3532">
      <w:pPr>
        <w:pStyle w:val="ADANB"/>
        <w:rPr>
          <w:ins w:id="13090" w:author="3.0" w:date="2014-08-28T16:05:00Z"/>
        </w:rPr>
      </w:pPr>
    </w:p>
    <w:p w:rsidR="000C3532" w:rsidRDefault="000C3532" w:rsidP="000C3532">
      <w:pPr>
        <w:pStyle w:val="ADANB"/>
        <w:rPr>
          <w:ins w:id="13091" w:author="3.0" w:date="2014-08-28T16:05:00Z"/>
        </w:rPr>
      </w:pPr>
      <w:ins w:id="13092" w:author="3.0" w:date="2014-08-28T16:05:00Z">
        <w:r>
          <w:t>3215. SIL2_display_function_is_active (data flow, del) =</w:t>
        </w:r>
      </w:ins>
    </w:p>
    <w:p w:rsidR="000C3532" w:rsidRDefault="000C3532" w:rsidP="000C3532">
      <w:pPr>
        <w:pStyle w:val="ADANB"/>
        <w:rPr>
          <w:ins w:id="13093" w:author="3.0" w:date="2014-08-28T16:05:00Z"/>
        </w:rPr>
      </w:pPr>
      <w:ins w:id="13094" w:author="3.0" w:date="2014-08-28T16:05:00Z">
        <w:r>
          <w:t>["FALSE"|"TRUE"].</w:t>
        </w:r>
      </w:ins>
    </w:p>
    <w:p w:rsidR="000C3532" w:rsidRDefault="000C3532" w:rsidP="000C3532">
      <w:pPr>
        <w:pStyle w:val="ADANB"/>
        <w:rPr>
          <w:ins w:id="13095" w:author="3.0" w:date="2014-08-28T16:05:00Z"/>
        </w:rPr>
      </w:pPr>
    </w:p>
    <w:p w:rsidR="000C3532" w:rsidRDefault="000C3532" w:rsidP="000C3532">
      <w:pPr>
        <w:pStyle w:val="ADANB"/>
        <w:rPr>
          <w:ins w:id="13096" w:author="3.0" w:date="2014-08-28T16:05:00Z"/>
        </w:rPr>
      </w:pPr>
      <w:ins w:id="13097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3098" w:author="3.0" w:date="2014-08-28T16:05:00Z"/>
        </w:rPr>
      </w:pPr>
      <w:ins w:id="13099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3100" w:author="3.0" w:date="2014-08-28T16:05:00Z"/>
        </w:rPr>
      </w:pPr>
      <w:ins w:id="13101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3102" w:author="3.0" w:date="2014-08-28T16:05:00Z"/>
        </w:rPr>
      </w:pPr>
      <w:ins w:id="13103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3104" w:author="3.0" w:date="2014-08-28T16:05:00Z"/>
        </w:rPr>
      </w:pPr>
      <w:ins w:id="13105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3106" w:author="3.0" w:date="2014-08-28T16:05:00Z"/>
        </w:rPr>
      </w:pPr>
      <w:ins w:id="13107" w:author="3.0" w:date="2014-08-28T16:05:00Z">
        <w:r>
          <w:t>value names  : N/A</w:t>
        </w:r>
      </w:ins>
    </w:p>
    <w:p w:rsidR="00E51198" w:rsidRDefault="000C3532" w:rsidP="000C3532">
      <w:pPr>
        <w:pStyle w:val="ADANB"/>
      </w:pPr>
      <w:ins w:id="13108" w:author="3.0" w:date="2014-08-28T16:05:00Z">
        <w:r>
          <w:t>description  : indicates if the SIL2 display function is active or not.</w:t>
        </w:r>
      </w:ins>
    </w:p>
    <w:sectPr w:rsidR="00E5119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endnotePr>
        <w:numFmt w:val="decimal"/>
      </w:endnotePr>
      <w:pgSz w:w="11907" w:h="16840" w:code="9"/>
      <w:pgMar w:top="862" w:right="1440" w:bottom="1418" w:left="851" w:header="567" w:footer="56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688C" w:rsidRDefault="0000688C" w:rsidP="000A67EB">
      <w:r>
        <w:separator/>
      </w:r>
    </w:p>
  </w:endnote>
  <w:endnote w:type="continuationSeparator" w:id="0">
    <w:p w:rsidR="0000688C" w:rsidRDefault="0000688C" w:rsidP="000A6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lstom">
    <w:altName w:val="Corbel"/>
    <w:charset w:val="00"/>
    <w:family w:val="auto"/>
    <w:pitch w:val="variable"/>
    <w:sig w:usb0="00000001" w:usb1="4000204A" w:usb2="00000000" w:usb3="00000000" w:csb0="0000009B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FuturaA Bk BT">
    <w:charset w:val="00"/>
    <w:family w:val="swiss"/>
    <w:pitch w:val="variable"/>
    <w:sig w:usb0="00000087" w:usb1="00000000" w:usb2="00000000" w:usb3="00000000" w:csb0="0000001B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Futura Bk BT">
    <w:charset w:val="00"/>
    <w:family w:val="swiss"/>
    <w:pitch w:val="variable"/>
    <w:sig w:usb0="00000003" w:usb1="00000000" w:usb2="00000000" w:usb3="00000000" w:csb0="00000001" w:csb1="00000000"/>
  </w:font>
  <w:font w:name="Korinna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38B4" w:rsidRDefault="003E38B4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80" w:type="dxa"/>
      <w:tblBorders>
        <w:top w:val="single" w:sz="6" w:space="0" w:color="auto"/>
        <w:insideH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591"/>
      <w:gridCol w:w="3189"/>
    </w:tblGrid>
    <w:tr w:rsidR="00FC4506" w:rsidRPr="00D15A9C" w:rsidTr="009F02E2">
      <w:trPr>
        <w:cantSplit/>
      </w:trPr>
      <w:tc>
        <w:tcPr>
          <w:tcW w:w="6591" w:type="dxa"/>
        </w:tcPr>
        <w:p w:rsidR="00FC4506" w:rsidRPr="00D15A9C" w:rsidRDefault="00F66503">
          <w:pPr>
            <w:rPr>
              <w:b/>
            </w:rPr>
          </w:pPr>
          <w:r>
            <w:rPr>
              <w:b/>
              <w:noProof/>
              <w:lang w:val="en-US" w:eastAsia="en-US"/>
            </w:rPr>
            <w:drawing>
              <wp:inline distT="0" distB="0" distL="0" distR="0" wp14:anchorId="3AE4D992" wp14:editId="787B8BD4">
                <wp:extent cx="638175" cy="219075"/>
                <wp:effectExtent l="0" t="0" r="9525" b="9525"/>
                <wp:docPr id="3" name="Image 3" descr="ccbysabi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cbysabi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FC4506">
            <w:rPr>
              <w:b/>
            </w:rPr>
            <w:t xml:space="preserve">  </w:t>
          </w:r>
          <w:r w:rsidR="00FC4506" w:rsidRPr="006E6013">
            <w:rPr>
              <w:sz w:val="16"/>
              <w:szCs w:val="16"/>
            </w:rPr>
            <w:t>API Requirements for OpenETCS –</w:t>
          </w:r>
          <w:r w:rsidR="003E38B4">
            <w:rPr>
              <w:sz w:val="16"/>
              <w:szCs w:val="16"/>
            </w:rPr>
            <w:t>appendix-</w:t>
          </w:r>
          <w:r w:rsidR="006E6013" w:rsidRPr="006E6013">
            <w:rPr>
              <w:sz w:val="16"/>
              <w:szCs w:val="16"/>
            </w:rPr>
            <w:t xml:space="preserve">Functional Data Dictionary </w:t>
          </w:r>
          <w:r w:rsidR="00D53D30">
            <w:rPr>
              <w:sz w:val="16"/>
              <w:szCs w:val="16"/>
            </w:rPr>
            <w:t>V1.</w:t>
          </w:r>
          <w:del w:id="13109" w:author="3.0" w:date="2014-08-28T16:13:00Z">
            <w:r w:rsidR="00D53D30" w:rsidDel="000E6F09">
              <w:rPr>
                <w:sz w:val="16"/>
                <w:szCs w:val="16"/>
              </w:rPr>
              <w:delText>0</w:delText>
            </w:r>
          </w:del>
          <w:ins w:id="13110" w:author="3.0" w:date="2014-08-28T16:13:00Z">
            <w:r w:rsidR="000E6F09">
              <w:rPr>
                <w:sz w:val="16"/>
                <w:szCs w:val="16"/>
              </w:rPr>
              <w:t>1</w:t>
            </w:r>
          </w:ins>
        </w:p>
      </w:tc>
      <w:tc>
        <w:tcPr>
          <w:tcW w:w="3189" w:type="dxa"/>
        </w:tcPr>
        <w:p w:rsidR="00FC4506" w:rsidRPr="00D15A9C" w:rsidRDefault="00FC4506" w:rsidP="000A67EB">
          <w:r w:rsidRPr="00D15A9C">
            <w:t xml:space="preserve">PAGE </w:t>
          </w:r>
          <w:r w:rsidRPr="00D15A9C">
            <w:rPr>
              <w:rStyle w:val="Seitenzahl"/>
              <w:rFonts w:ascii="Alstom" w:hAnsi="Alstom"/>
              <w:sz w:val="20"/>
            </w:rPr>
            <w:fldChar w:fldCharType="begin"/>
          </w:r>
          <w:r w:rsidRPr="00D15A9C">
            <w:rPr>
              <w:rStyle w:val="Seitenzahl"/>
              <w:rFonts w:ascii="Alstom" w:hAnsi="Alstom"/>
              <w:sz w:val="20"/>
            </w:rPr>
            <w:instrText xml:space="preserve"> PAGE </w:instrText>
          </w:r>
          <w:r w:rsidRPr="00D15A9C">
            <w:rPr>
              <w:rStyle w:val="Seitenzahl"/>
              <w:rFonts w:ascii="Alstom" w:hAnsi="Alstom"/>
              <w:sz w:val="20"/>
            </w:rPr>
            <w:fldChar w:fldCharType="separate"/>
          </w:r>
          <w:r w:rsidR="00AE52CA">
            <w:rPr>
              <w:rStyle w:val="Seitenzahl"/>
              <w:rFonts w:ascii="Alstom" w:hAnsi="Alstom"/>
              <w:noProof/>
              <w:sz w:val="20"/>
            </w:rPr>
            <w:t>1</w:t>
          </w:r>
          <w:r w:rsidRPr="00D15A9C">
            <w:rPr>
              <w:rStyle w:val="Seitenzahl"/>
              <w:rFonts w:ascii="Alstom" w:hAnsi="Alstom"/>
              <w:sz w:val="20"/>
            </w:rPr>
            <w:fldChar w:fldCharType="end"/>
          </w:r>
          <w:bookmarkStart w:id="13111" w:name="_Ref487360778"/>
          <w:r w:rsidRPr="00D15A9C">
            <w:rPr>
              <w:rStyle w:val="Seitenzahl"/>
              <w:rFonts w:ascii="Alstom" w:hAnsi="Alstom"/>
              <w:sz w:val="20"/>
            </w:rPr>
            <w:t xml:space="preserve"> </w:t>
          </w:r>
          <w:r w:rsidRPr="00D15A9C">
            <w:t xml:space="preserve">OF </w:t>
          </w:r>
          <w:r w:rsidRPr="00D15A9C">
            <w:rPr>
              <w:rStyle w:val="Seitenzahl"/>
              <w:rFonts w:ascii="Alstom" w:hAnsi="Alstom"/>
              <w:sz w:val="20"/>
            </w:rPr>
            <w:fldChar w:fldCharType="begin"/>
          </w:r>
          <w:r w:rsidRPr="00D15A9C">
            <w:rPr>
              <w:rStyle w:val="Seitenzahl"/>
              <w:rFonts w:ascii="Alstom" w:hAnsi="Alstom"/>
              <w:sz w:val="20"/>
            </w:rPr>
            <w:instrText xml:space="preserve"> NUMPAGES </w:instrText>
          </w:r>
          <w:r w:rsidRPr="00D15A9C">
            <w:rPr>
              <w:rStyle w:val="Seitenzahl"/>
              <w:rFonts w:ascii="Alstom" w:hAnsi="Alstom"/>
              <w:sz w:val="20"/>
            </w:rPr>
            <w:fldChar w:fldCharType="separate"/>
          </w:r>
          <w:r w:rsidR="00AE52CA">
            <w:rPr>
              <w:rStyle w:val="Seitenzahl"/>
              <w:rFonts w:ascii="Alstom" w:hAnsi="Alstom"/>
              <w:noProof/>
              <w:sz w:val="20"/>
            </w:rPr>
            <w:t>3</w:t>
          </w:r>
          <w:r w:rsidRPr="00D15A9C">
            <w:rPr>
              <w:rStyle w:val="Seitenzahl"/>
              <w:rFonts w:ascii="Alstom" w:hAnsi="Alstom"/>
              <w:sz w:val="20"/>
            </w:rPr>
            <w:fldChar w:fldCharType="end"/>
          </w:r>
        </w:p>
      </w:tc>
    </w:tr>
    <w:bookmarkEnd w:id="13111"/>
  </w:tbl>
  <w:p w:rsidR="00FC4506" w:rsidRDefault="00FC4506" w:rsidP="000A67EB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38B4" w:rsidRDefault="003E38B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688C" w:rsidRDefault="0000688C" w:rsidP="000A67EB">
      <w:r>
        <w:separator/>
      </w:r>
    </w:p>
  </w:footnote>
  <w:footnote w:type="continuationSeparator" w:id="0">
    <w:p w:rsidR="0000688C" w:rsidRDefault="0000688C" w:rsidP="000A67EB">
      <w:r>
        <w:continuationSeparator/>
      </w:r>
    </w:p>
  </w:footnote>
  <w:footnote w:id="1">
    <w:p w:rsidR="00FC4506" w:rsidRDefault="00FC4506" w:rsidP="000A67EB">
      <w:pPr>
        <w:pStyle w:val="Funotentext"/>
      </w:pPr>
      <w:r>
        <w:rPr>
          <w:rStyle w:val="Funotenzeichen"/>
          <w:vertAlign w:val="baseline"/>
        </w:rPr>
        <w:footnoteRef/>
      </w:r>
      <w:r>
        <w:t xml:space="preserve"> M : meeting review, R : read-back process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38B4" w:rsidRDefault="003E38B4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4506" w:rsidRDefault="00F66503" w:rsidP="000A67EB">
    <w:pPr>
      <w:pStyle w:val="Kopfzeile"/>
    </w:pPr>
    <w:r>
      <w:rPr>
        <w:noProof/>
        <w:lang w:val="en-US" w:eastAsia="en-US"/>
      </w:rPr>
      <w:drawing>
        <wp:inline distT="0" distB="0" distL="0" distR="0">
          <wp:extent cx="1724025" cy="485775"/>
          <wp:effectExtent l="0" t="0" r="9525" b="9525"/>
          <wp:docPr id="2" name="Image 2" descr="itea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tea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40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C4506" w:rsidRPr="00FC3D1D" w:rsidRDefault="00FC4506" w:rsidP="000A67EB">
    <w:pPr>
      <w:pStyle w:val="Kopfzeile"/>
    </w:pPr>
    <w:r>
      <w:t>ITEA2 Project</w:t>
    </w:r>
  </w:p>
  <w:p w:rsidR="00FC4506" w:rsidRPr="00FC3D1D" w:rsidRDefault="00FC4506" w:rsidP="000A67EB">
    <w:pPr>
      <w:pStyle w:val="Kopfzeile"/>
    </w:pPr>
    <w:r w:rsidRPr="00FC3D1D">
      <w:t>2012-2015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38B4" w:rsidRDefault="003E38B4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20" w:legacyIndent="360"/>
      <w:lvlJc w:val="left"/>
    </w:lvl>
    <w:lvl w:ilvl="1">
      <w:start w:val="1"/>
      <w:numFmt w:val="decimal"/>
      <w:pStyle w:val="berschrift2"/>
      <w:lvlText w:val="%1.%2"/>
      <w:legacy w:legacy="1" w:legacySpace="120" w:legacyIndent="360"/>
      <w:lvlJc w:val="left"/>
    </w:lvl>
    <w:lvl w:ilvl="2">
      <w:start w:val="1"/>
      <w:numFmt w:val="decimal"/>
      <w:pStyle w:val="berschrift3"/>
      <w:lvlText w:val="%1.%2.%3"/>
      <w:legacy w:legacy="1" w:legacySpace="120" w:legacyIndent="360"/>
      <w:lvlJc w:val="left"/>
    </w:lvl>
    <w:lvl w:ilvl="3">
      <w:start w:val="1"/>
      <w:numFmt w:val="decimal"/>
      <w:pStyle w:val="berschrift4"/>
      <w:lvlText w:val="%1.%2.%3.%4"/>
      <w:legacy w:legacy="1" w:legacySpace="120" w:legacyIndent="360"/>
      <w:lvlJc w:val="left"/>
    </w:lvl>
    <w:lvl w:ilvl="4">
      <w:start w:val="1"/>
      <w:numFmt w:val="decimal"/>
      <w:pStyle w:val="berschrift5"/>
      <w:lvlText w:val="%1.%2.%3.%4.%5"/>
      <w:legacy w:legacy="1" w:legacySpace="120" w:legacyIndent="360"/>
      <w:lvlJc w:val="left"/>
      <w:rPr>
        <w:sz w:val="18"/>
      </w:rPr>
    </w:lvl>
    <w:lvl w:ilvl="5">
      <w:start w:val="1"/>
      <w:numFmt w:val="upperLetter"/>
      <w:pStyle w:val="berschrift6"/>
      <w:lvlText w:val="APPENDIX %6"/>
      <w:legacy w:legacy="1" w:legacySpace="120" w:legacyIndent="360"/>
      <w:lvlJc w:val="left"/>
    </w:lvl>
    <w:lvl w:ilvl="6">
      <w:start w:val="1"/>
      <w:numFmt w:val="decimal"/>
      <w:pStyle w:val="berschrift7"/>
      <w:lvlText w:val=".%7"/>
      <w:legacy w:legacy="1" w:legacySpace="120" w:legacyIndent="360"/>
      <w:lvlJc w:val="left"/>
    </w:lvl>
    <w:lvl w:ilvl="7">
      <w:start w:val="1"/>
      <w:numFmt w:val="decimal"/>
      <w:pStyle w:val="berschrift8"/>
      <w:lvlText w:val=".%7.%8"/>
      <w:legacy w:legacy="1" w:legacySpace="120" w:legacyIndent="360"/>
      <w:lvlJc w:val="left"/>
    </w:lvl>
    <w:lvl w:ilvl="8">
      <w:start w:val="1"/>
      <w:numFmt w:val="decimal"/>
      <w:pStyle w:val="berschrift9"/>
      <w:lvlText w:val=".%7.%8.%9"/>
      <w:legacy w:legacy="1" w:legacySpace="120" w:legacyIndent="360"/>
      <w:lvlJc w:val="left"/>
    </w:lvl>
  </w:abstractNum>
  <w:abstractNum w:abstractNumId="1">
    <w:nsid w:val="FFFFFFFE"/>
    <w:multiLevelType w:val="singleLevel"/>
    <w:tmpl w:val="FFFFFFFF"/>
    <w:lvl w:ilvl="0">
      <w:numFmt w:val="decimal"/>
      <w:pStyle w:val="Aufzhlungszeichen2"/>
      <w:lvlText w:val="*"/>
      <w:lvlJc w:val="left"/>
    </w:lvl>
  </w:abstractNum>
  <w:abstractNum w:abstractNumId="2">
    <w:nsid w:val="06DD7E6E"/>
    <w:multiLevelType w:val="hybridMultilevel"/>
    <w:tmpl w:val="6FD0E8C6"/>
    <w:lvl w:ilvl="0" w:tplc="F274DBB0">
      <w:start w:val="1"/>
      <w:numFmt w:val="decimal"/>
      <w:pStyle w:val="DocReference"/>
      <w:lvlText w:val="[R%1]"/>
      <w:lvlJc w:val="left"/>
      <w:pPr>
        <w:tabs>
          <w:tab w:val="num" w:pos="720"/>
        </w:tabs>
        <w:ind w:left="360" w:hanging="360"/>
      </w:pPr>
      <w:rPr>
        <w:rFonts w:hint="default"/>
        <w:b/>
        <w:i w:val="0"/>
      </w:rPr>
    </w:lvl>
    <w:lvl w:ilvl="1" w:tplc="A91299AE"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C1F3B41"/>
    <w:multiLevelType w:val="hybridMultilevel"/>
    <w:tmpl w:val="558E8FD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EA55B4"/>
    <w:multiLevelType w:val="multilevel"/>
    <w:tmpl w:val="40A45ABE"/>
    <w:lvl w:ilvl="0">
      <w:start w:val="1"/>
      <w:numFmt w:val="decimal"/>
      <w:pStyle w:val="DocRef"/>
      <w:lvlText w:val="[Ref. %1]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92A19E5"/>
    <w:multiLevelType w:val="hybridMultilevel"/>
    <w:tmpl w:val="3F5C0814"/>
    <w:lvl w:ilvl="0" w:tplc="8B6C1E5E">
      <w:start w:val="1"/>
      <w:numFmt w:val="bullet"/>
      <w:pStyle w:val="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02651A">
      <w:start w:val="1"/>
      <w:numFmt w:val="bullet"/>
      <w:pStyle w:val="Puce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3C26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E837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94B41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EEA40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5AE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FC2B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326E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3F52E5"/>
    <w:multiLevelType w:val="hybridMultilevel"/>
    <w:tmpl w:val="BC8A8FD2"/>
    <w:lvl w:ilvl="0" w:tplc="3196A0F6">
      <w:start w:val="1"/>
      <w:numFmt w:val="decimal"/>
      <w:lvlText w:val="%1."/>
      <w:lvlJc w:val="left"/>
      <w:pPr>
        <w:ind w:left="1215" w:hanging="855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A81788"/>
    <w:multiLevelType w:val="multilevel"/>
    <w:tmpl w:val="08C019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upperLetter"/>
      <w:pStyle w:val="Titre6AppendixTitre1Heading6H6paragraphe3"/>
      <w:lvlText w:val="APPENDIX %6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APPENDIX 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APPENDIX 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APPENDIX 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>
    <w:nsid w:val="386B1755"/>
    <w:multiLevelType w:val="hybridMultilevel"/>
    <w:tmpl w:val="B37C2CD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9236C8"/>
    <w:multiLevelType w:val="singleLevel"/>
    <w:tmpl w:val="78BE9300"/>
    <w:lvl w:ilvl="0">
      <w:start w:val="1"/>
      <w:numFmt w:val="bullet"/>
      <w:pStyle w:val="La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8AD46A1"/>
    <w:multiLevelType w:val="singleLevel"/>
    <w:tmpl w:val="B56C6174"/>
    <w:lvl w:ilvl="0">
      <w:start w:val="1"/>
      <w:numFmt w:val="lowerLetter"/>
      <w:pStyle w:val="abc"/>
      <w:lvlText w:val="(%1)"/>
      <w:lvlJc w:val="left"/>
      <w:pPr>
        <w:tabs>
          <w:tab w:val="num" w:pos="0"/>
        </w:tabs>
        <w:ind w:left="1985" w:hanging="567"/>
      </w:pPr>
    </w:lvl>
  </w:abstractNum>
  <w:abstractNum w:abstractNumId="11">
    <w:nsid w:val="4EEE4C00"/>
    <w:multiLevelType w:val="singleLevel"/>
    <w:tmpl w:val="1D689932"/>
    <w:lvl w:ilvl="0">
      <w:start w:val="1"/>
      <w:numFmt w:val="decimal"/>
      <w:pStyle w:val="Referenceddocument"/>
      <w:lvlText w:val="/%1/"/>
      <w:legacy w:legacy="1" w:legacySpace="0" w:legacyIndent="283"/>
      <w:lvlJc w:val="left"/>
      <w:pPr>
        <w:ind w:left="283" w:hanging="283"/>
      </w:pPr>
    </w:lvl>
  </w:abstractNum>
  <w:abstractNum w:abstractNumId="12">
    <w:nsid w:val="53DC66B3"/>
    <w:multiLevelType w:val="hybridMultilevel"/>
    <w:tmpl w:val="71541DEE"/>
    <w:lvl w:ilvl="0" w:tplc="3196A0F6">
      <w:start w:val="1"/>
      <w:numFmt w:val="decimal"/>
      <w:lvlText w:val="%1."/>
      <w:lvlJc w:val="left"/>
      <w:pPr>
        <w:ind w:left="1215" w:hanging="855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E73EAA"/>
    <w:multiLevelType w:val="singleLevel"/>
    <w:tmpl w:val="33E063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5C1F6073"/>
    <w:multiLevelType w:val="hybridMultilevel"/>
    <w:tmpl w:val="42B6D528"/>
    <w:lvl w:ilvl="0" w:tplc="7EF04C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F04C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F32286"/>
    <w:multiLevelType w:val="multilevel"/>
    <w:tmpl w:val="7C10DAB4"/>
    <w:lvl w:ilvl="0">
      <w:start w:val="1"/>
      <w:numFmt w:val="decimal"/>
      <w:pStyle w:val="DocApplic"/>
      <w:lvlText w:val="[Applic. %1]"/>
      <w:lvlJc w:val="left"/>
      <w:pPr>
        <w:tabs>
          <w:tab w:val="num" w:pos="2073"/>
        </w:tabs>
        <w:ind w:left="1425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6D731E17"/>
    <w:multiLevelType w:val="hybridMultilevel"/>
    <w:tmpl w:val="B3ECD344"/>
    <w:lvl w:ilvl="0" w:tplc="6F488242">
      <w:start w:val="1"/>
      <w:numFmt w:val="bullet"/>
      <w:pStyle w:val="Indent3"/>
      <w:lvlText w:val=""/>
      <w:lvlJc w:val="left"/>
      <w:pPr>
        <w:ind w:left="1369" w:hanging="360"/>
      </w:pPr>
      <w:rPr>
        <w:rFonts w:ascii="Symbol" w:hAnsi="Symbol" w:hint="default"/>
      </w:rPr>
    </w:lvl>
    <w:lvl w:ilvl="1" w:tplc="A7F27C58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A8D0B2FA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B9D6D4E2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5F98CE3A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728424E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6E4151E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85E8A816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CB3A2B70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7065103E"/>
    <w:multiLevelType w:val="hybridMultilevel"/>
    <w:tmpl w:val="A1DAC912"/>
    <w:lvl w:ilvl="0" w:tplc="080C0001">
      <w:start w:val="1"/>
      <w:numFmt w:val="decimal"/>
      <w:pStyle w:val="TitreDDE"/>
      <w:lvlText w:val="%1."/>
      <w:lvlJc w:val="left"/>
      <w:pPr>
        <w:ind w:left="720" w:hanging="360"/>
      </w:pPr>
    </w:lvl>
    <w:lvl w:ilvl="1" w:tplc="080C0003" w:tentative="1">
      <w:start w:val="1"/>
      <w:numFmt w:val="lowerLetter"/>
      <w:lvlText w:val="%2."/>
      <w:lvlJc w:val="left"/>
      <w:pPr>
        <w:ind w:left="1440" w:hanging="360"/>
      </w:pPr>
    </w:lvl>
    <w:lvl w:ilvl="2" w:tplc="080C0005" w:tentative="1">
      <w:start w:val="1"/>
      <w:numFmt w:val="lowerRoman"/>
      <w:lvlText w:val="%3."/>
      <w:lvlJc w:val="right"/>
      <w:pPr>
        <w:ind w:left="2160" w:hanging="180"/>
      </w:pPr>
    </w:lvl>
    <w:lvl w:ilvl="3" w:tplc="080C0001" w:tentative="1">
      <w:start w:val="1"/>
      <w:numFmt w:val="decimal"/>
      <w:lvlText w:val="%4."/>
      <w:lvlJc w:val="left"/>
      <w:pPr>
        <w:ind w:left="2880" w:hanging="360"/>
      </w:pPr>
    </w:lvl>
    <w:lvl w:ilvl="4" w:tplc="080C0003" w:tentative="1">
      <w:start w:val="1"/>
      <w:numFmt w:val="lowerLetter"/>
      <w:lvlText w:val="%5."/>
      <w:lvlJc w:val="left"/>
      <w:pPr>
        <w:ind w:left="3600" w:hanging="360"/>
      </w:pPr>
    </w:lvl>
    <w:lvl w:ilvl="5" w:tplc="080C0005" w:tentative="1">
      <w:start w:val="1"/>
      <w:numFmt w:val="lowerRoman"/>
      <w:lvlText w:val="%6."/>
      <w:lvlJc w:val="right"/>
      <w:pPr>
        <w:ind w:left="4320" w:hanging="180"/>
      </w:pPr>
    </w:lvl>
    <w:lvl w:ilvl="6" w:tplc="080C0001" w:tentative="1">
      <w:start w:val="1"/>
      <w:numFmt w:val="decimal"/>
      <w:lvlText w:val="%7."/>
      <w:lvlJc w:val="left"/>
      <w:pPr>
        <w:ind w:left="5040" w:hanging="360"/>
      </w:pPr>
    </w:lvl>
    <w:lvl w:ilvl="7" w:tplc="080C0003" w:tentative="1">
      <w:start w:val="1"/>
      <w:numFmt w:val="lowerLetter"/>
      <w:lvlText w:val="%8."/>
      <w:lvlJc w:val="left"/>
      <w:pPr>
        <w:ind w:left="5760" w:hanging="360"/>
      </w:pPr>
    </w:lvl>
    <w:lvl w:ilvl="8" w:tplc="080C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41702C"/>
    <w:multiLevelType w:val="hybridMultilevel"/>
    <w:tmpl w:val="9A7E77A4"/>
    <w:lvl w:ilvl="0" w:tplc="3196A0F6">
      <w:start w:val="1"/>
      <w:numFmt w:val="decimal"/>
      <w:lvlText w:val="%1."/>
      <w:lvlJc w:val="left"/>
      <w:pPr>
        <w:ind w:left="1215" w:hanging="855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ED7F9C"/>
    <w:multiLevelType w:val="multilevel"/>
    <w:tmpl w:val="42F05180"/>
    <w:lvl w:ilvl="0">
      <w:start w:val="1"/>
      <w:numFmt w:val="decimal"/>
      <w:pStyle w:val="DocAssoc"/>
      <w:lvlText w:val="[Assoc. %1]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1"/>
    <w:lvlOverride w:ilvl="0">
      <w:lvl w:ilvl="0">
        <w:start w:val="1"/>
        <w:numFmt w:val="bullet"/>
        <w:pStyle w:val="Aufzhlungszeichen2"/>
        <w:lvlText w:val=""/>
        <w:legacy w:legacy="1" w:legacySpace="0" w:legacyIndent="283"/>
        <w:lvlJc w:val="left"/>
        <w:pPr>
          <w:ind w:left="427" w:hanging="283"/>
        </w:pPr>
        <w:rPr>
          <w:rFonts w:ascii="Symbol" w:hAnsi="Symbol" w:hint="default"/>
        </w:rPr>
      </w:lvl>
    </w:lvlOverride>
  </w:num>
  <w:num w:numId="4">
    <w:abstractNumId w:val="9"/>
  </w:num>
  <w:num w:numId="5">
    <w:abstractNumId w:val="11"/>
    <w:lvlOverride w:ilvl="0">
      <w:startOverride w:val="1"/>
    </w:lvlOverride>
  </w:num>
  <w:num w:numId="6">
    <w:abstractNumId w:val="5"/>
  </w:num>
  <w:num w:numId="7">
    <w:abstractNumId w:val="14"/>
  </w:num>
  <w:num w:numId="8">
    <w:abstractNumId w:val="4"/>
  </w:num>
  <w:num w:numId="9">
    <w:abstractNumId w:val="15"/>
  </w:num>
  <w:num w:numId="10">
    <w:abstractNumId w:val="19"/>
  </w:num>
  <w:num w:numId="11">
    <w:abstractNumId w:val="7"/>
  </w:num>
  <w:num w:numId="12">
    <w:abstractNumId w:val="16"/>
  </w:num>
  <w:num w:numId="13">
    <w:abstractNumId w:val="3"/>
  </w:num>
  <w:num w:numId="14">
    <w:abstractNumId w:val="2"/>
  </w:num>
  <w:num w:numId="15">
    <w:abstractNumId w:val="10"/>
  </w:num>
  <w:num w:numId="16">
    <w:abstractNumId w:val="17"/>
  </w:num>
  <w:num w:numId="17">
    <w:abstractNumId w:val="8"/>
  </w:num>
  <w:num w:numId="18">
    <w:abstractNumId w:val="12"/>
  </w:num>
  <w:num w:numId="19">
    <w:abstractNumId w:val="6"/>
  </w:num>
  <w:num w:numId="20">
    <w:abstractNumId w:val="18"/>
  </w:num>
  <w:num w:numId="21">
    <w:abstractNumId w:val="1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8" w:dllVersion="513" w:checkStyle="1"/>
  <w:activeWritingStyle w:appName="MSWord" w:lang="en-GB" w:vendorID="8" w:dllVersion="513" w:checkStyle="1"/>
  <w:activeWritingStyle w:appName="MSWord" w:lang="nl-NL" w:vendorID="1" w:dllVersion="512" w:checkStyle="1"/>
  <w:attachedTemplate r:id="rId1"/>
  <w:trackRevisions/>
  <w:defaultTabStop w:val="851"/>
  <w:hyphenationZone w:val="1121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pos w:val="sectEnd"/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92C"/>
    <w:rsid w:val="00000742"/>
    <w:rsid w:val="0000688C"/>
    <w:rsid w:val="00013E39"/>
    <w:rsid w:val="00014789"/>
    <w:rsid w:val="0001513A"/>
    <w:rsid w:val="000208A1"/>
    <w:rsid w:val="00025CBB"/>
    <w:rsid w:val="000263BB"/>
    <w:rsid w:val="00045896"/>
    <w:rsid w:val="00047DE6"/>
    <w:rsid w:val="00055D16"/>
    <w:rsid w:val="00055EFE"/>
    <w:rsid w:val="00063892"/>
    <w:rsid w:val="000838C4"/>
    <w:rsid w:val="00097753"/>
    <w:rsid w:val="00097B24"/>
    <w:rsid w:val="000A0CB4"/>
    <w:rsid w:val="000A67EB"/>
    <w:rsid w:val="000B2C41"/>
    <w:rsid w:val="000B2DED"/>
    <w:rsid w:val="000B4E1E"/>
    <w:rsid w:val="000B7344"/>
    <w:rsid w:val="000C0A55"/>
    <w:rsid w:val="000C3532"/>
    <w:rsid w:val="000E05BE"/>
    <w:rsid w:val="000E3338"/>
    <w:rsid w:val="000E6F09"/>
    <w:rsid w:val="00103C67"/>
    <w:rsid w:val="00103DF2"/>
    <w:rsid w:val="00106FEB"/>
    <w:rsid w:val="0011097B"/>
    <w:rsid w:val="0011143C"/>
    <w:rsid w:val="001149E6"/>
    <w:rsid w:val="001265A3"/>
    <w:rsid w:val="0012687F"/>
    <w:rsid w:val="0013476D"/>
    <w:rsid w:val="00146F4D"/>
    <w:rsid w:val="0015602E"/>
    <w:rsid w:val="00162BF8"/>
    <w:rsid w:val="00166400"/>
    <w:rsid w:val="00171A74"/>
    <w:rsid w:val="001727D9"/>
    <w:rsid w:val="00177F0A"/>
    <w:rsid w:val="00183D80"/>
    <w:rsid w:val="0018541D"/>
    <w:rsid w:val="00192E72"/>
    <w:rsid w:val="0019571D"/>
    <w:rsid w:val="00196E00"/>
    <w:rsid w:val="00197537"/>
    <w:rsid w:val="00197597"/>
    <w:rsid w:val="001A0C0B"/>
    <w:rsid w:val="001B307B"/>
    <w:rsid w:val="001B6264"/>
    <w:rsid w:val="001C433C"/>
    <w:rsid w:val="001D40B8"/>
    <w:rsid w:val="001D4876"/>
    <w:rsid w:val="001E6E25"/>
    <w:rsid w:val="001E78B8"/>
    <w:rsid w:val="002006A5"/>
    <w:rsid w:val="00220F54"/>
    <w:rsid w:val="00221921"/>
    <w:rsid w:val="00231F72"/>
    <w:rsid w:val="002477A7"/>
    <w:rsid w:val="0026493D"/>
    <w:rsid w:val="00270CC1"/>
    <w:rsid w:val="00271DA6"/>
    <w:rsid w:val="0028267E"/>
    <w:rsid w:val="0028470B"/>
    <w:rsid w:val="00292985"/>
    <w:rsid w:val="00292B83"/>
    <w:rsid w:val="00293D10"/>
    <w:rsid w:val="002B1977"/>
    <w:rsid w:val="002C690C"/>
    <w:rsid w:val="002E15A6"/>
    <w:rsid w:val="002F1FA0"/>
    <w:rsid w:val="00305273"/>
    <w:rsid w:val="00323FFF"/>
    <w:rsid w:val="00327081"/>
    <w:rsid w:val="00331B10"/>
    <w:rsid w:val="00332CB0"/>
    <w:rsid w:val="00337E24"/>
    <w:rsid w:val="00350408"/>
    <w:rsid w:val="00354489"/>
    <w:rsid w:val="00363CB1"/>
    <w:rsid w:val="00363F1D"/>
    <w:rsid w:val="0036579C"/>
    <w:rsid w:val="0037042F"/>
    <w:rsid w:val="00373AE5"/>
    <w:rsid w:val="00374800"/>
    <w:rsid w:val="003824A8"/>
    <w:rsid w:val="00387B95"/>
    <w:rsid w:val="003A06C5"/>
    <w:rsid w:val="003A3B13"/>
    <w:rsid w:val="003A56A0"/>
    <w:rsid w:val="003B612E"/>
    <w:rsid w:val="003C5237"/>
    <w:rsid w:val="003C6A5D"/>
    <w:rsid w:val="003E15BF"/>
    <w:rsid w:val="003E38B4"/>
    <w:rsid w:val="003E473E"/>
    <w:rsid w:val="003F0AA5"/>
    <w:rsid w:val="003F0EAE"/>
    <w:rsid w:val="003F2CB8"/>
    <w:rsid w:val="003F5F7C"/>
    <w:rsid w:val="003F692C"/>
    <w:rsid w:val="0041550E"/>
    <w:rsid w:val="00433EA2"/>
    <w:rsid w:val="0043482F"/>
    <w:rsid w:val="00450AEC"/>
    <w:rsid w:val="00451D90"/>
    <w:rsid w:val="00454037"/>
    <w:rsid w:val="00456BC3"/>
    <w:rsid w:val="004626FD"/>
    <w:rsid w:val="00465D7C"/>
    <w:rsid w:val="00470E7F"/>
    <w:rsid w:val="00473E73"/>
    <w:rsid w:val="004821A3"/>
    <w:rsid w:val="004868A0"/>
    <w:rsid w:val="00490AF1"/>
    <w:rsid w:val="00492458"/>
    <w:rsid w:val="004A76D6"/>
    <w:rsid w:val="004B6BE3"/>
    <w:rsid w:val="004C75F6"/>
    <w:rsid w:val="004E42CD"/>
    <w:rsid w:val="004F06DF"/>
    <w:rsid w:val="004F1DFB"/>
    <w:rsid w:val="004F557E"/>
    <w:rsid w:val="00502486"/>
    <w:rsid w:val="0050448B"/>
    <w:rsid w:val="0051135B"/>
    <w:rsid w:val="0051571F"/>
    <w:rsid w:val="00522493"/>
    <w:rsid w:val="00527D37"/>
    <w:rsid w:val="0054026F"/>
    <w:rsid w:val="005417EB"/>
    <w:rsid w:val="00557CF5"/>
    <w:rsid w:val="00557F48"/>
    <w:rsid w:val="00562731"/>
    <w:rsid w:val="00570A77"/>
    <w:rsid w:val="00570CA6"/>
    <w:rsid w:val="0059305F"/>
    <w:rsid w:val="00595AE1"/>
    <w:rsid w:val="00596CB1"/>
    <w:rsid w:val="005B1456"/>
    <w:rsid w:val="005C3B2C"/>
    <w:rsid w:val="005C53E6"/>
    <w:rsid w:val="005D2839"/>
    <w:rsid w:val="005D2ECA"/>
    <w:rsid w:val="005E51FD"/>
    <w:rsid w:val="005E6787"/>
    <w:rsid w:val="005E7C44"/>
    <w:rsid w:val="005F3EB6"/>
    <w:rsid w:val="005F55BC"/>
    <w:rsid w:val="00615468"/>
    <w:rsid w:val="00615A4B"/>
    <w:rsid w:val="00616462"/>
    <w:rsid w:val="00616718"/>
    <w:rsid w:val="00617F93"/>
    <w:rsid w:val="00622A81"/>
    <w:rsid w:val="00623C9D"/>
    <w:rsid w:val="00626CCF"/>
    <w:rsid w:val="006354FD"/>
    <w:rsid w:val="00640D12"/>
    <w:rsid w:val="00645EF3"/>
    <w:rsid w:val="00664F27"/>
    <w:rsid w:val="006706B1"/>
    <w:rsid w:val="00681719"/>
    <w:rsid w:val="00686922"/>
    <w:rsid w:val="00687819"/>
    <w:rsid w:val="00691DDB"/>
    <w:rsid w:val="0069672C"/>
    <w:rsid w:val="006A76E2"/>
    <w:rsid w:val="006B1D70"/>
    <w:rsid w:val="006B78F6"/>
    <w:rsid w:val="006C2353"/>
    <w:rsid w:val="006C5AE6"/>
    <w:rsid w:val="006C5DDD"/>
    <w:rsid w:val="006E16F3"/>
    <w:rsid w:val="006E1EAC"/>
    <w:rsid w:val="006E35A4"/>
    <w:rsid w:val="006E3FEE"/>
    <w:rsid w:val="006E6013"/>
    <w:rsid w:val="006F0946"/>
    <w:rsid w:val="006F1794"/>
    <w:rsid w:val="006F55A2"/>
    <w:rsid w:val="006F5816"/>
    <w:rsid w:val="00701A8E"/>
    <w:rsid w:val="007163D5"/>
    <w:rsid w:val="007203C8"/>
    <w:rsid w:val="00720A8F"/>
    <w:rsid w:val="00724B19"/>
    <w:rsid w:val="00725030"/>
    <w:rsid w:val="00726196"/>
    <w:rsid w:val="007477C2"/>
    <w:rsid w:val="0075308A"/>
    <w:rsid w:val="007617E3"/>
    <w:rsid w:val="007620D0"/>
    <w:rsid w:val="007634E7"/>
    <w:rsid w:val="00766507"/>
    <w:rsid w:val="007669B7"/>
    <w:rsid w:val="0077378A"/>
    <w:rsid w:val="00782B68"/>
    <w:rsid w:val="0078329B"/>
    <w:rsid w:val="0078363B"/>
    <w:rsid w:val="00793F3B"/>
    <w:rsid w:val="007951A3"/>
    <w:rsid w:val="007B1B3E"/>
    <w:rsid w:val="007B5F1F"/>
    <w:rsid w:val="007C34A0"/>
    <w:rsid w:val="007C3F00"/>
    <w:rsid w:val="007D6353"/>
    <w:rsid w:val="007D76AC"/>
    <w:rsid w:val="007E7C64"/>
    <w:rsid w:val="007F4F3F"/>
    <w:rsid w:val="0080243B"/>
    <w:rsid w:val="00803FB1"/>
    <w:rsid w:val="00806979"/>
    <w:rsid w:val="00807AC6"/>
    <w:rsid w:val="00814E6C"/>
    <w:rsid w:val="0082400E"/>
    <w:rsid w:val="00830949"/>
    <w:rsid w:val="008352F1"/>
    <w:rsid w:val="00845700"/>
    <w:rsid w:val="00854440"/>
    <w:rsid w:val="00867B5E"/>
    <w:rsid w:val="008702A4"/>
    <w:rsid w:val="00876944"/>
    <w:rsid w:val="00876E57"/>
    <w:rsid w:val="00895547"/>
    <w:rsid w:val="008A059A"/>
    <w:rsid w:val="008C4F50"/>
    <w:rsid w:val="008C668E"/>
    <w:rsid w:val="008D113E"/>
    <w:rsid w:val="008D4C7F"/>
    <w:rsid w:val="008D52F9"/>
    <w:rsid w:val="008D6C7F"/>
    <w:rsid w:val="008E3BD9"/>
    <w:rsid w:val="008F0DDF"/>
    <w:rsid w:val="009132FC"/>
    <w:rsid w:val="00913AEF"/>
    <w:rsid w:val="0092108E"/>
    <w:rsid w:val="0092653A"/>
    <w:rsid w:val="009271CE"/>
    <w:rsid w:val="00937E9C"/>
    <w:rsid w:val="0095185B"/>
    <w:rsid w:val="00953A6B"/>
    <w:rsid w:val="00960095"/>
    <w:rsid w:val="0096097B"/>
    <w:rsid w:val="0096619E"/>
    <w:rsid w:val="00967CB5"/>
    <w:rsid w:val="00980485"/>
    <w:rsid w:val="00980D2A"/>
    <w:rsid w:val="00986E36"/>
    <w:rsid w:val="00995D4F"/>
    <w:rsid w:val="009A1D1E"/>
    <w:rsid w:val="009A359E"/>
    <w:rsid w:val="009B2BF0"/>
    <w:rsid w:val="009B2EA7"/>
    <w:rsid w:val="009B7A85"/>
    <w:rsid w:val="009C1A99"/>
    <w:rsid w:val="009C3AD6"/>
    <w:rsid w:val="009D5320"/>
    <w:rsid w:val="009E50D1"/>
    <w:rsid w:val="009E56F0"/>
    <w:rsid w:val="009E589D"/>
    <w:rsid w:val="009F02E2"/>
    <w:rsid w:val="009F0C69"/>
    <w:rsid w:val="009F2A42"/>
    <w:rsid w:val="009F4887"/>
    <w:rsid w:val="009F54F4"/>
    <w:rsid w:val="00A01438"/>
    <w:rsid w:val="00A019CC"/>
    <w:rsid w:val="00A4578B"/>
    <w:rsid w:val="00A527BF"/>
    <w:rsid w:val="00A61DA7"/>
    <w:rsid w:val="00A812AF"/>
    <w:rsid w:val="00A815FC"/>
    <w:rsid w:val="00AA15C6"/>
    <w:rsid w:val="00AD0A06"/>
    <w:rsid w:val="00AE28FC"/>
    <w:rsid w:val="00AE52CA"/>
    <w:rsid w:val="00AF0881"/>
    <w:rsid w:val="00B0659D"/>
    <w:rsid w:val="00B11B6A"/>
    <w:rsid w:val="00B57D27"/>
    <w:rsid w:val="00B65A31"/>
    <w:rsid w:val="00B705A8"/>
    <w:rsid w:val="00B759B7"/>
    <w:rsid w:val="00B8033D"/>
    <w:rsid w:val="00B830C8"/>
    <w:rsid w:val="00B83956"/>
    <w:rsid w:val="00BB7DA2"/>
    <w:rsid w:val="00BC526B"/>
    <w:rsid w:val="00BC5B51"/>
    <w:rsid w:val="00BC64AF"/>
    <w:rsid w:val="00BD0AF3"/>
    <w:rsid w:val="00BD0D97"/>
    <w:rsid w:val="00BD1BE0"/>
    <w:rsid w:val="00BD649E"/>
    <w:rsid w:val="00BD792C"/>
    <w:rsid w:val="00BE2AB3"/>
    <w:rsid w:val="00C106CE"/>
    <w:rsid w:val="00C11117"/>
    <w:rsid w:val="00C17AF4"/>
    <w:rsid w:val="00C2237B"/>
    <w:rsid w:val="00C37B4A"/>
    <w:rsid w:val="00C6387F"/>
    <w:rsid w:val="00C81692"/>
    <w:rsid w:val="00C938B1"/>
    <w:rsid w:val="00C9595D"/>
    <w:rsid w:val="00C976D7"/>
    <w:rsid w:val="00CA05F2"/>
    <w:rsid w:val="00CA6D97"/>
    <w:rsid w:val="00CB2089"/>
    <w:rsid w:val="00CB6A87"/>
    <w:rsid w:val="00CB6FA5"/>
    <w:rsid w:val="00CB7BBC"/>
    <w:rsid w:val="00CC2FA5"/>
    <w:rsid w:val="00CE54B1"/>
    <w:rsid w:val="00CF2BBC"/>
    <w:rsid w:val="00D02FB3"/>
    <w:rsid w:val="00D04F58"/>
    <w:rsid w:val="00D10C37"/>
    <w:rsid w:val="00D10D49"/>
    <w:rsid w:val="00D15A9C"/>
    <w:rsid w:val="00D17030"/>
    <w:rsid w:val="00D42C32"/>
    <w:rsid w:val="00D46C1F"/>
    <w:rsid w:val="00D46CB2"/>
    <w:rsid w:val="00D53D30"/>
    <w:rsid w:val="00D542FC"/>
    <w:rsid w:val="00D63A7E"/>
    <w:rsid w:val="00D72E81"/>
    <w:rsid w:val="00D773C9"/>
    <w:rsid w:val="00D820F3"/>
    <w:rsid w:val="00D91FFB"/>
    <w:rsid w:val="00D94E1E"/>
    <w:rsid w:val="00D95F3E"/>
    <w:rsid w:val="00D97772"/>
    <w:rsid w:val="00DA2064"/>
    <w:rsid w:val="00DA2956"/>
    <w:rsid w:val="00DB2905"/>
    <w:rsid w:val="00DF32F8"/>
    <w:rsid w:val="00DF782E"/>
    <w:rsid w:val="00E009CE"/>
    <w:rsid w:val="00E00F92"/>
    <w:rsid w:val="00E03DF5"/>
    <w:rsid w:val="00E057A1"/>
    <w:rsid w:val="00E133C8"/>
    <w:rsid w:val="00E155FC"/>
    <w:rsid w:val="00E2166E"/>
    <w:rsid w:val="00E22E3D"/>
    <w:rsid w:val="00E27EBF"/>
    <w:rsid w:val="00E50F84"/>
    <w:rsid w:val="00E51198"/>
    <w:rsid w:val="00E512BB"/>
    <w:rsid w:val="00E5421C"/>
    <w:rsid w:val="00E55AAA"/>
    <w:rsid w:val="00E65C2E"/>
    <w:rsid w:val="00E669E6"/>
    <w:rsid w:val="00E67E81"/>
    <w:rsid w:val="00E72149"/>
    <w:rsid w:val="00E749AB"/>
    <w:rsid w:val="00E83194"/>
    <w:rsid w:val="00E8753D"/>
    <w:rsid w:val="00E93159"/>
    <w:rsid w:val="00EA0E1B"/>
    <w:rsid w:val="00EA18D4"/>
    <w:rsid w:val="00EB0434"/>
    <w:rsid w:val="00EC056D"/>
    <w:rsid w:val="00ED0BA2"/>
    <w:rsid w:val="00ED68C8"/>
    <w:rsid w:val="00EE0713"/>
    <w:rsid w:val="00EF502F"/>
    <w:rsid w:val="00EF69C1"/>
    <w:rsid w:val="00F22E3F"/>
    <w:rsid w:val="00F23100"/>
    <w:rsid w:val="00F2611A"/>
    <w:rsid w:val="00F27E9D"/>
    <w:rsid w:val="00F31CB0"/>
    <w:rsid w:val="00F40FAE"/>
    <w:rsid w:val="00F41C9A"/>
    <w:rsid w:val="00F51479"/>
    <w:rsid w:val="00F52164"/>
    <w:rsid w:val="00F53E0B"/>
    <w:rsid w:val="00F648C7"/>
    <w:rsid w:val="00F66503"/>
    <w:rsid w:val="00F70101"/>
    <w:rsid w:val="00F719DE"/>
    <w:rsid w:val="00F739CD"/>
    <w:rsid w:val="00F81590"/>
    <w:rsid w:val="00F8472C"/>
    <w:rsid w:val="00F876D2"/>
    <w:rsid w:val="00F92D8E"/>
    <w:rsid w:val="00F94893"/>
    <w:rsid w:val="00FA0B93"/>
    <w:rsid w:val="00FA3843"/>
    <w:rsid w:val="00FB1F44"/>
    <w:rsid w:val="00FB27BF"/>
    <w:rsid w:val="00FC0CC2"/>
    <w:rsid w:val="00FC1DBD"/>
    <w:rsid w:val="00FC2F22"/>
    <w:rsid w:val="00FC340C"/>
    <w:rsid w:val="00FC3D1D"/>
    <w:rsid w:val="00FC4506"/>
    <w:rsid w:val="00FC62B9"/>
    <w:rsid w:val="00FD43E8"/>
    <w:rsid w:val="00FE55FC"/>
    <w:rsid w:val="00FE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header" w:uiPriority="0"/>
    <w:lsdException w:name="footer" w:uiPriority="0"/>
    <w:lsdException w:name="index heading" w:uiPriority="0"/>
    <w:lsdException w:name="caption" w:semiHidden="0" w:uiPriority="0" w:unhideWhenUsed="0" w:qFormat="1"/>
    <w:lsdException w:name="table of figures" w:uiPriority="0"/>
    <w:lsdException w:name="footnote reference" w:uiPriority="0"/>
    <w:lsdException w:name="page number" w:uiPriority="0"/>
    <w:lsdException w:name="endnote reference" w:uiPriority="0"/>
    <w:lsdException w:name="endnote text" w:uiPriority="0"/>
    <w:lsdException w:name="macro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Number 3" w:uiPriority="0"/>
    <w:lsdException w:name="Title" w:semiHidden="0" w:uiPriority="10" w:unhideWhenUsed="0"/>
    <w:lsdException w:name="Default Paragraph Font" w:uiPriority="1"/>
    <w:lsdException w:name="Body Text" w:uiPriority="0"/>
    <w:lsdException w:name="Body Text Indent" w:uiPriority="0"/>
    <w:lsdException w:name="List Continue" w:uiPriority="0"/>
    <w:lsdException w:name="List Continue 5" w:uiPriority="0"/>
    <w:lsdException w:name="Message Header" w:uiPriority="0"/>
    <w:lsdException w:name="Subtitle" w:semiHidden="0" w:uiPriority="11" w:unhideWhenUsed="0"/>
    <w:lsdException w:name="Note Heading" w:uiPriority="0"/>
    <w:lsdException w:name="Body Text 2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/>
    <w:lsdException w:name="Emphasis" w:semiHidden="0" w:uiPriority="0" w:unhideWhenUsed="0" w:qFormat="1"/>
    <w:lsdException w:name="Document Map" w:uiPriority="0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next w:val="Textkrper"/>
    <w:qFormat/>
    <w:rsid w:val="000A67EB"/>
    <w:pPr>
      <w:spacing w:after="120"/>
    </w:pPr>
    <w:rPr>
      <w:rFonts w:ascii="Alstom" w:hAnsi="Alstom"/>
      <w:sz w:val="22"/>
      <w:lang w:val="en-GB" w:eastAsia="fr-FR"/>
    </w:rPr>
  </w:style>
  <w:style w:type="paragraph" w:styleId="berschrift1">
    <w:name w:val="heading 1"/>
    <w:aliases w:val="Heading 1,überschrift 1,H1,Heading 11,Subtitle1,Titre1,ASAPHeading 1,heading 1,1 ghost,g,ghost,1 ghost1,g1,h1,Heading1"/>
    <w:basedOn w:val="Standard"/>
    <w:next w:val="Textkrper"/>
    <w:link w:val="berschrift1Zchn"/>
    <w:qFormat/>
    <w:pPr>
      <w:keepNext/>
      <w:numPr>
        <w:numId w:val="1"/>
      </w:numPr>
      <w:tabs>
        <w:tab w:val="left" w:pos="1134"/>
      </w:tabs>
      <w:suppressAutoHyphens/>
      <w:spacing w:before="120" w:after="240"/>
      <w:outlineLvl w:val="0"/>
    </w:pPr>
    <w:rPr>
      <w:b/>
      <w:smallCaps/>
      <w:sz w:val="32"/>
    </w:rPr>
  </w:style>
  <w:style w:type="paragraph" w:styleId="berschrift2">
    <w:name w:val="heading 2"/>
    <w:aliases w:val="Heading 2,H2,Heading 21,h2,2,subtitle2,Titre 2 modified,sub-sect,RFQ1,section header,21,sub-sect1,22,sub-sect2,23,sub-sect3,24,sub-sect4,25,sub-sect5,(1.1,1.2,1.3 etc),211,sub-sect11,Major,Major1,Major2,Major11,heading 2,1.1.1 heading"/>
    <w:basedOn w:val="Standard"/>
    <w:next w:val="Textkrper-Zeileneinzug"/>
    <w:link w:val="berschrift2Zchn"/>
    <w:qFormat/>
    <w:pPr>
      <w:keepNext/>
      <w:numPr>
        <w:ilvl w:val="1"/>
        <w:numId w:val="1"/>
      </w:numPr>
      <w:tabs>
        <w:tab w:val="left" w:pos="1134"/>
      </w:tabs>
      <w:spacing w:after="180"/>
      <w:outlineLvl w:val="1"/>
    </w:pPr>
    <w:rPr>
      <w:b/>
      <w:smallCaps/>
      <w:sz w:val="28"/>
    </w:rPr>
  </w:style>
  <w:style w:type="paragraph" w:styleId="berschrift3">
    <w:name w:val="heading 3"/>
    <w:aliases w:val="Heading 3,H3,Heading,Heading v,Heading 31,título 3,subtitle 3,3numbers,heading 3,3 bullet,b,bullet,bullets,h3,Heading3,B Head,ergo... 'ctrl-3'"/>
    <w:basedOn w:val="Standard"/>
    <w:next w:val="Textkrper"/>
    <w:link w:val="berschrift3Zchn"/>
    <w:qFormat/>
    <w:pPr>
      <w:numPr>
        <w:ilvl w:val="2"/>
        <w:numId w:val="1"/>
      </w:numPr>
      <w:tabs>
        <w:tab w:val="left" w:pos="1134"/>
      </w:tabs>
      <w:spacing w:before="240"/>
      <w:outlineLvl w:val="2"/>
    </w:pPr>
    <w:rPr>
      <w:b/>
      <w:i/>
    </w:rPr>
  </w:style>
  <w:style w:type="paragraph" w:styleId="berschrift4">
    <w:name w:val="heading 4"/>
    <w:aliases w:val="Heading 4,H4,paragraphe[1],[req],4numbers,p,heading 4,4 dash,3,dash,h4,Heading4,ergo...."/>
    <w:basedOn w:val="berschrift3"/>
    <w:next w:val="Textkrper"/>
    <w:link w:val="berschrift4Zchn"/>
    <w:qFormat/>
    <w:pPr>
      <w:numPr>
        <w:ilvl w:val="3"/>
      </w:numPr>
      <w:spacing w:before="120" w:after="60"/>
      <w:outlineLvl w:val="3"/>
    </w:pPr>
    <w:rPr>
      <w:b w:val="0"/>
      <w:i w:val="0"/>
    </w:rPr>
  </w:style>
  <w:style w:type="paragraph" w:styleId="berschrift5">
    <w:name w:val="heading 5"/>
    <w:aliases w:val="Heading 5 - Mandatory requirements,Heading 5,H5,paragraphe[2],Heading 5 - Bad,heading 5,5 sub-bullet,sb,4,h5,Mandatory reqmts,ergo....."/>
    <w:basedOn w:val="Standard"/>
    <w:next w:val="Textkrper"/>
    <w:link w:val="berschrift5Zchn"/>
    <w:qFormat/>
    <w:pPr>
      <w:numPr>
        <w:ilvl w:val="4"/>
        <w:numId w:val="1"/>
      </w:numPr>
      <w:tabs>
        <w:tab w:val="left" w:pos="1134"/>
      </w:tabs>
      <w:spacing w:before="60"/>
      <w:outlineLvl w:val="4"/>
    </w:pPr>
  </w:style>
  <w:style w:type="paragraph" w:styleId="berschrift6">
    <w:name w:val="heading 6"/>
    <w:aliases w:val="Appendix Titre 1,Heading 6,H6,paragraphe[3],heading 6,Heading 6-Appendixes,sub-dash,sd,5,h6"/>
    <w:basedOn w:val="Standard"/>
    <w:next w:val="Standard"/>
    <w:qFormat/>
    <w:pPr>
      <w:pageBreakBefore/>
      <w:numPr>
        <w:ilvl w:val="5"/>
        <w:numId w:val="1"/>
      </w:numPr>
      <w:spacing w:before="60" w:after="60"/>
      <w:outlineLvl w:val="5"/>
    </w:pPr>
    <w:rPr>
      <w:b/>
      <w:caps/>
      <w:sz w:val="24"/>
    </w:rPr>
  </w:style>
  <w:style w:type="paragraph" w:styleId="berschrift7">
    <w:name w:val="heading 7"/>
    <w:aliases w:val="Appendix Titre 2,liste1,Heading 7,liste[1],heading 7,h7"/>
    <w:basedOn w:val="Standard"/>
    <w:next w:val="Standard"/>
    <w:link w:val="berschrift7Zchn"/>
    <w:qFormat/>
    <w:pPr>
      <w:numPr>
        <w:ilvl w:val="6"/>
        <w:numId w:val="1"/>
      </w:numPr>
      <w:tabs>
        <w:tab w:val="left" w:pos="2126"/>
      </w:tabs>
      <w:spacing w:before="60" w:after="60"/>
      <w:outlineLvl w:val="6"/>
    </w:pPr>
    <w:rPr>
      <w:b/>
      <w:i/>
    </w:rPr>
  </w:style>
  <w:style w:type="paragraph" w:styleId="berschrift8">
    <w:name w:val="heading 8"/>
    <w:aliases w:val="Appendix Titre 3,liste 2,Heading 8,liste[2],heading 8"/>
    <w:basedOn w:val="Standard"/>
    <w:next w:val="Standard"/>
    <w:qFormat/>
    <w:pPr>
      <w:numPr>
        <w:ilvl w:val="7"/>
        <w:numId w:val="1"/>
      </w:numPr>
      <w:tabs>
        <w:tab w:val="left" w:pos="2126"/>
      </w:tabs>
      <w:spacing w:before="60" w:after="60"/>
      <w:outlineLvl w:val="7"/>
    </w:pPr>
  </w:style>
  <w:style w:type="paragraph" w:styleId="berschrift9">
    <w:name w:val="heading 9"/>
    <w:aliases w:val="Appendix Titre 4,Heading 9,liste[3],heading 9"/>
    <w:basedOn w:val="Standard"/>
    <w:next w:val="Standard"/>
    <w:qFormat/>
    <w:pPr>
      <w:numPr>
        <w:ilvl w:val="8"/>
        <w:numId w:val="1"/>
      </w:numPr>
      <w:tabs>
        <w:tab w:val="left" w:pos="2126"/>
      </w:tabs>
      <w:spacing w:before="60" w:after="6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aliases w:val="Tempo Body Text"/>
    <w:basedOn w:val="Standard"/>
    <w:link w:val="TextkrperZchn"/>
    <w:uiPriority w:val="99"/>
    <w:semiHidden/>
  </w:style>
  <w:style w:type="paragraph" w:styleId="Textkrper-Zeileneinzug">
    <w:name w:val="Body Text Indent"/>
    <w:basedOn w:val="Standard"/>
    <w:semiHidden/>
    <w:pPr>
      <w:ind w:left="283"/>
    </w:pPr>
    <w:rPr>
      <w:lang w:val="fr-FR"/>
    </w:rPr>
  </w:style>
  <w:style w:type="paragraph" w:styleId="Verzeichnis1">
    <w:name w:val="toc 1"/>
    <w:aliases w:val="TOC 1"/>
    <w:basedOn w:val="Standard"/>
    <w:next w:val="Standard"/>
    <w:uiPriority w:val="39"/>
    <w:pPr>
      <w:spacing w:before="120"/>
    </w:pPr>
    <w:rPr>
      <w:rFonts w:ascii="Times New Roman" w:hAnsi="Times New Roman"/>
      <w:b/>
      <w:caps/>
      <w:sz w:val="20"/>
    </w:rPr>
  </w:style>
  <w:style w:type="paragraph" w:styleId="Verzeichnis2">
    <w:name w:val="toc 2"/>
    <w:aliases w:val="TOC 2"/>
    <w:basedOn w:val="Verzeichnis1"/>
    <w:next w:val="Standard"/>
    <w:uiPriority w:val="39"/>
    <w:pPr>
      <w:spacing w:before="0" w:after="0"/>
      <w:ind w:left="220"/>
    </w:pPr>
    <w:rPr>
      <w:b w:val="0"/>
      <w:caps w:val="0"/>
      <w:smallCaps/>
    </w:rPr>
  </w:style>
  <w:style w:type="character" w:styleId="Seitenzahl">
    <w:name w:val="page number"/>
    <w:aliases w:val="Page Number"/>
    <w:semiHidden/>
    <w:rPr>
      <w:rFonts w:ascii="Arial" w:hAnsi="Arial"/>
      <w:b/>
      <w:sz w:val="24"/>
    </w:rPr>
  </w:style>
  <w:style w:type="paragraph" w:styleId="Funotentext">
    <w:name w:val="footnote text"/>
    <w:aliases w:val="Footnote Text"/>
    <w:basedOn w:val="Standard"/>
    <w:semiHidden/>
    <w:rPr>
      <w:sz w:val="18"/>
    </w:rPr>
  </w:style>
  <w:style w:type="paragraph" w:customStyle="1" w:styleId="Figure">
    <w:name w:val="Figure"/>
    <w:basedOn w:val="Standard"/>
    <w:next w:val="Textkrper"/>
    <w:pPr>
      <w:jc w:val="center"/>
    </w:pPr>
    <w:rPr>
      <w:b/>
    </w:rPr>
  </w:style>
  <w:style w:type="paragraph" w:styleId="Kopfzeile">
    <w:name w:val="header"/>
    <w:aliases w:val="Header"/>
    <w:basedOn w:val="Standard"/>
    <w:link w:val="KopfzeileZchn"/>
    <w:pPr>
      <w:tabs>
        <w:tab w:val="center" w:pos="4536"/>
        <w:tab w:val="right" w:pos="9072"/>
      </w:tabs>
    </w:pPr>
    <w:rPr>
      <w:b/>
      <w:caps/>
      <w:sz w:val="28"/>
    </w:rPr>
  </w:style>
  <w:style w:type="paragraph" w:styleId="Verzeichnis3">
    <w:name w:val="toc 3"/>
    <w:aliases w:val="TOC 3"/>
    <w:basedOn w:val="Standard"/>
    <w:next w:val="Standard"/>
    <w:uiPriority w:val="39"/>
    <w:pPr>
      <w:ind w:left="440"/>
    </w:pPr>
    <w:rPr>
      <w:rFonts w:ascii="Times New Roman" w:hAnsi="Times New Roman"/>
      <w:i/>
      <w:sz w:val="20"/>
    </w:rPr>
  </w:style>
  <w:style w:type="paragraph" w:customStyle="1" w:styleId="DocReference0">
    <w:name w:val="Doc_Reference"/>
    <w:basedOn w:val="Standard"/>
    <w:next w:val="Textkrper"/>
    <w:pPr>
      <w:spacing w:before="120" w:after="60"/>
    </w:pPr>
    <w:rPr>
      <w:sz w:val="20"/>
    </w:rPr>
  </w:style>
  <w:style w:type="paragraph" w:customStyle="1" w:styleId="DocIssue">
    <w:name w:val="Doc_Issue"/>
    <w:basedOn w:val="Standard"/>
    <w:next w:val="Textkrper"/>
    <w:rPr>
      <w:lang w:val="fr-FR"/>
    </w:rPr>
  </w:style>
  <w:style w:type="paragraph" w:customStyle="1" w:styleId="DocTitle">
    <w:name w:val="Doc_Title"/>
    <w:basedOn w:val="Kopfzeile"/>
    <w:pPr>
      <w:tabs>
        <w:tab w:val="clear" w:pos="4536"/>
        <w:tab w:val="clear" w:pos="9072"/>
      </w:tabs>
      <w:spacing w:before="120" w:after="240"/>
      <w:jc w:val="center"/>
    </w:pPr>
    <w:rPr>
      <w:position w:val="-12"/>
    </w:rPr>
  </w:style>
  <w:style w:type="paragraph" w:styleId="Verzeichnis4">
    <w:name w:val="toc 4"/>
    <w:aliases w:val="TOC 4"/>
    <w:basedOn w:val="Standard"/>
    <w:next w:val="Standard"/>
    <w:pPr>
      <w:ind w:left="660"/>
    </w:pPr>
    <w:rPr>
      <w:rFonts w:ascii="Times New Roman" w:hAnsi="Times New Roman"/>
      <w:sz w:val="18"/>
    </w:rPr>
  </w:style>
  <w:style w:type="paragraph" w:styleId="Verzeichnis5">
    <w:name w:val="toc 5"/>
    <w:aliases w:val="TOC 5"/>
    <w:basedOn w:val="Standard"/>
    <w:next w:val="Standard"/>
    <w:pPr>
      <w:ind w:left="880"/>
    </w:pPr>
    <w:rPr>
      <w:rFonts w:ascii="Times New Roman" w:hAnsi="Times New Roman"/>
      <w:sz w:val="18"/>
    </w:rPr>
  </w:style>
  <w:style w:type="paragraph" w:styleId="Verzeichnis6">
    <w:name w:val="toc 6"/>
    <w:aliases w:val="TOC 6"/>
    <w:basedOn w:val="Verzeichnis5"/>
    <w:next w:val="Standard"/>
    <w:pPr>
      <w:ind w:left="1100"/>
    </w:pPr>
  </w:style>
  <w:style w:type="paragraph" w:styleId="Verzeichnis7">
    <w:name w:val="toc 7"/>
    <w:aliases w:val="TOC 7"/>
    <w:basedOn w:val="Verzeichnis6"/>
    <w:next w:val="Standard"/>
    <w:pPr>
      <w:ind w:left="1320"/>
    </w:pPr>
  </w:style>
  <w:style w:type="paragraph" w:styleId="Verzeichnis8">
    <w:name w:val="toc 8"/>
    <w:aliases w:val="TOC 8"/>
    <w:basedOn w:val="Verzeichnis6"/>
    <w:next w:val="Standard"/>
    <w:pPr>
      <w:ind w:left="1540"/>
    </w:pPr>
  </w:style>
  <w:style w:type="paragraph" w:styleId="Verzeichnis9">
    <w:name w:val="toc 9"/>
    <w:aliases w:val="TOC 9"/>
    <w:basedOn w:val="Verzeichnis6"/>
    <w:next w:val="Standard"/>
    <w:pPr>
      <w:ind w:left="1760"/>
    </w:pPr>
  </w:style>
  <w:style w:type="paragraph" w:customStyle="1" w:styleId="DocDate">
    <w:name w:val="Doc_Date"/>
    <w:basedOn w:val="Standard"/>
    <w:next w:val="Textkrper"/>
    <w:rPr>
      <w:lang w:val="fr-FR"/>
    </w:rPr>
  </w:style>
  <w:style w:type="paragraph" w:customStyle="1" w:styleId="Referenceddocument">
    <w:name w:val="Referenced document"/>
    <w:basedOn w:val="Standard"/>
    <w:pPr>
      <w:numPr>
        <w:numId w:val="2"/>
      </w:numPr>
      <w:tabs>
        <w:tab w:val="right" w:pos="9616"/>
      </w:tabs>
      <w:spacing w:after="60"/>
    </w:pPr>
  </w:style>
  <w:style w:type="character" w:styleId="Funotenzeichen">
    <w:name w:val="footnote reference"/>
    <w:semiHidden/>
    <w:rPr>
      <w:vertAlign w:val="superscript"/>
    </w:rPr>
  </w:style>
  <w:style w:type="paragraph" w:styleId="Endnotentext">
    <w:name w:val="endnote text"/>
    <w:basedOn w:val="Standard"/>
    <w:link w:val="EndnotentextZchn"/>
    <w:semiHidden/>
    <w:rPr>
      <w:sz w:val="20"/>
    </w:rPr>
  </w:style>
  <w:style w:type="character" w:styleId="Endnotenzeichen">
    <w:name w:val="endnote reference"/>
    <w:semiHidden/>
    <w:rPr>
      <w:vertAlign w:val="superscript"/>
    </w:rPr>
  </w:style>
  <w:style w:type="paragraph" w:customStyle="1" w:styleId="PROJECTTITLE">
    <w:name w:val="PROJECT_TITLE"/>
    <w:basedOn w:val="Textkrper"/>
    <w:pPr>
      <w:spacing w:before="240" w:after="240"/>
      <w:jc w:val="center"/>
    </w:pPr>
    <w:rPr>
      <w:b/>
      <w:caps/>
      <w:sz w:val="32"/>
    </w:rPr>
  </w:style>
  <w:style w:type="paragraph" w:styleId="Fuzeile">
    <w:name w:val="footer"/>
    <w:aliases w:val="Footer"/>
    <w:basedOn w:val="Standard"/>
    <w:pPr>
      <w:tabs>
        <w:tab w:val="center" w:pos="4536"/>
        <w:tab w:val="right" w:pos="9072"/>
      </w:tabs>
    </w:pPr>
  </w:style>
  <w:style w:type="paragraph" w:styleId="Abbildungsverzeichnis">
    <w:name w:val="table of figures"/>
    <w:basedOn w:val="Standard"/>
    <w:next w:val="Standard"/>
    <w:pPr>
      <w:ind w:left="440" w:hanging="440"/>
    </w:pPr>
  </w:style>
  <w:style w:type="paragraph" w:customStyle="1" w:styleId="MandatoryRequirementList">
    <w:name w:val="Mandatory Requirement List"/>
    <w:basedOn w:val="Textkrper"/>
    <w:pPr>
      <w:tabs>
        <w:tab w:val="num" w:pos="1494"/>
      </w:tabs>
      <w:ind w:left="1494" w:hanging="360"/>
    </w:pPr>
  </w:style>
  <w:style w:type="paragraph" w:styleId="Liste">
    <w:name w:val="List"/>
    <w:basedOn w:val="berschrift5"/>
    <w:semiHidden/>
    <w:pPr>
      <w:ind w:left="360" w:hanging="360"/>
      <w:outlineLvl w:val="9"/>
    </w:pPr>
  </w:style>
  <w:style w:type="paragraph" w:customStyle="1" w:styleId="Corpsdetexte21">
    <w:name w:val="Corps de texte 21"/>
    <w:basedOn w:val="Standard"/>
    <w:rPr>
      <w:rFonts w:ascii="Times New Roman" w:hAnsi="Times New Roman"/>
      <w:b/>
      <w:sz w:val="24"/>
    </w:rPr>
  </w:style>
  <w:style w:type="paragraph" w:customStyle="1" w:styleId="Corpsdetexte31">
    <w:name w:val="Corps de texte 31"/>
    <w:basedOn w:val="Standard"/>
    <w:rPr>
      <w:rFonts w:ascii="Times New Roman" w:hAnsi="Times New Roman"/>
      <w:b/>
      <w:sz w:val="20"/>
    </w:rPr>
  </w:style>
  <w:style w:type="paragraph" w:customStyle="1" w:styleId="Textebrut1">
    <w:name w:val="Texte brut1"/>
    <w:basedOn w:val="Standard"/>
    <w:rPr>
      <w:rFonts w:ascii="Courier New" w:hAnsi="Courier New"/>
      <w:sz w:val="20"/>
      <w:lang w:val="fr-FR"/>
    </w:rPr>
  </w:style>
  <w:style w:type="paragraph" w:customStyle="1" w:styleId="tableau">
    <w:name w:val="tableau"/>
    <w:basedOn w:val="Standard"/>
    <w:pPr>
      <w:suppressAutoHyphens/>
      <w:spacing w:before="90" w:after="54"/>
      <w:ind w:right="107"/>
      <w:jc w:val="center"/>
    </w:pPr>
    <w:rPr>
      <w:lang w:val="fr-FR"/>
    </w:rPr>
  </w:style>
  <w:style w:type="paragraph" w:styleId="Beschriftung">
    <w:name w:val="caption"/>
    <w:aliases w:val="Legend_Figures,Caption,LEGEND_FIGURES,Légende_Figure,figure,Caption2,Caption2 Carattere Carattere Carattere Carattere Carattere Carattere,Caption2 Carattere Carattere,Caption2 Carattere,Table/Figure Heading"/>
    <w:basedOn w:val="Standard"/>
    <w:next w:val="Standard"/>
    <w:qFormat/>
    <w:pPr>
      <w:spacing w:before="120"/>
    </w:pPr>
    <w:rPr>
      <w:b/>
    </w:rPr>
  </w:style>
  <w:style w:type="paragraph" w:customStyle="1" w:styleId="NOTE">
    <w:name w:val="NOTE"/>
    <w:basedOn w:val="Standard"/>
    <w:next w:val="Standard"/>
    <w:pPr>
      <w:spacing w:before="100" w:after="100"/>
    </w:pPr>
    <w:rPr>
      <w:spacing w:val="8"/>
      <w:sz w:val="16"/>
    </w:rPr>
  </w:style>
  <w:style w:type="paragraph" w:customStyle="1" w:styleId="Table">
    <w:name w:val="Table_#"/>
    <w:basedOn w:val="Standard"/>
    <w:next w:val="Standard"/>
    <w:pPr>
      <w:keepNext/>
      <w:spacing w:before="567" w:after="113"/>
      <w:jc w:val="center"/>
    </w:pPr>
    <w:rPr>
      <w:rFonts w:ascii="Times New Roman" w:hAnsi="Times New Roman"/>
      <w:sz w:val="20"/>
      <w:lang w:val="en-US"/>
    </w:rPr>
  </w:style>
  <w:style w:type="character" w:styleId="Zeilennummer">
    <w:name w:val="line number"/>
    <w:basedOn w:val="Absatz-Standardschriftart"/>
    <w:semiHidden/>
  </w:style>
  <w:style w:type="paragraph" w:customStyle="1" w:styleId="Corpsdetexte22">
    <w:name w:val="Corps de texte 22"/>
    <w:basedOn w:val="Standard"/>
    <w:pPr>
      <w:ind w:left="1134" w:hanging="1134"/>
    </w:pPr>
  </w:style>
  <w:style w:type="paragraph" w:styleId="Index7">
    <w:name w:val="index 7"/>
    <w:basedOn w:val="Standard"/>
    <w:next w:val="Standard"/>
    <w:autoRedefine/>
    <w:semiHidden/>
    <w:pPr>
      <w:ind w:left="1540" w:hanging="220"/>
    </w:pPr>
    <w:rPr>
      <w:rFonts w:ascii="Times New Roman" w:hAnsi="Times New Roman"/>
      <w:sz w:val="18"/>
      <w:lang w:val="fr-FR"/>
    </w:rPr>
  </w:style>
  <w:style w:type="character" w:styleId="Hervorhebung">
    <w:name w:val="Emphasis"/>
    <w:qFormat/>
    <w:rPr>
      <w:i/>
    </w:rPr>
  </w:style>
  <w:style w:type="paragraph" w:customStyle="1" w:styleId="ADA">
    <w:name w:val="ADA"/>
    <w:basedOn w:val="Standard"/>
    <w:rPr>
      <w:rFonts w:ascii="Courier New" w:hAnsi="Courier New"/>
      <w:b/>
      <w:sz w:val="16"/>
    </w:rPr>
  </w:style>
  <w:style w:type="paragraph" w:customStyle="1" w:styleId="pseudocode">
    <w:name w:val="pseudocode"/>
    <w:basedOn w:val="Standard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</w:pPr>
    <w:rPr>
      <w:rFonts w:ascii="Times New Roman" w:hAnsi="Times New Roman"/>
      <w:i/>
      <w:sz w:val="20"/>
    </w:rPr>
  </w:style>
  <w:style w:type="paragraph" w:styleId="Textkrper2">
    <w:name w:val="Body Text 2"/>
    <w:basedOn w:val="Standard"/>
    <w:semiHidden/>
    <w:pPr>
      <w:jc w:val="center"/>
    </w:pPr>
  </w:style>
  <w:style w:type="paragraph" w:styleId="Aufzhlungszeichen2">
    <w:name w:val="List Bullet 2"/>
    <w:basedOn w:val="Standard"/>
    <w:autoRedefine/>
    <w:semiHidden/>
    <w:pPr>
      <w:numPr>
        <w:numId w:val="3"/>
      </w:numPr>
      <w:spacing w:before="60" w:after="60"/>
      <w:ind w:left="648" w:hanging="360"/>
    </w:pPr>
    <w:rPr>
      <w:rFonts w:ascii="Times New Roman" w:hAnsi="Times New Roman"/>
      <w:sz w:val="24"/>
    </w:rPr>
  </w:style>
  <w:style w:type="paragraph" w:customStyle="1" w:styleId="LastBullet">
    <w:name w:val="Last Bullet"/>
    <w:basedOn w:val="Aufzhlungszeichen2"/>
    <w:autoRedefine/>
    <w:pPr>
      <w:numPr>
        <w:numId w:val="4"/>
      </w:numPr>
      <w:spacing w:after="240"/>
    </w:pPr>
  </w:style>
  <w:style w:type="paragraph" w:styleId="Textkrper-Einzug2">
    <w:name w:val="Body Text Indent 2"/>
    <w:basedOn w:val="Standard"/>
    <w:semiHidden/>
    <w:pPr>
      <w:ind w:left="3402" w:hanging="2268"/>
    </w:pPr>
  </w:style>
  <w:style w:type="paragraph" w:styleId="Textkrper3">
    <w:name w:val="Body Text 3"/>
    <w:basedOn w:val="Standard"/>
    <w:semiHidden/>
    <w:pPr>
      <w:spacing w:before="60" w:after="60"/>
    </w:pPr>
    <w:rPr>
      <w:rFonts w:ascii="Times New Roman" w:hAnsi="Times New Roman"/>
      <w:sz w:val="24"/>
      <w:lang w:val="en-US"/>
    </w:rPr>
  </w:style>
  <w:style w:type="paragraph" w:customStyle="1" w:styleId="Code">
    <w:name w:val="Code"/>
    <w:basedOn w:val="Textkrper"/>
    <w:link w:val="CodeCar"/>
    <w:pPr>
      <w:keepLines/>
    </w:pPr>
    <w:rPr>
      <w:rFonts w:ascii="Courier" w:hAnsi="Courier"/>
      <w:sz w:val="16"/>
    </w:rPr>
  </w:style>
  <w:style w:type="paragraph" w:styleId="Sprechblasentext">
    <w:name w:val="Balloon Text"/>
    <w:basedOn w:val="Standard"/>
    <w:link w:val="SprechblasentextZchn"/>
    <w:uiPriority w:val="99"/>
    <w:semiHidden/>
    <w:rPr>
      <w:rFonts w:ascii="Tahoma" w:hAnsi="Tahoma"/>
      <w:sz w:val="16"/>
      <w:szCs w:val="16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NurText">
    <w:name w:val="Plain Text"/>
    <w:basedOn w:val="ADA"/>
    <w:semiHidden/>
    <w:rPr>
      <w:lang w:val="fr-FR"/>
    </w:rPr>
  </w:style>
  <w:style w:type="character" w:styleId="BesuchterHyperlink">
    <w:name w:val="FollowedHyperlink"/>
    <w:semiHidden/>
    <w:rPr>
      <w:color w:val="800080"/>
      <w:u w:val="single"/>
    </w:rPr>
  </w:style>
  <w:style w:type="table" w:styleId="Tabellenraster">
    <w:name w:val="Table Grid"/>
    <w:basedOn w:val="NormaleTabelle"/>
    <w:uiPriority w:val="59"/>
    <w:rsid w:val="00AE28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82400E"/>
    <w:pPr>
      <w:spacing w:after="0"/>
      <w:ind w:left="720"/>
      <w:contextualSpacing/>
      <w:jc w:val="both"/>
    </w:pPr>
    <w:rPr>
      <w:sz w:val="20"/>
    </w:rPr>
  </w:style>
  <w:style w:type="paragraph" w:customStyle="1" w:styleId="Puce1">
    <w:name w:val="Puce 1"/>
    <w:basedOn w:val="Listenabsatz"/>
    <w:qFormat/>
    <w:rsid w:val="007163D5"/>
    <w:pPr>
      <w:numPr>
        <w:numId w:val="6"/>
      </w:numPr>
    </w:pPr>
    <w:rPr>
      <w:sz w:val="22"/>
      <w:szCs w:val="22"/>
    </w:rPr>
  </w:style>
  <w:style w:type="paragraph" w:customStyle="1" w:styleId="Puce2">
    <w:name w:val="Puce 2"/>
    <w:basedOn w:val="Puce1"/>
    <w:qFormat/>
    <w:rsid w:val="00EA18D4"/>
    <w:pPr>
      <w:numPr>
        <w:ilvl w:val="1"/>
      </w:numPr>
    </w:pPr>
  </w:style>
  <w:style w:type="paragraph" w:customStyle="1" w:styleId="Table0">
    <w:name w:val="Table"/>
    <w:basedOn w:val="Standard"/>
    <w:qFormat/>
    <w:rsid w:val="00EA18D4"/>
    <w:pPr>
      <w:spacing w:after="0"/>
      <w:jc w:val="both"/>
    </w:pPr>
    <w:rPr>
      <w:sz w:val="16"/>
      <w:szCs w:val="16"/>
    </w:rPr>
  </w:style>
  <w:style w:type="character" w:customStyle="1" w:styleId="berschrift5Zchn">
    <w:name w:val="Überschrift 5 Zchn"/>
    <w:aliases w:val="Heading 5 - Mandatory requirements Zchn,Heading 5 Zchn,H5 Zchn,paragraphe[2] Zchn,Heading 5 - Bad Zchn,heading 5 Zchn,5 sub-bullet Zchn,sb Zchn,4 Zchn,h5 Zchn,Mandatory reqmts Zchn,ergo..... Zchn"/>
    <w:link w:val="berschrift5"/>
    <w:rsid w:val="00EA18D4"/>
    <w:rPr>
      <w:rFonts w:ascii="Alstom" w:hAnsi="Alstom"/>
      <w:sz w:val="22"/>
      <w:lang w:val="en-GB" w:eastAsia="fr-FR"/>
    </w:rPr>
  </w:style>
  <w:style w:type="paragraph" w:customStyle="1" w:styleId="ADANB">
    <w:name w:val="ADA_NB"/>
    <w:basedOn w:val="Code"/>
    <w:link w:val="ADANBCar"/>
    <w:qFormat/>
    <w:rsid w:val="005C3B2C"/>
    <w:pPr>
      <w:spacing w:after="0"/>
    </w:pPr>
    <w:rPr>
      <w:rFonts w:ascii="Alstom" w:hAnsi="Alstom"/>
      <w:noProof/>
      <w:color w:val="1F497D"/>
      <w:szCs w:val="16"/>
    </w:rPr>
  </w:style>
  <w:style w:type="paragraph" w:customStyle="1" w:styleId="StylerapideNB">
    <w:name w:val="Style rapide NB"/>
    <w:basedOn w:val="Standard"/>
    <w:link w:val="StylerapideNBCar"/>
    <w:rsid w:val="00E133C8"/>
  </w:style>
  <w:style w:type="character" w:customStyle="1" w:styleId="TextkrperZchn">
    <w:name w:val="Textkörper Zchn"/>
    <w:aliases w:val="Tempo Body Text Zchn"/>
    <w:link w:val="Textkrper"/>
    <w:uiPriority w:val="99"/>
    <w:semiHidden/>
    <w:rsid w:val="005C3B2C"/>
    <w:rPr>
      <w:rFonts w:ascii="Alstom" w:hAnsi="Alstom"/>
      <w:sz w:val="22"/>
      <w:lang w:val="en-GB" w:eastAsia="fr-FR"/>
    </w:rPr>
  </w:style>
  <w:style w:type="character" w:customStyle="1" w:styleId="CodeCar">
    <w:name w:val="Code Car"/>
    <w:link w:val="Code"/>
    <w:rsid w:val="005C3B2C"/>
    <w:rPr>
      <w:rFonts w:ascii="Courier" w:hAnsi="Courier"/>
      <w:sz w:val="16"/>
      <w:lang w:val="en-GB" w:eastAsia="fr-FR"/>
    </w:rPr>
  </w:style>
  <w:style w:type="character" w:customStyle="1" w:styleId="ADANBCar">
    <w:name w:val="ADA_NB Car"/>
    <w:link w:val="ADANB"/>
    <w:rsid w:val="005C3B2C"/>
    <w:rPr>
      <w:rFonts w:ascii="Alstom" w:hAnsi="Alstom"/>
      <w:noProof/>
      <w:color w:val="1F497D"/>
      <w:sz w:val="16"/>
      <w:szCs w:val="16"/>
      <w:lang w:val="en-GB" w:eastAsia="fr-FR"/>
    </w:rPr>
  </w:style>
  <w:style w:type="paragraph" w:customStyle="1" w:styleId="Celtext">
    <w:name w:val="Cel:text"/>
    <w:next w:val="Standard"/>
    <w:rsid w:val="00CB6FA5"/>
    <w:pPr>
      <w:spacing w:before="60" w:after="60"/>
    </w:pPr>
    <w:rPr>
      <w:rFonts w:ascii="FuturaA Bk BT" w:hAnsi="FuturaA Bk BT"/>
      <w:snapToGrid w:val="0"/>
      <w:lang w:val="en-GB" w:eastAsia="fr-FR"/>
    </w:rPr>
  </w:style>
  <w:style w:type="character" w:customStyle="1" w:styleId="StylerapideNBCar">
    <w:name w:val="Style rapide NB Car"/>
    <w:link w:val="StylerapideNB"/>
    <w:rsid w:val="00E133C8"/>
    <w:rPr>
      <w:rFonts w:ascii="Alstom" w:hAnsi="Alstom"/>
      <w:sz w:val="22"/>
      <w:lang w:val="en-GB" w:eastAsia="fr-FR"/>
    </w:rPr>
  </w:style>
  <w:style w:type="paragraph" w:customStyle="1" w:styleId="Celtextcontinued">
    <w:name w:val="Cel:text continued"/>
    <w:basedOn w:val="Celtext"/>
    <w:rsid w:val="005D2839"/>
    <w:pPr>
      <w:spacing w:before="0"/>
    </w:pPr>
  </w:style>
  <w:style w:type="paragraph" w:customStyle="1" w:styleId="Celtitle">
    <w:name w:val="Cel:title"/>
    <w:rsid w:val="005D2839"/>
    <w:pPr>
      <w:spacing w:before="60" w:after="60"/>
      <w:jc w:val="center"/>
    </w:pPr>
    <w:rPr>
      <w:rFonts w:ascii="FuturaA Bk BT" w:hAnsi="FuturaA Bk BT"/>
      <w:b/>
      <w:bCs/>
      <w:snapToGrid w:val="0"/>
      <w:lang w:val="en-GB" w:eastAsia="fr-FR"/>
    </w:rPr>
  </w:style>
  <w:style w:type="paragraph" w:customStyle="1" w:styleId="Indent1">
    <w:name w:val="Indent 1"/>
    <w:basedOn w:val="Standard"/>
    <w:rsid w:val="005D2839"/>
    <w:pPr>
      <w:tabs>
        <w:tab w:val="num" w:pos="284"/>
      </w:tabs>
      <w:spacing w:before="120" w:after="0" w:line="300" w:lineRule="auto"/>
      <w:ind w:left="284" w:hanging="284"/>
      <w:jc w:val="both"/>
    </w:pPr>
    <w:rPr>
      <w:rFonts w:ascii="Arial" w:hAnsi="Arial"/>
      <w:sz w:val="20"/>
    </w:rPr>
  </w:style>
  <w:style w:type="paragraph" w:customStyle="1" w:styleId="Indent2">
    <w:name w:val="Indent 2"/>
    <w:basedOn w:val="Standard"/>
    <w:rsid w:val="005D2839"/>
    <w:pPr>
      <w:tabs>
        <w:tab w:val="num" w:pos="567"/>
      </w:tabs>
      <w:spacing w:before="120" w:after="0" w:line="300" w:lineRule="auto"/>
      <w:ind w:left="568" w:hanging="284"/>
      <w:jc w:val="both"/>
    </w:pPr>
    <w:rPr>
      <w:rFonts w:ascii="Arial" w:hAnsi="Arial"/>
      <w:sz w:val="20"/>
    </w:rPr>
  </w:style>
  <w:style w:type="paragraph" w:customStyle="1" w:styleId="Text">
    <w:name w:val="Text"/>
    <w:basedOn w:val="Standard"/>
    <w:rsid w:val="005D2839"/>
    <w:pPr>
      <w:spacing w:before="240" w:after="0" w:line="300" w:lineRule="auto"/>
      <w:jc w:val="both"/>
    </w:pPr>
    <w:rPr>
      <w:rFonts w:ascii="Arial" w:hAnsi="Arial"/>
      <w:sz w:val="20"/>
    </w:rPr>
  </w:style>
  <w:style w:type="paragraph" w:customStyle="1" w:styleId="Indent1continued">
    <w:name w:val="Indent 1 continued"/>
    <w:basedOn w:val="Indent1"/>
    <w:rsid w:val="005D2839"/>
    <w:pPr>
      <w:tabs>
        <w:tab w:val="clear" w:pos="284"/>
      </w:tabs>
      <w:spacing w:before="60"/>
      <w:ind w:firstLine="0"/>
    </w:pPr>
  </w:style>
  <w:style w:type="paragraph" w:customStyle="1" w:styleId="Exampletext">
    <w:name w:val="Example:text"/>
    <w:basedOn w:val="Text"/>
    <w:next w:val="Standard"/>
    <w:rsid w:val="005D2839"/>
    <w:pPr>
      <w:pBdr>
        <w:top w:val="single" w:sz="4" w:space="1" w:color="auto" w:shadow="1"/>
        <w:left w:val="single" w:sz="4" w:space="4" w:color="auto" w:shadow="1"/>
        <w:bottom w:val="single" w:sz="4" w:space="0" w:color="auto" w:shadow="1"/>
        <w:right w:val="single" w:sz="4" w:space="4" w:color="auto" w:shadow="1"/>
      </w:pBdr>
      <w:shd w:val="pct20" w:color="auto" w:fill="FFFFFF"/>
      <w:spacing w:before="120"/>
    </w:pPr>
  </w:style>
  <w:style w:type="paragraph" w:customStyle="1" w:styleId="Celindent">
    <w:name w:val="Cel:indent"/>
    <w:basedOn w:val="Standard"/>
    <w:rsid w:val="005D2839"/>
    <w:pPr>
      <w:spacing w:after="60" w:line="300" w:lineRule="auto"/>
      <w:ind w:left="284" w:hanging="284"/>
    </w:pPr>
    <w:rPr>
      <w:rFonts w:ascii="Arial" w:hAnsi="Arial"/>
      <w:sz w:val="20"/>
    </w:rPr>
  </w:style>
  <w:style w:type="paragraph" w:customStyle="1" w:styleId="Exampleindentcontinued">
    <w:name w:val="Example:indent continued"/>
    <w:basedOn w:val="Exampleindent"/>
    <w:rsid w:val="005D2839"/>
    <w:pPr>
      <w:tabs>
        <w:tab w:val="left" w:pos="284"/>
      </w:tabs>
    </w:pPr>
  </w:style>
  <w:style w:type="paragraph" w:customStyle="1" w:styleId="Exampleindent">
    <w:name w:val="Example:indent"/>
    <w:basedOn w:val="Indent1"/>
    <w:rsid w:val="005D2839"/>
    <w:pPr>
      <w:pBdr>
        <w:top w:val="single" w:sz="4" w:space="1" w:color="auto" w:shadow="1"/>
        <w:left w:val="single" w:sz="4" w:space="4" w:color="auto" w:shadow="1"/>
        <w:bottom w:val="single" w:sz="4" w:space="0" w:color="auto" w:shadow="1"/>
        <w:right w:val="single" w:sz="4" w:space="4" w:color="auto" w:shadow="1"/>
      </w:pBdr>
      <w:shd w:val="pct20" w:color="auto" w:fill="FFFFFF"/>
      <w:spacing w:before="60"/>
    </w:pPr>
  </w:style>
  <w:style w:type="paragraph" w:styleId="Index1">
    <w:name w:val="index 1"/>
    <w:basedOn w:val="Standard"/>
    <w:next w:val="Standard"/>
    <w:autoRedefine/>
    <w:semiHidden/>
    <w:rsid w:val="005D2839"/>
    <w:pPr>
      <w:tabs>
        <w:tab w:val="right" w:pos="4601"/>
      </w:tabs>
      <w:spacing w:after="0" w:line="300" w:lineRule="auto"/>
      <w:ind w:left="200" w:hanging="200"/>
    </w:pPr>
    <w:rPr>
      <w:rFonts w:ascii="Arial" w:hAnsi="Arial"/>
      <w:sz w:val="18"/>
      <w:szCs w:val="18"/>
    </w:rPr>
  </w:style>
  <w:style w:type="paragraph" w:styleId="Index2">
    <w:name w:val="index 2"/>
    <w:basedOn w:val="Standard"/>
    <w:next w:val="Standard"/>
    <w:autoRedefine/>
    <w:semiHidden/>
    <w:rsid w:val="005D2839"/>
    <w:pPr>
      <w:tabs>
        <w:tab w:val="right" w:pos="4601"/>
      </w:tabs>
      <w:spacing w:after="0" w:line="300" w:lineRule="auto"/>
      <w:ind w:left="400" w:hanging="200"/>
    </w:pPr>
    <w:rPr>
      <w:rFonts w:ascii="Arial" w:hAnsi="Arial"/>
      <w:sz w:val="18"/>
      <w:szCs w:val="18"/>
    </w:rPr>
  </w:style>
  <w:style w:type="paragraph" w:styleId="Index3">
    <w:name w:val="index 3"/>
    <w:basedOn w:val="Standard"/>
    <w:next w:val="Standard"/>
    <w:autoRedefine/>
    <w:semiHidden/>
    <w:rsid w:val="005D2839"/>
    <w:pPr>
      <w:tabs>
        <w:tab w:val="right" w:pos="4601"/>
      </w:tabs>
      <w:spacing w:after="0" w:line="300" w:lineRule="auto"/>
      <w:ind w:left="600" w:hanging="200"/>
    </w:pPr>
    <w:rPr>
      <w:rFonts w:ascii="Arial" w:hAnsi="Arial"/>
      <w:sz w:val="18"/>
      <w:szCs w:val="18"/>
    </w:rPr>
  </w:style>
  <w:style w:type="paragraph" w:styleId="Index4">
    <w:name w:val="index 4"/>
    <w:basedOn w:val="Standard"/>
    <w:next w:val="Standard"/>
    <w:autoRedefine/>
    <w:semiHidden/>
    <w:rsid w:val="005D2839"/>
    <w:pPr>
      <w:tabs>
        <w:tab w:val="right" w:pos="4601"/>
      </w:tabs>
      <w:spacing w:after="0" w:line="300" w:lineRule="auto"/>
      <w:ind w:left="800" w:hanging="200"/>
    </w:pPr>
    <w:rPr>
      <w:rFonts w:ascii="Arial" w:hAnsi="Arial"/>
      <w:sz w:val="18"/>
      <w:szCs w:val="18"/>
    </w:rPr>
  </w:style>
  <w:style w:type="paragraph" w:styleId="Index5">
    <w:name w:val="index 5"/>
    <w:basedOn w:val="Standard"/>
    <w:next w:val="Standard"/>
    <w:autoRedefine/>
    <w:semiHidden/>
    <w:rsid w:val="005D2839"/>
    <w:pPr>
      <w:tabs>
        <w:tab w:val="right" w:pos="4601"/>
      </w:tabs>
      <w:spacing w:after="0" w:line="300" w:lineRule="auto"/>
      <w:ind w:left="1000" w:hanging="200"/>
    </w:pPr>
    <w:rPr>
      <w:rFonts w:ascii="Arial" w:hAnsi="Arial"/>
      <w:sz w:val="18"/>
      <w:szCs w:val="18"/>
    </w:rPr>
  </w:style>
  <w:style w:type="paragraph" w:styleId="Index6">
    <w:name w:val="index 6"/>
    <w:basedOn w:val="Standard"/>
    <w:next w:val="Standard"/>
    <w:autoRedefine/>
    <w:semiHidden/>
    <w:rsid w:val="005D2839"/>
    <w:pPr>
      <w:tabs>
        <w:tab w:val="right" w:pos="4601"/>
      </w:tabs>
      <w:spacing w:after="0" w:line="300" w:lineRule="auto"/>
      <w:ind w:left="1200" w:hanging="200"/>
    </w:pPr>
    <w:rPr>
      <w:rFonts w:ascii="Arial" w:hAnsi="Arial"/>
      <w:sz w:val="18"/>
      <w:szCs w:val="18"/>
    </w:rPr>
  </w:style>
  <w:style w:type="paragraph" w:customStyle="1" w:styleId="ASSOCIATEDDOCS">
    <w:name w:val="ASSOCIATED DOCS"/>
    <w:basedOn w:val="Standard"/>
    <w:autoRedefine/>
    <w:rsid w:val="005D2839"/>
    <w:pPr>
      <w:tabs>
        <w:tab w:val="left" w:pos="1134"/>
        <w:tab w:val="num" w:pos="1800"/>
      </w:tabs>
      <w:spacing w:after="0" w:line="300" w:lineRule="atLeast"/>
      <w:ind w:left="283" w:hanging="283"/>
      <w:jc w:val="both"/>
    </w:pPr>
    <w:rPr>
      <w:rFonts w:ascii="FuturaA Bk BT" w:hAnsi="FuturaA Bk BT"/>
      <w:kern w:val="24"/>
      <w:sz w:val="20"/>
    </w:rPr>
  </w:style>
  <w:style w:type="paragraph" w:styleId="Index8">
    <w:name w:val="index 8"/>
    <w:basedOn w:val="Standard"/>
    <w:next w:val="Standard"/>
    <w:autoRedefine/>
    <w:semiHidden/>
    <w:rsid w:val="005D2839"/>
    <w:pPr>
      <w:tabs>
        <w:tab w:val="right" w:pos="4601"/>
      </w:tabs>
      <w:spacing w:after="0" w:line="300" w:lineRule="auto"/>
      <w:ind w:left="1600" w:hanging="200"/>
    </w:pPr>
    <w:rPr>
      <w:rFonts w:ascii="Arial" w:hAnsi="Arial"/>
      <w:sz w:val="18"/>
      <w:szCs w:val="18"/>
    </w:rPr>
  </w:style>
  <w:style w:type="paragraph" w:styleId="Index9">
    <w:name w:val="index 9"/>
    <w:basedOn w:val="Standard"/>
    <w:next w:val="Standard"/>
    <w:autoRedefine/>
    <w:semiHidden/>
    <w:rsid w:val="005D2839"/>
    <w:pPr>
      <w:tabs>
        <w:tab w:val="right" w:pos="4601"/>
      </w:tabs>
      <w:spacing w:after="0" w:line="300" w:lineRule="auto"/>
      <w:ind w:left="1800" w:hanging="200"/>
    </w:pPr>
    <w:rPr>
      <w:rFonts w:ascii="Arial" w:hAnsi="Arial"/>
      <w:sz w:val="18"/>
      <w:szCs w:val="18"/>
    </w:rPr>
  </w:style>
  <w:style w:type="paragraph" w:customStyle="1" w:styleId="Codetitre">
    <w:name w:val="Code titre"/>
    <w:basedOn w:val="Standard"/>
    <w:next w:val="Standard"/>
    <w:rsid w:val="005D2839"/>
    <w:pPr>
      <w:keepNext/>
      <w:spacing w:before="120" w:after="40" w:line="300" w:lineRule="auto"/>
      <w:ind w:left="1418" w:right="329" w:hanging="284"/>
    </w:pPr>
    <w:rPr>
      <w:rFonts w:ascii="Courier New" w:hAnsi="Courier New"/>
      <w:b/>
      <w:bCs/>
      <w:color w:val="0000FF"/>
      <w:sz w:val="20"/>
    </w:rPr>
  </w:style>
  <w:style w:type="paragraph" w:customStyle="1" w:styleId="Celindentcontinued">
    <w:name w:val="Cel:indent continued"/>
    <w:basedOn w:val="Celindent"/>
    <w:rsid w:val="005D2839"/>
    <w:pPr>
      <w:ind w:firstLine="0"/>
    </w:pPr>
  </w:style>
  <w:style w:type="paragraph" w:customStyle="1" w:styleId="Indent3">
    <w:name w:val="Indent 3"/>
    <w:basedOn w:val="Indent2"/>
    <w:rsid w:val="005D2839"/>
    <w:pPr>
      <w:numPr>
        <w:numId w:val="12"/>
      </w:numPr>
      <w:tabs>
        <w:tab w:val="left" w:pos="1009"/>
      </w:tabs>
      <w:spacing w:before="0" w:line="300" w:lineRule="atLeast"/>
    </w:pPr>
  </w:style>
  <w:style w:type="paragraph" w:customStyle="1" w:styleId="Indent2continued">
    <w:name w:val="Indent 2 continued"/>
    <w:basedOn w:val="Indent2"/>
    <w:rsid w:val="005D2839"/>
    <w:pPr>
      <w:tabs>
        <w:tab w:val="clear" w:pos="567"/>
      </w:tabs>
      <w:spacing w:before="60"/>
      <w:ind w:left="567" w:firstLine="0"/>
    </w:pPr>
  </w:style>
  <w:style w:type="paragraph" w:customStyle="1" w:styleId="Indent3continued">
    <w:name w:val="Indent 3 continued"/>
    <w:basedOn w:val="Indent2continued"/>
    <w:rsid w:val="005D2839"/>
    <w:pPr>
      <w:ind w:left="851"/>
    </w:pPr>
  </w:style>
  <w:style w:type="paragraph" w:customStyle="1" w:styleId="PageDeGardeAlstomLogo">
    <w:name w:val="PageDeGarde:Alstom Logo"/>
    <w:basedOn w:val="Standard"/>
    <w:rsid w:val="005D2839"/>
    <w:pPr>
      <w:spacing w:after="240" w:line="300" w:lineRule="auto"/>
      <w:jc w:val="center"/>
    </w:pPr>
    <w:rPr>
      <w:rFonts w:ascii="Arial" w:hAnsi="Arial"/>
      <w:color w:val="000080"/>
      <w:sz w:val="20"/>
    </w:rPr>
  </w:style>
  <w:style w:type="paragraph" w:customStyle="1" w:styleId="PageDeGardeAlstomUnit">
    <w:name w:val="PageDeGarde:Alstom Unit"/>
    <w:basedOn w:val="PageDeGardeAlstomLogo"/>
    <w:rsid w:val="005D2839"/>
    <w:pPr>
      <w:spacing w:after="120"/>
    </w:pPr>
    <w:rPr>
      <w:b/>
      <w:bCs/>
      <w:sz w:val="28"/>
      <w:szCs w:val="28"/>
    </w:rPr>
  </w:style>
  <w:style w:type="paragraph" w:customStyle="1" w:styleId="PageDeGardeAlstomsite">
    <w:name w:val="PageDeGarde:Alstom site"/>
    <w:basedOn w:val="PageDeGardeAlstomLogo"/>
    <w:rsid w:val="005D2839"/>
    <w:pPr>
      <w:spacing w:after="720"/>
    </w:pPr>
    <w:rPr>
      <w:b/>
      <w:bCs/>
      <w:spacing w:val="20"/>
    </w:rPr>
  </w:style>
  <w:style w:type="paragraph" w:styleId="Indexberschrift">
    <w:name w:val="index heading"/>
    <w:basedOn w:val="Standard"/>
    <w:next w:val="Index1"/>
    <w:semiHidden/>
    <w:rsid w:val="005D2839"/>
    <w:pPr>
      <w:pBdr>
        <w:top w:val="single" w:sz="12" w:space="0" w:color="auto"/>
      </w:pBdr>
      <w:spacing w:before="360" w:after="240" w:line="300" w:lineRule="auto"/>
    </w:pPr>
    <w:rPr>
      <w:rFonts w:ascii="Arial" w:hAnsi="Arial"/>
      <w:b/>
      <w:bCs/>
      <w:i/>
      <w:iCs/>
      <w:sz w:val="26"/>
      <w:szCs w:val="26"/>
    </w:rPr>
  </w:style>
  <w:style w:type="paragraph" w:customStyle="1" w:styleId="NotetoAuthortext">
    <w:name w:val="Note to Author:text"/>
    <w:basedOn w:val="NotetoAuthorindent"/>
    <w:rsid w:val="005D2839"/>
    <w:pPr>
      <w:tabs>
        <w:tab w:val="clear" w:pos="284"/>
      </w:tabs>
      <w:ind w:left="0" w:firstLine="0"/>
    </w:pPr>
  </w:style>
  <w:style w:type="paragraph" w:customStyle="1" w:styleId="NotetoAuthorindent">
    <w:name w:val="Note to Author:indent"/>
    <w:basedOn w:val="Indent1"/>
    <w:rsid w:val="005D2839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FF00"/>
      <w:spacing w:before="60"/>
    </w:pPr>
  </w:style>
  <w:style w:type="paragraph" w:customStyle="1" w:styleId="NotetoAuthortitle">
    <w:name w:val="Note to Author:title"/>
    <w:basedOn w:val="Text"/>
    <w:next w:val="Standard"/>
    <w:rsid w:val="005D2839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FF00"/>
    </w:pPr>
    <w:rPr>
      <w:b/>
      <w:bCs/>
      <w:u w:val="single"/>
    </w:rPr>
  </w:style>
  <w:style w:type="paragraph" w:customStyle="1" w:styleId="Exampletitle">
    <w:name w:val="Example:title"/>
    <w:basedOn w:val="Text"/>
    <w:next w:val="Exampletext"/>
    <w:rsid w:val="005D2839"/>
    <w:pPr>
      <w:pBdr>
        <w:top w:val="single" w:sz="4" w:space="1" w:color="auto" w:shadow="1"/>
        <w:left w:val="single" w:sz="4" w:space="4" w:color="auto" w:shadow="1"/>
        <w:bottom w:val="single" w:sz="4" w:space="0" w:color="auto" w:shadow="1"/>
        <w:right w:val="single" w:sz="4" w:space="4" w:color="auto" w:shadow="1"/>
      </w:pBdr>
      <w:shd w:val="pct20" w:color="auto" w:fill="FFFFFF"/>
    </w:pPr>
    <w:rPr>
      <w:b/>
      <w:bCs/>
      <w:u w:val="single"/>
    </w:rPr>
  </w:style>
  <w:style w:type="paragraph" w:customStyle="1" w:styleId="NotetoAuthorindentcontinued">
    <w:name w:val="Note to Author:indent continued"/>
    <w:basedOn w:val="NotetoAuthorindent"/>
    <w:rsid w:val="005D2839"/>
    <w:pPr>
      <w:tabs>
        <w:tab w:val="left" w:pos="284"/>
      </w:tabs>
    </w:pPr>
  </w:style>
  <w:style w:type="paragraph" w:customStyle="1" w:styleId="RevisionsContents">
    <w:name w:val="Revisions / Contents"/>
    <w:basedOn w:val="Standard"/>
    <w:rsid w:val="005D2839"/>
    <w:pPr>
      <w:spacing w:before="480" w:after="240" w:line="300" w:lineRule="auto"/>
      <w:jc w:val="center"/>
    </w:pPr>
    <w:rPr>
      <w:rFonts w:ascii="Arial" w:hAnsi="Arial"/>
      <w:b/>
      <w:bCs/>
      <w:spacing w:val="40"/>
      <w:sz w:val="28"/>
      <w:szCs w:val="28"/>
    </w:rPr>
  </w:style>
  <w:style w:type="paragraph" w:customStyle="1" w:styleId="listpuce1">
    <w:name w:val="list:puce:1"/>
    <w:rsid w:val="005D2839"/>
    <w:pPr>
      <w:keepNext/>
      <w:tabs>
        <w:tab w:val="left" w:pos="340"/>
        <w:tab w:val="left" w:pos="907"/>
        <w:tab w:val="left" w:pos="1474"/>
        <w:tab w:val="left" w:pos="2041"/>
        <w:tab w:val="left" w:pos="2608"/>
        <w:tab w:val="left" w:pos="3175"/>
        <w:tab w:val="left" w:pos="3742"/>
        <w:tab w:val="left" w:pos="4309"/>
        <w:tab w:val="left" w:pos="4875"/>
        <w:tab w:val="left" w:pos="5442"/>
        <w:tab w:val="left" w:pos="6009"/>
        <w:tab w:val="left" w:pos="6576"/>
        <w:tab w:val="left" w:pos="7143"/>
      </w:tabs>
      <w:spacing w:before="13" w:line="244" w:lineRule="atLeast"/>
      <w:ind w:left="340" w:hanging="340"/>
      <w:jc w:val="both"/>
    </w:pPr>
    <w:rPr>
      <w:rFonts w:ascii="Times" w:hAnsi="Times"/>
      <w:snapToGrid w:val="0"/>
      <w:lang w:val="fr-FR" w:eastAsia="fr-FR"/>
    </w:rPr>
  </w:style>
  <w:style w:type="paragraph" w:customStyle="1" w:styleId="4">
    <w:name w:val="§4"/>
    <w:rsid w:val="005D2839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</w:tabs>
      <w:spacing w:before="239" w:line="244" w:lineRule="atLeast"/>
      <w:jc w:val="both"/>
    </w:pPr>
    <w:rPr>
      <w:snapToGrid w:val="0"/>
      <w:lang w:val="fr-FR" w:eastAsia="fr-FR"/>
    </w:rPr>
  </w:style>
  <w:style w:type="character" w:customStyle="1" w:styleId="PageDeGarde">
    <w:name w:val="PageDeGarde"/>
    <w:rsid w:val="005D2839"/>
    <w:rPr>
      <w:rFonts w:ascii="FuturaA Bk BT" w:hAnsi="FuturaA Bk BT"/>
      <w:noProof/>
    </w:rPr>
  </w:style>
  <w:style w:type="character" w:customStyle="1" w:styleId="PageEvolution">
    <w:name w:val="PageEvolution"/>
    <w:rsid w:val="005D2839"/>
    <w:rPr>
      <w:noProof/>
      <w:spacing w:val="0"/>
      <w:kern w:val="0"/>
      <w:position w:val="0"/>
      <w:vertAlign w:val="baseline"/>
    </w:rPr>
  </w:style>
  <w:style w:type="paragraph" w:customStyle="1" w:styleId="Texte">
    <w:name w:val="Texte"/>
    <w:basedOn w:val="Standard"/>
    <w:link w:val="TexteCar"/>
    <w:rsid w:val="005D2839"/>
    <w:pPr>
      <w:spacing w:before="120" w:after="0" w:line="300" w:lineRule="auto"/>
      <w:ind w:left="426"/>
      <w:jc w:val="both"/>
    </w:pPr>
    <w:rPr>
      <w:rFonts w:ascii="Arial" w:hAnsi="Arial"/>
      <w:szCs w:val="22"/>
    </w:rPr>
  </w:style>
  <w:style w:type="character" w:customStyle="1" w:styleId="itemdesctext">
    <w:name w:val="itemdesctext"/>
    <w:basedOn w:val="Absatz-Standardschriftart"/>
    <w:rsid w:val="005D2839"/>
  </w:style>
  <w:style w:type="paragraph" w:customStyle="1" w:styleId="Parnormal">
    <w:name w:val="Par_normal"/>
    <w:rsid w:val="005D2839"/>
    <w:pPr>
      <w:spacing w:before="120" w:after="60"/>
      <w:jc w:val="both"/>
    </w:pPr>
    <w:rPr>
      <w:rFonts w:ascii="Arial" w:hAnsi="Arial"/>
      <w:sz w:val="22"/>
      <w:lang w:val="en-GB" w:eastAsia="fr-FR"/>
    </w:rPr>
  </w:style>
  <w:style w:type="paragraph" w:customStyle="1" w:styleId="LegendeTable">
    <w:name w:val="Legende_Table"/>
    <w:rsid w:val="005D2839"/>
    <w:pPr>
      <w:keepNext/>
      <w:suppressAutoHyphens/>
      <w:spacing w:before="240" w:after="160"/>
      <w:jc w:val="center"/>
    </w:pPr>
    <w:rPr>
      <w:rFonts w:ascii="Bookman Old Style" w:hAnsi="Bookman Old Style"/>
      <w:b/>
      <w:i/>
      <w:kern w:val="24"/>
      <w:sz w:val="18"/>
      <w:lang w:val="fr-FR" w:eastAsia="fr-FR"/>
    </w:rPr>
  </w:style>
  <w:style w:type="paragraph" w:customStyle="1" w:styleId="DocRef">
    <w:name w:val="DocRef"/>
    <w:basedOn w:val="Standard"/>
    <w:rsid w:val="005D2839"/>
    <w:pPr>
      <w:numPr>
        <w:numId w:val="8"/>
      </w:numPr>
      <w:spacing w:before="60" w:after="60" w:line="300" w:lineRule="auto"/>
      <w:jc w:val="center"/>
    </w:pPr>
    <w:rPr>
      <w:sz w:val="20"/>
    </w:rPr>
  </w:style>
  <w:style w:type="paragraph" w:customStyle="1" w:styleId="CompDocNumber">
    <w:name w:val="Comp Doc Number"/>
    <w:basedOn w:val="Standard"/>
    <w:rsid w:val="005D2839"/>
    <w:pPr>
      <w:tabs>
        <w:tab w:val="num" w:pos="360"/>
        <w:tab w:val="num" w:pos="924"/>
        <w:tab w:val="num" w:pos="1080"/>
      </w:tabs>
      <w:spacing w:before="100" w:after="100" w:line="240" w:lineRule="atLeast"/>
      <w:ind w:left="360" w:hanging="360"/>
    </w:pPr>
    <w:rPr>
      <w:rFonts w:ascii="Arial" w:hAnsi="Arial"/>
      <w:color w:val="000000"/>
      <w:sz w:val="20"/>
    </w:rPr>
  </w:style>
  <w:style w:type="paragraph" w:styleId="Aufzhlungszeichen">
    <w:name w:val="List Bullet"/>
    <w:basedOn w:val="Standard"/>
    <w:autoRedefine/>
    <w:semiHidden/>
    <w:rsid w:val="005D2839"/>
    <w:pPr>
      <w:spacing w:after="200" w:line="240" w:lineRule="atLeast"/>
    </w:pPr>
    <w:rPr>
      <w:rFonts w:ascii="Arial" w:hAnsi="Arial"/>
      <w:color w:val="000000"/>
      <w:sz w:val="20"/>
    </w:rPr>
  </w:style>
  <w:style w:type="paragraph" w:customStyle="1" w:styleId="Author">
    <w:name w:val="Author"/>
    <w:basedOn w:val="Standard"/>
    <w:rsid w:val="005D2839"/>
    <w:pPr>
      <w:spacing w:before="120" w:line="288" w:lineRule="auto"/>
      <w:jc w:val="center"/>
    </w:pPr>
    <w:rPr>
      <w:rFonts w:ascii="Arial" w:hAnsi="Arial"/>
      <w:noProof/>
    </w:rPr>
  </w:style>
  <w:style w:type="paragraph" w:customStyle="1" w:styleId="DocApplic">
    <w:name w:val="DocApplic"/>
    <w:basedOn w:val="Standard"/>
    <w:rsid w:val="005D2839"/>
    <w:pPr>
      <w:numPr>
        <w:numId w:val="9"/>
      </w:numPr>
      <w:spacing w:after="0" w:line="300" w:lineRule="auto"/>
      <w:jc w:val="both"/>
    </w:pPr>
    <w:rPr>
      <w:rFonts w:ascii="Arial" w:hAnsi="Arial"/>
      <w:sz w:val="20"/>
    </w:rPr>
  </w:style>
  <w:style w:type="paragraph" w:customStyle="1" w:styleId="DocAssoc">
    <w:name w:val="DocAssoc"/>
    <w:basedOn w:val="Standard"/>
    <w:rsid w:val="005D2839"/>
    <w:pPr>
      <w:numPr>
        <w:numId w:val="10"/>
      </w:numPr>
      <w:spacing w:after="0" w:line="300" w:lineRule="auto"/>
      <w:jc w:val="both"/>
    </w:pPr>
    <w:rPr>
      <w:rFonts w:ascii="Arial" w:hAnsi="Arial"/>
      <w:sz w:val="20"/>
    </w:rPr>
  </w:style>
  <w:style w:type="paragraph" w:customStyle="1" w:styleId="Titre8AppendixTitre3Heading8liste2liste2">
    <w:name w:val="Titre 8.Appendix Titre 3.Heading 8.liste 2.liste[2]"/>
    <w:basedOn w:val="Standard"/>
    <w:next w:val="Standard"/>
    <w:rsid w:val="005D2839"/>
    <w:pPr>
      <w:tabs>
        <w:tab w:val="left" w:pos="2126"/>
        <w:tab w:val="num" w:pos="2520"/>
      </w:tabs>
      <w:spacing w:before="60" w:after="60" w:line="300" w:lineRule="atLeast"/>
      <w:outlineLvl w:val="7"/>
    </w:pPr>
    <w:rPr>
      <w:rFonts w:ascii="Arial" w:hAnsi="Arial"/>
    </w:rPr>
  </w:style>
  <w:style w:type="paragraph" w:styleId="Dokumentstruktur">
    <w:name w:val="Document Map"/>
    <w:basedOn w:val="Standard"/>
    <w:link w:val="DokumentstrukturZchn"/>
    <w:semiHidden/>
    <w:rsid w:val="005D2839"/>
    <w:pPr>
      <w:shd w:val="clear" w:color="auto" w:fill="000080"/>
      <w:spacing w:after="0" w:line="300" w:lineRule="atLeast"/>
      <w:jc w:val="both"/>
    </w:pPr>
    <w:rPr>
      <w:rFonts w:ascii="Tahoma" w:hAnsi="Tahoma"/>
    </w:rPr>
  </w:style>
  <w:style w:type="character" w:customStyle="1" w:styleId="DokumentstrukturZchn">
    <w:name w:val="Dokumentstruktur Zchn"/>
    <w:link w:val="Dokumentstruktur"/>
    <w:semiHidden/>
    <w:rsid w:val="005D2839"/>
    <w:rPr>
      <w:rFonts w:ascii="Tahoma" w:hAnsi="Tahoma"/>
      <w:sz w:val="22"/>
      <w:shd w:val="clear" w:color="auto" w:fill="000080"/>
      <w:lang w:val="en-GB" w:eastAsia="fr-FR"/>
    </w:rPr>
  </w:style>
  <w:style w:type="paragraph" w:styleId="Nachrichtenkopf">
    <w:name w:val="Message Header"/>
    <w:basedOn w:val="Standard"/>
    <w:link w:val="NachrichtenkopfZchn"/>
    <w:semiHidden/>
    <w:rsid w:val="005D283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300" w:lineRule="atLeast"/>
      <w:ind w:left="1134" w:hanging="1134"/>
      <w:jc w:val="both"/>
    </w:pPr>
    <w:rPr>
      <w:rFonts w:ascii="Arial" w:hAnsi="Arial"/>
      <w:sz w:val="24"/>
    </w:rPr>
  </w:style>
  <w:style w:type="character" w:customStyle="1" w:styleId="NachrichtenkopfZchn">
    <w:name w:val="Nachrichtenkopf Zchn"/>
    <w:link w:val="Nachrichtenkopf"/>
    <w:semiHidden/>
    <w:rsid w:val="005D2839"/>
    <w:rPr>
      <w:rFonts w:ascii="Arial" w:hAnsi="Arial"/>
      <w:sz w:val="24"/>
      <w:shd w:val="pct20" w:color="auto" w:fill="auto"/>
      <w:lang w:val="en-GB" w:eastAsia="fr-FR"/>
    </w:rPr>
  </w:style>
  <w:style w:type="paragraph" w:styleId="Listenfortsetzung">
    <w:name w:val="List Continue"/>
    <w:basedOn w:val="Standard"/>
    <w:semiHidden/>
    <w:rsid w:val="005D2839"/>
    <w:pPr>
      <w:spacing w:line="300" w:lineRule="atLeast"/>
      <w:ind w:left="283"/>
      <w:jc w:val="both"/>
    </w:pPr>
    <w:rPr>
      <w:rFonts w:ascii="Arial" w:hAnsi="Arial"/>
    </w:rPr>
  </w:style>
  <w:style w:type="paragraph" w:customStyle="1" w:styleId="Titre8liste2">
    <w:name w:val="Titre 8.liste 2"/>
    <w:basedOn w:val="Standard"/>
    <w:next w:val="Standard"/>
    <w:rsid w:val="005D2839"/>
    <w:pPr>
      <w:spacing w:before="240" w:after="60" w:line="288" w:lineRule="auto"/>
      <w:ind w:left="4536"/>
      <w:jc w:val="both"/>
      <w:outlineLvl w:val="7"/>
    </w:pPr>
    <w:rPr>
      <w:rFonts w:ascii="Arial" w:hAnsi="Arial"/>
      <w:i/>
    </w:rPr>
  </w:style>
  <w:style w:type="paragraph" w:customStyle="1" w:styleId="Titre1Heading1berschrift1H1">
    <w:name w:val="Titre 1.Heading 1.überschrift 1.H1"/>
    <w:basedOn w:val="Standard"/>
    <w:next w:val="Textkrper"/>
    <w:rsid w:val="005D2839"/>
    <w:pPr>
      <w:keepNext/>
      <w:pageBreakBefore/>
      <w:tabs>
        <w:tab w:val="num" w:pos="360"/>
        <w:tab w:val="left" w:pos="1134"/>
      </w:tabs>
      <w:suppressAutoHyphens/>
      <w:spacing w:before="120" w:after="240" w:line="300" w:lineRule="atLeast"/>
      <w:outlineLvl w:val="0"/>
    </w:pPr>
    <w:rPr>
      <w:rFonts w:ascii="Arial" w:hAnsi="Arial"/>
      <w:b/>
      <w:smallCaps/>
      <w:sz w:val="32"/>
    </w:rPr>
  </w:style>
  <w:style w:type="paragraph" w:customStyle="1" w:styleId="Titre2Heading2H2">
    <w:name w:val="Titre 2.Heading 2.H2"/>
    <w:basedOn w:val="Standard"/>
    <w:next w:val="Textkrper"/>
    <w:rsid w:val="005D2839"/>
    <w:pPr>
      <w:keepNext/>
      <w:tabs>
        <w:tab w:val="num" w:pos="0"/>
        <w:tab w:val="left" w:pos="1134"/>
      </w:tabs>
      <w:spacing w:before="300" w:after="180" w:line="300" w:lineRule="atLeast"/>
      <w:outlineLvl w:val="1"/>
    </w:pPr>
    <w:rPr>
      <w:rFonts w:ascii="Arial" w:hAnsi="Arial"/>
      <w:b/>
      <w:smallCaps/>
      <w:sz w:val="28"/>
    </w:rPr>
  </w:style>
  <w:style w:type="paragraph" w:customStyle="1" w:styleId="Titre5Heading5-MandatoryrequirementsHeading5H5paragraphe2">
    <w:name w:val="Titre 5.Heading 5 - Mandatory requirements.Heading 5.H5.paragraphe[2]"/>
    <w:basedOn w:val="Standard"/>
    <w:next w:val="Textkrper"/>
    <w:rsid w:val="005D2839"/>
    <w:pPr>
      <w:tabs>
        <w:tab w:val="num" w:pos="720"/>
        <w:tab w:val="left" w:pos="1134"/>
      </w:tabs>
      <w:spacing w:before="60" w:after="0" w:line="300" w:lineRule="atLeast"/>
      <w:jc w:val="both"/>
      <w:outlineLvl w:val="4"/>
    </w:pPr>
    <w:rPr>
      <w:rFonts w:ascii="Arial" w:hAnsi="Arial"/>
      <w:color w:val="000000"/>
    </w:rPr>
  </w:style>
  <w:style w:type="paragraph" w:customStyle="1" w:styleId="AssociatedDocuments">
    <w:name w:val="Associated_Documents"/>
    <w:basedOn w:val="NormalaMoi"/>
    <w:autoRedefine/>
    <w:rsid w:val="005D2839"/>
    <w:pPr>
      <w:tabs>
        <w:tab w:val="left" w:pos="1134"/>
      </w:tabs>
      <w:ind w:left="1134" w:hanging="1134"/>
    </w:pPr>
    <w:rPr>
      <w:sz w:val="18"/>
      <w:szCs w:val="16"/>
    </w:rPr>
  </w:style>
  <w:style w:type="paragraph" w:customStyle="1" w:styleId="NormalaMoi">
    <w:name w:val="Normal_a_Moi"/>
    <w:rsid w:val="005D2839"/>
    <w:pPr>
      <w:widowControl w:val="0"/>
      <w:ind w:left="1418"/>
      <w:jc w:val="both"/>
    </w:pPr>
    <w:rPr>
      <w:rFonts w:ascii="Arial" w:hAnsi="Arial"/>
      <w:kern w:val="24"/>
      <w:lang w:val="en-GB" w:eastAsia="fr-FR"/>
    </w:rPr>
  </w:style>
  <w:style w:type="paragraph" w:customStyle="1" w:styleId="Messagetitle">
    <w:name w:val="Message_title"/>
    <w:basedOn w:val="berschrift5"/>
    <w:rsid w:val="005D2839"/>
    <w:pPr>
      <w:tabs>
        <w:tab w:val="clear" w:pos="1134"/>
        <w:tab w:val="num" w:pos="0"/>
      </w:tabs>
      <w:spacing w:before="120" w:line="300" w:lineRule="auto"/>
      <w:jc w:val="center"/>
    </w:pPr>
    <w:rPr>
      <w:rFonts w:ascii="Arial" w:hAnsi="Arial"/>
      <w:b/>
      <w:bCs/>
      <w:i/>
      <w:iCs/>
      <w:snapToGrid w:val="0"/>
      <w:sz w:val="20"/>
    </w:rPr>
  </w:style>
  <w:style w:type="paragraph" w:customStyle="1" w:styleId="PacketDescription">
    <w:name w:val="Packet_Description"/>
    <w:basedOn w:val="berschrift5"/>
    <w:rsid w:val="005D2839"/>
    <w:pPr>
      <w:numPr>
        <w:ilvl w:val="0"/>
        <w:numId w:val="0"/>
      </w:numPr>
      <w:tabs>
        <w:tab w:val="clear" w:pos="1134"/>
      </w:tabs>
      <w:spacing w:before="240" w:line="300" w:lineRule="auto"/>
      <w:jc w:val="both"/>
    </w:pPr>
    <w:rPr>
      <w:rFonts w:ascii="Arial" w:hAnsi="Arial"/>
      <w:b/>
      <w:bCs/>
      <w:i/>
      <w:iCs/>
      <w:snapToGrid w:val="0"/>
      <w:sz w:val="20"/>
    </w:rPr>
  </w:style>
  <w:style w:type="paragraph" w:customStyle="1" w:styleId="Astyle">
    <w:name w:val="A style"/>
    <w:basedOn w:val="Standard"/>
    <w:rsid w:val="005D2839"/>
    <w:pPr>
      <w:spacing w:after="0" w:line="300" w:lineRule="atLeast"/>
      <w:jc w:val="both"/>
    </w:pPr>
    <w:rPr>
      <w:rFonts w:ascii="Arial" w:hAnsi="Arial"/>
      <w:sz w:val="20"/>
    </w:rPr>
  </w:style>
  <w:style w:type="paragraph" w:customStyle="1" w:styleId="En-tteHeader">
    <w:name w:val="En-tête.Header"/>
    <w:basedOn w:val="Standard"/>
    <w:rsid w:val="005D2839"/>
    <w:pPr>
      <w:tabs>
        <w:tab w:val="center" w:pos="4536"/>
        <w:tab w:val="right" w:pos="9072"/>
      </w:tabs>
      <w:spacing w:after="0" w:line="300" w:lineRule="atLeast"/>
      <w:jc w:val="both"/>
    </w:pPr>
    <w:rPr>
      <w:rFonts w:ascii="Arial" w:hAnsi="Arial"/>
      <w:b/>
      <w:caps/>
      <w:sz w:val="28"/>
    </w:rPr>
  </w:style>
  <w:style w:type="paragraph" w:customStyle="1" w:styleId="Reference">
    <w:name w:val="Reference"/>
    <w:basedOn w:val="Standard"/>
    <w:rsid w:val="005D2839"/>
    <w:pPr>
      <w:spacing w:after="0" w:line="288" w:lineRule="auto"/>
      <w:jc w:val="both"/>
    </w:pPr>
    <w:rPr>
      <w:rFonts w:ascii="Arial" w:hAnsi="Arial"/>
    </w:rPr>
  </w:style>
  <w:style w:type="paragraph" w:customStyle="1" w:styleId="diagramtext">
    <w:name w:val="diagram text"/>
    <w:basedOn w:val="Standard"/>
    <w:rsid w:val="005D2839"/>
    <w:pPr>
      <w:spacing w:before="40" w:after="0" w:line="300" w:lineRule="auto"/>
    </w:pPr>
    <w:rPr>
      <w:rFonts w:ascii="Helvetica" w:hAnsi="Helvetica"/>
      <w:sz w:val="16"/>
    </w:rPr>
  </w:style>
  <w:style w:type="paragraph" w:customStyle="1" w:styleId="Liste1">
    <w:name w:val="Liste1"/>
    <w:basedOn w:val="berschrift5"/>
    <w:rsid w:val="005D2839"/>
    <w:pPr>
      <w:widowControl w:val="0"/>
      <w:numPr>
        <w:ilvl w:val="0"/>
        <w:numId w:val="0"/>
      </w:numPr>
      <w:tabs>
        <w:tab w:val="num" w:pos="360"/>
      </w:tabs>
      <w:spacing w:before="320" w:after="0" w:line="300" w:lineRule="auto"/>
      <w:ind w:left="360" w:hanging="360"/>
      <w:jc w:val="both"/>
    </w:pPr>
    <w:rPr>
      <w:rFonts w:ascii="Arial" w:hAnsi="Arial"/>
      <w:kern w:val="24"/>
      <w:sz w:val="20"/>
    </w:rPr>
  </w:style>
  <w:style w:type="paragraph" w:styleId="Liste2">
    <w:name w:val="List 2"/>
    <w:basedOn w:val="Standard"/>
    <w:semiHidden/>
    <w:rsid w:val="005D2839"/>
    <w:pPr>
      <w:spacing w:after="0" w:line="300" w:lineRule="atLeast"/>
      <w:ind w:left="566" w:hanging="283"/>
      <w:jc w:val="both"/>
    </w:pPr>
    <w:rPr>
      <w:rFonts w:ascii="Arial" w:hAnsi="Arial"/>
    </w:rPr>
  </w:style>
  <w:style w:type="paragraph" w:styleId="Listennummer3">
    <w:name w:val="List Number 3"/>
    <w:basedOn w:val="Standard"/>
    <w:semiHidden/>
    <w:rsid w:val="005D2839"/>
    <w:pPr>
      <w:spacing w:after="60" w:line="288" w:lineRule="auto"/>
      <w:ind w:left="566"/>
    </w:pPr>
    <w:rPr>
      <w:rFonts w:ascii="Arial" w:hAnsi="Arial"/>
    </w:rPr>
  </w:style>
  <w:style w:type="paragraph" w:customStyle="1" w:styleId="Headers">
    <w:name w:val="Headers"/>
    <w:basedOn w:val="Standard"/>
    <w:next w:val="Standard"/>
    <w:rsid w:val="005D2839"/>
    <w:pPr>
      <w:keepNext/>
      <w:tabs>
        <w:tab w:val="num" w:pos="1080"/>
      </w:tabs>
      <w:spacing w:before="240" w:after="0" w:line="300" w:lineRule="auto"/>
      <w:ind w:left="432" w:hanging="432"/>
    </w:pPr>
    <w:rPr>
      <w:rFonts w:ascii="Arial" w:hAnsi="Arial"/>
      <w:b/>
      <w:color w:val="000000"/>
    </w:rPr>
  </w:style>
  <w:style w:type="paragraph" w:styleId="Kommentartext">
    <w:name w:val="annotation text"/>
    <w:basedOn w:val="Standard"/>
    <w:link w:val="KommentartextZchn"/>
    <w:uiPriority w:val="99"/>
    <w:semiHidden/>
    <w:rsid w:val="005D2839"/>
    <w:pPr>
      <w:spacing w:after="0" w:line="300" w:lineRule="auto"/>
    </w:pPr>
    <w:rPr>
      <w:rFonts w:ascii="Times New Roman" w:hAnsi="Times New Roman"/>
      <w:sz w:val="20"/>
    </w:rPr>
  </w:style>
  <w:style w:type="character" w:customStyle="1" w:styleId="KommentartextZchn">
    <w:name w:val="Kommentartext Zchn"/>
    <w:link w:val="Kommentartext"/>
    <w:uiPriority w:val="99"/>
    <w:semiHidden/>
    <w:rsid w:val="005D2839"/>
    <w:rPr>
      <w:lang w:val="en-GB" w:eastAsia="fr-FR"/>
    </w:rPr>
  </w:style>
  <w:style w:type="paragraph" w:styleId="Liste3">
    <w:name w:val="List 3"/>
    <w:basedOn w:val="Standard"/>
    <w:semiHidden/>
    <w:rsid w:val="005D2839"/>
    <w:pPr>
      <w:spacing w:after="0" w:line="300" w:lineRule="atLeast"/>
      <w:ind w:left="849" w:hanging="283"/>
      <w:jc w:val="both"/>
    </w:pPr>
    <w:rPr>
      <w:rFonts w:ascii="Arial" w:hAnsi="Arial"/>
    </w:rPr>
  </w:style>
  <w:style w:type="paragraph" w:customStyle="1" w:styleId="SourceDocNumber">
    <w:name w:val="Source Doc Number"/>
    <w:basedOn w:val="Standard"/>
    <w:rsid w:val="005D2839"/>
    <w:pPr>
      <w:tabs>
        <w:tab w:val="num" w:pos="360"/>
      </w:tabs>
      <w:spacing w:before="100" w:after="100" w:line="240" w:lineRule="atLeast"/>
      <w:ind w:left="425" w:hanging="425"/>
    </w:pPr>
    <w:rPr>
      <w:rFonts w:ascii="Arial" w:hAnsi="Arial"/>
      <w:color w:val="000000"/>
      <w:sz w:val="20"/>
    </w:rPr>
  </w:style>
  <w:style w:type="paragraph" w:customStyle="1" w:styleId="RefDocNumber">
    <w:name w:val="Ref Doc Number"/>
    <w:basedOn w:val="Standard"/>
    <w:rsid w:val="005D2839"/>
    <w:pPr>
      <w:tabs>
        <w:tab w:val="num" w:pos="1140"/>
      </w:tabs>
      <w:spacing w:before="100" w:after="100" w:line="240" w:lineRule="atLeast"/>
      <w:ind w:left="425" w:hanging="425"/>
    </w:pPr>
    <w:rPr>
      <w:rFonts w:ascii="Arial" w:hAnsi="Arial"/>
      <w:color w:val="000000"/>
      <w:sz w:val="20"/>
    </w:rPr>
  </w:style>
  <w:style w:type="paragraph" w:customStyle="1" w:styleId="Par1er">
    <w:name w:val="Par_1er"/>
    <w:basedOn w:val="Standard"/>
    <w:rsid w:val="005D2839"/>
    <w:pPr>
      <w:tabs>
        <w:tab w:val="left" w:pos="1701"/>
      </w:tabs>
      <w:spacing w:after="240" w:line="300" w:lineRule="auto"/>
      <w:ind w:left="1701" w:hanging="1701"/>
      <w:jc w:val="both"/>
    </w:pPr>
    <w:rPr>
      <w:rFonts w:ascii="Arial" w:hAnsi="Arial"/>
    </w:rPr>
  </w:style>
  <w:style w:type="paragraph" w:styleId="Standardeinzug">
    <w:name w:val="Normal Indent"/>
    <w:basedOn w:val="Standard"/>
    <w:semiHidden/>
    <w:rsid w:val="005D2839"/>
    <w:pPr>
      <w:spacing w:after="0" w:line="300" w:lineRule="auto"/>
      <w:ind w:left="708"/>
    </w:pPr>
    <w:rPr>
      <w:rFonts w:ascii="Times New Roman" w:hAnsi="Times New Roman"/>
      <w:sz w:val="20"/>
      <w:lang w:val="fr-FR"/>
    </w:rPr>
  </w:style>
  <w:style w:type="paragraph" w:customStyle="1" w:styleId="contentslist">
    <w:name w:val="contents list"/>
    <w:basedOn w:val="Standard"/>
    <w:rsid w:val="005D2839"/>
    <w:pPr>
      <w:widowControl w:val="0"/>
      <w:tabs>
        <w:tab w:val="right" w:pos="9072"/>
      </w:tabs>
      <w:spacing w:after="0" w:line="300" w:lineRule="auto"/>
    </w:pPr>
    <w:rPr>
      <w:rFonts w:ascii="Times New Roman" w:hAnsi="Times New Roman"/>
      <w:sz w:val="24"/>
    </w:rPr>
  </w:style>
  <w:style w:type="paragraph" w:customStyle="1" w:styleId="NormalLabel">
    <w:name w:val="Normal Label"/>
    <w:basedOn w:val="Standard"/>
    <w:next w:val="Standard"/>
    <w:rsid w:val="005D2839"/>
    <w:pPr>
      <w:spacing w:line="300" w:lineRule="auto"/>
      <w:jc w:val="both"/>
    </w:pPr>
    <w:rPr>
      <w:rFonts w:ascii="Times New Roman" w:hAnsi="Times New Roman"/>
      <w:smallCaps/>
      <w:sz w:val="24"/>
    </w:rPr>
  </w:style>
  <w:style w:type="paragraph" w:styleId="Liste4">
    <w:name w:val="List 4"/>
    <w:basedOn w:val="Standard"/>
    <w:semiHidden/>
    <w:rsid w:val="005D2839"/>
    <w:pPr>
      <w:spacing w:after="0" w:line="300" w:lineRule="atLeast"/>
      <w:ind w:left="1132" w:hanging="283"/>
      <w:jc w:val="both"/>
    </w:pPr>
    <w:rPr>
      <w:rFonts w:ascii="Arial" w:hAnsi="Arial"/>
    </w:rPr>
  </w:style>
  <w:style w:type="paragraph" w:styleId="Liste5">
    <w:name w:val="List 5"/>
    <w:basedOn w:val="Standard"/>
    <w:semiHidden/>
    <w:rsid w:val="005D2839"/>
    <w:pPr>
      <w:spacing w:after="0" w:line="300" w:lineRule="atLeast"/>
      <w:ind w:left="1415" w:hanging="283"/>
      <w:jc w:val="both"/>
    </w:pPr>
    <w:rPr>
      <w:rFonts w:ascii="Arial" w:hAnsi="Arial"/>
    </w:rPr>
  </w:style>
  <w:style w:type="paragraph" w:customStyle="1" w:styleId="Adressedelexpditeursimplifie">
    <w:name w:val="Adresse de l'expéditeur simplifiée"/>
    <w:basedOn w:val="Standard"/>
    <w:rsid w:val="005D2839"/>
    <w:pPr>
      <w:spacing w:after="0" w:line="300" w:lineRule="atLeast"/>
      <w:jc w:val="both"/>
    </w:pPr>
    <w:rPr>
      <w:rFonts w:ascii="Arial" w:hAnsi="Arial"/>
    </w:rPr>
  </w:style>
  <w:style w:type="paragraph" w:styleId="Listenfortsetzung5">
    <w:name w:val="List Continue 5"/>
    <w:basedOn w:val="Standard"/>
    <w:semiHidden/>
    <w:rsid w:val="005D2839"/>
    <w:pPr>
      <w:spacing w:line="300" w:lineRule="atLeast"/>
      <w:ind w:left="1415"/>
      <w:jc w:val="both"/>
    </w:pPr>
    <w:rPr>
      <w:rFonts w:ascii="Arial" w:hAnsi="Arial"/>
    </w:rPr>
  </w:style>
  <w:style w:type="paragraph" w:customStyle="1" w:styleId="PieddepageFooter">
    <w:name w:val="Pied de page.Footer"/>
    <w:basedOn w:val="Standard"/>
    <w:rsid w:val="005D2839"/>
    <w:pPr>
      <w:tabs>
        <w:tab w:val="center" w:pos="4536"/>
        <w:tab w:val="right" w:pos="9072"/>
      </w:tabs>
      <w:spacing w:before="60" w:after="60" w:line="300" w:lineRule="auto"/>
      <w:ind w:left="851" w:hanging="851"/>
      <w:jc w:val="both"/>
    </w:pPr>
    <w:rPr>
      <w:rFonts w:ascii="Arial" w:hAnsi="Arial"/>
      <w:lang w:val="fr-FR"/>
    </w:rPr>
  </w:style>
  <w:style w:type="paragraph" w:styleId="Fu-Endnotenberschrift">
    <w:name w:val="Note Heading"/>
    <w:basedOn w:val="Standard"/>
    <w:next w:val="Standard"/>
    <w:link w:val="Fu-EndnotenberschriftZchn"/>
    <w:semiHidden/>
    <w:rsid w:val="005D2839"/>
    <w:pPr>
      <w:spacing w:after="0" w:line="300" w:lineRule="atLeast"/>
      <w:jc w:val="both"/>
    </w:pPr>
    <w:rPr>
      <w:rFonts w:ascii="Arial" w:hAnsi="Arial"/>
    </w:rPr>
  </w:style>
  <w:style w:type="character" w:customStyle="1" w:styleId="Fu-EndnotenberschriftZchn">
    <w:name w:val="Fuß/-Endnotenüberschrift Zchn"/>
    <w:link w:val="Fu-Endnotenberschrift"/>
    <w:semiHidden/>
    <w:rsid w:val="005D2839"/>
    <w:rPr>
      <w:rFonts w:ascii="Arial" w:hAnsi="Arial"/>
      <w:sz w:val="22"/>
      <w:lang w:val="en-GB" w:eastAsia="fr-FR"/>
    </w:rPr>
  </w:style>
  <w:style w:type="paragraph" w:customStyle="1" w:styleId="Titre7liste1">
    <w:name w:val="Titre 7.liste1"/>
    <w:basedOn w:val="Standard"/>
    <w:next w:val="Standard"/>
    <w:rsid w:val="005D2839"/>
    <w:pPr>
      <w:spacing w:before="240" w:after="60" w:line="288" w:lineRule="auto"/>
      <w:ind w:left="1418" w:hanging="1418"/>
      <w:jc w:val="both"/>
      <w:outlineLvl w:val="6"/>
    </w:pPr>
    <w:rPr>
      <w:rFonts w:ascii="Arial" w:hAnsi="Arial"/>
    </w:rPr>
  </w:style>
  <w:style w:type="paragraph" w:customStyle="1" w:styleId="Titre3Heading3H3HeadingHeadingv">
    <w:name w:val="Titre 3.Heading 3.H3.Heading.Heading v"/>
    <w:basedOn w:val="Standard"/>
    <w:next w:val="Textkrper"/>
    <w:rsid w:val="005D2839"/>
    <w:pPr>
      <w:tabs>
        <w:tab w:val="num" w:pos="0"/>
        <w:tab w:val="left" w:pos="1134"/>
      </w:tabs>
      <w:spacing w:before="240" w:line="300" w:lineRule="atLeast"/>
      <w:outlineLvl w:val="2"/>
    </w:pPr>
    <w:rPr>
      <w:rFonts w:ascii="Arial" w:hAnsi="Arial"/>
      <w:b/>
      <w:i/>
    </w:rPr>
  </w:style>
  <w:style w:type="character" w:customStyle="1" w:styleId="NumrodepagePageNumber">
    <w:name w:val="Numéro de page.Page Number"/>
    <w:rsid w:val="005D2839"/>
    <w:rPr>
      <w:rFonts w:ascii="Arial" w:hAnsi="Arial"/>
      <w:b/>
      <w:sz w:val="24"/>
    </w:rPr>
  </w:style>
  <w:style w:type="paragraph" w:customStyle="1" w:styleId="Titre4Heading4H4paragraphe1">
    <w:name w:val="Titre 4.Heading 4.H4.paragraphe[1]"/>
    <w:basedOn w:val="Titre3Heading3H3HeadingHeadingv"/>
    <w:next w:val="Textkrper"/>
    <w:rsid w:val="005D2839"/>
    <w:pPr>
      <w:tabs>
        <w:tab w:val="clear" w:pos="0"/>
        <w:tab w:val="num" w:pos="360"/>
      </w:tabs>
      <w:spacing w:after="60"/>
      <w:outlineLvl w:val="3"/>
    </w:pPr>
    <w:rPr>
      <w:b w:val="0"/>
      <w:i w:val="0"/>
    </w:rPr>
  </w:style>
  <w:style w:type="paragraph" w:customStyle="1" w:styleId="Titre6AppendixTitre1Heading6H6paragraphe3">
    <w:name w:val="Titre 6.Appendix Titre 1.Heading 6.H6.paragraphe[3]"/>
    <w:basedOn w:val="Standard"/>
    <w:next w:val="Standard"/>
    <w:rsid w:val="005D2839"/>
    <w:pPr>
      <w:pageBreakBefore/>
      <w:numPr>
        <w:ilvl w:val="5"/>
        <w:numId w:val="11"/>
      </w:numPr>
      <w:spacing w:before="60" w:after="60" w:line="300" w:lineRule="atLeast"/>
      <w:outlineLvl w:val="5"/>
    </w:pPr>
    <w:rPr>
      <w:rFonts w:ascii="Arial" w:hAnsi="Arial"/>
      <w:b/>
      <w:caps/>
      <w:sz w:val="24"/>
    </w:rPr>
  </w:style>
  <w:style w:type="paragraph" w:customStyle="1" w:styleId="Titre7AppendixTitre2Heading7liste1liste1">
    <w:name w:val="Titre 7.Appendix Titre 2.Heading 7.liste1.liste[1]"/>
    <w:basedOn w:val="Standard"/>
    <w:next w:val="Standard"/>
    <w:rsid w:val="005D2839"/>
    <w:pPr>
      <w:tabs>
        <w:tab w:val="left" w:pos="2126"/>
        <w:tab w:val="num" w:pos="2160"/>
      </w:tabs>
      <w:spacing w:before="60" w:after="60" w:line="300" w:lineRule="atLeast"/>
      <w:outlineLvl w:val="6"/>
    </w:pPr>
    <w:rPr>
      <w:rFonts w:ascii="Arial" w:hAnsi="Arial"/>
      <w:b/>
      <w:i/>
    </w:rPr>
  </w:style>
  <w:style w:type="paragraph" w:customStyle="1" w:styleId="Titre9AppendixTitre4Heading9liste3">
    <w:name w:val="Titre 9.Appendix Titre 4.Heading 9.liste[3]"/>
    <w:basedOn w:val="Standard"/>
    <w:next w:val="Standard"/>
    <w:rsid w:val="005D2839"/>
    <w:pPr>
      <w:tabs>
        <w:tab w:val="left" w:pos="2126"/>
        <w:tab w:val="num" w:pos="2880"/>
      </w:tabs>
      <w:spacing w:before="60" w:after="60" w:line="300" w:lineRule="atLeast"/>
      <w:outlineLvl w:val="8"/>
    </w:pPr>
    <w:rPr>
      <w:rFonts w:ascii="Arial" w:hAnsi="Arial"/>
    </w:rPr>
  </w:style>
  <w:style w:type="paragraph" w:customStyle="1" w:styleId="Titre8AppendixTitre3Heading8liste2">
    <w:name w:val="Titre 8.Appendix Titre 3.Heading 8.liste 2"/>
    <w:basedOn w:val="Standard"/>
    <w:next w:val="Standard"/>
    <w:rsid w:val="005D2839"/>
    <w:pPr>
      <w:tabs>
        <w:tab w:val="left" w:pos="2126"/>
        <w:tab w:val="num" w:pos="2520"/>
      </w:tabs>
      <w:spacing w:before="60" w:after="60" w:line="300" w:lineRule="atLeast"/>
      <w:outlineLvl w:val="7"/>
    </w:pPr>
    <w:rPr>
      <w:rFonts w:ascii="Arial" w:hAnsi="Arial"/>
    </w:rPr>
  </w:style>
  <w:style w:type="paragraph" w:customStyle="1" w:styleId="Titre1Heading1">
    <w:name w:val="Titre 1.Heading 1"/>
    <w:basedOn w:val="Standard"/>
    <w:next w:val="Textkrper"/>
    <w:rsid w:val="005D2839"/>
    <w:pPr>
      <w:keepNext/>
      <w:pageBreakBefore/>
      <w:tabs>
        <w:tab w:val="num" w:pos="360"/>
        <w:tab w:val="left" w:pos="1134"/>
      </w:tabs>
      <w:suppressAutoHyphens/>
      <w:spacing w:before="120" w:after="240" w:line="300" w:lineRule="atLeast"/>
      <w:outlineLvl w:val="0"/>
    </w:pPr>
    <w:rPr>
      <w:rFonts w:ascii="Arial" w:hAnsi="Arial"/>
      <w:b/>
      <w:smallCaps/>
      <w:sz w:val="32"/>
    </w:rPr>
  </w:style>
  <w:style w:type="paragraph" w:customStyle="1" w:styleId="Titre2Heading2">
    <w:name w:val="Titre 2.Heading 2"/>
    <w:basedOn w:val="Standard"/>
    <w:next w:val="Textkrper"/>
    <w:rsid w:val="005D2839"/>
    <w:pPr>
      <w:keepNext/>
      <w:tabs>
        <w:tab w:val="num" w:pos="0"/>
        <w:tab w:val="left" w:pos="1134"/>
      </w:tabs>
      <w:spacing w:before="300" w:after="180" w:line="300" w:lineRule="atLeast"/>
      <w:outlineLvl w:val="1"/>
    </w:pPr>
    <w:rPr>
      <w:rFonts w:ascii="Arial" w:hAnsi="Arial"/>
      <w:b/>
      <w:smallCaps/>
      <w:sz w:val="28"/>
    </w:rPr>
  </w:style>
  <w:style w:type="paragraph" w:customStyle="1" w:styleId="Titre3Heading3">
    <w:name w:val="Titre 3.Heading 3"/>
    <w:basedOn w:val="Standard"/>
    <w:next w:val="Textkrper"/>
    <w:rsid w:val="005D2839"/>
    <w:pPr>
      <w:tabs>
        <w:tab w:val="num" w:pos="0"/>
        <w:tab w:val="left" w:pos="1134"/>
      </w:tabs>
      <w:spacing w:before="240" w:line="300" w:lineRule="atLeast"/>
      <w:outlineLvl w:val="2"/>
    </w:pPr>
    <w:rPr>
      <w:rFonts w:ascii="Arial" w:hAnsi="Arial"/>
      <w:b/>
      <w:i/>
    </w:rPr>
  </w:style>
  <w:style w:type="paragraph" w:customStyle="1" w:styleId="Titre4Heading4">
    <w:name w:val="Titre 4.Heading 4"/>
    <w:basedOn w:val="Titre3Heading3"/>
    <w:next w:val="Textkrper"/>
    <w:rsid w:val="005D2839"/>
    <w:pPr>
      <w:tabs>
        <w:tab w:val="clear" w:pos="0"/>
        <w:tab w:val="num" w:pos="360"/>
      </w:tabs>
      <w:spacing w:after="60"/>
      <w:outlineLvl w:val="3"/>
    </w:pPr>
    <w:rPr>
      <w:b w:val="0"/>
      <w:i w:val="0"/>
    </w:rPr>
  </w:style>
  <w:style w:type="paragraph" w:customStyle="1" w:styleId="Titre5Heading5-Mandatoryrequirements">
    <w:name w:val="Titre 5.Heading 5 - Mandatory requirements"/>
    <w:basedOn w:val="Standard"/>
    <w:next w:val="Textkrper"/>
    <w:rsid w:val="005D2839"/>
    <w:pPr>
      <w:tabs>
        <w:tab w:val="num" w:pos="720"/>
        <w:tab w:val="left" w:pos="1134"/>
      </w:tabs>
      <w:spacing w:before="60" w:after="0" w:line="300" w:lineRule="atLeast"/>
      <w:jc w:val="both"/>
      <w:outlineLvl w:val="4"/>
    </w:pPr>
    <w:rPr>
      <w:rFonts w:ascii="Arial" w:hAnsi="Arial"/>
    </w:rPr>
  </w:style>
  <w:style w:type="paragraph" w:customStyle="1" w:styleId="Titre6AppendixTitre1">
    <w:name w:val="Titre 6.Appendix Titre 1"/>
    <w:basedOn w:val="Standard"/>
    <w:next w:val="Standard"/>
    <w:rsid w:val="005D2839"/>
    <w:pPr>
      <w:pageBreakBefore/>
      <w:tabs>
        <w:tab w:val="num" w:pos="2160"/>
      </w:tabs>
      <w:spacing w:before="60" w:after="60" w:line="300" w:lineRule="atLeast"/>
      <w:outlineLvl w:val="5"/>
    </w:pPr>
    <w:rPr>
      <w:rFonts w:ascii="Arial" w:hAnsi="Arial"/>
      <w:b/>
      <w:caps/>
      <w:sz w:val="24"/>
    </w:rPr>
  </w:style>
  <w:style w:type="paragraph" w:customStyle="1" w:styleId="Titre7AppendixTitre2">
    <w:name w:val="Titre 7.Appendix Titre 2"/>
    <w:basedOn w:val="Standard"/>
    <w:next w:val="Standard"/>
    <w:rsid w:val="005D2839"/>
    <w:pPr>
      <w:tabs>
        <w:tab w:val="left" w:pos="2126"/>
        <w:tab w:val="num" w:pos="2160"/>
      </w:tabs>
      <w:spacing w:before="60" w:after="60" w:line="300" w:lineRule="atLeast"/>
      <w:outlineLvl w:val="6"/>
    </w:pPr>
    <w:rPr>
      <w:rFonts w:ascii="Arial" w:hAnsi="Arial"/>
      <w:b/>
      <w:i/>
    </w:rPr>
  </w:style>
  <w:style w:type="paragraph" w:customStyle="1" w:styleId="Titre8AppendixTitre3">
    <w:name w:val="Titre 8.Appendix Titre 3"/>
    <w:basedOn w:val="Standard"/>
    <w:next w:val="Standard"/>
    <w:rsid w:val="005D2839"/>
    <w:pPr>
      <w:tabs>
        <w:tab w:val="left" w:pos="2126"/>
        <w:tab w:val="num" w:pos="2520"/>
      </w:tabs>
      <w:spacing w:before="60" w:after="60" w:line="300" w:lineRule="atLeast"/>
      <w:outlineLvl w:val="7"/>
    </w:pPr>
    <w:rPr>
      <w:rFonts w:ascii="Arial" w:hAnsi="Arial"/>
    </w:rPr>
  </w:style>
  <w:style w:type="paragraph" w:customStyle="1" w:styleId="Titre9AppendixTitre4">
    <w:name w:val="Titre 9.Appendix Titre 4"/>
    <w:basedOn w:val="Standard"/>
    <w:next w:val="Standard"/>
    <w:rsid w:val="005D2839"/>
    <w:pPr>
      <w:tabs>
        <w:tab w:val="left" w:pos="2126"/>
        <w:tab w:val="num" w:pos="2880"/>
      </w:tabs>
      <w:spacing w:before="60" w:after="60" w:line="300" w:lineRule="atLeast"/>
      <w:outlineLvl w:val="8"/>
    </w:pPr>
    <w:rPr>
      <w:rFonts w:ascii="Arial" w:hAnsi="Arial"/>
    </w:rPr>
  </w:style>
  <w:style w:type="paragraph" w:styleId="Textkrper-Einzug3">
    <w:name w:val="Body Text Indent 3"/>
    <w:basedOn w:val="Standard"/>
    <w:link w:val="Textkrper-Einzug3Zchn"/>
    <w:semiHidden/>
    <w:rsid w:val="005D2839"/>
    <w:pPr>
      <w:spacing w:after="0" w:line="300" w:lineRule="atLeast"/>
      <w:ind w:left="1988" w:hanging="1136"/>
    </w:pPr>
    <w:rPr>
      <w:rFonts w:ascii="Arial" w:hAnsi="Arial"/>
    </w:rPr>
  </w:style>
  <w:style w:type="character" w:customStyle="1" w:styleId="Textkrper-Einzug3Zchn">
    <w:name w:val="Textkörper-Einzug 3 Zchn"/>
    <w:link w:val="Textkrper-Einzug3"/>
    <w:semiHidden/>
    <w:rsid w:val="005D2839"/>
    <w:rPr>
      <w:rFonts w:ascii="Arial" w:hAnsi="Arial"/>
      <w:sz w:val="22"/>
      <w:lang w:val="en-GB" w:eastAsia="fr-FR"/>
    </w:rPr>
  </w:style>
  <w:style w:type="paragraph" w:customStyle="1" w:styleId="ApplicableDocuments">
    <w:name w:val="Applicable_Documents"/>
    <w:basedOn w:val="NormalaMoi"/>
    <w:autoRedefine/>
    <w:rsid w:val="005D2839"/>
    <w:pPr>
      <w:tabs>
        <w:tab w:val="left" w:pos="1134"/>
      </w:tabs>
      <w:ind w:left="1134" w:hanging="1134"/>
    </w:pPr>
    <w:rPr>
      <w:sz w:val="18"/>
    </w:rPr>
  </w:style>
  <w:style w:type="paragraph" w:customStyle="1" w:styleId="Titre3Heading3H3HeadingHeadingv1">
    <w:name w:val="Titre 3.Heading 3.H3.Heading.Heading v1"/>
    <w:basedOn w:val="Standard"/>
    <w:next w:val="Textkrper"/>
    <w:rsid w:val="005D2839"/>
    <w:pPr>
      <w:tabs>
        <w:tab w:val="num" w:pos="720"/>
        <w:tab w:val="left" w:pos="1134"/>
      </w:tabs>
      <w:spacing w:before="240" w:line="300" w:lineRule="atLeast"/>
      <w:ind w:left="720" w:hanging="720"/>
      <w:outlineLvl w:val="2"/>
    </w:pPr>
    <w:rPr>
      <w:rFonts w:ascii="Arial" w:hAnsi="Arial"/>
      <w:b/>
      <w:i/>
      <w:sz w:val="20"/>
    </w:rPr>
  </w:style>
  <w:style w:type="paragraph" w:customStyle="1" w:styleId="Titre4Heading4H4paragraphe11">
    <w:name w:val="Titre 4.Heading 4.H4.paragraphe[1]1"/>
    <w:basedOn w:val="Titre3Heading3H3HeadingHeadingv1"/>
    <w:next w:val="Textkrper"/>
    <w:rsid w:val="005D2839"/>
    <w:pPr>
      <w:tabs>
        <w:tab w:val="num" w:pos="360"/>
      </w:tabs>
      <w:spacing w:after="60"/>
      <w:outlineLvl w:val="3"/>
    </w:pPr>
    <w:rPr>
      <w:b w:val="0"/>
      <w:i w:val="0"/>
    </w:rPr>
  </w:style>
  <w:style w:type="paragraph" w:customStyle="1" w:styleId="cor">
    <w:name w:val="cor"/>
    <w:basedOn w:val="Titre5Heading5-MandatoryrequirementsH5Heading5paragraphe2"/>
    <w:rsid w:val="005D2839"/>
    <w:pPr>
      <w:widowControl/>
      <w:spacing w:before="60" w:line="300" w:lineRule="atLeast"/>
      <w:ind w:left="0" w:firstLine="0"/>
    </w:pPr>
    <w:rPr>
      <w:kern w:val="0"/>
      <w:lang w:val="en-US"/>
    </w:rPr>
  </w:style>
  <w:style w:type="paragraph" w:customStyle="1" w:styleId="Titre5Heading5-MandatoryrequirementsH5Heading5paragraphe2">
    <w:name w:val="Titre 5.Heading 5 - Mandatory requirements.H5.Heading 5.paragraphe[2]"/>
    <w:basedOn w:val="NormalaMoi"/>
    <w:next w:val="Textkrper"/>
    <w:rsid w:val="005D2839"/>
    <w:pPr>
      <w:tabs>
        <w:tab w:val="num" w:pos="360"/>
        <w:tab w:val="left" w:pos="1134"/>
      </w:tabs>
      <w:spacing w:before="320"/>
      <w:ind w:left="1134" w:hanging="1134"/>
      <w:outlineLvl w:val="4"/>
    </w:pPr>
  </w:style>
  <w:style w:type="paragraph" w:customStyle="1" w:styleId="Titre1berschrift1H1">
    <w:name w:val="Titre 1.überschrift 1.H1"/>
    <w:basedOn w:val="Titre2H2"/>
    <w:next w:val="Titre2H2"/>
    <w:rsid w:val="005D2839"/>
    <w:pPr>
      <w:pageBreakBefore/>
      <w:outlineLvl w:val="1"/>
    </w:pPr>
    <w:rPr>
      <w:smallCaps/>
      <w:sz w:val="36"/>
    </w:rPr>
  </w:style>
  <w:style w:type="paragraph" w:customStyle="1" w:styleId="Titre2H2">
    <w:name w:val="Titre 2.H2"/>
    <w:basedOn w:val="Titre3H3HeadingHeadingv"/>
    <w:next w:val="Titre3H3HeadingHeadingv"/>
    <w:rsid w:val="005D2839"/>
    <w:pPr>
      <w:outlineLvl w:val="2"/>
    </w:pPr>
    <w:rPr>
      <w:sz w:val="28"/>
    </w:rPr>
  </w:style>
  <w:style w:type="paragraph" w:customStyle="1" w:styleId="Titre3H3HeadingHeadingv">
    <w:name w:val="Titre 3.H3.Heading.Heading v"/>
    <w:basedOn w:val="Titre4H4"/>
    <w:next w:val="Titre4H4"/>
    <w:rsid w:val="005D2839"/>
    <w:pPr>
      <w:keepNext/>
      <w:spacing w:before="240" w:after="120"/>
      <w:jc w:val="left"/>
    </w:pPr>
    <w:rPr>
      <w:b/>
      <w:sz w:val="24"/>
    </w:rPr>
  </w:style>
  <w:style w:type="paragraph" w:customStyle="1" w:styleId="Titre4H4">
    <w:name w:val="Titre 4.H4"/>
    <w:basedOn w:val="Standard"/>
    <w:rsid w:val="005D2839"/>
    <w:pPr>
      <w:spacing w:before="120" w:after="60" w:line="288" w:lineRule="auto"/>
      <w:ind w:left="1134" w:hanging="1134"/>
      <w:jc w:val="both"/>
      <w:outlineLvl w:val="3"/>
    </w:pPr>
    <w:rPr>
      <w:rFonts w:ascii="Arial" w:hAnsi="Arial"/>
    </w:rPr>
  </w:style>
  <w:style w:type="paragraph" w:customStyle="1" w:styleId="Titre5H5">
    <w:name w:val="Titre 5.H5"/>
    <w:basedOn w:val="Titre4H4"/>
    <w:rsid w:val="005D2839"/>
    <w:pPr>
      <w:tabs>
        <w:tab w:val="num" w:pos="720"/>
      </w:tabs>
      <w:ind w:left="0" w:firstLine="0"/>
      <w:outlineLvl w:val="4"/>
    </w:pPr>
  </w:style>
  <w:style w:type="paragraph" w:customStyle="1" w:styleId="Titre6H6">
    <w:name w:val="Titre 6.H6"/>
    <w:basedOn w:val="Titre5H5"/>
    <w:rsid w:val="005D2839"/>
    <w:pPr>
      <w:tabs>
        <w:tab w:val="clear" w:pos="720"/>
        <w:tab w:val="num" w:pos="2160"/>
      </w:tabs>
      <w:ind w:left="1418" w:hanging="1418"/>
      <w:outlineLvl w:val="5"/>
    </w:pPr>
  </w:style>
  <w:style w:type="paragraph" w:customStyle="1" w:styleId="Titre3Heading3HeadingHeadingvH3">
    <w:name w:val="Titre 3.Heading 3.Heading.Heading v.H3"/>
    <w:basedOn w:val="Standard"/>
    <w:next w:val="Titre4Heading4H4paragraphe1"/>
    <w:rsid w:val="005D2839"/>
    <w:pPr>
      <w:tabs>
        <w:tab w:val="num" w:pos="0"/>
      </w:tabs>
      <w:spacing w:before="120" w:line="300" w:lineRule="auto"/>
      <w:outlineLvl w:val="2"/>
    </w:pPr>
    <w:rPr>
      <w:rFonts w:ascii="Arial" w:hAnsi="Arial"/>
      <w:b/>
      <w:i/>
    </w:rPr>
  </w:style>
  <w:style w:type="paragraph" w:customStyle="1" w:styleId="Titre5Heading5H5Heading5-Mandatoryrequirementsparagraphe2">
    <w:name w:val="Titre 5.Heading 5.H5.Heading 5 - Mandatory requirements.paragraphe[2]"/>
    <w:basedOn w:val="Standard"/>
    <w:rsid w:val="005D2839"/>
    <w:pPr>
      <w:tabs>
        <w:tab w:val="num" w:pos="0"/>
      </w:tabs>
      <w:spacing w:before="60" w:after="60" w:line="300" w:lineRule="auto"/>
      <w:jc w:val="both"/>
      <w:outlineLvl w:val="4"/>
    </w:pPr>
    <w:rPr>
      <w:rFonts w:ascii="Arial" w:hAnsi="Arial"/>
    </w:rPr>
  </w:style>
  <w:style w:type="paragraph" w:customStyle="1" w:styleId="Titre6Heading6H6AppendixTitre1">
    <w:name w:val="Titre 6.Heading 6.H6.Appendix Titre 1"/>
    <w:basedOn w:val="Standard"/>
    <w:rsid w:val="005D2839"/>
    <w:pPr>
      <w:tabs>
        <w:tab w:val="num" w:pos="0"/>
      </w:tabs>
      <w:spacing w:before="60" w:after="60" w:line="300" w:lineRule="auto"/>
      <w:jc w:val="both"/>
      <w:outlineLvl w:val="5"/>
    </w:pPr>
    <w:rPr>
      <w:rFonts w:ascii="Arial" w:hAnsi="Arial"/>
    </w:rPr>
  </w:style>
  <w:style w:type="paragraph" w:customStyle="1" w:styleId="Titre7Heading7liste1AppendixTitre2">
    <w:name w:val="Titre 7.Heading 7.liste1.Appendix Titre 2"/>
    <w:basedOn w:val="Standard"/>
    <w:rsid w:val="005D2839"/>
    <w:pPr>
      <w:tabs>
        <w:tab w:val="num" w:pos="0"/>
      </w:tabs>
      <w:spacing w:before="60" w:after="60" w:line="300" w:lineRule="auto"/>
      <w:outlineLvl w:val="6"/>
    </w:pPr>
    <w:rPr>
      <w:rFonts w:ascii="Arial" w:hAnsi="Arial"/>
      <w:lang w:val="fr-FR"/>
    </w:rPr>
  </w:style>
  <w:style w:type="paragraph" w:customStyle="1" w:styleId="Titre8Heading8liste2AppendixTitre3">
    <w:name w:val="Titre 8.Heading 8.liste 2.Appendix Titre 3"/>
    <w:basedOn w:val="Standard"/>
    <w:rsid w:val="005D2839"/>
    <w:pPr>
      <w:tabs>
        <w:tab w:val="num" w:pos="0"/>
      </w:tabs>
      <w:spacing w:before="120" w:after="180" w:line="300" w:lineRule="auto"/>
      <w:outlineLvl w:val="7"/>
    </w:pPr>
    <w:rPr>
      <w:rFonts w:ascii="Arial" w:hAnsi="Arial"/>
      <w:lang w:val="fr-FR"/>
    </w:rPr>
  </w:style>
  <w:style w:type="paragraph" w:customStyle="1" w:styleId="Titre9Heading9AppendixTitre4">
    <w:name w:val="Titre 9.Heading 9.Appendix Titre 4"/>
    <w:basedOn w:val="Standard"/>
    <w:rsid w:val="005D2839"/>
    <w:pPr>
      <w:tabs>
        <w:tab w:val="num" w:pos="0"/>
      </w:tabs>
      <w:spacing w:before="60" w:after="60" w:line="300" w:lineRule="auto"/>
      <w:jc w:val="both"/>
      <w:outlineLvl w:val="8"/>
    </w:pPr>
    <w:rPr>
      <w:rFonts w:ascii="Arial" w:hAnsi="Arial"/>
    </w:rPr>
  </w:style>
  <w:style w:type="paragraph" w:styleId="Makrotext">
    <w:name w:val="macro"/>
    <w:link w:val="MakrotextZchn"/>
    <w:semiHidden/>
    <w:rsid w:val="005D283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Futura Bk BT" w:hAnsi="Futura Bk BT"/>
      <w:lang w:val="en-GB" w:eastAsia="fr-FR"/>
    </w:rPr>
  </w:style>
  <w:style w:type="character" w:customStyle="1" w:styleId="MakrotextZchn">
    <w:name w:val="Makrotext Zchn"/>
    <w:link w:val="Makrotext"/>
    <w:semiHidden/>
    <w:rsid w:val="005D2839"/>
    <w:rPr>
      <w:rFonts w:ascii="Futura Bk BT" w:hAnsi="Futura Bk BT"/>
      <w:lang w:val="en-GB" w:eastAsia="fr-FR" w:bidi="ar-SA"/>
    </w:rPr>
  </w:style>
  <w:style w:type="paragraph" w:customStyle="1" w:styleId="Titre1Heading1berschrift1H1Heading11">
    <w:name w:val="Titre 1.Heading 1.überschrift 1.H1.Heading 11"/>
    <w:basedOn w:val="Standard"/>
    <w:next w:val="Textkrper"/>
    <w:rsid w:val="005D2839"/>
    <w:pPr>
      <w:keepNext/>
      <w:pageBreakBefore/>
      <w:widowControl w:val="0"/>
      <w:tabs>
        <w:tab w:val="left" w:pos="1134"/>
      </w:tabs>
      <w:suppressAutoHyphens/>
      <w:spacing w:before="440" w:after="0" w:line="300" w:lineRule="auto"/>
      <w:ind w:left="1134" w:hanging="1134"/>
      <w:outlineLvl w:val="0"/>
    </w:pPr>
    <w:rPr>
      <w:rFonts w:ascii="Arial" w:hAnsi="Arial"/>
      <w:b/>
      <w:caps/>
      <w:kern w:val="24"/>
      <w:sz w:val="32"/>
    </w:rPr>
  </w:style>
  <w:style w:type="paragraph" w:customStyle="1" w:styleId="Titre2Heading2H2Heading21h22">
    <w:name w:val="Titre 2.Heading 2.H2.Heading 21.h2.2"/>
    <w:basedOn w:val="Standard"/>
    <w:next w:val="Textkrper"/>
    <w:rsid w:val="005D2839"/>
    <w:pPr>
      <w:keepNext/>
      <w:widowControl w:val="0"/>
      <w:tabs>
        <w:tab w:val="left" w:pos="1134"/>
      </w:tabs>
      <w:spacing w:before="400" w:after="0" w:line="300" w:lineRule="auto"/>
      <w:ind w:left="1134" w:hanging="1134"/>
      <w:outlineLvl w:val="1"/>
    </w:pPr>
    <w:rPr>
      <w:rFonts w:ascii="Arial" w:hAnsi="Arial"/>
      <w:b/>
      <w:kern w:val="24"/>
      <w:sz w:val="28"/>
    </w:rPr>
  </w:style>
  <w:style w:type="paragraph" w:customStyle="1" w:styleId="Titre3Heading3H3HeadingHeadingvHeading31ttulo3">
    <w:name w:val="Titre 3.Heading 3.H3.Heading.Heading v.Heading 31.título 3"/>
    <w:basedOn w:val="Standard"/>
    <w:next w:val="Textkrper"/>
    <w:rsid w:val="005D2839"/>
    <w:pPr>
      <w:widowControl w:val="0"/>
      <w:tabs>
        <w:tab w:val="left" w:pos="1134"/>
      </w:tabs>
      <w:spacing w:before="400" w:after="0" w:line="300" w:lineRule="auto"/>
      <w:ind w:left="1134" w:hanging="1134"/>
      <w:outlineLvl w:val="2"/>
    </w:pPr>
    <w:rPr>
      <w:rFonts w:ascii="Arial" w:hAnsi="Arial"/>
      <w:b/>
      <w:kern w:val="24"/>
      <w:sz w:val="24"/>
    </w:rPr>
  </w:style>
  <w:style w:type="paragraph" w:customStyle="1" w:styleId="Titre4Heading4H4paragraphe1req">
    <w:name w:val="Titre 4.Heading 4.H4.paragraphe[1].[req]"/>
    <w:basedOn w:val="Standard"/>
    <w:next w:val="Textkrper"/>
    <w:rsid w:val="005D2839"/>
    <w:pPr>
      <w:widowControl w:val="0"/>
      <w:tabs>
        <w:tab w:val="left" w:pos="1134"/>
      </w:tabs>
      <w:spacing w:before="360" w:after="0" w:line="300" w:lineRule="auto"/>
      <w:ind w:left="1134" w:hanging="1134"/>
      <w:jc w:val="both"/>
      <w:outlineLvl w:val="3"/>
    </w:pPr>
    <w:rPr>
      <w:rFonts w:ascii="Arial" w:hAnsi="Arial"/>
      <w:b/>
      <w:i/>
      <w:kern w:val="24"/>
      <w:sz w:val="20"/>
    </w:rPr>
  </w:style>
  <w:style w:type="character" w:styleId="Kommentarzeichen">
    <w:name w:val="annotation reference"/>
    <w:uiPriority w:val="99"/>
    <w:semiHidden/>
    <w:rsid w:val="005D2839"/>
    <w:rPr>
      <w:rFonts w:ascii="Futura Bk BT" w:hAnsi="Futura Bk BT"/>
      <w:sz w:val="16"/>
    </w:rPr>
  </w:style>
  <w:style w:type="paragraph" w:customStyle="1" w:styleId="NotedebasdepageFootnoteText">
    <w:name w:val="Note de bas de page.Footnote Text"/>
    <w:basedOn w:val="NormalaMoi"/>
    <w:rsid w:val="005D2839"/>
    <w:pPr>
      <w:widowControl/>
      <w:spacing w:after="20"/>
      <w:ind w:hanging="1418"/>
    </w:pPr>
    <w:rPr>
      <w:rFonts w:ascii="Korinna" w:hAnsi="Korinna"/>
      <w:i/>
      <w:sz w:val="18"/>
    </w:rPr>
  </w:style>
  <w:style w:type="paragraph" w:customStyle="1" w:styleId="DocAuthor">
    <w:name w:val="Doc_Author"/>
    <w:basedOn w:val="Parnormal"/>
    <w:rsid w:val="005D2839"/>
    <w:pPr>
      <w:widowControl w:val="0"/>
      <w:spacing w:before="0" w:after="0"/>
      <w:jc w:val="center"/>
    </w:pPr>
    <w:rPr>
      <w:kern w:val="24"/>
      <w:sz w:val="20"/>
    </w:rPr>
  </w:style>
  <w:style w:type="paragraph" w:customStyle="1" w:styleId="Titre1Heading1berschrift1">
    <w:name w:val="Titre 1.Heading 1.überschrift 1"/>
    <w:basedOn w:val="Standard"/>
    <w:next w:val="Textkrper"/>
    <w:rsid w:val="005D2839"/>
    <w:pPr>
      <w:keepNext/>
      <w:pageBreakBefore/>
      <w:tabs>
        <w:tab w:val="left" w:pos="0"/>
        <w:tab w:val="left" w:pos="1021"/>
      </w:tabs>
      <w:suppressAutoHyphens/>
      <w:spacing w:before="120" w:after="240" w:line="300" w:lineRule="atLeast"/>
      <w:ind w:left="1021" w:hanging="1021"/>
      <w:outlineLvl w:val="0"/>
    </w:pPr>
    <w:rPr>
      <w:rFonts w:ascii="Arial" w:hAnsi="Arial"/>
      <w:b/>
      <w:smallCaps/>
      <w:sz w:val="32"/>
    </w:rPr>
  </w:style>
  <w:style w:type="paragraph" w:customStyle="1" w:styleId="Titre2Heading2ergoctrl-2">
    <w:name w:val="Titre 2.Heading 2.ergo.. 'ctrl-2'"/>
    <w:basedOn w:val="Standard"/>
    <w:next w:val="Textkrper"/>
    <w:rsid w:val="005D2839"/>
    <w:pPr>
      <w:keepNext/>
      <w:tabs>
        <w:tab w:val="left" w:pos="0"/>
        <w:tab w:val="left" w:pos="1021"/>
      </w:tabs>
      <w:spacing w:before="120" w:line="300" w:lineRule="atLeast"/>
      <w:ind w:left="1021" w:hanging="1021"/>
      <w:outlineLvl w:val="1"/>
    </w:pPr>
    <w:rPr>
      <w:rFonts w:ascii="Arial" w:hAnsi="Arial"/>
      <w:b/>
      <w:smallCaps/>
      <w:sz w:val="24"/>
    </w:rPr>
  </w:style>
  <w:style w:type="paragraph" w:customStyle="1" w:styleId="Titre3Heading3HeadingHeadingvergoctrl-3">
    <w:name w:val="Titre 3.Heading 3.Heading.Heading v.ergo... 'ctrl-3'"/>
    <w:basedOn w:val="Standard"/>
    <w:next w:val="Textkrper"/>
    <w:rsid w:val="005D2839"/>
    <w:pPr>
      <w:tabs>
        <w:tab w:val="left" w:pos="0"/>
        <w:tab w:val="left" w:pos="1021"/>
      </w:tabs>
      <w:spacing w:before="60" w:line="300" w:lineRule="atLeast"/>
      <w:ind w:left="1021" w:hanging="1021"/>
      <w:outlineLvl w:val="2"/>
    </w:pPr>
    <w:rPr>
      <w:rFonts w:ascii="Arial" w:hAnsi="Arial"/>
      <w:b/>
      <w:i/>
    </w:rPr>
  </w:style>
  <w:style w:type="paragraph" w:customStyle="1" w:styleId="Titre4Heading4paragraphe1ergo">
    <w:name w:val="Titre 4.Heading 4.paragraphe[1].ergo...."/>
    <w:basedOn w:val="Titre3Heading3HeadingHeadingvergoctrl-3"/>
    <w:next w:val="Textkrper"/>
    <w:rsid w:val="005D2839"/>
    <w:pPr>
      <w:tabs>
        <w:tab w:val="num" w:pos="0"/>
      </w:tabs>
      <w:spacing w:after="60"/>
      <w:ind w:left="0" w:firstLine="0"/>
      <w:outlineLvl w:val="3"/>
    </w:pPr>
    <w:rPr>
      <w:b w:val="0"/>
      <w:i w:val="0"/>
    </w:rPr>
  </w:style>
  <w:style w:type="paragraph" w:customStyle="1" w:styleId="Titre5Heading5Heading5-Mandatoryrequirementsparagraphe2ergo">
    <w:name w:val="Titre 5.Heading 5.Heading 5 - Mandatory requirements.paragraphe[2].ergo....."/>
    <w:basedOn w:val="Standard"/>
    <w:rsid w:val="005D2839"/>
    <w:pPr>
      <w:tabs>
        <w:tab w:val="num" w:pos="1008"/>
      </w:tabs>
      <w:spacing w:before="120" w:after="0" w:line="300" w:lineRule="atLeast"/>
      <w:ind w:left="1008" w:hanging="1008"/>
      <w:outlineLvl w:val="4"/>
    </w:pPr>
    <w:rPr>
      <w:rFonts w:ascii="Arial" w:hAnsi="Arial"/>
      <w:bCs/>
      <w:sz w:val="20"/>
    </w:rPr>
  </w:style>
  <w:style w:type="paragraph" w:customStyle="1" w:styleId="Titre6Heading6AppendixTitre1paragraphe3">
    <w:name w:val="Titre 6.Heading 6.Appendix Titre 1.paragraphe[3]"/>
    <w:basedOn w:val="Standard"/>
    <w:next w:val="Standard"/>
    <w:rsid w:val="005D2839"/>
    <w:pPr>
      <w:tabs>
        <w:tab w:val="right" w:pos="2126"/>
      </w:tabs>
      <w:spacing w:before="60" w:after="60" w:line="300" w:lineRule="atLeast"/>
      <w:outlineLvl w:val="5"/>
    </w:pPr>
    <w:rPr>
      <w:rFonts w:ascii="Arial" w:hAnsi="Arial"/>
    </w:rPr>
  </w:style>
  <w:style w:type="paragraph" w:customStyle="1" w:styleId="Titre7Heading7liste1AppendixTitre2liste1">
    <w:name w:val="Titre 7.Heading 7.liste1.Appendix Titre 2.liste[1]"/>
    <w:basedOn w:val="Standard"/>
    <w:next w:val="Standard"/>
    <w:rsid w:val="005D2839"/>
    <w:pPr>
      <w:tabs>
        <w:tab w:val="left" w:pos="2126"/>
      </w:tabs>
      <w:spacing w:before="60" w:after="60" w:line="300" w:lineRule="atLeast"/>
      <w:outlineLvl w:val="6"/>
    </w:pPr>
    <w:rPr>
      <w:rFonts w:ascii="Arial" w:hAnsi="Arial"/>
    </w:rPr>
  </w:style>
  <w:style w:type="paragraph" w:customStyle="1" w:styleId="Titre8Heading8liste2AppendixTitre3liste2AppendixTitre31liste21Heading81AppendixTitre32liste22Heading82AppendixTitre33liste23Heading83AppendixTitre34liste24Heading84AppendixTitre311liste211Heading811">
    <w:name w:val="Titre 8.Heading 8.liste 2.Appendix Titre 3.liste[2].Appendix Titre 31.liste 21.Heading 81.Appendix Titre 32.liste 22.Heading 82.Appendix Titre 33.liste 23.Heading 83.Appendix Titre 34.liste 24.Heading 84.Appendix Titre 311.liste 211.Heading 811"/>
    <w:basedOn w:val="Standard"/>
    <w:next w:val="Standard"/>
    <w:rsid w:val="005D2839"/>
    <w:pPr>
      <w:tabs>
        <w:tab w:val="left" w:pos="2126"/>
      </w:tabs>
      <w:spacing w:before="60" w:after="60" w:line="300" w:lineRule="atLeast"/>
      <w:outlineLvl w:val="7"/>
    </w:pPr>
    <w:rPr>
      <w:rFonts w:ascii="Arial" w:hAnsi="Arial"/>
    </w:rPr>
  </w:style>
  <w:style w:type="paragraph" w:customStyle="1" w:styleId="Titre9Heading9AppendixTitre4liste3AppendixTitre41Heading91AppendixTitre42Heading92AppendixTitre43Heading93AppendixTitre44Heading94AppendixTitre411Heading911AppendixTitre421Heading921AppendixTitre431">
    <w:name w:val="Titre 9.Heading 9.Appendix Titre 4.liste[3].Appendix Titre 41.Heading 91.Appendix Titre 42.Heading 92.Appendix Titre 43.Heading 93.Appendix Titre 44.Heading 94.Appendix Titre 411.Heading 911.Appendix Titre 421.Heading 921.Appendix Titre 431"/>
    <w:basedOn w:val="Standard"/>
    <w:next w:val="Standard"/>
    <w:rsid w:val="005D2839"/>
    <w:pPr>
      <w:tabs>
        <w:tab w:val="left" w:pos="2126"/>
      </w:tabs>
      <w:spacing w:before="60" w:after="60" w:line="300" w:lineRule="atLeast"/>
      <w:outlineLvl w:val="8"/>
    </w:pPr>
    <w:rPr>
      <w:rFonts w:ascii="Arial" w:hAnsi="Arial"/>
    </w:rPr>
  </w:style>
  <w:style w:type="paragraph" w:customStyle="1" w:styleId="Titre1berschrift1H1Heading1">
    <w:name w:val="Titre 1.überschrift 1.H1.Heading 1"/>
    <w:basedOn w:val="Titre2H2Heading2"/>
    <w:next w:val="Titre2H2Heading2"/>
    <w:rsid w:val="005D2839"/>
    <w:pPr>
      <w:pageBreakBefore/>
      <w:outlineLvl w:val="1"/>
    </w:pPr>
    <w:rPr>
      <w:smallCaps/>
      <w:sz w:val="36"/>
    </w:rPr>
  </w:style>
  <w:style w:type="paragraph" w:customStyle="1" w:styleId="Titre2H2Heading2">
    <w:name w:val="Titre 2.H2.Heading 2"/>
    <w:basedOn w:val="Titre3H3HeadingHeadingvHeading3"/>
    <w:next w:val="Titre3H3HeadingHeadingvHeading3"/>
    <w:rsid w:val="005D2839"/>
    <w:pPr>
      <w:tabs>
        <w:tab w:val="clear" w:pos="360"/>
      </w:tabs>
      <w:outlineLvl w:val="2"/>
    </w:pPr>
    <w:rPr>
      <w:sz w:val="28"/>
    </w:rPr>
  </w:style>
  <w:style w:type="paragraph" w:customStyle="1" w:styleId="Titre3H3HeadingHeadingvHeading3">
    <w:name w:val="Titre 3.H3.Heading.Heading v.Heading 3"/>
    <w:basedOn w:val="Titre4H4Heading4paragraphe1"/>
    <w:next w:val="Titre4H4Heading4paragraphe1"/>
    <w:rsid w:val="005D2839"/>
    <w:pPr>
      <w:keepNext/>
      <w:tabs>
        <w:tab w:val="num" w:pos="360"/>
      </w:tabs>
      <w:spacing w:before="240" w:after="120"/>
      <w:jc w:val="left"/>
    </w:pPr>
    <w:rPr>
      <w:b/>
      <w:sz w:val="24"/>
    </w:rPr>
  </w:style>
  <w:style w:type="paragraph" w:customStyle="1" w:styleId="Titre4H4Heading4paragraphe1">
    <w:name w:val="Titre 4.H4.Heading 4.paragraphe[1]"/>
    <w:basedOn w:val="Standard"/>
    <w:rsid w:val="005D2839"/>
    <w:pPr>
      <w:spacing w:before="120" w:after="60" w:line="288" w:lineRule="auto"/>
      <w:ind w:left="1134" w:hanging="1134"/>
      <w:jc w:val="both"/>
      <w:outlineLvl w:val="3"/>
    </w:pPr>
    <w:rPr>
      <w:rFonts w:ascii="Arial" w:hAnsi="Arial"/>
    </w:rPr>
  </w:style>
  <w:style w:type="paragraph" w:customStyle="1" w:styleId="Titre5H5Heading5-MandatoryrequirementsHeading5paragraphe2">
    <w:name w:val="Titre 5.H5.Heading 5 - Mandatory requirements.Heading 5.paragraphe[2]"/>
    <w:basedOn w:val="Titre4H4Heading4paragraphe1"/>
    <w:rsid w:val="005D2839"/>
    <w:pPr>
      <w:tabs>
        <w:tab w:val="num" w:pos="360"/>
        <w:tab w:val="num" w:pos="720"/>
      </w:tabs>
      <w:ind w:left="0" w:firstLine="0"/>
      <w:outlineLvl w:val="4"/>
    </w:pPr>
  </w:style>
  <w:style w:type="paragraph" w:customStyle="1" w:styleId="Titre6H6AppendixTitre1Heading6paragraphe3">
    <w:name w:val="Titre 6.H6.Appendix Titre 1.Heading 6.paragraphe[3]"/>
    <w:basedOn w:val="Titre5H5Heading5-MandatoryrequirementsHeading5paragraphe2"/>
    <w:rsid w:val="005D2839"/>
    <w:pPr>
      <w:tabs>
        <w:tab w:val="num" w:pos="2160"/>
      </w:tabs>
      <w:outlineLvl w:val="5"/>
    </w:pPr>
  </w:style>
  <w:style w:type="paragraph" w:customStyle="1" w:styleId="Titre7liste1AppendixTitre2Heading7liste1">
    <w:name w:val="Titre 7.liste1.Appendix Titre 2.Heading 7.liste[1]"/>
    <w:basedOn w:val="Standard"/>
    <w:next w:val="Standard"/>
    <w:rsid w:val="005D2839"/>
    <w:pPr>
      <w:spacing w:before="240" w:after="60" w:line="288" w:lineRule="auto"/>
      <w:jc w:val="both"/>
      <w:outlineLvl w:val="6"/>
    </w:pPr>
    <w:rPr>
      <w:rFonts w:ascii="Arial" w:hAnsi="Arial"/>
    </w:rPr>
  </w:style>
  <w:style w:type="paragraph" w:customStyle="1" w:styleId="Titre8liste2AppendixTitre3Heading8liste2AppendixTitre31liste21Heading81AppendixTitre32liste22Heading82AppendixTitre33liste23Heading83AppendixTitre34liste24Heading84AppendixTitre311liste211Heading811">
    <w:name w:val="Titre 8.liste 2.Appendix Titre 3.Heading 8.liste[2].Appendix Titre 31.liste 21.Heading 81.Appendix Titre 32.liste 22.Heading 82.Appendix Titre 33.liste 23.Heading 83.Appendix Titre 34.liste 24.Heading 84.Appendix Titre 311.liste 211.Heading 811"/>
    <w:basedOn w:val="Standard"/>
    <w:next w:val="Standard"/>
    <w:rsid w:val="005D2839"/>
    <w:pPr>
      <w:spacing w:before="240" w:after="60" w:line="288" w:lineRule="auto"/>
      <w:jc w:val="both"/>
      <w:outlineLvl w:val="7"/>
    </w:pPr>
    <w:rPr>
      <w:rFonts w:ascii="Arial" w:hAnsi="Arial"/>
      <w:i/>
    </w:rPr>
  </w:style>
  <w:style w:type="paragraph" w:customStyle="1" w:styleId="Titre9AppendixTitre4Heading9liste3AppendixTitre41Heading91AppendixTitre42Heading92AppendixTitre43Heading93AppendixTitre44Heading94AppendixTitre411Heading911AppendixTitre421Heading921AppendixTitre431">
    <w:name w:val="Titre 9.Appendix Titre 4.Heading 9.liste[3].Appendix Titre 41.Heading 91.Appendix Titre 42.Heading 92.Appendix Titre 43.Heading 93.Appendix Titre 44.Heading 94.Appendix Titre 411.Heading 911.Appendix Titre 421.Heading 921.Appendix Titre 431"/>
    <w:basedOn w:val="Standard"/>
    <w:next w:val="Standard"/>
    <w:rsid w:val="005D2839"/>
    <w:pPr>
      <w:spacing w:before="240" w:after="60" w:line="288" w:lineRule="auto"/>
      <w:jc w:val="both"/>
      <w:outlineLvl w:val="8"/>
    </w:pPr>
    <w:rPr>
      <w:rFonts w:ascii="Arial" w:hAnsi="Arial"/>
      <w:b/>
      <w:i/>
      <w:sz w:val="18"/>
    </w:rPr>
  </w:style>
  <w:style w:type="paragraph" w:customStyle="1" w:styleId="arial">
    <w:name w:val="arial"/>
    <w:basedOn w:val="Standard"/>
    <w:rsid w:val="005D2839"/>
    <w:pPr>
      <w:spacing w:after="0" w:line="300" w:lineRule="auto"/>
    </w:pPr>
    <w:rPr>
      <w:rFonts w:ascii="Times New Roman" w:hAnsi="Times New Roman"/>
      <w:sz w:val="24"/>
      <w:szCs w:val="24"/>
      <w:lang w:val="fr-FR"/>
    </w:rPr>
  </w:style>
  <w:style w:type="paragraph" w:customStyle="1" w:styleId="ParagraphStyle">
    <w:name w:val="Paragraph Style"/>
    <w:basedOn w:val="Standard"/>
    <w:rsid w:val="005D2839"/>
    <w:pPr>
      <w:autoSpaceDE w:val="0"/>
      <w:autoSpaceDN w:val="0"/>
      <w:spacing w:after="0"/>
    </w:pPr>
    <w:rPr>
      <w:rFonts w:ascii="Arial" w:eastAsia="Calibri" w:hAnsi="Arial" w:cs="Arial"/>
      <w:sz w:val="24"/>
      <w:szCs w:val="24"/>
      <w:lang w:val="fr-FR" w:eastAsia="en-US"/>
    </w:rPr>
  </w:style>
  <w:style w:type="paragraph" w:customStyle="1" w:styleId="Centered">
    <w:name w:val="Centered"/>
    <w:basedOn w:val="Standard"/>
    <w:uiPriority w:val="99"/>
    <w:rsid w:val="005D2839"/>
    <w:pPr>
      <w:autoSpaceDE w:val="0"/>
      <w:autoSpaceDN w:val="0"/>
      <w:spacing w:after="0"/>
      <w:jc w:val="center"/>
    </w:pPr>
    <w:rPr>
      <w:rFonts w:ascii="Arial" w:eastAsia="Calibri" w:hAnsi="Arial" w:cs="Arial"/>
      <w:sz w:val="24"/>
      <w:szCs w:val="24"/>
      <w:lang w:val="fr-FR" w:eastAsia="en-US"/>
    </w:rPr>
  </w:style>
  <w:style w:type="character" w:customStyle="1" w:styleId="SprechblasentextZchn">
    <w:name w:val="Sprechblasentext Zchn"/>
    <w:link w:val="Sprechblasentext"/>
    <w:uiPriority w:val="99"/>
    <w:semiHidden/>
    <w:rsid w:val="005D2839"/>
    <w:rPr>
      <w:rFonts w:ascii="Tahoma" w:hAnsi="Tahoma" w:cs="Tahoma"/>
      <w:sz w:val="16"/>
      <w:szCs w:val="16"/>
      <w:lang w:val="en-GB" w:eastAsia="fr-FR"/>
    </w:rPr>
  </w:style>
  <w:style w:type="paragraph" w:styleId="berarbeitung">
    <w:name w:val="Revision"/>
    <w:hidden/>
    <w:uiPriority w:val="99"/>
    <w:semiHidden/>
    <w:rsid w:val="005D2839"/>
    <w:rPr>
      <w:rFonts w:ascii="Arial" w:hAnsi="Arial"/>
      <w:lang w:val="en-GB" w:eastAsia="fr-FR"/>
    </w:rPr>
  </w:style>
  <w:style w:type="table" w:customStyle="1" w:styleId="Trameclaire-Accent11">
    <w:name w:val="Trame claire - Accent 11"/>
    <w:basedOn w:val="NormaleTabelle"/>
    <w:uiPriority w:val="60"/>
    <w:rsid w:val="005D2839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ReqID">
    <w:name w:val="Req_ID"/>
    <w:basedOn w:val="Textkrper"/>
    <w:link w:val="ReqIDCar"/>
    <w:rsid w:val="005D2839"/>
    <w:pPr>
      <w:keepNext/>
      <w:spacing w:line="288" w:lineRule="auto"/>
      <w:jc w:val="both"/>
    </w:pPr>
    <w:rPr>
      <w:b/>
      <w:noProof/>
      <w:color w:val="0000FF"/>
      <w:sz w:val="24"/>
      <w:lang w:eastAsia="en-US"/>
    </w:rPr>
  </w:style>
  <w:style w:type="character" w:customStyle="1" w:styleId="ReqText">
    <w:name w:val="Req_Text"/>
    <w:qFormat/>
    <w:rsid w:val="005D2839"/>
    <w:rPr>
      <w:rFonts w:ascii="Alstom" w:hAnsi="Alstom"/>
      <w:noProof/>
      <w:color w:val="0000FF"/>
      <w:sz w:val="24"/>
      <w:lang w:val="en-GB" w:eastAsia="en-US"/>
    </w:rPr>
  </w:style>
  <w:style w:type="character" w:customStyle="1" w:styleId="berschrift2Zchn">
    <w:name w:val="Überschrift 2 Zchn"/>
    <w:aliases w:val="Heading 2 Zchn,H2 Zchn,Heading 21 Zchn,h2 Zchn,2 Zchn,subtitle2 Zchn,Titre 2 modified Zchn,sub-sect Zchn,RFQ1 Zchn,section header Zchn,21 Zchn,sub-sect1 Zchn,22 Zchn,sub-sect2 Zchn,23 Zchn,sub-sect3 Zchn,24 Zchn,sub-sect4 Zchn,25 Zchn"/>
    <w:link w:val="berschrift2"/>
    <w:rsid w:val="005D2839"/>
    <w:rPr>
      <w:rFonts w:ascii="Alstom" w:hAnsi="Alstom"/>
      <w:b/>
      <w:smallCaps/>
      <w:sz w:val="28"/>
      <w:lang w:val="en-GB" w:eastAsia="fr-FR"/>
    </w:rPr>
  </w:style>
  <w:style w:type="character" w:customStyle="1" w:styleId="berschrift1Zchn">
    <w:name w:val="Überschrift 1 Zchn"/>
    <w:aliases w:val="Heading 1 Zchn,überschrift 1 Zchn,H1 Zchn,Heading 11 Zchn,Subtitle1 Zchn,Titre1 Zchn,ASAPHeading 1 Zchn,heading 1 Zchn,1 ghost Zchn,g Zchn,ghost Zchn,1 ghost1 Zchn,g1 Zchn,h1 Zchn,Heading1 Zchn"/>
    <w:link w:val="berschrift1"/>
    <w:rsid w:val="005D2839"/>
    <w:rPr>
      <w:rFonts w:ascii="Alstom" w:hAnsi="Alstom"/>
      <w:b/>
      <w:smallCaps/>
      <w:sz w:val="32"/>
      <w:lang w:val="en-GB" w:eastAsia="fr-FR"/>
    </w:rPr>
  </w:style>
  <w:style w:type="character" w:customStyle="1" w:styleId="berschrift3Zchn">
    <w:name w:val="Überschrift 3 Zchn"/>
    <w:aliases w:val="Heading 3 Zchn,H3 Zchn,Heading Zchn,Heading v Zchn,Heading 31 Zchn,título 3 Zchn,subtitle 3 Zchn,3numbers Zchn,heading 3 Zchn,3 bullet Zchn,b Zchn,bullet Zchn,bullets Zchn,h3 Zchn,Heading3 Zchn,B Head Zchn,ergo... 'ctrl-3' Zchn"/>
    <w:link w:val="berschrift3"/>
    <w:rsid w:val="005D2839"/>
    <w:rPr>
      <w:rFonts w:ascii="Alstom" w:hAnsi="Alstom"/>
      <w:b/>
      <w:i/>
      <w:sz w:val="22"/>
      <w:lang w:val="en-GB" w:eastAsia="fr-FR"/>
    </w:rPr>
  </w:style>
  <w:style w:type="character" w:customStyle="1" w:styleId="berschrift4Zchn">
    <w:name w:val="Überschrift 4 Zchn"/>
    <w:aliases w:val="Heading 4 Zchn,H4 Zchn,paragraphe[1] Zchn,[req] Zchn,4numbers Zchn,p Zchn,heading 4 Zchn,4 dash Zchn,3 Zchn,dash Zchn,h4 Zchn,Heading4 Zchn,ergo.... Zchn"/>
    <w:link w:val="berschrift4"/>
    <w:rsid w:val="005D2839"/>
    <w:rPr>
      <w:rFonts w:ascii="Alstom" w:hAnsi="Alstom"/>
      <w:sz w:val="22"/>
      <w:lang w:val="en-GB" w:eastAsia="fr-FR"/>
    </w:rPr>
  </w:style>
  <w:style w:type="character" w:customStyle="1" w:styleId="berschrift7Zchn">
    <w:name w:val="Überschrift 7 Zchn"/>
    <w:aliases w:val="Appendix Titre 2 Zchn,liste1 Zchn,Heading 7 Zchn,liste[1] Zchn,heading 7 Zchn,h7 Zchn"/>
    <w:link w:val="berschrift7"/>
    <w:rsid w:val="005D2839"/>
    <w:rPr>
      <w:rFonts w:ascii="Alstom" w:hAnsi="Alstom"/>
      <w:b/>
      <w:i/>
      <w:sz w:val="22"/>
      <w:lang w:val="en-GB" w:eastAsia="fr-FR"/>
    </w:rPr>
  </w:style>
  <w:style w:type="paragraph" w:styleId="StandardWeb">
    <w:name w:val="Normal (Web)"/>
    <w:basedOn w:val="Standard"/>
    <w:uiPriority w:val="99"/>
    <w:semiHidden/>
    <w:unhideWhenUsed/>
    <w:rsid w:val="005D2839"/>
    <w:pPr>
      <w:spacing w:before="100" w:beforeAutospacing="1" w:after="100" w:afterAutospacing="1"/>
    </w:pPr>
    <w:rPr>
      <w:rFonts w:ascii="Times New Roman" w:eastAsia="Calibri" w:hAnsi="Times New Roman"/>
      <w:sz w:val="24"/>
      <w:szCs w:val="24"/>
      <w:lang w:val="fr-BE" w:eastAsia="fr-BE"/>
    </w:rPr>
  </w:style>
  <w:style w:type="paragraph" w:customStyle="1" w:styleId="ReqNormal">
    <w:name w:val="Req_Normal"/>
    <w:basedOn w:val="Standard"/>
    <w:rsid w:val="005D2839"/>
    <w:pPr>
      <w:spacing w:after="0"/>
    </w:pPr>
    <w:rPr>
      <w:rFonts w:ascii="Times" w:hAnsi="Times"/>
      <w:color w:val="0000FF"/>
      <w:sz w:val="24"/>
      <w:szCs w:val="24"/>
      <w:lang w:val="fr-FR"/>
    </w:rPr>
  </w:style>
  <w:style w:type="character" w:customStyle="1" w:styleId="KopfzeileZchn">
    <w:name w:val="Kopfzeile Zchn"/>
    <w:aliases w:val="Header Zchn"/>
    <w:link w:val="Kopfzeile"/>
    <w:locked/>
    <w:rsid w:val="005D2839"/>
    <w:rPr>
      <w:rFonts w:ascii="Alstom" w:hAnsi="Alstom"/>
      <w:b/>
      <w:caps/>
      <w:sz w:val="28"/>
      <w:lang w:val="en-GB" w:eastAsia="fr-FR"/>
    </w:rPr>
  </w:style>
  <w:style w:type="paragraph" w:customStyle="1" w:styleId="Titresignataire3">
    <w:name w:val="Titre signataire 3"/>
    <w:basedOn w:val="Standard"/>
    <w:rsid w:val="005D2839"/>
    <w:pPr>
      <w:tabs>
        <w:tab w:val="left" w:pos="709"/>
        <w:tab w:val="left" w:pos="851"/>
      </w:tabs>
      <w:spacing w:before="240" w:after="240" w:line="288" w:lineRule="auto"/>
    </w:pPr>
    <w:rPr>
      <w:rFonts w:ascii="Arial" w:hAnsi="Arial"/>
      <w:szCs w:val="22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D2839"/>
    <w:pPr>
      <w:jc w:val="both"/>
    </w:pPr>
    <w:rPr>
      <w:rFonts w:ascii="Arial" w:hAnsi="Arial"/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5D2839"/>
    <w:rPr>
      <w:rFonts w:ascii="Arial" w:hAnsi="Arial"/>
      <w:b/>
      <w:bCs/>
      <w:lang w:val="en-GB" w:eastAsia="fr-FR"/>
    </w:rPr>
  </w:style>
  <w:style w:type="paragraph" w:customStyle="1" w:styleId="NotetoAuthortextCar">
    <w:name w:val="Note to Author:text Car"/>
    <w:basedOn w:val="NotetoAuthorindent"/>
    <w:link w:val="NotetoAuthortextCarCar"/>
    <w:rsid w:val="00876944"/>
    <w:pPr>
      <w:tabs>
        <w:tab w:val="clear" w:pos="284"/>
      </w:tabs>
      <w:spacing w:line="240" w:lineRule="auto"/>
      <w:ind w:left="0" w:firstLine="0"/>
    </w:pPr>
    <w:rPr>
      <w:rFonts w:ascii="FuturaA Bk BT" w:hAnsi="FuturaA Bk BT"/>
    </w:rPr>
  </w:style>
  <w:style w:type="paragraph" w:customStyle="1" w:styleId="Attention">
    <w:name w:val="Attention"/>
    <w:basedOn w:val="Texte"/>
    <w:rsid w:val="00876944"/>
    <w:pPr>
      <w:keepLines/>
      <w:pBdr>
        <w:top w:val="single" w:sz="6" w:space="5" w:color="auto" w:shadow="1"/>
        <w:left w:val="single" w:sz="6" w:space="5" w:color="auto" w:shadow="1"/>
        <w:bottom w:val="single" w:sz="6" w:space="5" w:color="auto" w:shadow="1"/>
        <w:right w:val="single" w:sz="6" w:space="5" w:color="auto" w:shadow="1"/>
      </w:pBdr>
      <w:shd w:val="pct10" w:color="auto" w:fill="auto"/>
      <w:spacing w:line="240" w:lineRule="auto"/>
      <w:ind w:left="1276" w:right="329"/>
    </w:pPr>
    <w:rPr>
      <w:rFonts w:ascii="FuturaA Bk BT" w:hAnsi="FuturaA Bk BT"/>
    </w:rPr>
  </w:style>
  <w:style w:type="character" w:customStyle="1" w:styleId="NotetoAuthortextCarCar">
    <w:name w:val="Note to Author:text Car Car"/>
    <w:link w:val="NotetoAuthortextCar"/>
    <w:rsid w:val="00876944"/>
    <w:rPr>
      <w:rFonts w:ascii="FuturaA Bk BT" w:hAnsi="FuturaA Bk BT"/>
      <w:shd w:val="clear" w:color="auto" w:fill="FFFF00"/>
      <w:lang w:val="en-GB" w:eastAsia="fr-FR"/>
    </w:rPr>
  </w:style>
  <w:style w:type="character" w:customStyle="1" w:styleId="NotetoAuthortextCarCar1">
    <w:name w:val="Note to Author:text Car Car1"/>
    <w:rsid w:val="00876944"/>
    <w:rPr>
      <w:rFonts w:ascii="FuturaA Bk BT" w:hAnsi="FuturaA Bk BT"/>
      <w:lang w:val="en-GB" w:eastAsia="fr-FR" w:bidi="ar-SA"/>
    </w:rPr>
  </w:style>
  <w:style w:type="character" w:customStyle="1" w:styleId="NotetoAuthortextCarCar1Car">
    <w:name w:val="Note to Author:text Car Car1 Car"/>
    <w:rsid w:val="00876944"/>
    <w:rPr>
      <w:rFonts w:ascii="FuturaA Bk BT" w:hAnsi="FuturaA Bk BT"/>
      <w:lang w:val="en-GB" w:eastAsia="fr-FR" w:bidi="ar-SA"/>
    </w:rPr>
  </w:style>
  <w:style w:type="paragraph" w:customStyle="1" w:styleId="DocReference">
    <w:name w:val="DocReference"/>
    <w:basedOn w:val="Standard"/>
    <w:rsid w:val="00876944"/>
    <w:pPr>
      <w:numPr>
        <w:numId w:val="14"/>
      </w:numPr>
      <w:tabs>
        <w:tab w:val="clear" w:pos="720"/>
        <w:tab w:val="num" w:pos="795"/>
      </w:tabs>
      <w:spacing w:before="120" w:after="0"/>
      <w:ind w:left="795" w:hanging="795"/>
    </w:pPr>
    <w:rPr>
      <w:color w:val="000000"/>
      <w:sz w:val="20"/>
    </w:rPr>
  </w:style>
  <w:style w:type="paragraph" w:customStyle="1" w:styleId="DocNormal">
    <w:name w:val="Doc Normal"/>
    <w:basedOn w:val="Standard"/>
    <w:rsid w:val="00876944"/>
    <w:pPr>
      <w:spacing w:after="0"/>
    </w:pPr>
    <w:rPr>
      <w:color w:val="000080"/>
      <w:sz w:val="24"/>
      <w:szCs w:val="24"/>
      <w:lang w:eastAsia="en-US"/>
    </w:rPr>
  </w:style>
  <w:style w:type="character" w:customStyle="1" w:styleId="EndnotentextZchn">
    <w:name w:val="Endnotentext Zchn"/>
    <w:link w:val="Endnotentext"/>
    <w:semiHidden/>
    <w:rsid w:val="00876944"/>
    <w:rPr>
      <w:rFonts w:ascii="Alstom" w:hAnsi="Alstom"/>
      <w:lang w:val="en-GB" w:eastAsia="fr-FR"/>
    </w:rPr>
  </w:style>
  <w:style w:type="character" w:customStyle="1" w:styleId="TexteCar">
    <w:name w:val="Texte Car"/>
    <w:link w:val="Texte"/>
    <w:rsid w:val="00876944"/>
    <w:rPr>
      <w:rFonts w:ascii="Arial" w:hAnsi="Arial"/>
      <w:sz w:val="22"/>
      <w:szCs w:val="22"/>
      <w:lang w:val="en-GB" w:eastAsia="fr-FR"/>
    </w:rPr>
  </w:style>
  <w:style w:type="character" w:customStyle="1" w:styleId="ReqIDCar">
    <w:name w:val="Req_ID Car"/>
    <w:link w:val="ReqID"/>
    <w:rsid w:val="00876944"/>
    <w:rPr>
      <w:rFonts w:ascii="Alstom" w:hAnsi="Alstom"/>
      <w:b/>
      <w:noProof/>
      <w:color w:val="0000FF"/>
      <w:sz w:val="24"/>
      <w:szCs w:val="22"/>
      <w:lang w:val="en-GB" w:eastAsia="en-US"/>
    </w:rPr>
  </w:style>
  <w:style w:type="paragraph" w:customStyle="1" w:styleId="Normalamoi0">
    <w:name w:val="Normal_a_moi"/>
    <w:rsid w:val="00967CB5"/>
    <w:pPr>
      <w:ind w:left="1418"/>
      <w:jc w:val="both"/>
    </w:pPr>
    <w:rPr>
      <w:rFonts w:ascii="Arial" w:hAnsi="Arial"/>
      <w:sz w:val="22"/>
      <w:lang w:val="en-GB" w:eastAsia="fr-FR"/>
    </w:rPr>
  </w:style>
  <w:style w:type="paragraph" w:customStyle="1" w:styleId="abc">
    <w:name w:val="a_b_c"/>
    <w:basedOn w:val="Normalamoi0"/>
    <w:rsid w:val="00967CB5"/>
    <w:pPr>
      <w:numPr>
        <w:numId w:val="15"/>
      </w:numPr>
      <w:spacing w:before="120"/>
    </w:pPr>
    <w:rPr>
      <w:color w:val="000000"/>
      <w:sz w:val="20"/>
    </w:rPr>
  </w:style>
  <w:style w:type="paragraph" w:customStyle="1" w:styleId="derelabc">
    <w:name w:val="der_el_a_b_c"/>
    <w:basedOn w:val="abc"/>
    <w:next w:val="Parnormal"/>
    <w:rsid w:val="00967CB5"/>
    <w:pPr>
      <w:spacing w:after="240"/>
    </w:pPr>
  </w:style>
  <w:style w:type="paragraph" w:styleId="Listennummer">
    <w:name w:val="List Number"/>
    <w:basedOn w:val="Standard"/>
    <w:semiHidden/>
    <w:rsid w:val="00967CB5"/>
    <w:pPr>
      <w:tabs>
        <w:tab w:val="num" w:pos="360"/>
      </w:tabs>
      <w:spacing w:after="60" w:line="288" w:lineRule="auto"/>
      <w:ind w:left="360" w:hanging="360"/>
    </w:pPr>
    <w:rPr>
      <w:rFonts w:ascii="Arial" w:hAnsi="Arial"/>
    </w:rPr>
  </w:style>
  <w:style w:type="paragraph" w:customStyle="1" w:styleId="soustitredde">
    <w:name w:val="sous titre dde"/>
    <w:basedOn w:val="soustitrepspec2"/>
    <w:rsid w:val="00967CB5"/>
    <w:pPr>
      <w:tabs>
        <w:tab w:val="num" w:pos="360"/>
      </w:tabs>
      <w:ind w:left="360" w:hanging="360"/>
    </w:pPr>
  </w:style>
  <w:style w:type="paragraph" w:customStyle="1" w:styleId="soustitrepspec2">
    <w:name w:val="sous titre pspec 2"/>
    <w:basedOn w:val="Standard"/>
    <w:rsid w:val="00967CB5"/>
    <w:pPr>
      <w:spacing w:after="0" w:line="300" w:lineRule="atLeast"/>
    </w:pPr>
    <w:rPr>
      <w:rFonts w:ascii="Arial" w:hAnsi="Arial"/>
      <w:b/>
    </w:rPr>
  </w:style>
  <w:style w:type="paragraph" w:customStyle="1" w:styleId="project">
    <w:name w:val="project"/>
    <w:basedOn w:val="DocTitle"/>
    <w:rsid w:val="00967CB5"/>
    <w:rPr>
      <w:rFonts w:ascii="Arial" w:hAnsi="Arial"/>
      <w:position w:val="0"/>
    </w:rPr>
  </w:style>
  <w:style w:type="paragraph" w:customStyle="1" w:styleId="Tableau0">
    <w:name w:val="Tableau"/>
    <w:basedOn w:val="Normalamoi0"/>
    <w:rsid w:val="00967CB5"/>
    <w:pPr>
      <w:suppressAutoHyphens/>
      <w:spacing w:before="90" w:after="54"/>
      <w:ind w:left="0"/>
      <w:jc w:val="center"/>
    </w:pPr>
    <w:rPr>
      <w:sz w:val="20"/>
    </w:rPr>
  </w:style>
  <w:style w:type="paragraph" w:customStyle="1" w:styleId="Parespac">
    <w:name w:val="Par_espacé"/>
    <w:basedOn w:val="Normalamoi0"/>
    <w:rsid w:val="00967CB5"/>
    <w:pPr>
      <w:tabs>
        <w:tab w:val="left" w:pos="1418"/>
      </w:tabs>
      <w:spacing w:before="120" w:after="240"/>
      <w:ind w:hanging="1418"/>
    </w:pPr>
  </w:style>
  <w:style w:type="paragraph" w:customStyle="1" w:styleId="numerodde">
    <w:name w:val="numero_dde"/>
    <w:basedOn w:val="Normalamoi0"/>
    <w:rsid w:val="00967CB5"/>
    <w:pPr>
      <w:ind w:left="0"/>
      <w:jc w:val="left"/>
    </w:pPr>
    <w:rPr>
      <w:rFonts w:ascii="Times New Roman" w:hAnsi="Times New Roman"/>
      <w:b/>
      <w:u w:val="single"/>
      <w:lang w:val="fr-FR"/>
    </w:rPr>
  </w:style>
  <w:style w:type="paragraph" w:customStyle="1" w:styleId="dde">
    <w:name w:val="dde"/>
    <w:basedOn w:val="Normalamoi0"/>
    <w:rsid w:val="00967CB5"/>
    <w:pPr>
      <w:ind w:left="284" w:firstLine="284"/>
      <w:jc w:val="left"/>
    </w:pPr>
    <w:rPr>
      <w:rFonts w:ascii="Times New Roman" w:hAnsi="Times New Roman"/>
      <w:lang w:val="fr-FR"/>
    </w:rPr>
  </w:style>
  <w:style w:type="paragraph" w:customStyle="1" w:styleId="TitreDDE">
    <w:name w:val="Titre DDE"/>
    <w:basedOn w:val="Standard"/>
    <w:next w:val="CorpsDDE"/>
    <w:rsid w:val="00967CB5"/>
    <w:pPr>
      <w:keepNext/>
      <w:keepLines/>
      <w:numPr>
        <w:numId w:val="16"/>
      </w:numPr>
      <w:spacing w:after="0"/>
    </w:pPr>
    <w:rPr>
      <w:rFonts w:ascii="Times New Roman" w:hAnsi="Times New Roman"/>
      <w:b/>
      <w:sz w:val="20"/>
      <w:u w:val="single"/>
      <w:lang w:val="fr-FR"/>
    </w:rPr>
  </w:style>
  <w:style w:type="paragraph" w:customStyle="1" w:styleId="CorpsDDE">
    <w:name w:val="Corps DDE"/>
    <w:basedOn w:val="Standard"/>
    <w:rsid w:val="00967CB5"/>
    <w:pPr>
      <w:keepNext/>
      <w:keepLines/>
      <w:spacing w:after="0"/>
      <w:ind w:left="567"/>
    </w:pPr>
    <w:rPr>
      <w:rFonts w:ascii="Courier New" w:hAnsi="Courier New"/>
      <w:sz w:val="16"/>
      <w:lang w:val="fr-FR"/>
    </w:rPr>
  </w:style>
  <w:style w:type="paragraph" w:customStyle="1" w:styleId="Parsansnumro">
    <w:name w:val="Par_sans_numéro"/>
    <w:basedOn w:val="Standard"/>
    <w:rsid w:val="00967CB5"/>
    <w:pPr>
      <w:spacing w:before="120"/>
      <w:ind w:left="1418"/>
      <w:jc w:val="both"/>
    </w:pPr>
    <w:rPr>
      <w:rFonts w:ascii="Arial" w:hAnsi="Arial"/>
    </w:rPr>
  </w:style>
  <w:style w:type="paragraph" w:customStyle="1" w:styleId="DDEs">
    <w:name w:val="DDEs"/>
    <w:basedOn w:val="Normalamoi0"/>
    <w:rsid w:val="00967CB5"/>
    <w:pPr>
      <w:ind w:left="0"/>
      <w:jc w:val="left"/>
    </w:pPr>
    <w:rPr>
      <w:rFonts w:ascii="Courier New" w:hAnsi="Courier New"/>
      <w:sz w:val="18"/>
    </w:rPr>
  </w:style>
  <w:style w:type="paragraph" w:customStyle="1" w:styleId="Titre3Heading3HeadingHeadingv">
    <w:name w:val="Titre 3.Heading 3.Heading.Heading v"/>
    <w:basedOn w:val="Standard"/>
    <w:next w:val="Textkrper"/>
    <w:rsid w:val="00967CB5"/>
    <w:pPr>
      <w:tabs>
        <w:tab w:val="left" w:pos="1134"/>
      </w:tabs>
      <w:spacing w:before="240" w:line="300" w:lineRule="atLeast"/>
      <w:ind w:left="1134" w:hanging="1134"/>
      <w:outlineLvl w:val="2"/>
    </w:pPr>
    <w:rPr>
      <w:rFonts w:ascii="Arial" w:hAnsi="Arial"/>
      <w:b/>
      <w:i/>
    </w:rPr>
  </w:style>
  <w:style w:type="paragraph" w:customStyle="1" w:styleId="Titre5Heading5-MandatoryrequirementsHeading5">
    <w:name w:val="Titre 5.Heading 5 - Mandatory requirements.Heading 5"/>
    <w:basedOn w:val="Standard"/>
    <w:next w:val="Textkrper"/>
    <w:rsid w:val="00967CB5"/>
    <w:pPr>
      <w:tabs>
        <w:tab w:val="left" w:pos="1134"/>
      </w:tabs>
      <w:spacing w:before="60" w:after="60" w:line="300" w:lineRule="atLeast"/>
      <w:ind w:left="1134" w:hanging="1134"/>
      <w:jc w:val="both"/>
      <w:outlineLvl w:val="4"/>
    </w:pPr>
    <w:rPr>
      <w:rFonts w:ascii="Arial" w:hAnsi="Arial"/>
    </w:rPr>
  </w:style>
  <w:style w:type="paragraph" w:customStyle="1" w:styleId="Titre7AppendixTitre2Heading7liste1">
    <w:name w:val="Titre 7.Appendix Titre 2.Heading 7.liste1"/>
    <w:basedOn w:val="Standard"/>
    <w:next w:val="Standard"/>
    <w:rsid w:val="00967CB5"/>
    <w:pPr>
      <w:tabs>
        <w:tab w:val="left" w:pos="2126"/>
        <w:tab w:val="num" w:pos="2160"/>
      </w:tabs>
      <w:spacing w:before="60" w:after="60" w:line="300" w:lineRule="atLeast"/>
      <w:outlineLvl w:val="6"/>
    </w:pPr>
    <w:rPr>
      <w:rFonts w:ascii="Arial" w:hAnsi="Arial"/>
      <w:b/>
      <w:i/>
    </w:rPr>
  </w:style>
  <w:style w:type="paragraph" w:customStyle="1" w:styleId="Titre9AppendixTitre4Heading9">
    <w:name w:val="Titre 9.Appendix Titre 4.Heading 9"/>
    <w:basedOn w:val="Standard"/>
    <w:next w:val="Standard"/>
    <w:rsid w:val="00967CB5"/>
    <w:pPr>
      <w:tabs>
        <w:tab w:val="left" w:pos="2126"/>
        <w:tab w:val="num" w:pos="2880"/>
      </w:tabs>
      <w:spacing w:before="60" w:after="60" w:line="300" w:lineRule="atLeast"/>
      <w:outlineLvl w:val="8"/>
    </w:pPr>
    <w:rPr>
      <w:rFonts w:ascii="Arial" w:hAnsi="Arial"/>
    </w:rPr>
  </w:style>
  <w:style w:type="paragraph" w:customStyle="1" w:styleId="Style0">
    <w:name w:val="Style0"/>
    <w:rsid w:val="00967CB5"/>
    <w:rPr>
      <w:rFonts w:ascii="Arial" w:hAnsi="Arial"/>
      <w:snapToGrid w:val="0"/>
      <w:sz w:val="24"/>
      <w:lang w:val="fr-FR" w:eastAsia="fr-FR"/>
    </w:rPr>
  </w:style>
  <w:style w:type="paragraph" w:customStyle="1" w:styleId="Labelling">
    <w:name w:val="Labelling"/>
    <w:basedOn w:val="Standard"/>
    <w:autoRedefine/>
    <w:rsid w:val="00967CB5"/>
    <w:pPr>
      <w:pBdr>
        <w:top w:val="single" w:sz="8" w:space="1" w:color="008000"/>
        <w:left w:val="single" w:sz="8" w:space="4" w:color="008000"/>
        <w:bottom w:val="single" w:sz="8" w:space="1" w:color="008000"/>
        <w:right w:val="single" w:sz="8" w:space="4" w:color="008000"/>
      </w:pBd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0"/>
      <w:ind w:left="284" w:right="1418"/>
    </w:pPr>
    <w:rPr>
      <w:rFonts w:ascii="Times New Roman" w:hAnsi="Times New Roman"/>
      <w:b/>
      <w:color w:val="008000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header" w:uiPriority="0"/>
    <w:lsdException w:name="footer" w:uiPriority="0"/>
    <w:lsdException w:name="index heading" w:uiPriority="0"/>
    <w:lsdException w:name="caption" w:semiHidden="0" w:uiPriority="0" w:unhideWhenUsed="0" w:qFormat="1"/>
    <w:lsdException w:name="table of figures" w:uiPriority="0"/>
    <w:lsdException w:name="footnote reference" w:uiPriority="0"/>
    <w:lsdException w:name="page number" w:uiPriority="0"/>
    <w:lsdException w:name="endnote reference" w:uiPriority="0"/>
    <w:lsdException w:name="endnote text" w:uiPriority="0"/>
    <w:lsdException w:name="macro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Number 3" w:uiPriority="0"/>
    <w:lsdException w:name="Title" w:semiHidden="0" w:uiPriority="10" w:unhideWhenUsed="0"/>
    <w:lsdException w:name="Default Paragraph Font" w:uiPriority="1"/>
    <w:lsdException w:name="Body Text" w:uiPriority="0"/>
    <w:lsdException w:name="Body Text Indent" w:uiPriority="0"/>
    <w:lsdException w:name="List Continue" w:uiPriority="0"/>
    <w:lsdException w:name="List Continue 5" w:uiPriority="0"/>
    <w:lsdException w:name="Message Header" w:uiPriority="0"/>
    <w:lsdException w:name="Subtitle" w:semiHidden="0" w:uiPriority="11" w:unhideWhenUsed="0"/>
    <w:lsdException w:name="Note Heading" w:uiPriority="0"/>
    <w:lsdException w:name="Body Text 2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/>
    <w:lsdException w:name="Emphasis" w:semiHidden="0" w:uiPriority="0" w:unhideWhenUsed="0" w:qFormat="1"/>
    <w:lsdException w:name="Document Map" w:uiPriority="0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next w:val="Textkrper"/>
    <w:qFormat/>
    <w:rsid w:val="000A67EB"/>
    <w:pPr>
      <w:spacing w:after="120"/>
    </w:pPr>
    <w:rPr>
      <w:rFonts w:ascii="Alstom" w:hAnsi="Alstom"/>
      <w:sz w:val="22"/>
      <w:lang w:val="en-GB" w:eastAsia="fr-FR"/>
    </w:rPr>
  </w:style>
  <w:style w:type="paragraph" w:styleId="berschrift1">
    <w:name w:val="heading 1"/>
    <w:aliases w:val="Heading 1,überschrift 1,H1,Heading 11,Subtitle1,Titre1,ASAPHeading 1,heading 1,1 ghost,g,ghost,1 ghost1,g1,h1,Heading1"/>
    <w:basedOn w:val="Standard"/>
    <w:next w:val="Textkrper"/>
    <w:link w:val="berschrift1Zchn"/>
    <w:qFormat/>
    <w:pPr>
      <w:keepNext/>
      <w:numPr>
        <w:numId w:val="1"/>
      </w:numPr>
      <w:tabs>
        <w:tab w:val="left" w:pos="1134"/>
      </w:tabs>
      <w:suppressAutoHyphens/>
      <w:spacing w:before="120" w:after="240"/>
      <w:outlineLvl w:val="0"/>
    </w:pPr>
    <w:rPr>
      <w:b/>
      <w:smallCaps/>
      <w:sz w:val="32"/>
    </w:rPr>
  </w:style>
  <w:style w:type="paragraph" w:styleId="berschrift2">
    <w:name w:val="heading 2"/>
    <w:aliases w:val="Heading 2,H2,Heading 21,h2,2,subtitle2,Titre 2 modified,sub-sect,RFQ1,section header,21,sub-sect1,22,sub-sect2,23,sub-sect3,24,sub-sect4,25,sub-sect5,(1.1,1.2,1.3 etc),211,sub-sect11,Major,Major1,Major2,Major11,heading 2,1.1.1 heading"/>
    <w:basedOn w:val="Standard"/>
    <w:next w:val="Textkrper-Zeileneinzug"/>
    <w:link w:val="berschrift2Zchn"/>
    <w:qFormat/>
    <w:pPr>
      <w:keepNext/>
      <w:numPr>
        <w:ilvl w:val="1"/>
        <w:numId w:val="1"/>
      </w:numPr>
      <w:tabs>
        <w:tab w:val="left" w:pos="1134"/>
      </w:tabs>
      <w:spacing w:after="180"/>
      <w:outlineLvl w:val="1"/>
    </w:pPr>
    <w:rPr>
      <w:b/>
      <w:smallCaps/>
      <w:sz w:val="28"/>
    </w:rPr>
  </w:style>
  <w:style w:type="paragraph" w:styleId="berschrift3">
    <w:name w:val="heading 3"/>
    <w:aliases w:val="Heading 3,H3,Heading,Heading v,Heading 31,título 3,subtitle 3,3numbers,heading 3,3 bullet,b,bullet,bullets,h3,Heading3,B Head,ergo... 'ctrl-3'"/>
    <w:basedOn w:val="Standard"/>
    <w:next w:val="Textkrper"/>
    <w:link w:val="berschrift3Zchn"/>
    <w:qFormat/>
    <w:pPr>
      <w:numPr>
        <w:ilvl w:val="2"/>
        <w:numId w:val="1"/>
      </w:numPr>
      <w:tabs>
        <w:tab w:val="left" w:pos="1134"/>
      </w:tabs>
      <w:spacing w:before="240"/>
      <w:outlineLvl w:val="2"/>
    </w:pPr>
    <w:rPr>
      <w:b/>
      <w:i/>
    </w:rPr>
  </w:style>
  <w:style w:type="paragraph" w:styleId="berschrift4">
    <w:name w:val="heading 4"/>
    <w:aliases w:val="Heading 4,H4,paragraphe[1],[req],4numbers,p,heading 4,4 dash,3,dash,h4,Heading4,ergo...."/>
    <w:basedOn w:val="berschrift3"/>
    <w:next w:val="Textkrper"/>
    <w:link w:val="berschrift4Zchn"/>
    <w:qFormat/>
    <w:pPr>
      <w:numPr>
        <w:ilvl w:val="3"/>
      </w:numPr>
      <w:spacing w:before="120" w:after="60"/>
      <w:outlineLvl w:val="3"/>
    </w:pPr>
    <w:rPr>
      <w:b w:val="0"/>
      <w:i w:val="0"/>
    </w:rPr>
  </w:style>
  <w:style w:type="paragraph" w:styleId="berschrift5">
    <w:name w:val="heading 5"/>
    <w:aliases w:val="Heading 5 - Mandatory requirements,Heading 5,H5,paragraphe[2],Heading 5 - Bad,heading 5,5 sub-bullet,sb,4,h5,Mandatory reqmts,ergo....."/>
    <w:basedOn w:val="Standard"/>
    <w:next w:val="Textkrper"/>
    <w:link w:val="berschrift5Zchn"/>
    <w:qFormat/>
    <w:pPr>
      <w:numPr>
        <w:ilvl w:val="4"/>
        <w:numId w:val="1"/>
      </w:numPr>
      <w:tabs>
        <w:tab w:val="left" w:pos="1134"/>
      </w:tabs>
      <w:spacing w:before="60"/>
      <w:outlineLvl w:val="4"/>
    </w:pPr>
  </w:style>
  <w:style w:type="paragraph" w:styleId="berschrift6">
    <w:name w:val="heading 6"/>
    <w:aliases w:val="Appendix Titre 1,Heading 6,H6,paragraphe[3],heading 6,Heading 6-Appendixes,sub-dash,sd,5,h6"/>
    <w:basedOn w:val="Standard"/>
    <w:next w:val="Standard"/>
    <w:qFormat/>
    <w:pPr>
      <w:pageBreakBefore/>
      <w:numPr>
        <w:ilvl w:val="5"/>
        <w:numId w:val="1"/>
      </w:numPr>
      <w:spacing w:before="60" w:after="60"/>
      <w:outlineLvl w:val="5"/>
    </w:pPr>
    <w:rPr>
      <w:b/>
      <w:caps/>
      <w:sz w:val="24"/>
    </w:rPr>
  </w:style>
  <w:style w:type="paragraph" w:styleId="berschrift7">
    <w:name w:val="heading 7"/>
    <w:aliases w:val="Appendix Titre 2,liste1,Heading 7,liste[1],heading 7,h7"/>
    <w:basedOn w:val="Standard"/>
    <w:next w:val="Standard"/>
    <w:link w:val="berschrift7Zchn"/>
    <w:qFormat/>
    <w:pPr>
      <w:numPr>
        <w:ilvl w:val="6"/>
        <w:numId w:val="1"/>
      </w:numPr>
      <w:tabs>
        <w:tab w:val="left" w:pos="2126"/>
      </w:tabs>
      <w:spacing w:before="60" w:after="60"/>
      <w:outlineLvl w:val="6"/>
    </w:pPr>
    <w:rPr>
      <w:b/>
      <w:i/>
    </w:rPr>
  </w:style>
  <w:style w:type="paragraph" w:styleId="berschrift8">
    <w:name w:val="heading 8"/>
    <w:aliases w:val="Appendix Titre 3,liste 2,Heading 8,liste[2],heading 8"/>
    <w:basedOn w:val="Standard"/>
    <w:next w:val="Standard"/>
    <w:qFormat/>
    <w:pPr>
      <w:numPr>
        <w:ilvl w:val="7"/>
        <w:numId w:val="1"/>
      </w:numPr>
      <w:tabs>
        <w:tab w:val="left" w:pos="2126"/>
      </w:tabs>
      <w:spacing w:before="60" w:after="60"/>
      <w:outlineLvl w:val="7"/>
    </w:pPr>
  </w:style>
  <w:style w:type="paragraph" w:styleId="berschrift9">
    <w:name w:val="heading 9"/>
    <w:aliases w:val="Appendix Titre 4,Heading 9,liste[3],heading 9"/>
    <w:basedOn w:val="Standard"/>
    <w:next w:val="Standard"/>
    <w:qFormat/>
    <w:pPr>
      <w:numPr>
        <w:ilvl w:val="8"/>
        <w:numId w:val="1"/>
      </w:numPr>
      <w:tabs>
        <w:tab w:val="left" w:pos="2126"/>
      </w:tabs>
      <w:spacing w:before="60" w:after="6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aliases w:val="Tempo Body Text"/>
    <w:basedOn w:val="Standard"/>
    <w:link w:val="TextkrperZchn"/>
    <w:uiPriority w:val="99"/>
    <w:semiHidden/>
  </w:style>
  <w:style w:type="paragraph" w:styleId="Textkrper-Zeileneinzug">
    <w:name w:val="Body Text Indent"/>
    <w:basedOn w:val="Standard"/>
    <w:semiHidden/>
    <w:pPr>
      <w:ind w:left="283"/>
    </w:pPr>
    <w:rPr>
      <w:lang w:val="fr-FR"/>
    </w:rPr>
  </w:style>
  <w:style w:type="paragraph" w:styleId="Verzeichnis1">
    <w:name w:val="toc 1"/>
    <w:aliases w:val="TOC 1"/>
    <w:basedOn w:val="Standard"/>
    <w:next w:val="Standard"/>
    <w:uiPriority w:val="39"/>
    <w:pPr>
      <w:spacing w:before="120"/>
    </w:pPr>
    <w:rPr>
      <w:rFonts w:ascii="Times New Roman" w:hAnsi="Times New Roman"/>
      <w:b/>
      <w:caps/>
      <w:sz w:val="20"/>
    </w:rPr>
  </w:style>
  <w:style w:type="paragraph" w:styleId="Verzeichnis2">
    <w:name w:val="toc 2"/>
    <w:aliases w:val="TOC 2"/>
    <w:basedOn w:val="Verzeichnis1"/>
    <w:next w:val="Standard"/>
    <w:uiPriority w:val="39"/>
    <w:pPr>
      <w:spacing w:before="0" w:after="0"/>
      <w:ind w:left="220"/>
    </w:pPr>
    <w:rPr>
      <w:b w:val="0"/>
      <w:caps w:val="0"/>
      <w:smallCaps/>
    </w:rPr>
  </w:style>
  <w:style w:type="character" w:styleId="Seitenzahl">
    <w:name w:val="page number"/>
    <w:aliases w:val="Page Number"/>
    <w:semiHidden/>
    <w:rPr>
      <w:rFonts w:ascii="Arial" w:hAnsi="Arial"/>
      <w:b/>
      <w:sz w:val="24"/>
    </w:rPr>
  </w:style>
  <w:style w:type="paragraph" w:styleId="Funotentext">
    <w:name w:val="footnote text"/>
    <w:aliases w:val="Footnote Text"/>
    <w:basedOn w:val="Standard"/>
    <w:semiHidden/>
    <w:rPr>
      <w:sz w:val="18"/>
    </w:rPr>
  </w:style>
  <w:style w:type="paragraph" w:customStyle="1" w:styleId="Figure">
    <w:name w:val="Figure"/>
    <w:basedOn w:val="Standard"/>
    <w:next w:val="Textkrper"/>
    <w:pPr>
      <w:jc w:val="center"/>
    </w:pPr>
    <w:rPr>
      <w:b/>
    </w:rPr>
  </w:style>
  <w:style w:type="paragraph" w:styleId="Kopfzeile">
    <w:name w:val="header"/>
    <w:aliases w:val="Header"/>
    <w:basedOn w:val="Standard"/>
    <w:link w:val="KopfzeileZchn"/>
    <w:pPr>
      <w:tabs>
        <w:tab w:val="center" w:pos="4536"/>
        <w:tab w:val="right" w:pos="9072"/>
      </w:tabs>
    </w:pPr>
    <w:rPr>
      <w:b/>
      <w:caps/>
      <w:sz w:val="28"/>
    </w:rPr>
  </w:style>
  <w:style w:type="paragraph" w:styleId="Verzeichnis3">
    <w:name w:val="toc 3"/>
    <w:aliases w:val="TOC 3"/>
    <w:basedOn w:val="Standard"/>
    <w:next w:val="Standard"/>
    <w:uiPriority w:val="39"/>
    <w:pPr>
      <w:ind w:left="440"/>
    </w:pPr>
    <w:rPr>
      <w:rFonts w:ascii="Times New Roman" w:hAnsi="Times New Roman"/>
      <w:i/>
      <w:sz w:val="20"/>
    </w:rPr>
  </w:style>
  <w:style w:type="paragraph" w:customStyle="1" w:styleId="DocReference0">
    <w:name w:val="Doc_Reference"/>
    <w:basedOn w:val="Standard"/>
    <w:next w:val="Textkrper"/>
    <w:pPr>
      <w:spacing w:before="120" w:after="60"/>
    </w:pPr>
    <w:rPr>
      <w:sz w:val="20"/>
    </w:rPr>
  </w:style>
  <w:style w:type="paragraph" w:customStyle="1" w:styleId="DocIssue">
    <w:name w:val="Doc_Issue"/>
    <w:basedOn w:val="Standard"/>
    <w:next w:val="Textkrper"/>
    <w:rPr>
      <w:lang w:val="fr-FR"/>
    </w:rPr>
  </w:style>
  <w:style w:type="paragraph" w:customStyle="1" w:styleId="DocTitle">
    <w:name w:val="Doc_Title"/>
    <w:basedOn w:val="Kopfzeile"/>
    <w:pPr>
      <w:tabs>
        <w:tab w:val="clear" w:pos="4536"/>
        <w:tab w:val="clear" w:pos="9072"/>
      </w:tabs>
      <w:spacing w:before="120" w:after="240"/>
      <w:jc w:val="center"/>
    </w:pPr>
    <w:rPr>
      <w:position w:val="-12"/>
    </w:rPr>
  </w:style>
  <w:style w:type="paragraph" w:styleId="Verzeichnis4">
    <w:name w:val="toc 4"/>
    <w:aliases w:val="TOC 4"/>
    <w:basedOn w:val="Standard"/>
    <w:next w:val="Standard"/>
    <w:pPr>
      <w:ind w:left="660"/>
    </w:pPr>
    <w:rPr>
      <w:rFonts w:ascii="Times New Roman" w:hAnsi="Times New Roman"/>
      <w:sz w:val="18"/>
    </w:rPr>
  </w:style>
  <w:style w:type="paragraph" w:styleId="Verzeichnis5">
    <w:name w:val="toc 5"/>
    <w:aliases w:val="TOC 5"/>
    <w:basedOn w:val="Standard"/>
    <w:next w:val="Standard"/>
    <w:pPr>
      <w:ind w:left="880"/>
    </w:pPr>
    <w:rPr>
      <w:rFonts w:ascii="Times New Roman" w:hAnsi="Times New Roman"/>
      <w:sz w:val="18"/>
    </w:rPr>
  </w:style>
  <w:style w:type="paragraph" w:styleId="Verzeichnis6">
    <w:name w:val="toc 6"/>
    <w:aliases w:val="TOC 6"/>
    <w:basedOn w:val="Verzeichnis5"/>
    <w:next w:val="Standard"/>
    <w:pPr>
      <w:ind w:left="1100"/>
    </w:pPr>
  </w:style>
  <w:style w:type="paragraph" w:styleId="Verzeichnis7">
    <w:name w:val="toc 7"/>
    <w:aliases w:val="TOC 7"/>
    <w:basedOn w:val="Verzeichnis6"/>
    <w:next w:val="Standard"/>
    <w:pPr>
      <w:ind w:left="1320"/>
    </w:pPr>
  </w:style>
  <w:style w:type="paragraph" w:styleId="Verzeichnis8">
    <w:name w:val="toc 8"/>
    <w:aliases w:val="TOC 8"/>
    <w:basedOn w:val="Verzeichnis6"/>
    <w:next w:val="Standard"/>
    <w:pPr>
      <w:ind w:left="1540"/>
    </w:pPr>
  </w:style>
  <w:style w:type="paragraph" w:styleId="Verzeichnis9">
    <w:name w:val="toc 9"/>
    <w:aliases w:val="TOC 9"/>
    <w:basedOn w:val="Verzeichnis6"/>
    <w:next w:val="Standard"/>
    <w:pPr>
      <w:ind w:left="1760"/>
    </w:pPr>
  </w:style>
  <w:style w:type="paragraph" w:customStyle="1" w:styleId="DocDate">
    <w:name w:val="Doc_Date"/>
    <w:basedOn w:val="Standard"/>
    <w:next w:val="Textkrper"/>
    <w:rPr>
      <w:lang w:val="fr-FR"/>
    </w:rPr>
  </w:style>
  <w:style w:type="paragraph" w:customStyle="1" w:styleId="Referenceddocument">
    <w:name w:val="Referenced document"/>
    <w:basedOn w:val="Standard"/>
    <w:pPr>
      <w:numPr>
        <w:numId w:val="2"/>
      </w:numPr>
      <w:tabs>
        <w:tab w:val="right" w:pos="9616"/>
      </w:tabs>
      <w:spacing w:after="60"/>
    </w:pPr>
  </w:style>
  <w:style w:type="character" w:styleId="Funotenzeichen">
    <w:name w:val="footnote reference"/>
    <w:semiHidden/>
    <w:rPr>
      <w:vertAlign w:val="superscript"/>
    </w:rPr>
  </w:style>
  <w:style w:type="paragraph" w:styleId="Endnotentext">
    <w:name w:val="endnote text"/>
    <w:basedOn w:val="Standard"/>
    <w:link w:val="EndnotentextZchn"/>
    <w:semiHidden/>
    <w:rPr>
      <w:sz w:val="20"/>
    </w:rPr>
  </w:style>
  <w:style w:type="character" w:styleId="Endnotenzeichen">
    <w:name w:val="endnote reference"/>
    <w:semiHidden/>
    <w:rPr>
      <w:vertAlign w:val="superscript"/>
    </w:rPr>
  </w:style>
  <w:style w:type="paragraph" w:customStyle="1" w:styleId="PROJECTTITLE">
    <w:name w:val="PROJECT_TITLE"/>
    <w:basedOn w:val="Textkrper"/>
    <w:pPr>
      <w:spacing w:before="240" w:after="240"/>
      <w:jc w:val="center"/>
    </w:pPr>
    <w:rPr>
      <w:b/>
      <w:caps/>
      <w:sz w:val="32"/>
    </w:rPr>
  </w:style>
  <w:style w:type="paragraph" w:styleId="Fuzeile">
    <w:name w:val="footer"/>
    <w:aliases w:val="Footer"/>
    <w:basedOn w:val="Standard"/>
    <w:pPr>
      <w:tabs>
        <w:tab w:val="center" w:pos="4536"/>
        <w:tab w:val="right" w:pos="9072"/>
      </w:tabs>
    </w:pPr>
  </w:style>
  <w:style w:type="paragraph" w:styleId="Abbildungsverzeichnis">
    <w:name w:val="table of figures"/>
    <w:basedOn w:val="Standard"/>
    <w:next w:val="Standard"/>
    <w:pPr>
      <w:ind w:left="440" w:hanging="440"/>
    </w:pPr>
  </w:style>
  <w:style w:type="paragraph" w:customStyle="1" w:styleId="MandatoryRequirementList">
    <w:name w:val="Mandatory Requirement List"/>
    <w:basedOn w:val="Textkrper"/>
    <w:pPr>
      <w:tabs>
        <w:tab w:val="num" w:pos="1494"/>
      </w:tabs>
      <w:ind w:left="1494" w:hanging="360"/>
    </w:pPr>
  </w:style>
  <w:style w:type="paragraph" w:styleId="Liste">
    <w:name w:val="List"/>
    <w:basedOn w:val="berschrift5"/>
    <w:semiHidden/>
    <w:pPr>
      <w:ind w:left="360" w:hanging="360"/>
      <w:outlineLvl w:val="9"/>
    </w:pPr>
  </w:style>
  <w:style w:type="paragraph" w:customStyle="1" w:styleId="Corpsdetexte21">
    <w:name w:val="Corps de texte 21"/>
    <w:basedOn w:val="Standard"/>
    <w:rPr>
      <w:rFonts w:ascii="Times New Roman" w:hAnsi="Times New Roman"/>
      <w:b/>
      <w:sz w:val="24"/>
    </w:rPr>
  </w:style>
  <w:style w:type="paragraph" w:customStyle="1" w:styleId="Corpsdetexte31">
    <w:name w:val="Corps de texte 31"/>
    <w:basedOn w:val="Standard"/>
    <w:rPr>
      <w:rFonts w:ascii="Times New Roman" w:hAnsi="Times New Roman"/>
      <w:b/>
      <w:sz w:val="20"/>
    </w:rPr>
  </w:style>
  <w:style w:type="paragraph" w:customStyle="1" w:styleId="Textebrut1">
    <w:name w:val="Texte brut1"/>
    <w:basedOn w:val="Standard"/>
    <w:rPr>
      <w:rFonts w:ascii="Courier New" w:hAnsi="Courier New"/>
      <w:sz w:val="20"/>
      <w:lang w:val="fr-FR"/>
    </w:rPr>
  </w:style>
  <w:style w:type="paragraph" w:customStyle="1" w:styleId="tableau">
    <w:name w:val="tableau"/>
    <w:basedOn w:val="Standard"/>
    <w:pPr>
      <w:suppressAutoHyphens/>
      <w:spacing w:before="90" w:after="54"/>
      <w:ind w:right="107"/>
      <w:jc w:val="center"/>
    </w:pPr>
    <w:rPr>
      <w:lang w:val="fr-FR"/>
    </w:rPr>
  </w:style>
  <w:style w:type="paragraph" w:styleId="Beschriftung">
    <w:name w:val="caption"/>
    <w:aliases w:val="Legend_Figures,Caption,LEGEND_FIGURES,Légende_Figure,figure,Caption2,Caption2 Carattere Carattere Carattere Carattere Carattere Carattere,Caption2 Carattere Carattere,Caption2 Carattere,Table/Figure Heading"/>
    <w:basedOn w:val="Standard"/>
    <w:next w:val="Standard"/>
    <w:qFormat/>
    <w:pPr>
      <w:spacing w:before="120"/>
    </w:pPr>
    <w:rPr>
      <w:b/>
    </w:rPr>
  </w:style>
  <w:style w:type="paragraph" w:customStyle="1" w:styleId="NOTE">
    <w:name w:val="NOTE"/>
    <w:basedOn w:val="Standard"/>
    <w:next w:val="Standard"/>
    <w:pPr>
      <w:spacing w:before="100" w:after="100"/>
    </w:pPr>
    <w:rPr>
      <w:spacing w:val="8"/>
      <w:sz w:val="16"/>
    </w:rPr>
  </w:style>
  <w:style w:type="paragraph" w:customStyle="1" w:styleId="Table">
    <w:name w:val="Table_#"/>
    <w:basedOn w:val="Standard"/>
    <w:next w:val="Standard"/>
    <w:pPr>
      <w:keepNext/>
      <w:spacing w:before="567" w:after="113"/>
      <w:jc w:val="center"/>
    </w:pPr>
    <w:rPr>
      <w:rFonts w:ascii="Times New Roman" w:hAnsi="Times New Roman"/>
      <w:sz w:val="20"/>
      <w:lang w:val="en-US"/>
    </w:rPr>
  </w:style>
  <w:style w:type="character" w:styleId="Zeilennummer">
    <w:name w:val="line number"/>
    <w:basedOn w:val="Absatz-Standardschriftart"/>
    <w:semiHidden/>
  </w:style>
  <w:style w:type="paragraph" w:customStyle="1" w:styleId="Corpsdetexte22">
    <w:name w:val="Corps de texte 22"/>
    <w:basedOn w:val="Standard"/>
    <w:pPr>
      <w:ind w:left="1134" w:hanging="1134"/>
    </w:pPr>
  </w:style>
  <w:style w:type="paragraph" w:styleId="Index7">
    <w:name w:val="index 7"/>
    <w:basedOn w:val="Standard"/>
    <w:next w:val="Standard"/>
    <w:autoRedefine/>
    <w:semiHidden/>
    <w:pPr>
      <w:ind w:left="1540" w:hanging="220"/>
    </w:pPr>
    <w:rPr>
      <w:rFonts w:ascii="Times New Roman" w:hAnsi="Times New Roman"/>
      <w:sz w:val="18"/>
      <w:lang w:val="fr-FR"/>
    </w:rPr>
  </w:style>
  <w:style w:type="character" w:styleId="Hervorhebung">
    <w:name w:val="Emphasis"/>
    <w:qFormat/>
    <w:rPr>
      <w:i/>
    </w:rPr>
  </w:style>
  <w:style w:type="paragraph" w:customStyle="1" w:styleId="ADA">
    <w:name w:val="ADA"/>
    <w:basedOn w:val="Standard"/>
    <w:rPr>
      <w:rFonts w:ascii="Courier New" w:hAnsi="Courier New"/>
      <w:b/>
      <w:sz w:val="16"/>
    </w:rPr>
  </w:style>
  <w:style w:type="paragraph" w:customStyle="1" w:styleId="pseudocode">
    <w:name w:val="pseudocode"/>
    <w:basedOn w:val="Standard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</w:pPr>
    <w:rPr>
      <w:rFonts w:ascii="Times New Roman" w:hAnsi="Times New Roman"/>
      <w:i/>
      <w:sz w:val="20"/>
    </w:rPr>
  </w:style>
  <w:style w:type="paragraph" w:styleId="Textkrper2">
    <w:name w:val="Body Text 2"/>
    <w:basedOn w:val="Standard"/>
    <w:semiHidden/>
    <w:pPr>
      <w:jc w:val="center"/>
    </w:pPr>
  </w:style>
  <w:style w:type="paragraph" w:styleId="Aufzhlungszeichen2">
    <w:name w:val="List Bullet 2"/>
    <w:basedOn w:val="Standard"/>
    <w:autoRedefine/>
    <w:semiHidden/>
    <w:pPr>
      <w:numPr>
        <w:numId w:val="3"/>
      </w:numPr>
      <w:spacing w:before="60" w:after="60"/>
      <w:ind w:left="648" w:hanging="360"/>
    </w:pPr>
    <w:rPr>
      <w:rFonts w:ascii="Times New Roman" w:hAnsi="Times New Roman"/>
      <w:sz w:val="24"/>
    </w:rPr>
  </w:style>
  <w:style w:type="paragraph" w:customStyle="1" w:styleId="LastBullet">
    <w:name w:val="Last Bullet"/>
    <w:basedOn w:val="Aufzhlungszeichen2"/>
    <w:autoRedefine/>
    <w:pPr>
      <w:numPr>
        <w:numId w:val="4"/>
      </w:numPr>
      <w:spacing w:after="240"/>
    </w:pPr>
  </w:style>
  <w:style w:type="paragraph" w:styleId="Textkrper-Einzug2">
    <w:name w:val="Body Text Indent 2"/>
    <w:basedOn w:val="Standard"/>
    <w:semiHidden/>
    <w:pPr>
      <w:ind w:left="3402" w:hanging="2268"/>
    </w:pPr>
  </w:style>
  <w:style w:type="paragraph" w:styleId="Textkrper3">
    <w:name w:val="Body Text 3"/>
    <w:basedOn w:val="Standard"/>
    <w:semiHidden/>
    <w:pPr>
      <w:spacing w:before="60" w:after="60"/>
    </w:pPr>
    <w:rPr>
      <w:rFonts w:ascii="Times New Roman" w:hAnsi="Times New Roman"/>
      <w:sz w:val="24"/>
      <w:lang w:val="en-US"/>
    </w:rPr>
  </w:style>
  <w:style w:type="paragraph" w:customStyle="1" w:styleId="Code">
    <w:name w:val="Code"/>
    <w:basedOn w:val="Textkrper"/>
    <w:link w:val="CodeCar"/>
    <w:pPr>
      <w:keepLines/>
    </w:pPr>
    <w:rPr>
      <w:rFonts w:ascii="Courier" w:hAnsi="Courier"/>
      <w:sz w:val="16"/>
    </w:rPr>
  </w:style>
  <w:style w:type="paragraph" w:styleId="Sprechblasentext">
    <w:name w:val="Balloon Text"/>
    <w:basedOn w:val="Standard"/>
    <w:link w:val="SprechblasentextZchn"/>
    <w:uiPriority w:val="99"/>
    <w:semiHidden/>
    <w:rPr>
      <w:rFonts w:ascii="Tahoma" w:hAnsi="Tahoma"/>
      <w:sz w:val="16"/>
      <w:szCs w:val="16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NurText">
    <w:name w:val="Plain Text"/>
    <w:basedOn w:val="ADA"/>
    <w:semiHidden/>
    <w:rPr>
      <w:lang w:val="fr-FR"/>
    </w:rPr>
  </w:style>
  <w:style w:type="character" w:styleId="BesuchterHyperlink">
    <w:name w:val="FollowedHyperlink"/>
    <w:semiHidden/>
    <w:rPr>
      <w:color w:val="800080"/>
      <w:u w:val="single"/>
    </w:rPr>
  </w:style>
  <w:style w:type="table" w:styleId="Tabellenraster">
    <w:name w:val="Table Grid"/>
    <w:basedOn w:val="NormaleTabelle"/>
    <w:uiPriority w:val="59"/>
    <w:rsid w:val="00AE28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82400E"/>
    <w:pPr>
      <w:spacing w:after="0"/>
      <w:ind w:left="720"/>
      <w:contextualSpacing/>
      <w:jc w:val="both"/>
    </w:pPr>
    <w:rPr>
      <w:sz w:val="20"/>
    </w:rPr>
  </w:style>
  <w:style w:type="paragraph" w:customStyle="1" w:styleId="Puce1">
    <w:name w:val="Puce 1"/>
    <w:basedOn w:val="Listenabsatz"/>
    <w:qFormat/>
    <w:rsid w:val="007163D5"/>
    <w:pPr>
      <w:numPr>
        <w:numId w:val="6"/>
      </w:numPr>
    </w:pPr>
    <w:rPr>
      <w:sz w:val="22"/>
      <w:szCs w:val="22"/>
    </w:rPr>
  </w:style>
  <w:style w:type="paragraph" w:customStyle="1" w:styleId="Puce2">
    <w:name w:val="Puce 2"/>
    <w:basedOn w:val="Puce1"/>
    <w:qFormat/>
    <w:rsid w:val="00EA18D4"/>
    <w:pPr>
      <w:numPr>
        <w:ilvl w:val="1"/>
      </w:numPr>
    </w:pPr>
  </w:style>
  <w:style w:type="paragraph" w:customStyle="1" w:styleId="Table0">
    <w:name w:val="Table"/>
    <w:basedOn w:val="Standard"/>
    <w:qFormat/>
    <w:rsid w:val="00EA18D4"/>
    <w:pPr>
      <w:spacing w:after="0"/>
      <w:jc w:val="both"/>
    </w:pPr>
    <w:rPr>
      <w:sz w:val="16"/>
      <w:szCs w:val="16"/>
    </w:rPr>
  </w:style>
  <w:style w:type="character" w:customStyle="1" w:styleId="berschrift5Zchn">
    <w:name w:val="Überschrift 5 Zchn"/>
    <w:aliases w:val="Heading 5 - Mandatory requirements Zchn,Heading 5 Zchn,H5 Zchn,paragraphe[2] Zchn,Heading 5 - Bad Zchn,heading 5 Zchn,5 sub-bullet Zchn,sb Zchn,4 Zchn,h5 Zchn,Mandatory reqmts Zchn,ergo..... Zchn"/>
    <w:link w:val="berschrift5"/>
    <w:rsid w:val="00EA18D4"/>
    <w:rPr>
      <w:rFonts w:ascii="Alstom" w:hAnsi="Alstom"/>
      <w:sz w:val="22"/>
      <w:lang w:val="en-GB" w:eastAsia="fr-FR"/>
    </w:rPr>
  </w:style>
  <w:style w:type="paragraph" w:customStyle="1" w:styleId="ADANB">
    <w:name w:val="ADA_NB"/>
    <w:basedOn w:val="Code"/>
    <w:link w:val="ADANBCar"/>
    <w:qFormat/>
    <w:rsid w:val="005C3B2C"/>
    <w:pPr>
      <w:spacing w:after="0"/>
    </w:pPr>
    <w:rPr>
      <w:rFonts w:ascii="Alstom" w:hAnsi="Alstom"/>
      <w:noProof/>
      <w:color w:val="1F497D"/>
      <w:szCs w:val="16"/>
    </w:rPr>
  </w:style>
  <w:style w:type="paragraph" w:customStyle="1" w:styleId="StylerapideNB">
    <w:name w:val="Style rapide NB"/>
    <w:basedOn w:val="Standard"/>
    <w:link w:val="StylerapideNBCar"/>
    <w:rsid w:val="00E133C8"/>
  </w:style>
  <w:style w:type="character" w:customStyle="1" w:styleId="TextkrperZchn">
    <w:name w:val="Textkörper Zchn"/>
    <w:aliases w:val="Tempo Body Text Zchn"/>
    <w:link w:val="Textkrper"/>
    <w:uiPriority w:val="99"/>
    <w:semiHidden/>
    <w:rsid w:val="005C3B2C"/>
    <w:rPr>
      <w:rFonts w:ascii="Alstom" w:hAnsi="Alstom"/>
      <w:sz w:val="22"/>
      <w:lang w:val="en-GB" w:eastAsia="fr-FR"/>
    </w:rPr>
  </w:style>
  <w:style w:type="character" w:customStyle="1" w:styleId="CodeCar">
    <w:name w:val="Code Car"/>
    <w:link w:val="Code"/>
    <w:rsid w:val="005C3B2C"/>
    <w:rPr>
      <w:rFonts w:ascii="Courier" w:hAnsi="Courier"/>
      <w:sz w:val="16"/>
      <w:lang w:val="en-GB" w:eastAsia="fr-FR"/>
    </w:rPr>
  </w:style>
  <w:style w:type="character" w:customStyle="1" w:styleId="ADANBCar">
    <w:name w:val="ADA_NB Car"/>
    <w:link w:val="ADANB"/>
    <w:rsid w:val="005C3B2C"/>
    <w:rPr>
      <w:rFonts w:ascii="Alstom" w:hAnsi="Alstom"/>
      <w:noProof/>
      <w:color w:val="1F497D"/>
      <w:sz w:val="16"/>
      <w:szCs w:val="16"/>
      <w:lang w:val="en-GB" w:eastAsia="fr-FR"/>
    </w:rPr>
  </w:style>
  <w:style w:type="paragraph" w:customStyle="1" w:styleId="Celtext">
    <w:name w:val="Cel:text"/>
    <w:next w:val="Standard"/>
    <w:rsid w:val="00CB6FA5"/>
    <w:pPr>
      <w:spacing w:before="60" w:after="60"/>
    </w:pPr>
    <w:rPr>
      <w:rFonts w:ascii="FuturaA Bk BT" w:hAnsi="FuturaA Bk BT"/>
      <w:snapToGrid w:val="0"/>
      <w:lang w:val="en-GB" w:eastAsia="fr-FR"/>
    </w:rPr>
  </w:style>
  <w:style w:type="character" w:customStyle="1" w:styleId="StylerapideNBCar">
    <w:name w:val="Style rapide NB Car"/>
    <w:link w:val="StylerapideNB"/>
    <w:rsid w:val="00E133C8"/>
    <w:rPr>
      <w:rFonts w:ascii="Alstom" w:hAnsi="Alstom"/>
      <w:sz w:val="22"/>
      <w:lang w:val="en-GB" w:eastAsia="fr-FR"/>
    </w:rPr>
  </w:style>
  <w:style w:type="paragraph" w:customStyle="1" w:styleId="Celtextcontinued">
    <w:name w:val="Cel:text continued"/>
    <w:basedOn w:val="Celtext"/>
    <w:rsid w:val="005D2839"/>
    <w:pPr>
      <w:spacing w:before="0"/>
    </w:pPr>
  </w:style>
  <w:style w:type="paragraph" w:customStyle="1" w:styleId="Celtitle">
    <w:name w:val="Cel:title"/>
    <w:rsid w:val="005D2839"/>
    <w:pPr>
      <w:spacing w:before="60" w:after="60"/>
      <w:jc w:val="center"/>
    </w:pPr>
    <w:rPr>
      <w:rFonts w:ascii="FuturaA Bk BT" w:hAnsi="FuturaA Bk BT"/>
      <w:b/>
      <w:bCs/>
      <w:snapToGrid w:val="0"/>
      <w:lang w:val="en-GB" w:eastAsia="fr-FR"/>
    </w:rPr>
  </w:style>
  <w:style w:type="paragraph" w:customStyle="1" w:styleId="Indent1">
    <w:name w:val="Indent 1"/>
    <w:basedOn w:val="Standard"/>
    <w:rsid w:val="005D2839"/>
    <w:pPr>
      <w:tabs>
        <w:tab w:val="num" w:pos="284"/>
      </w:tabs>
      <w:spacing w:before="120" w:after="0" w:line="300" w:lineRule="auto"/>
      <w:ind w:left="284" w:hanging="284"/>
      <w:jc w:val="both"/>
    </w:pPr>
    <w:rPr>
      <w:rFonts w:ascii="Arial" w:hAnsi="Arial"/>
      <w:sz w:val="20"/>
    </w:rPr>
  </w:style>
  <w:style w:type="paragraph" w:customStyle="1" w:styleId="Indent2">
    <w:name w:val="Indent 2"/>
    <w:basedOn w:val="Standard"/>
    <w:rsid w:val="005D2839"/>
    <w:pPr>
      <w:tabs>
        <w:tab w:val="num" w:pos="567"/>
      </w:tabs>
      <w:spacing w:before="120" w:after="0" w:line="300" w:lineRule="auto"/>
      <w:ind w:left="568" w:hanging="284"/>
      <w:jc w:val="both"/>
    </w:pPr>
    <w:rPr>
      <w:rFonts w:ascii="Arial" w:hAnsi="Arial"/>
      <w:sz w:val="20"/>
    </w:rPr>
  </w:style>
  <w:style w:type="paragraph" w:customStyle="1" w:styleId="Text">
    <w:name w:val="Text"/>
    <w:basedOn w:val="Standard"/>
    <w:rsid w:val="005D2839"/>
    <w:pPr>
      <w:spacing w:before="240" w:after="0" w:line="300" w:lineRule="auto"/>
      <w:jc w:val="both"/>
    </w:pPr>
    <w:rPr>
      <w:rFonts w:ascii="Arial" w:hAnsi="Arial"/>
      <w:sz w:val="20"/>
    </w:rPr>
  </w:style>
  <w:style w:type="paragraph" w:customStyle="1" w:styleId="Indent1continued">
    <w:name w:val="Indent 1 continued"/>
    <w:basedOn w:val="Indent1"/>
    <w:rsid w:val="005D2839"/>
    <w:pPr>
      <w:tabs>
        <w:tab w:val="clear" w:pos="284"/>
      </w:tabs>
      <w:spacing w:before="60"/>
      <w:ind w:firstLine="0"/>
    </w:pPr>
  </w:style>
  <w:style w:type="paragraph" w:customStyle="1" w:styleId="Exampletext">
    <w:name w:val="Example:text"/>
    <w:basedOn w:val="Text"/>
    <w:next w:val="Standard"/>
    <w:rsid w:val="005D2839"/>
    <w:pPr>
      <w:pBdr>
        <w:top w:val="single" w:sz="4" w:space="1" w:color="auto" w:shadow="1"/>
        <w:left w:val="single" w:sz="4" w:space="4" w:color="auto" w:shadow="1"/>
        <w:bottom w:val="single" w:sz="4" w:space="0" w:color="auto" w:shadow="1"/>
        <w:right w:val="single" w:sz="4" w:space="4" w:color="auto" w:shadow="1"/>
      </w:pBdr>
      <w:shd w:val="pct20" w:color="auto" w:fill="FFFFFF"/>
      <w:spacing w:before="120"/>
    </w:pPr>
  </w:style>
  <w:style w:type="paragraph" w:customStyle="1" w:styleId="Celindent">
    <w:name w:val="Cel:indent"/>
    <w:basedOn w:val="Standard"/>
    <w:rsid w:val="005D2839"/>
    <w:pPr>
      <w:spacing w:after="60" w:line="300" w:lineRule="auto"/>
      <w:ind w:left="284" w:hanging="284"/>
    </w:pPr>
    <w:rPr>
      <w:rFonts w:ascii="Arial" w:hAnsi="Arial"/>
      <w:sz w:val="20"/>
    </w:rPr>
  </w:style>
  <w:style w:type="paragraph" w:customStyle="1" w:styleId="Exampleindentcontinued">
    <w:name w:val="Example:indent continued"/>
    <w:basedOn w:val="Exampleindent"/>
    <w:rsid w:val="005D2839"/>
    <w:pPr>
      <w:tabs>
        <w:tab w:val="left" w:pos="284"/>
      </w:tabs>
    </w:pPr>
  </w:style>
  <w:style w:type="paragraph" w:customStyle="1" w:styleId="Exampleindent">
    <w:name w:val="Example:indent"/>
    <w:basedOn w:val="Indent1"/>
    <w:rsid w:val="005D2839"/>
    <w:pPr>
      <w:pBdr>
        <w:top w:val="single" w:sz="4" w:space="1" w:color="auto" w:shadow="1"/>
        <w:left w:val="single" w:sz="4" w:space="4" w:color="auto" w:shadow="1"/>
        <w:bottom w:val="single" w:sz="4" w:space="0" w:color="auto" w:shadow="1"/>
        <w:right w:val="single" w:sz="4" w:space="4" w:color="auto" w:shadow="1"/>
      </w:pBdr>
      <w:shd w:val="pct20" w:color="auto" w:fill="FFFFFF"/>
      <w:spacing w:before="60"/>
    </w:pPr>
  </w:style>
  <w:style w:type="paragraph" w:styleId="Index1">
    <w:name w:val="index 1"/>
    <w:basedOn w:val="Standard"/>
    <w:next w:val="Standard"/>
    <w:autoRedefine/>
    <w:semiHidden/>
    <w:rsid w:val="005D2839"/>
    <w:pPr>
      <w:tabs>
        <w:tab w:val="right" w:pos="4601"/>
      </w:tabs>
      <w:spacing w:after="0" w:line="300" w:lineRule="auto"/>
      <w:ind w:left="200" w:hanging="200"/>
    </w:pPr>
    <w:rPr>
      <w:rFonts w:ascii="Arial" w:hAnsi="Arial"/>
      <w:sz w:val="18"/>
      <w:szCs w:val="18"/>
    </w:rPr>
  </w:style>
  <w:style w:type="paragraph" w:styleId="Index2">
    <w:name w:val="index 2"/>
    <w:basedOn w:val="Standard"/>
    <w:next w:val="Standard"/>
    <w:autoRedefine/>
    <w:semiHidden/>
    <w:rsid w:val="005D2839"/>
    <w:pPr>
      <w:tabs>
        <w:tab w:val="right" w:pos="4601"/>
      </w:tabs>
      <w:spacing w:after="0" w:line="300" w:lineRule="auto"/>
      <w:ind w:left="400" w:hanging="200"/>
    </w:pPr>
    <w:rPr>
      <w:rFonts w:ascii="Arial" w:hAnsi="Arial"/>
      <w:sz w:val="18"/>
      <w:szCs w:val="18"/>
    </w:rPr>
  </w:style>
  <w:style w:type="paragraph" w:styleId="Index3">
    <w:name w:val="index 3"/>
    <w:basedOn w:val="Standard"/>
    <w:next w:val="Standard"/>
    <w:autoRedefine/>
    <w:semiHidden/>
    <w:rsid w:val="005D2839"/>
    <w:pPr>
      <w:tabs>
        <w:tab w:val="right" w:pos="4601"/>
      </w:tabs>
      <w:spacing w:after="0" w:line="300" w:lineRule="auto"/>
      <w:ind w:left="600" w:hanging="200"/>
    </w:pPr>
    <w:rPr>
      <w:rFonts w:ascii="Arial" w:hAnsi="Arial"/>
      <w:sz w:val="18"/>
      <w:szCs w:val="18"/>
    </w:rPr>
  </w:style>
  <w:style w:type="paragraph" w:styleId="Index4">
    <w:name w:val="index 4"/>
    <w:basedOn w:val="Standard"/>
    <w:next w:val="Standard"/>
    <w:autoRedefine/>
    <w:semiHidden/>
    <w:rsid w:val="005D2839"/>
    <w:pPr>
      <w:tabs>
        <w:tab w:val="right" w:pos="4601"/>
      </w:tabs>
      <w:spacing w:after="0" w:line="300" w:lineRule="auto"/>
      <w:ind w:left="800" w:hanging="200"/>
    </w:pPr>
    <w:rPr>
      <w:rFonts w:ascii="Arial" w:hAnsi="Arial"/>
      <w:sz w:val="18"/>
      <w:szCs w:val="18"/>
    </w:rPr>
  </w:style>
  <w:style w:type="paragraph" w:styleId="Index5">
    <w:name w:val="index 5"/>
    <w:basedOn w:val="Standard"/>
    <w:next w:val="Standard"/>
    <w:autoRedefine/>
    <w:semiHidden/>
    <w:rsid w:val="005D2839"/>
    <w:pPr>
      <w:tabs>
        <w:tab w:val="right" w:pos="4601"/>
      </w:tabs>
      <w:spacing w:after="0" w:line="300" w:lineRule="auto"/>
      <w:ind w:left="1000" w:hanging="200"/>
    </w:pPr>
    <w:rPr>
      <w:rFonts w:ascii="Arial" w:hAnsi="Arial"/>
      <w:sz w:val="18"/>
      <w:szCs w:val="18"/>
    </w:rPr>
  </w:style>
  <w:style w:type="paragraph" w:styleId="Index6">
    <w:name w:val="index 6"/>
    <w:basedOn w:val="Standard"/>
    <w:next w:val="Standard"/>
    <w:autoRedefine/>
    <w:semiHidden/>
    <w:rsid w:val="005D2839"/>
    <w:pPr>
      <w:tabs>
        <w:tab w:val="right" w:pos="4601"/>
      </w:tabs>
      <w:spacing w:after="0" w:line="300" w:lineRule="auto"/>
      <w:ind w:left="1200" w:hanging="200"/>
    </w:pPr>
    <w:rPr>
      <w:rFonts w:ascii="Arial" w:hAnsi="Arial"/>
      <w:sz w:val="18"/>
      <w:szCs w:val="18"/>
    </w:rPr>
  </w:style>
  <w:style w:type="paragraph" w:customStyle="1" w:styleId="ASSOCIATEDDOCS">
    <w:name w:val="ASSOCIATED DOCS"/>
    <w:basedOn w:val="Standard"/>
    <w:autoRedefine/>
    <w:rsid w:val="005D2839"/>
    <w:pPr>
      <w:tabs>
        <w:tab w:val="left" w:pos="1134"/>
        <w:tab w:val="num" w:pos="1800"/>
      </w:tabs>
      <w:spacing w:after="0" w:line="300" w:lineRule="atLeast"/>
      <w:ind w:left="283" w:hanging="283"/>
      <w:jc w:val="both"/>
    </w:pPr>
    <w:rPr>
      <w:rFonts w:ascii="FuturaA Bk BT" w:hAnsi="FuturaA Bk BT"/>
      <w:kern w:val="24"/>
      <w:sz w:val="20"/>
    </w:rPr>
  </w:style>
  <w:style w:type="paragraph" w:styleId="Index8">
    <w:name w:val="index 8"/>
    <w:basedOn w:val="Standard"/>
    <w:next w:val="Standard"/>
    <w:autoRedefine/>
    <w:semiHidden/>
    <w:rsid w:val="005D2839"/>
    <w:pPr>
      <w:tabs>
        <w:tab w:val="right" w:pos="4601"/>
      </w:tabs>
      <w:spacing w:after="0" w:line="300" w:lineRule="auto"/>
      <w:ind w:left="1600" w:hanging="200"/>
    </w:pPr>
    <w:rPr>
      <w:rFonts w:ascii="Arial" w:hAnsi="Arial"/>
      <w:sz w:val="18"/>
      <w:szCs w:val="18"/>
    </w:rPr>
  </w:style>
  <w:style w:type="paragraph" w:styleId="Index9">
    <w:name w:val="index 9"/>
    <w:basedOn w:val="Standard"/>
    <w:next w:val="Standard"/>
    <w:autoRedefine/>
    <w:semiHidden/>
    <w:rsid w:val="005D2839"/>
    <w:pPr>
      <w:tabs>
        <w:tab w:val="right" w:pos="4601"/>
      </w:tabs>
      <w:spacing w:after="0" w:line="300" w:lineRule="auto"/>
      <w:ind w:left="1800" w:hanging="200"/>
    </w:pPr>
    <w:rPr>
      <w:rFonts w:ascii="Arial" w:hAnsi="Arial"/>
      <w:sz w:val="18"/>
      <w:szCs w:val="18"/>
    </w:rPr>
  </w:style>
  <w:style w:type="paragraph" w:customStyle="1" w:styleId="Codetitre">
    <w:name w:val="Code titre"/>
    <w:basedOn w:val="Standard"/>
    <w:next w:val="Standard"/>
    <w:rsid w:val="005D2839"/>
    <w:pPr>
      <w:keepNext/>
      <w:spacing w:before="120" w:after="40" w:line="300" w:lineRule="auto"/>
      <w:ind w:left="1418" w:right="329" w:hanging="284"/>
    </w:pPr>
    <w:rPr>
      <w:rFonts w:ascii="Courier New" w:hAnsi="Courier New"/>
      <w:b/>
      <w:bCs/>
      <w:color w:val="0000FF"/>
      <w:sz w:val="20"/>
    </w:rPr>
  </w:style>
  <w:style w:type="paragraph" w:customStyle="1" w:styleId="Celindentcontinued">
    <w:name w:val="Cel:indent continued"/>
    <w:basedOn w:val="Celindent"/>
    <w:rsid w:val="005D2839"/>
    <w:pPr>
      <w:ind w:firstLine="0"/>
    </w:pPr>
  </w:style>
  <w:style w:type="paragraph" w:customStyle="1" w:styleId="Indent3">
    <w:name w:val="Indent 3"/>
    <w:basedOn w:val="Indent2"/>
    <w:rsid w:val="005D2839"/>
    <w:pPr>
      <w:numPr>
        <w:numId w:val="12"/>
      </w:numPr>
      <w:tabs>
        <w:tab w:val="left" w:pos="1009"/>
      </w:tabs>
      <w:spacing w:before="0" w:line="300" w:lineRule="atLeast"/>
    </w:pPr>
  </w:style>
  <w:style w:type="paragraph" w:customStyle="1" w:styleId="Indent2continued">
    <w:name w:val="Indent 2 continued"/>
    <w:basedOn w:val="Indent2"/>
    <w:rsid w:val="005D2839"/>
    <w:pPr>
      <w:tabs>
        <w:tab w:val="clear" w:pos="567"/>
      </w:tabs>
      <w:spacing w:before="60"/>
      <w:ind w:left="567" w:firstLine="0"/>
    </w:pPr>
  </w:style>
  <w:style w:type="paragraph" w:customStyle="1" w:styleId="Indent3continued">
    <w:name w:val="Indent 3 continued"/>
    <w:basedOn w:val="Indent2continued"/>
    <w:rsid w:val="005D2839"/>
    <w:pPr>
      <w:ind w:left="851"/>
    </w:pPr>
  </w:style>
  <w:style w:type="paragraph" w:customStyle="1" w:styleId="PageDeGardeAlstomLogo">
    <w:name w:val="PageDeGarde:Alstom Logo"/>
    <w:basedOn w:val="Standard"/>
    <w:rsid w:val="005D2839"/>
    <w:pPr>
      <w:spacing w:after="240" w:line="300" w:lineRule="auto"/>
      <w:jc w:val="center"/>
    </w:pPr>
    <w:rPr>
      <w:rFonts w:ascii="Arial" w:hAnsi="Arial"/>
      <w:color w:val="000080"/>
      <w:sz w:val="20"/>
    </w:rPr>
  </w:style>
  <w:style w:type="paragraph" w:customStyle="1" w:styleId="PageDeGardeAlstomUnit">
    <w:name w:val="PageDeGarde:Alstom Unit"/>
    <w:basedOn w:val="PageDeGardeAlstomLogo"/>
    <w:rsid w:val="005D2839"/>
    <w:pPr>
      <w:spacing w:after="120"/>
    </w:pPr>
    <w:rPr>
      <w:b/>
      <w:bCs/>
      <w:sz w:val="28"/>
      <w:szCs w:val="28"/>
    </w:rPr>
  </w:style>
  <w:style w:type="paragraph" w:customStyle="1" w:styleId="PageDeGardeAlstomsite">
    <w:name w:val="PageDeGarde:Alstom site"/>
    <w:basedOn w:val="PageDeGardeAlstomLogo"/>
    <w:rsid w:val="005D2839"/>
    <w:pPr>
      <w:spacing w:after="720"/>
    </w:pPr>
    <w:rPr>
      <w:b/>
      <w:bCs/>
      <w:spacing w:val="20"/>
    </w:rPr>
  </w:style>
  <w:style w:type="paragraph" w:styleId="Indexberschrift">
    <w:name w:val="index heading"/>
    <w:basedOn w:val="Standard"/>
    <w:next w:val="Index1"/>
    <w:semiHidden/>
    <w:rsid w:val="005D2839"/>
    <w:pPr>
      <w:pBdr>
        <w:top w:val="single" w:sz="12" w:space="0" w:color="auto"/>
      </w:pBdr>
      <w:spacing w:before="360" w:after="240" w:line="300" w:lineRule="auto"/>
    </w:pPr>
    <w:rPr>
      <w:rFonts w:ascii="Arial" w:hAnsi="Arial"/>
      <w:b/>
      <w:bCs/>
      <w:i/>
      <w:iCs/>
      <w:sz w:val="26"/>
      <w:szCs w:val="26"/>
    </w:rPr>
  </w:style>
  <w:style w:type="paragraph" w:customStyle="1" w:styleId="NotetoAuthortext">
    <w:name w:val="Note to Author:text"/>
    <w:basedOn w:val="NotetoAuthorindent"/>
    <w:rsid w:val="005D2839"/>
    <w:pPr>
      <w:tabs>
        <w:tab w:val="clear" w:pos="284"/>
      </w:tabs>
      <w:ind w:left="0" w:firstLine="0"/>
    </w:pPr>
  </w:style>
  <w:style w:type="paragraph" w:customStyle="1" w:styleId="NotetoAuthorindent">
    <w:name w:val="Note to Author:indent"/>
    <w:basedOn w:val="Indent1"/>
    <w:rsid w:val="005D2839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FF00"/>
      <w:spacing w:before="60"/>
    </w:pPr>
  </w:style>
  <w:style w:type="paragraph" w:customStyle="1" w:styleId="NotetoAuthortitle">
    <w:name w:val="Note to Author:title"/>
    <w:basedOn w:val="Text"/>
    <w:next w:val="Standard"/>
    <w:rsid w:val="005D2839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FF00"/>
    </w:pPr>
    <w:rPr>
      <w:b/>
      <w:bCs/>
      <w:u w:val="single"/>
    </w:rPr>
  </w:style>
  <w:style w:type="paragraph" w:customStyle="1" w:styleId="Exampletitle">
    <w:name w:val="Example:title"/>
    <w:basedOn w:val="Text"/>
    <w:next w:val="Exampletext"/>
    <w:rsid w:val="005D2839"/>
    <w:pPr>
      <w:pBdr>
        <w:top w:val="single" w:sz="4" w:space="1" w:color="auto" w:shadow="1"/>
        <w:left w:val="single" w:sz="4" w:space="4" w:color="auto" w:shadow="1"/>
        <w:bottom w:val="single" w:sz="4" w:space="0" w:color="auto" w:shadow="1"/>
        <w:right w:val="single" w:sz="4" w:space="4" w:color="auto" w:shadow="1"/>
      </w:pBdr>
      <w:shd w:val="pct20" w:color="auto" w:fill="FFFFFF"/>
    </w:pPr>
    <w:rPr>
      <w:b/>
      <w:bCs/>
      <w:u w:val="single"/>
    </w:rPr>
  </w:style>
  <w:style w:type="paragraph" w:customStyle="1" w:styleId="NotetoAuthorindentcontinued">
    <w:name w:val="Note to Author:indent continued"/>
    <w:basedOn w:val="NotetoAuthorindent"/>
    <w:rsid w:val="005D2839"/>
    <w:pPr>
      <w:tabs>
        <w:tab w:val="left" w:pos="284"/>
      </w:tabs>
    </w:pPr>
  </w:style>
  <w:style w:type="paragraph" w:customStyle="1" w:styleId="RevisionsContents">
    <w:name w:val="Revisions / Contents"/>
    <w:basedOn w:val="Standard"/>
    <w:rsid w:val="005D2839"/>
    <w:pPr>
      <w:spacing w:before="480" w:after="240" w:line="300" w:lineRule="auto"/>
      <w:jc w:val="center"/>
    </w:pPr>
    <w:rPr>
      <w:rFonts w:ascii="Arial" w:hAnsi="Arial"/>
      <w:b/>
      <w:bCs/>
      <w:spacing w:val="40"/>
      <w:sz w:val="28"/>
      <w:szCs w:val="28"/>
    </w:rPr>
  </w:style>
  <w:style w:type="paragraph" w:customStyle="1" w:styleId="listpuce1">
    <w:name w:val="list:puce:1"/>
    <w:rsid w:val="005D2839"/>
    <w:pPr>
      <w:keepNext/>
      <w:tabs>
        <w:tab w:val="left" w:pos="340"/>
        <w:tab w:val="left" w:pos="907"/>
        <w:tab w:val="left" w:pos="1474"/>
        <w:tab w:val="left" w:pos="2041"/>
        <w:tab w:val="left" w:pos="2608"/>
        <w:tab w:val="left" w:pos="3175"/>
        <w:tab w:val="left" w:pos="3742"/>
        <w:tab w:val="left" w:pos="4309"/>
        <w:tab w:val="left" w:pos="4875"/>
        <w:tab w:val="left" w:pos="5442"/>
        <w:tab w:val="left" w:pos="6009"/>
        <w:tab w:val="left" w:pos="6576"/>
        <w:tab w:val="left" w:pos="7143"/>
      </w:tabs>
      <w:spacing w:before="13" w:line="244" w:lineRule="atLeast"/>
      <w:ind w:left="340" w:hanging="340"/>
      <w:jc w:val="both"/>
    </w:pPr>
    <w:rPr>
      <w:rFonts w:ascii="Times" w:hAnsi="Times"/>
      <w:snapToGrid w:val="0"/>
      <w:lang w:val="fr-FR" w:eastAsia="fr-FR"/>
    </w:rPr>
  </w:style>
  <w:style w:type="paragraph" w:customStyle="1" w:styleId="4">
    <w:name w:val="§4"/>
    <w:rsid w:val="005D2839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</w:tabs>
      <w:spacing w:before="239" w:line="244" w:lineRule="atLeast"/>
      <w:jc w:val="both"/>
    </w:pPr>
    <w:rPr>
      <w:snapToGrid w:val="0"/>
      <w:lang w:val="fr-FR" w:eastAsia="fr-FR"/>
    </w:rPr>
  </w:style>
  <w:style w:type="character" w:customStyle="1" w:styleId="PageDeGarde">
    <w:name w:val="PageDeGarde"/>
    <w:rsid w:val="005D2839"/>
    <w:rPr>
      <w:rFonts w:ascii="FuturaA Bk BT" w:hAnsi="FuturaA Bk BT"/>
      <w:noProof/>
    </w:rPr>
  </w:style>
  <w:style w:type="character" w:customStyle="1" w:styleId="PageEvolution">
    <w:name w:val="PageEvolution"/>
    <w:rsid w:val="005D2839"/>
    <w:rPr>
      <w:noProof/>
      <w:spacing w:val="0"/>
      <w:kern w:val="0"/>
      <w:position w:val="0"/>
      <w:vertAlign w:val="baseline"/>
    </w:rPr>
  </w:style>
  <w:style w:type="paragraph" w:customStyle="1" w:styleId="Texte">
    <w:name w:val="Texte"/>
    <w:basedOn w:val="Standard"/>
    <w:link w:val="TexteCar"/>
    <w:rsid w:val="005D2839"/>
    <w:pPr>
      <w:spacing w:before="120" w:after="0" w:line="300" w:lineRule="auto"/>
      <w:ind w:left="426"/>
      <w:jc w:val="both"/>
    </w:pPr>
    <w:rPr>
      <w:rFonts w:ascii="Arial" w:hAnsi="Arial"/>
      <w:szCs w:val="22"/>
    </w:rPr>
  </w:style>
  <w:style w:type="character" w:customStyle="1" w:styleId="itemdesctext">
    <w:name w:val="itemdesctext"/>
    <w:basedOn w:val="Absatz-Standardschriftart"/>
    <w:rsid w:val="005D2839"/>
  </w:style>
  <w:style w:type="paragraph" w:customStyle="1" w:styleId="Parnormal">
    <w:name w:val="Par_normal"/>
    <w:rsid w:val="005D2839"/>
    <w:pPr>
      <w:spacing w:before="120" w:after="60"/>
      <w:jc w:val="both"/>
    </w:pPr>
    <w:rPr>
      <w:rFonts w:ascii="Arial" w:hAnsi="Arial"/>
      <w:sz w:val="22"/>
      <w:lang w:val="en-GB" w:eastAsia="fr-FR"/>
    </w:rPr>
  </w:style>
  <w:style w:type="paragraph" w:customStyle="1" w:styleId="LegendeTable">
    <w:name w:val="Legende_Table"/>
    <w:rsid w:val="005D2839"/>
    <w:pPr>
      <w:keepNext/>
      <w:suppressAutoHyphens/>
      <w:spacing w:before="240" w:after="160"/>
      <w:jc w:val="center"/>
    </w:pPr>
    <w:rPr>
      <w:rFonts w:ascii="Bookman Old Style" w:hAnsi="Bookman Old Style"/>
      <w:b/>
      <w:i/>
      <w:kern w:val="24"/>
      <w:sz w:val="18"/>
      <w:lang w:val="fr-FR" w:eastAsia="fr-FR"/>
    </w:rPr>
  </w:style>
  <w:style w:type="paragraph" w:customStyle="1" w:styleId="DocRef">
    <w:name w:val="DocRef"/>
    <w:basedOn w:val="Standard"/>
    <w:rsid w:val="005D2839"/>
    <w:pPr>
      <w:numPr>
        <w:numId w:val="8"/>
      </w:numPr>
      <w:spacing w:before="60" w:after="60" w:line="300" w:lineRule="auto"/>
      <w:jc w:val="center"/>
    </w:pPr>
    <w:rPr>
      <w:sz w:val="20"/>
    </w:rPr>
  </w:style>
  <w:style w:type="paragraph" w:customStyle="1" w:styleId="CompDocNumber">
    <w:name w:val="Comp Doc Number"/>
    <w:basedOn w:val="Standard"/>
    <w:rsid w:val="005D2839"/>
    <w:pPr>
      <w:tabs>
        <w:tab w:val="num" w:pos="360"/>
        <w:tab w:val="num" w:pos="924"/>
        <w:tab w:val="num" w:pos="1080"/>
      </w:tabs>
      <w:spacing w:before="100" w:after="100" w:line="240" w:lineRule="atLeast"/>
      <w:ind w:left="360" w:hanging="360"/>
    </w:pPr>
    <w:rPr>
      <w:rFonts w:ascii="Arial" w:hAnsi="Arial"/>
      <w:color w:val="000000"/>
      <w:sz w:val="20"/>
    </w:rPr>
  </w:style>
  <w:style w:type="paragraph" w:styleId="Aufzhlungszeichen">
    <w:name w:val="List Bullet"/>
    <w:basedOn w:val="Standard"/>
    <w:autoRedefine/>
    <w:semiHidden/>
    <w:rsid w:val="005D2839"/>
    <w:pPr>
      <w:spacing w:after="200" w:line="240" w:lineRule="atLeast"/>
    </w:pPr>
    <w:rPr>
      <w:rFonts w:ascii="Arial" w:hAnsi="Arial"/>
      <w:color w:val="000000"/>
      <w:sz w:val="20"/>
    </w:rPr>
  </w:style>
  <w:style w:type="paragraph" w:customStyle="1" w:styleId="Author">
    <w:name w:val="Author"/>
    <w:basedOn w:val="Standard"/>
    <w:rsid w:val="005D2839"/>
    <w:pPr>
      <w:spacing w:before="120" w:line="288" w:lineRule="auto"/>
      <w:jc w:val="center"/>
    </w:pPr>
    <w:rPr>
      <w:rFonts w:ascii="Arial" w:hAnsi="Arial"/>
      <w:noProof/>
    </w:rPr>
  </w:style>
  <w:style w:type="paragraph" w:customStyle="1" w:styleId="DocApplic">
    <w:name w:val="DocApplic"/>
    <w:basedOn w:val="Standard"/>
    <w:rsid w:val="005D2839"/>
    <w:pPr>
      <w:numPr>
        <w:numId w:val="9"/>
      </w:numPr>
      <w:spacing w:after="0" w:line="300" w:lineRule="auto"/>
      <w:jc w:val="both"/>
    </w:pPr>
    <w:rPr>
      <w:rFonts w:ascii="Arial" w:hAnsi="Arial"/>
      <w:sz w:val="20"/>
    </w:rPr>
  </w:style>
  <w:style w:type="paragraph" w:customStyle="1" w:styleId="DocAssoc">
    <w:name w:val="DocAssoc"/>
    <w:basedOn w:val="Standard"/>
    <w:rsid w:val="005D2839"/>
    <w:pPr>
      <w:numPr>
        <w:numId w:val="10"/>
      </w:numPr>
      <w:spacing w:after="0" w:line="300" w:lineRule="auto"/>
      <w:jc w:val="both"/>
    </w:pPr>
    <w:rPr>
      <w:rFonts w:ascii="Arial" w:hAnsi="Arial"/>
      <w:sz w:val="20"/>
    </w:rPr>
  </w:style>
  <w:style w:type="paragraph" w:customStyle="1" w:styleId="Titre8AppendixTitre3Heading8liste2liste2">
    <w:name w:val="Titre 8.Appendix Titre 3.Heading 8.liste 2.liste[2]"/>
    <w:basedOn w:val="Standard"/>
    <w:next w:val="Standard"/>
    <w:rsid w:val="005D2839"/>
    <w:pPr>
      <w:tabs>
        <w:tab w:val="left" w:pos="2126"/>
        <w:tab w:val="num" w:pos="2520"/>
      </w:tabs>
      <w:spacing w:before="60" w:after="60" w:line="300" w:lineRule="atLeast"/>
      <w:outlineLvl w:val="7"/>
    </w:pPr>
    <w:rPr>
      <w:rFonts w:ascii="Arial" w:hAnsi="Arial"/>
    </w:rPr>
  </w:style>
  <w:style w:type="paragraph" w:styleId="Dokumentstruktur">
    <w:name w:val="Document Map"/>
    <w:basedOn w:val="Standard"/>
    <w:link w:val="DokumentstrukturZchn"/>
    <w:semiHidden/>
    <w:rsid w:val="005D2839"/>
    <w:pPr>
      <w:shd w:val="clear" w:color="auto" w:fill="000080"/>
      <w:spacing w:after="0" w:line="300" w:lineRule="atLeast"/>
      <w:jc w:val="both"/>
    </w:pPr>
    <w:rPr>
      <w:rFonts w:ascii="Tahoma" w:hAnsi="Tahoma"/>
    </w:rPr>
  </w:style>
  <w:style w:type="character" w:customStyle="1" w:styleId="DokumentstrukturZchn">
    <w:name w:val="Dokumentstruktur Zchn"/>
    <w:link w:val="Dokumentstruktur"/>
    <w:semiHidden/>
    <w:rsid w:val="005D2839"/>
    <w:rPr>
      <w:rFonts w:ascii="Tahoma" w:hAnsi="Tahoma"/>
      <w:sz w:val="22"/>
      <w:shd w:val="clear" w:color="auto" w:fill="000080"/>
      <w:lang w:val="en-GB" w:eastAsia="fr-FR"/>
    </w:rPr>
  </w:style>
  <w:style w:type="paragraph" w:styleId="Nachrichtenkopf">
    <w:name w:val="Message Header"/>
    <w:basedOn w:val="Standard"/>
    <w:link w:val="NachrichtenkopfZchn"/>
    <w:semiHidden/>
    <w:rsid w:val="005D283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300" w:lineRule="atLeast"/>
      <w:ind w:left="1134" w:hanging="1134"/>
      <w:jc w:val="both"/>
    </w:pPr>
    <w:rPr>
      <w:rFonts w:ascii="Arial" w:hAnsi="Arial"/>
      <w:sz w:val="24"/>
    </w:rPr>
  </w:style>
  <w:style w:type="character" w:customStyle="1" w:styleId="NachrichtenkopfZchn">
    <w:name w:val="Nachrichtenkopf Zchn"/>
    <w:link w:val="Nachrichtenkopf"/>
    <w:semiHidden/>
    <w:rsid w:val="005D2839"/>
    <w:rPr>
      <w:rFonts w:ascii="Arial" w:hAnsi="Arial"/>
      <w:sz w:val="24"/>
      <w:shd w:val="pct20" w:color="auto" w:fill="auto"/>
      <w:lang w:val="en-GB" w:eastAsia="fr-FR"/>
    </w:rPr>
  </w:style>
  <w:style w:type="paragraph" w:styleId="Listenfortsetzung">
    <w:name w:val="List Continue"/>
    <w:basedOn w:val="Standard"/>
    <w:semiHidden/>
    <w:rsid w:val="005D2839"/>
    <w:pPr>
      <w:spacing w:line="300" w:lineRule="atLeast"/>
      <w:ind w:left="283"/>
      <w:jc w:val="both"/>
    </w:pPr>
    <w:rPr>
      <w:rFonts w:ascii="Arial" w:hAnsi="Arial"/>
    </w:rPr>
  </w:style>
  <w:style w:type="paragraph" w:customStyle="1" w:styleId="Titre8liste2">
    <w:name w:val="Titre 8.liste 2"/>
    <w:basedOn w:val="Standard"/>
    <w:next w:val="Standard"/>
    <w:rsid w:val="005D2839"/>
    <w:pPr>
      <w:spacing w:before="240" w:after="60" w:line="288" w:lineRule="auto"/>
      <w:ind w:left="4536"/>
      <w:jc w:val="both"/>
      <w:outlineLvl w:val="7"/>
    </w:pPr>
    <w:rPr>
      <w:rFonts w:ascii="Arial" w:hAnsi="Arial"/>
      <w:i/>
    </w:rPr>
  </w:style>
  <w:style w:type="paragraph" w:customStyle="1" w:styleId="Titre1Heading1berschrift1H1">
    <w:name w:val="Titre 1.Heading 1.überschrift 1.H1"/>
    <w:basedOn w:val="Standard"/>
    <w:next w:val="Textkrper"/>
    <w:rsid w:val="005D2839"/>
    <w:pPr>
      <w:keepNext/>
      <w:pageBreakBefore/>
      <w:tabs>
        <w:tab w:val="num" w:pos="360"/>
        <w:tab w:val="left" w:pos="1134"/>
      </w:tabs>
      <w:suppressAutoHyphens/>
      <w:spacing w:before="120" w:after="240" w:line="300" w:lineRule="atLeast"/>
      <w:outlineLvl w:val="0"/>
    </w:pPr>
    <w:rPr>
      <w:rFonts w:ascii="Arial" w:hAnsi="Arial"/>
      <w:b/>
      <w:smallCaps/>
      <w:sz w:val="32"/>
    </w:rPr>
  </w:style>
  <w:style w:type="paragraph" w:customStyle="1" w:styleId="Titre2Heading2H2">
    <w:name w:val="Titre 2.Heading 2.H2"/>
    <w:basedOn w:val="Standard"/>
    <w:next w:val="Textkrper"/>
    <w:rsid w:val="005D2839"/>
    <w:pPr>
      <w:keepNext/>
      <w:tabs>
        <w:tab w:val="num" w:pos="0"/>
        <w:tab w:val="left" w:pos="1134"/>
      </w:tabs>
      <w:spacing w:before="300" w:after="180" w:line="300" w:lineRule="atLeast"/>
      <w:outlineLvl w:val="1"/>
    </w:pPr>
    <w:rPr>
      <w:rFonts w:ascii="Arial" w:hAnsi="Arial"/>
      <w:b/>
      <w:smallCaps/>
      <w:sz w:val="28"/>
    </w:rPr>
  </w:style>
  <w:style w:type="paragraph" w:customStyle="1" w:styleId="Titre5Heading5-MandatoryrequirementsHeading5H5paragraphe2">
    <w:name w:val="Titre 5.Heading 5 - Mandatory requirements.Heading 5.H5.paragraphe[2]"/>
    <w:basedOn w:val="Standard"/>
    <w:next w:val="Textkrper"/>
    <w:rsid w:val="005D2839"/>
    <w:pPr>
      <w:tabs>
        <w:tab w:val="num" w:pos="720"/>
        <w:tab w:val="left" w:pos="1134"/>
      </w:tabs>
      <w:spacing w:before="60" w:after="0" w:line="300" w:lineRule="atLeast"/>
      <w:jc w:val="both"/>
      <w:outlineLvl w:val="4"/>
    </w:pPr>
    <w:rPr>
      <w:rFonts w:ascii="Arial" w:hAnsi="Arial"/>
      <w:color w:val="000000"/>
    </w:rPr>
  </w:style>
  <w:style w:type="paragraph" w:customStyle="1" w:styleId="AssociatedDocuments">
    <w:name w:val="Associated_Documents"/>
    <w:basedOn w:val="NormalaMoi"/>
    <w:autoRedefine/>
    <w:rsid w:val="005D2839"/>
    <w:pPr>
      <w:tabs>
        <w:tab w:val="left" w:pos="1134"/>
      </w:tabs>
      <w:ind w:left="1134" w:hanging="1134"/>
    </w:pPr>
    <w:rPr>
      <w:sz w:val="18"/>
      <w:szCs w:val="16"/>
    </w:rPr>
  </w:style>
  <w:style w:type="paragraph" w:customStyle="1" w:styleId="NormalaMoi">
    <w:name w:val="Normal_a_Moi"/>
    <w:rsid w:val="005D2839"/>
    <w:pPr>
      <w:widowControl w:val="0"/>
      <w:ind w:left="1418"/>
      <w:jc w:val="both"/>
    </w:pPr>
    <w:rPr>
      <w:rFonts w:ascii="Arial" w:hAnsi="Arial"/>
      <w:kern w:val="24"/>
      <w:lang w:val="en-GB" w:eastAsia="fr-FR"/>
    </w:rPr>
  </w:style>
  <w:style w:type="paragraph" w:customStyle="1" w:styleId="Messagetitle">
    <w:name w:val="Message_title"/>
    <w:basedOn w:val="berschrift5"/>
    <w:rsid w:val="005D2839"/>
    <w:pPr>
      <w:tabs>
        <w:tab w:val="clear" w:pos="1134"/>
        <w:tab w:val="num" w:pos="0"/>
      </w:tabs>
      <w:spacing w:before="120" w:line="300" w:lineRule="auto"/>
      <w:jc w:val="center"/>
    </w:pPr>
    <w:rPr>
      <w:rFonts w:ascii="Arial" w:hAnsi="Arial"/>
      <w:b/>
      <w:bCs/>
      <w:i/>
      <w:iCs/>
      <w:snapToGrid w:val="0"/>
      <w:sz w:val="20"/>
    </w:rPr>
  </w:style>
  <w:style w:type="paragraph" w:customStyle="1" w:styleId="PacketDescription">
    <w:name w:val="Packet_Description"/>
    <w:basedOn w:val="berschrift5"/>
    <w:rsid w:val="005D2839"/>
    <w:pPr>
      <w:numPr>
        <w:ilvl w:val="0"/>
        <w:numId w:val="0"/>
      </w:numPr>
      <w:tabs>
        <w:tab w:val="clear" w:pos="1134"/>
      </w:tabs>
      <w:spacing w:before="240" w:line="300" w:lineRule="auto"/>
      <w:jc w:val="both"/>
    </w:pPr>
    <w:rPr>
      <w:rFonts w:ascii="Arial" w:hAnsi="Arial"/>
      <w:b/>
      <w:bCs/>
      <w:i/>
      <w:iCs/>
      <w:snapToGrid w:val="0"/>
      <w:sz w:val="20"/>
    </w:rPr>
  </w:style>
  <w:style w:type="paragraph" w:customStyle="1" w:styleId="Astyle">
    <w:name w:val="A style"/>
    <w:basedOn w:val="Standard"/>
    <w:rsid w:val="005D2839"/>
    <w:pPr>
      <w:spacing w:after="0" w:line="300" w:lineRule="atLeast"/>
      <w:jc w:val="both"/>
    </w:pPr>
    <w:rPr>
      <w:rFonts w:ascii="Arial" w:hAnsi="Arial"/>
      <w:sz w:val="20"/>
    </w:rPr>
  </w:style>
  <w:style w:type="paragraph" w:customStyle="1" w:styleId="En-tteHeader">
    <w:name w:val="En-tête.Header"/>
    <w:basedOn w:val="Standard"/>
    <w:rsid w:val="005D2839"/>
    <w:pPr>
      <w:tabs>
        <w:tab w:val="center" w:pos="4536"/>
        <w:tab w:val="right" w:pos="9072"/>
      </w:tabs>
      <w:spacing w:after="0" w:line="300" w:lineRule="atLeast"/>
      <w:jc w:val="both"/>
    </w:pPr>
    <w:rPr>
      <w:rFonts w:ascii="Arial" w:hAnsi="Arial"/>
      <w:b/>
      <w:caps/>
      <w:sz w:val="28"/>
    </w:rPr>
  </w:style>
  <w:style w:type="paragraph" w:customStyle="1" w:styleId="Reference">
    <w:name w:val="Reference"/>
    <w:basedOn w:val="Standard"/>
    <w:rsid w:val="005D2839"/>
    <w:pPr>
      <w:spacing w:after="0" w:line="288" w:lineRule="auto"/>
      <w:jc w:val="both"/>
    </w:pPr>
    <w:rPr>
      <w:rFonts w:ascii="Arial" w:hAnsi="Arial"/>
    </w:rPr>
  </w:style>
  <w:style w:type="paragraph" w:customStyle="1" w:styleId="diagramtext">
    <w:name w:val="diagram text"/>
    <w:basedOn w:val="Standard"/>
    <w:rsid w:val="005D2839"/>
    <w:pPr>
      <w:spacing w:before="40" w:after="0" w:line="300" w:lineRule="auto"/>
    </w:pPr>
    <w:rPr>
      <w:rFonts w:ascii="Helvetica" w:hAnsi="Helvetica"/>
      <w:sz w:val="16"/>
    </w:rPr>
  </w:style>
  <w:style w:type="paragraph" w:customStyle="1" w:styleId="Liste1">
    <w:name w:val="Liste1"/>
    <w:basedOn w:val="berschrift5"/>
    <w:rsid w:val="005D2839"/>
    <w:pPr>
      <w:widowControl w:val="0"/>
      <w:numPr>
        <w:ilvl w:val="0"/>
        <w:numId w:val="0"/>
      </w:numPr>
      <w:tabs>
        <w:tab w:val="num" w:pos="360"/>
      </w:tabs>
      <w:spacing w:before="320" w:after="0" w:line="300" w:lineRule="auto"/>
      <w:ind w:left="360" w:hanging="360"/>
      <w:jc w:val="both"/>
    </w:pPr>
    <w:rPr>
      <w:rFonts w:ascii="Arial" w:hAnsi="Arial"/>
      <w:kern w:val="24"/>
      <w:sz w:val="20"/>
    </w:rPr>
  </w:style>
  <w:style w:type="paragraph" w:styleId="Liste2">
    <w:name w:val="List 2"/>
    <w:basedOn w:val="Standard"/>
    <w:semiHidden/>
    <w:rsid w:val="005D2839"/>
    <w:pPr>
      <w:spacing w:after="0" w:line="300" w:lineRule="atLeast"/>
      <w:ind w:left="566" w:hanging="283"/>
      <w:jc w:val="both"/>
    </w:pPr>
    <w:rPr>
      <w:rFonts w:ascii="Arial" w:hAnsi="Arial"/>
    </w:rPr>
  </w:style>
  <w:style w:type="paragraph" w:styleId="Listennummer3">
    <w:name w:val="List Number 3"/>
    <w:basedOn w:val="Standard"/>
    <w:semiHidden/>
    <w:rsid w:val="005D2839"/>
    <w:pPr>
      <w:spacing w:after="60" w:line="288" w:lineRule="auto"/>
      <w:ind w:left="566"/>
    </w:pPr>
    <w:rPr>
      <w:rFonts w:ascii="Arial" w:hAnsi="Arial"/>
    </w:rPr>
  </w:style>
  <w:style w:type="paragraph" w:customStyle="1" w:styleId="Headers">
    <w:name w:val="Headers"/>
    <w:basedOn w:val="Standard"/>
    <w:next w:val="Standard"/>
    <w:rsid w:val="005D2839"/>
    <w:pPr>
      <w:keepNext/>
      <w:tabs>
        <w:tab w:val="num" w:pos="1080"/>
      </w:tabs>
      <w:spacing w:before="240" w:after="0" w:line="300" w:lineRule="auto"/>
      <w:ind w:left="432" w:hanging="432"/>
    </w:pPr>
    <w:rPr>
      <w:rFonts w:ascii="Arial" w:hAnsi="Arial"/>
      <w:b/>
      <w:color w:val="000000"/>
    </w:rPr>
  </w:style>
  <w:style w:type="paragraph" w:styleId="Kommentartext">
    <w:name w:val="annotation text"/>
    <w:basedOn w:val="Standard"/>
    <w:link w:val="KommentartextZchn"/>
    <w:uiPriority w:val="99"/>
    <w:semiHidden/>
    <w:rsid w:val="005D2839"/>
    <w:pPr>
      <w:spacing w:after="0" w:line="300" w:lineRule="auto"/>
    </w:pPr>
    <w:rPr>
      <w:rFonts w:ascii="Times New Roman" w:hAnsi="Times New Roman"/>
      <w:sz w:val="20"/>
    </w:rPr>
  </w:style>
  <w:style w:type="character" w:customStyle="1" w:styleId="KommentartextZchn">
    <w:name w:val="Kommentartext Zchn"/>
    <w:link w:val="Kommentartext"/>
    <w:uiPriority w:val="99"/>
    <w:semiHidden/>
    <w:rsid w:val="005D2839"/>
    <w:rPr>
      <w:lang w:val="en-GB" w:eastAsia="fr-FR"/>
    </w:rPr>
  </w:style>
  <w:style w:type="paragraph" w:styleId="Liste3">
    <w:name w:val="List 3"/>
    <w:basedOn w:val="Standard"/>
    <w:semiHidden/>
    <w:rsid w:val="005D2839"/>
    <w:pPr>
      <w:spacing w:after="0" w:line="300" w:lineRule="atLeast"/>
      <w:ind w:left="849" w:hanging="283"/>
      <w:jc w:val="both"/>
    </w:pPr>
    <w:rPr>
      <w:rFonts w:ascii="Arial" w:hAnsi="Arial"/>
    </w:rPr>
  </w:style>
  <w:style w:type="paragraph" w:customStyle="1" w:styleId="SourceDocNumber">
    <w:name w:val="Source Doc Number"/>
    <w:basedOn w:val="Standard"/>
    <w:rsid w:val="005D2839"/>
    <w:pPr>
      <w:tabs>
        <w:tab w:val="num" w:pos="360"/>
      </w:tabs>
      <w:spacing w:before="100" w:after="100" w:line="240" w:lineRule="atLeast"/>
      <w:ind w:left="425" w:hanging="425"/>
    </w:pPr>
    <w:rPr>
      <w:rFonts w:ascii="Arial" w:hAnsi="Arial"/>
      <w:color w:val="000000"/>
      <w:sz w:val="20"/>
    </w:rPr>
  </w:style>
  <w:style w:type="paragraph" w:customStyle="1" w:styleId="RefDocNumber">
    <w:name w:val="Ref Doc Number"/>
    <w:basedOn w:val="Standard"/>
    <w:rsid w:val="005D2839"/>
    <w:pPr>
      <w:tabs>
        <w:tab w:val="num" w:pos="1140"/>
      </w:tabs>
      <w:spacing w:before="100" w:after="100" w:line="240" w:lineRule="atLeast"/>
      <w:ind w:left="425" w:hanging="425"/>
    </w:pPr>
    <w:rPr>
      <w:rFonts w:ascii="Arial" w:hAnsi="Arial"/>
      <w:color w:val="000000"/>
      <w:sz w:val="20"/>
    </w:rPr>
  </w:style>
  <w:style w:type="paragraph" w:customStyle="1" w:styleId="Par1er">
    <w:name w:val="Par_1er"/>
    <w:basedOn w:val="Standard"/>
    <w:rsid w:val="005D2839"/>
    <w:pPr>
      <w:tabs>
        <w:tab w:val="left" w:pos="1701"/>
      </w:tabs>
      <w:spacing w:after="240" w:line="300" w:lineRule="auto"/>
      <w:ind w:left="1701" w:hanging="1701"/>
      <w:jc w:val="both"/>
    </w:pPr>
    <w:rPr>
      <w:rFonts w:ascii="Arial" w:hAnsi="Arial"/>
    </w:rPr>
  </w:style>
  <w:style w:type="paragraph" w:styleId="Standardeinzug">
    <w:name w:val="Normal Indent"/>
    <w:basedOn w:val="Standard"/>
    <w:semiHidden/>
    <w:rsid w:val="005D2839"/>
    <w:pPr>
      <w:spacing w:after="0" w:line="300" w:lineRule="auto"/>
      <w:ind w:left="708"/>
    </w:pPr>
    <w:rPr>
      <w:rFonts w:ascii="Times New Roman" w:hAnsi="Times New Roman"/>
      <w:sz w:val="20"/>
      <w:lang w:val="fr-FR"/>
    </w:rPr>
  </w:style>
  <w:style w:type="paragraph" w:customStyle="1" w:styleId="contentslist">
    <w:name w:val="contents list"/>
    <w:basedOn w:val="Standard"/>
    <w:rsid w:val="005D2839"/>
    <w:pPr>
      <w:widowControl w:val="0"/>
      <w:tabs>
        <w:tab w:val="right" w:pos="9072"/>
      </w:tabs>
      <w:spacing w:after="0" w:line="300" w:lineRule="auto"/>
    </w:pPr>
    <w:rPr>
      <w:rFonts w:ascii="Times New Roman" w:hAnsi="Times New Roman"/>
      <w:sz w:val="24"/>
    </w:rPr>
  </w:style>
  <w:style w:type="paragraph" w:customStyle="1" w:styleId="NormalLabel">
    <w:name w:val="Normal Label"/>
    <w:basedOn w:val="Standard"/>
    <w:next w:val="Standard"/>
    <w:rsid w:val="005D2839"/>
    <w:pPr>
      <w:spacing w:line="300" w:lineRule="auto"/>
      <w:jc w:val="both"/>
    </w:pPr>
    <w:rPr>
      <w:rFonts w:ascii="Times New Roman" w:hAnsi="Times New Roman"/>
      <w:smallCaps/>
      <w:sz w:val="24"/>
    </w:rPr>
  </w:style>
  <w:style w:type="paragraph" w:styleId="Liste4">
    <w:name w:val="List 4"/>
    <w:basedOn w:val="Standard"/>
    <w:semiHidden/>
    <w:rsid w:val="005D2839"/>
    <w:pPr>
      <w:spacing w:after="0" w:line="300" w:lineRule="atLeast"/>
      <w:ind w:left="1132" w:hanging="283"/>
      <w:jc w:val="both"/>
    </w:pPr>
    <w:rPr>
      <w:rFonts w:ascii="Arial" w:hAnsi="Arial"/>
    </w:rPr>
  </w:style>
  <w:style w:type="paragraph" w:styleId="Liste5">
    <w:name w:val="List 5"/>
    <w:basedOn w:val="Standard"/>
    <w:semiHidden/>
    <w:rsid w:val="005D2839"/>
    <w:pPr>
      <w:spacing w:after="0" w:line="300" w:lineRule="atLeast"/>
      <w:ind w:left="1415" w:hanging="283"/>
      <w:jc w:val="both"/>
    </w:pPr>
    <w:rPr>
      <w:rFonts w:ascii="Arial" w:hAnsi="Arial"/>
    </w:rPr>
  </w:style>
  <w:style w:type="paragraph" w:customStyle="1" w:styleId="Adressedelexpditeursimplifie">
    <w:name w:val="Adresse de l'expéditeur simplifiée"/>
    <w:basedOn w:val="Standard"/>
    <w:rsid w:val="005D2839"/>
    <w:pPr>
      <w:spacing w:after="0" w:line="300" w:lineRule="atLeast"/>
      <w:jc w:val="both"/>
    </w:pPr>
    <w:rPr>
      <w:rFonts w:ascii="Arial" w:hAnsi="Arial"/>
    </w:rPr>
  </w:style>
  <w:style w:type="paragraph" w:styleId="Listenfortsetzung5">
    <w:name w:val="List Continue 5"/>
    <w:basedOn w:val="Standard"/>
    <w:semiHidden/>
    <w:rsid w:val="005D2839"/>
    <w:pPr>
      <w:spacing w:line="300" w:lineRule="atLeast"/>
      <w:ind w:left="1415"/>
      <w:jc w:val="both"/>
    </w:pPr>
    <w:rPr>
      <w:rFonts w:ascii="Arial" w:hAnsi="Arial"/>
    </w:rPr>
  </w:style>
  <w:style w:type="paragraph" w:customStyle="1" w:styleId="PieddepageFooter">
    <w:name w:val="Pied de page.Footer"/>
    <w:basedOn w:val="Standard"/>
    <w:rsid w:val="005D2839"/>
    <w:pPr>
      <w:tabs>
        <w:tab w:val="center" w:pos="4536"/>
        <w:tab w:val="right" w:pos="9072"/>
      </w:tabs>
      <w:spacing w:before="60" w:after="60" w:line="300" w:lineRule="auto"/>
      <w:ind w:left="851" w:hanging="851"/>
      <w:jc w:val="both"/>
    </w:pPr>
    <w:rPr>
      <w:rFonts w:ascii="Arial" w:hAnsi="Arial"/>
      <w:lang w:val="fr-FR"/>
    </w:rPr>
  </w:style>
  <w:style w:type="paragraph" w:styleId="Fu-Endnotenberschrift">
    <w:name w:val="Note Heading"/>
    <w:basedOn w:val="Standard"/>
    <w:next w:val="Standard"/>
    <w:link w:val="Fu-EndnotenberschriftZchn"/>
    <w:semiHidden/>
    <w:rsid w:val="005D2839"/>
    <w:pPr>
      <w:spacing w:after="0" w:line="300" w:lineRule="atLeast"/>
      <w:jc w:val="both"/>
    </w:pPr>
    <w:rPr>
      <w:rFonts w:ascii="Arial" w:hAnsi="Arial"/>
    </w:rPr>
  </w:style>
  <w:style w:type="character" w:customStyle="1" w:styleId="Fu-EndnotenberschriftZchn">
    <w:name w:val="Fuß/-Endnotenüberschrift Zchn"/>
    <w:link w:val="Fu-Endnotenberschrift"/>
    <w:semiHidden/>
    <w:rsid w:val="005D2839"/>
    <w:rPr>
      <w:rFonts w:ascii="Arial" w:hAnsi="Arial"/>
      <w:sz w:val="22"/>
      <w:lang w:val="en-GB" w:eastAsia="fr-FR"/>
    </w:rPr>
  </w:style>
  <w:style w:type="paragraph" w:customStyle="1" w:styleId="Titre7liste1">
    <w:name w:val="Titre 7.liste1"/>
    <w:basedOn w:val="Standard"/>
    <w:next w:val="Standard"/>
    <w:rsid w:val="005D2839"/>
    <w:pPr>
      <w:spacing w:before="240" w:after="60" w:line="288" w:lineRule="auto"/>
      <w:ind w:left="1418" w:hanging="1418"/>
      <w:jc w:val="both"/>
      <w:outlineLvl w:val="6"/>
    </w:pPr>
    <w:rPr>
      <w:rFonts w:ascii="Arial" w:hAnsi="Arial"/>
    </w:rPr>
  </w:style>
  <w:style w:type="paragraph" w:customStyle="1" w:styleId="Titre3Heading3H3HeadingHeadingv">
    <w:name w:val="Titre 3.Heading 3.H3.Heading.Heading v"/>
    <w:basedOn w:val="Standard"/>
    <w:next w:val="Textkrper"/>
    <w:rsid w:val="005D2839"/>
    <w:pPr>
      <w:tabs>
        <w:tab w:val="num" w:pos="0"/>
        <w:tab w:val="left" w:pos="1134"/>
      </w:tabs>
      <w:spacing w:before="240" w:line="300" w:lineRule="atLeast"/>
      <w:outlineLvl w:val="2"/>
    </w:pPr>
    <w:rPr>
      <w:rFonts w:ascii="Arial" w:hAnsi="Arial"/>
      <w:b/>
      <w:i/>
    </w:rPr>
  </w:style>
  <w:style w:type="character" w:customStyle="1" w:styleId="NumrodepagePageNumber">
    <w:name w:val="Numéro de page.Page Number"/>
    <w:rsid w:val="005D2839"/>
    <w:rPr>
      <w:rFonts w:ascii="Arial" w:hAnsi="Arial"/>
      <w:b/>
      <w:sz w:val="24"/>
    </w:rPr>
  </w:style>
  <w:style w:type="paragraph" w:customStyle="1" w:styleId="Titre4Heading4H4paragraphe1">
    <w:name w:val="Titre 4.Heading 4.H4.paragraphe[1]"/>
    <w:basedOn w:val="Titre3Heading3H3HeadingHeadingv"/>
    <w:next w:val="Textkrper"/>
    <w:rsid w:val="005D2839"/>
    <w:pPr>
      <w:tabs>
        <w:tab w:val="clear" w:pos="0"/>
        <w:tab w:val="num" w:pos="360"/>
      </w:tabs>
      <w:spacing w:after="60"/>
      <w:outlineLvl w:val="3"/>
    </w:pPr>
    <w:rPr>
      <w:b w:val="0"/>
      <w:i w:val="0"/>
    </w:rPr>
  </w:style>
  <w:style w:type="paragraph" w:customStyle="1" w:styleId="Titre6AppendixTitre1Heading6H6paragraphe3">
    <w:name w:val="Titre 6.Appendix Titre 1.Heading 6.H6.paragraphe[3]"/>
    <w:basedOn w:val="Standard"/>
    <w:next w:val="Standard"/>
    <w:rsid w:val="005D2839"/>
    <w:pPr>
      <w:pageBreakBefore/>
      <w:numPr>
        <w:ilvl w:val="5"/>
        <w:numId w:val="11"/>
      </w:numPr>
      <w:spacing w:before="60" w:after="60" w:line="300" w:lineRule="atLeast"/>
      <w:outlineLvl w:val="5"/>
    </w:pPr>
    <w:rPr>
      <w:rFonts w:ascii="Arial" w:hAnsi="Arial"/>
      <w:b/>
      <w:caps/>
      <w:sz w:val="24"/>
    </w:rPr>
  </w:style>
  <w:style w:type="paragraph" w:customStyle="1" w:styleId="Titre7AppendixTitre2Heading7liste1liste1">
    <w:name w:val="Titre 7.Appendix Titre 2.Heading 7.liste1.liste[1]"/>
    <w:basedOn w:val="Standard"/>
    <w:next w:val="Standard"/>
    <w:rsid w:val="005D2839"/>
    <w:pPr>
      <w:tabs>
        <w:tab w:val="left" w:pos="2126"/>
        <w:tab w:val="num" w:pos="2160"/>
      </w:tabs>
      <w:spacing w:before="60" w:after="60" w:line="300" w:lineRule="atLeast"/>
      <w:outlineLvl w:val="6"/>
    </w:pPr>
    <w:rPr>
      <w:rFonts w:ascii="Arial" w:hAnsi="Arial"/>
      <w:b/>
      <w:i/>
    </w:rPr>
  </w:style>
  <w:style w:type="paragraph" w:customStyle="1" w:styleId="Titre9AppendixTitre4Heading9liste3">
    <w:name w:val="Titre 9.Appendix Titre 4.Heading 9.liste[3]"/>
    <w:basedOn w:val="Standard"/>
    <w:next w:val="Standard"/>
    <w:rsid w:val="005D2839"/>
    <w:pPr>
      <w:tabs>
        <w:tab w:val="left" w:pos="2126"/>
        <w:tab w:val="num" w:pos="2880"/>
      </w:tabs>
      <w:spacing w:before="60" w:after="60" w:line="300" w:lineRule="atLeast"/>
      <w:outlineLvl w:val="8"/>
    </w:pPr>
    <w:rPr>
      <w:rFonts w:ascii="Arial" w:hAnsi="Arial"/>
    </w:rPr>
  </w:style>
  <w:style w:type="paragraph" w:customStyle="1" w:styleId="Titre8AppendixTitre3Heading8liste2">
    <w:name w:val="Titre 8.Appendix Titre 3.Heading 8.liste 2"/>
    <w:basedOn w:val="Standard"/>
    <w:next w:val="Standard"/>
    <w:rsid w:val="005D2839"/>
    <w:pPr>
      <w:tabs>
        <w:tab w:val="left" w:pos="2126"/>
        <w:tab w:val="num" w:pos="2520"/>
      </w:tabs>
      <w:spacing w:before="60" w:after="60" w:line="300" w:lineRule="atLeast"/>
      <w:outlineLvl w:val="7"/>
    </w:pPr>
    <w:rPr>
      <w:rFonts w:ascii="Arial" w:hAnsi="Arial"/>
    </w:rPr>
  </w:style>
  <w:style w:type="paragraph" w:customStyle="1" w:styleId="Titre1Heading1">
    <w:name w:val="Titre 1.Heading 1"/>
    <w:basedOn w:val="Standard"/>
    <w:next w:val="Textkrper"/>
    <w:rsid w:val="005D2839"/>
    <w:pPr>
      <w:keepNext/>
      <w:pageBreakBefore/>
      <w:tabs>
        <w:tab w:val="num" w:pos="360"/>
        <w:tab w:val="left" w:pos="1134"/>
      </w:tabs>
      <w:suppressAutoHyphens/>
      <w:spacing w:before="120" w:after="240" w:line="300" w:lineRule="atLeast"/>
      <w:outlineLvl w:val="0"/>
    </w:pPr>
    <w:rPr>
      <w:rFonts w:ascii="Arial" w:hAnsi="Arial"/>
      <w:b/>
      <w:smallCaps/>
      <w:sz w:val="32"/>
    </w:rPr>
  </w:style>
  <w:style w:type="paragraph" w:customStyle="1" w:styleId="Titre2Heading2">
    <w:name w:val="Titre 2.Heading 2"/>
    <w:basedOn w:val="Standard"/>
    <w:next w:val="Textkrper"/>
    <w:rsid w:val="005D2839"/>
    <w:pPr>
      <w:keepNext/>
      <w:tabs>
        <w:tab w:val="num" w:pos="0"/>
        <w:tab w:val="left" w:pos="1134"/>
      </w:tabs>
      <w:spacing w:before="300" w:after="180" w:line="300" w:lineRule="atLeast"/>
      <w:outlineLvl w:val="1"/>
    </w:pPr>
    <w:rPr>
      <w:rFonts w:ascii="Arial" w:hAnsi="Arial"/>
      <w:b/>
      <w:smallCaps/>
      <w:sz w:val="28"/>
    </w:rPr>
  </w:style>
  <w:style w:type="paragraph" w:customStyle="1" w:styleId="Titre3Heading3">
    <w:name w:val="Titre 3.Heading 3"/>
    <w:basedOn w:val="Standard"/>
    <w:next w:val="Textkrper"/>
    <w:rsid w:val="005D2839"/>
    <w:pPr>
      <w:tabs>
        <w:tab w:val="num" w:pos="0"/>
        <w:tab w:val="left" w:pos="1134"/>
      </w:tabs>
      <w:spacing w:before="240" w:line="300" w:lineRule="atLeast"/>
      <w:outlineLvl w:val="2"/>
    </w:pPr>
    <w:rPr>
      <w:rFonts w:ascii="Arial" w:hAnsi="Arial"/>
      <w:b/>
      <w:i/>
    </w:rPr>
  </w:style>
  <w:style w:type="paragraph" w:customStyle="1" w:styleId="Titre4Heading4">
    <w:name w:val="Titre 4.Heading 4"/>
    <w:basedOn w:val="Titre3Heading3"/>
    <w:next w:val="Textkrper"/>
    <w:rsid w:val="005D2839"/>
    <w:pPr>
      <w:tabs>
        <w:tab w:val="clear" w:pos="0"/>
        <w:tab w:val="num" w:pos="360"/>
      </w:tabs>
      <w:spacing w:after="60"/>
      <w:outlineLvl w:val="3"/>
    </w:pPr>
    <w:rPr>
      <w:b w:val="0"/>
      <w:i w:val="0"/>
    </w:rPr>
  </w:style>
  <w:style w:type="paragraph" w:customStyle="1" w:styleId="Titre5Heading5-Mandatoryrequirements">
    <w:name w:val="Titre 5.Heading 5 - Mandatory requirements"/>
    <w:basedOn w:val="Standard"/>
    <w:next w:val="Textkrper"/>
    <w:rsid w:val="005D2839"/>
    <w:pPr>
      <w:tabs>
        <w:tab w:val="num" w:pos="720"/>
        <w:tab w:val="left" w:pos="1134"/>
      </w:tabs>
      <w:spacing w:before="60" w:after="0" w:line="300" w:lineRule="atLeast"/>
      <w:jc w:val="both"/>
      <w:outlineLvl w:val="4"/>
    </w:pPr>
    <w:rPr>
      <w:rFonts w:ascii="Arial" w:hAnsi="Arial"/>
    </w:rPr>
  </w:style>
  <w:style w:type="paragraph" w:customStyle="1" w:styleId="Titre6AppendixTitre1">
    <w:name w:val="Titre 6.Appendix Titre 1"/>
    <w:basedOn w:val="Standard"/>
    <w:next w:val="Standard"/>
    <w:rsid w:val="005D2839"/>
    <w:pPr>
      <w:pageBreakBefore/>
      <w:tabs>
        <w:tab w:val="num" w:pos="2160"/>
      </w:tabs>
      <w:spacing w:before="60" w:after="60" w:line="300" w:lineRule="atLeast"/>
      <w:outlineLvl w:val="5"/>
    </w:pPr>
    <w:rPr>
      <w:rFonts w:ascii="Arial" w:hAnsi="Arial"/>
      <w:b/>
      <w:caps/>
      <w:sz w:val="24"/>
    </w:rPr>
  </w:style>
  <w:style w:type="paragraph" w:customStyle="1" w:styleId="Titre7AppendixTitre2">
    <w:name w:val="Titre 7.Appendix Titre 2"/>
    <w:basedOn w:val="Standard"/>
    <w:next w:val="Standard"/>
    <w:rsid w:val="005D2839"/>
    <w:pPr>
      <w:tabs>
        <w:tab w:val="left" w:pos="2126"/>
        <w:tab w:val="num" w:pos="2160"/>
      </w:tabs>
      <w:spacing w:before="60" w:after="60" w:line="300" w:lineRule="atLeast"/>
      <w:outlineLvl w:val="6"/>
    </w:pPr>
    <w:rPr>
      <w:rFonts w:ascii="Arial" w:hAnsi="Arial"/>
      <w:b/>
      <w:i/>
    </w:rPr>
  </w:style>
  <w:style w:type="paragraph" w:customStyle="1" w:styleId="Titre8AppendixTitre3">
    <w:name w:val="Titre 8.Appendix Titre 3"/>
    <w:basedOn w:val="Standard"/>
    <w:next w:val="Standard"/>
    <w:rsid w:val="005D2839"/>
    <w:pPr>
      <w:tabs>
        <w:tab w:val="left" w:pos="2126"/>
        <w:tab w:val="num" w:pos="2520"/>
      </w:tabs>
      <w:spacing w:before="60" w:after="60" w:line="300" w:lineRule="atLeast"/>
      <w:outlineLvl w:val="7"/>
    </w:pPr>
    <w:rPr>
      <w:rFonts w:ascii="Arial" w:hAnsi="Arial"/>
    </w:rPr>
  </w:style>
  <w:style w:type="paragraph" w:customStyle="1" w:styleId="Titre9AppendixTitre4">
    <w:name w:val="Titre 9.Appendix Titre 4"/>
    <w:basedOn w:val="Standard"/>
    <w:next w:val="Standard"/>
    <w:rsid w:val="005D2839"/>
    <w:pPr>
      <w:tabs>
        <w:tab w:val="left" w:pos="2126"/>
        <w:tab w:val="num" w:pos="2880"/>
      </w:tabs>
      <w:spacing w:before="60" w:after="60" w:line="300" w:lineRule="atLeast"/>
      <w:outlineLvl w:val="8"/>
    </w:pPr>
    <w:rPr>
      <w:rFonts w:ascii="Arial" w:hAnsi="Arial"/>
    </w:rPr>
  </w:style>
  <w:style w:type="paragraph" w:styleId="Textkrper-Einzug3">
    <w:name w:val="Body Text Indent 3"/>
    <w:basedOn w:val="Standard"/>
    <w:link w:val="Textkrper-Einzug3Zchn"/>
    <w:semiHidden/>
    <w:rsid w:val="005D2839"/>
    <w:pPr>
      <w:spacing w:after="0" w:line="300" w:lineRule="atLeast"/>
      <w:ind w:left="1988" w:hanging="1136"/>
    </w:pPr>
    <w:rPr>
      <w:rFonts w:ascii="Arial" w:hAnsi="Arial"/>
    </w:rPr>
  </w:style>
  <w:style w:type="character" w:customStyle="1" w:styleId="Textkrper-Einzug3Zchn">
    <w:name w:val="Textkörper-Einzug 3 Zchn"/>
    <w:link w:val="Textkrper-Einzug3"/>
    <w:semiHidden/>
    <w:rsid w:val="005D2839"/>
    <w:rPr>
      <w:rFonts w:ascii="Arial" w:hAnsi="Arial"/>
      <w:sz w:val="22"/>
      <w:lang w:val="en-GB" w:eastAsia="fr-FR"/>
    </w:rPr>
  </w:style>
  <w:style w:type="paragraph" w:customStyle="1" w:styleId="ApplicableDocuments">
    <w:name w:val="Applicable_Documents"/>
    <w:basedOn w:val="NormalaMoi"/>
    <w:autoRedefine/>
    <w:rsid w:val="005D2839"/>
    <w:pPr>
      <w:tabs>
        <w:tab w:val="left" w:pos="1134"/>
      </w:tabs>
      <w:ind w:left="1134" w:hanging="1134"/>
    </w:pPr>
    <w:rPr>
      <w:sz w:val="18"/>
    </w:rPr>
  </w:style>
  <w:style w:type="paragraph" w:customStyle="1" w:styleId="Titre3Heading3H3HeadingHeadingv1">
    <w:name w:val="Titre 3.Heading 3.H3.Heading.Heading v1"/>
    <w:basedOn w:val="Standard"/>
    <w:next w:val="Textkrper"/>
    <w:rsid w:val="005D2839"/>
    <w:pPr>
      <w:tabs>
        <w:tab w:val="num" w:pos="720"/>
        <w:tab w:val="left" w:pos="1134"/>
      </w:tabs>
      <w:spacing w:before="240" w:line="300" w:lineRule="atLeast"/>
      <w:ind w:left="720" w:hanging="720"/>
      <w:outlineLvl w:val="2"/>
    </w:pPr>
    <w:rPr>
      <w:rFonts w:ascii="Arial" w:hAnsi="Arial"/>
      <w:b/>
      <w:i/>
      <w:sz w:val="20"/>
    </w:rPr>
  </w:style>
  <w:style w:type="paragraph" w:customStyle="1" w:styleId="Titre4Heading4H4paragraphe11">
    <w:name w:val="Titre 4.Heading 4.H4.paragraphe[1]1"/>
    <w:basedOn w:val="Titre3Heading3H3HeadingHeadingv1"/>
    <w:next w:val="Textkrper"/>
    <w:rsid w:val="005D2839"/>
    <w:pPr>
      <w:tabs>
        <w:tab w:val="num" w:pos="360"/>
      </w:tabs>
      <w:spacing w:after="60"/>
      <w:outlineLvl w:val="3"/>
    </w:pPr>
    <w:rPr>
      <w:b w:val="0"/>
      <w:i w:val="0"/>
    </w:rPr>
  </w:style>
  <w:style w:type="paragraph" w:customStyle="1" w:styleId="cor">
    <w:name w:val="cor"/>
    <w:basedOn w:val="Titre5Heading5-MandatoryrequirementsH5Heading5paragraphe2"/>
    <w:rsid w:val="005D2839"/>
    <w:pPr>
      <w:widowControl/>
      <w:spacing w:before="60" w:line="300" w:lineRule="atLeast"/>
      <w:ind w:left="0" w:firstLine="0"/>
    </w:pPr>
    <w:rPr>
      <w:kern w:val="0"/>
      <w:lang w:val="en-US"/>
    </w:rPr>
  </w:style>
  <w:style w:type="paragraph" w:customStyle="1" w:styleId="Titre5Heading5-MandatoryrequirementsH5Heading5paragraphe2">
    <w:name w:val="Titre 5.Heading 5 - Mandatory requirements.H5.Heading 5.paragraphe[2]"/>
    <w:basedOn w:val="NormalaMoi"/>
    <w:next w:val="Textkrper"/>
    <w:rsid w:val="005D2839"/>
    <w:pPr>
      <w:tabs>
        <w:tab w:val="num" w:pos="360"/>
        <w:tab w:val="left" w:pos="1134"/>
      </w:tabs>
      <w:spacing w:before="320"/>
      <w:ind w:left="1134" w:hanging="1134"/>
      <w:outlineLvl w:val="4"/>
    </w:pPr>
  </w:style>
  <w:style w:type="paragraph" w:customStyle="1" w:styleId="Titre1berschrift1H1">
    <w:name w:val="Titre 1.überschrift 1.H1"/>
    <w:basedOn w:val="Titre2H2"/>
    <w:next w:val="Titre2H2"/>
    <w:rsid w:val="005D2839"/>
    <w:pPr>
      <w:pageBreakBefore/>
      <w:outlineLvl w:val="1"/>
    </w:pPr>
    <w:rPr>
      <w:smallCaps/>
      <w:sz w:val="36"/>
    </w:rPr>
  </w:style>
  <w:style w:type="paragraph" w:customStyle="1" w:styleId="Titre2H2">
    <w:name w:val="Titre 2.H2"/>
    <w:basedOn w:val="Titre3H3HeadingHeadingv"/>
    <w:next w:val="Titre3H3HeadingHeadingv"/>
    <w:rsid w:val="005D2839"/>
    <w:pPr>
      <w:outlineLvl w:val="2"/>
    </w:pPr>
    <w:rPr>
      <w:sz w:val="28"/>
    </w:rPr>
  </w:style>
  <w:style w:type="paragraph" w:customStyle="1" w:styleId="Titre3H3HeadingHeadingv">
    <w:name w:val="Titre 3.H3.Heading.Heading v"/>
    <w:basedOn w:val="Titre4H4"/>
    <w:next w:val="Titre4H4"/>
    <w:rsid w:val="005D2839"/>
    <w:pPr>
      <w:keepNext/>
      <w:spacing w:before="240" w:after="120"/>
      <w:jc w:val="left"/>
    </w:pPr>
    <w:rPr>
      <w:b/>
      <w:sz w:val="24"/>
    </w:rPr>
  </w:style>
  <w:style w:type="paragraph" w:customStyle="1" w:styleId="Titre4H4">
    <w:name w:val="Titre 4.H4"/>
    <w:basedOn w:val="Standard"/>
    <w:rsid w:val="005D2839"/>
    <w:pPr>
      <w:spacing w:before="120" w:after="60" w:line="288" w:lineRule="auto"/>
      <w:ind w:left="1134" w:hanging="1134"/>
      <w:jc w:val="both"/>
      <w:outlineLvl w:val="3"/>
    </w:pPr>
    <w:rPr>
      <w:rFonts w:ascii="Arial" w:hAnsi="Arial"/>
    </w:rPr>
  </w:style>
  <w:style w:type="paragraph" w:customStyle="1" w:styleId="Titre5H5">
    <w:name w:val="Titre 5.H5"/>
    <w:basedOn w:val="Titre4H4"/>
    <w:rsid w:val="005D2839"/>
    <w:pPr>
      <w:tabs>
        <w:tab w:val="num" w:pos="720"/>
      </w:tabs>
      <w:ind w:left="0" w:firstLine="0"/>
      <w:outlineLvl w:val="4"/>
    </w:pPr>
  </w:style>
  <w:style w:type="paragraph" w:customStyle="1" w:styleId="Titre6H6">
    <w:name w:val="Titre 6.H6"/>
    <w:basedOn w:val="Titre5H5"/>
    <w:rsid w:val="005D2839"/>
    <w:pPr>
      <w:tabs>
        <w:tab w:val="clear" w:pos="720"/>
        <w:tab w:val="num" w:pos="2160"/>
      </w:tabs>
      <w:ind w:left="1418" w:hanging="1418"/>
      <w:outlineLvl w:val="5"/>
    </w:pPr>
  </w:style>
  <w:style w:type="paragraph" w:customStyle="1" w:styleId="Titre3Heading3HeadingHeadingvH3">
    <w:name w:val="Titre 3.Heading 3.Heading.Heading v.H3"/>
    <w:basedOn w:val="Standard"/>
    <w:next w:val="Titre4Heading4H4paragraphe1"/>
    <w:rsid w:val="005D2839"/>
    <w:pPr>
      <w:tabs>
        <w:tab w:val="num" w:pos="0"/>
      </w:tabs>
      <w:spacing w:before="120" w:line="300" w:lineRule="auto"/>
      <w:outlineLvl w:val="2"/>
    </w:pPr>
    <w:rPr>
      <w:rFonts w:ascii="Arial" w:hAnsi="Arial"/>
      <w:b/>
      <w:i/>
    </w:rPr>
  </w:style>
  <w:style w:type="paragraph" w:customStyle="1" w:styleId="Titre5Heading5H5Heading5-Mandatoryrequirementsparagraphe2">
    <w:name w:val="Titre 5.Heading 5.H5.Heading 5 - Mandatory requirements.paragraphe[2]"/>
    <w:basedOn w:val="Standard"/>
    <w:rsid w:val="005D2839"/>
    <w:pPr>
      <w:tabs>
        <w:tab w:val="num" w:pos="0"/>
      </w:tabs>
      <w:spacing w:before="60" w:after="60" w:line="300" w:lineRule="auto"/>
      <w:jc w:val="both"/>
      <w:outlineLvl w:val="4"/>
    </w:pPr>
    <w:rPr>
      <w:rFonts w:ascii="Arial" w:hAnsi="Arial"/>
    </w:rPr>
  </w:style>
  <w:style w:type="paragraph" w:customStyle="1" w:styleId="Titre6Heading6H6AppendixTitre1">
    <w:name w:val="Titre 6.Heading 6.H6.Appendix Titre 1"/>
    <w:basedOn w:val="Standard"/>
    <w:rsid w:val="005D2839"/>
    <w:pPr>
      <w:tabs>
        <w:tab w:val="num" w:pos="0"/>
      </w:tabs>
      <w:spacing w:before="60" w:after="60" w:line="300" w:lineRule="auto"/>
      <w:jc w:val="both"/>
      <w:outlineLvl w:val="5"/>
    </w:pPr>
    <w:rPr>
      <w:rFonts w:ascii="Arial" w:hAnsi="Arial"/>
    </w:rPr>
  </w:style>
  <w:style w:type="paragraph" w:customStyle="1" w:styleId="Titre7Heading7liste1AppendixTitre2">
    <w:name w:val="Titre 7.Heading 7.liste1.Appendix Titre 2"/>
    <w:basedOn w:val="Standard"/>
    <w:rsid w:val="005D2839"/>
    <w:pPr>
      <w:tabs>
        <w:tab w:val="num" w:pos="0"/>
      </w:tabs>
      <w:spacing w:before="60" w:after="60" w:line="300" w:lineRule="auto"/>
      <w:outlineLvl w:val="6"/>
    </w:pPr>
    <w:rPr>
      <w:rFonts w:ascii="Arial" w:hAnsi="Arial"/>
      <w:lang w:val="fr-FR"/>
    </w:rPr>
  </w:style>
  <w:style w:type="paragraph" w:customStyle="1" w:styleId="Titre8Heading8liste2AppendixTitre3">
    <w:name w:val="Titre 8.Heading 8.liste 2.Appendix Titre 3"/>
    <w:basedOn w:val="Standard"/>
    <w:rsid w:val="005D2839"/>
    <w:pPr>
      <w:tabs>
        <w:tab w:val="num" w:pos="0"/>
      </w:tabs>
      <w:spacing w:before="120" w:after="180" w:line="300" w:lineRule="auto"/>
      <w:outlineLvl w:val="7"/>
    </w:pPr>
    <w:rPr>
      <w:rFonts w:ascii="Arial" w:hAnsi="Arial"/>
      <w:lang w:val="fr-FR"/>
    </w:rPr>
  </w:style>
  <w:style w:type="paragraph" w:customStyle="1" w:styleId="Titre9Heading9AppendixTitre4">
    <w:name w:val="Titre 9.Heading 9.Appendix Titre 4"/>
    <w:basedOn w:val="Standard"/>
    <w:rsid w:val="005D2839"/>
    <w:pPr>
      <w:tabs>
        <w:tab w:val="num" w:pos="0"/>
      </w:tabs>
      <w:spacing w:before="60" w:after="60" w:line="300" w:lineRule="auto"/>
      <w:jc w:val="both"/>
      <w:outlineLvl w:val="8"/>
    </w:pPr>
    <w:rPr>
      <w:rFonts w:ascii="Arial" w:hAnsi="Arial"/>
    </w:rPr>
  </w:style>
  <w:style w:type="paragraph" w:styleId="Makrotext">
    <w:name w:val="macro"/>
    <w:link w:val="MakrotextZchn"/>
    <w:semiHidden/>
    <w:rsid w:val="005D283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Futura Bk BT" w:hAnsi="Futura Bk BT"/>
      <w:lang w:val="en-GB" w:eastAsia="fr-FR"/>
    </w:rPr>
  </w:style>
  <w:style w:type="character" w:customStyle="1" w:styleId="MakrotextZchn">
    <w:name w:val="Makrotext Zchn"/>
    <w:link w:val="Makrotext"/>
    <w:semiHidden/>
    <w:rsid w:val="005D2839"/>
    <w:rPr>
      <w:rFonts w:ascii="Futura Bk BT" w:hAnsi="Futura Bk BT"/>
      <w:lang w:val="en-GB" w:eastAsia="fr-FR" w:bidi="ar-SA"/>
    </w:rPr>
  </w:style>
  <w:style w:type="paragraph" w:customStyle="1" w:styleId="Titre1Heading1berschrift1H1Heading11">
    <w:name w:val="Titre 1.Heading 1.überschrift 1.H1.Heading 11"/>
    <w:basedOn w:val="Standard"/>
    <w:next w:val="Textkrper"/>
    <w:rsid w:val="005D2839"/>
    <w:pPr>
      <w:keepNext/>
      <w:pageBreakBefore/>
      <w:widowControl w:val="0"/>
      <w:tabs>
        <w:tab w:val="left" w:pos="1134"/>
      </w:tabs>
      <w:suppressAutoHyphens/>
      <w:spacing w:before="440" w:after="0" w:line="300" w:lineRule="auto"/>
      <w:ind w:left="1134" w:hanging="1134"/>
      <w:outlineLvl w:val="0"/>
    </w:pPr>
    <w:rPr>
      <w:rFonts w:ascii="Arial" w:hAnsi="Arial"/>
      <w:b/>
      <w:caps/>
      <w:kern w:val="24"/>
      <w:sz w:val="32"/>
    </w:rPr>
  </w:style>
  <w:style w:type="paragraph" w:customStyle="1" w:styleId="Titre2Heading2H2Heading21h22">
    <w:name w:val="Titre 2.Heading 2.H2.Heading 21.h2.2"/>
    <w:basedOn w:val="Standard"/>
    <w:next w:val="Textkrper"/>
    <w:rsid w:val="005D2839"/>
    <w:pPr>
      <w:keepNext/>
      <w:widowControl w:val="0"/>
      <w:tabs>
        <w:tab w:val="left" w:pos="1134"/>
      </w:tabs>
      <w:spacing w:before="400" w:after="0" w:line="300" w:lineRule="auto"/>
      <w:ind w:left="1134" w:hanging="1134"/>
      <w:outlineLvl w:val="1"/>
    </w:pPr>
    <w:rPr>
      <w:rFonts w:ascii="Arial" w:hAnsi="Arial"/>
      <w:b/>
      <w:kern w:val="24"/>
      <w:sz w:val="28"/>
    </w:rPr>
  </w:style>
  <w:style w:type="paragraph" w:customStyle="1" w:styleId="Titre3Heading3H3HeadingHeadingvHeading31ttulo3">
    <w:name w:val="Titre 3.Heading 3.H3.Heading.Heading v.Heading 31.título 3"/>
    <w:basedOn w:val="Standard"/>
    <w:next w:val="Textkrper"/>
    <w:rsid w:val="005D2839"/>
    <w:pPr>
      <w:widowControl w:val="0"/>
      <w:tabs>
        <w:tab w:val="left" w:pos="1134"/>
      </w:tabs>
      <w:spacing w:before="400" w:after="0" w:line="300" w:lineRule="auto"/>
      <w:ind w:left="1134" w:hanging="1134"/>
      <w:outlineLvl w:val="2"/>
    </w:pPr>
    <w:rPr>
      <w:rFonts w:ascii="Arial" w:hAnsi="Arial"/>
      <w:b/>
      <w:kern w:val="24"/>
      <w:sz w:val="24"/>
    </w:rPr>
  </w:style>
  <w:style w:type="paragraph" w:customStyle="1" w:styleId="Titre4Heading4H4paragraphe1req">
    <w:name w:val="Titre 4.Heading 4.H4.paragraphe[1].[req]"/>
    <w:basedOn w:val="Standard"/>
    <w:next w:val="Textkrper"/>
    <w:rsid w:val="005D2839"/>
    <w:pPr>
      <w:widowControl w:val="0"/>
      <w:tabs>
        <w:tab w:val="left" w:pos="1134"/>
      </w:tabs>
      <w:spacing w:before="360" w:after="0" w:line="300" w:lineRule="auto"/>
      <w:ind w:left="1134" w:hanging="1134"/>
      <w:jc w:val="both"/>
      <w:outlineLvl w:val="3"/>
    </w:pPr>
    <w:rPr>
      <w:rFonts w:ascii="Arial" w:hAnsi="Arial"/>
      <w:b/>
      <w:i/>
      <w:kern w:val="24"/>
      <w:sz w:val="20"/>
    </w:rPr>
  </w:style>
  <w:style w:type="character" w:styleId="Kommentarzeichen">
    <w:name w:val="annotation reference"/>
    <w:uiPriority w:val="99"/>
    <w:semiHidden/>
    <w:rsid w:val="005D2839"/>
    <w:rPr>
      <w:rFonts w:ascii="Futura Bk BT" w:hAnsi="Futura Bk BT"/>
      <w:sz w:val="16"/>
    </w:rPr>
  </w:style>
  <w:style w:type="paragraph" w:customStyle="1" w:styleId="NotedebasdepageFootnoteText">
    <w:name w:val="Note de bas de page.Footnote Text"/>
    <w:basedOn w:val="NormalaMoi"/>
    <w:rsid w:val="005D2839"/>
    <w:pPr>
      <w:widowControl/>
      <w:spacing w:after="20"/>
      <w:ind w:hanging="1418"/>
    </w:pPr>
    <w:rPr>
      <w:rFonts w:ascii="Korinna" w:hAnsi="Korinna"/>
      <w:i/>
      <w:sz w:val="18"/>
    </w:rPr>
  </w:style>
  <w:style w:type="paragraph" w:customStyle="1" w:styleId="DocAuthor">
    <w:name w:val="Doc_Author"/>
    <w:basedOn w:val="Parnormal"/>
    <w:rsid w:val="005D2839"/>
    <w:pPr>
      <w:widowControl w:val="0"/>
      <w:spacing w:before="0" w:after="0"/>
      <w:jc w:val="center"/>
    </w:pPr>
    <w:rPr>
      <w:kern w:val="24"/>
      <w:sz w:val="20"/>
    </w:rPr>
  </w:style>
  <w:style w:type="paragraph" w:customStyle="1" w:styleId="Titre1Heading1berschrift1">
    <w:name w:val="Titre 1.Heading 1.überschrift 1"/>
    <w:basedOn w:val="Standard"/>
    <w:next w:val="Textkrper"/>
    <w:rsid w:val="005D2839"/>
    <w:pPr>
      <w:keepNext/>
      <w:pageBreakBefore/>
      <w:tabs>
        <w:tab w:val="left" w:pos="0"/>
        <w:tab w:val="left" w:pos="1021"/>
      </w:tabs>
      <w:suppressAutoHyphens/>
      <w:spacing w:before="120" w:after="240" w:line="300" w:lineRule="atLeast"/>
      <w:ind w:left="1021" w:hanging="1021"/>
      <w:outlineLvl w:val="0"/>
    </w:pPr>
    <w:rPr>
      <w:rFonts w:ascii="Arial" w:hAnsi="Arial"/>
      <w:b/>
      <w:smallCaps/>
      <w:sz w:val="32"/>
    </w:rPr>
  </w:style>
  <w:style w:type="paragraph" w:customStyle="1" w:styleId="Titre2Heading2ergoctrl-2">
    <w:name w:val="Titre 2.Heading 2.ergo.. 'ctrl-2'"/>
    <w:basedOn w:val="Standard"/>
    <w:next w:val="Textkrper"/>
    <w:rsid w:val="005D2839"/>
    <w:pPr>
      <w:keepNext/>
      <w:tabs>
        <w:tab w:val="left" w:pos="0"/>
        <w:tab w:val="left" w:pos="1021"/>
      </w:tabs>
      <w:spacing w:before="120" w:line="300" w:lineRule="atLeast"/>
      <w:ind w:left="1021" w:hanging="1021"/>
      <w:outlineLvl w:val="1"/>
    </w:pPr>
    <w:rPr>
      <w:rFonts w:ascii="Arial" w:hAnsi="Arial"/>
      <w:b/>
      <w:smallCaps/>
      <w:sz w:val="24"/>
    </w:rPr>
  </w:style>
  <w:style w:type="paragraph" w:customStyle="1" w:styleId="Titre3Heading3HeadingHeadingvergoctrl-3">
    <w:name w:val="Titre 3.Heading 3.Heading.Heading v.ergo... 'ctrl-3'"/>
    <w:basedOn w:val="Standard"/>
    <w:next w:val="Textkrper"/>
    <w:rsid w:val="005D2839"/>
    <w:pPr>
      <w:tabs>
        <w:tab w:val="left" w:pos="0"/>
        <w:tab w:val="left" w:pos="1021"/>
      </w:tabs>
      <w:spacing w:before="60" w:line="300" w:lineRule="atLeast"/>
      <w:ind w:left="1021" w:hanging="1021"/>
      <w:outlineLvl w:val="2"/>
    </w:pPr>
    <w:rPr>
      <w:rFonts w:ascii="Arial" w:hAnsi="Arial"/>
      <w:b/>
      <w:i/>
    </w:rPr>
  </w:style>
  <w:style w:type="paragraph" w:customStyle="1" w:styleId="Titre4Heading4paragraphe1ergo">
    <w:name w:val="Titre 4.Heading 4.paragraphe[1].ergo...."/>
    <w:basedOn w:val="Titre3Heading3HeadingHeadingvergoctrl-3"/>
    <w:next w:val="Textkrper"/>
    <w:rsid w:val="005D2839"/>
    <w:pPr>
      <w:tabs>
        <w:tab w:val="num" w:pos="0"/>
      </w:tabs>
      <w:spacing w:after="60"/>
      <w:ind w:left="0" w:firstLine="0"/>
      <w:outlineLvl w:val="3"/>
    </w:pPr>
    <w:rPr>
      <w:b w:val="0"/>
      <w:i w:val="0"/>
    </w:rPr>
  </w:style>
  <w:style w:type="paragraph" w:customStyle="1" w:styleId="Titre5Heading5Heading5-Mandatoryrequirementsparagraphe2ergo">
    <w:name w:val="Titre 5.Heading 5.Heading 5 - Mandatory requirements.paragraphe[2].ergo....."/>
    <w:basedOn w:val="Standard"/>
    <w:rsid w:val="005D2839"/>
    <w:pPr>
      <w:tabs>
        <w:tab w:val="num" w:pos="1008"/>
      </w:tabs>
      <w:spacing w:before="120" w:after="0" w:line="300" w:lineRule="atLeast"/>
      <w:ind w:left="1008" w:hanging="1008"/>
      <w:outlineLvl w:val="4"/>
    </w:pPr>
    <w:rPr>
      <w:rFonts w:ascii="Arial" w:hAnsi="Arial"/>
      <w:bCs/>
      <w:sz w:val="20"/>
    </w:rPr>
  </w:style>
  <w:style w:type="paragraph" w:customStyle="1" w:styleId="Titre6Heading6AppendixTitre1paragraphe3">
    <w:name w:val="Titre 6.Heading 6.Appendix Titre 1.paragraphe[3]"/>
    <w:basedOn w:val="Standard"/>
    <w:next w:val="Standard"/>
    <w:rsid w:val="005D2839"/>
    <w:pPr>
      <w:tabs>
        <w:tab w:val="right" w:pos="2126"/>
      </w:tabs>
      <w:spacing w:before="60" w:after="60" w:line="300" w:lineRule="atLeast"/>
      <w:outlineLvl w:val="5"/>
    </w:pPr>
    <w:rPr>
      <w:rFonts w:ascii="Arial" w:hAnsi="Arial"/>
    </w:rPr>
  </w:style>
  <w:style w:type="paragraph" w:customStyle="1" w:styleId="Titre7Heading7liste1AppendixTitre2liste1">
    <w:name w:val="Titre 7.Heading 7.liste1.Appendix Titre 2.liste[1]"/>
    <w:basedOn w:val="Standard"/>
    <w:next w:val="Standard"/>
    <w:rsid w:val="005D2839"/>
    <w:pPr>
      <w:tabs>
        <w:tab w:val="left" w:pos="2126"/>
      </w:tabs>
      <w:spacing w:before="60" w:after="60" w:line="300" w:lineRule="atLeast"/>
      <w:outlineLvl w:val="6"/>
    </w:pPr>
    <w:rPr>
      <w:rFonts w:ascii="Arial" w:hAnsi="Arial"/>
    </w:rPr>
  </w:style>
  <w:style w:type="paragraph" w:customStyle="1" w:styleId="Titre8Heading8liste2AppendixTitre3liste2AppendixTitre31liste21Heading81AppendixTitre32liste22Heading82AppendixTitre33liste23Heading83AppendixTitre34liste24Heading84AppendixTitre311liste211Heading811">
    <w:name w:val="Titre 8.Heading 8.liste 2.Appendix Titre 3.liste[2].Appendix Titre 31.liste 21.Heading 81.Appendix Titre 32.liste 22.Heading 82.Appendix Titre 33.liste 23.Heading 83.Appendix Titre 34.liste 24.Heading 84.Appendix Titre 311.liste 211.Heading 811"/>
    <w:basedOn w:val="Standard"/>
    <w:next w:val="Standard"/>
    <w:rsid w:val="005D2839"/>
    <w:pPr>
      <w:tabs>
        <w:tab w:val="left" w:pos="2126"/>
      </w:tabs>
      <w:spacing w:before="60" w:after="60" w:line="300" w:lineRule="atLeast"/>
      <w:outlineLvl w:val="7"/>
    </w:pPr>
    <w:rPr>
      <w:rFonts w:ascii="Arial" w:hAnsi="Arial"/>
    </w:rPr>
  </w:style>
  <w:style w:type="paragraph" w:customStyle="1" w:styleId="Titre9Heading9AppendixTitre4liste3AppendixTitre41Heading91AppendixTitre42Heading92AppendixTitre43Heading93AppendixTitre44Heading94AppendixTitre411Heading911AppendixTitre421Heading921AppendixTitre431">
    <w:name w:val="Titre 9.Heading 9.Appendix Titre 4.liste[3].Appendix Titre 41.Heading 91.Appendix Titre 42.Heading 92.Appendix Titre 43.Heading 93.Appendix Titre 44.Heading 94.Appendix Titre 411.Heading 911.Appendix Titre 421.Heading 921.Appendix Titre 431"/>
    <w:basedOn w:val="Standard"/>
    <w:next w:val="Standard"/>
    <w:rsid w:val="005D2839"/>
    <w:pPr>
      <w:tabs>
        <w:tab w:val="left" w:pos="2126"/>
      </w:tabs>
      <w:spacing w:before="60" w:after="60" w:line="300" w:lineRule="atLeast"/>
      <w:outlineLvl w:val="8"/>
    </w:pPr>
    <w:rPr>
      <w:rFonts w:ascii="Arial" w:hAnsi="Arial"/>
    </w:rPr>
  </w:style>
  <w:style w:type="paragraph" w:customStyle="1" w:styleId="Titre1berschrift1H1Heading1">
    <w:name w:val="Titre 1.überschrift 1.H1.Heading 1"/>
    <w:basedOn w:val="Titre2H2Heading2"/>
    <w:next w:val="Titre2H2Heading2"/>
    <w:rsid w:val="005D2839"/>
    <w:pPr>
      <w:pageBreakBefore/>
      <w:outlineLvl w:val="1"/>
    </w:pPr>
    <w:rPr>
      <w:smallCaps/>
      <w:sz w:val="36"/>
    </w:rPr>
  </w:style>
  <w:style w:type="paragraph" w:customStyle="1" w:styleId="Titre2H2Heading2">
    <w:name w:val="Titre 2.H2.Heading 2"/>
    <w:basedOn w:val="Titre3H3HeadingHeadingvHeading3"/>
    <w:next w:val="Titre3H3HeadingHeadingvHeading3"/>
    <w:rsid w:val="005D2839"/>
    <w:pPr>
      <w:tabs>
        <w:tab w:val="clear" w:pos="360"/>
      </w:tabs>
      <w:outlineLvl w:val="2"/>
    </w:pPr>
    <w:rPr>
      <w:sz w:val="28"/>
    </w:rPr>
  </w:style>
  <w:style w:type="paragraph" w:customStyle="1" w:styleId="Titre3H3HeadingHeadingvHeading3">
    <w:name w:val="Titre 3.H3.Heading.Heading v.Heading 3"/>
    <w:basedOn w:val="Titre4H4Heading4paragraphe1"/>
    <w:next w:val="Titre4H4Heading4paragraphe1"/>
    <w:rsid w:val="005D2839"/>
    <w:pPr>
      <w:keepNext/>
      <w:tabs>
        <w:tab w:val="num" w:pos="360"/>
      </w:tabs>
      <w:spacing w:before="240" w:after="120"/>
      <w:jc w:val="left"/>
    </w:pPr>
    <w:rPr>
      <w:b/>
      <w:sz w:val="24"/>
    </w:rPr>
  </w:style>
  <w:style w:type="paragraph" w:customStyle="1" w:styleId="Titre4H4Heading4paragraphe1">
    <w:name w:val="Titre 4.H4.Heading 4.paragraphe[1]"/>
    <w:basedOn w:val="Standard"/>
    <w:rsid w:val="005D2839"/>
    <w:pPr>
      <w:spacing w:before="120" w:after="60" w:line="288" w:lineRule="auto"/>
      <w:ind w:left="1134" w:hanging="1134"/>
      <w:jc w:val="both"/>
      <w:outlineLvl w:val="3"/>
    </w:pPr>
    <w:rPr>
      <w:rFonts w:ascii="Arial" w:hAnsi="Arial"/>
    </w:rPr>
  </w:style>
  <w:style w:type="paragraph" w:customStyle="1" w:styleId="Titre5H5Heading5-MandatoryrequirementsHeading5paragraphe2">
    <w:name w:val="Titre 5.H5.Heading 5 - Mandatory requirements.Heading 5.paragraphe[2]"/>
    <w:basedOn w:val="Titre4H4Heading4paragraphe1"/>
    <w:rsid w:val="005D2839"/>
    <w:pPr>
      <w:tabs>
        <w:tab w:val="num" w:pos="360"/>
        <w:tab w:val="num" w:pos="720"/>
      </w:tabs>
      <w:ind w:left="0" w:firstLine="0"/>
      <w:outlineLvl w:val="4"/>
    </w:pPr>
  </w:style>
  <w:style w:type="paragraph" w:customStyle="1" w:styleId="Titre6H6AppendixTitre1Heading6paragraphe3">
    <w:name w:val="Titre 6.H6.Appendix Titre 1.Heading 6.paragraphe[3]"/>
    <w:basedOn w:val="Titre5H5Heading5-MandatoryrequirementsHeading5paragraphe2"/>
    <w:rsid w:val="005D2839"/>
    <w:pPr>
      <w:tabs>
        <w:tab w:val="num" w:pos="2160"/>
      </w:tabs>
      <w:outlineLvl w:val="5"/>
    </w:pPr>
  </w:style>
  <w:style w:type="paragraph" w:customStyle="1" w:styleId="Titre7liste1AppendixTitre2Heading7liste1">
    <w:name w:val="Titre 7.liste1.Appendix Titre 2.Heading 7.liste[1]"/>
    <w:basedOn w:val="Standard"/>
    <w:next w:val="Standard"/>
    <w:rsid w:val="005D2839"/>
    <w:pPr>
      <w:spacing w:before="240" w:after="60" w:line="288" w:lineRule="auto"/>
      <w:jc w:val="both"/>
      <w:outlineLvl w:val="6"/>
    </w:pPr>
    <w:rPr>
      <w:rFonts w:ascii="Arial" w:hAnsi="Arial"/>
    </w:rPr>
  </w:style>
  <w:style w:type="paragraph" w:customStyle="1" w:styleId="Titre8liste2AppendixTitre3Heading8liste2AppendixTitre31liste21Heading81AppendixTitre32liste22Heading82AppendixTitre33liste23Heading83AppendixTitre34liste24Heading84AppendixTitre311liste211Heading811">
    <w:name w:val="Titre 8.liste 2.Appendix Titre 3.Heading 8.liste[2].Appendix Titre 31.liste 21.Heading 81.Appendix Titre 32.liste 22.Heading 82.Appendix Titre 33.liste 23.Heading 83.Appendix Titre 34.liste 24.Heading 84.Appendix Titre 311.liste 211.Heading 811"/>
    <w:basedOn w:val="Standard"/>
    <w:next w:val="Standard"/>
    <w:rsid w:val="005D2839"/>
    <w:pPr>
      <w:spacing w:before="240" w:after="60" w:line="288" w:lineRule="auto"/>
      <w:jc w:val="both"/>
      <w:outlineLvl w:val="7"/>
    </w:pPr>
    <w:rPr>
      <w:rFonts w:ascii="Arial" w:hAnsi="Arial"/>
      <w:i/>
    </w:rPr>
  </w:style>
  <w:style w:type="paragraph" w:customStyle="1" w:styleId="Titre9AppendixTitre4Heading9liste3AppendixTitre41Heading91AppendixTitre42Heading92AppendixTitre43Heading93AppendixTitre44Heading94AppendixTitre411Heading911AppendixTitre421Heading921AppendixTitre431">
    <w:name w:val="Titre 9.Appendix Titre 4.Heading 9.liste[3].Appendix Titre 41.Heading 91.Appendix Titre 42.Heading 92.Appendix Titre 43.Heading 93.Appendix Titre 44.Heading 94.Appendix Titre 411.Heading 911.Appendix Titre 421.Heading 921.Appendix Titre 431"/>
    <w:basedOn w:val="Standard"/>
    <w:next w:val="Standard"/>
    <w:rsid w:val="005D2839"/>
    <w:pPr>
      <w:spacing w:before="240" w:after="60" w:line="288" w:lineRule="auto"/>
      <w:jc w:val="both"/>
      <w:outlineLvl w:val="8"/>
    </w:pPr>
    <w:rPr>
      <w:rFonts w:ascii="Arial" w:hAnsi="Arial"/>
      <w:b/>
      <w:i/>
      <w:sz w:val="18"/>
    </w:rPr>
  </w:style>
  <w:style w:type="paragraph" w:customStyle="1" w:styleId="arial">
    <w:name w:val="arial"/>
    <w:basedOn w:val="Standard"/>
    <w:rsid w:val="005D2839"/>
    <w:pPr>
      <w:spacing w:after="0" w:line="300" w:lineRule="auto"/>
    </w:pPr>
    <w:rPr>
      <w:rFonts w:ascii="Times New Roman" w:hAnsi="Times New Roman"/>
      <w:sz w:val="24"/>
      <w:szCs w:val="24"/>
      <w:lang w:val="fr-FR"/>
    </w:rPr>
  </w:style>
  <w:style w:type="paragraph" w:customStyle="1" w:styleId="ParagraphStyle">
    <w:name w:val="Paragraph Style"/>
    <w:basedOn w:val="Standard"/>
    <w:rsid w:val="005D2839"/>
    <w:pPr>
      <w:autoSpaceDE w:val="0"/>
      <w:autoSpaceDN w:val="0"/>
      <w:spacing w:after="0"/>
    </w:pPr>
    <w:rPr>
      <w:rFonts w:ascii="Arial" w:eastAsia="Calibri" w:hAnsi="Arial" w:cs="Arial"/>
      <w:sz w:val="24"/>
      <w:szCs w:val="24"/>
      <w:lang w:val="fr-FR" w:eastAsia="en-US"/>
    </w:rPr>
  </w:style>
  <w:style w:type="paragraph" w:customStyle="1" w:styleId="Centered">
    <w:name w:val="Centered"/>
    <w:basedOn w:val="Standard"/>
    <w:uiPriority w:val="99"/>
    <w:rsid w:val="005D2839"/>
    <w:pPr>
      <w:autoSpaceDE w:val="0"/>
      <w:autoSpaceDN w:val="0"/>
      <w:spacing w:after="0"/>
      <w:jc w:val="center"/>
    </w:pPr>
    <w:rPr>
      <w:rFonts w:ascii="Arial" w:eastAsia="Calibri" w:hAnsi="Arial" w:cs="Arial"/>
      <w:sz w:val="24"/>
      <w:szCs w:val="24"/>
      <w:lang w:val="fr-FR" w:eastAsia="en-US"/>
    </w:rPr>
  </w:style>
  <w:style w:type="character" w:customStyle="1" w:styleId="SprechblasentextZchn">
    <w:name w:val="Sprechblasentext Zchn"/>
    <w:link w:val="Sprechblasentext"/>
    <w:uiPriority w:val="99"/>
    <w:semiHidden/>
    <w:rsid w:val="005D2839"/>
    <w:rPr>
      <w:rFonts w:ascii="Tahoma" w:hAnsi="Tahoma" w:cs="Tahoma"/>
      <w:sz w:val="16"/>
      <w:szCs w:val="16"/>
      <w:lang w:val="en-GB" w:eastAsia="fr-FR"/>
    </w:rPr>
  </w:style>
  <w:style w:type="paragraph" w:styleId="berarbeitung">
    <w:name w:val="Revision"/>
    <w:hidden/>
    <w:uiPriority w:val="99"/>
    <w:semiHidden/>
    <w:rsid w:val="005D2839"/>
    <w:rPr>
      <w:rFonts w:ascii="Arial" w:hAnsi="Arial"/>
      <w:lang w:val="en-GB" w:eastAsia="fr-FR"/>
    </w:rPr>
  </w:style>
  <w:style w:type="table" w:customStyle="1" w:styleId="Trameclaire-Accent11">
    <w:name w:val="Trame claire - Accent 11"/>
    <w:basedOn w:val="NormaleTabelle"/>
    <w:uiPriority w:val="60"/>
    <w:rsid w:val="005D2839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ReqID">
    <w:name w:val="Req_ID"/>
    <w:basedOn w:val="Textkrper"/>
    <w:link w:val="ReqIDCar"/>
    <w:rsid w:val="005D2839"/>
    <w:pPr>
      <w:keepNext/>
      <w:spacing w:line="288" w:lineRule="auto"/>
      <w:jc w:val="both"/>
    </w:pPr>
    <w:rPr>
      <w:b/>
      <w:noProof/>
      <w:color w:val="0000FF"/>
      <w:sz w:val="24"/>
      <w:lang w:eastAsia="en-US"/>
    </w:rPr>
  </w:style>
  <w:style w:type="character" w:customStyle="1" w:styleId="ReqText">
    <w:name w:val="Req_Text"/>
    <w:qFormat/>
    <w:rsid w:val="005D2839"/>
    <w:rPr>
      <w:rFonts w:ascii="Alstom" w:hAnsi="Alstom"/>
      <w:noProof/>
      <w:color w:val="0000FF"/>
      <w:sz w:val="24"/>
      <w:lang w:val="en-GB" w:eastAsia="en-US"/>
    </w:rPr>
  </w:style>
  <w:style w:type="character" w:customStyle="1" w:styleId="berschrift2Zchn">
    <w:name w:val="Überschrift 2 Zchn"/>
    <w:aliases w:val="Heading 2 Zchn,H2 Zchn,Heading 21 Zchn,h2 Zchn,2 Zchn,subtitle2 Zchn,Titre 2 modified Zchn,sub-sect Zchn,RFQ1 Zchn,section header Zchn,21 Zchn,sub-sect1 Zchn,22 Zchn,sub-sect2 Zchn,23 Zchn,sub-sect3 Zchn,24 Zchn,sub-sect4 Zchn,25 Zchn"/>
    <w:link w:val="berschrift2"/>
    <w:rsid w:val="005D2839"/>
    <w:rPr>
      <w:rFonts w:ascii="Alstom" w:hAnsi="Alstom"/>
      <w:b/>
      <w:smallCaps/>
      <w:sz w:val="28"/>
      <w:lang w:val="en-GB" w:eastAsia="fr-FR"/>
    </w:rPr>
  </w:style>
  <w:style w:type="character" w:customStyle="1" w:styleId="berschrift1Zchn">
    <w:name w:val="Überschrift 1 Zchn"/>
    <w:aliases w:val="Heading 1 Zchn,überschrift 1 Zchn,H1 Zchn,Heading 11 Zchn,Subtitle1 Zchn,Titre1 Zchn,ASAPHeading 1 Zchn,heading 1 Zchn,1 ghost Zchn,g Zchn,ghost Zchn,1 ghost1 Zchn,g1 Zchn,h1 Zchn,Heading1 Zchn"/>
    <w:link w:val="berschrift1"/>
    <w:rsid w:val="005D2839"/>
    <w:rPr>
      <w:rFonts w:ascii="Alstom" w:hAnsi="Alstom"/>
      <w:b/>
      <w:smallCaps/>
      <w:sz w:val="32"/>
      <w:lang w:val="en-GB" w:eastAsia="fr-FR"/>
    </w:rPr>
  </w:style>
  <w:style w:type="character" w:customStyle="1" w:styleId="berschrift3Zchn">
    <w:name w:val="Überschrift 3 Zchn"/>
    <w:aliases w:val="Heading 3 Zchn,H3 Zchn,Heading Zchn,Heading v Zchn,Heading 31 Zchn,título 3 Zchn,subtitle 3 Zchn,3numbers Zchn,heading 3 Zchn,3 bullet Zchn,b Zchn,bullet Zchn,bullets Zchn,h3 Zchn,Heading3 Zchn,B Head Zchn,ergo... 'ctrl-3' Zchn"/>
    <w:link w:val="berschrift3"/>
    <w:rsid w:val="005D2839"/>
    <w:rPr>
      <w:rFonts w:ascii="Alstom" w:hAnsi="Alstom"/>
      <w:b/>
      <w:i/>
      <w:sz w:val="22"/>
      <w:lang w:val="en-GB" w:eastAsia="fr-FR"/>
    </w:rPr>
  </w:style>
  <w:style w:type="character" w:customStyle="1" w:styleId="berschrift4Zchn">
    <w:name w:val="Überschrift 4 Zchn"/>
    <w:aliases w:val="Heading 4 Zchn,H4 Zchn,paragraphe[1] Zchn,[req] Zchn,4numbers Zchn,p Zchn,heading 4 Zchn,4 dash Zchn,3 Zchn,dash Zchn,h4 Zchn,Heading4 Zchn,ergo.... Zchn"/>
    <w:link w:val="berschrift4"/>
    <w:rsid w:val="005D2839"/>
    <w:rPr>
      <w:rFonts w:ascii="Alstom" w:hAnsi="Alstom"/>
      <w:sz w:val="22"/>
      <w:lang w:val="en-GB" w:eastAsia="fr-FR"/>
    </w:rPr>
  </w:style>
  <w:style w:type="character" w:customStyle="1" w:styleId="berschrift7Zchn">
    <w:name w:val="Überschrift 7 Zchn"/>
    <w:aliases w:val="Appendix Titre 2 Zchn,liste1 Zchn,Heading 7 Zchn,liste[1] Zchn,heading 7 Zchn,h7 Zchn"/>
    <w:link w:val="berschrift7"/>
    <w:rsid w:val="005D2839"/>
    <w:rPr>
      <w:rFonts w:ascii="Alstom" w:hAnsi="Alstom"/>
      <w:b/>
      <w:i/>
      <w:sz w:val="22"/>
      <w:lang w:val="en-GB" w:eastAsia="fr-FR"/>
    </w:rPr>
  </w:style>
  <w:style w:type="paragraph" w:styleId="StandardWeb">
    <w:name w:val="Normal (Web)"/>
    <w:basedOn w:val="Standard"/>
    <w:uiPriority w:val="99"/>
    <w:semiHidden/>
    <w:unhideWhenUsed/>
    <w:rsid w:val="005D2839"/>
    <w:pPr>
      <w:spacing w:before="100" w:beforeAutospacing="1" w:after="100" w:afterAutospacing="1"/>
    </w:pPr>
    <w:rPr>
      <w:rFonts w:ascii="Times New Roman" w:eastAsia="Calibri" w:hAnsi="Times New Roman"/>
      <w:sz w:val="24"/>
      <w:szCs w:val="24"/>
      <w:lang w:val="fr-BE" w:eastAsia="fr-BE"/>
    </w:rPr>
  </w:style>
  <w:style w:type="paragraph" w:customStyle="1" w:styleId="ReqNormal">
    <w:name w:val="Req_Normal"/>
    <w:basedOn w:val="Standard"/>
    <w:rsid w:val="005D2839"/>
    <w:pPr>
      <w:spacing w:after="0"/>
    </w:pPr>
    <w:rPr>
      <w:rFonts w:ascii="Times" w:hAnsi="Times"/>
      <w:color w:val="0000FF"/>
      <w:sz w:val="24"/>
      <w:szCs w:val="24"/>
      <w:lang w:val="fr-FR"/>
    </w:rPr>
  </w:style>
  <w:style w:type="character" w:customStyle="1" w:styleId="KopfzeileZchn">
    <w:name w:val="Kopfzeile Zchn"/>
    <w:aliases w:val="Header Zchn"/>
    <w:link w:val="Kopfzeile"/>
    <w:locked/>
    <w:rsid w:val="005D2839"/>
    <w:rPr>
      <w:rFonts w:ascii="Alstom" w:hAnsi="Alstom"/>
      <w:b/>
      <w:caps/>
      <w:sz w:val="28"/>
      <w:lang w:val="en-GB" w:eastAsia="fr-FR"/>
    </w:rPr>
  </w:style>
  <w:style w:type="paragraph" w:customStyle="1" w:styleId="Titresignataire3">
    <w:name w:val="Titre signataire 3"/>
    <w:basedOn w:val="Standard"/>
    <w:rsid w:val="005D2839"/>
    <w:pPr>
      <w:tabs>
        <w:tab w:val="left" w:pos="709"/>
        <w:tab w:val="left" w:pos="851"/>
      </w:tabs>
      <w:spacing w:before="240" w:after="240" w:line="288" w:lineRule="auto"/>
    </w:pPr>
    <w:rPr>
      <w:rFonts w:ascii="Arial" w:hAnsi="Arial"/>
      <w:szCs w:val="22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D2839"/>
    <w:pPr>
      <w:jc w:val="both"/>
    </w:pPr>
    <w:rPr>
      <w:rFonts w:ascii="Arial" w:hAnsi="Arial"/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5D2839"/>
    <w:rPr>
      <w:rFonts w:ascii="Arial" w:hAnsi="Arial"/>
      <w:b/>
      <w:bCs/>
      <w:lang w:val="en-GB" w:eastAsia="fr-FR"/>
    </w:rPr>
  </w:style>
  <w:style w:type="paragraph" w:customStyle="1" w:styleId="NotetoAuthortextCar">
    <w:name w:val="Note to Author:text Car"/>
    <w:basedOn w:val="NotetoAuthorindent"/>
    <w:link w:val="NotetoAuthortextCarCar"/>
    <w:rsid w:val="00876944"/>
    <w:pPr>
      <w:tabs>
        <w:tab w:val="clear" w:pos="284"/>
      </w:tabs>
      <w:spacing w:line="240" w:lineRule="auto"/>
      <w:ind w:left="0" w:firstLine="0"/>
    </w:pPr>
    <w:rPr>
      <w:rFonts w:ascii="FuturaA Bk BT" w:hAnsi="FuturaA Bk BT"/>
    </w:rPr>
  </w:style>
  <w:style w:type="paragraph" w:customStyle="1" w:styleId="Attention">
    <w:name w:val="Attention"/>
    <w:basedOn w:val="Texte"/>
    <w:rsid w:val="00876944"/>
    <w:pPr>
      <w:keepLines/>
      <w:pBdr>
        <w:top w:val="single" w:sz="6" w:space="5" w:color="auto" w:shadow="1"/>
        <w:left w:val="single" w:sz="6" w:space="5" w:color="auto" w:shadow="1"/>
        <w:bottom w:val="single" w:sz="6" w:space="5" w:color="auto" w:shadow="1"/>
        <w:right w:val="single" w:sz="6" w:space="5" w:color="auto" w:shadow="1"/>
      </w:pBdr>
      <w:shd w:val="pct10" w:color="auto" w:fill="auto"/>
      <w:spacing w:line="240" w:lineRule="auto"/>
      <w:ind w:left="1276" w:right="329"/>
    </w:pPr>
    <w:rPr>
      <w:rFonts w:ascii="FuturaA Bk BT" w:hAnsi="FuturaA Bk BT"/>
    </w:rPr>
  </w:style>
  <w:style w:type="character" w:customStyle="1" w:styleId="NotetoAuthortextCarCar">
    <w:name w:val="Note to Author:text Car Car"/>
    <w:link w:val="NotetoAuthortextCar"/>
    <w:rsid w:val="00876944"/>
    <w:rPr>
      <w:rFonts w:ascii="FuturaA Bk BT" w:hAnsi="FuturaA Bk BT"/>
      <w:shd w:val="clear" w:color="auto" w:fill="FFFF00"/>
      <w:lang w:val="en-GB" w:eastAsia="fr-FR"/>
    </w:rPr>
  </w:style>
  <w:style w:type="character" w:customStyle="1" w:styleId="NotetoAuthortextCarCar1">
    <w:name w:val="Note to Author:text Car Car1"/>
    <w:rsid w:val="00876944"/>
    <w:rPr>
      <w:rFonts w:ascii="FuturaA Bk BT" w:hAnsi="FuturaA Bk BT"/>
      <w:lang w:val="en-GB" w:eastAsia="fr-FR" w:bidi="ar-SA"/>
    </w:rPr>
  </w:style>
  <w:style w:type="character" w:customStyle="1" w:styleId="NotetoAuthortextCarCar1Car">
    <w:name w:val="Note to Author:text Car Car1 Car"/>
    <w:rsid w:val="00876944"/>
    <w:rPr>
      <w:rFonts w:ascii="FuturaA Bk BT" w:hAnsi="FuturaA Bk BT"/>
      <w:lang w:val="en-GB" w:eastAsia="fr-FR" w:bidi="ar-SA"/>
    </w:rPr>
  </w:style>
  <w:style w:type="paragraph" w:customStyle="1" w:styleId="DocReference">
    <w:name w:val="DocReference"/>
    <w:basedOn w:val="Standard"/>
    <w:rsid w:val="00876944"/>
    <w:pPr>
      <w:numPr>
        <w:numId w:val="14"/>
      </w:numPr>
      <w:tabs>
        <w:tab w:val="clear" w:pos="720"/>
        <w:tab w:val="num" w:pos="795"/>
      </w:tabs>
      <w:spacing w:before="120" w:after="0"/>
      <w:ind w:left="795" w:hanging="795"/>
    </w:pPr>
    <w:rPr>
      <w:color w:val="000000"/>
      <w:sz w:val="20"/>
    </w:rPr>
  </w:style>
  <w:style w:type="paragraph" w:customStyle="1" w:styleId="DocNormal">
    <w:name w:val="Doc Normal"/>
    <w:basedOn w:val="Standard"/>
    <w:rsid w:val="00876944"/>
    <w:pPr>
      <w:spacing w:after="0"/>
    </w:pPr>
    <w:rPr>
      <w:color w:val="000080"/>
      <w:sz w:val="24"/>
      <w:szCs w:val="24"/>
      <w:lang w:eastAsia="en-US"/>
    </w:rPr>
  </w:style>
  <w:style w:type="character" w:customStyle="1" w:styleId="EndnotentextZchn">
    <w:name w:val="Endnotentext Zchn"/>
    <w:link w:val="Endnotentext"/>
    <w:semiHidden/>
    <w:rsid w:val="00876944"/>
    <w:rPr>
      <w:rFonts w:ascii="Alstom" w:hAnsi="Alstom"/>
      <w:lang w:val="en-GB" w:eastAsia="fr-FR"/>
    </w:rPr>
  </w:style>
  <w:style w:type="character" w:customStyle="1" w:styleId="TexteCar">
    <w:name w:val="Texte Car"/>
    <w:link w:val="Texte"/>
    <w:rsid w:val="00876944"/>
    <w:rPr>
      <w:rFonts w:ascii="Arial" w:hAnsi="Arial"/>
      <w:sz w:val="22"/>
      <w:szCs w:val="22"/>
      <w:lang w:val="en-GB" w:eastAsia="fr-FR"/>
    </w:rPr>
  </w:style>
  <w:style w:type="character" w:customStyle="1" w:styleId="ReqIDCar">
    <w:name w:val="Req_ID Car"/>
    <w:link w:val="ReqID"/>
    <w:rsid w:val="00876944"/>
    <w:rPr>
      <w:rFonts w:ascii="Alstom" w:hAnsi="Alstom"/>
      <w:b/>
      <w:noProof/>
      <w:color w:val="0000FF"/>
      <w:sz w:val="24"/>
      <w:szCs w:val="22"/>
      <w:lang w:val="en-GB" w:eastAsia="en-US"/>
    </w:rPr>
  </w:style>
  <w:style w:type="paragraph" w:customStyle="1" w:styleId="Normalamoi0">
    <w:name w:val="Normal_a_moi"/>
    <w:rsid w:val="00967CB5"/>
    <w:pPr>
      <w:ind w:left="1418"/>
      <w:jc w:val="both"/>
    </w:pPr>
    <w:rPr>
      <w:rFonts w:ascii="Arial" w:hAnsi="Arial"/>
      <w:sz w:val="22"/>
      <w:lang w:val="en-GB" w:eastAsia="fr-FR"/>
    </w:rPr>
  </w:style>
  <w:style w:type="paragraph" w:customStyle="1" w:styleId="abc">
    <w:name w:val="a_b_c"/>
    <w:basedOn w:val="Normalamoi0"/>
    <w:rsid w:val="00967CB5"/>
    <w:pPr>
      <w:numPr>
        <w:numId w:val="15"/>
      </w:numPr>
      <w:spacing w:before="120"/>
    </w:pPr>
    <w:rPr>
      <w:color w:val="000000"/>
      <w:sz w:val="20"/>
    </w:rPr>
  </w:style>
  <w:style w:type="paragraph" w:customStyle="1" w:styleId="derelabc">
    <w:name w:val="der_el_a_b_c"/>
    <w:basedOn w:val="abc"/>
    <w:next w:val="Parnormal"/>
    <w:rsid w:val="00967CB5"/>
    <w:pPr>
      <w:spacing w:after="240"/>
    </w:pPr>
  </w:style>
  <w:style w:type="paragraph" w:styleId="Listennummer">
    <w:name w:val="List Number"/>
    <w:basedOn w:val="Standard"/>
    <w:semiHidden/>
    <w:rsid w:val="00967CB5"/>
    <w:pPr>
      <w:tabs>
        <w:tab w:val="num" w:pos="360"/>
      </w:tabs>
      <w:spacing w:after="60" w:line="288" w:lineRule="auto"/>
      <w:ind w:left="360" w:hanging="360"/>
    </w:pPr>
    <w:rPr>
      <w:rFonts w:ascii="Arial" w:hAnsi="Arial"/>
    </w:rPr>
  </w:style>
  <w:style w:type="paragraph" w:customStyle="1" w:styleId="soustitredde">
    <w:name w:val="sous titre dde"/>
    <w:basedOn w:val="soustitrepspec2"/>
    <w:rsid w:val="00967CB5"/>
    <w:pPr>
      <w:tabs>
        <w:tab w:val="num" w:pos="360"/>
      </w:tabs>
      <w:ind w:left="360" w:hanging="360"/>
    </w:pPr>
  </w:style>
  <w:style w:type="paragraph" w:customStyle="1" w:styleId="soustitrepspec2">
    <w:name w:val="sous titre pspec 2"/>
    <w:basedOn w:val="Standard"/>
    <w:rsid w:val="00967CB5"/>
    <w:pPr>
      <w:spacing w:after="0" w:line="300" w:lineRule="atLeast"/>
    </w:pPr>
    <w:rPr>
      <w:rFonts w:ascii="Arial" w:hAnsi="Arial"/>
      <w:b/>
    </w:rPr>
  </w:style>
  <w:style w:type="paragraph" w:customStyle="1" w:styleId="project">
    <w:name w:val="project"/>
    <w:basedOn w:val="DocTitle"/>
    <w:rsid w:val="00967CB5"/>
    <w:rPr>
      <w:rFonts w:ascii="Arial" w:hAnsi="Arial"/>
      <w:position w:val="0"/>
    </w:rPr>
  </w:style>
  <w:style w:type="paragraph" w:customStyle="1" w:styleId="Tableau0">
    <w:name w:val="Tableau"/>
    <w:basedOn w:val="Normalamoi0"/>
    <w:rsid w:val="00967CB5"/>
    <w:pPr>
      <w:suppressAutoHyphens/>
      <w:spacing w:before="90" w:after="54"/>
      <w:ind w:left="0"/>
      <w:jc w:val="center"/>
    </w:pPr>
    <w:rPr>
      <w:sz w:val="20"/>
    </w:rPr>
  </w:style>
  <w:style w:type="paragraph" w:customStyle="1" w:styleId="Parespac">
    <w:name w:val="Par_espacé"/>
    <w:basedOn w:val="Normalamoi0"/>
    <w:rsid w:val="00967CB5"/>
    <w:pPr>
      <w:tabs>
        <w:tab w:val="left" w:pos="1418"/>
      </w:tabs>
      <w:spacing w:before="120" w:after="240"/>
      <w:ind w:hanging="1418"/>
    </w:pPr>
  </w:style>
  <w:style w:type="paragraph" w:customStyle="1" w:styleId="numerodde">
    <w:name w:val="numero_dde"/>
    <w:basedOn w:val="Normalamoi0"/>
    <w:rsid w:val="00967CB5"/>
    <w:pPr>
      <w:ind w:left="0"/>
      <w:jc w:val="left"/>
    </w:pPr>
    <w:rPr>
      <w:rFonts w:ascii="Times New Roman" w:hAnsi="Times New Roman"/>
      <w:b/>
      <w:u w:val="single"/>
      <w:lang w:val="fr-FR"/>
    </w:rPr>
  </w:style>
  <w:style w:type="paragraph" w:customStyle="1" w:styleId="dde">
    <w:name w:val="dde"/>
    <w:basedOn w:val="Normalamoi0"/>
    <w:rsid w:val="00967CB5"/>
    <w:pPr>
      <w:ind w:left="284" w:firstLine="284"/>
      <w:jc w:val="left"/>
    </w:pPr>
    <w:rPr>
      <w:rFonts w:ascii="Times New Roman" w:hAnsi="Times New Roman"/>
      <w:lang w:val="fr-FR"/>
    </w:rPr>
  </w:style>
  <w:style w:type="paragraph" w:customStyle="1" w:styleId="TitreDDE">
    <w:name w:val="Titre DDE"/>
    <w:basedOn w:val="Standard"/>
    <w:next w:val="CorpsDDE"/>
    <w:rsid w:val="00967CB5"/>
    <w:pPr>
      <w:keepNext/>
      <w:keepLines/>
      <w:numPr>
        <w:numId w:val="16"/>
      </w:numPr>
      <w:spacing w:after="0"/>
    </w:pPr>
    <w:rPr>
      <w:rFonts w:ascii="Times New Roman" w:hAnsi="Times New Roman"/>
      <w:b/>
      <w:sz w:val="20"/>
      <w:u w:val="single"/>
      <w:lang w:val="fr-FR"/>
    </w:rPr>
  </w:style>
  <w:style w:type="paragraph" w:customStyle="1" w:styleId="CorpsDDE">
    <w:name w:val="Corps DDE"/>
    <w:basedOn w:val="Standard"/>
    <w:rsid w:val="00967CB5"/>
    <w:pPr>
      <w:keepNext/>
      <w:keepLines/>
      <w:spacing w:after="0"/>
      <w:ind w:left="567"/>
    </w:pPr>
    <w:rPr>
      <w:rFonts w:ascii="Courier New" w:hAnsi="Courier New"/>
      <w:sz w:val="16"/>
      <w:lang w:val="fr-FR"/>
    </w:rPr>
  </w:style>
  <w:style w:type="paragraph" w:customStyle="1" w:styleId="Parsansnumro">
    <w:name w:val="Par_sans_numéro"/>
    <w:basedOn w:val="Standard"/>
    <w:rsid w:val="00967CB5"/>
    <w:pPr>
      <w:spacing w:before="120"/>
      <w:ind w:left="1418"/>
      <w:jc w:val="both"/>
    </w:pPr>
    <w:rPr>
      <w:rFonts w:ascii="Arial" w:hAnsi="Arial"/>
    </w:rPr>
  </w:style>
  <w:style w:type="paragraph" w:customStyle="1" w:styleId="DDEs">
    <w:name w:val="DDEs"/>
    <w:basedOn w:val="Normalamoi0"/>
    <w:rsid w:val="00967CB5"/>
    <w:pPr>
      <w:ind w:left="0"/>
      <w:jc w:val="left"/>
    </w:pPr>
    <w:rPr>
      <w:rFonts w:ascii="Courier New" w:hAnsi="Courier New"/>
      <w:sz w:val="18"/>
    </w:rPr>
  </w:style>
  <w:style w:type="paragraph" w:customStyle="1" w:styleId="Titre3Heading3HeadingHeadingv">
    <w:name w:val="Titre 3.Heading 3.Heading.Heading v"/>
    <w:basedOn w:val="Standard"/>
    <w:next w:val="Textkrper"/>
    <w:rsid w:val="00967CB5"/>
    <w:pPr>
      <w:tabs>
        <w:tab w:val="left" w:pos="1134"/>
      </w:tabs>
      <w:spacing w:before="240" w:line="300" w:lineRule="atLeast"/>
      <w:ind w:left="1134" w:hanging="1134"/>
      <w:outlineLvl w:val="2"/>
    </w:pPr>
    <w:rPr>
      <w:rFonts w:ascii="Arial" w:hAnsi="Arial"/>
      <w:b/>
      <w:i/>
    </w:rPr>
  </w:style>
  <w:style w:type="paragraph" w:customStyle="1" w:styleId="Titre5Heading5-MandatoryrequirementsHeading5">
    <w:name w:val="Titre 5.Heading 5 - Mandatory requirements.Heading 5"/>
    <w:basedOn w:val="Standard"/>
    <w:next w:val="Textkrper"/>
    <w:rsid w:val="00967CB5"/>
    <w:pPr>
      <w:tabs>
        <w:tab w:val="left" w:pos="1134"/>
      </w:tabs>
      <w:spacing w:before="60" w:after="60" w:line="300" w:lineRule="atLeast"/>
      <w:ind w:left="1134" w:hanging="1134"/>
      <w:jc w:val="both"/>
      <w:outlineLvl w:val="4"/>
    </w:pPr>
    <w:rPr>
      <w:rFonts w:ascii="Arial" w:hAnsi="Arial"/>
    </w:rPr>
  </w:style>
  <w:style w:type="paragraph" w:customStyle="1" w:styleId="Titre7AppendixTitre2Heading7liste1">
    <w:name w:val="Titre 7.Appendix Titre 2.Heading 7.liste1"/>
    <w:basedOn w:val="Standard"/>
    <w:next w:val="Standard"/>
    <w:rsid w:val="00967CB5"/>
    <w:pPr>
      <w:tabs>
        <w:tab w:val="left" w:pos="2126"/>
        <w:tab w:val="num" w:pos="2160"/>
      </w:tabs>
      <w:spacing w:before="60" w:after="60" w:line="300" w:lineRule="atLeast"/>
      <w:outlineLvl w:val="6"/>
    </w:pPr>
    <w:rPr>
      <w:rFonts w:ascii="Arial" w:hAnsi="Arial"/>
      <w:b/>
      <w:i/>
    </w:rPr>
  </w:style>
  <w:style w:type="paragraph" w:customStyle="1" w:styleId="Titre9AppendixTitre4Heading9">
    <w:name w:val="Titre 9.Appendix Titre 4.Heading 9"/>
    <w:basedOn w:val="Standard"/>
    <w:next w:val="Standard"/>
    <w:rsid w:val="00967CB5"/>
    <w:pPr>
      <w:tabs>
        <w:tab w:val="left" w:pos="2126"/>
        <w:tab w:val="num" w:pos="2880"/>
      </w:tabs>
      <w:spacing w:before="60" w:after="60" w:line="300" w:lineRule="atLeast"/>
      <w:outlineLvl w:val="8"/>
    </w:pPr>
    <w:rPr>
      <w:rFonts w:ascii="Arial" w:hAnsi="Arial"/>
    </w:rPr>
  </w:style>
  <w:style w:type="paragraph" w:customStyle="1" w:styleId="Style0">
    <w:name w:val="Style0"/>
    <w:rsid w:val="00967CB5"/>
    <w:rPr>
      <w:rFonts w:ascii="Arial" w:hAnsi="Arial"/>
      <w:snapToGrid w:val="0"/>
      <w:sz w:val="24"/>
      <w:lang w:val="fr-FR" w:eastAsia="fr-FR"/>
    </w:rPr>
  </w:style>
  <w:style w:type="paragraph" w:customStyle="1" w:styleId="Labelling">
    <w:name w:val="Labelling"/>
    <w:basedOn w:val="Standard"/>
    <w:autoRedefine/>
    <w:rsid w:val="00967CB5"/>
    <w:pPr>
      <w:pBdr>
        <w:top w:val="single" w:sz="8" w:space="1" w:color="008000"/>
        <w:left w:val="single" w:sz="8" w:space="4" w:color="008000"/>
        <w:bottom w:val="single" w:sz="8" w:space="1" w:color="008000"/>
        <w:right w:val="single" w:sz="8" w:space="4" w:color="008000"/>
      </w:pBd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0"/>
      <w:ind w:left="284" w:right="1418"/>
    </w:pPr>
    <w:rPr>
      <w:rFonts w:ascii="Times New Roman" w:hAnsi="Times New Roman"/>
      <w:b/>
      <w:color w:val="008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Mod&#232;les\BSI\BSI_engineer_doc%201-0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A325E1-ED5C-492F-9430-502BE0DF2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BSI_engineer_doc 1-0</Template>
  <TotalTime>0</TotalTime>
  <Pages>3</Pages>
  <Words>23582</Words>
  <Characters>134422</Characters>
  <Application>Microsoft Office Word</Application>
  <DocSecurity>0</DocSecurity>
  <Lines>1120</Lines>
  <Paragraphs>315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BSI Engineering document template	</vt:lpstr>
    </vt:vector>
  </TitlesOfParts>
  <Manager>M. Bronchart</Manager>
  <Company>ALSTOM BELGIUM SIGNALISATION</Company>
  <LinksUpToDate>false</LinksUpToDate>
  <CharactersWithSpaces>157689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BSI Engineering document template</dc:title>
  <dc:subject>Document control</dc:subject>
  <dc:creator>gouepier</dc:creator>
  <cp:lastModifiedBy>Jacob, Baseliyos</cp:lastModifiedBy>
  <cp:revision>2</cp:revision>
  <cp:lastPrinted>2014-09-15T08:08:00Z</cp:lastPrinted>
  <dcterms:created xsi:type="dcterms:W3CDTF">2014-10-11T07:44:00Z</dcterms:created>
  <dcterms:modified xsi:type="dcterms:W3CDTF">2014-10-11T07:44:00Z</dcterms:modified>
</cp:coreProperties>
</file>