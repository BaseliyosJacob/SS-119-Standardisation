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FDB44" w14:textId="77777777" w:rsidR="006E7C24" w:rsidRDefault="006E7C24" w:rsidP="006E7C24"/>
    <w:p w14:paraId="452B7D12" w14:textId="12B7BEDE" w:rsidR="006E7C24" w:rsidRPr="00EB4B96" w:rsidRDefault="00130E63" w:rsidP="006E7C24">
      <w:pPr>
        <w:pStyle w:val="Texttitle2R2R"/>
        <w:spacing w:after="960"/>
        <w:rPr>
          <w:sz w:val="44"/>
          <w:szCs w:val="44"/>
        </w:rPr>
      </w:pPr>
      <w:r w:rsidRPr="00EB4B96">
        <w:rPr>
          <w:sz w:val="44"/>
          <w:szCs w:val="44"/>
        </w:rPr>
        <w:t>FFFIS ETCS Train Interface Unit</w:t>
      </w:r>
    </w:p>
    <w:p w14:paraId="3069EC50" w14:textId="77777777" w:rsidR="006E7C24" w:rsidRDefault="006E7C24" w:rsidP="00EB4B96">
      <w:pPr>
        <w:pStyle w:val="Text2R2R"/>
        <w:jc w:val="center"/>
      </w:pPr>
      <w:r>
        <w:t>D x.x. – Design, Architecture and System</w:t>
      </w:r>
      <w:r w:rsidR="003B270E">
        <w:t xml:space="preserve"> I</w:t>
      </w:r>
      <w:r>
        <w:t>nterface Document</w:t>
      </w:r>
    </w:p>
    <w:p w14:paraId="6A9B8B8E" w14:textId="77777777" w:rsidR="006E7C24" w:rsidRPr="00117EE8" w:rsidRDefault="006E7C24" w:rsidP="00EB4B96">
      <w:pPr>
        <w:pStyle w:val="Text2R2RChar"/>
        <w:jc w:val="center"/>
      </w:pPr>
      <w:r w:rsidRPr="00117EE8">
        <w:t>Due d</w:t>
      </w:r>
      <w:r>
        <w:t>ate of deliverable: xx</w:t>
      </w:r>
      <w:r w:rsidRPr="00117EE8">
        <w:t>/</w:t>
      </w:r>
      <w:r>
        <w:t>xx</w:t>
      </w:r>
      <w:r w:rsidRPr="00117EE8">
        <w:t>/</w:t>
      </w:r>
      <w:r>
        <w:t>xxxx</w:t>
      </w:r>
    </w:p>
    <w:p w14:paraId="6C45C643" w14:textId="77777777" w:rsidR="006E7C24" w:rsidRPr="00DE4805" w:rsidRDefault="006E7C24" w:rsidP="00EB4B96">
      <w:pPr>
        <w:pStyle w:val="Text2R2RChar"/>
        <w:jc w:val="center"/>
      </w:pPr>
      <w:r>
        <w:t>Actual submission date: xx</w:t>
      </w:r>
      <w:r w:rsidRPr="00117EE8">
        <w:t>/</w:t>
      </w:r>
      <w:r>
        <w:t>xx</w:t>
      </w:r>
      <w:r w:rsidRPr="00117EE8">
        <w:t>/</w:t>
      </w:r>
      <w:r>
        <w:t>xxxx</w:t>
      </w:r>
    </w:p>
    <w:p w14:paraId="4BD3E5F6" w14:textId="6E4BA369" w:rsidR="006E7C24" w:rsidRPr="00BB3F51" w:rsidRDefault="006E7C24" w:rsidP="006E7C24">
      <w:pPr>
        <w:pStyle w:val="Heading0R2RChar"/>
      </w:pPr>
      <w:r w:rsidRPr="00BB3F51">
        <w:t>Leader</w:t>
      </w:r>
      <w:r>
        <w:t>/Responsible</w:t>
      </w:r>
      <w:r w:rsidRPr="00BB3F51">
        <w:t xml:space="preserve"> of this Deliverable: </w:t>
      </w:r>
      <w:r>
        <w:t>Baseliyos Jacob, DB Cargo</w:t>
      </w:r>
      <w:r w:rsidR="00130E63">
        <w:t xml:space="preserve"> AG</w:t>
      </w:r>
    </w:p>
    <w:p w14:paraId="1B29DE51" w14:textId="77777777" w:rsidR="006E7C24" w:rsidRPr="00BB3F51" w:rsidRDefault="006E7C24" w:rsidP="006E7C24">
      <w:pPr>
        <w:pStyle w:val="Heading0R2RChar"/>
      </w:pPr>
      <w:r>
        <w:t>Reviewed: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1752"/>
        <w:gridCol w:w="6143"/>
      </w:tblGrid>
      <w:tr w:rsidR="006E7C24" w:rsidRPr="00117EE8" w14:paraId="066765EC" w14:textId="77777777" w:rsidTr="009A5345">
        <w:tc>
          <w:tcPr>
            <w:tcW w:w="9626" w:type="dxa"/>
            <w:gridSpan w:val="3"/>
            <w:vAlign w:val="center"/>
          </w:tcPr>
          <w:p w14:paraId="30429BFF" w14:textId="77777777" w:rsidR="006E7C24" w:rsidRPr="00117EE8" w:rsidRDefault="006E7C24" w:rsidP="009A5345">
            <w:pPr>
              <w:tabs>
                <w:tab w:val="left" w:pos="7680"/>
              </w:tabs>
              <w:spacing w:before="60" w:after="60"/>
              <w:rPr>
                <w:rFonts w:ascii="Arial" w:hAnsi="Arial" w:cs="Arial"/>
                <w:b/>
                <w:bCs/>
              </w:rPr>
            </w:pPr>
            <w:r w:rsidRPr="00117EE8">
              <w:rPr>
                <w:rFonts w:ascii="Arial" w:hAnsi="Arial" w:cs="Arial"/>
                <w:b/>
                <w:bCs/>
              </w:rPr>
              <w:t>Document status</w:t>
            </w:r>
          </w:p>
        </w:tc>
      </w:tr>
      <w:tr w:rsidR="006E7C24" w:rsidRPr="00117EE8" w14:paraId="486BB108" w14:textId="77777777" w:rsidTr="009A5345">
        <w:tc>
          <w:tcPr>
            <w:tcW w:w="1188" w:type="dxa"/>
          </w:tcPr>
          <w:p w14:paraId="47BDD1DF" w14:textId="77777777" w:rsidR="006E7C24" w:rsidRPr="00117EE8" w:rsidRDefault="006E7C24" w:rsidP="009A5345">
            <w:pPr>
              <w:pStyle w:val="Heading0R2RChar"/>
            </w:pPr>
            <w:r w:rsidRPr="00117EE8">
              <w:t>Revision</w:t>
            </w:r>
          </w:p>
        </w:tc>
        <w:tc>
          <w:tcPr>
            <w:tcW w:w="1800" w:type="dxa"/>
          </w:tcPr>
          <w:p w14:paraId="58292842" w14:textId="77777777" w:rsidR="006E7C24" w:rsidRPr="00117EE8" w:rsidRDefault="006E7C24" w:rsidP="009A5345">
            <w:pPr>
              <w:pStyle w:val="Heading0R2RChar"/>
            </w:pPr>
            <w:r w:rsidRPr="00117EE8">
              <w:t>Date</w:t>
            </w:r>
          </w:p>
        </w:tc>
        <w:tc>
          <w:tcPr>
            <w:tcW w:w="6638" w:type="dxa"/>
          </w:tcPr>
          <w:p w14:paraId="3DFA5A6C" w14:textId="77777777" w:rsidR="006E7C24" w:rsidRPr="00117EE8" w:rsidRDefault="006E7C24" w:rsidP="009A5345">
            <w:pPr>
              <w:pStyle w:val="Heading0R2RChar"/>
            </w:pPr>
            <w:r w:rsidRPr="00117EE8">
              <w:t>Description</w:t>
            </w:r>
          </w:p>
        </w:tc>
      </w:tr>
      <w:tr w:rsidR="006E7C24" w:rsidRPr="00117EE8" w14:paraId="543BF2EA" w14:textId="77777777" w:rsidTr="009A5345">
        <w:tc>
          <w:tcPr>
            <w:tcW w:w="1188" w:type="dxa"/>
          </w:tcPr>
          <w:p w14:paraId="66736AE7" w14:textId="77777777" w:rsidR="006E7C24" w:rsidRPr="00117EE8" w:rsidRDefault="006E7C24" w:rsidP="009A5345">
            <w:pPr>
              <w:pStyle w:val="Heading0R2RChar"/>
            </w:pPr>
            <w:r w:rsidRPr="00117EE8">
              <w:t>1</w:t>
            </w:r>
          </w:p>
        </w:tc>
        <w:tc>
          <w:tcPr>
            <w:tcW w:w="1800" w:type="dxa"/>
          </w:tcPr>
          <w:p w14:paraId="74D90871" w14:textId="1D766C68" w:rsidR="006E7C24" w:rsidRPr="00117EE8" w:rsidRDefault="00130E63" w:rsidP="009A5345">
            <w:pPr>
              <w:pStyle w:val="Heading0R2RChar"/>
            </w:pPr>
            <w:r>
              <w:t>02/02/2019</w:t>
            </w:r>
          </w:p>
        </w:tc>
        <w:tc>
          <w:tcPr>
            <w:tcW w:w="6638" w:type="dxa"/>
          </w:tcPr>
          <w:p w14:paraId="4525BFCD" w14:textId="09EAEA16" w:rsidR="006E7C24" w:rsidRPr="00117EE8" w:rsidRDefault="006E7C24" w:rsidP="009A5345">
            <w:pPr>
              <w:pStyle w:val="Heading0R2RChar"/>
            </w:pPr>
            <w:r>
              <w:t>Initial Draft by Baseliyos Jacob</w:t>
            </w:r>
            <w:r w:rsidR="00130E63">
              <w:t>, DB Cargo AG</w:t>
            </w:r>
          </w:p>
        </w:tc>
      </w:tr>
      <w:tr w:rsidR="006E7C24" w:rsidRPr="00117EE8" w14:paraId="02DFD935" w14:textId="77777777" w:rsidTr="009A5345">
        <w:tc>
          <w:tcPr>
            <w:tcW w:w="1188" w:type="dxa"/>
          </w:tcPr>
          <w:p w14:paraId="1AE2D3E0" w14:textId="77777777" w:rsidR="006E7C24" w:rsidRPr="00117EE8" w:rsidRDefault="006E7C24" w:rsidP="009A5345">
            <w:pPr>
              <w:pStyle w:val="Heading0R2RChar"/>
            </w:pPr>
            <w:r>
              <w:t>2</w:t>
            </w:r>
          </w:p>
        </w:tc>
        <w:tc>
          <w:tcPr>
            <w:tcW w:w="1800" w:type="dxa"/>
          </w:tcPr>
          <w:p w14:paraId="0AE6FC30" w14:textId="3850C6FC" w:rsidR="006E7C24" w:rsidRDefault="006E7C24" w:rsidP="009A5345">
            <w:pPr>
              <w:pStyle w:val="Heading0R2RChar"/>
            </w:pPr>
          </w:p>
        </w:tc>
        <w:tc>
          <w:tcPr>
            <w:tcW w:w="6638" w:type="dxa"/>
          </w:tcPr>
          <w:p w14:paraId="5A657FAC" w14:textId="6E655A6A" w:rsidR="006E7C24" w:rsidRPr="00117EE8" w:rsidRDefault="006E7C24" w:rsidP="009A5345">
            <w:pPr>
              <w:pStyle w:val="Heading0R2RChar"/>
            </w:pPr>
          </w:p>
        </w:tc>
      </w:tr>
      <w:tr w:rsidR="006E7C24" w:rsidRPr="00117EE8" w14:paraId="6F614A93" w14:textId="77777777" w:rsidTr="009A5345">
        <w:tc>
          <w:tcPr>
            <w:tcW w:w="1188" w:type="dxa"/>
          </w:tcPr>
          <w:p w14:paraId="609C730F" w14:textId="2526B13A" w:rsidR="006E7C24" w:rsidRDefault="006E7C24" w:rsidP="009A5345">
            <w:pPr>
              <w:pStyle w:val="Heading0R2RChar"/>
            </w:pPr>
          </w:p>
        </w:tc>
        <w:tc>
          <w:tcPr>
            <w:tcW w:w="1800" w:type="dxa"/>
          </w:tcPr>
          <w:p w14:paraId="6CF6F81E" w14:textId="77777777" w:rsidR="006E7C24" w:rsidRDefault="006E7C24" w:rsidP="009A5345">
            <w:pPr>
              <w:pStyle w:val="Heading0R2RChar"/>
            </w:pPr>
          </w:p>
        </w:tc>
        <w:tc>
          <w:tcPr>
            <w:tcW w:w="6638" w:type="dxa"/>
          </w:tcPr>
          <w:p w14:paraId="5999766E" w14:textId="77777777" w:rsidR="006E7C24" w:rsidRDefault="006E7C24" w:rsidP="009A5345">
            <w:pPr>
              <w:pStyle w:val="Heading0R2RChar"/>
            </w:pPr>
          </w:p>
        </w:tc>
      </w:tr>
    </w:tbl>
    <w:p w14:paraId="0276E9D5" w14:textId="77777777" w:rsidR="006346FD" w:rsidRDefault="006346FD" w:rsidP="006346FD">
      <w:pPr>
        <w:rPr>
          <w:rFonts w:ascii="Arial" w:hAnsi="Arial" w:cs="Arial"/>
        </w:rPr>
      </w:pPr>
    </w:p>
    <w:p w14:paraId="26F550BF" w14:textId="77777777" w:rsidR="006346FD" w:rsidRPr="00117EE8" w:rsidRDefault="006346FD" w:rsidP="006346FD">
      <w:pPr>
        <w:rPr>
          <w:rFonts w:ascii="Arial" w:hAnsi="Arial" w:cs="Arial"/>
        </w:rPr>
      </w:pP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270"/>
        <w:gridCol w:w="567"/>
        <w:gridCol w:w="1568"/>
        <w:gridCol w:w="2693"/>
        <w:gridCol w:w="999"/>
        <w:gridCol w:w="1895"/>
        <w:gridCol w:w="900"/>
        <w:gridCol w:w="170"/>
        <w:gridCol w:w="679"/>
      </w:tblGrid>
      <w:tr w:rsidR="006346FD" w:rsidRPr="00117EE8" w14:paraId="7E33BF04" w14:textId="77777777" w:rsidTr="006346FD">
        <w:trPr>
          <w:gridBefore w:val="1"/>
          <w:gridAfter w:val="2"/>
          <w:wBefore w:w="113" w:type="dxa"/>
          <w:wAfter w:w="849" w:type="dxa"/>
          <w:jc w:val="center"/>
        </w:trPr>
        <w:tc>
          <w:tcPr>
            <w:tcW w:w="8892" w:type="dxa"/>
            <w:gridSpan w:val="7"/>
            <w:vAlign w:val="center"/>
          </w:tcPr>
          <w:p w14:paraId="2C2763FE" w14:textId="505BC983" w:rsidR="006346FD" w:rsidRPr="00117EE8" w:rsidRDefault="00130E63" w:rsidP="009A5345">
            <w:pPr>
              <w:pStyle w:val="Listenabsatz"/>
            </w:pPr>
            <w:r>
              <w:t xml:space="preserve">Open source project </w:t>
            </w:r>
          </w:p>
        </w:tc>
      </w:tr>
      <w:tr w:rsidR="006346FD" w:rsidRPr="00117EE8" w14:paraId="403F8178" w14:textId="77777777" w:rsidTr="006346FD">
        <w:trPr>
          <w:gridBefore w:val="1"/>
          <w:gridAfter w:val="2"/>
          <w:wBefore w:w="113" w:type="dxa"/>
          <w:wAfter w:w="849" w:type="dxa"/>
          <w:jc w:val="center"/>
        </w:trPr>
        <w:tc>
          <w:tcPr>
            <w:tcW w:w="8892" w:type="dxa"/>
            <w:gridSpan w:val="7"/>
            <w:vAlign w:val="center"/>
          </w:tcPr>
          <w:p w14:paraId="2234020D" w14:textId="77777777" w:rsidR="006346FD" w:rsidRPr="00117EE8" w:rsidRDefault="006346FD" w:rsidP="009A5345">
            <w:pPr>
              <w:pStyle w:val="berschrift2Zchn"/>
            </w:pPr>
            <w:r w:rsidRPr="00117EE8">
              <w:t>Dissemination Level</w:t>
            </w:r>
          </w:p>
        </w:tc>
      </w:tr>
      <w:tr w:rsidR="006346FD" w:rsidRPr="00117EE8" w14:paraId="7A9BE52A" w14:textId="77777777" w:rsidTr="006346FD">
        <w:trPr>
          <w:gridBefore w:val="1"/>
          <w:gridAfter w:val="2"/>
          <w:wBefore w:w="113" w:type="dxa"/>
          <w:wAfter w:w="849" w:type="dxa"/>
          <w:jc w:val="center"/>
        </w:trPr>
        <w:tc>
          <w:tcPr>
            <w:tcW w:w="837" w:type="dxa"/>
            <w:gridSpan w:val="2"/>
            <w:vAlign w:val="center"/>
          </w:tcPr>
          <w:p w14:paraId="5F569CC7" w14:textId="77777777" w:rsidR="006346FD" w:rsidRPr="00117EE8" w:rsidRDefault="006346FD" w:rsidP="009A5345">
            <w:pPr>
              <w:pStyle w:val="berschrift2Zchn"/>
            </w:pPr>
            <w:r w:rsidRPr="00117EE8">
              <w:t>PU</w:t>
            </w:r>
          </w:p>
        </w:tc>
        <w:tc>
          <w:tcPr>
            <w:tcW w:w="7155" w:type="dxa"/>
            <w:gridSpan w:val="4"/>
            <w:vAlign w:val="center"/>
          </w:tcPr>
          <w:p w14:paraId="18C96360" w14:textId="77777777" w:rsidR="006346FD" w:rsidRPr="00117EE8" w:rsidRDefault="006346FD" w:rsidP="009A5345">
            <w:pPr>
              <w:pStyle w:val="SprechblasentextZchn"/>
              <w:jc w:val="both"/>
            </w:pPr>
            <w:r w:rsidRPr="00117EE8">
              <w:t>Public</w:t>
            </w:r>
          </w:p>
        </w:tc>
        <w:tc>
          <w:tcPr>
            <w:tcW w:w="900" w:type="dxa"/>
            <w:vAlign w:val="center"/>
          </w:tcPr>
          <w:p w14:paraId="00F60EA1" w14:textId="3B7E7106" w:rsidR="006346FD" w:rsidRPr="00117EE8" w:rsidRDefault="00130E63" w:rsidP="006F60AD">
            <w:pPr>
              <w:spacing w:before="20" w:after="20"/>
              <w:jc w:val="center"/>
              <w:rPr>
                <w:rFonts w:ascii="Arial" w:hAnsi="Arial" w:cs="Arial"/>
              </w:rPr>
            </w:pPr>
            <w:r>
              <w:rPr>
                <w:rFonts w:ascii="Arial" w:hAnsi="Arial" w:cs="Arial"/>
              </w:rPr>
              <w:t>X</w:t>
            </w:r>
          </w:p>
        </w:tc>
      </w:tr>
      <w:tr w:rsidR="006346FD" w:rsidRPr="00117EE8" w14:paraId="05468DE7" w14:textId="77777777" w:rsidTr="006346FD">
        <w:trPr>
          <w:gridBefore w:val="1"/>
          <w:gridAfter w:val="2"/>
          <w:wBefore w:w="113" w:type="dxa"/>
          <w:wAfter w:w="849" w:type="dxa"/>
          <w:jc w:val="center"/>
        </w:trPr>
        <w:tc>
          <w:tcPr>
            <w:tcW w:w="837" w:type="dxa"/>
            <w:gridSpan w:val="2"/>
            <w:vAlign w:val="center"/>
          </w:tcPr>
          <w:p w14:paraId="49B382AE" w14:textId="77777777" w:rsidR="006346FD" w:rsidRPr="00117EE8" w:rsidRDefault="006346FD" w:rsidP="009A5345">
            <w:pPr>
              <w:pStyle w:val="berschrift2Zchn"/>
            </w:pPr>
            <w:r>
              <w:t>CO</w:t>
            </w:r>
          </w:p>
        </w:tc>
        <w:tc>
          <w:tcPr>
            <w:tcW w:w="7155" w:type="dxa"/>
            <w:gridSpan w:val="4"/>
            <w:vAlign w:val="center"/>
          </w:tcPr>
          <w:p w14:paraId="06A92D59" w14:textId="77777777" w:rsidR="006346FD" w:rsidRPr="0091011D" w:rsidRDefault="006346FD" w:rsidP="009A5345">
            <w:pPr>
              <w:pStyle w:val="SprechblasentextZchn"/>
              <w:jc w:val="both"/>
            </w:pPr>
            <w:r w:rsidRPr="0091011D">
              <w:t>Confidential, restricted under conditions set out in Model Grant Agreement</w:t>
            </w:r>
          </w:p>
        </w:tc>
        <w:tc>
          <w:tcPr>
            <w:tcW w:w="900" w:type="dxa"/>
            <w:vAlign w:val="center"/>
          </w:tcPr>
          <w:p w14:paraId="233D6489" w14:textId="6C4E8F6A" w:rsidR="006346FD" w:rsidRPr="00117EE8" w:rsidRDefault="006346FD" w:rsidP="009A5345">
            <w:pPr>
              <w:spacing w:before="20" w:after="20"/>
              <w:jc w:val="center"/>
              <w:rPr>
                <w:rFonts w:ascii="Arial" w:hAnsi="Arial" w:cs="Arial"/>
              </w:rPr>
            </w:pPr>
            <w:r>
              <w:rPr>
                <w:rFonts w:ascii="Arial" w:hAnsi="Arial" w:cs="Arial"/>
              </w:rPr>
              <w:t xml:space="preserve">   </w:t>
            </w:r>
          </w:p>
        </w:tc>
      </w:tr>
      <w:tr w:rsidR="006346FD" w:rsidRPr="00117EE8" w14:paraId="4AA5556F" w14:textId="77777777" w:rsidTr="006346FD">
        <w:trPr>
          <w:gridBefore w:val="1"/>
          <w:gridAfter w:val="2"/>
          <w:wBefore w:w="113" w:type="dxa"/>
          <w:wAfter w:w="849" w:type="dxa"/>
          <w:jc w:val="center"/>
        </w:trPr>
        <w:tc>
          <w:tcPr>
            <w:tcW w:w="837" w:type="dxa"/>
            <w:gridSpan w:val="2"/>
            <w:vAlign w:val="center"/>
          </w:tcPr>
          <w:p w14:paraId="7EBE77E2" w14:textId="77777777" w:rsidR="006346FD" w:rsidRPr="00117EE8" w:rsidRDefault="006346FD" w:rsidP="009A5345">
            <w:pPr>
              <w:pStyle w:val="berschrift2Zchn"/>
            </w:pPr>
            <w:r w:rsidRPr="00117EE8">
              <w:t>C</w:t>
            </w:r>
            <w:r>
              <w:t>I</w:t>
            </w:r>
          </w:p>
        </w:tc>
        <w:tc>
          <w:tcPr>
            <w:tcW w:w="7155" w:type="dxa"/>
            <w:gridSpan w:val="4"/>
            <w:vAlign w:val="center"/>
          </w:tcPr>
          <w:p w14:paraId="6C0A164E" w14:textId="77777777" w:rsidR="006346FD" w:rsidRPr="0091011D" w:rsidRDefault="006346FD" w:rsidP="009A5345">
            <w:pPr>
              <w:pStyle w:val="SprechblasentextZchn"/>
              <w:jc w:val="both"/>
            </w:pPr>
            <w:r w:rsidRPr="0091011D">
              <w:t>Classified, information as referred to in Commission Decision 2001/844/EC</w:t>
            </w:r>
          </w:p>
        </w:tc>
        <w:tc>
          <w:tcPr>
            <w:tcW w:w="900" w:type="dxa"/>
            <w:vAlign w:val="center"/>
          </w:tcPr>
          <w:p w14:paraId="5A069C41" w14:textId="77777777" w:rsidR="006346FD" w:rsidRPr="00117EE8" w:rsidRDefault="006346FD" w:rsidP="009A5345">
            <w:pPr>
              <w:spacing w:before="20" w:after="20"/>
              <w:jc w:val="both"/>
              <w:rPr>
                <w:rFonts w:ascii="Arial" w:hAnsi="Arial" w:cs="Arial"/>
              </w:rPr>
            </w:pPr>
          </w:p>
        </w:tc>
      </w:tr>
      <w:tr w:rsidR="006346FD" w:rsidRPr="00117EE8" w14:paraId="26019F78" w14:textId="77777777" w:rsidTr="006346FD">
        <w:tblPrEx>
          <w:jc w:val="left"/>
        </w:tblPrEx>
        <w:trPr>
          <w:gridBefore w:val="2"/>
          <w:gridAfter w:val="1"/>
          <w:wBefore w:w="383" w:type="dxa"/>
          <w:wAfter w:w="679" w:type="dxa"/>
          <w:trHeight w:val="871"/>
        </w:trPr>
        <w:tc>
          <w:tcPr>
            <w:tcW w:w="5827" w:type="dxa"/>
            <w:gridSpan w:val="4"/>
            <w:tcBorders>
              <w:top w:val="nil"/>
              <w:left w:val="nil"/>
              <w:bottom w:val="nil"/>
              <w:right w:val="nil"/>
            </w:tcBorders>
          </w:tcPr>
          <w:p w14:paraId="43CB6BC6" w14:textId="77777777" w:rsidR="006346FD" w:rsidRDefault="006346FD" w:rsidP="009A5345">
            <w:pPr>
              <w:spacing w:before="300" w:after="100" w:afterAutospacing="1"/>
              <w:jc w:val="both"/>
              <w:rPr>
                <w:rFonts w:ascii="Arial" w:hAnsi="Arial" w:cs="Arial"/>
              </w:rPr>
            </w:pPr>
            <w:r w:rsidRPr="00BB3F51">
              <w:rPr>
                <w:rFonts w:ascii="Arial" w:hAnsi="Arial" w:cs="Arial"/>
              </w:rPr>
              <w:t>Start date of project: 01/</w:t>
            </w:r>
            <w:r>
              <w:rPr>
                <w:rFonts w:ascii="Arial" w:hAnsi="Arial" w:cs="Arial"/>
              </w:rPr>
              <w:t>09</w:t>
            </w:r>
            <w:r w:rsidRPr="00BB3F51">
              <w:rPr>
                <w:rFonts w:ascii="Arial" w:hAnsi="Arial" w:cs="Arial"/>
              </w:rPr>
              <w:t>/201</w:t>
            </w:r>
            <w:r>
              <w:rPr>
                <w:rFonts w:ascii="Arial" w:hAnsi="Arial" w:cs="Arial"/>
              </w:rPr>
              <w:t>6</w:t>
            </w:r>
          </w:p>
          <w:p w14:paraId="6DF26CB5" w14:textId="77777777" w:rsidR="006346FD" w:rsidRDefault="006346FD" w:rsidP="009A5345">
            <w:pPr>
              <w:tabs>
                <w:tab w:val="left" w:pos="2460"/>
              </w:tabs>
              <w:rPr>
                <w:rFonts w:ascii="Arial" w:hAnsi="Arial" w:cs="Arial"/>
              </w:rPr>
            </w:pPr>
            <w:r>
              <w:rPr>
                <w:rFonts w:ascii="Arial" w:hAnsi="Arial" w:cs="Arial"/>
              </w:rPr>
              <w:tab/>
            </w:r>
          </w:p>
          <w:p w14:paraId="08415D89" w14:textId="77777777" w:rsidR="00633F0F" w:rsidRPr="00A452CF" w:rsidRDefault="00633F0F" w:rsidP="009A5345">
            <w:pPr>
              <w:tabs>
                <w:tab w:val="left" w:pos="2460"/>
              </w:tabs>
              <w:rPr>
                <w:rFonts w:ascii="Arial" w:hAnsi="Arial" w:cs="Arial"/>
              </w:rPr>
            </w:pPr>
          </w:p>
          <w:p w14:paraId="4EADF4F6" w14:textId="77777777" w:rsidR="006346FD" w:rsidRDefault="006346FD" w:rsidP="00505EA2">
            <w:pPr>
              <w:pStyle w:val="berschrift2"/>
              <w:numPr>
                <w:ilvl w:val="0"/>
                <w:numId w:val="10"/>
              </w:numPr>
            </w:pPr>
            <w:r w:rsidRPr="006346FD">
              <w:t>Report Contributors</w:t>
            </w:r>
          </w:p>
          <w:p w14:paraId="029B50F2" w14:textId="77777777" w:rsidR="006346FD" w:rsidRPr="006346FD" w:rsidRDefault="006346FD" w:rsidP="006346FD"/>
        </w:tc>
        <w:tc>
          <w:tcPr>
            <w:tcW w:w="2965" w:type="dxa"/>
            <w:gridSpan w:val="3"/>
            <w:tcBorders>
              <w:top w:val="nil"/>
              <w:left w:val="nil"/>
              <w:bottom w:val="nil"/>
              <w:right w:val="nil"/>
            </w:tcBorders>
          </w:tcPr>
          <w:p w14:paraId="1B7D03A5" w14:textId="77777777" w:rsidR="006346FD" w:rsidRPr="00117EE8" w:rsidRDefault="006346FD" w:rsidP="009A5345">
            <w:pPr>
              <w:spacing w:before="300" w:after="100" w:afterAutospacing="1"/>
              <w:jc w:val="both"/>
            </w:pPr>
            <w:r w:rsidRPr="00BB3F51">
              <w:rPr>
                <w:rFonts w:ascii="Arial" w:hAnsi="Arial" w:cs="Arial"/>
              </w:rPr>
              <w:t>Duration</w:t>
            </w:r>
            <w:r w:rsidRPr="00117EE8">
              <w:t>:</w:t>
            </w:r>
            <w:r w:rsidRPr="00BB3F51">
              <w:rPr>
                <w:rFonts w:ascii="Arial" w:hAnsi="Arial" w:cs="Arial"/>
              </w:rPr>
              <w:t xml:space="preserve"> 3</w:t>
            </w:r>
            <w:r>
              <w:rPr>
                <w:rFonts w:ascii="Arial" w:hAnsi="Arial" w:cs="Arial"/>
              </w:rPr>
              <w:t>6</w:t>
            </w:r>
            <w:r w:rsidRPr="00BB3F51">
              <w:rPr>
                <w:rFonts w:ascii="Arial" w:hAnsi="Arial" w:cs="Arial"/>
              </w:rPr>
              <w:t xml:space="preserve"> months</w:t>
            </w:r>
          </w:p>
        </w:tc>
      </w:tr>
      <w:tr w:rsidR="006346FD" w:rsidRPr="006346FD" w14:paraId="5C0C5982" w14:textId="77777777" w:rsidTr="006346FD">
        <w:tblPrEx>
          <w:jc w:val="left"/>
          <w:tblLook w:val="04A0" w:firstRow="1" w:lastRow="0" w:firstColumn="1" w:lastColumn="0" w:noHBand="0" w:noVBand="1"/>
        </w:tblPrEx>
        <w:tc>
          <w:tcPr>
            <w:tcW w:w="2518" w:type="dxa"/>
            <w:gridSpan w:val="4"/>
            <w:shd w:val="clear" w:color="auto" w:fill="auto"/>
          </w:tcPr>
          <w:p w14:paraId="274F96DC" w14:textId="77777777" w:rsidR="006346FD" w:rsidRPr="006346FD" w:rsidRDefault="006346FD" w:rsidP="006346FD">
            <w:pPr>
              <w:spacing w:line="240" w:lineRule="auto"/>
              <w:rPr>
                <w:rFonts w:ascii="Arial" w:hAnsi="Arial" w:cs="Arial"/>
                <w:b/>
              </w:rPr>
            </w:pPr>
            <w:r w:rsidRPr="006346FD">
              <w:rPr>
                <w:rFonts w:ascii="Arial" w:hAnsi="Arial" w:cs="Arial"/>
                <w:b/>
              </w:rPr>
              <w:t>Name</w:t>
            </w:r>
          </w:p>
        </w:tc>
        <w:tc>
          <w:tcPr>
            <w:tcW w:w="2693" w:type="dxa"/>
            <w:shd w:val="clear" w:color="auto" w:fill="auto"/>
          </w:tcPr>
          <w:p w14:paraId="335B4EB7" w14:textId="77777777" w:rsidR="006346FD" w:rsidRPr="006346FD" w:rsidRDefault="006346FD" w:rsidP="006346FD">
            <w:pPr>
              <w:spacing w:line="240" w:lineRule="auto"/>
              <w:rPr>
                <w:rFonts w:ascii="Arial" w:hAnsi="Arial" w:cs="Arial"/>
                <w:b/>
              </w:rPr>
            </w:pPr>
            <w:r w:rsidRPr="006346FD">
              <w:rPr>
                <w:rFonts w:ascii="Arial" w:hAnsi="Arial" w:cs="Arial"/>
                <w:b/>
              </w:rPr>
              <w:t>Company</w:t>
            </w:r>
          </w:p>
        </w:tc>
        <w:tc>
          <w:tcPr>
            <w:tcW w:w="4643" w:type="dxa"/>
            <w:gridSpan w:val="5"/>
            <w:shd w:val="clear" w:color="auto" w:fill="auto"/>
          </w:tcPr>
          <w:p w14:paraId="50E77F52" w14:textId="77777777" w:rsidR="006346FD" w:rsidRPr="006346FD" w:rsidRDefault="006346FD" w:rsidP="006346FD">
            <w:pPr>
              <w:spacing w:line="240" w:lineRule="auto"/>
              <w:rPr>
                <w:rFonts w:ascii="Arial" w:hAnsi="Arial" w:cs="Arial"/>
                <w:b/>
              </w:rPr>
            </w:pPr>
            <w:r w:rsidRPr="006346FD">
              <w:rPr>
                <w:rFonts w:ascii="Arial" w:hAnsi="Arial" w:cs="Arial"/>
                <w:b/>
              </w:rPr>
              <w:t>Details of Contribution</w:t>
            </w:r>
          </w:p>
        </w:tc>
      </w:tr>
      <w:tr w:rsidR="006346FD" w:rsidRPr="006346FD" w14:paraId="79B8C01F" w14:textId="77777777" w:rsidTr="006346FD">
        <w:tblPrEx>
          <w:jc w:val="left"/>
          <w:tblLook w:val="04A0" w:firstRow="1" w:lastRow="0" w:firstColumn="1" w:lastColumn="0" w:noHBand="0" w:noVBand="1"/>
        </w:tblPrEx>
        <w:tc>
          <w:tcPr>
            <w:tcW w:w="2518" w:type="dxa"/>
            <w:gridSpan w:val="4"/>
            <w:shd w:val="clear" w:color="auto" w:fill="auto"/>
          </w:tcPr>
          <w:p w14:paraId="60D2BF91" w14:textId="1CE0B3C5" w:rsidR="006346FD" w:rsidRPr="006346FD" w:rsidRDefault="006346FD" w:rsidP="006346FD">
            <w:pPr>
              <w:spacing w:line="240" w:lineRule="auto"/>
              <w:jc w:val="both"/>
              <w:rPr>
                <w:rFonts w:ascii="Arial" w:hAnsi="Arial" w:cs="Arial"/>
              </w:rPr>
            </w:pPr>
          </w:p>
        </w:tc>
        <w:tc>
          <w:tcPr>
            <w:tcW w:w="2693" w:type="dxa"/>
            <w:shd w:val="clear" w:color="auto" w:fill="auto"/>
          </w:tcPr>
          <w:p w14:paraId="100C1ABC" w14:textId="735D5385" w:rsidR="006346FD" w:rsidRPr="006346FD" w:rsidRDefault="006346FD" w:rsidP="006346FD">
            <w:pPr>
              <w:spacing w:line="240" w:lineRule="auto"/>
              <w:jc w:val="both"/>
              <w:rPr>
                <w:rFonts w:ascii="Arial" w:hAnsi="Arial" w:cs="Arial"/>
              </w:rPr>
            </w:pPr>
          </w:p>
        </w:tc>
        <w:tc>
          <w:tcPr>
            <w:tcW w:w="4643" w:type="dxa"/>
            <w:gridSpan w:val="5"/>
            <w:shd w:val="clear" w:color="auto" w:fill="auto"/>
          </w:tcPr>
          <w:p w14:paraId="3B6A57D8" w14:textId="5E5A160B" w:rsidR="006346FD" w:rsidRPr="006346FD" w:rsidRDefault="006346FD" w:rsidP="006346FD">
            <w:pPr>
              <w:spacing w:line="240" w:lineRule="auto"/>
              <w:jc w:val="both"/>
              <w:rPr>
                <w:rFonts w:ascii="Arial" w:hAnsi="Arial" w:cs="Arial"/>
              </w:rPr>
            </w:pPr>
          </w:p>
        </w:tc>
      </w:tr>
      <w:tr w:rsidR="006346FD" w:rsidRPr="006346FD" w14:paraId="12531084" w14:textId="77777777" w:rsidTr="006346FD">
        <w:tblPrEx>
          <w:jc w:val="left"/>
          <w:tblLook w:val="04A0" w:firstRow="1" w:lastRow="0" w:firstColumn="1" w:lastColumn="0" w:noHBand="0" w:noVBand="1"/>
        </w:tblPrEx>
        <w:tc>
          <w:tcPr>
            <w:tcW w:w="2518" w:type="dxa"/>
            <w:gridSpan w:val="4"/>
            <w:shd w:val="clear" w:color="auto" w:fill="auto"/>
          </w:tcPr>
          <w:p w14:paraId="3FAF707B" w14:textId="410C803C" w:rsidR="006346FD" w:rsidRPr="006346FD" w:rsidRDefault="006346FD" w:rsidP="006346FD">
            <w:pPr>
              <w:spacing w:line="240" w:lineRule="auto"/>
              <w:jc w:val="both"/>
              <w:rPr>
                <w:rFonts w:ascii="Arial" w:hAnsi="Arial" w:cs="Arial"/>
              </w:rPr>
            </w:pPr>
          </w:p>
        </w:tc>
        <w:tc>
          <w:tcPr>
            <w:tcW w:w="2693" w:type="dxa"/>
            <w:shd w:val="clear" w:color="auto" w:fill="auto"/>
          </w:tcPr>
          <w:p w14:paraId="487AE50B" w14:textId="17A04847" w:rsidR="006346FD" w:rsidRPr="006346FD" w:rsidRDefault="006346FD" w:rsidP="006346FD">
            <w:pPr>
              <w:spacing w:line="240" w:lineRule="auto"/>
              <w:jc w:val="both"/>
              <w:rPr>
                <w:rFonts w:ascii="Arial" w:hAnsi="Arial" w:cs="Arial"/>
              </w:rPr>
            </w:pPr>
          </w:p>
        </w:tc>
        <w:tc>
          <w:tcPr>
            <w:tcW w:w="4643" w:type="dxa"/>
            <w:gridSpan w:val="5"/>
            <w:shd w:val="clear" w:color="auto" w:fill="auto"/>
          </w:tcPr>
          <w:p w14:paraId="2DB19FFA" w14:textId="7B019465" w:rsidR="006346FD" w:rsidRPr="006346FD" w:rsidRDefault="006346FD" w:rsidP="006346FD">
            <w:pPr>
              <w:spacing w:line="240" w:lineRule="auto"/>
              <w:jc w:val="both"/>
              <w:rPr>
                <w:rFonts w:ascii="Arial" w:hAnsi="Arial" w:cs="Arial"/>
              </w:rPr>
            </w:pPr>
          </w:p>
        </w:tc>
      </w:tr>
      <w:tr w:rsidR="006346FD" w:rsidRPr="006346FD" w14:paraId="0E4D0553" w14:textId="77777777" w:rsidTr="006346FD">
        <w:tblPrEx>
          <w:jc w:val="left"/>
          <w:tblLook w:val="04A0" w:firstRow="1" w:lastRow="0" w:firstColumn="1" w:lastColumn="0" w:noHBand="0" w:noVBand="1"/>
        </w:tblPrEx>
        <w:tc>
          <w:tcPr>
            <w:tcW w:w="2518" w:type="dxa"/>
            <w:gridSpan w:val="4"/>
            <w:shd w:val="clear" w:color="auto" w:fill="auto"/>
          </w:tcPr>
          <w:p w14:paraId="17AD5180" w14:textId="06A6E746" w:rsidR="006346FD" w:rsidRPr="006346FD" w:rsidRDefault="006346FD" w:rsidP="006346FD">
            <w:pPr>
              <w:spacing w:line="240" w:lineRule="auto"/>
              <w:jc w:val="both"/>
              <w:rPr>
                <w:rFonts w:ascii="Arial" w:hAnsi="Arial" w:cs="Arial"/>
              </w:rPr>
            </w:pPr>
          </w:p>
        </w:tc>
        <w:tc>
          <w:tcPr>
            <w:tcW w:w="2693" w:type="dxa"/>
            <w:shd w:val="clear" w:color="auto" w:fill="auto"/>
          </w:tcPr>
          <w:p w14:paraId="6F1C6228" w14:textId="2C91F921" w:rsidR="006346FD" w:rsidRPr="006346FD" w:rsidRDefault="006346FD" w:rsidP="006346FD">
            <w:pPr>
              <w:spacing w:line="240" w:lineRule="auto"/>
              <w:jc w:val="both"/>
              <w:rPr>
                <w:rFonts w:ascii="Arial" w:hAnsi="Arial" w:cs="Arial"/>
              </w:rPr>
            </w:pPr>
          </w:p>
        </w:tc>
        <w:tc>
          <w:tcPr>
            <w:tcW w:w="4643" w:type="dxa"/>
            <w:gridSpan w:val="5"/>
            <w:shd w:val="clear" w:color="auto" w:fill="auto"/>
          </w:tcPr>
          <w:p w14:paraId="2EEE7D63" w14:textId="770F3715" w:rsidR="006346FD" w:rsidRPr="006346FD" w:rsidRDefault="006346FD" w:rsidP="006346FD">
            <w:pPr>
              <w:spacing w:line="240" w:lineRule="auto"/>
              <w:jc w:val="both"/>
              <w:rPr>
                <w:rFonts w:ascii="Arial" w:hAnsi="Arial" w:cs="Arial"/>
              </w:rPr>
            </w:pPr>
          </w:p>
        </w:tc>
      </w:tr>
      <w:tr w:rsidR="00A767EE" w:rsidRPr="006346FD" w14:paraId="67A5B4F0" w14:textId="77777777" w:rsidTr="006346FD">
        <w:tblPrEx>
          <w:jc w:val="left"/>
          <w:tblLook w:val="04A0" w:firstRow="1" w:lastRow="0" w:firstColumn="1" w:lastColumn="0" w:noHBand="0" w:noVBand="1"/>
        </w:tblPrEx>
        <w:tc>
          <w:tcPr>
            <w:tcW w:w="2518" w:type="dxa"/>
            <w:gridSpan w:val="4"/>
            <w:shd w:val="clear" w:color="auto" w:fill="auto"/>
          </w:tcPr>
          <w:p w14:paraId="3BD20A22" w14:textId="77777777" w:rsidR="00A767EE" w:rsidRPr="006346FD" w:rsidRDefault="00A767EE" w:rsidP="006346FD">
            <w:pPr>
              <w:spacing w:line="240" w:lineRule="auto"/>
              <w:jc w:val="both"/>
              <w:rPr>
                <w:rFonts w:ascii="Arial" w:hAnsi="Arial" w:cs="Arial"/>
              </w:rPr>
            </w:pPr>
          </w:p>
        </w:tc>
        <w:tc>
          <w:tcPr>
            <w:tcW w:w="2693" w:type="dxa"/>
            <w:shd w:val="clear" w:color="auto" w:fill="auto"/>
          </w:tcPr>
          <w:p w14:paraId="03DB910C" w14:textId="77777777" w:rsidR="00A767EE" w:rsidRPr="006346FD" w:rsidRDefault="00A767EE" w:rsidP="006346FD">
            <w:pPr>
              <w:spacing w:line="240" w:lineRule="auto"/>
              <w:jc w:val="both"/>
              <w:rPr>
                <w:rFonts w:ascii="Arial" w:hAnsi="Arial" w:cs="Arial"/>
              </w:rPr>
            </w:pPr>
          </w:p>
        </w:tc>
        <w:tc>
          <w:tcPr>
            <w:tcW w:w="4643" w:type="dxa"/>
            <w:gridSpan w:val="5"/>
            <w:shd w:val="clear" w:color="auto" w:fill="auto"/>
          </w:tcPr>
          <w:p w14:paraId="195832E8" w14:textId="77777777" w:rsidR="00A767EE" w:rsidRPr="006346FD" w:rsidRDefault="00A767EE" w:rsidP="006346FD">
            <w:pPr>
              <w:spacing w:line="240" w:lineRule="auto"/>
              <w:jc w:val="both"/>
              <w:rPr>
                <w:rFonts w:ascii="Arial" w:hAnsi="Arial" w:cs="Arial"/>
              </w:rPr>
            </w:pPr>
          </w:p>
        </w:tc>
      </w:tr>
      <w:tr w:rsidR="00A767EE" w:rsidRPr="006346FD" w14:paraId="4CB9CA8B" w14:textId="77777777" w:rsidTr="006346FD">
        <w:tblPrEx>
          <w:jc w:val="left"/>
          <w:tblLook w:val="04A0" w:firstRow="1" w:lastRow="0" w:firstColumn="1" w:lastColumn="0" w:noHBand="0" w:noVBand="1"/>
        </w:tblPrEx>
        <w:tc>
          <w:tcPr>
            <w:tcW w:w="2518" w:type="dxa"/>
            <w:gridSpan w:val="4"/>
            <w:shd w:val="clear" w:color="auto" w:fill="auto"/>
          </w:tcPr>
          <w:p w14:paraId="5B1B400A" w14:textId="77777777" w:rsidR="00A767EE" w:rsidRPr="006346FD" w:rsidRDefault="00A767EE" w:rsidP="006346FD">
            <w:pPr>
              <w:spacing w:line="240" w:lineRule="auto"/>
              <w:jc w:val="both"/>
              <w:rPr>
                <w:rFonts w:ascii="Arial" w:hAnsi="Arial" w:cs="Arial"/>
              </w:rPr>
            </w:pPr>
          </w:p>
        </w:tc>
        <w:tc>
          <w:tcPr>
            <w:tcW w:w="2693" w:type="dxa"/>
            <w:shd w:val="clear" w:color="auto" w:fill="auto"/>
          </w:tcPr>
          <w:p w14:paraId="3F74AC34" w14:textId="77777777" w:rsidR="00A767EE" w:rsidRPr="006346FD" w:rsidRDefault="00A767EE" w:rsidP="006346FD">
            <w:pPr>
              <w:spacing w:line="240" w:lineRule="auto"/>
              <w:jc w:val="both"/>
              <w:rPr>
                <w:rFonts w:ascii="Arial" w:hAnsi="Arial" w:cs="Arial"/>
              </w:rPr>
            </w:pPr>
          </w:p>
        </w:tc>
        <w:tc>
          <w:tcPr>
            <w:tcW w:w="4643" w:type="dxa"/>
            <w:gridSpan w:val="5"/>
            <w:shd w:val="clear" w:color="auto" w:fill="auto"/>
          </w:tcPr>
          <w:p w14:paraId="79FF284B" w14:textId="77777777" w:rsidR="00A767EE" w:rsidRPr="006346FD" w:rsidRDefault="00A767EE" w:rsidP="006346FD">
            <w:pPr>
              <w:spacing w:line="240" w:lineRule="auto"/>
              <w:jc w:val="both"/>
              <w:rPr>
                <w:rFonts w:ascii="Arial" w:hAnsi="Arial" w:cs="Arial"/>
              </w:rPr>
            </w:pPr>
          </w:p>
        </w:tc>
      </w:tr>
    </w:tbl>
    <w:p w14:paraId="0E9C15BC" w14:textId="77777777" w:rsidR="006346FD" w:rsidRDefault="006346FD" w:rsidP="006979D1">
      <w:pPr>
        <w:pStyle w:val="berschrift1"/>
      </w:pPr>
    </w:p>
    <w:p w14:paraId="14FA7B9B" w14:textId="77777777" w:rsidR="006979D1" w:rsidRDefault="006979D1" w:rsidP="00505EA2">
      <w:pPr>
        <w:pStyle w:val="berschrift2"/>
        <w:numPr>
          <w:ilvl w:val="0"/>
          <w:numId w:val="6"/>
        </w:numPr>
      </w:pPr>
      <w:r>
        <w:t>Executive Summary</w:t>
      </w:r>
    </w:p>
    <w:p w14:paraId="6864A686" w14:textId="77777777" w:rsidR="006979D1" w:rsidRDefault="006979D1" w:rsidP="006979D1"/>
    <w:p w14:paraId="78554BE0" w14:textId="77777777" w:rsidR="00123A2A" w:rsidRDefault="00123A2A" w:rsidP="006979D1">
      <w:r>
        <w:t>To be done</w:t>
      </w:r>
    </w:p>
    <w:p w14:paraId="7B4CD179" w14:textId="77777777" w:rsidR="00633F0F" w:rsidRDefault="006979D1" w:rsidP="00633F0F">
      <w:pPr>
        <w:pStyle w:val="berschrift2"/>
        <w:numPr>
          <w:ilvl w:val="0"/>
          <w:numId w:val="6"/>
        </w:numPr>
      </w:pPr>
      <w:r>
        <w:t>Abbreviations and Acronyms</w:t>
      </w:r>
    </w:p>
    <w:p w14:paraId="4D0D0DF6" w14:textId="77777777" w:rsidR="00633F0F" w:rsidRPr="00633F0F" w:rsidRDefault="00633F0F" w:rsidP="00633F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7734"/>
      </w:tblGrid>
      <w:tr w:rsidR="006979D1" w14:paraId="2F92F60C" w14:textId="77777777" w:rsidTr="00834BF0">
        <w:tc>
          <w:tcPr>
            <w:tcW w:w="1328" w:type="dxa"/>
            <w:shd w:val="clear" w:color="auto" w:fill="auto"/>
            <w:vAlign w:val="center"/>
          </w:tcPr>
          <w:p w14:paraId="08DD6BB7" w14:textId="77777777" w:rsidR="006979D1" w:rsidRDefault="006979D1" w:rsidP="009A5345">
            <w:pPr>
              <w:pStyle w:val="SprechblasentextZchn"/>
            </w:pPr>
            <w:r>
              <w:t>AoE</w:t>
            </w:r>
          </w:p>
        </w:tc>
        <w:tc>
          <w:tcPr>
            <w:tcW w:w="7734" w:type="dxa"/>
            <w:shd w:val="clear" w:color="auto" w:fill="auto"/>
            <w:vAlign w:val="center"/>
          </w:tcPr>
          <w:p w14:paraId="3179FAB0" w14:textId="77777777" w:rsidR="006979D1" w:rsidRDefault="006979D1" w:rsidP="009A5345">
            <w:pPr>
              <w:pStyle w:val="SprechblasentextZchn"/>
            </w:pPr>
            <w:r>
              <w:t>ATO over ETCS</w:t>
            </w:r>
          </w:p>
        </w:tc>
      </w:tr>
      <w:tr w:rsidR="006979D1" w14:paraId="71D213AF" w14:textId="77777777" w:rsidTr="00834BF0">
        <w:tc>
          <w:tcPr>
            <w:tcW w:w="1328" w:type="dxa"/>
            <w:shd w:val="clear" w:color="auto" w:fill="auto"/>
            <w:vAlign w:val="center"/>
          </w:tcPr>
          <w:p w14:paraId="33F60878" w14:textId="77777777" w:rsidR="006979D1" w:rsidRDefault="006979D1" w:rsidP="009A5345">
            <w:pPr>
              <w:pStyle w:val="SprechblasentextZchn"/>
            </w:pPr>
            <w:r>
              <w:t>ATO</w:t>
            </w:r>
          </w:p>
        </w:tc>
        <w:tc>
          <w:tcPr>
            <w:tcW w:w="7734" w:type="dxa"/>
            <w:shd w:val="clear" w:color="auto" w:fill="auto"/>
            <w:vAlign w:val="center"/>
          </w:tcPr>
          <w:p w14:paraId="00AFC2D5" w14:textId="77777777" w:rsidR="006979D1" w:rsidRDefault="006979D1" w:rsidP="009A5345">
            <w:pPr>
              <w:pStyle w:val="SprechblasentextZchn"/>
            </w:pPr>
            <w:r>
              <w:t>Automated Train Operation</w:t>
            </w:r>
          </w:p>
        </w:tc>
      </w:tr>
      <w:tr w:rsidR="006979D1" w14:paraId="115FBDD8" w14:textId="77777777" w:rsidTr="00834BF0">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234A0428" w14:textId="77777777" w:rsidR="006979D1" w:rsidRDefault="006979D1" w:rsidP="009A5345">
            <w:pPr>
              <w:pStyle w:val="SprechblasentextZchn"/>
            </w:pPr>
            <w:r>
              <w:t>ATSM</w:t>
            </w:r>
          </w:p>
        </w:tc>
        <w:tc>
          <w:tcPr>
            <w:tcW w:w="7734" w:type="dxa"/>
            <w:tcBorders>
              <w:top w:val="single" w:sz="4" w:space="0" w:color="auto"/>
              <w:left w:val="single" w:sz="4" w:space="0" w:color="auto"/>
              <w:bottom w:val="single" w:sz="4" w:space="0" w:color="auto"/>
              <w:right w:val="single" w:sz="4" w:space="0" w:color="auto"/>
            </w:tcBorders>
            <w:shd w:val="clear" w:color="auto" w:fill="auto"/>
            <w:vAlign w:val="center"/>
          </w:tcPr>
          <w:p w14:paraId="698E40FB" w14:textId="77777777" w:rsidR="006979D1" w:rsidRDefault="006979D1" w:rsidP="009A5345">
            <w:pPr>
              <w:pStyle w:val="SprechblasentextZchn"/>
            </w:pPr>
            <w:r>
              <w:t>Automatic Train Stopping Management</w:t>
            </w:r>
          </w:p>
        </w:tc>
      </w:tr>
      <w:tr w:rsidR="006979D1" w14:paraId="421B012B" w14:textId="77777777" w:rsidTr="00834BF0">
        <w:tc>
          <w:tcPr>
            <w:tcW w:w="1328" w:type="dxa"/>
            <w:shd w:val="clear" w:color="auto" w:fill="auto"/>
            <w:vAlign w:val="center"/>
          </w:tcPr>
          <w:p w14:paraId="2102C716" w14:textId="77777777" w:rsidR="006979D1" w:rsidRDefault="006979D1" w:rsidP="009A5345">
            <w:pPr>
              <w:pStyle w:val="SprechblasentextZchn"/>
            </w:pPr>
            <w:r>
              <w:t>cDAS</w:t>
            </w:r>
          </w:p>
        </w:tc>
        <w:tc>
          <w:tcPr>
            <w:tcW w:w="7734" w:type="dxa"/>
            <w:shd w:val="clear" w:color="auto" w:fill="auto"/>
            <w:vAlign w:val="center"/>
          </w:tcPr>
          <w:p w14:paraId="029C52A4" w14:textId="77777777" w:rsidR="006979D1" w:rsidRDefault="006979D1" w:rsidP="009A5345">
            <w:pPr>
              <w:pStyle w:val="SprechblasentextZchn"/>
            </w:pPr>
            <w:r>
              <w:t>connected DAS</w:t>
            </w:r>
          </w:p>
        </w:tc>
      </w:tr>
      <w:tr w:rsidR="006979D1" w14:paraId="44D18E2F" w14:textId="77777777" w:rsidTr="00834BF0">
        <w:tc>
          <w:tcPr>
            <w:tcW w:w="1328" w:type="dxa"/>
            <w:shd w:val="clear" w:color="auto" w:fill="auto"/>
            <w:vAlign w:val="center"/>
          </w:tcPr>
          <w:p w14:paraId="2108B32E" w14:textId="77777777" w:rsidR="006979D1" w:rsidRDefault="006979D1" w:rsidP="009A5345">
            <w:pPr>
              <w:pStyle w:val="SprechblasentextZchn"/>
            </w:pPr>
            <w:r>
              <w:t>DAS</w:t>
            </w:r>
          </w:p>
        </w:tc>
        <w:tc>
          <w:tcPr>
            <w:tcW w:w="7734" w:type="dxa"/>
            <w:shd w:val="clear" w:color="auto" w:fill="auto"/>
            <w:vAlign w:val="center"/>
          </w:tcPr>
          <w:p w14:paraId="65CEAD0C" w14:textId="77777777" w:rsidR="006979D1" w:rsidRDefault="006979D1" w:rsidP="009A5345">
            <w:pPr>
              <w:pStyle w:val="SprechblasentextZchn"/>
            </w:pPr>
            <w:r>
              <w:t>Driver Advisory System</w:t>
            </w:r>
          </w:p>
        </w:tc>
      </w:tr>
      <w:tr w:rsidR="006979D1" w14:paraId="284C3827" w14:textId="77777777" w:rsidTr="00834BF0">
        <w:tc>
          <w:tcPr>
            <w:tcW w:w="1328" w:type="dxa"/>
            <w:shd w:val="clear" w:color="auto" w:fill="auto"/>
            <w:vAlign w:val="center"/>
          </w:tcPr>
          <w:p w14:paraId="36487F56" w14:textId="77777777" w:rsidR="006979D1" w:rsidRDefault="006979D1" w:rsidP="009A5345">
            <w:pPr>
              <w:pStyle w:val="SprechblasentextZchn"/>
            </w:pPr>
            <w:r>
              <w:t>GoA1</w:t>
            </w:r>
          </w:p>
        </w:tc>
        <w:tc>
          <w:tcPr>
            <w:tcW w:w="7734" w:type="dxa"/>
            <w:shd w:val="clear" w:color="auto" w:fill="auto"/>
            <w:vAlign w:val="center"/>
          </w:tcPr>
          <w:p w14:paraId="1649CD0D" w14:textId="77777777" w:rsidR="006979D1" w:rsidRDefault="006979D1" w:rsidP="009A5345">
            <w:pPr>
              <w:pStyle w:val="SprechblasentextZchn"/>
            </w:pPr>
            <w:r>
              <w:t>Grade of Automation 1 – non automated train operation</w:t>
            </w:r>
          </w:p>
        </w:tc>
      </w:tr>
      <w:tr w:rsidR="006979D1" w14:paraId="7D57031D" w14:textId="77777777" w:rsidTr="00834BF0">
        <w:tc>
          <w:tcPr>
            <w:tcW w:w="1328" w:type="dxa"/>
            <w:shd w:val="clear" w:color="auto" w:fill="auto"/>
            <w:vAlign w:val="center"/>
          </w:tcPr>
          <w:p w14:paraId="0F12EE23" w14:textId="77777777" w:rsidR="006979D1" w:rsidRDefault="006979D1" w:rsidP="009A5345">
            <w:pPr>
              <w:pStyle w:val="SprechblasentextZchn"/>
            </w:pPr>
            <w:r w:rsidRPr="00C56FD4">
              <w:t>GoA2</w:t>
            </w:r>
          </w:p>
        </w:tc>
        <w:tc>
          <w:tcPr>
            <w:tcW w:w="7734" w:type="dxa"/>
            <w:shd w:val="clear" w:color="auto" w:fill="auto"/>
            <w:vAlign w:val="center"/>
          </w:tcPr>
          <w:p w14:paraId="64467081" w14:textId="77777777" w:rsidR="006979D1" w:rsidRDefault="006979D1" w:rsidP="009A5345">
            <w:pPr>
              <w:pStyle w:val="SprechblasentextZchn"/>
            </w:pPr>
            <w:r w:rsidRPr="00752870">
              <w:t>Grade of Automation 2</w:t>
            </w:r>
            <w:r>
              <w:t xml:space="preserve"> – semi automated train operation </w:t>
            </w:r>
          </w:p>
        </w:tc>
      </w:tr>
      <w:tr w:rsidR="006979D1" w14:paraId="681877A8" w14:textId="77777777" w:rsidTr="00834BF0">
        <w:tc>
          <w:tcPr>
            <w:tcW w:w="1328" w:type="dxa"/>
            <w:shd w:val="clear" w:color="auto" w:fill="auto"/>
            <w:vAlign w:val="center"/>
          </w:tcPr>
          <w:p w14:paraId="0E1F7237" w14:textId="77777777" w:rsidR="006979D1" w:rsidRDefault="006979D1" w:rsidP="009A5345">
            <w:pPr>
              <w:pStyle w:val="SprechblasentextZchn"/>
            </w:pPr>
            <w:r w:rsidRPr="00C56FD4">
              <w:t>GoA2</w:t>
            </w:r>
            <w:r w:rsidDel="00282240">
              <w:t>+</w:t>
            </w:r>
          </w:p>
        </w:tc>
        <w:tc>
          <w:tcPr>
            <w:tcW w:w="7734" w:type="dxa"/>
            <w:shd w:val="clear" w:color="auto" w:fill="auto"/>
            <w:vAlign w:val="center"/>
          </w:tcPr>
          <w:p w14:paraId="676D5310" w14:textId="77777777" w:rsidR="006979D1" w:rsidRDefault="006979D1" w:rsidP="009A5345">
            <w:pPr>
              <w:pStyle w:val="SprechblasentextZchn"/>
            </w:pPr>
            <w:r w:rsidRPr="00752870">
              <w:t>Grade of Automation 2</w:t>
            </w:r>
            <w:r>
              <w:t xml:space="preserve"> – semi automated train operation with obstacle detection </w:t>
            </w:r>
          </w:p>
        </w:tc>
      </w:tr>
      <w:tr w:rsidR="006979D1" w14:paraId="4B29D2E4" w14:textId="77777777" w:rsidTr="00834BF0">
        <w:tc>
          <w:tcPr>
            <w:tcW w:w="1328" w:type="dxa"/>
            <w:shd w:val="clear" w:color="auto" w:fill="auto"/>
            <w:vAlign w:val="center"/>
          </w:tcPr>
          <w:p w14:paraId="0DB368FC" w14:textId="77777777" w:rsidR="006979D1" w:rsidRDefault="006979D1" w:rsidP="009A5345">
            <w:pPr>
              <w:pStyle w:val="SprechblasentextZchn"/>
            </w:pPr>
            <w:r>
              <w:t>GoA3</w:t>
            </w:r>
          </w:p>
        </w:tc>
        <w:tc>
          <w:tcPr>
            <w:tcW w:w="7734" w:type="dxa"/>
            <w:shd w:val="clear" w:color="auto" w:fill="auto"/>
            <w:vAlign w:val="center"/>
          </w:tcPr>
          <w:p w14:paraId="36CF562D" w14:textId="77777777" w:rsidR="006979D1" w:rsidRDefault="006979D1" w:rsidP="009A5345">
            <w:pPr>
              <w:pStyle w:val="SprechblasentextZchn"/>
            </w:pPr>
            <w:r w:rsidRPr="00752870">
              <w:t>Grade of Automation</w:t>
            </w:r>
            <w:r>
              <w:t xml:space="preserve"> 3 – driverless train operation</w:t>
            </w:r>
          </w:p>
        </w:tc>
      </w:tr>
      <w:tr w:rsidR="006979D1" w14:paraId="35C6219E" w14:textId="77777777" w:rsidTr="00834BF0">
        <w:tc>
          <w:tcPr>
            <w:tcW w:w="1328" w:type="dxa"/>
            <w:shd w:val="clear" w:color="auto" w:fill="auto"/>
            <w:vAlign w:val="center"/>
          </w:tcPr>
          <w:p w14:paraId="1E8C46CD" w14:textId="77777777" w:rsidR="006979D1" w:rsidRDefault="006979D1" w:rsidP="009A5345">
            <w:pPr>
              <w:pStyle w:val="SprechblasentextZchn"/>
            </w:pPr>
            <w:r>
              <w:t>GoA4</w:t>
            </w:r>
          </w:p>
        </w:tc>
        <w:tc>
          <w:tcPr>
            <w:tcW w:w="7734" w:type="dxa"/>
            <w:shd w:val="clear" w:color="auto" w:fill="auto"/>
            <w:vAlign w:val="center"/>
          </w:tcPr>
          <w:p w14:paraId="0684F560" w14:textId="77777777" w:rsidR="006979D1" w:rsidRDefault="006979D1" w:rsidP="009A5345">
            <w:pPr>
              <w:pStyle w:val="SprechblasentextZchn"/>
            </w:pPr>
            <w:r w:rsidRPr="00752870">
              <w:t>Grade of Automation</w:t>
            </w:r>
            <w:r>
              <w:t xml:space="preserve"> 4 – unattended train operation</w:t>
            </w:r>
          </w:p>
        </w:tc>
      </w:tr>
      <w:tr w:rsidR="006979D1" w14:paraId="604EEC23" w14:textId="77777777" w:rsidTr="00834BF0">
        <w:tc>
          <w:tcPr>
            <w:tcW w:w="1328" w:type="dxa"/>
            <w:shd w:val="clear" w:color="auto" w:fill="auto"/>
            <w:vAlign w:val="center"/>
          </w:tcPr>
          <w:p w14:paraId="0D0477A7" w14:textId="77777777" w:rsidR="006979D1" w:rsidRDefault="006979D1" w:rsidP="009A5345">
            <w:pPr>
              <w:pStyle w:val="SprechblasentextZchn"/>
            </w:pPr>
            <w:r>
              <w:t>JP</w:t>
            </w:r>
          </w:p>
        </w:tc>
        <w:tc>
          <w:tcPr>
            <w:tcW w:w="7734" w:type="dxa"/>
            <w:shd w:val="clear" w:color="auto" w:fill="auto"/>
            <w:vAlign w:val="center"/>
          </w:tcPr>
          <w:p w14:paraId="7F6EFF8E" w14:textId="77777777" w:rsidR="006979D1" w:rsidRDefault="006979D1" w:rsidP="009A5345">
            <w:pPr>
              <w:pStyle w:val="SprechblasentextZchn"/>
            </w:pPr>
            <w:r>
              <w:t>Journey Profile</w:t>
            </w:r>
          </w:p>
        </w:tc>
      </w:tr>
      <w:tr w:rsidR="00834BF0" w14:paraId="0547AF17" w14:textId="77777777" w:rsidTr="00834BF0">
        <w:tc>
          <w:tcPr>
            <w:tcW w:w="1328" w:type="dxa"/>
            <w:shd w:val="clear" w:color="auto" w:fill="auto"/>
            <w:vAlign w:val="center"/>
          </w:tcPr>
          <w:p w14:paraId="4EC5D6CD" w14:textId="77777777" w:rsidR="00834BF0" w:rsidRDefault="00834BF0" w:rsidP="009A5345">
            <w:pPr>
              <w:pStyle w:val="SprechblasentextZchn"/>
            </w:pPr>
            <w:r>
              <w:t>MVB</w:t>
            </w:r>
          </w:p>
        </w:tc>
        <w:tc>
          <w:tcPr>
            <w:tcW w:w="7734" w:type="dxa"/>
            <w:shd w:val="clear" w:color="auto" w:fill="auto"/>
            <w:vAlign w:val="center"/>
          </w:tcPr>
          <w:p w14:paraId="16CE5961" w14:textId="77777777" w:rsidR="00834BF0" w:rsidRDefault="00834BF0" w:rsidP="009A5345">
            <w:pPr>
              <w:pStyle w:val="SprechblasentextZchn"/>
            </w:pPr>
            <w:r>
              <w:t>On Board (unit)</w:t>
            </w:r>
          </w:p>
        </w:tc>
      </w:tr>
      <w:tr w:rsidR="00834BF0" w14:paraId="1519DBA9" w14:textId="77777777" w:rsidTr="00834BF0">
        <w:tc>
          <w:tcPr>
            <w:tcW w:w="1328" w:type="dxa"/>
            <w:shd w:val="clear" w:color="auto" w:fill="auto"/>
            <w:vAlign w:val="center"/>
          </w:tcPr>
          <w:p w14:paraId="2A14B875" w14:textId="77777777" w:rsidR="00834BF0" w:rsidRDefault="00834BF0" w:rsidP="009A5345">
            <w:pPr>
              <w:pStyle w:val="SprechblasentextZchn"/>
            </w:pPr>
            <w:r>
              <w:t>OB/OBU</w:t>
            </w:r>
          </w:p>
        </w:tc>
        <w:tc>
          <w:tcPr>
            <w:tcW w:w="7734" w:type="dxa"/>
            <w:shd w:val="clear" w:color="auto" w:fill="auto"/>
            <w:vAlign w:val="center"/>
          </w:tcPr>
          <w:p w14:paraId="77F535B2" w14:textId="77777777" w:rsidR="00834BF0" w:rsidRDefault="00834BF0" w:rsidP="009A5345">
            <w:pPr>
              <w:pStyle w:val="SprechblasentextZchn"/>
            </w:pPr>
            <w:r>
              <w:t>Optimum Speed Profile algorithm</w:t>
            </w:r>
          </w:p>
        </w:tc>
      </w:tr>
      <w:tr w:rsidR="006979D1" w14:paraId="560E2FAA" w14:textId="77777777" w:rsidTr="00834BF0">
        <w:tc>
          <w:tcPr>
            <w:tcW w:w="1328" w:type="dxa"/>
            <w:shd w:val="clear" w:color="auto" w:fill="auto"/>
            <w:vAlign w:val="center"/>
          </w:tcPr>
          <w:p w14:paraId="1C0CAEC0" w14:textId="77777777" w:rsidR="006979D1" w:rsidRDefault="006979D1" w:rsidP="009A5345">
            <w:pPr>
              <w:pStyle w:val="SprechblasentextZchn"/>
            </w:pPr>
            <w:r>
              <w:t>OSP</w:t>
            </w:r>
          </w:p>
        </w:tc>
        <w:tc>
          <w:tcPr>
            <w:tcW w:w="7734" w:type="dxa"/>
            <w:shd w:val="clear" w:color="auto" w:fill="auto"/>
            <w:vAlign w:val="center"/>
          </w:tcPr>
          <w:p w14:paraId="2D98B2C0" w14:textId="77777777" w:rsidR="006979D1" w:rsidRDefault="006979D1" w:rsidP="009A5345">
            <w:pPr>
              <w:pStyle w:val="SprechblasentextZchn"/>
            </w:pPr>
            <w:r>
              <w:t>Optimum Speed Profile algorithm</w:t>
            </w:r>
          </w:p>
        </w:tc>
      </w:tr>
      <w:tr w:rsidR="006979D1" w14:paraId="74433D77" w14:textId="77777777" w:rsidTr="00834BF0">
        <w:tc>
          <w:tcPr>
            <w:tcW w:w="1328" w:type="dxa"/>
            <w:shd w:val="clear" w:color="auto" w:fill="auto"/>
            <w:vAlign w:val="center"/>
          </w:tcPr>
          <w:p w14:paraId="79476445" w14:textId="77777777" w:rsidR="006979D1" w:rsidRDefault="006979D1" w:rsidP="009A5345">
            <w:pPr>
              <w:pStyle w:val="SprechblasentextZchn"/>
            </w:pPr>
            <w:r>
              <w:t>SP</w:t>
            </w:r>
          </w:p>
        </w:tc>
        <w:tc>
          <w:tcPr>
            <w:tcW w:w="7734" w:type="dxa"/>
            <w:shd w:val="clear" w:color="auto" w:fill="auto"/>
            <w:vAlign w:val="center"/>
          </w:tcPr>
          <w:p w14:paraId="42DEB143" w14:textId="77777777" w:rsidR="006979D1" w:rsidRDefault="006979D1" w:rsidP="009A5345">
            <w:pPr>
              <w:pStyle w:val="SprechblasentextZchn"/>
            </w:pPr>
            <w:r>
              <w:t>Segment Profile</w:t>
            </w:r>
          </w:p>
        </w:tc>
      </w:tr>
      <w:tr w:rsidR="006979D1" w14:paraId="67BC427E" w14:textId="77777777" w:rsidTr="00834BF0">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5299EE2C" w14:textId="77777777" w:rsidR="006979D1" w:rsidRDefault="006979D1" w:rsidP="009A5345">
            <w:pPr>
              <w:pStyle w:val="SprechblasentextZchn"/>
            </w:pPr>
            <w:r>
              <w:t>SPC</w:t>
            </w:r>
          </w:p>
        </w:tc>
        <w:tc>
          <w:tcPr>
            <w:tcW w:w="7734" w:type="dxa"/>
            <w:tcBorders>
              <w:top w:val="single" w:sz="4" w:space="0" w:color="auto"/>
              <w:left w:val="single" w:sz="4" w:space="0" w:color="auto"/>
              <w:bottom w:val="single" w:sz="4" w:space="0" w:color="auto"/>
              <w:right w:val="single" w:sz="4" w:space="0" w:color="auto"/>
            </w:tcBorders>
            <w:shd w:val="clear" w:color="auto" w:fill="auto"/>
            <w:vAlign w:val="center"/>
          </w:tcPr>
          <w:p w14:paraId="7652F635" w14:textId="77777777" w:rsidR="006979D1" w:rsidRDefault="006979D1" w:rsidP="009A5345">
            <w:pPr>
              <w:pStyle w:val="SprechblasentextZchn"/>
            </w:pPr>
            <w:r>
              <w:t>Speed Profile Check</w:t>
            </w:r>
          </w:p>
        </w:tc>
      </w:tr>
      <w:tr w:rsidR="006979D1" w14:paraId="1657D197" w14:textId="77777777" w:rsidTr="00834BF0">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3C4FC3B3" w14:textId="77777777" w:rsidR="006979D1" w:rsidRDefault="006979D1" w:rsidP="009A5345">
            <w:pPr>
              <w:pStyle w:val="SprechblasentextZchn"/>
            </w:pPr>
            <w:r>
              <w:lastRenderedPageBreak/>
              <w:t>SSEM</w:t>
            </w:r>
          </w:p>
        </w:tc>
        <w:tc>
          <w:tcPr>
            <w:tcW w:w="7734" w:type="dxa"/>
            <w:tcBorders>
              <w:top w:val="single" w:sz="4" w:space="0" w:color="auto"/>
              <w:left w:val="single" w:sz="4" w:space="0" w:color="auto"/>
              <w:bottom w:val="single" w:sz="4" w:space="0" w:color="auto"/>
              <w:right w:val="single" w:sz="4" w:space="0" w:color="auto"/>
            </w:tcBorders>
            <w:shd w:val="clear" w:color="auto" w:fill="auto"/>
            <w:vAlign w:val="center"/>
          </w:tcPr>
          <w:p w14:paraId="5B138164" w14:textId="77777777" w:rsidR="006979D1" w:rsidRDefault="006979D1" w:rsidP="009A5345">
            <w:pPr>
              <w:pStyle w:val="SprechblasentextZchn"/>
            </w:pPr>
            <w:r>
              <w:t>Supervised Speed Envelope Management</w:t>
            </w:r>
          </w:p>
        </w:tc>
      </w:tr>
      <w:tr w:rsidR="006979D1" w14:paraId="355585C4" w14:textId="77777777" w:rsidTr="00834BF0">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421055C9" w14:textId="77777777" w:rsidR="006979D1" w:rsidRDefault="006979D1" w:rsidP="009A5345">
            <w:pPr>
              <w:pStyle w:val="SprechblasentextZchn"/>
            </w:pPr>
            <w:r>
              <w:t>StP</w:t>
            </w:r>
          </w:p>
        </w:tc>
        <w:tc>
          <w:tcPr>
            <w:tcW w:w="7734" w:type="dxa"/>
            <w:tcBorders>
              <w:top w:val="single" w:sz="4" w:space="0" w:color="auto"/>
              <w:left w:val="single" w:sz="4" w:space="0" w:color="auto"/>
              <w:bottom w:val="single" w:sz="4" w:space="0" w:color="auto"/>
              <w:right w:val="single" w:sz="4" w:space="0" w:color="auto"/>
            </w:tcBorders>
            <w:shd w:val="clear" w:color="auto" w:fill="auto"/>
            <w:vAlign w:val="center"/>
          </w:tcPr>
          <w:p w14:paraId="07B7E840" w14:textId="77777777" w:rsidR="006979D1" w:rsidRDefault="006979D1" w:rsidP="009A5345">
            <w:pPr>
              <w:pStyle w:val="SprechblasentextZchn"/>
            </w:pPr>
            <w:r>
              <w:t>Stopping Point</w:t>
            </w:r>
          </w:p>
        </w:tc>
      </w:tr>
      <w:tr w:rsidR="00834BF0" w14:paraId="28363628" w14:textId="77777777" w:rsidTr="00834BF0">
        <w:tc>
          <w:tcPr>
            <w:tcW w:w="1328" w:type="dxa"/>
            <w:shd w:val="clear" w:color="auto" w:fill="auto"/>
            <w:vAlign w:val="center"/>
          </w:tcPr>
          <w:p w14:paraId="2CF9719E" w14:textId="77777777" w:rsidR="00834BF0" w:rsidRDefault="00834BF0" w:rsidP="009A5345">
            <w:pPr>
              <w:pStyle w:val="SprechblasentextZchn"/>
            </w:pPr>
            <w:r>
              <w:t>TCMS</w:t>
            </w:r>
          </w:p>
        </w:tc>
        <w:tc>
          <w:tcPr>
            <w:tcW w:w="7734" w:type="dxa"/>
            <w:shd w:val="clear" w:color="auto" w:fill="auto"/>
            <w:vAlign w:val="center"/>
          </w:tcPr>
          <w:p w14:paraId="788883D3" w14:textId="77777777" w:rsidR="00834BF0" w:rsidRDefault="00834BF0" w:rsidP="009A5345">
            <w:pPr>
              <w:pStyle w:val="SprechblasentextZchn"/>
            </w:pPr>
            <w:r>
              <w:t>Train Control Management System</w:t>
            </w:r>
          </w:p>
        </w:tc>
      </w:tr>
      <w:tr w:rsidR="006979D1" w14:paraId="1C480B95" w14:textId="77777777" w:rsidTr="00834BF0">
        <w:tc>
          <w:tcPr>
            <w:tcW w:w="1328" w:type="dxa"/>
            <w:shd w:val="clear" w:color="auto" w:fill="auto"/>
            <w:vAlign w:val="center"/>
          </w:tcPr>
          <w:p w14:paraId="42C863CA" w14:textId="77777777" w:rsidR="006979D1" w:rsidRDefault="006979D1" w:rsidP="009A5345">
            <w:pPr>
              <w:pStyle w:val="SprechblasentextZchn"/>
            </w:pPr>
            <w:r>
              <w:t>TMS</w:t>
            </w:r>
          </w:p>
        </w:tc>
        <w:tc>
          <w:tcPr>
            <w:tcW w:w="7734" w:type="dxa"/>
            <w:shd w:val="clear" w:color="auto" w:fill="auto"/>
            <w:vAlign w:val="center"/>
          </w:tcPr>
          <w:p w14:paraId="1CA90C42" w14:textId="77777777" w:rsidR="006979D1" w:rsidRDefault="006979D1" w:rsidP="009A5345">
            <w:pPr>
              <w:pStyle w:val="SprechblasentextZchn"/>
            </w:pPr>
            <w:r>
              <w:t>Traffic Management System</w:t>
            </w:r>
          </w:p>
        </w:tc>
      </w:tr>
      <w:tr w:rsidR="006979D1" w14:paraId="58607E28" w14:textId="77777777" w:rsidTr="00834BF0">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12F1112C" w14:textId="77777777" w:rsidR="006979D1" w:rsidRDefault="006979D1" w:rsidP="009A5345">
            <w:pPr>
              <w:pStyle w:val="SprechblasentextZchn"/>
            </w:pPr>
            <w:r>
              <w:t>TP</w:t>
            </w:r>
          </w:p>
        </w:tc>
        <w:tc>
          <w:tcPr>
            <w:tcW w:w="7734" w:type="dxa"/>
            <w:tcBorders>
              <w:top w:val="single" w:sz="4" w:space="0" w:color="auto"/>
              <w:left w:val="single" w:sz="4" w:space="0" w:color="auto"/>
              <w:bottom w:val="single" w:sz="4" w:space="0" w:color="auto"/>
              <w:right w:val="single" w:sz="4" w:space="0" w:color="auto"/>
            </w:tcBorders>
            <w:shd w:val="clear" w:color="auto" w:fill="auto"/>
            <w:vAlign w:val="center"/>
          </w:tcPr>
          <w:p w14:paraId="452C87BF" w14:textId="77777777" w:rsidR="006979D1" w:rsidRDefault="006979D1" w:rsidP="009A5345">
            <w:pPr>
              <w:pStyle w:val="SprechblasentextZchn"/>
            </w:pPr>
            <w:r>
              <w:t>Timing Point</w:t>
            </w:r>
          </w:p>
        </w:tc>
      </w:tr>
      <w:tr w:rsidR="00D8729A" w14:paraId="2005C050" w14:textId="77777777" w:rsidTr="00834BF0">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08D4A139" w14:textId="77777777" w:rsidR="00D8729A" w:rsidRDefault="00D8729A" w:rsidP="000A508B">
            <w:pPr>
              <w:pStyle w:val="SprechblasentextZchn"/>
            </w:pPr>
            <w:bookmarkStart w:id="1" w:name="acronimi"/>
            <w:bookmarkEnd w:id="1"/>
            <w:r>
              <w:t>TRDP</w:t>
            </w:r>
          </w:p>
        </w:tc>
        <w:tc>
          <w:tcPr>
            <w:tcW w:w="7734" w:type="dxa"/>
            <w:tcBorders>
              <w:top w:val="single" w:sz="4" w:space="0" w:color="auto"/>
              <w:left w:val="single" w:sz="4" w:space="0" w:color="auto"/>
              <w:bottom w:val="single" w:sz="4" w:space="0" w:color="auto"/>
              <w:right w:val="single" w:sz="4" w:space="0" w:color="auto"/>
            </w:tcBorders>
            <w:shd w:val="clear" w:color="auto" w:fill="auto"/>
            <w:vAlign w:val="center"/>
          </w:tcPr>
          <w:p w14:paraId="6039AF44" w14:textId="77777777" w:rsidR="00D8729A" w:rsidRDefault="00D8729A" w:rsidP="000A508B">
            <w:pPr>
              <w:pStyle w:val="SprechblasentextZchn"/>
            </w:pPr>
            <w:r>
              <w:t>Train Real Time Data Protocol</w:t>
            </w:r>
          </w:p>
        </w:tc>
      </w:tr>
      <w:tr w:rsidR="006979D1" w14:paraId="31404566" w14:textId="77777777" w:rsidTr="00834BF0">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17AF732A" w14:textId="77777777" w:rsidR="006979D1" w:rsidRDefault="006979D1" w:rsidP="009A5345">
            <w:pPr>
              <w:pStyle w:val="SprechblasentextZchn"/>
            </w:pPr>
            <w:r>
              <w:t>TTSM</w:t>
            </w:r>
          </w:p>
        </w:tc>
        <w:tc>
          <w:tcPr>
            <w:tcW w:w="7734" w:type="dxa"/>
            <w:tcBorders>
              <w:top w:val="single" w:sz="4" w:space="0" w:color="auto"/>
              <w:left w:val="single" w:sz="4" w:space="0" w:color="auto"/>
              <w:bottom w:val="single" w:sz="4" w:space="0" w:color="auto"/>
              <w:right w:val="single" w:sz="4" w:space="0" w:color="auto"/>
            </w:tcBorders>
            <w:shd w:val="clear" w:color="auto" w:fill="auto"/>
            <w:vAlign w:val="center"/>
          </w:tcPr>
          <w:p w14:paraId="40E1CB47" w14:textId="77777777" w:rsidR="006979D1" w:rsidRDefault="006979D1" w:rsidP="009A5345">
            <w:pPr>
              <w:pStyle w:val="SprechblasentextZchn"/>
            </w:pPr>
            <w:r>
              <w:t>Timetable Speed Management</w:t>
            </w:r>
          </w:p>
        </w:tc>
      </w:tr>
      <w:tr w:rsidR="006979D1" w14:paraId="0F33A27E" w14:textId="77777777" w:rsidTr="00834BF0">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09B33565" w14:textId="77777777" w:rsidR="006979D1" w:rsidRDefault="006979D1" w:rsidP="009A5345">
            <w:pPr>
              <w:pStyle w:val="SprechblasentextZchn"/>
            </w:pPr>
            <w:r>
              <w:t>VTP</w:t>
            </w:r>
          </w:p>
        </w:tc>
        <w:tc>
          <w:tcPr>
            <w:tcW w:w="7734" w:type="dxa"/>
            <w:tcBorders>
              <w:top w:val="single" w:sz="4" w:space="0" w:color="auto"/>
              <w:left w:val="single" w:sz="4" w:space="0" w:color="auto"/>
              <w:bottom w:val="single" w:sz="4" w:space="0" w:color="auto"/>
              <w:right w:val="single" w:sz="4" w:space="0" w:color="auto"/>
            </w:tcBorders>
            <w:shd w:val="clear" w:color="auto" w:fill="auto"/>
            <w:vAlign w:val="center"/>
          </w:tcPr>
          <w:p w14:paraId="3B142747" w14:textId="77777777" w:rsidR="006979D1" w:rsidRDefault="006979D1" w:rsidP="009A5345">
            <w:pPr>
              <w:pStyle w:val="SprechblasentextZchn"/>
            </w:pPr>
            <w:r>
              <w:t>Virtual Timing Point</w:t>
            </w:r>
          </w:p>
        </w:tc>
      </w:tr>
    </w:tbl>
    <w:p w14:paraId="4AED6B21" w14:textId="77777777" w:rsidR="006979D1" w:rsidRDefault="006979D1" w:rsidP="006979D1"/>
    <w:p w14:paraId="1133A30A" w14:textId="77777777" w:rsidR="00505EA2" w:rsidRDefault="00505EA2" w:rsidP="006979D1"/>
    <w:p w14:paraId="05026624" w14:textId="77777777" w:rsidR="00A76C4E" w:rsidRDefault="00A76C4E" w:rsidP="006979D1"/>
    <w:p w14:paraId="48152CB3" w14:textId="77777777" w:rsidR="00A76C4E" w:rsidRDefault="00A76C4E" w:rsidP="006979D1"/>
    <w:p w14:paraId="6F609CA7" w14:textId="32D02E7A" w:rsidR="00CB3DA9" w:rsidRDefault="00123A2A" w:rsidP="007E54B4">
      <w:pPr>
        <w:pStyle w:val="berschrift2"/>
        <w:numPr>
          <w:ilvl w:val="0"/>
          <w:numId w:val="6"/>
        </w:numPr>
      </w:pPr>
      <w:r>
        <w:t>Definitions</w:t>
      </w:r>
      <w:r w:rsidR="00EC6207">
        <w:t xml:space="preserve"> [Reference SS119]</w:t>
      </w:r>
    </w:p>
    <w:p w14:paraId="571C0BEF" w14:textId="77777777" w:rsidR="00EC6207" w:rsidRPr="00EB4B96" w:rsidRDefault="00EC6207" w:rsidP="00EB4B96"/>
    <w:tbl>
      <w:tblPr>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7"/>
        <w:gridCol w:w="7703"/>
      </w:tblGrid>
      <w:tr w:rsidR="00EC6207" w:rsidRPr="00983AC0" w14:paraId="3C59BCC4" w14:textId="77777777" w:rsidTr="001E7E63">
        <w:tc>
          <w:tcPr>
            <w:tcW w:w="716" w:type="pct"/>
            <w:tcBorders>
              <w:top w:val="single" w:sz="4" w:space="0" w:color="auto"/>
              <w:left w:val="single" w:sz="4" w:space="0" w:color="auto"/>
              <w:bottom w:val="single" w:sz="4" w:space="0" w:color="auto"/>
              <w:right w:val="single" w:sz="4" w:space="0" w:color="auto"/>
            </w:tcBorders>
          </w:tcPr>
          <w:p w14:paraId="25CFED3E" w14:textId="77777777" w:rsidR="00EC6207" w:rsidRPr="00983AC0" w:rsidRDefault="00EC6207" w:rsidP="001E7E63">
            <w:pPr>
              <w:pStyle w:val="berschrift6Zchn"/>
            </w:pPr>
            <w:r w:rsidRPr="00983AC0">
              <w:t>CAN</w:t>
            </w:r>
          </w:p>
        </w:tc>
        <w:tc>
          <w:tcPr>
            <w:tcW w:w="4284" w:type="pct"/>
            <w:tcBorders>
              <w:top w:val="single" w:sz="4" w:space="0" w:color="auto"/>
              <w:left w:val="single" w:sz="4" w:space="0" w:color="auto"/>
              <w:bottom w:val="single" w:sz="4" w:space="0" w:color="auto"/>
              <w:right w:val="single" w:sz="4" w:space="0" w:color="auto"/>
            </w:tcBorders>
          </w:tcPr>
          <w:p w14:paraId="34CD2037" w14:textId="77777777" w:rsidR="00EC6207" w:rsidRPr="00983AC0" w:rsidRDefault="00EC6207" w:rsidP="001E7E63">
            <w:pPr>
              <w:pStyle w:val="berschrift6Zchn"/>
            </w:pPr>
            <w:r w:rsidRPr="00983AC0">
              <w:t>Controller Area Network</w:t>
            </w:r>
          </w:p>
        </w:tc>
      </w:tr>
      <w:tr w:rsidR="00EC6207" w:rsidRPr="00983AC0" w14:paraId="4F4C9015" w14:textId="77777777" w:rsidTr="001E7E63">
        <w:tc>
          <w:tcPr>
            <w:tcW w:w="716" w:type="pct"/>
            <w:tcBorders>
              <w:top w:val="single" w:sz="4" w:space="0" w:color="auto"/>
              <w:left w:val="single" w:sz="4" w:space="0" w:color="auto"/>
              <w:bottom w:val="single" w:sz="4" w:space="0" w:color="auto"/>
              <w:right w:val="single" w:sz="4" w:space="0" w:color="auto"/>
            </w:tcBorders>
          </w:tcPr>
          <w:p w14:paraId="59AB7C6D" w14:textId="77777777" w:rsidR="00EC6207" w:rsidRPr="00983AC0" w:rsidRDefault="00EC6207" w:rsidP="001E7E63">
            <w:pPr>
              <w:pStyle w:val="berschrift6Zchn"/>
            </w:pPr>
            <w:r w:rsidRPr="00983AC0">
              <w:t>CCS</w:t>
            </w:r>
          </w:p>
        </w:tc>
        <w:tc>
          <w:tcPr>
            <w:tcW w:w="4284" w:type="pct"/>
            <w:tcBorders>
              <w:top w:val="single" w:sz="4" w:space="0" w:color="auto"/>
              <w:left w:val="single" w:sz="4" w:space="0" w:color="auto"/>
              <w:bottom w:val="single" w:sz="4" w:space="0" w:color="auto"/>
              <w:right w:val="single" w:sz="4" w:space="0" w:color="auto"/>
            </w:tcBorders>
          </w:tcPr>
          <w:p w14:paraId="22D1378B" w14:textId="77777777" w:rsidR="00EC6207" w:rsidRPr="00983AC0" w:rsidRDefault="00EC6207" w:rsidP="001E7E63">
            <w:pPr>
              <w:pStyle w:val="berschrift6Zchn"/>
            </w:pPr>
            <w:r w:rsidRPr="00983AC0">
              <w:t>Control-Command and Signalling</w:t>
            </w:r>
          </w:p>
        </w:tc>
      </w:tr>
      <w:tr w:rsidR="00EC6207" w:rsidRPr="00983AC0" w14:paraId="096425F4" w14:textId="77777777" w:rsidTr="001E7E63">
        <w:tc>
          <w:tcPr>
            <w:tcW w:w="716" w:type="pct"/>
            <w:tcBorders>
              <w:top w:val="single" w:sz="4" w:space="0" w:color="auto"/>
              <w:left w:val="single" w:sz="4" w:space="0" w:color="auto"/>
              <w:bottom w:val="single" w:sz="4" w:space="0" w:color="auto"/>
              <w:right w:val="single" w:sz="4" w:space="0" w:color="auto"/>
            </w:tcBorders>
          </w:tcPr>
          <w:p w14:paraId="4740657F" w14:textId="77777777" w:rsidR="00EC6207" w:rsidRPr="00983AC0" w:rsidRDefault="00EC6207" w:rsidP="001E7E63">
            <w:pPr>
              <w:pStyle w:val="berschrift6Zchn"/>
            </w:pPr>
            <w:r w:rsidRPr="00983AC0">
              <w:t>CR</w:t>
            </w:r>
          </w:p>
        </w:tc>
        <w:tc>
          <w:tcPr>
            <w:tcW w:w="4284" w:type="pct"/>
            <w:tcBorders>
              <w:top w:val="single" w:sz="4" w:space="0" w:color="auto"/>
              <w:left w:val="single" w:sz="4" w:space="0" w:color="auto"/>
              <w:bottom w:val="single" w:sz="4" w:space="0" w:color="auto"/>
              <w:right w:val="single" w:sz="4" w:space="0" w:color="auto"/>
            </w:tcBorders>
          </w:tcPr>
          <w:p w14:paraId="0C829A3F" w14:textId="77777777" w:rsidR="00EC6207" w:rsidRPr="00983AC0" w:rsidRDefault="00EC6207" w:rsidP="001E7E63">
            <w:pPr>
              <w:pStyle w:val="berschrift6Zchn"/>
            </w:pPr>
            <w:r w:rsidRPr="00983AC0">
              <w:t>Change Request</w:t>
            </w:r>
          </w:p>
        </w:tc>
      </w:tr>
      <w:tr w:rsidR="00EC6207" w:rsidRPr="00983AC0" w14:paraId="2F427D98" w14:textId="77777777" w:rsidTr="001E7E63">
        <w:tc>
          <w:tcPr>
            <w:tcW w:w="716" w:type="pct"/>
            <w:tcBorders>
              <w:top w:val="single" w:sz="4" w:space="0" w:color="auto"/>
              <w:left w:val="single" w:sz="4" w:space="0" w:color="auto"/>
              <w:bottom w:val="single" w:sz="4" w:space="0" w:color="auto"/>
              <w:right w:val="single" w:sz="4" w:space="0" w:color="auto"/>
            </w:tcBorders>
          </w:tcPr>
          <w:p w14:paraId="6210A48E" w14:textId="77777777" w:rsidR="00EC6207" w:rsidRPr="00983AC0" w:rsidRDefault="00EC6207" w:rsidP="001E7E63">
            <w:pPr>
              <w:pStyle w:val="berschrift6Zchn"/>
              <w:rPr>
                <w:highlight w:val="yellow"/>
              </w:rPr>
            </w:pPr>
            <w:r w:rsidRPr="00912EFF">
              <w:t>ECN</w:t>
            </w:r>
          </w:p>
        </w:tc>
        <w:tc>
          <w:tcPr>
            <w:tcW w:w="4284" w:type="pct"/>
            <w:tcBorders>
              <w:top w:val="single" w:sz="4" w:space="0" w:color="auto"/>
              <w:left w:val="single" w:sz="4" w:space="0" w:color="auto"/>
              <w:bottom w:val="single" w:sz="4" w:space="0" w:color="auto"/>
              <w:right w:val="single" w:sz="4" w:space="0" w:color="auto"/>
            </w:tcBorders>
          </w:tcPr>
          <w:p w14:paraId="3385CE27" w14:textId="77777777" w:rsidR="00EC6207" w:rsidRPr="00C424B8" w:rsidRDefault="00EC6207" w:rsidP="001E7E63">
            <w:pPr>
              <w:pStyle w:val="berschrift6Zchn"/>
            </w:pPr>
            <w:r>
              <w:t>Ethernet Consist Network</w:t>
            </w:r>
          </w:p>
        </w:tc>
      </w:tr>
      <w:tr w:rsidR="00EC6207" w:rsidRPr="00983AC0" w14:paraId="23F1E775" w14:textId="77777777" w:rsidTr="001E7E63">
        <w:tc>
          <w:tcPr>
            <w:tcW w:w="716" w:type="pct"/>
            <w:tcBorders>
              <w:top w:val="single" w:sz="4" w:space="0" w:color="auto"/>
              <w:left w:val="single" w:sz="4" w:space="0" w:color="auto"/>
              <w:bottom w:val="single" w:sz="4" w:space="0" w:color="auto"/>
              <w:right w:val="single" w:sz="4" w:space="0" w:color="auto"/>
            </w:tcBorders>
          </w:tcPr>
          <w:p w14:paraId="24D8F860" w14:textId="77777777" w:rsidR="00EC6207" w:rsidRPr="00983AC0" w:rsidRDefault="00EC6207" w:rsidP="001E7E63">
            <w:pPr>
              <w:pStyle w:val="berschrift6Zchn"/>
            </w:pPr>
            <w:r w:rsidRPr="00983AC0">
              <w:t>FDT</w:t>
            </w:r>
          </w:p>
        </w:tc>
        <w:tc>
          <w:tcPr>
            <w:tcW w:w="4284" w:type="pct"/>
            <w:tcBorders>
              <w:top w:val="single" w:sz="4" w:space="0" w:color="auto"/>
              <w:left w:val="single" w:sz="4" w:space="0" w:color="auto"/>
              <w:bottom w:val="single" w:sz="4" w:space="0" w:color="auto"/>
              <w:right w:val="single" w:sz="4" w:space="0" w:color="auto"/>
            </w:tcBorders>
          </w:tcPr>
          <w:p w14:paraId="32BD51A5" w14:textId="77777777" w:rsidR="00EC6207" w:rsidRPr="00983AC0" w:rsidRDefault="00EC6207" w:rsidP="001E7E63">
            <w:pPr>
              <w:pStyle w:val="berschrift6Zchn"/>
            </w:pPr>
            <w:r>
              <w:t xml:space="preserve">Fault </w:t>
            </w:r>
            <w:r w:rsidRPr="00983AC0">
              <w:t>Detection Time</w:t>
            </w:r>
            <w:r>
              <w:t xml:space="preserve"> as used in Subset 120</w:t>
            </w:r>
          </w:p>
        </w:tc>
      </w:tr>
      <w:tr w:rsidR="00EC6207" w:rsidRPr="00983AC0" w14:paraId="44999AF9" w14:textId="77777777" w:rsidTr="001E7E63">
        <w:tc>
          <w:tcPr>
            <w:tcW w:w="716" w:type="pct"/>
            <w:tcBorders>
              <w:top w:val="single" w:sz="4" w:space="0" w:color="auto"/>
              <w:left w:val="single" w:sz="4" w:space="0" w:color="auto"/>
              <w:bottom w:val="single" w:sz="4" w:space="0" w:color="auto"/>
              <w:right w:val="single" w:sz="4" w:space="0" w:color="auto"/>
            </w:tcBorders>
          </w:tcPr>
          <w:p w14:paraId="1249360B" w14:textId="77777777" w:rsidR="00EC6207" w:rsidRPr="00983AC0" w:rsidRDefault="00EC6207" w:rsidP="001E7E63">
            <w:pPr>
              <w:pStyle w:val="berschrift6Zchn"/>
            </w:pPr>
            <w:r w:rsidRPr="00983AC0">
              <w:t>MVB</w:t>
            </w:r>
          </w:p>
        </w:tc>
        <w:tc>
          <w:tcPr>
            <w:tcW w:w="4284" w:type="pct"/>
            <w:tcBorders>
              <w:top w:val="single" w:sz="4" w:space="0" w:color="auto"/>
              <w:left w:val="single" w:sz="4" w:space="0" w:color="auto"/>
              <w:bottom w:val="single" w:sz="4" w:space="0" w:color="auto"/>
              <w:right w:val="single" w:sz="4" w:space="0" w:color="auto"/>
            </w:tcBorders>
          </w:tcPr>
          <w:p w14:paraId="1DAB02DD" w14:textId="77777777" w:rsidR="00EC6207" w:rsidRPr="00983AC0" w:rsidRDefault="00EC6207" w:rsidP="001E7E63">
            <w:pPr>
              <w:pStyle w:val="berschrift6Zchn"/>
            </w:pPr>
            <w:r w:rsidRPr="00983AC0">
              <w:t>Multi</w:t>
            </w:r>
            <w:r>
              <w:t>f</w:t>
            </w:r>
            <w:r w:rsidRPr="00983AC0">
              <w:t>unction Vehicle Bus</w:t>
            </w:r>
          </w:p>
        </w:tc>
      </w:tr>
      <w:tr w:rsidR="00EC6207" w:rsidRPr="00983AC0" w14:paraId="1599E793" w14:textId="77777777" w:rsidTr="001E7E63">
        <w:tc>
          <w:tcPr>
            <w:tcW w:w="716" w:type="pct"/>
            <w:tcBorders>
              <w:top w:val="single" w:sz="4" w:space="0" w:color="auto"/>
              <w:left w:val="single" w:sz="4" w:space="0" w:color="auto"/>
              <w:bottom w:val="single" w:sz="4" w:space="0" w:color="auto"/>
              <w:right w:val="single" w:sz="4" w:space="0" w:color="auto"/>
            </w:tcBorders>
          </w:tcPr>
          <w:p w14:paraId="53DB0F42" w14:textId="77777777" w:rsidR="00EC6207" w:rsidRPr="00983AC0" w:rsidRDefault="00EC6207" w:rsidP="001E7E63">
            <w:pPr>
              <w:pStyle w:val="berschrift6Zchn"/>
            </w:pPr>
            <w:r w:rsidRPr="00983AC0">
              <w:t>MSFE</w:t>
            </w:r>
          </w:p>
        </w:tc>
        <w:tc>
          <w:tcPr>
            <w:tcW w:w="4284" w:type="pct"/>
            <w:tcBorders>
              <w:top w:val="single" w:sz="4" w:space="0" w:color="auto"/>
              <w:left w:val="single" w:sz="4" w:space="0" w:color="auto"/>
              <w:bottom w:val="single" w:sz="4" w:space="0" w:color="auto"/>
              <w:right w:val="single" w:sz="4" w:space="0" w:color="auto"/>
            </w:tcBorders>
          </w:tcPr>
          <w:p w14:paraId="15E537C9" w14:textId="77777777" w:rsidR="00EC6207" w:rsidRPr="00983AC0" w:rsidRDefault="00EC6207" w:rsidP="001E7E63">
            <w:pPr>
              <w:pStyle w:val="berschrift6Zchn"/>
            </w:pPr>
            <w:r w:rsidRPr="00983AC0">
              <w:t>Maximum Safe Front End</w:t>
            </w:r>
          </w:p>
        </w:tc>
      </w:tr>
      <w:tr w:rsidR="00EC6207" w:rsidRPr="00983AC0" w14:paraId="3A237DA5" w14:textId="77777777" w:rsidTr="001E7E63">
        <w:tc>
          <w:tcPr>
            <w:tcW w:w="716" w:type="pct"/>
            <w:tcBorders>
              <w:top w:val="single" w:sz="4" w:space="0" w:color="auto"/>
              <w:left w:val="single" w:sz="4" w:space="0" w:color="auto"/>
              <w:bottom w:val="single" w:sz="4" w:space="0" w:color="auto"/>
              <w:right w:val="single" w:sz="4" w:space="0" w:color="auto"/>
            </w:tcBorders>
          </w:tcPr>
          <w:p w14:paraId="4C55A5CD" w14:textId="77777777" w:rsidR="00EC6207" w:rsidRPr="00983AC0" w:rsidRDefault="00EC6207" w:rsidP="001E7E63">
            <w:pPr>
              <w:pStyle w:val="berschrift6Zchn"/>
            </w:pPr>
            <w:r>
              <w:t>m</w:t>
            </w:r>
            <w:r w:rsidRPr="00983AC0">
              <w:t>SRE</w:t>
            </w:r>
          </w:p>
        </w:tc>
        <w:tc>
          <w:tcPr>
            <w:tcW w:w="4284" w:type="pct"/>
            <w:tcBorders>
              <w:top w:val="single" w:sz="4" w:space="0" w:color="auto"/>
              <w:left w:val="single" w:sz="4" w:space="0" w:color="auto"/>
              <w:bottom w:val="single" w:sz="4" w:space="0" w:color="auto"/>
              <w:right w:val="single" w:sz="4" w:space="0" w:color="auto"/>
            </w:tcBorders>
          </w:tcPr>
          <w:p w14:paraId="0CC69A8B" w14:textId="77777777" w:rsidR="00EC6207" w:rsidRPr="00983AC0" w:rsidRDefault="00EC6207" w:rsidP="001E7E63">
            <w:pPr>
              <w:pStyle w:val="berschrift6Zchn"/>
            </w:pPr>
            <w:r w:rsidRPr="00983AC0">
              <w:t>M</w:t>
            </w:r>
            <w:r>
              <w:t>inimum</w:t>
            </w:r>
            <w:r w:rsidRPr="00983AC0">
              <w:t xml:space="preserve"> Safe Rear End</w:t>
            </w:r>
          </w:p>
        </w:tc>
      </w:tr>
      <w:tr w:rsidR="00EC6207" w:rsidRPr="00983AC0" w14:paraId="05FF7F8D" w14:textId="77777777" w:rsidTr="001E7E63">
        <w:tc>
          <w:tcPr>
            <w:tcW w:w="716" w:type="pct"/>
            <w:tcBorders>
              <w:top w:val="single" w:sz="4" w:space="0" w:color="auto"/>
              <w:left w:val="single" w:sz="4" w:space="0" w:color="auto"/>
              <w:bottom w:val="single" w:sz="4" w:space="0" w:color="auto"/>
              <w:right w:val="single" w:sz="4" w:space="0" w:color="auto"/>
            </w:tcBorders>
          </w:tcPr>
          <w:p w14:paraId="7E97F0CA" w14:textId="77777777" w:rsidR="00EC6207" w:rsidRPr="00983AC0" w:rsidRDefault="00EC6207" w:rsidP="001E7E63">
            <w:pPr>
              <w:pStyle w:val="berschrift6Zchn"/>
            </w:pPr>
            <w:r w:rsidRPr="00983AC0">
              <w:t>NID</w:t>
            </w:r>
          </w:p>
        </w:tc>
        <w:tc>
          <w:tcPr>
            <w:tcW w:w="4284" w:type="pct"/>
            <w:tcBorders>
              <w:top w:val="single" w:sz="4" w:space="0" w:color="auto"/>
              <w:left w:val="single" w:sz="4" w:space="0" w:color="auto"/>
              <w:bottom w:val="single" w:sz="4" w:space="0" w:color="auto"/>
              <w:right w:val="single" w:sz="4" w:space="0" w:color="auto"/>
            </w:tcBorders>
          </w:tcPr>
          <w:p w14:paraId="25FD6B06" w14:textId="77777777" w:rsidR="00EC6207" w:rsidRPr="00983AC0" w:rsidRDefault="00EC6207" w:rsidP="001E7E63">
            <w:pPr>
              <w:pStyle w:val="berschrift6Zchn"/>
            </w:pPr>
            <w:r w:rsidRPr="00983AC0">
              <w:t>National Identification</w:t>
            </w:r>
          </w:p>
        </w:tc>
      </w:tr>
      <w:tr w:rsidR="00EC6207" w:rsidRPr="00983AC0" w14:paraId="0C52A98A" w14:textId="77777777" w:rsidTr="001E7E63">
        <w:tc>
          <w:tcPr>
            <w:tcW w:w="716" w:type="pct"/>
            <w:tcBorders>
              <w:top w:val="single" w:sz="4" w:space="0" w:color="auto"/>
              <w:left w:val="single" w:sz="4" w:space="0" w:color="auto"/>
              <w:bottom w:val="single" w:sz="4" w:space="0" w:color="auto"/>
              <w:right w:val="single" w:sz="4" w:space="0" w:color="auto"/>
            </w:tcBorders>
          </w:tcPr>
          <w:p w14:paraId="35CD0ACE" w14:textId="77777777" w:rsidR="00EC6207" w:rsidRPr="00983AC0" w:rsidRDefault="00EC6207" w:rsidP="001E7E63">
            <w:pPr>
              <w:pStyle w:val="berschrift6Zchn"/>
            </w:pPr>
            <w:r w:rsidRPr="00983AC0">
              <w:t xml:space="preserve">OBU </w:t>
            </w:r>
          </w:p>
        </w:tc>
        <w:tc>
          <w:tcPr>
            <w:tcW w:w="4284" w:type="pct"/>
            <w:tcBorders>
              <w:top w:val="single" w:sz="4" w:space="0" w:color="auto"/>
              <w:left w:val="single" w:sz="4" w:space="0" w:color="auto"/>
              <w:bottom w:val="single" w:sz="4" w:space="0" w:color="auto"/>
              <w:right w:val="single" w:sz="4" w:space="0" w:color="auto"/>
            </w:tcBorders>
          </w:tcPr>
          <w:p w14:paraId="16245EB9" w14:textId="77777777" w:rsidR="00EC6207" w:rsidRPr="00983AC0" w:rsidRDefault="00EC6207" w:rsidP="001E7E63">
            <w:pPr>
              <w:pStyle w:val="berschrift6Zchn"/>
            </w:pPr>
            <w:r w:rsidRPr="00983AC0">
              <w:t>On Board Unit</w:t>
            </w:r>
          </w:p>
        </w:tc>
      </w:tr>
      <w:tr w:rsidR="00EC6207" w:rsidRPr="00983AC0" w14:paraId="1E8B5EDD" w14:textId="77777777" w:rsidTr="001E7E63">
        <w:tc>
          <w:tcPr>
            <w:tcW w:w="716" w:type="pct"/>
            <w:tcBorders>
              <w:top w:val="single" w:sz="4" w:space="0" w:color="auto"/>
              <w:left w:val="single" w:sz="4" w:space="0" w:color="auto"/>
              <w:bottom w:val="single" w:sz="4" w:space="0" w:color="auto"/>
              <w:right w:val="single" w:sz="4" w:space="0" w:color="auto"/>
            </w:tcBorders>
          </w:tcPr>
          <w:p w14:paraId="5A3ECDCD" w14:textId="77777777" w:rsidR="00EC6207" w:rsidRPr="00983AC0" w:rsidRDefault="00EC6207" w:rsidP="001E7E63">
            <w:pPr>
              <w:pStyle w:val="berschrift6Zchn"/>
            </w:pPr>
            <w:r>
              <w:t>Parallel Interface</w:t>
            </w:r>
          </w:p>
        </w:tc>
        <w:tc>
          <w:tcPr>
            <w:tcW w:w="4284" w:type="pct"/>
            <w:tcBorders>
              <w:top w:val="single" w:sz="4" w:space="0" w:color="auto"/>
              <w:left w:val="single" w:sz="4" w:space="0" w:color="auto"/>
              <w:bottom w:val="single" w:sz="4" w:space="0" w:color="auto"/>
              <w:right w:val="single" w:sz="4" w:space="0" w:color="auto"/>
            </w:tcBorders>
          </w:tcPr>
          <w:p w14:paraId="366A13EE" w14:textId="77777777" w:rsidR="00EC6207" w:rsidRDefault="00EC6207" w:rsidP="001E7E63">
            <w:pPr>
              <w:pStyle w:val="berschrift6Zchn"/>
              <w:rPr>
                <w:b/>
              </w:rPr>
            </w:pPr>
            <w:r>
              <w:t xml:space="preserve">An interface where each </w:t>
            </w:r>
            <w:r w:rsidRPr="002911C4">
              <w:t>sign</w:t>
            </w:r>
            <w:r>
              <w:t>al is transmitted by a separate pair of wires.</w:t>
            </w:r>
          </w:p>
        </w:tc>
      </w:tr>
      <w:tr w:rsidR="00EC6207" w:rsidRPr="00983AC0" w14:paraId="43B57A72" w14:textId="77777777" w:rsidTr="001E7E63">
        <w:tc>
          <w:tcPr>
            <w:tcW w:w="716" w:type="pct"/>
            <w:tcBorders>
              <w:top w:val="single" w:sz="4" w:space="0" w:color="auto"/>
              <w:left w:val="single" w:sz="4" w:space="0" w:color="auto"/>
              <w:bottom w:val="single" w:sz="4" w:space="0" w:color="auto"/>
              <w:right w:val="single" w:sz="4" w:space="0" w:color="auto"/>
            </w:tcBorders>
          </w:tcPr>
          <w:p w14:paraId="63C3101C" w14:textId="77777777" w:rsidR="00EC6207" w:rsidRPr="00983AC0" w:rsidRDefault="00EC6207" w:rsidP="001E7E63">
            <w:pPr>
              <w:pStyle w:val="berschrift6Zchn"/>
            </w:pPr>
            <w:r w:rsidRPr="00983AC0">
              <w:t>RST</w:t>
            </w:r>
          </w:p>
        </w:tc>
        <w:tc>
          <w:tcPr>
            <w:tcW w:w="4284" w:type="pct"/>
            <w:tcBorders>
              <w:top w:val="single" w:sz="4" w:space="0" w:color="auto"/>
              <w:left w:val="single" w:sz="4" w:space="0" w:color="auto"/>
              <w:bottom w:val="single" w:sz="4" w:space="0" w:color="auto"/>
              <w:right w:val="single" w:sz="4" w:space="0" w:color="auto"/>
            </w:tcBorders>
          </w:tcPr>
          <w:p w14:paraId="4D4DFB7B" w14:textId="77777777" w:rsidR="00EC6207" w:rsidRPr="00983AC0" w:rsidRDefault="00EC6207" w:rsidP="001E7E63">
            <w:pPr>
              <w:pStyle w:val="berschrift6Zchn"/>
            </w:pPr>
            <w:r w:rsidRPr="00983AC0">
              <w:t>Rolling Stock</w:t>
            </w:r>
          </w:p>
        </w:tc>
      </w:tr>
      <w:tr w:rsidR="00EC6207" w:rsidRPr="00807D9E" w14:paraId="3A2B7920" w14:textId="77777777" w:rsidTr="001E7E63">
        <w:tc>
          <w:tcPr>
            <w:tcW w:w="716" w:type="pct"/>
            <w:tcBorders>
              <w:top w:val="single" w:sz="4" w:space="0" w:color="auto"/>
              <w:left w:val="single" w:sz="4" w:space="0" w:color="auto"/>
              <w:bottom w:val="single" w:sz="4" w:space="0" w:color="auto"/>
              <w:right w:val="single" w:sz="4" w:space="0" w:color="auto"/>
            </w:tcBorders>
          </w:tcPr>
          <w:p w14:paraId="24273C4F" w14:textId="77777777" w:rsidR="00EC6207" w:rsidRPr="00983AC0" w:rsidRDefault="00EC6207" w:rsidP="001E7E63">
            <w:pPr>
              <w:pStyle w:val="berschrift6Zchn"/>
            </w:pPr>
            <w:r>
              <w:lastRenderedPageBreak/>
              <w:t>Serial Interface</w:t>
            </w:r>
          </w:p>
        </w:tc>
        <w:tc>
          <w:tcPr>
            <w:tcW w:w="4284" w:type="pct"/>
            <w:tcBorders>
              <w:top w:val="single" w:sz="4" w:space="0" w:color="auto"/>
              <w:left w:val="single" w:sz="4" w:space="0" w:color="auto"/>
              <w:bottom w:val="single" w:sz="4" w:space="0" w:color="auto"/>
              <w:right w:val="single" w:sz="4" w:space="0" w:color="auto"/>
            </w:tcBorders>
          </w:tcPr>
          <w:p w14:paraId="104174D3" w14:textId="77777777" w:rsidR="00EC6207" w:rsidRPr="00807D9E" w:rsidRDefault="00EC6207" w:rsidP="001E7E63">
            <w:pPr>
              <w:pStyle w:val="berschrift6Zchn"/>
              <w:rPr>
                <w:b/>
                <w:lang w:val="de-DE"/>
              </w:rPr>
            </w:pPr>
            <w:r>
              <w:t xml:space="preserve">An interface where multiple </w:t>
            </w:r>
            <w:r w:rsidRPr="002911C4">
              <w:t>sign</w:t>
            </w:r>
            <w:r>
              <w:t xml:space="preserve">als are transmitted via a bus/network or a point-to-point connection. </w:t>
            </w:r>
            <w:r w:rsidRPr="00E41DF1">
              <w:t>Three types of busses are considered in section</w:t>
            </w:r>
            <w:r>
              <w:t xml:space="preserve"> </w:t>
            </w:r>
            <w:r>
              <w:fldChar w:fldCharType="begin"/>
            </w:r>
            <w:r>
              <w:instrText xml:space="preserve"> REF _Ref343248265 \r \h </w:instrText>
            </w:r>
            <w:r>
              <w:fldChar w:fldCharType="separate"/>
            </w:r>
            <w:r>
              <w:t>4</w:t>
            </w:r>
            <w:r>
              <w:fldChar w:fldCharType="end"/>
            </w:r>
            <w:r w:rsidRPr="00E41DF1">
              <w:t>.</w:t>
            </w:r>
          </w:p>
        </w:tc>
      </w:tr>
      <w:tr w:rsidR="00EC6207" w:rsidRPr="00983AC0" w14:paraId="5A6FDA5B" w14:textId="77777777" w:rsidTr="001E7E63">
        <w:tc>
          <w:tcPr>
            <w:tcW w:w="716" w:type="pct"/>
            <w:tcBorders>
              <w:top w:val="single" w:sz="4" w:space="0" w:color="auto"/>
              <w:left w:val="single" w:sz="4" w:space="0" w:color="auto"/>
              <w:bottom w:val="single" w:sz="4" w:space="0" w:color="auto"/>
              <w:right w:val="single" w:sz="4" w:space="0" w:color="auto"/>
            </w:tcBorders>
          </w:tcPr>
          <w:p w14:paraId="30D29C7D" w14:textId="77777777" w:rsidR="00EC6207" w:rsidRPr="00983AC0" w:rsidRDefault="00EC6207" w:rsidP="001E7E63">
            <w:pPr>
              <w:pStyle w:val="berschrift6Zchn"/>
            </w:pPr>
            <w:r w:rsidRPr="00983AC0">
              <w:t>SID</w:t>
            </w:r>
          </w:p>
        </w:tc>
        <w:tc>
          <w:tcPr>
            <w:tcW w:w="4284" w:type="pct"/>
            <w:tcBorders>
              <w:top w:val="single" w:sz="4" w:space="0" w:color="auto"/>
              <w:left w:val="single" w:sz="4" w:space="0" w:color="auto"/>
              <w:bottom w:val="single" w:sz="4" w:space="0" w:color="auto"/>
              <w:right w:val="single" w:sz="4" w:space="0" w:color="auto"/>
            </w:tcBorders>
          </w:tcPr>
          <w:p w14:paraId="1ACA356A" w14:textId="77777777" w:rsidR="00EC6207" w:rsidRPr="00983AC0" w:rsidRDefault="00EC6207" w:rsidP="001E7E63">
            <w:pPr>
              <w:pStyle w:val="berschrift6Zchn"/>
            </w:pPr>
            <w:r>
              <w:t>Safety Identifier</w:t>
            </w:r>
          </w:p>
        </w:tc>
      </w:tr>
      <w:tr w:rsidR="00EC6207" w:rsidRPr="00983AC0" w14:paraId="106F67A6" w14:textId="77777777" w:rsidTr="001E7E63">
        <w:tc>
          <w:tcPr>
            <w:tcW w:w="716" w:type="pct"/>
            <w:tcBorders>
              <w:top w:val="single" w:sz="4" w:space="0" w:color="auto"/>
              <w:left w:val="single" w:sz="4" w:space="0" w:color="auto"/>
              <w:bottom w:val="single" w:sz="4" w:space="0" w:color="auto"/>
              <w:right w:val="single" w:sz="4" w:space="0" w:color="auto"/>
            </w:tcBorders>
          </w:tcPr>
          <w:p w14:paraId="1018AD67" w14:textId="77777777" w:rsidR="00EC6207" w:rsidRPr="00983AC0" w:rsidDel="00C2084E" w:rsidRDefault="00EC6207" w:rsidP="001E7E63">
            <w:pPr>
              <w:pStyle w:val="berschrift6Zchn"/>
            </w:pPr>
            <w:r w:rsidRPr="00983AC0">
              <w:t>TCMS</w:t>
            </w:r>
          </w:p>
        </w:tc>
        <w:tc>
          <w:tcPr>
            <w:tcW w:w="4284" w:type="pct"/>
            <w:tcBorders>
              <w:top w:val="single" w:sz="4" w:space="0" w:color="auto"/>
              <w:left w:val="single" w:sz="4" w:space="0" w:color="auto"/>
              <w:bottom w:val="single" w:sz="4" w:space="0" w:color="auto"/>
              <w:right w:val="single" w:sz="4" w:space="0" w:color="auto"/>
            </w:tcBorders>
          </w:tcPr>
          <w:p w14:paraId="1DC101D1" w14:textId="77777777" w:rsidR="00EC6207" w:rsidRPr="00983AC0" w:rsidDel="00C2084E" w:rsidRDefault="00EC6207" w:rsidP="001E7E63">
            <w:pPr>
              <w:pStyle w:val="berschrift6Zchn"/>
            </w:pPr>
            <w:r w:rsidRPr="00983AC0">
              <w:t>Train Control and M</w:t>
            </w:r>
            <w:r>
              <w:t>onitoring</w:t>
            </w:r>
            <w:r w:rsidRPr="00983AC0">
              <w:t>System</w:t>
            </w:r>
          </w:p>
        </w:tc>
      </w:tr>
      <w:tr w:rsidR="00EC6207" w:rsidRPr="00983AC0" w14:paraId="02FD8DCF" w14:textId="77777777" w:rsidTr="001E7E63">
        <w:tc>
          <w:tcPr>
            <w:tcW w:w="716" w:type="pct"/>
            <w:tcBorders>
              <w:top w:val="single" w:sz="4" w:space="0" w:color="auto"/>
              <w:left w:val="single" w:sz="4" w:space="0" w:color="auto"/>
              <w:bottom w:val="single" w:sz="4" w:space="0" w:color="auto"/>
              <w:right w:val="single" w:sz="4" w:space="0" w:color="auto"/>
            </w:tcBorders>
          </w:tcPr>
          <w:p w14:paraId="1CE8120A" w14:textId="77777777" w:rsidR="00EC6207" w:rsidRPr="00983AC0" w:rsidRDefault="00EC6207" w:rsidP="001E7E63">
            <w:pPr>
              <w:pStyle w:val="berschrift6Zchn"/>
            </w:pPr>
            <w:r w:rsidRPr="00983AC0">
              <w:t>TCO</w:t>
            </w:r>
          </w:p>
        </w:tc>
        <w:tc>
          <w:tcPr>
            <w:tcW w:w="4284" w:type="pct"/>
            <w:tcBorders>
              <w:top w:val="single" w:sz="4" w:space="0" w:color="auto"/>
              <w:left w:val="single" w:sz="4" w:space="0" w:color="auto"/>
              <w:bottom w:val="single" w:sz="4" w:space="0" w:color="auto"/>
              <w:right w:val="single" w:sz="4" w:space="0" w:color="auto"/>
            </w:tcBorders>
          </w:tcPr>
          <w:p w14:paraId="0E08CF18" w14:textId="77777777" w:rsidR="00EC6207" w:rsidRPr="00983AC0" w:rsidRDefault="00EC6207" w:rsidP="001E7E63">
            <w:pPr>
              <w:pStyle w:val="berschrift6Zchn"/>
            </w:pPr>
            <w:r w:rsidRPr="00983AC0">
              <w:t>Traction Cut Off</w:t>
            </w:r>
          </w:p>
        </w:tc>
      </w:tr>
      <w:tr w:rsidR="00EC6207" w:rsidRPr="00983AC0" w14:paraId="21D6F61F" w14:textId="77777777" w:rsidTr="001E7E63">
        <w:tc>
          <w:tcPr>
            <w:tcW w:w="716" w:type="pct"/>
            <w:tcBorders>
              <w:top w:val="single" w:sz="4" w:space="0" w:color="auto"/>
              <w:left w:val="single" w:sz="4" w:space="0" w:color="auto"/>
              <w:bottom w:val="single" w:sz="4" w:space="0" w:color="auto"/>
              <w:right w:val="single" w:sz="4" w:space="0" w:color="auto"/>
            </w:tcBorders>
          </w:tcPr>
          <w:p w14:paraId="5435F99E" w14:textId="77777777" w:rsidR="00EC6207" w:rsidRPr="00983AC0" w:rsidRDefault="00EC6207" w:rsidP="001E7E63">
            <w:pPr>
              <w:pStyle w:val="berschrift6Zchn"/>
            </w:pPr>
            <w:r w:rsidRPr="00983AC0">
              <w:t>TFR</w:t>
            </w:r>
          </w:p>
        </w:tc>
        <w:tc>
          <w:tcPr>
            <w:tcW w:w="4284" w:type="pct"/>
            <w:tcBorders>
              <w:top w:val="single" w:sz="4" w:space="0" w:color="auto"/>
              <w:left w:val="single" w:sz="4" w:space="0" w:color="auto"/>
              <w:bottom w:val="single" w:sz="4" w:space="0" w:color="auto"/>
              <w:right w:val="single" w:sz="4" w:space="0" w:color="auto"/>
            </w:tcBorders>
          </w:tcPr>
          <w:p w14:paraId="35B5FDD0" w14:textId="77777777" w:rsidR="00EC6207" w:rsidRPr="00983AC0" w:rsidRDefault="00EC6207" w:rsidP="001E7E63">
            <w:pPr>
              <w:pStyle w:val="berschrift6Zchn"/>
            </w:pPr>
            <w:r w:rsidRPr="00983AC0">
              <w:t>Tolerable Failure Rate</w:t>
            </w:r>
          </w:p>
        </w:tc>
      </w:tr>
      <w:tr w:rsidR="00EC6207" w:rsidRPr="00983AC0" w14:paraId="1039A080" w14:textId="77777777" w:rsidTr="001E7E63">
        <w:tc>
          <w:tcPr>
            <w:tcW w:w="716" w:type="pct"/>
            <w:tcBorders>
              <w:top w:val="single" w:sz="4" w:space="0" w:color="auto"/>
              <w:left w:val="single" w:sz="4" w:space="0" w:color="auto"/>
              <w:bottom w:val="single" w:sz="4" w:space="0" w:color="auto"/>
              <w:right w:val="single" w:sz="4" w:space="0" w:color="auto"/>
            </w:tcBorders>
          </w:tcPr>
          <w:p w14:paraId="4EACC9C5" w14:textId="77777777" w:rsidR="00EC6207" w:rsidRPr="00983AC0" w:rsidRDefault="00EC6207" w:rsidP="001E7E63">
            <w:pPr>
              <w:pStyle w:val="berschrift6Zchn"/>
            </w:pPr>
            <w:r w:rsidRPr="00983AC0">
              <w:t>THR</w:t>
            </w:r>
          </w:p>
        </w:tc>
        <w:tc>
          <w:tcPr>
            <w:tcW w:w="4284" w:type="pct"/>
            <w:tcBorders>
              <w:top w:val="single" w:sz="4" w:space="0" w:color="auto"/>
              <w:left w:val="single" w:sz="4" w:space="0" w:color="auto"/>
              <w:bottom w:val="single" w:sz="4" w:space="0" w:color="auto"/>
              <w:right w:val="single" w:sz="4" w:space="0" w:color="auto"/>
            </w:tcBorders>
          </w:tcPr>
          <w:p w14:paraId="55C5617B" w14:textId="77777777" w:rsidR="00EC6207" w:rsidRPr="00983AC0" w:rsidRDefault="00EC6207" w:rsidP="001E7E63">
            <w:pPr>
              <w:pStyle w:val="berschrift6Zchn"/>
            </w:pPr>
            <w:r w:rsidRPr="00983AC0">
              <w:t>Tolerable Hazard Rate</w:t>
            </w:r>
          </w:p>
        </w:tc>
      </w:tr>
      <w:tr w:rsidR="00EC6207" w:rsidRPr="00983AC0" w14:paraId="10605037" w14:textId="77777777" w:rsidTr="001E7E63">
        <w:tc>
          <w:tcPr>
            <w:tcW w:w="716" w:type="pct"/>
            <w:tcBorders>
              <w:top w:val="single" w:sz="4" w:space="0" w:color="auto"/>
              <w:left w:val="single" w:sz="4" w:space="0" w:color="auto"/>
              <w:bottom w:val="single" w:sz="4" w:space="0" w:color="auto"/>
              <w:right w:val="single" w:sz="4" w:space="0" w:color="auto"/>
            </w:tcBorders>
          </w:tcPr>
          <w:p w14:paraId="0DCF08CC" w14:textId="77777777" w:rsidR="00EC6207" w:rsidRPr="00983AC0" w:rsidRDefault="00EC6207" w:rsidP="001E7E63">
            <w:pPr>
              <w:pStyle w:val="berschrift6Zchn"/>
            </w:pPr>
            <w:r>
              <w:t>TI</w:t>
            </w:r>
          </w:p>
        </w:tc>
        <w:tc>
          <w:tcPr>
            <w:tcW w:w="4284" w:type="pct"/>
            <w:tcBorders>
              <w:top w:val="single" w:sz="4" w:space="0" w:color="auto"/>
              <w:left w:val="single" w:sz="4" w:space="0" w:color="auto"/>
              <w:bottom w:val="single" w:sz="4" w:space="0" w:color="auto"/>
              <w:right w:val="single" w:sz="4" w:space="0" w:color="auto"/>
            </w:tcBorders>
          </w:tcPr>
          <w:p w14:paraId="5A9139B9" w14:textId="77777777" w:rsidR="00EC6207" w:rsidRPr="00983AC0" w:rsidRDefault="00EC6207" w:rsidP="001E7E63">
            <w:pPr>
              <w:pStyle w:val="berschrift6Zchn"/>
            </w:pPr>
            <w:r>
              <w:t>Train interface</w:t>
            </w:r>
          </w:p>
        </w:tc>
      </w:tr>
      <w:tr w:rsidR="00EC6207" w:rsidRPr="00983AC0" w14:paraId="39BA29F0" w14:textId="77777777" w:rsidTr="001E7E63">
        <w:tc>
          <w:tcPr>
            <w:tcW w:w="716" w:type="pct"/>
            <w:tcBorders>
              <w:top w:val="single" w:sz="4" w:space="0" w:color="auto"/>
              <w:left w:val="single" w:sz="4" w:space="0" w:color="auto"/>
              <w:bottom w:val="single" w:sz="4" w:space="0" w:color="auto"/>
              <w:right w:val="single" w:sz="4" w:space="0" w:color="auto"/>
            </w:tcBorders>
          </w:tcPr>
          <w:p w14:paraId="59F217EF" w14:textId="77777777" w:rsidR="00EC6207" w:rsidRDefault="00EC6207" w:rsidP="001E7E63">
            <w:pPr>
              <w:pStyle w:val="berschrift6Zchn"/>
            </w:pPr>
            <w:r>
              <w:t>TR</w:t>
            </w:r>
          </w:p>
        </w:tc>
        <w:tc>
          <w:tcPr>
            <w:tcW w:w="4284" w:type="pct"/>
            <w:tcBorders>
              <w:top w:val="single" w:sz="4" w:space="0" w:color="auto"/>
              <w:left w:val="single" w:sz="4" w:space="0" w:color="auto"/>
              <w:bottom w:val="single" w:sz="4" w:space="0" w:color="auto"/>
              <w:right w:val="single" w:sz="4" w:space="0" w:color="auto"/>
            </w:tcBorders>
          </w:tcPr>
          <w:p w14:paraId="378D1061" w14:textId="77777777" w:rsidR="00EC6207" w:rsidRDefault="00EC6207" w:rsidP="001E7E63">
            <w:pPr>
              <w:pStyle w:val="berschrift6Zchn"/>
            </w:pPr>
            <w:r>
              <w:t>Train side</w:t>
            </w:r>
          </w:p>
        </w:tc>
      </w:tr>
      <w:tr w:rsidR="00EC6207" w:rsidRPr="00983AC0" w14:paraId="65D5A240" w14:textId="77777777" w:rsidTr="001E7E63">
        <w:tc>
          <w:tcPr>
            <w:tcW w:w="716" w:type="pct"/>
            <w:tcBorders>
              <w:top w:val="single" w:sz="4" w:space="0" w:color="auto"/>
              <w:left w:val="single" w:sz="4" w:space="0" w:color="auto"/>
              <w:bottom w:val="single" w:sz="4" w:space="0" w:color="auto"/>
              <w:right w:val="single" w:sz="4" w:space="0" w:color="auto"/>
            </w:tcBorders>
          </w:tcPr>
          <w:p w14:paraId="35E7A7B7" w14:textId="77777777" w:rsidR="00EC6207" w:rsidRPr="00983AC0" w:rsidRDefault="00EC6207" w:rsidP="001E7E63">
            <w:pPr>
              <w:pStyle w:val="berschrift6Zchn"/>
            </w:pPr>
            <w:r w:rsidRPr="00983AC0">
              <w:t>TSI</w:t>
            </w:r>
          </w:p>
        </w:tc>
        <w:tc>
          <w:tcPr>
            <w:tcW w:w="4284" w:type="pct"/>
            <w:tcBorders>
              <w:top w:val="single" w:sz="4" w:space="0" w:color="auto"/>
              <w:left w:val="single" w:sz="4" w:space="0" w:color="auto"/>
              <w:bottom w:val="single" w:sz="4" w:space="0" w:color="auto"/>
              <w:right w:val="single" w:sz="4" w:space="0" w:color="auto"/>
            </w:tcBorders>
          </w:tcPr>
          <w:p w14:paraId="1319F4EB" w14:textId="77777777" w:rsidR="00EC6207" w:rsidRPr="00983AC0" w:rsidRDefault="00EC6207" w:rsidP="001E7E63">
            <w:pPr>
              <w:pStyle w:val="berschrift6Zchn"/>
            </w:pPr>
            <w:r w:rsidRPr="00983AC0">
              <w:t>Technical Specification for Interoperability</w:t>
            </w:r>
          </w:p>
        </w:tc>
      </w:tr>
    </w:tbl>
    <w:p w14:paraId="42319D13" w14:textId="77777777" w:rsidR="004B09BE" w:rsidRPr="004B09BE" w:rsidRDefault="004B09BE" w:rsidP="004B09BE"/>
    <w:p w14:paraId="0463C6C3" w14:textId="77777777" w:rsidR="00CB3DA9" w:rsidRDefault="00D96441" w:rsidP="007E54B4">
      <w:pPr>
        <w:pStyle w:val="berschrift2"/>
        <w:numPr>
          <w:ilvl w:val="0"/>
          <w:numId w:val="6"/>
        </w:numPr>
      </w:pPr>
      <w:r>
        <w:t>List of Figures</w:t>
      </w:r>
    </w:p>
    <w:p w14:paraId="02CCC6B0" w14:textId="77777777" w:rsidR="004B09BE" w:rsidRPr="004B09BE" w:rsidRDefault="004B09BE" w:rsidP="004B09BE">
      <w:r>
        <w:t>Lead: DB Cargo</w:t>
      </w:r>
    </w:p>
    <w:p w14:paraId="04EF08FC" w14:textId="77777777" w:rsidR="004B09BE" w:rsidRPr="004B09BE" w:rsidRDefault="004B09BE" w:rsidP="004B09BE"/>
    <w:p w14:paraId="6138641E" w14:textId="77777777" w:rsidR="00CB3DA9" w:rsidRDefault="00CB3DA9" w:rsidP="007E54B4">
      <w:pPr>
        <w:pStyle w:val="berschrift2"/>
        <w:numPr>
          <w:ilvl w:val="0"/>
          <w:numId w:val="6"/>
        </w:numPr>
      </w:pPr>
      <w:r>
        <w:t>List of Tables</w:t>
      </w:r>
    </w:p>
    <w:p w14:paraId="4B65C90D" w14:textId="77777777" w:rsidR="004B09BE" w:rsidRDefault="004B09BE" w:rsidP="004B09BE">
      <w:r>
        <w:t>Lead: DB Cargo</w:t>
      </w:r>
    </w:p>
    <w:p w14:paraId="1ADED370" w14:textId="77777777" w:rsidR="004B09BE" w:rsidRPr="004B09BE" w:rsidRDefault="004B09BE" w:rsidP="004B09BE"/>
    <w:p w14:paraId="71622FC0" w14:textId="77777777" w:rsidR="00CB3DA9" w:rsidRDefault="00CB3DA9" w:rsidP="00CB3DA9">
      <w:pPr>
        <w:pStyle w:val="berschrift2"/>
        <w:numPr>
          <w:ilvl w:val="0"/>
          <w:numId w:val="6"/>
        </w:numPr>
      </w:pPr>
      <w:r>
        <w:t>Introduction</w:t>
      </w:r>
    </w:p>
    <w:p w14:paraId="5ECEBE34" w14:textId="77777777" w:rsidR="004B09BE" w:rsidRDefault="004B09BE" w:rsidP="004B09BE">
      <w:r>
        <w:t xml:space="preserve"> Lead: DB Cargo</w:t>
      </w:r>
    </w:p>
    <w:p w14:paraId="3C63A8A2" w14:textId="77777777" w:rsidR="004B09BE" w:rsidRPr="004B09BE" w:rsidRDefault="004B09BE" w:rsidP="004B09BE"/>
    <w:p w14:paraId="56491D3A" w14:textId="77777777" w:rsidR="00CB3DA9" w:rsidRDefault="00CB3DA9" w:rsidP="007E54B4">
      <w:pPr>
        <w:pStyle w:val="berschrift2"/>
        <w:numPr>
          <w:ilvl w:val="0"/>
          <w:numId w:val="6"/>
        </w:numPr>
      </w:pPr>
      <w:r>
        <w:t xml:space="preserve">References </w:t>
      </w:r>
    </w:p>
    <w:tbl>
      <w:tblPr>
        <w:tblStyle w:val="Tabellenraster"/>
        <w:tblW w:w="0" w:type="auto"/>
        <w:tblInd w:w="0" w:type="dxa"/>
        <w:tblLook w:val="04A0" w:firstRow="1" w:lastRow="0" w:firstColumn="1" w:lastColumn="0" w:noHBand="0" w:noVBand="1"/>
      </w:tblPr>
      <w:tblGrid>
        <w:gridCol w:w="1548"/>
        <w:gridCol w:w="5155"/>
        <w:gridCol w:w="1531"/>
        <w:gridCol w:w="828"/>
      </w:tblGrid>
      <w:tr w:rsidR="00834BF0" w14:paraId="2C4F360C" w14:textId="77777777" w:rsidTr="00834BF0">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F313C2" w14:textId="77777777" w:rsidR="00834BF0" w:rsidRDefault="00834BF0">
            <w:pPr>
              <w:pStyle w:val="Tabellentext"/>
            </w:pPr>
            <w:r>
              <w:t>Reference</w:t>
            </w:r>
          </w:p>
        </w:tc>
        <w:tc>
          <w:tcPr>
            <w:tcW w:w="52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49E394" w14:textId="77777777" w:rsidR="00834BF0" w:rsidRDefault="00834BF0">
            <w:pPr>
              <w:pStyle w:val="Tabellentext"/>
            </w:pPr>
            <w:r>
              <w:t>Dokument</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AC600A" w14:textId="77777777" w:rsidR="00834BF0" w:rsidRDefault="00834BF0">
            <w:pPr>
              <w:pStyle w:val="Tabellentext"/>
            </w:pPr>
            <w:r>
              <w:t>Version</w:t>
            </w:r>
          </w:p>
          <w:p w14:paraId="11ED06C0" w14:textId="77777777" w:rsidR="00834BF0" w:rsidRDefault="00834BF0">
            <w:pPr>
              <w:pStyle w:val="Tabellentext"/>
            </w:pPr>
            <w:r>
              <w:t>Date</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28ABAF" w14:textId="77777777" w:rsidR="00834BF0" w:rsidRDefault="00834BF0">
            <w:pPr>
              <w:pStyle w:val="Tabellentext"/>
            </w:pPr>
            <w:r>
              <w:t>Type</w:t>
            </w:r>
            <w:r>
              <w:rPr>
                <w:rStyle w:val="Untertitel"/>
              </w:rPr>
              <w:footnoteReference w:id="2"/>
            </w:r>
          </w:p>
        </w:tc>
      </w:tr>
      <w:tr w:rsidR="00834BF0" w14:paraId="5D8CC029" w14:textId="77777777" w:rsidTr="00834BF0">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D947DE" w14:textId="2C630CF2" w:rsidR="00834BF0" w:rsidRDefault="00834BF0">
            <w:pPr>
              <w:pStyle w:val="Tabellentext"/>
            </w:pPr>
            <w:r>
              <w:t>[SS</w:t>
            </w:r>
            <w:r w:rsidR="009A5345">
              <w:t>119</w:t>
            </w:r>
            <w:r>
              <w:t>]</w:t>
            </w:r>
          </w:p>
        </w:tc>
        <w:tc>
          <w:tcPr>
            <w:tcW w:w="52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A703DD" w14:textId="32578527" w:rsidR="00834BF0" w:rsidRDefault="00834BF0">
            <w:pPr>
              <w:pStyle w:val="Tabellentext"/>
            </w:pPr>
            <w:r>
              <w:t>Subset-1</w:t>
            </w:r>
            <w:r w:rsidR="009A5345">
              <w:t>19</w:t>
            </w:r>
          </w:p>
          <w:p w14:paraId="414C04A2" w14:textId="629BE5EF" w:rsidR="00834BF0" w:rsidRDefault="009A5345">
            <w:pPr>
              <w:pStyle w:val="Tabellentext"/>
            </w:pPr>
            <w:r>
              <w:t>ERTMS Train Interface FFFIS</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5AA268" w14:textId="388F4BF7" w:rsidR="00834BF0" w:rsidRDefault="00834BF0">
            <w:pPr>
              <w:pStyle w:val="Tabellentext"/>
            </w:pPr>
            <w:r>
              <w:t>0.</w:t>
            </w:r>
            <w:r w:rsidR="009A5345">
              <w:t>1.13</w:t>
            </w:r>
          </w:p>
          <w:p w14:paraId="5C15244E" w14:textId="11AF78F5" w:rsidR="00834BF0" w:rsidRDefault="009A5345">
            <w:pPr>
              <w:pStyle w:val="Tabellentext"/>
            </w:pPr>
            <w:r>
              <w:t>2014-10-16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1EAAD7" w14:textId="77777777" w:rsidR="00834BF0" w:rsidRDefault="00834BF0">
            <w:pPr>
              <w:pStyle w:val="Tabellentext"/>
            </w:pPr>
            <w:r>
              <w:t>I</w:t>
            </w:r>
          </w:p>
        </w:tc>
      </w:tr>
      <w:tr w:rsidR="00834BF0" w14:paraId="555EA1CC" w14:textId="77777777" w:rsidTr="00834BF0">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B4DEBA" w14:textId="1462354F" w:rsidR="00834BF0" w:rsidRDefault="00834BF0">
            <w:pPr>
              <w:pStyle w:val="Tabellentext"/>
            </w:pPr>
            <w:r>
              <w:t>[SS1</w:t>
            </w:r>
            <w:r w:rsidR="009A5345">
              <w:t>20</w:t>
            </w:r>
            <w:r>
              <w:t>]</w:t>
            </w:r>
          </w:p>
        </w:tc>
        <w:tc>
          <w:tcPr>
            <w:tcW w:w="52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D16CBF" w14:textId="238B5C79" w:rsidR="00834BF0" w:rsidRDefault="00834BF0">
            <w:pPr>
              <w:pStyle w:val="Tabellentext"/>
            </w:pPr>
            <w:r>
              <w:t>Subset-1</w:t>
            </w:r>
            <w:r w:rsidR="009A5345">
              <w:t>20</w:t>
            </w:r>
          </w:p>
          <w:p w14:paraId="5145B9DF" w14:textId="34674794" w:rsidR="00834BF0" w:rsidRDefault="009A5345">
            <w:pPr>
              <w:pStyle w:val="Tabellentext"/>
            </w:pPr>
            <w:r>
              <w:t>FFFIS TI – Safety Analysis</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F87BB8" w14:textId="60DC3F72" w:rsidR="00834BF0" w:rsidRDefault="00834BF0">
            <w:pPr>
              <w:pStyle w:val="Tabellentext"/>
            </w:pPr>
            <w:r>
              <w:t>0.</w:t>
            </w:r>
            <w:r w:rsidR="009A5345">
              <w:t>2.11</w:t>
            </w:r>
          </w:p>
          <w:p w14:paraId="29AF4EA3" w14:textId="7C7AE4FB" w:rsidR="00834BF0" w:rsidRDefault="009A5345">
            <w:pPr>
              <w:pStyle w:val="Tabellentext"/>
            </w:pPr>
            <w:r>
              <w:t>2014-10-27</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688261" w14:textId="77777777" w:rsidR="00834BF0" w:rsidRDefault="00834BF0">
            <w:pPr>
              <w:pStyle w:val="Tabellentext"/>
            </w:pPr>
            <w:r>
              <w:t>I</w:t>
            </w:r>
          </w:p>
        </w:tc>
      </w:tr>
      <w:tr w:rsidR="00834BF0" w14:paraId="47541A68" w14:textId="77777777" w:rsidTr="00834BF0">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71F1CB" w14:textId="638BBBA5" w:rsidR="00834BF0" w:rsidRDefault="00834BF0">
            <w:pPr>
              <w:pStyle w:val="Tabellentext"/>
            </w:pPr>
          </w:p>
        </w:tc>
        <w:tc>
          <w:tcPr>
            <w:tcW w:w="52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01A9C4" w14:textId="1218FC17" w:rsidR="00834BF0" w:rsidRDefault="00834BF0">
            <w:pPr>
              <w:pStyle w:val="Tabellentext"/>
            </w:pP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136780" w14:textId="520ACEBC" w:rsidR="00834BF0" w:rsidRDefault="00834BF0">
            <w:pPr>
              <w:pStyle w:val="Tabellentext"/>
            </w:pP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7652D2" w14:textId="77777777" w:rsidR="00834BF0" w:rsidRDefault="00834BF0">
            <w:pPr>
              <w:pStyle w:val="Tabellentext"/>
            </w:pPr>
            <w:r>
              <w:t>I</w:t>
            </w:r>
          </w:p>
        </w:tc>
      </w:tr>
      <w:tr w:rsidR="00834BF0" w14:paraId="0F97A2DF" w14:textId="77777777" w:rsidTr="00834BF0">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85D2A4" w14:textId="02AA991D" w:rsidR="00834BF0" w:rsidRDefault="00834BF0">
            <w:pPr>
              <w:pStyle w:val="Tabellentext"/>
            </w:pPr>
          </w:p>
        </w:tc>
        <w:tc>
          <w:tcPr>
            <w:tcW w:w="52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7D3EA7" w14:textId="1B5B7CF0" w:rsidR="00834BF0" w:rsidRDefault="00834BF0">
            <w:pPr>
              <w:pStyle w:val="Tabellentext"/>
            </w:pP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636232" w14:textId="29463BAB" w:rsidR="00834BF0" w:rsidRDefault="00834BF0">
            <w:pPr>
              <w:pStyle w:val="Tabellentext"/>
            </w:pP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BB0410" w14:textId="77777777" w:rsidR="00834BF0" w:rsidRDefault="00834BF0">
            <w:pPr>
              <w:pStyle w:val="Tabellentext"/>
            </w:pPr>
            <w:r>
              <w:t>I</w:t>
            </w:r>
          </w:p>
        </w:tc>
      </w:tr>
    </w:tbl>
    <w:p w14:paraId="2C5D0872" w14:textId="0E531585" w:rsidR="00CB3DA9" w:rsidRDefault="004B09BE" w:rsidP="00CB3DA9">
      <w:r>
        <w:t xml:space="preserve"> </w:t>
      </w:r>
    </w:p>
    <w:p w14:paraId="569B2454" w14:textId="0138EE94" w:rsidR="00CB3DA9" w:rsidRDefault="00CB3DA9" w:rsidP="007E54B4">
      <w:pPr>
        <w:pStyle w:val="berschrift2"/>
        <w:numPr>
          <w:ilvl w:val="0"/>
          <w:numId w:val="6"/>
        </w:numPr>
      </w:pPr>
      <w:r>
        <w:t>Scope</w:t>
      </w:r>
      <w:r w:rsidR="00DE3BC1">
        <w:t xml:space="preserve"> [Reference SS119]</w:t>
      </w:r>
    </w:p>
    <w:p w14:paraId="2BF0D72D" w14:textId="77777777" w:rsidR="00DE3BC1" w:rsidRPr="00EB4B96" w:rsidRDefault="00DE3BC1" w:rsidP="00EB4B96"/>
    <w:p w14:paraId="5A1A0EF8" w14:textId="2029738E" w:rsidR="00DE3BC1" w:rsidRDefault="00DE3BC1" w:rsidP="00EB4B96">
      <w:pPr>
        <w:pStyle w:val="Untertitel"/>
        <w:numPr>
          <w:ilvl w:val="1"/>
          <w:numId w:val="6"/>
        </w:numPr>
      </w:pPr>
      <w:r>
        <w:t xml:space="preserve">The </w:t>
      </w:r>
      <w:r w:rsidRPr="00703D8D">
        <w:t>interface specification defines the form fit functional interface between the ERTMS/ETCS on</w:t>
      </w:r>
      <w:r>
        <w:t>-</w:t>
      </w:r>
      <w:r w:rsidRPr="00703D8D">
        <w:t>board equipment and the vehicle</w:t>
      </w:r>
      <w:r>
        <w:t xml:space="preserve">. It is </w:t>
      </w:r>
      <w:r w:rsidRPr="00703D8D">
        <w:t xml:space="preserve">the physical implementation of the interface that is </w:t>
      </w:r>
      <w:r>
        <w:t>functionally specified in [X]. T</w:t>
      </w:r>
      <w:r w:rsidRPr="00703D8D">
        <w:t xml:space="preserve">he references for each function </w:t>
      </w:r>
      <w:r>
        <w:t xml:space="preserve">specified in [X] </w:t>
      </w:r>
      <w:r w:rsidRPr="00703D8D">
        <w:t>are shown in</w:t>
      </w:r>
      <w:r>
        <w:t xml:space="preserve"> </w:t>
      </w:r>
      <w:r>
        <w:fldChar w:fldCharType="begin"/>
      </w:r>
      <w:r>
        <w:instrText xml:space="preserve"> REF _Ref343246812 \h </w:instrText>
      </w:r>
      <w:r>
        <w:instrText xml:space="preserve"> \* MERGEFORMAT </w:instrText>
      </w:r>
      <w:r>
        <w:fldChar w:fldCharType="separate"/>
      </w:r>
      <w:r w:rsidRPr="00983AC0">
        <w:t xml:space="preserve">Table </w:t>
      </w:r>
      <w:r>
        <w:rPr>
          <w:noProof/>
        </w:rPr>
        <w:t>1</w:t>
      </w:r>
      <w:r>
        <w:noBreakHyphen/>
      </w:r>
      <w:r>
        <w:rPr>
          <w:noProof/>
        </w:rPr>
        <w:t>1</w:t>
      </w:r>
      <w:r>
        <w:fldChar w:fldCharType="end"/>
      </w:r>
      <w:r w:rsidRPr="00703D8D">
        <w:t>.</w:t>
      </w:r>
    </w:p>
    <w:p w14:paraId="21DC430C" w14:textId="77777777" w:rsidR="00DE3BC1" w:rsidRPr="00EB4B96" w:rsidRDefault="00DE3BC1" w:rsidP="00EB4B96"/>
    <w:p w14:paraId="293E0BD3" w14:textId="63E4C99B" w:rsidR="00DE3BC1" w:rsidRDefault="00DE3BC1" w:rsidP="00EB4B96">
      <w:pPr>
        <w:pStyle w:val="Untertitel"/>
        <w:numPr>
          <w:ilvl w:val="1"/>
          <w:numId w:val="6"/>
        </w:numPr>
      </w:pPr>
      <w:r>
        <w:t xml:space="preserve">Moreover, current practice of </w:t>
      </w:r>
      <w:r w:rsidRPr="00703D8D">
        <w:t>the integration of the ERTMS/ETCS on-board into the vehicle led to some additional implementation requirements. Examples for these are: emergency brake feedback, emergency brake status and test in progress etc</w:t>
      </w:r>
    </w:p>
    <w:p w14:paraId="4C60270D" w14:textId="77777777" w:rsidR="00DE3BC1" w:rsidRPr="00EB4B96" w:rsidRDefault="00DE3BC1" w:rsidP="00EB4B96"/>
    <w:p w14:paraId="482B7F2D" w14:textId="60C1A964" w:rsidR="00DE3BC1" w:rsidRDefault="00DE3BC1" w:rsidP="00EB4B96">
      <w:pPr>
        <w:pStyle w:val="Beschriftung"/>
        <w:keepNext/>
      </w:pPr>
      <w:r>
        <w:t xml:space="preserve">Table </w:t>
      </w:r>
      <w:r>
        <w:fldChar w:fldCharType="begin"/>
      </w:r>
      <w:r>
        <w:instrText xml:space="preserve"> SEQ Table \* ARABIC </w:instrText>
      </w:r>
      <w:r>
        <w:fldChar w:fldCharType="separate"/>
      </w:r>
      <w:r w:rsidR="009355EB">
        <w:rPr>
          <w:noProof/>
        </w:rPr>
        <w:t>1</w:t>
      </w:r>
      <w:r>
        <w:fldChar w:fldCharType="end"/>
      </w:r>
      <w:r>
        <w:t xml:space="preserve">-1 </w:t>
      </w:r>
      <w:r w:rsidRPr="00A55B14">
        <w:t>Cross References between Subset 034, Version 3.0.0 and subset-119 version 0.0.13-2</w:t>
      </w:r>
    </w:p>
    <w:tbl>
      <w:tblPr>
        <w:tblW w:w="4519" w:type="pct"/>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2"/>
        <w:gridCol w:w="3274"/>
        <w:gridCol w:w="2724"/>
      </w:tblGrid>
      <w:tr w:rsidR="00DE3BC1" w:rsidRPr="00983AC0" w14:paraId="29C03E15" w14:textId="77777777" w:rsidTr="00EB4B96">
        <w:trPr>
          <w:tblHeader/>
        </w:trPr>
        <w:tc>
          <w:tcPr>
            <w:tcW w:w="1338" w:type="pct"/>
            <w:tcBorders>
              <w:top w:val="single" w:sz="4" w:space="0" w:color="auto"/>
              <w:left w:val="single" w:sz="4" w:space="0" w:color="auto"/>
              <w:bottom w:val="single" w:sz="4" w:space="0" w:color="auto"/>
              <w:right w:val="single" w:sz="4" w:space="0" w:color="auto"/>
            </w:tcBorders>
          </w:tcPr>
          <w:p w14:paraId="46D0F197" w14:textId="77777777" w:rsidR="00DE3BC1" w:rsidRPr="00983AC0" w:rsidRDefault="00DE3BC1" w:rsidP="001E7E63">
            <w:pPr>
              <w:rPr>
                <w:rFonts w:cs="Arial"/>
                <w:b/>
                <w:sz w:val="20"/>
              </w:rPr>
            </w:pPr>
            <w:r>
              <w:rPr>
                <w:rFonts w:cs="Arial"/>
                <w:b/>
                <w:sz w:val="20"/>
              </w:rPr>
              <w:t>Section</w:t>
            </w:r>
            <w:r w:rsidRPr="00983AC0">
              <w:rPr>
                <w:rFonts w:cs="Arial"/>
                <w:b/>
                <w:sz w:val="20"/>
              </w:rPr>
              <w:t xml:space="preserve"> of Subset-119</w:t>
            </w:r>
          </w:p>
        </w:tc>
        <w:tc>
          <w:tcPr>
            <w:tcW w:w="1999" w:type="pct"/>
            <w:tcBorders>
              <w:top w:val="single" w:sz="4" w:space="0" w:color="auto"/>
              <w:left w:val="single" w:sz="4" w:space="0" w:color="auto"/>
              <w:bottom w:val="single" w:sz="4" w:space="0" w:color="auto"/>
              <w:right w:val="single" w:sz="4" w:space="0" w:color="auto"/>
            </w:tcBorders>
          </w:tcPr>
          <w:p w14:paraId="58D11A93" w14:textId="77777777" w:rsidR="00DE3BC1" w:rsidRPr="00983AC0" w:rsidRDefault="00DE3BC1" w:rsidP="001E7E63">
            <w:pPr>
              <w:rPr>
                <w:rFonts w:cs="Arial"/>
                <w:b/>
                <w:sz w:val="20"/>
              </w:rPr>
            </w:pPr>
            <w:r w:rsidRPr="00983AC0">
              <w:rPr>
                <w:rFonts w:cs="Arial"/>
                <w:b/>
                <w:sz w:val="20"/>
              </w:rPr>
              <w:t>Name</w:t>
            </w:r>
          </w:p>
        </w:tc>
        <w:tc>
          <w:tcPr>
            <w:tcW w:w="1663" w:type="pct"/>
            <w:tcBorders>
              <w:top w:val="single" w:sz="4" w:space="0" w:color="auto"/>
              <w:left w:val="single" w:sz="4" w:space="0" w:color="auto"/>
              <w:bottom w:val="single" w:sz="4" w:space="0" w:color="auto"/>
              <w:right w:val="single" w:sz="4" w:space="0" w:color="auto"/>
            </w:tcBorders>
          </w:tcPr>
          <w:p w14:paraId="68F568BE" w14:textId="77777777" w:rsidR="00DE3BC1" w:rsidRPr="00983AC0" w:rsidRDefault="00DE3BC1" w:rsidP="001E7E63">
            <w:pPr>
              <w:rPr>
                <w:rFonts w:cs="Arial"/>
                <w:b/>
                <w:sz w:val="20"/>
              </w:rPr>
            </w:pPr>
            <w:r>
              <w:rPr>
                <w:rFonts w:cs="Arial"/>
                <w:b/>
                <w:sz w:val="20"/>
              </w:rPr>
              <w:t>Section</w:t>
            </w:r>
            <w:r w:rsidRPr="00983AC0">
              <w:rPr>
                <w:rFonts w:cs="Arial"/>
                <w:b/>
                <w:sz w:val="20"/>
              </w:rPr>
              <w:t xml:space="preserve"> of</w:t>
            </w:r>
            <w:r>
              <w:rPr>
                <w:rFonts w:cs="Arial"/>
                <w:b/>
                <w:sz w:val="20"/>
              </w:rPr>
              <w:t xml:space="preserve"> </w:t>
            </w:r>
            <w:r w:rsidRPr="00983AC0">
              <w:rPr>
                <w:rFonts w:cs="Arial"/>
                <w:b/>
                <w:sz w:val="20"/>
              </w:rPr>
              <w:t>Subset-034</w:t>
            </w:r>
          </w:p>
        </w:tc>
      </w:tr>
      <w:tr w:rsidR="00DE3BC1" w:rsidRPr="00983AC0" w14:paraId="2E648F8E" w14:textId="77777777" w:rsidTr="00EB4B96">
        <w:tc>
          <w:tcPr>
            <w:tcW w:w="1338" w:type="pct"/>
            <w:tcBorders>
              <w:top w:val="single" w:sz="4" w:space="0" w:color="auto"/>
              <w:left w:val="single" w:sz="4" w:space="0" w:color="auto"/>
              <w:bottom w:val="single" w:sz="4" w:space="0" w:color="auto"/>
              <w:right w:val="single" w:sz="4" w:space="0" w:color="auto"/>
            </w:tcBorders>
          </w:tcPr>
          <w:p w14:paraId="4F1A652C" w14:textId="130B8AC1"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_Ref343246910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5.1.1</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42A83601" w14:textId="77777777" w:rsidR="00DE3BC1" w:rsidRPr="00983AC0" w:rsidRDefault="00DE3BC1" w:rsidP="001E7E63">
            <w:pPr>
              <w:rPr>
                <w:rFonts w:cs="Arial"/>
                <w:sz w:val="20"/>
              </w:rPr>
            </w:pPr>
            <w:r w:rsidRPr="00983AC0">
              <w:rPr>
                <w:rFonts w:cs="Arial"/>
                <w:sz w:val="20"/>
              </w:rPr>
              <w:t>Sleeping</w:t>
            </w:r>
          </w:p>
        </w:tc>
        <w:tc>
          <w:tcPr>
            <w:tcW w:w="1663" w:type="pct"/>
            <w:tcBorders>
              <w:top w:val="single" w:sz="4" w:space="0" w:color="auto"/>
              <w:left w:val="single" w:sz="4" w:space="0" w:color="auto"/>
              <w:bottom w:val="single" w:sz="4" w:space="0" w:color="auto"/>
              <w:right w:val="single" w:sz="4" w:space="0" w:color="auto"/>
            </w:tcBorders>
          </w:tcPr>
          <w:p w14:paraId="4A2CA937" w14:textId="77777777" w:rsidR="00DE3BC1" w:rsidRPr="00983AC0" w:rsidRDefault="00DE3BC1" w:rsidP="001E7E63">
            <w:pPr>
              <w:rPr>
                <w:rFonts w:cs="Arial"/>
                <w:sz w:val="20"/>
              </w:rPr>
            </w:pPr>
            <w:r w:rsidRPr="00983AC0">
              <w:rPr>
                <w:rFonts w:cs="Arial"/>
                <w:sz w:val="20"/>
              </w:rPr>
              <w:t>2.2.1</w:t>
            </w:r>
          </w:p>
        </w:tc>
      </w:tr>
      <w:tr w:rsidR="00DE3BC1" w:rsidRPr="00983AC0" w14:paraId="1AE90665" w14:textId="77777777" w:rsidTr="00EB4B96">
        <w:tc>
          <w:tcPr>
            <w:tcW w:w="1338" w:type="pct"/>
            <w:tcBorders>
              <w:top w:val="single" w:sz="4" w:space="0" w:color="auto"/>
              <w:left w:val="single" w:sz="4" w:space="0" w:color="auto"/>
              <w:bottom w:val="single" w:sz="4" w:space="0" w:color="auto"/>
              <w:right w:val="single" w:sz="4" w:space="0" w:color="auto"/>
            </w:tcBorders>
          </w:tcPr>
          <w:p w14:paraId="62E3F5A1" w14:textId="3CD6D2C0" w:rsidR="00DE3BC1" w:rsidRPr="00983AC0" w:rsidRDefault="00DE3BC1" w:rsidP="001E7E63">
            <w:pPr>
              <w:rPr>
                <w:rFonts w:cs="Arial"/>
                <w:sz w:val="20"/>
              </w:rPr>
            </w:pPr>
            <w:r w:rsidRPr="00983AC0">
              <w:rPr>
                <w:rFonts w:cs="Arial"/>
                <w:sz w:val="20"/>
              </w:rPr>
              <w:fldChar w:fldCharType="begin"/>
            </w:r>
            <w:r w:rsidRPr="00983AC0">
              <w:rPr>
                <w:rFonts w:cs="Arial"/>
                <w:sz w:val="20"/>
              </w:rPr>
              <w:instrText xml:space="preserve"> REF _Ref328476884 \r \h </w:instrText>
            </w:r>
            <w:r w:rsidRPr="00983AC0">
              <w:rPr>
                <w:rFonts w:cs="Arial"/>
                <w:sz w:val="20"/>
              </w:rPr>
            </w:r>
            <w:r>
              <w:rPr>
                <w:rFonts w:cs="Arial"/>
                <w:sz w:val="20"/>
              </w:rPr>
              <w:instrText xml:space="preserve"> \* MERGEFORMAT </w:instrText>
            </w:r>
            <w:r w:rsidRPr="00983AC0">
              <w:rPr>
                <w:rFonts w:cs="Arial"/>
                <w:sz w:val="20"/>
              </w:rPr>
              <w:fldChar w:fldCharType="separate"/>
            </w:r>
            <w:r>
              <w:rPr>
                <w:rFonts w:cs="Arial"/>
                <w:sz w:val="20"/>
              </w:rPr>
              <w:t>5.1.2</w:t>
            </w:r>
            <w:r w:rsidRPr="00983AC0">
              <w:rPr>
                <w:rFonts w:cs="Arial"/>
                <w:sz w:val="20"/>
              </w:rPr>
              <w:fldChar w:fldCharType="end"/>
            </w:r>
          </w:p>
        </w:tc>
        <w:tc>
          <w:tcPr>
            <w:tcW w:w="1999" w:type="pct"/>
            <w:tcBorders>
              <w:top w:val="single" w:sz="4" w:space="0" w:color="auto"/>
              <w:left w:val="single" w:sz="4" w:space="0" w:color="auto"/>
              <w:bottom w:val="single" w:sz="4" w:space="0" w:color="auto"/>
              <w:right w:val="single" w:sz="4" w:space="0" w:color="auto"/>
            </w:tcBorders>
          </w:tcPr>
          <w:p w14:paraId="5E53006C" w14:textId="77777777" w:rsidR="00DE3BC1" w:rsidRPr="00983AC0" w:rsidRDefault="00DE3BC1" w:rsidP="001E7E63">
            <w:pPr>
              <w:rPr>
                <w:rFonts w:cs="Arial"/>
                <w:sz w:val="20"/>
              </w:rPr>
            </w:pPr>
            <w:r w:rsidRPr="00983AC0">
              <w:rPr>
                <w:rFonts w:cs="Arial"/>
                <w:sz w:val="20"/>
              </w:rPr>
              <w:t>Passive shunting</w:t>
            </w:r>
          </w:p>
        </w:tc>
        <w:tc>
          <w:tcPr>
            <w:tcW w:w="1663" w:type="pct"/>
            <w:tcBorders>
              <w:top w:val="single" w:sz="4" w:space="0" w:color="auto"/>
              <w:left w:val="single" w:sz="4" w:space="0" w:color="auto"/>
              <w:bottom w:val="single" w:sz="4" w:space="0" w:color="auto"/>
              <w:right w:val="single" w:sz="4" w:space="0" w:color="auto"/>
            </w:tcBorders>
          </w:tcPr>
          <w:p w14:paraId="31440E65" w14:textId="77777777" w:rsidR="00DE3BC1" w:rsidRPr="00983AC0" w:rsidRDefault="00DE3BC1" w:rsidP="001E7E63">
            <w:pPr>
              <w:rPr>
                <w:rFonts w:cs="Arial"/>
                <w:sz w:val="20"/>
              </w:rPr>
            </w:pPr>
            <w:r w:rsidRPr="00983AC0">
              <w:rPr>
                <w:rFonts w:cs="Arial"/>
                <w:sz w:val="20"/>
              </w:rPr>
              <w:t>2.2.2</w:t>
            </w:r>
          </w:p>
        </w:tc>
      </w:tr>
      <w:tr w:rsidR="00DE3BC1" w:rsidRPr="00983AC0" w14:paraId="024BBDD4" w14:textId="77777777" w:rsidTr="00EB4B96">
        <w:tc>
          <w:tcPr>
            <w:tcW w:w="1338" w:type="pct"/>
            <w:tcBorders>
              <w:top w:val="single" w:sz="4" w:space="0" w:color="auto"/>
              <w:left w:val="single" w:sz="4" w:space="0" w:color="auto"/>
              <w:bottom w:val="single" w:sz="4" w:space="0" w:color="auto"/>
              <w:right w:val="single" w:sz="4" w:space="0" w:color="auto"/>
            </w:tcBorders>
          </w:tcPr>
          <w:p w14:paraId="78A71207" w14:textId="185FD1EA"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_Ref343246947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5.1.3</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3C6B7F5E" w14:textId="77777777" w:rsidR="00DE3BC1" w:rsidRPr="00983AC0" w:rsidRDefault="00DE3BC1" w:rsidP="001E7E63">
            <w:pPr>
              <w:rPr>
                <w:rFonts w:cs="Arial"/>
                <w:sz w:val="20"/>
              </w:rPr>
            </w:pPr>
            <w:r w:rsidRPr="00983AC0">
              <w:rPr>
                <w:rFonts w:cs="Arial"/>
                <w:sz w:val="20"/>
              </w:rPr>
              <w:t>Non leading</w:t>
            </w:r>
          </w:p>
        </w:tc>
        <w:tc>
          <w:tcPr>
            <w:tcW w:w="1663" w:type="pct"/>
            <w:tcBorders>
              <w:top w:val="single" w:sz="4" w:space="0" w:color="auto"/>
              <w:left w:val="single" w:sz="4" w:space="0" w:color="auto"/>
              <w:bottom w:val="single" w:sz="4" w:space="0" w:color="auto"/>
              <w:right w:val="single" w:sz="4" w:space="0" w:color="auto"/>
            </w:tcBorders>
          </w:tcPr>
          <w:p w14:paraId="0302177D" w14:textId="77777777" w:rsidR="00DE3BC1" w:rsidRPr="00983AC0" w:rsidRDefault="00DE3BC1" w:rsidP="001E7E63">
            <w:pPr>
              <w:rPr>
                <w:rFonts w:cs="Arial"/>
                <w:sz w:val="20"/>
              </w:rPr>
            </w:pPr>
            <w:r w:rsidRPr="00983AC0">
              <w:rPr>
                <w:rFonts w:cs="Arial"/>
                <w:sz w:val="20"/>
              </w:rPr>
              <w:t>2.2.3</w:t>
            </w:r>
          </w:p>
        </w:tc>
      </w:tr>
      <w:tr w:rsidR="00DE3BC1" w:rsidRPr="00983AC0" w14:paraId="00B30F75" w14:textId="77777777" w:rsidTr="00EB4B96">
        <w:tc>
          <w:tcPr>
            <w:tcW w:w="1338" w:type="pct"/>
            <w:tcBorders>
              <w:top w:val="single" w:sz="4" w:space="0" w:color="auto"/>
              <w:left w:val="single" w:sz="4" w:space="0" w:color="auto"/>
              <w:bottom w:val="single" w:sz="4" w:space="0" w:color="auto"/>
              <w:right w:val="single" w:sz="4" w:space="0" w:color="auto"/>
            </w:tcBorders>
          </w:tcPr>
          <w:p w14:paraId="2EBE0FF6" w14:textId="2F04C065"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_Ref343246963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5.1.4</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4C7725B5" w14:textId="77777777" w:rsidR="00DE3BC1" w:rsidRPr="00983AC0" w:rsidRDefault="00DE3BC1" w:rsidP="001E7E63">
            <w:pPr>
              <w:rPr>
                <w:rFonts w:cs="Arial"/>
                <w:sz w:val="20"/>
              </w:rPr>
            </w:pPr>
            <w:r w:rsidRPr="00983AC0">
              <w:rPr>
                <w:rFonts w:cs="Arial"/>
                <w:sz w:val="20"/>
              </w:rPr>
              <w:t>Isolation</w:t>
            </w:r>
          </w:p>
        </w:tc>
        <w:tc>
          <w:tcPr>
            <w:tcW w:w="1663" w:type="pct"/>
            <w:tcBorders>
              <w:top w:val="single" w:sz="4" w:space="0" w:color="auto"/>
              <w:left w:val="single" w:sz="4" w:space="0" w:color="auto"/>
              <w:bottom w:val="single" w:sz="4" w:space="0" w:color="auto"/>
              <w:right w:val="single" w:sz="4" w:space="0" w:color="auto"/>
            </w:tcBorders>
          </w:tcPr>
          <w:p w14:paraId="11EE5EAF" w14:textId="77777777" w:rsidR="00DE3BC1" w:rsidRPr="00983AC0" w:rsidRDefault="00DE3BC1" w:rsidP="001E7E63">
            <w:pPr>
              <w:rPr>
                <w:rFonts w:cs="Arial"/>
                <w:sz w:val="20"/>
              </w:rPr>
            </w:pPr>
            <w:r w:rsidRPr="00983AC0">
              <w:rPr>
                <w:rFonts w:cs="Arial"/>
                <w:sz w:val="20"/>
              </w:rPr>
              <w:t>2.2.4</w:t>
            </w:r>
          </w:p>
        </w:tc>
      </w:tr>
      <w:tr w:rsidR="00DE3BC1" w:rsidRPr="00983AC0" w14:paraId="22E6418E" w14:textId="77777777" w:rsidTr="00EB4B96">
        <w:tc>
          <w:tcPr>
            <w:tcW w:w="1338" w:type="pct"/>
            <w:tcBorders>
              <w:top w:val="single" w:sz="4" w:space="0" w:color="auto"/>
              <w:left w:val="single" w:sz="4" w:space="0" w:color="auto"/>
              <w:bottom w:val="single" w:sz="4" w:space="0" w:color="auto"/>
              <w:right w:val="single" w:sz="4" w:space="0" w:color="auto"/>
            </w:tcBorders>
          </w:tcPr>
          <w:p w14:paraId="7064B199" w14:textId="6455B9FB"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_Ref343247222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5.2.1</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61FE4054" w14:textId="77777777" w:rsidR="00DE3BC1" w:rsidRPr="00983AC0" w:rsidRDefault="00DE3BC1" w:rsidP="001E7E63">
            <w:pPr>
              <w:rPr>
                <w:rFonts w:cs="Arial"/>
                <w:sz w:val="20"/>
              </w:rPr>
            </w:pPr>
            <w:r w:rsidRPr="00983AC0">
              <w:rPr>
                <w:rFonts w:cs="Arial"/>
                <w:sz w:val="20"/>
              </w:rPr>
              <w:t>Service brake command</w:t>
            </w:r>
          </w:p>
        </w:tc>
        <w:tc>
          <w:tcPr>
            <w:tcW w:w="1663" w:type="pct"/>
            <w:tcBorders>
              <w:top w:val="single" w:sz="4" w:space="0" w:color="auto"/>
              <w:left w:val="single" w:sz="4" w:space="0" w:color="auto"/>
              <w:bottom w:val="single" w:sz="4" w:space="0" w:color="auto"/>
              <w:right w:val="single" w:sz="4" w:space="0" w:color="auto"/>
            </w:tcBorders>
          </w:tcPr>
          <w:p w14:paraId="71F6C4BB" w14:textId="77777777" w:rsidR="00DE3BC1" w:rsidRPr="00983AC0" w:rsidRDefault="00DE3BC1" w:rsidP="001E7E63">
            <w:pPr>
              <w:rPr>
                <w:rFonts w:cs="Arial"/>
                <w:sz w:val="20"/>
              </w:rPr>
            </w:pPr>
            <w:r w:rsidRPr="00983AC0">
              <w:rPr>
                <w:rFonts w:cs="Arial"/>
                <w:sz w:val="20"/>
              </w:rPr>
              <w:t>2.3.1</w:t>
            </w:r>
          </w:p>
        </w:tc>
      </w:tr>
      <w:tr w:rsidR="00DE3BC1" w:rsidRPr="00983AC0" w14:paraId="745F83F2" w14:textId="77777777" w:rsidTr="00EB4B96">
        <w:tc>
          <w:tcPr>
            <w:tcW w:w="1338" w:type="pct"/>
            <w:tcBorders>
              <w:top w:val="single" w:sz="4" w:space="0" w:color="auto"/>
              <w:left w:val="single" w:sz="4" w:space="0" w:color="auto"/>
              <w:bottom w:val="single" w:sz="4" w:space="0" w:color="auto"/>
              <w:right w:val="single" w:sz="4" w:space="0" w:color="auto"/>
            </w:tcBorders>
          </w:tcPr>
          <w:p w14:paraId="766DB5BB" w14:textId="47CCC37A"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_Ref343247252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5.2.2</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69E1BC45" w14:textId="77777777" w:rsidR="00DE3BC1" w:rsidRPr="00983AC0" w:rsidRDefault="00DE3BC1" w:rsidP="001E7E63">
            <w:pPr>
              <w:rPr>
                <w:rFonts w:cs="Arial"/>
                <w:sz w:val="20"/>
              </w:rPr>
            </w:pPr>
            <w:r w:rsidRPr="00983AC0">
              <w:rPr>
                <w:rFonts w:cs="Arial"/>
                <w:sz w:val="20"/>
              </w:rPr>
              <w:t>Brake pressure</w:t>
            </w:r>
          </w:p>
        </w:tc>
        <w:tc>
          <w:tcPr>
            <w:tcW w:w="1663" w:type="pct"/>
            <w:tcBorders>
              <w:top w:val="single" w:sz="4" w:space="0" w:color="auto"/>
              <w:left w:val="single" w:sz="4" w:space="0" w:color="auto"/>
              <w:bottom w:val="single" w:sz="4" w:space="0" w:color="auto"/>
              <w:right w:val="single" w:sz="4" w:space="0" w:color="auto"/>
            </w:tcBorders>
          </w:tcPr>
          <w:p w14:paraId="14008E4B" w14:textId="77777777" w:rsidR="00DE3BC1" w:rsidRPr="00983AC0" w:rsidRDefault="00DE3BC1" w:rsidP="001E7E63">
            <w:pPr>
              <w:rPr>
                <w:rFonts w:cs="Arial"/>
                <w:sz w:val="20"/>
              </w:rPr>
            </w:pPr>
            <w:r w:rsidRPr="00983AC0">
              <w:rPr>
                <w:rFonts w:cs="Arial"/>
                <w:sz w:val="20"/>
              </w:rPr>
              <w:t>2.3.2</w:t>
            </w:r>
          </w:p>
        </w:tc>
      </w:tr>
      <w:tr w:rsidR="00DE3BC1" w:rsidRPr="00983AC0" w14:paraId="162D03F9" w14:textId="77777777" w:rsidTr="00EB4B96">
        <w:tc>
          <w:tcPr>
            <w:tcW w:w="1338" w:type="pct"/>
            <w:tcBorders>
              <w:top w:val="single" w:sz="4" w:space="0" w:color="auto"/>
              <w:left w:val="single" w:sz="4" w:space="0" w:color="auto"/>
              <w:bottom w:val="single" w:sz="4" w:space="0" w:color="auto"/>
              <w:right w:val="single" w:sz="4" w:space="0" w:color="auto"/>
            </w:tcBorders>
          </w:tcPr>
          <w:p w14:paraId="0F55DDAB" w14:textId="1573EB60"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_Ref343247272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5.2.3</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6C259B3F" w14:textId="77777777" w:rsidR="00DE3BC1" w:rsidRPr="00983AC0" w:rsidRDefault="00DE3BC1" w:rsidP="001E7E63">
            <w:pPr>
              <w:rPr>
                <w:rFonts w:cs="Arial"/>
                <w:sz w:val="20"/>
              </w:rPr>
            </w:pPr>
            <w:r w:rsidRPr="00983AC0">
              <w:rPr>
                <w:rFonts w:cs="Arial"/>
                <w:sz w:val="20"/>
              </w:rPr>
              <w:t>Emergency brake command</w:t>
            </w:r>
          </w:p>
        </w:tc>
        <w:tc>
          <w:tcPr>
            <w:tcW w:w="1663" w:type="pct"/>
            <w:tcBorders>
              <w:top w:val="single" w:sz="4" w:space="0" w:color="auto"/>
              <w:left w:val="single" w:sz="4" w:space="0" w:color="auto"/>
              <w:bottom w:val="single" w:sz="4" w:space="0" w:color="auto"/>
              <w:right w:val="single" w:sz="4" w:space="0" w:color="auto"/>
            </w:tcBorders>
          </w:tcPr>
          <w:p w14:paraId="79C1AD94" w14:textId="77777777" w:rsidR="00DE3BC1" w:rsidRPr="00983AC0" w:rsidRDefault="00DE3BC1" w:rsidP="001E7E63">
            <w:pPr>
              <w:rPr>
                <w:rFonts w:cs="Arial"/>
                <w:sz w:val="20"/>
              </w:rPr>
            </w:pPr>
            <w:r w:rsidRPr="00983AC0">
              <w:rPr>
                <w:rFonts w:cs="Arial"/>
                <w:sz w:val="20"/>
              </w:rPr>
              <w:t>2.3.3</w:t>
            </w:r>
          </w:p>
        </w:tc>
      </w:tr>
      <w:tr w:rsidR="00DE3BC1" w:rsidRPr="00983AC0" w14:paraId="6E0F709B" w14:textId="77777777" w:rsidTr="00EB4B96">
        <w:tc>
          <w:tcPr>
            <w:tcW w:w="1338" w:type="pct"/>
            <w:tcBorders>
              <w:top w:val="single" w:sz="4" w:space="0" w:color="auto"/>
              <w:left w:val="single" w:sz="4" w:space="0" w:color="auto"/>
              <w:bottom w:val="single" w:sz="4" w:space="0" w:color="auto"/>
              <w:right w:val="single" w:sz="4" w:space="0" w:color="auto"/>
            </w:tcBorders>
          </w:tcPr>
          <w:p w14:paraId="57FE2F03" w14:textId="1B19835D"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_Ref343247311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5.2.4</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4D5E71D6" w14:textId="77777777" w:rsidR="00DE3BC1" w:rsidRPr="00983AC0" w:rsidRDefault="00DE3BC1" w:rsidP="001E7E63">
            <w:pPr>
              <w:rPr>
                <w:rFonts w:cs="Arial"/>
                <w:sz w:val="20"/>
              </w:rPr>
            </w:pPr>
            <w:r w:rsidRPr="00983AC0">
              <w:rPr>
                <w:rFonts w:cs="Arial"/>
                <w:sz w:val="20"/>
              </w:rPr>
              <w:t>Special brake inhibit-Trackside orders</w:t>
            </w:r>
          </w:p>
        </w:tc>
        <w:tc>
          <w:tcPr>
            <w:tcW w:w="1663" w:type="pct"/>
            <w:tcBorders>
              <w:top w:val="single" w:sz="4" w:space="0" w:color="auto"/>
              <w:left w:val="single" w:sz="4" w:space="0" w:color="auto"/>
              <w:bottom w:val="single" w:sz="4" w:space="0" w:color="auto"/>
              <w:right w:val="single" w:sz="4" w:space="0" w:color="auto"/>
            </w:tcBorders>
          </w:tcPr>
          <w:p w14:paraId="3B420039" w14:textId="77777777" w:rsidR="00DE3BC1" w:rsidRPr="00983AC0" w:rsidRDefault="00DE3BC1" w:rsidP="001E7E63">
            <w:pPr>
              <w:rPr>
                <w:rFonts w:cs="Arial"/>
                <w:sz w:val="20"/>
              </w:rPr>
            </w:pPr>
            <w:r w:rsidRPr="00983AC0">
              <w:rPr>
                <w:rFonts w:cs="Arial"/>
                <w:sz w:val="20"/>
              </w:rPr>
              <w:t>2.3.4</w:t>
            </w:r>
          </w:p>
        </w:tc>
      </w:tr>
      <w:tr w:rsidR="00DE3BC1" w:rsidRPr="00983AC0" w14:paraId="3D47954B" w14:textId="77777777" w:rsidTr="00EB4B96">
        <w:tc>
          <w:tcPr>
            <w:tcW w:w="1338" w:type="pct"/>
            <w:tcBorders>
              <w:top w:val="single" w:sz="4" w:space="0" w:color="auto"/>
              <w:left w:val="single" w:sz="4" w:space="0" w:color="auto"/>
              <w:bottom w:val="single" w:sz="4" w:space="0" w:color="auto"/>
              <w:right w:val="single" w:sz="4" w:space="0" w:color="auto"/>
            </w:tcBorders>
          </w:tcPr>
          <w:p w14:paraId="615FEBB5" w14:textId="3CD1572F"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_Ref343247335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5.2.5</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37E27345" w14:textId="77777777" w:rsidR="00DE3BC1" w:rsidRPr="00983AC0" w:rsidRDefault="00DE3BC1" w:rsidP="001E7E63">
            <w:pPr>
              <w:rPr>
                <w:rFonts w:cs="Arial"/>
                <w:sz w:val="20"/>
              </w:rPr>
            </w:pPr>
            <w:r w:rsidRPr="00983AC0">
              <w:rPr>
                <w:rFonts w:cs="Arial"/>
                <w:sz w:val="20"/>
              </w:rPr>
              <w:t>Special brake inhibit-STM Orders</w:t>
            </w:r>
          </w:p>
        </w:tc>
        <w:tc>
          <w:tcPr>
            <w:tcW w:w="1663" w:type="pct"/>
            <w:tcBorders>
              <w:top w:val="single" w:sz="4" w:space="0" w:color="auto"/>
              <w:left w:val="single" w:sz="4" w:space="0" w:color="auto"/>
              <w:bottom w:val="single" w:sz="4" w:space="0" w:color="auto"/>
              <w:right w:val="single" w:sz="4" w:space="0" w:color="auto"/>
            </w:tcBorders>
          </w:tcPr>
          <w:p w14:paraId="056CE2DB" w14:textId="77777777" w:rsidR="00DE3BC1" w:rsidRPr="00983AC0" w:rsidRDefault="00DE3BC1" w:rsidP="001E7E63">
            <w:pPr>
              <w:rPr>
                <w:rFonts w:cs="Arial"/>
                <w:sz w:val="20"/>
              </w:rPr>
            </w:pPr>
            <w:r w:rsidRPr="00983AC0">
              <w:rPr>
                <w:rFonts w:cs="Arial"/>
                <w:sz w:val="20"/>
              </w:rPr>
              <w:t>2.3.5</w:t>
            </w:r>
          </w:p>
        </w:tc>
      </w:tr>
      <w:tr w:rsidR="00DE3BC1" w:rsidRPr="00983AC0" w14:paraId="58BF45F2" w14:textId="77777777" w:rsidTr="00EB4B96">
        <w:tc>
          <w:tcPr>
            <w:tcW w:w="1338" w:type="pct"/>
            <w:tcBorders>
              <w:top w:val="single" w:sz="4" w:space="0" w:color="auto"/>
              <w:left w:val="single" w:sz="4" w:space="0" w:color="auto"/>
              <w:bottom w:val="single" w:sz="4" w:space="0" w:color="auto"/>
              <w:right w:val="single" w:sz="4" w:space="0" w:color="auto"/>
            </w:tcBorders>
          </w:tcPr>
          <w:p w14:paraId="7E373EC0" w14:textId="460A7C18"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_Ref343247363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5.2.6</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286F4A28" w14:textId="77777777" w:rsidR="00DE3BC1" w:rsidRPr="00983AC0" w:rsidRDefault="00DE3BC1" w:rsidP="001E7E63">
            <w:pPr>
              <w:rPr>
                <w:rFonts w:cs="Arial"/>
                <w:sz w:val="20"/>
              </w:rPr>
            </w:pPr>
            <w:r w:rsidRPr="00983AC0">
              <w:rPr>
                <w:rFonts w:cs="Arial"/>
                <w:sz w:val="20"/>
              </w:rPr>
              <w:t>Special brake status</w:t>
            </w:r>
          </w:p>
        </w:tc>
        <w:tc>
          <w:tcPr>
            <w:tcW w:w="1663" w:type="pct"/>
            <w:tcBorders>
              <w:top w:val="single" w:sz="4" w:space="0" w:color="auto"/>
              <w:left w:val="single" w:sz="4" w:space="0" w:color="auto"/>
              <w:bottom w:val="single" w:sz="4" w:space="0" w:color="auto"/>
              <w:right w:val="single" w:sz="4" w:space="0" w:color="auto"/>
            </w:tcBorders>
          </w:tcPr>
          <w:p w14:paraId="507CA47E" w14:textId="77777777" w:rsidR="00DE3BC1" w:rsidRPr="00983AC0" w:rsidRDefault="00DE3BC1" w:rsidP="001E7E63">
            <w:pPr>
              <w:rPr>
                <w:rFonts w:cs="Arial"/>
                <w:sz w:val="20"/>
              </w:rPr>
            </w:pPr>
            <w:r w:rsidRPr="00983AC0">
              <w:rPr>
                <w:rFonts w:cs="Arial"/>
                <w:sz w:val="20"/>
              </w:rPr>
              <w:t>2.3.6</w:t>
            </w:r>
          </w:p>
        </w:tc>
      </w:tr>
      <w:tr w:rsidR="00DE3BC1" w:rsidRPr="00983AC0" w14:paraId="309FF246" w14:textId="77777777" w:rsidTr="00EB4B96">
        <w:tc>
          <w:tcPr>
            <w:tcW w:w="1338" w:type="pct"/>
            <w:tcBorders>
              <w:top w:val="single" w:sz="4" w:space="0" w:color="auto"/>
              <w:left w:val="single" w:sz="4" w:space="0" w:color="auto"/>
              <w:bottom w:val="single" w:sz="4" w:space="0" w:color="auto"/>
              <w:right w:val="single" w:sz="4" w:space="0" w:color="auto"/>
            </w:tcBorders>
          </w:tcPr>
          <w:p w14:paraId="3CEB3C64" w14:textId="1B476C47"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_Ref343247377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5.2.7</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27789C40" w14:textId="77777777" w:rsidR="00DE3BC1" w:rsidRPr="00983AC0" w:rsidRDefault="00DE3BC1" w:rsidP="001E7E63">
            <w:pPr>
              <w:rPr>
                <w:rFonts w:cs="Arial"/>
                <w:sz w:val="20"/>
              </w:rPr>
            </w:pPr>
            <w:r w:rsidRPr="00983AC0">
              <w:rPr>
                <w:rFonts w:cs="Arial"/>
                <w:sz w:val="20"/>
              </w:rPr>
              <w:t>Additional brake status</w:t>
            </w:r>
          </w:p>
        </w:tc>
        <w:tc>
          <w:tcPr>
            <w:tcW w:w="1663" w:type="pct"/>
            <w:tcBorders>
              <w:top w:val="single" w:sz="4" w:space="0" w:color="auto"/>
              <w:left w:val="single" w:sz="4" w:space="0" w:color="auto"/>
              <w:bottom w:val="single" w:sz="4" w:space="0" w:color="auto"/>
              <w:right w:val="single" w:sz="4" w:space="0" w:color="auto"/>
            </w:tcBorders>
          </w:tcPr>
          <w:p w14:paraId="590F0782" w14:textId="77777777" w:rsidR="00DE3BC1" w:rsidRPr="00983AC0" w:rsidRDefault="00DE3BC1" w:rsidP="001E7E63">
            <w:pPr>
              <w:rPr>
                <w:rFonts w:cs="Arial"/>
                <w:sz w:val="20"/>
              </w:rPr>
            </w:pPr>
            <w:r w:rsidRPr="00983AC0">
              <w:rPr>
                <w:rFonts w:cs="Arial"/>
                <w:sz w:val="20"/>
              </w:rPr>
              <w:t>2.3.7</w:t>
            </w:r>
          </w:p>
        </w:tc>
      </w:tr>
      <w:tr w:rsidR="00DE3BC1" w:rsidRPr="00983AC0" w14:paraId="134D9940" w14:textId="77777777" w:rsidTr="00EB4B96">
        <w:tc>
          <w:tcPr>
            <w:tcW w:w="1338" w:type="pct"/>
            <w:tcBorders>
              <w:top w:val="single" w:sz="4" w:space="0" w:color="auto"/>
              <w:left w:val="single" w:sz="4" w:space="0" w:color="auto"/>
              <w:bottom w:val="single" w:sz="4" w:space="0" w:color="auto"/>
              <w:right w:val="single" w:sz="4" w:space="0" w:color="auto"/>
            </w:tcBorders>
          </w:tcPr>
          <w:p w14:paraId="031E3E6D" w14:textId="1E11A52E"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_Ref343247432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5.3.2</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3A4D8AA7" w14:textId="77777777" w:rsidR="00DE3BC1" w:rsidRPr="00983AC0" w:rsidRDefault="00DE3BC1" w:rsidP="001E7E63">
            <w:pPr>
              <w:rPr>
                <w:rFonts w:cs="Arial"/>
                <w:sz w:val="20"/>
              </w:rPr>
            </w:pPr>
            <w:r w:rsidRPr="00983AC0">
              <w:rPr>
                <w:rFonts w:cs="Arial"/>
                <w:sz w:val="20"/>
              </w:rPr>
              <w:t>Change of traction system</w:t>
            </w:r>
          </w:p>
        </w:tc>
        <w:tc>
          <w:tcPr>
            <w:tcW w:w="1663" w:type="pct"/>
            <w:tcBorders>
              <w:top w:val="single" w:sz="4" w:space="0" w:color="auto"/>
              <w:left w:val="single" w:sz="4" w:space="0" w:color="auto"/>
              <w:bottom w:val="single" w:sz="4" w:space="0" w:color="auto"/>
              <w:right w:val="single" w:sz="4" w:space="0" w:color="auto"/>
            </w:tcBorders>
          </w:tcPr>
          <w:p w14:paraId="4BCD0535" w14:textId="77777777" w:rsidR="00DE3BC1" w:rsidRPr="00983AC0" w:rsidRDefault="00DE3BC1" w:rsidP="001E7E63">
            <w:pPr>
              <w:rPr>
                <w:rFonts w:cs="Arial"/>
                <w:sz w:val="20"/>
              </w:rPr>
            </w:pPr>
            <w:r w:rsidRPr="00983AC0">
              <w:rPr>
                <w:rFonts w:cs="Arial"/>
                <w:sz w:val="20"/>
              </w:rPr>
              <w:t>2.4.</w:t>
            </w:r>
            <w:r>
              <w:rPr>
                <w:rFonts w:cs="Arial"/>
                <w:sz w:val="20"/>
              </w:rPr>
              <w:t>1</w:t>
            </w:r>
          </w:p>
        </w:tc>
      </w:tr>
      <w:tr w:rsidR="00DE3BC1" w:rsidRPr="00983AC0" w14:paraId="6F9E6E44" w14:textId="77777777" w:rsidTr="00EB4B96">
        <w:tc>
          <w:tcPr>
            <w:tcW w:w="1338" w:type="pct"/>
            <w:tcBorders>
              <w:top w:val="single" w:sz="4" w:space="0" w:color="auto"/>
              <w:left w:val="single" w:sz="4" w:space="0" w:color="auto"/>
              <w:bottom w:val="single" w:sz="4" w:space="0" w:color="auto"/>
              <w:right w:val="single" w:sz="4" w:space="0" w:color="auto"/>
            </w:tcBorders>
          </w:tcPr>
          <w:p w14:paraId="22FCDB4F" w14:textId="25FA90D5"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_Ref343247460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5.3.3</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59761BDF" w14:textId="77777777" w:rsidR="00DE3BC1" w:rsidRPr="00983AC0" w:rsidRDefault="00DE3BC1" w:rsidP="001E7E63">
            <w:pPr>
              <w:rPr>
                <w:rFonts w:cs="Arial"/>
                <w:sz w:val="20"/>
              </w:rPr>
            </w:pPr>
            <w:r w:rsidRPr="00983AC0">
              <w:rPr>
                <w:rFonts w:cs="Arial"/>
                <w:sz w:val="20"/>
              </w:rPr>
              <w:t>Pantograph-Trackside orders</w:t>
            </w:r>
          </w:p>
        </w:tc>
        <w:tc>
          <w:tcPr>
            <w:tcW w:w="1663" w:type="pct"/>
            <w:tcBorders>
              <w:top w:val="single" w:sz="4" w:space="0" w:color="auto"/>
              <w:left w:val="single" w:sz="4" w:space="0" w:color="auto"/>
              <w:bottom w:val="single" w:sz="4" w:space="0" w:color="auto"/>
              <w:right w:val="single" w:sz="4" w:space="0" w:color="auto"/>
            </w:tcBorders>
          </w:tcPr>
          <w:p w14:paraId="2318205E" w14:textId="77777777" w:rsidR="00DE3BC1" w:rsidRPr="00983AC0" w:rsidRDefault="00DE3BC1" w:rsidP="001E7E63">
            <w:pPr>
              <w:rPr>
                <w:rFonts w:cs="Arial"/>
                <w:sz w:val="20"/>
              </w:rPr>
            </w:pPr>
            <w:r w:rsidRPr="00983AC0">
              <w:rPr>
                <w:rFonts w:cs="Arial"/>
                <w:sz w:val="20"/>
              </w:rPr>
              <w:t>2.4.</w:t>
            </w:r>
            <w:r>
              <w:rPr>
                <w:rFonts w:cs="Arial"/>
                <w:sz w:val="20"/>
              </w:rPr>
              <w:t>2</w:t>
            </w:r>
          </w:p>
        </w:tc>
      </w:tr>
      <w:tr w:rsidR="00DE3BC1" w:rsidRPr="00983AC0" w14:paraId="1C1C1334" w14:textId="77777777" w:rsidTr="00EB4B96">
        <w:tc>
          <w:tcPr>
            <w:tcW w:w="1338" w:type="pct"/>
            <w:tcBorders>
              <w:top w:val="single" w:sz="4" w:space="0" w:color="auto"/>
              <w:left w:val="single" w:sz="4" w:space="0" w:color="auto"/>
              <w:bottom w:val="single" w:sz="4" w:space="0" w:color="auto"/>
              <w:right w:val="single" w:sz="4" w:space="0" w:color="auto"/>
            </w:tcBorders>
          </w:tcPr>
          <w:p w14:paraId="2BF928C8" w14:textId="1892FAEC"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_Ref343247497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5.3.4</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109E40B9" w14:textId="77777777" w:rsidR="00DE3BC1" w:rsidRPr="00983AC0" w:rsidRDefault="00DE3BC1" w:rsidP="001E7E63">
            <w:pPr>
              <w:rPr>
                <w:rFonts w:cs="Arial"/>
                <w:sz w:val="20"/>
              </w:rPr>
            </w:pPr>
            <w:r>
              <w:rPr>
                <w:rFonts w:cs="Arial"/>
                <w:sz w:val="20"/>
              </w:rPr>
              <w:t>Pantograph-STM orders</w:t>
            </w:r>
          </w:p>
        </w:tc>
        <w:tc>
          <w:tcPr>
            <w:tcW w:w="1663" w:type="pct"/>
            <w:tcBorders>
              <w:top w:val="single" w:sz="4" w:space="0" w:color="auto"/>
              <w:left w:val="single" w:sz="4" w:space="0" w:color="auto"/>
              <w:bottom w:val="single" w:sz="4" w:space="0" w:color="auto"/>
              <w:right w:val="single" w:sz="4" w:space="0" w:color="auto"/>
            </w:tcBorders>
          </w:tcPr>
          <w:p w14:paraId="2225B84C" w14:textId="77777777" w:rsidR="00DE3BC1" w:rsidRPr="00983AC0" w:rsidRDefault="00DE3BC1" w:rsidP="001E7E63">
            <w:pPr>
              <w:rPr>
                <w:rFonts w:cs="Arial"/>
                <w:sz w:val="20"/>
              </w:rPr>
            </w:pPr>
            <w:r>
              <w:rPr>
                <w:rFonts w:cs="Arial"/>
                <w:sz w:val="20"/>
              </w:rPr>
              <w:t>2.4.3</w:t>
            </w:r>
          </w:p>
        </w:tc>
      </w:tr>
      <w:tr w:rsidR="00DE3BC1" w:rsidRPr="00983AC0" w14:paraId="48ECB976" w14:textId="77777777" w:rsidTr="00EB4B96">
        <w:tc>
          <w:tcPr>
            <w:tcW w:w="1338" w:type="pct"/>
            <w:tcBorders>
              <w:top w:val="single" w:sz="4" w:space="0" w:color="auto"/>
              <w:left w:val="single" w:sz="4" w:space="0" w:color="auto"/>
              <w:bottom w:val="single" w:sz="4" w:space="0" w:color="auto"/>
              <w:right w:val="single" w:sz="4" w:space="0" w:color="auto"/>
            </w:tcBorders>
          </w:tcPr>
          <w:p w14:paraId="7C197253" w14:textId="59B0E468" w:rsidR="00DE3BC1" w:rsidRPr="00807D9E" w:rsidRDefault="00DE3BC1" w:rsidP="001E7E63">
            <w:pPr>
              <w:rPr>
                <w:rFonts w:cs="Arial"/>
                <w:sz w:val="20"/>
                <w:lang w:val="de-DE"/>
              </w:rPr>
            </w:pPr>
            <w:r>
              <w:rPr>
                <w:rFonts w:cs="Arial"/>
                <w:sz w:val="20"/>
                <w:lang w:val="de-DE"/>
              </w:rPr>
              <w:lastRenderedPageBreak/>
              <w:fldChar w:fldCharType="begin"/>
            </w:r>
            <w:r>
              <w:rPr>
                <w:rFonts w:cs="Arial"/>
                <w:sz w:val="20"/>
                <w:lang w:val="de-DE"/>
              </w:rPr>
              <w:instrText xml:space="preserve"> REF _Ref343247564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5.3.5</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7743E272" w14:textId="77777777" w:rsidR="00DE3BC1" w:rsidRPr="00983AC0" w:rsidRDefault="00DE3BC1" w:rsidP="001E7E63">
            <w:pPr>
              <w:rPr>
                <w:rFonts w:cs="Arial"/>
                <w:sz w:val="20"/>
              </w:rPr>
            </w:pPr>
            <w:r w:rsidRPr="00983AC0">
              <w:rPr>
                <w:rFonts w:cs="Arial"/>
                <w:sz w:val="20"/>
              </w:rPr>
              <w:t>Air tightness-Trackside orders</w:t>
            </w:r>
          </w:p>
        </w:tc>
        <w:tc>
          <w:tcPr>
            <w:tcW w:w="1663" w:type="pct"/>
            <w:tcBorders>
              <w:top w:val="single" w:sz="4" w:space="0" w:color="auto"/>
              <w:left w:val="single" w:sz="4" w:space="0" w:color="auto"/>
              <w:bottom w:val="single" w:sz="4" w:space="0" w:color="auto"/>
              <w:right w:val="single" w:sz="4" w:space="0" w:color="auto"/>
            </w:tcBorders>
          </w:tcPr>
          <w:p w14:paraId="025318D8" w14:textId="77777777" w:rsidR="00DE3BC1" w:rsidRPr="00983AC0" w:rsidRDefault="00DE3BC1" w:rsidP="001E7E63">
            <w:pPr>
              <w:rPr>
                <w:rFonts w:cs="Arial"/>
                <w:sz w:val="20"/>
              </w:rPr>
            </w:pPr>
            <w:r w:rsidRPr="00983AC0">
              <w:rPr>
                <w:rFonts w:cs="Arial"/>
                <w:sz w:val="20"/>
              </w:rPr>
              <w:t>2.4.</w:t>
            </w:r>
            <w:r>
              <w:rPr>
                <w:rFonts w:cs="Arial"/>
                <w:sz w:val="20"/>
              </w:rPr>
              <w:t>4</w:t>
            </w:r>
          </w:p>
        </w:tc>
      </w:tr>
      <w:tr w:rsidR="00DE3BC1" w:rsidRPr="00983AC0" w14:paraId="625D7285" w14:textId="77777777" w:rsidTr="00EB4B96">
        <w:tc>
          <w:tcPr>
            <w:tcW w:w="1338" w:type="pct"/>
            <w:tcBorders>
              <w:top w:val="single" w:sz="4" w:space="0" w:color="auto"/>
              <w:left w:val="single" w:sz="4" w:space="0" w:color="auto"/>
              <w:bottom w:val="single" w:sz="4" w:space="0" w:color="auto"/>
              <w:right w:val="single" w:sz="4" w:space="0" w:color="auto"/>
            </w:tcBorders>
          </w:tcPr>
          <w:p w14:paraId="3C93B70A" w14:textId="72375E38" w:rsidR="00DE3BC1" w:rsidRPr="00807D9E" w:rsidDel="00D73125"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_Ref343247589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5.3.6</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09E1DCF1" w14:textId="77777777" w:rsidR="00DE3BC1" w:rsidRPr="00983AC0" w:rsidRDefault="00DE3BC1" w:rsidP="001E7E63">
            <w:pPr>
              <w:rPr>
                <w:rFonts w:cs="Arial"/>
                <w:sz w:val="20"/>
              </w:rPr>
            </w:pPr>
            <w:r w:rsidRPr="00983AC0">
              <w:rPr>
                <w:rFonts w:cs="Arial"/>
                <w:sz w:val="20"/>
              </w:rPr>
              <w:t>Air tightness-STM orders</w:t>
            </w:r>
          </w:p>
        </w:tc>
        <w:tc>
          <w:tcPr>
            <w:tcW w:w="1663" w:type="pct"/>
            <w:tcBorders>
              <w:top w:val="single" w:sz="4" w:space="0" w:color="auto"/>
              <w:left w:val="single" w:sz="4" w:space="0" w:color="auto"/>
              <w:bottom w:val="single" w:sz="4" w:space="0" w:color="auto"/>
              <w:right w:val="single" w:sz="4" w:space="0" w:color="auto"/>
            </w:tcBorders>
          </w:tcPr>
          <w:p w14:paraId="38E5C904" w14:textId="77777777" w:rsidR="00DE3BC1" w:rsidRPr="00983AC0" w:rsidRDefault="00DE3BC1" w:rsidP="001E7E63">
            <w:pPr>
              <w:rPr>
                <w:rFonts w:cs="Arial"/>
                <w:sz w:val="20"/>
              </w:rPr>
            </w:pPr>
            <w:r w:rsidRPr="00983AC0">
              <w:rPr>
                <w:rFonts w:cs="Arial"/>
                <w:sz w:val="20"/>
              </w:rPr>
              <w:t>2.4.</w:t>
            </w:r>
            <w:r>
              <w:rPr>
                <w:rFonts w:cs="Arial"/>
                <w:sz w:val="20"/>
              </w:rPr>
              <w:t>5</w:t>
            </w:r>
          </w:p>
        </w:tc>
      </w:tr>
      <w:tr w:rsidR="00DE3BC1" w:rsidRPr="00983AC0" w14:paraId="4288E984" w14:textId="77777777" w:rsidTr="00EB4B96">
        <w:tc>
          <w:tcPr>
            <w:tcW w:w="1338" w:type="pct"/>
            <w:tcBorders>
              <w:top w:val="single" w:sz="4" w:space="0" w:color="auto"/>
              <w:left w:val="single" w:sz="4" w:space="0" w:color="auto"/>
              <w:bottom w:val="single" w:sz="4" w:space="0" w:color="auto"/>
              <w:right w:val="single" w:sz="4" w:space="0" w:color="auto"/>
            </w:tcBorders>
          </w:tcPr>
          <w:p w14:paraId="35FF50E1" w14:textId="51266E86" w:rsidR="00DE3BC1" w:rsidRPr="009E49CD" w:rsidRDefault="00DE3BC1" w:rsidP="001E7E63">
            <w:pPr>
              <w:rPr>
                <w:rFonts w:cs="Arial"/>
                <w:sz w:val="20"/>
              </w:rPr>
            </w:pPr>
            <w:r>
              <w:rPr>
                <w:rFonts w:cs="Arial"/>
                <w:sz w:val="20"/>
                <w:lang w:val="de-DE"/>
              </w:rPr>
              <w:fldChar w:fldCharType="begin"/>
            </w:r>
            <w:r>
              <w:rPr>
                <w:rFonts w:cs="Arial"/>
                <w:sz w:val="20"/>
              </w:rPr>
              <w:instrText xml:space="preserve"> REF _Ref352154239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rPr>
              <w:t>5.3.7</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1ECE852F" w14:textId="77777777" w:rsidR="00DE3BC1" w:rsidRPr="00983AC0" w:rsidRDefault="00DE3BC1" w:rsidP="001E7E63">
            <w:pPr>
              <w:rPr>
                <w:rFonts w:cs="Arial"/>
                <w:sz w:val="20"/>
              </w:rPr>
            </w:pPr>
            <w:r>
              <w:rPr>
                <w:rFonts w:cs="Arial"/>
                <w:sz w:val="20"/>
              </w:rPr>
              <w:t>Station platform</w:t>
            </w:r>
          </w:p>
        </w:tc>
        <w:tc>
          <w:tcPr>
            <w:tcW w:w="1663" w:type="pct"/>
            <w:tcBorders>
              <w:top w:val="single" w:sz="4" w:space="0" w:color="auto"/>
              <w:left w:val="single" w:sz="4" w:space="0" w:color="auto"/>
              <w:bottom w:val="single" w:sz="4" w:space="0" w:color="auto"/>
              <w:right w:val="single" w:sz="4" w:space="0" w:color="auto"/>
            </w:tcBorders>
          </w:tcPr>
          <w:p w14:paraId="73D80D73" w14:textId="77777777" w:rsidR="00DE3BC1" w:rsidRPr="00983AC0" w:rsidRDefault="00DE3BC1" w:rsidP="001E7E63">
            <w:pPr>
              <w:rPr>
                <w:rFonts w:cs="Arial"/>
                <w:sz w:val="20"/>
              </w:rPr>
            </w:pPr>
            <w:r w:rsidRPr="00983AC0">
              <w:rPr>
                <w:rFonts w:cs="Arial"/>
                <w:sz w:val="20"/>
              </w:rPr>
              <w:t>2.4.</w:t>
            </w:r>
            <w:r>
              <w:rPr>
                <w:rFonts w:cs="Arial"/>
                <w:sz w:val="20"/>
              </w:rPr>
              <w:t>6</w:t>
            </w:r>
          </w:p>
        </w:tc>
      </w:tr>
      <w:tr w:rsidR="00DE3BC1" w:rsidRPr="00983AC0" w14:paraId="420D35A4" w14:textId="77777777" w:rsidTr="00EB4B96">
        <w:tc>
          <w:tcPr>
            <w:tcW w:w="1338" w:type="pct"/>
            <w:tcBorders>
              <w:top w:val="single" w:sz="4" w:space="0" w:color="auto"/>
              <w:left w:val="single" w:sz="4" w:space="0" w:color="auto"/>
              <w:bottom w:val="single" w:sz="4" w:space="0" w:color="auto"/>
              <w:right w:val="single" w:sz="4" w:space="0" w:color="auto"/>
            </w:tcBorders>
          </w:tcPr>
          <w:p w14:paraId="197346CB" w14:textId="4A6ADEF9"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_Ref343247633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5.3.8</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766FAB6A" w14:textId="77777777" w:rsidR="00DE3BC1" w:rsidRPr="00983AC0" w:rsidRDefault="00DE3BC1" w:rsidP="001E7E63">
            <w:pPr>
              <w:rPr>
                <w:rFonts w:cs="Arial"/>
                <w:sz w:val="20"/>
              </w:rPr>
            </w:pPr>
            <w:r w:rsidRPr="00983AC0">
              <w:rPr>
                <w:rFonts w:cs="Arial"/>
                <w:sz w:val="20"/>
              </w:rPr>
              <w:t>Main Power Switch-Trackside orders</w:t>
            </w:r>
          </w:p>
        </w:tc>
        <w:tc>
          <w:tcPr>
            <w:tcW w:w="1663" w:type="pct"/>
            <w:tcBorders>
              <w:top w:val="single" w:sz="4" w:space="0" w:color="auto"/>
              <w:left w:val="single" w:sz="4" w:space="0" w:color="auto"/>
              <w:bottom w:val="single" w:sz="4" w:space="0" w:color="auto"/>
              <w:right w:val="single" w:sz="4" w:space="0" w:color="auto"/>
            </w:tcBorders>
          </w:tcPr>
          <w:p w14:paraId="35100143" w14:textId="77777777" w:rsidR="00DE3BC1" w:rsidRPr="00983AC0" w:rsidRDefault="00DE3BC1" w:rsidP="001E7E63">
            <w:pPr>
              <w:rPr>
                <w:rFonts w:cs="Arial"/>
                <w:sz w:val="20"/>
              </w:rPr>
            </w:pPr>
            <w:r w:rsidRPr="00983AC0">
              <w:rPr>
                <w:rFonts w:cs="Arial"/>
                <w:sz w:val="20"/>
              </w:rPr>
              <w:t>2.4.</w:t>
            </w:r>
            <w:r>
              <w:rPr>
                <w:rFonts w:cs="Arial"/>
                <w:sz w:val="20"/>
              </w:rPr>
              <w:t>7</w:t>
            </w:r>
          </w:p>
        </w:tc>
      </w:tr>
      <w:tr w:rsidR="00DE3BC1" w:rsidRPr="00983AC0" w14:paraId="725E786D" w14:textId="77777777" w:rsidTr="00EB4B96">
        <w:tc>
          <w:tcPr>
            <w:tcW w:w="1338" w:type="pct"/>
            <w:tcBorders>
              <w:top w:val="single" w:sz="4" w:space="0" w:color="auto"/>
              <w:left w:val="single" w:sz="4" w:space="0" w:color="auto"/>
              <w:bottom w:val="single" w:sz="4" w:space="0" w:color="auto"/>
              <w:right w:val="single" w:sz="4" w:space="0" w:color="auto"/>
            </w:tcBorders>
          </w:tcPr>
          <w:p w14:paraId="0FCFA74D" w14:textId="00F8DD90"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_Ref343247648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5.3.9</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2C51FCD5" w14:textId="77777777" w:rsidR="00DE3BC1" w:rsidRPr="00983AC0" w:rsidRDefault="00DE3BC1" w:rsidP="001E7E63">
            <w:pPr>
              <w:rPr>
                <w:rFonts w:cs="Arial"/>
                <w:sz w:val="20"/>
              </w:rPr>
            </w:pPr>
            <w:r w:rsidRPr="00983AC0">
              <w:rPr>
                <w:rFonts w:cs="Arial"/>
                <w:sz w:val="20"/>
              </w:rPr>
              <w:t>Main Power Switch-STM orders</w:t>
            </w:r>
          </w:p>
        </w:tc>
        <w:tc>
          <w:tcPr>
            <w:tcW w:w="1663" w:type="pct"/>
            <w:tcBorders>
              <w:top w:val="single" w:sz="4" w:space="0" w:color="auto"/>
              <w:left w:val="single" w:sz="4" w:space="0" w:color="auto"/>
              <w:bottom w:val="single" w:sz="4" w:space="0" w:color="auto"/>
              <w:right w:val="single" w:sz="4" w:space="0" w:color="auto"/>
            </w:tcBorders>
          </w:tcPr>
          <w:p w14:paraId="605D3245" w14:textId="77777777" w:rsidR="00DE3BC1" w:rsidRPr="00983AC0" w:rsidRDefault="00DE3BC1" w:rsidP="001E7E63">
            <w:pPr>
              <w:rPr>
                <w:rFonts w:cs="Arial"/>
                <w:sz w:val="20"/>
              </w:rPr>
            </w:pPr>
            <w:r w:rsidRPr="00983AC0">
              <w:rPr>
                <w:rFonts w:cs="Arial"/>
                <w:sz w:val="20"/>
              </w:rPr>
              <w:t>2.4.</w:t>
            </w:r>
            <w:r>
              <w:rPr>
                <w:rFonts w:cs="Arial"/>
                <w:sz w:val="20"/>
              </w:rPr>
              <w:t>8</w:t>
            </w:r>
          </w:p>
        </w:tc>
      </w:tr>
      <w:tr w:rsidR="00DE3BC1" w:rsidRPr="00983AC0" w14:paraId="3A7B557D" w14:textId="77777777" w:rsidTr="00EB4B96">
        <w:tc>
          <w:tcPr>
            <w:tcW w:w="1338" w:type="pct"/>
            <w:tcBorders>
              <w:top w:val="single" w:sz="4" w:space="0" w:color="auto"/>
              <w:left w:val="single" w:sz="4" w:space="0" w:color="auto"/>
              <w:bottom w:val="single" w:sz="4" w:space="0" w:color="auto"/>
              <w:right w:val="single" w:sz="4" w:space="0" w:color="auto"/>
            </w:tcBorders>
          </w:tcPr>
          <w:p w14:paraId="2D3ED500" w14:textId="66588E63"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_Ref343247693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5.3.10</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5E7E2DF3" w14:textId="77777777" w:rsidR="00DE3BC1" w:rsidRPr="00983AC0" w:rsidRDefault="00DE3BC1" w:rsidP="001E7E63">
            <w:pPr>
              <w:rPr>
                <w:rFonts w:cs="Arial"/>
                <w:sz w:val="20"/>
              </w:rPr>
            </w:pPr>
            <w:r w:rsidRPr="00983AC0">
              <w:rPr>
                <w:rFonts w:cs="Arial"/>
                <w:sz w:val="20"/>
              </w:rPr>
              <w:t>Change of allowed current consumption</w:t>
            </w:r>
          </w:p>
        </w:tc>
        <w:tc>
          <w:tcPr>
            <w:tcW w:w="1663" w:type="pct"/>
            <w:tcBorders>
              <w:top w:val="single" w:sz="4" w:space="0" w:color="auto"/>
              <w:left w:val="single" w:sz="4" w:space="0" w:color="auto"/>
              <w:bottom w:val="single" w:sz="4" w:space="0" w:color="auto"/>
              <w:right w:val="single" w:sz="4" w:space="0" w:color="auto"/>
            </w:tcBorders>
          </w:tcPr>
          <w:p w14:paraId="29B5B206" w14:textId="77777777" w:rsidR="00DE3BC1" w:rsidRDefault="00DE3BC1" w:rsidP="001E7E63">
            <w:pPr>
              <w:rPr>
                <w:rFonts w:cs="Arial"/>
                <w:b/>
                <w:sz w:val="20"/>
              </w:rPr>
            </w:pPr>
            <w:r w:rsidRPr="00983AC0">
              <w:rPr>
                <w:rFonts w:cs="Arial"/>
                <w:sz w:val="20"/>
              </w:rPr>
              <w:t>2.4.1</w:t>
            </w:r>
            <w:r>
              <w:rPr>
                <w:rFonts w:cs="Arial"/>
                <w:sz w:val="20"/>
              </w:rPr>
              <w:t>0</w:t>
            </w:r>
          </w:p>
        </w:tc>
      </w:tr>
      <w:tr w:rsidR="00DE3BC1" w:rsidRPr="00983AC0" w:rsidDel="00BD11F2" w14:paraId="29B75CAD" w14:textId="77777777" w:rsidTr="00EB4B96">
        <w:tc>
          <w:tcPr>
            <w:tcW w:w="1338" w:type="pct"/>
            <w:tcBorders>
              <w:top w:val="single" w:sz="4" w:space="0" w:color="auto"/>
              <w:left w:val="single" w:sz="4" w:space="0" w:color="auto"/>
              <w:bottom w:val="single" w:sz="4" w:space="0" w:color="auto"/>
              <w:right w:val="single" w:sz="4" w:space="0" w:color="auto"/>
            </w:tcBorders>
          </w:tcPr>
          <w:p w14:paraId="288B76ED" w14:textId="6E5B6B31" w:rsidR="00DE3BC1" w:rsidRPr="009E49CD" w:rsidDel="00BD11F2" w:rsidRDefault="00DE3BC1" w:rsidP="001E7E63">
            <w:pPr>
              <w:rPr>
                <w:rFonts w:cs="Arial"/>
                <w:sz w:val="20"/>
              </w:rPr>
            </w:pPr>
            <w:r>
              <w:rPr>
                <w:rFonts w:cs="Arial"/>
                <w:sz w:val="20"/>
                <w:lang w:val="de-DE"/>
              </w:rPr>
              <w:fldChar w:fldCharType="begin"/>
            </w:r>
            <w:r>
              <w:rPr>
                <w:rFonts w:cs="Arial"/>
                <w:sz w:val="20"/>
              </w:rPr>
              <w:instrText xml:space="preserve"> REF _Ref352154292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rPr>
              <w:t>5.3.11</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095E25C3" w14:textId="77777777" w:rsidR="00DE3BC1" w:rsidRPr="00983AC0" w:rsidDel="00BD11F2" w:rsidRDefault="00DE3BC1" w:rsidP="001E7E63">
            <w:pPr>
              <w:rPr>
                <w:rFonts w:cs="Arial"/>
                <w:sz w:val="20"/>
              </w:rPr>
            </w:pPr>
            <w:r w:rsidRPr="00983AC0">
              <w:rPr>
                <w:rFonts w:cs="Arial"/>
                <w:sz w:val="20"/>
              </w:rPr>
              <w:t>Traction Cut-Off</w:t>
            </w:r>
          </w:p>
        </w:tc>
        <w:tc>
          <w:tcPr>
            <w:tcW w:w="1663" w:type="pct"/>
            <w:tcBorders>
              <w:top w:val="single" w:sz="4" w:space="0" w:color="auto"/>
              <w:left w:val="single" w:sz="4" w:space="0" w:color="auto"/>
              <w:bottom w:val="single" w:sz="4" w:space="0" w:color="auto"/>
              <w:right w:val="single" w:sz="4" w:space="0" w:color="auto"/>
            </w:tcBorders>
          </w:tcPr>
          <w:p w14:paraId="7BDB5E23" w14:textId="77777777" w:rsidR="00DE3BC1" w:rsidRDefault="00DE3BC1" w:rsidP="001E7E63">
            <w:pPr>
              <w:rPr>
                <w:rFonts w:cs="Arial"/>
                <w:b/>
                <w:sz w:val="20"/>
              </w:rPr>
            </w:pPr>
            <w:r w:rsidRPr="00983AC0">
              <w:rPr>
                <w:rFonts w:cs="Arial"/>
                <w:sz w:val="20"/>
              </w:rPr>
              <w:t>2.4.</w:t>
            </w:r>
            <w:r>
              <w:rPr>
                <w:rFonts w:cs="Arial"/>
                <w:sz w:val="20"/>
              </w:rPr>
              <w:t>9</w:t>
            </w:r>
          </w:p>
        </w:tc>
      </w:tr>
      <w:tr w:rsidR="00DE3BC1" w:rsidRPr="00983AC0" w14:paraId="3DB8053E" w14:textId="77777777" w:rsidTr="00EB4B96">
        <w:tc>
          <w:tcPr>
            <w:tcW w:w="1338" w:type="pct"/>
            <w:tcBorders>
              <w:top w:val="single" w:sz="4" w:space="0" w:color="auto"/>
              <w:left w:val="single" w:sz="4" w:space="0" w:color="auto"/>
              <w:bottom w:val="single" w:sz="4" w:space="0" w:color="auto"/>
              <w:right w:val="single" w:sz="4" w:space="0" w:color="auto"/>
            </w:tcBorders>
          </w:tcPr>
          <w:p w14:paraId="7A6B2B57" w14:textId="442C2C70"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_Ref343247715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5.4.1</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7C6AA848" w14:textId="77777777" w:rsidR="00DE3BC1" w:rsidRPr="00983AC0" w:rsidRDefault="00DE3BC1" w:rsidP="001E7E63">
            <w:pPr>
              <w:rPr>
                <w:rFonts w:cs="Arial"/>
                <w:sz w:val="20"/>
              </w:rPr>
            </w:pPr>
            <w:r w:rsidRPr="00983AC0">
              <w:rPr>
                <w:rFonts w:cs="Arial"/>
                <w:sz w:val="20"/>
              </w:rPr>
              <w:t>Cab status</w:t>
            </w:r>
          </w:p>
        </w:tc>
        <w:tc>
          <w:tcPr>
            <w:tcW w:w="1663" w:type="pct"/>
            <w:tcBorders>
              <w:top w:val="single" w:sz="4" w:space="0" w:color="auto"/>
              <w:left w:val="single" w:sz="4" w:space="0" w:color="auto"/>
              <w:bottom w:val="single" w:sz="4" w:space="0" w:color="auto"/>
              <w:right w:val="single" w:sz="4" w:space="0" w:color="auto"/>
            </w:tcBorders>
          </w:tcPr>
          <w:p w14:paraId="22C6BFC7" w14:textId="77777777" w:rsidR="00DE3BC1" w:rsidRPr="00983AC0" w:rsidRDefault="00DE3BC1" w:rsidP="001E7E63">
            <w:pPr>
              <w:rPr>
                <w:rFonts w:cs="Arial"/>
                <w:sz w:val="20"/>
              </w:rPr>
            </w:pPr>
            <w:r w:rsidRPr="00983AC0">
              <w:rPr>
                <w:rFonts w:cs="Arial"/>
                <w:sz w:val="20"/>
              </w:rPr>
              <w:t>2.5.1</w:t>
            </w:r>
          </w:p>
        </w:tc>
      </w:tr>
      <w:tr w:rsidR="00DE3BC1" w:rsidRPr="00983AC0" w14:paraId="4C004ABF" w14:textId="77777777" w:rsidTr="00EB4B96">
        <w:tc>
          <w:tcPr>
            <w:tcW w:w="1338" w:type="pct"/>
            <w:tcBorders>
              <w:top w:val="single" w:sz="4" w:space="0" w:color="auto"/>
              <w:left w:val="single" w:sz="4" w:space="0" w:color="auto"/>
              <w:bottom w:val="single" w:sz="4" w:space="0" w:color="auto"/>
              <w:right w:val="single" w:sz="4" w:space="0" w:color="auto"/>
            </w:tcBorders>
          </w:tcPr>
          <w:p w14:paraId="57ADEE18" w14:textId="6DB1A56B"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_Ref343247729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5.4.2</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4693EF00" w14:textId="77777777" w:rsidR="00DE3BC1" w:rsidRPr="00983AC0" w:rsidRDefault="00DE3BC1" w:rsidP="001E7E63">
            <w:pPr>
              <w:rPr>
                <w:rFonts w:cs="Arial"/>
                <w:sz w:val="20"/>
              </w:rPr>
            </w:pPr>
            <w:r w:rsidRPr="00983AC0">
              <w:rPr>
                <w:rFonts w:cs="Arial"/>
                <w:sz w:val="20"/>
              </w:rPr>
              <w:t>Direction Controller</w:t>
            </w:r>
          </w:p>
        </w:tc>
        <w:tc>
          <w:tcPr>
            <w:tcW w:w="1663" w:type="pct"/>
            <w:tcBorders>
              <w:top w:val="single" w:sz="4" w:space="0" w:color="auto"/>
              <w:left w:val="single" w:sz="4" w:space="0" w:color="auto"/>
              <w:bottom w:val="single" w:sz="4" w:space="0" w:color="auto"/>
              <w:right w:val="single" w:sz="4" w:space="0" w:color="auto"/>
            </w:tcBorders>
          </w:tcPr>
          <w:p w14:paraId="3444BC80" w14:textId="77777777" w:rsidR="00DE3BC1" w:rsidRPr="00983AC0" w:rsidRDefault="00DE3BC1" w:rsidP="001E7E63">
            <w:pPr>
              <w:rPr>
                <w:rFonts w:cs="Arial"/>
                <w:sz w:val="20"/>
              </w:rPr>
            </w:pPr>
            <w:r w:rsidRPr="00983AC0">
              <w:rPr>
                <w:rFonts w:cs="Arial"/>
                <w:sz w:val="20"/>
              </w:rPr>
              <w:t>2.5.2</w:t>
            </w:r>
          </w:p>
        </w:tc>
      </w:tr>
      <w:tr w:rsidR="00DE3BC1" w:rsidRPr="00983AC0" w14:paraId="5C7C7B7E" w14:textId="77777777" w:rsidTr="00EB4B96">
        <w:tc>
          <w:tcPr>
            <w:tcW w:w="1338" w:type="pct"/>
            <w:tcBorders>
              <w:top w:val="single" w:sz="4" w:space="0" w:color="auto"/>
              <w:left w:val="single" w:sz="4" w:space="0" w:color="auto"/>
              <w:bottom w:val="single" w:sz="4" w:space="0" w:color="auto"/>
              <w:right w:val="single" w:sz="4" w:space="0" w:color="auto"/>
            </w:tcBorders>
          </w:tcPr>
          <w:p w14:paraId="42406FD5" w14:textId="5323E6D1"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_Ref343247746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5.4.3</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3D0F0E2E" w14:textId="77777777" w:rsidR="00DE3BC1" w:rsidRPr="00983AC0" w:rsidRDefault="00DE3BC1" w:rsidP="001E7E63">
            <w:pPr>
              <w:rPr>
                <w:rFonts w:cs="Arial"/>
                <w:sz w:val="20"/>
              </w:rPr>
            </w:pPr>
            <w:r w:rsidRPr="00983AC0">
              <w:rPr>
                <w:rFonts w:cs="Arial"/>
                <w:sz w:val="20"/>
              </w:rPr>
              <w:t>Train integrity</w:t>
            </w:r>
          </w:p>
        </w:tc>
        <w:tc>
          <w:tcPr>
            <w:tcW w:w="1663" w:type="pct"/>
            <w:tcBorders>
              <w:top w:val="single" w:sz="4" w:space="0" w:color="auto"/>
              <w:left w:val="single" w:sz="4" w:space="0" w:color="auto"/>
              <w:bottom w:val="single" w:sz="4" w:space="0" w:color="auto"/>
              <w:right w:val="single" w:sz="4" w:space="0" w:color="auto"/>
            </w:tcBorders>
          </w:tcPr>
          <w:p w14:paraId="059FBF59" w14:textId="77777777" w:rsidR="00DE3BC1" w:rsidRPr="00983AC0" w:rsidRDefault="00DE3BC1" w:rsidP="001E7E63">
            <w:pPr>
              <w:rPr>
                <w:rFonts w:cs="Arial"/>
                <w:sz w:val="20"/>
              </w:rPr>
            </w:pPr>
            <w:r w:rsidRPr="00983AC0">
              <w:rPr>
                <w:rFonts w:cs="Arial"/>
                <w:sz w:val="20"/>
              </w:rPr>
              <w:t>2.5.3</w:t>
            </w:r>
          </w:p>
        </w:tc>
      </w:tr>
      <w:tr w:rsidR="00DE3BC1" w:rsidRPr="00983AC0" w14:paraId="2E355105" w14:textId="77777777" w:rsidTr="00EB4B96">
        <w:tc>
          <w:tcPr>
            <w:tcW w:w="1338" w:type="pct"/>
            <w:tcBorders>
              <w:top w:val="single" w:sz="4" w:space="0" w:color="auto"/>
              <w:left w:val="single" w:sz="4" w:space="0" w:color="auto"/>
              <w:bottom w:val="single" w:sz="4" w:space="0" w:color="auto"/>
              <w:right w:val="single" w:sz="4" w:space="0" w:color="auto"/>
            </w:tcBorders>
          </w:tcPr>
          <w:p w14:paraId="2E9A7986" w14:textId="235ABDF6" w:rsidR="00DE3BC1" w:rsidRPr="000A6942"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_Ref343247759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5.4.4</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7734E0F8" w14:textId="77777777" w:rsidR="00DE3BC1" w:rsidRPr="00983AC0" w:rsidRDefault="00DE3BC1" w:rsidP="001E7E63">
            <w:pPr>
              <w:rPr>
                <w:rFonts w:cs="Arial"/>
                <w:sz w:val="20"/>
              </w:rPr>
            </w:pPr>
            <w:r w:rsidRPr="00983AC0">
              <w:rPr>
                <w:rFonts w:cs="Arial"/>
                <w:sz w:val="20"/>
              </w:rPr>
              <w:t>Traction status</w:t>
            </w:r>
          </w:p>
        </w:tc>
        <w:tc>
          <w:tcPr>
            <w:tcW w:w="1663" w:type="pct"/>
            <w:tcBorders>
              <w:top w:val="single" w:sz="4" w:space="0" w:color="auto"/>
              <w:left w:val="single" w:sz="4" w:space="0" w:color="auto"/>
              <w:bottom w:val="single" w:sz="4" w:space="0" w:color="auto"/>
              <w:right w:val="single" w:sz="4" w:space="0" w:color="auto"/>
            </w:tcBorders>
          </w:tcPr>
          <w:p w14:paraId="42A77B63" w14:textId="77777777" w:rsidR="00DE3BC1" w:rsidRPr="00983AC0" w:rsidRDefault="00DE3BC1" w:rsidP="001E7E63">
            <w:pPr>
              <w:rPr>
                <w:rFonts w:cs="Arial"/>
                <w:sz w:val="20"/>
              </w:rPr>
            </w:pPr>
            <w:r w:rsidRPr="00983AC0">
              <w:rPr>
                <w:rFonts w:cs="Arial"/>
                <w:sz w:val="20"/>
              </w:rPr>
              <w:t>2.5.4</w:t>
            </w:r>
          </w:p>
        </w:tc>
      </w:tr>
      <w:tr w:rsidR="00DE3BC1" w:rsidRPr="00983AC0" w14:paraId="2030CAFC" w14:textId="77777777" w:rsidTr="00EB4B96">
        <w:tc>
          <w:tcPr>
            <w:tcW w:w="1338" w:type="pct"/>
            <w:tcBorders>
              <w:top w:val="single" w:sz="4" w:space="0" w:color="auto"/>
              <w:left w:val="single" w:sz="4" w:space="0" w:color="auto"/>
              <w:bottom w:val="single" w:sz="4" w:space="0" w:color="auto"/>
              <w:right w:val="single" w:sz="4" w:space="0" w:color="auto"/>
            </w:tcBorders>
          </w:tcPr>
          <w:p w14:paraId="4E71EE4E" w14:textId="6B365EA1"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_Ref343247794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5.5.1</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03CFF6BD" w14:textId="77777777" w:rsidR="00DE3BC1" w:rsidRPr="00983AC0" w:rsidRDefault="00DE3BC1" w:rsidP="001E7E63">
            <w:pPr>
              <w:rPr>
                <w:rFonts w:cs="Arial"/>
                <w:sz w:val="20"/>
              </w:rPr>
            </w:pPr>
            <w:r w:rsidRPr="00983AC0">
              <w:rPr>
                <w:rFonts w:cs="Arial"/>
                <w:sz w:val="20"/>
              </w:rPr>
              <w:t>Type of train data entry</w:t>
            </w:r>
          </w:p>
        </w:tc>
        <w:tc>
          <w:tcPr>
            <w:tcW w:w="1663" w:type="pct"/>
            <w:tcBorders>
              <w:top w:val="single" w:sz="4" w:space="0" w:color="auto"/>
              <w:left w:val="single" w:sz="4" w:space="0" w:color="auto"/>
              <w:bottom w:val="single" w:sz="4" w:space="0" w:color="auto"/>
              <w:right w:val="single" w:sz="4" w:space="0" w:color="auto"/>
            </w:tcBorders>
          </w:tcPr>
          <w:p w14:paraId="5C396050" w14:textId="77777777" w:rsidR="00DE3BC1" w:rsidRPr="00983AC0" w:rsidRDefault="00DE3BC1" w:rsidP="001E7E63">
            <w:pPr>
              <w:rPr>
                <w:rFonts w:cs="Arial"/>
                <w:sz w:val="20"/>
              </w:rPr>
            </w:pPr>
            <w:r w:rsidRPr="00983AC0">
              <w:rPr>
                <w:rFonts w:cs="Arial"/>
                <w:sz w:val="20"/>
              </w:rPr>
              <w:t>2.6.1</w:t>
            </w:r>
          </w:p>
        </w:tc>
      </w:tr>
      <w:tr w:rsidR="00DE3BC1" w:rsidRPr="00983AC0" w14:paraId="6A72092D" w14:textId="77777777" w:rsidTr="00EB4B96">
        <w:tc>
          <w:tcPr>
            <w:tcW w:w="1338" w:type="pct"/>
            <w:tcBorders>
              <w:top w:val="single" w:sz="4" w:space="0" w:color="auto"/>
              <w:left w:val="single" w:sz="4" w:space="0" w:color="auto"/>
              <w:bottom w:val="single" w:sz="4" w:space="0" w:color="auto"/>
              <w:right w:val="single" w:sz="4" w:space="0" w:color="auto"/>
            </w:tcBorders>
          </w:tcPr>
          <w:p w14:paraId="0AE7EAEF" w14:textId="1FD945A5"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_Ref343247847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5.5.2.2</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7E2C8DF0" w14:textId="77777777" w:rsidR="00DE3BC1" w:rsidRPr="00983AC0" w:rsidRDefault="00DE3BC1" w:rsidP="001E7E63">
            <w:pPr>
              <w:rPr>
                <w:rFonts w:cs="Arial"/>
                <w:sz w:val="20"/>
              </w:rPr>
            </w:pPr>
            <w:r w:rsidRPr="00983AC0">
              <w:rPr>
                <w:rFonts w:cs="Arial"/>
                <w:sz w:val="20"/>
              </w:rPr>
              <w:t>Train category (Cant Deficiency)</w:t>
            </w:r>
          </w:p>
        </w:tc>
        <w:tc>
          <w:tcPr>
            <w:tcW w:w="1663" w:type="pct"/>
            <w:tcBorders>
              <w:top w:val="single" w:sz="4" w:space="0" w:color="auto"/>
              <w:left w:val="single" w:sz="4" w:space="0" w:color="auto"/>
              <w:bottom w:val="single" w:sz="4" w:space="0" w:color="auto"/>
              <w:right w:val="single" w:sz="4" w:space="0" w:color="auto"/>
            </w:tcBorders>
          </w:tcPr>
          <w:p w14:paraId="0E4E3C75" w14:textId="77777777" w:rsidR="00DE3BC1" w:rsidRPr="00983AC0" w:rsidRDefault="00DE3BC1" w:rsidP="001E7E63">
            <w:pPr>
              <w:rPr>
                <w:rFonts w:cs="Arial"/>
                <w:sz w:val="20"/>
              </w:rPr>
            </w:pPr>
            <w:r w:rsidRPr="00983AC0">
              <w:rPr>
                <w:rFonts w:cs="Arial"/>
                <w:sz w:val="20"/>
              </w:rPr>
              <w:t>2.6.2</w:t>
            </w:r>
          </w:p>
        </w:tc>
      </w:tr>
      <w:tr w:rsidR="00DE3BC1" w:rsidRPr="00983AC0" w14:paraId="57904585" w14:textId="77777777" w:rsidTr="00EB4B96">
        <w:tc>
          <w:tcPr>
            <w:tcW w:w="1338" w:type="pct"/>
            <w:tcBorders>
              <w:top w:val="single" w:sz="4" w:space="0" w:color="auto"/>
              <w:left w:val="single" w:sz="4" w:space="0" w:color="auto"/>
              <w:bottom w:val="single" w:sz="4" w:space="0" w:color="auto"/>
              <w:right w:val="single" w:sz="4" w:space="0" w:color="auto"/>
            </w:tcBorders>
          </w:tcPr>
          <w:p w14:paraId="33D6F7CA" w14:textId="6D5187DB"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_Ref343247861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5.5.2.3</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58ECBE33" w14:textId="77777777" w:rsidR="00DE3BC1" w:rsidRPr="00983AC0" w:rsidRDefault="00DE3BC1" w:rsidP="001E7E63">
            <w:pPr>
              <w:rPr>
                <w:rFonts w:cs="Arial"/>
                <w:sz w:val="20"/>
              </w:rPr>
            </w:pPr>
            <w:r w:rsidRPr="00983AC0">
              <w:rPr>
                <w:rFonts w:cs="Arial"/>
                <w:sz w:val="20"/>
              </w:rPr>
              <w:t>Train length</w:t>
            </w:r>
          </w:p>
        </w:tc>
        <w:tc>
          <w:tcPr>
            <w:tcW w:w="1663" w:type="pct"/>
            <w:tcBorders>
              <w:top w:val="single" w:sz="4" w:space="0" w:color="auto"/>
              <w:left w:val="single" w:sz="4" w:space="0" w:color="auto"/>
              <w:bottom w:val="single" w:sz="4" w:space="0" w:color="auto"/>
              <w:right w:val="single" w:sz="4" w:space="0" w:color="auto"/>
            </w:tcBorders>
          </w:tcPr>
          <w:p w14:paraId="0D497EC0" w14:textId="77777777" w:rsidR="00DE3BC1" w:rsidRDefault="00DE3BC1" w:rsidP="001E7E63">
            <w:pPr>
              <w:rPr>
                <w:rFonts w:cs="Arial"/>
                <w:b/>
                <w:sz w:val="20"/>
              </w:rPr>
            </w:pPr>
            <w:r w:rsidRPr="00983AC0">
              <w:rPr>
                <w:rFonts w:cs="Arial"/>
                <w:sz w:val="20"/>
              </w:rPr>
              <w:t>2.6.2</w:t>
            </w:r>
          </w:p>
        </w:tc>
      </w:tr>
      <w:tr w:rsidR="00DE3BC1" w:rsidRPr="00983AC0" w14:paraId="478EEE0B" w14:textId="77777777" w:rsidTr="00EB4B96">
        <w:tc>
          <w:tcPr>
            <w:tcW w:w="1338" w:type="pct"/>
            <w:tcBorders>
              <w:top w:val="single" w:sz="4" w:space="0" w:color="auto"/>
              <w:left w:val="single" w:sz="4" w:space="0" w:color="auto"/>
              <w:bottom w:val="single" w:sz="4" w:space="0" w:color="auto"/>
              <w:right w:val="single" w:sz="4" w:space="0" w:color="auto"/>
            </w:tcBorders>
          </w:tcPr>
          <w:p w14:paraId="54C7DAE1" w14:textId="6BD5D03F"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_Ref343247877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5.5.2.4</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1224C23B" w14:textId="77777777" w:rsidR="00DE3BC1" w:rsidRPr="00983AC0" w:rsidRDefault="00DE3BC1" w:rsidP="001E7E63">
            <w:pPr>
              <w:rPr>
                <w:rFonts w:cs="Arial"/>
                <w:sz w:val="20"/>
              </w:rPr>
            </w:pPr>
            <w:r w:rsidRPr="00983AC0">
              <w:rPr>
                <w:rFonts w:cs="Arial"/>
                <w:sz w:val="20"/>
              </w:rPr>
              <w:t>Traction/Brake model parameters</w:t>
            </w:r>
          </w:p>
        </w:tc>
        <w:tc>
          <w:tcPr>
            <w:tcW w:w="1663" w:type="pct"/>
            <w:tcBorders>
              <w:top w:val="single" w:sz="4" w:space="0" w:color="auto"/>
              <w:left w:val="single" w:sz="4" w:space="0" w:color="auto"/>
              <w:bottom w:val="single" w:sz="4" w:space="0" w:color="auto"/>
              <w:right w:val="single" w:sz="4" w:space="0" w:color="auto"/>
            </w:tcBorders>
          </w:tcPr>
          <w:p w14:paraId="273C18C4" w14:textId="77777777" w:rsidR="00DE3BC1" w:rsidRDefault="00DE3BC1" w:rsidP="001E7E63">
            <w:pPr>
              <w:rPr>
                <w:rFonts w:cs="Arial"/>
                <w:b/>
                <w:sz w:val="20"/>
              </w:rPr>
            </w:pPr>
            <w:r w:rsidRPr="00983AC0">
              <w:rPr>
                <w:rFonts w:cs="Arial"/>
                <w:sz w:val="20"/>
              </w:rPr>
              <w:t>2.6.2</w:t>
            </w:r>
          </w:p>
        </w:tc>
      </w:tr>
      <w:tr w:rsidR="00DE3BC1" w:rsidRPr="00983AC0" w14:paraId="34C0DEEB" w14:textId="77777777" w:rsidTr="00EB4B96">
        <w:tc>
          <w:tcPr>
            <w:tcW w:w="1338" w:type="pct"/>
            <w:tcBorders>
              <w:top w:val="single" w:sz="4" w:space="0" w:color="auto"/>
              <w:left w:val="single" w:sz="4" w:space="0" w:color="auto"/>
              <w:bottom w:val="single" w:sz="4" w:space="0" w:color="auto"/>
              <w:right w:val="single" w:sz="4" w:space="0" w:color="auto"/>
            </w:tcBorders>
          </w:tcPr>
          <w:p w14:paraId="514F09D7" w14:textId="04A2EC1D"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_Ref343247916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5.5.2.5</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603961E2" w14:textId="77777777" w:rsidR="00DE3BC1" w:rsidRPr="00983AC0" w:rsidRDefault="00DE3BC1" w:rsidP="001E7E63">
            <w:pPr>
              <w:rPr>
                <w:rFonts w:cs="Arial"/>
                <w:sz w:val="20"/>
              </w:rPr>
            </w:pPr>
            <w:r w:rsidRPr="00983AC0">
              <w:rPr>
                <w:rFonts w:cs="Arial"/>
                <w:sz w:val="20"/>
              </w:rPr>
              <w:t>Maximum train speed</w:t>
            </w:r>
          </w:p>
        </w:tc>
        <w:tc>
          <w:tcPr>
            <w:tcW w:w="1663" w:type="pct"/>
            <w:tcBorders>
              <w:top w:val="single" w:sz="4" w:space="0" w:color="auto"/>
              <w:left w:val="single" w:sz="4" w:space="0" w:color="auto"/>
              <w:bottom w:val="single" w:sz="4" w:space="0" w:color="auto"/>
              <w:right w:val="single" w:sz="4" w:space="0" w:color="auto"/>
            </w:tcBorders>
          </w:tcPr>
          <w:p w14:paraId="146D00B5" w14:textId="77777777" w:rsidR="00DE3BC1" w:rsidRDefault="00DE3BC1" w:rsidP="001E7E63">
            <w:pPr>
              <w:rPr>
                <w:rFonts w:cs="Arial"/>
                <w:b/>
                <w:sz w:val="20"/>
              </w:rPr>
            </w:pPr>
            <w:r w:rsidRPr="00983AC0">
              <w:rPr>
                <w:rFonts w:cs="Arial"/>
                <w:sz w:val="20"/>
              </w:rPr>
              <w:t>2.6.2</w:t>
            </w:r>
          </w:p>
        </w:tc>
      </w:tr>
      <w:tr w:rsidR="00DE3BC1" w:rsidRPr="00983AC0" w14:paraId="5DA0BC6D" w14:textId="77777777" w:rsidTr="00EB4B96">
        <w:tc>
          <w:tcPr>
            <w:tcW w:w="1338" w:type="pct"/>
            <w:tcBorders>
              <w:top w:val="single" w:sz="4" w:space="0" w:color="auto"/>
              <w:left w:val="single" w:sz="4" w:space="0" w:color="auto"/>
              <w:bottom w:val="single" w:sz="4" w:space="0" w:color="auto"/>
              <w:right w:val="single" w:sz="4" w:space="0" w:color="auto"/>
            </w:tcBorders>
          </w:tcPr>
          <w:p w14:paraId="6634BBEE" w14:textId="7948C54F"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_Ref343247930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5.5.2.6</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101A7C25" w14:textId="77777777" w:rsidR="00DE3BC1" w:rsidRPr="00983AC0" w:rsidRDefault="00DE3BC1" w:rsidP="001E7E63">
            <w:pPr>
              <w:rPr>
                <w:rFonts w:cs="Arial"/>
                <w:sz w:val="20"/>
              </w:rPr>
            </w:pPr>
            <w:r w:rsidRPr="00983AC0">
              <w:rPr>
                <w:rFonts w:cs="Arial"/>
                <w:sz w:val="20"/>
              </w:rPr>
              <w:t>Loading gauge</w:t>
            </w:r>
          </w:p>
        </w:tc>
        <w:tc>
          <w:tcPr>
            <w:tcW w:w="1663" w:type="pct"/>
            <w:tcBorders>
              <w:top w:val="single" w:sz="4" w:space="0" w:color="auto"/>
              <w:left w:val="single" w:sz="4" w:space="0" w:color="auto"/>
              <w:bottom w:val="single" w:sz="4" w:space="0" w:color="auto"/>
              <w:right w:val="single" w:sz="4" w:space="0" w:color="auto"/>
            </w:tcBorders>
          </w:tcPr>
          <w:p w14:paraId="63195362" w14:textId="77777777" w:rsidR="00DE3BC1" w:rsidRDefault="00DE3BC1" w:rsidP="001E7E63">
            <w:pPr>
              <w:rPr>
                <w:rFonts w:cs="Arial"/>
                <w:b/>
                <w:sz w:val="20"/>
              </w:rPr>
            </w:pPr>
            <w:r w:rsidRPr="00983AC0">
              <w:rPr>
                <w:rFonts w:cs="Arial"/>
                <w:sz w:val="20"/>
              </w:rPr>
              <w:t>2.6.2</w:t>
            </w:r>
          </w:p>
        </w:tc>
      </w:tr>
      <w:tr w:rsidR="00DE3BC1" w:rsidRPr="00983AC0" w14:paraId="3AAB4CDD" w14:textId="77777777" w:rsidTr="00EB4B96">
        <w:tc>
          <w:tcPr>
            <w:tcW w:w="1338" w:type="pct"/>
            <w:tcBorders>
              <w:top w:val="single" w:sz="4" w:space="0" w:color="auto"/>
              <w:left w:val="single" w:sz="4" w:space="0" w:color="auto"/>
              <w:bottom w:val="single" w:sz="4" w:space="0" w:color="auto"/>
              <w:right w:val="single" w:sz="4" w:space="0" w:color="auto"/>
            </w:tcBorders>
          </w:tcPr>
          <w:p w14:paraId="7A699C07" w14:textId="77C6716A"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_Ref343247942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5.5.2.7</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4093B11A" w14:textId="77777777" w:rsidR="00DE3BC1" w:rsidRPr="00983AC0" w:rsidRDefault="00DE3BC1" w:rsidP="001E7E63">
            <w:pPr>
              <w:rPr>
                <w:rFonts w:cs="Arial"/>
                <w:sz w:val="20"/>
              </w:rPr>
            </w:pPr>
            <w:r w:rsidRPr="00983AC0">
              <w:rPr>
                <w:rFonts w:cs="Arial"/>
                <w:sz w:val="20"/>
              </w:rPr>
              <w:t>Axle load category</w:t>
            </w:r>
          </w:p>
        </w:tc>
        <w:tc>
          <w:tcPr>
            <w:tcW w:w="1663" w:type="pct"/>
            <w:tcBorders>
              <w:top w:val="single" w:sz="4" w:space="0" w:color="auto"/>
              <w:left w:val="single" w:sz="4" w:space="0" w:color="auto"/>
              <w:bottom w:val="single" w:sz="4" w:space="0" w:color="auto"/>
              <w:right w:val="single" w:sz="4" w:space="0" w:color="auto"/>
            </w:tcBorders>
          </w:tcPr>
          <w:p w14:paraId="7CFE1652" w14:textId="77777777" w:rsidR="00DE3BC1" w:rsidRDefault="00DE3BC1" w:rsidP="001E7E63">
            <w:pPr>
              <w:rPr>
                <w:rFonts w:cs="Arial"/>
                <w:b/>
                <w:sz w:val="20"/>
              </w:rPr>
            </w:pPr>
            <w:r w:rsidRPr="00983AC0">
              <w:rPr>
                <w:rFonts w:cs="Arial"/>
                <w:sz w:val="20"/>
              </w:rPr>
              <w:t>2.6.2</w:t>
            </w:r>
          </w:p>
        </w:tc>
      </w:tr>
      <w:tr w:rsidR="00DE3BC1" w:rsidRPr="00983AC0" w14:paraId="6DB7F60C" w14:textId="77777777" w:rsidTr="00EB4B96">
        <w:tc>
          <w:tcPr>
            <w:tcW w:w="1338" w:type="pct"/>
            <w:tcBorders>
              <w:top w:val="single" w:sz="4" w:space="0" w:color="auto"/>
              <w:left w:val="single" w:sz="4" w:space="0" w:color="auto"/>
              <w:bottom w:val="single" w:sz="4" w:space="0" w:color="auto"/>
              <w:right w:val="single" w:sz="4" w:space="0" w:color="auto"/>
            </w:tcBorders>
          </w:tcPr>
          <w:p w14:paraId="58B0848A" w14:textId="12F9EA52"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_Ref343247955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5.5.2.8</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06D97C33" w14:textId="77777777" w:rsidR="00DE3BC1" w:rsidRPr="00983AC0" w:rsidRDefault="00DE3BC1" w:rsidP="001E7E63">
            <w:pPr>
              <w:rPr>
                <w:rFonts w:cs="Arial"/>
                <w:sz w:val="20"/>
              </w:rPr>
            </w:pPr>
            <w:r w:rsidRPr="00983AC0">
              <w:rPr>
                <w:rFonts w:cs="Arial"/>
                <w:sz w:val="20"/>
              </w:rPr>
              <w:t>Axle number</w:t>
            </w:r>
          </w:p>
        </w:tc>
        <w:tc>
          <w:tcPr>
            <w:tcW w:w="1663" w:type="pct"/>
            <w:tcBorders>
              <w:top w:val="single" w:sz="4" w:space="0" w:color="auto"/>
              <w:left w:val="single" w:sz="4" w:space="0" w:color="auto"/>
              <w:bottom w:val="single" w:sz="4" w:space="0" w:color="auto"/>
              <w:right w:val="single" w:sz="4" w:space="0" w:color="auto"/>
            </w:tcBorders>
          </w:tcPr>
          <w:p w14:paraId="607E70BD" w14:textId="77777777" w:rsidR="00DE3BC1" w:rsidRPr="00983AC0" w:rsidRDefault="00DE3BC1" w:rsidP="001E7E63">
            <w:pPr>
              <w:rPr>
                <w:rFonts w:cs="Arial"/>
                <w:sz w:val="20"/>
              </w:rPr>
            </w:pPr>
            <w:r w:rsidRPr="00983AC0">
              <w:rPr>
                <w:rFonts w:cs="Arial"/>
                <w:sz w:val="20"/>
              </w:rPr>
              <w:t>2.6.2</w:t>
            </w:r>
          </w:p>
        </w:tc>
      </w:tr>
      <w:tr w:rsidR="00DE3BC1" w:rsidRPr="00983AC0" w14:paraId="3FAC1DEB" w14:textId="77777777" w:rsidTr="00EB4B96">
        <w:tc>
          <w:tcPr>
            <w:tcW w:w="1338" w:type="pct"/>
            <w:tcBorders>
              <w:top w:val="single" w:sz="4" w:space="0" w:color="auto"/>
              <w:left w:val="single" w:sz="4" w:space="0" w:color="auto"/>
              <w:bottom w:val="single" w:sz="4" w:space="0" w:color="auto"/>
              <w:right w:val="single" w:sz="4" w:space="0" w:color="auto"/>
            </w:tcBorders>
          </w:tcPr>
          <w:p w14:paraId="45672012" w14:textId="189EF42E"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_Ref343247970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5.5.2.9</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20463A2B" w14:textId="77777777" w:rsidR="00DE3BC1" w:rsidRPr="00983AC0" w:rsidRDefault="00DE3BC1" w:rsidP="001E7E63">
            <w:pPr>
              <w:rPr>
                <w:rFonts w:cs="Arial"/>
                <w:sz w:val="20"/>
              </w:rPr>
            </w:pPr>
            <w:r w:rsidRPr="00983AC0">
              <w:rPr>
                <w:rFonts w:cs="Arial"/>
                <w:sz w:val="20"/>
              </w:rPr>
              <w:t>Train fitted with airtight system</w:t>
            </w:r>
          </w:p>
        </w:tc>
        <w:tc>
          <w:tcPr>
            <w:tcW w:w="1663" w:type="pct"/>
            <w:tcBorders>
              <w:top w:val="single" w:sz="4" w:space="0" w:color="auto"/>
              <w:left w:val="single" w:sz="4" w:space="0" w:color="auto"/>
              <w:bottom w:val="single" w:sz="4" w:space="0" w:color="auto"/>
              <w:right w:val="single" w:sz="4" w:space="0" w:color="auto"/>
            </w:tcBorders>
          </w:tcPr>
          <w:p w14:paraId="41323F1D" w14:textId="77777777" w:rsidR="00DE3BC1" w:rsidRDefault="00DE3BC1" w:rsidP="001E7E63">
            <w:pPr>
              <w:rPr>
                <w:rFonts w:cs="Arial"/>
                <w:b/>
                <w:sz w:val="20"/>
              </w:rPr>
            </w:pPr>
            <w:r w:rsidRPr="00983AC0">
              <w:rPr>
                <w:rFonts w:cs="Arial"/>
                <w:sz w:val="20"/>
              </w:rPr>
              <w:t>2.6.2</w:t>
            </w:r>
          </w:p>
        </w:tc>
      </w:tr>
      <w:tr w:rsidR="00DE3BC1" w:rsidRPr="00983AC0" w14:paraId="280B4A24" w14:textId="77777777" w:rsidTr="00EB4B96">
        <w:tc>
          <w:tcPr>
            <w:tcW w:w="1338" w:type="pct"/>
            <w:tcBorders>
              <w:top w:val="single" w:sz="4" w:space="0" w:color="auto"/>
              <w:left w:val="single" w:sz="4" w:space="0" w:color="auto"/>
              <w:bottom w:val="single" w:sz="4" w:space="0" w:color="auto"/>
              <w:right w:val="single" w:sz="4" w:space="0" w:color="auto"/>
            </w:tcBorders>
          </w:tcPr>
          <w:p w14:paraId="490486CE" w14:textId="250A3884" w:rsidR="00DE3BC1" w:rsidRPr="00807D9E" w:rsidRDefault="00DE3BC1" w:rsidP="001E7E63">
            <w:pPr>
              <w:rPr>
                <w:rFonts w:cs="Arial"/>
                <w:sz w:val="20"/>
                <w:lang w:val="de-DE"/>
              </w:rPr>
            </w:pPr>
            <w:r>
              <w:rPr>
                <w:rFonts w:cs="Arial"/>
                <w:sz w:val="20"/>
                <w:lang w:val="de-DE"/>
              </w:rPr>
              <w:fldChar w:fldCharType="begin"/>
            </w:r>
            <w:r>
              <w:rPr>
                <w:rFonts w:cs="Arial"/>
                <w:sz w:val="20"/>
                <w:lang w:val="de-DE"/>
              </w:rPr>
              <w:instrText xml:space="preserve"> REF _Ref343247984 \r \h </w:instrText>
            </w:r>
            <w:r>
              <w:rPr>
                <w:rFonts w:cs="Arial"/>
                <w:sz w:val="20"/>
                <w:lang w:val="de-DE"/>
              </w:rPr>
            </w:r>
            <w:r>
              <w:rPr>
                <w:rFonts w:cs="Arial"/>
                <w:sz w:val="20"/>
                <w:lang w:val="de-DE"/>
              </w:rPr>
              <w:instrText xml:space="preserve"> \* MERGEFORMAT </w:instrText>
            </w:r>
            <w:r>
              <w:rPr>
                <w:rFonts w:cs="Arial"/>
                <w:sz w:val="20"/>
                <w:lang w:val="de-DE"/>
              </w:rPr>
              <w:fldChar w:fldCharType="separate"/>
            </w:r>
            <w:r>
              <w:rPr>
                <w:rFonts w:cs="Arial"/>
                <w:sz w:val="20"/>
                <w:lang w:val="de-DE"/>
              </w:rPr>
              <w:t>5.6</w:t>
            </w:r>
            <w:r>
              <w:rPr>
                <w:rFonts w:cs="Arial"/>
                <w:sz w:val="20"/>
                <w:lang w:val="de-DE"/>
              </w:rPr>
              <w:fldChar w:fldCharType="end"/>
            </w:r>
          </w:p>
        </w:tc>
        <w:tc>
          <w:tcPr>
            <w:tcW w:w="1999" w:type="pct"/>
            <w:tcBorders>
              <w:top w:val="single" w:sz="4" w:space="0" w:color="auto"/>
              <w:left w:val="single" w:sz="4" w:space="0" w:color="auto"/>
              <w:bottom w:val="single" w:sz="4" w:space="0" w:color="auto"/>
              <w:right w:val="single" w:sz="4" w:space="0" w:color="auto"/>
            </w:tcBorders>
          </w:tcPr>
          <w:p w14:paraId="4DB45CC9" w14:textId="77777777" w:rsidR="00DE3BC1" w:rsidRPr="00983AC0" w:rsidRDefault="00DE3BC1" w:rsidP="001E7E63">
            <w:pPr>
              <w:rPr>
                <w:rFonts w:cs="Arial"/>
                <w:sz w:val="20"/>
              </w:rPr>
            </w:pPr>
            <w:r w:rsidRPr="00983AC0">
              <w:rPr>
                <w:rFonts w:cs="Arial"/>
                <w:sz w:val="20"/>
              </w:rPr>
              <w:t>National System isolation</w:t>
            </w:r>
          </w:p>
        </w:tc>
        <w:tc>
          <w:tcPr>
            <w:tcW w:w="1663" w:type="pct"/>
            <w:tcBorders>
              <w:top w:val="single" w:sz="4" w:space="0" w:color="auto"/>
              <w:left w:val="single" w:sz="4" w:space="0" w:color="auto"/>
              <w:bottom w:val="single" w:sz="4" w:space="0" w:color="auto"/>
              <w:right w:val="single" w:sz="4" w:space="0" w:color="auto"/>
            </w:tcBorders>
          </w:tcPr>
          <w:p w14:paraId="1B585D98" w14:textId="77777777" w:rsidR="00DE3BC1" w:rsidRPr="00983AC0" w:rsidRDefault="00DE3BC1" w:rsidP="001E7E63">
            <w:pPr>
              <w:rPr>
                <w:rFonts w:cs="Arial"/>
                <w:sz w:val="20"/>
              </w:rPr>
            </w:pPr>
            <w:r w:rsidRPr="00983AC0">
              <w:rPr>
                <w:rFonts w:cs="Arial"/>
                <w:sz w:val="20"/>
              </w:rPr>
              <w:t>2.7</w:t>
            </w:r>
          </w:p>
        </w:tc>
      </w:tr>
    </w:tbl>
    <w:p w14:paraId="2FF456E6" w14:textId="517EDD7C" w:rsidR="00DE3BC1" w:rsidRDefault="00DE3BC1" w:rsidP="007E54B4">
      <w:pPr>
        <w:pStyle w:val="berschrift2"/>
      </w:pPr>
    </w:p>
    <w:p w14:paraId="29EBA30B" w14:textId="77777777" w:rsidR="00DE3BC1" w:rsidRPr="00983AC0" w:rsidRDefault="00DE3BC1" w:rsidP="00EB4B96">
      <w:pPr>
        <w:pStyle w:val="Untertitel"/>
        <w:numPr>
          <w:ilvl w:val="1"/>
          <w:numId w:val="6"/>
        </w:numPr>
      </w:pPr>
      <w:r w:rsidRPr="00983AC0">
        <w:t xml:space="preserve">This interface specification allows minimising the number of interfaces/components needed for the integration of </w:t>
      </w:r>
      <w:r>
        <w:t xml:space="preserve">each </w:t>
      </w:r>
      <w:r w:rsidRPr="00983AC0">
        <w:t>on-board unit into a vehicle.</w:t>
      </w:r>
    </w:p>
    <w:p w14:paraId="7FAA2787" w14:textId="77777777" w:rsidR="00DE3BC1" w:rsidRDefault="00DE3BC1" w:rsidP="00EB4B96">
      <w:pPr>
        <w:pStyle w:val="Untertitel"/>
        <w:numPr>
          <w:ilvl w:val="1"/>
          <w:numId w:val="6"/>
        </w:numPr>
      </w:pPr>
      <w:r w:rsidRPr="00983AC0">
        <w:t>In order to cover different applications, from basic diesel locomotives to high tech train sets, and from existing rolling stock to new trains, a limited number of options for technical solutions are specified.</w:t>
      </w:r>
    </w:p>
    <w:p w14:paraId="396474DE" w14:textId="14C5DF93" w:rsidR="00DE3BC1" w:rsidRDefault="00DE3BC1" w:rsidP="00EB4B96">
      <w:pPr>
        <w:pStyle w:val="Untertitel"/>
        <w:numPr>
          <w:ilvl w:val="1"/>
          <w:numId w:val="6"/>
        </w:numPr>
      </w:pPr>
      <w:r w:rsidRPr="00983AC0">
        <w:lastRenderedPageBreak/>
        <w:t>Any other technical solution for interfacing an on-board unit to a vehicle is out of the scope of this document.</w:t>
      </w:r>
    </w:p>
    <w:p w14:paraId="061EC78C" w14:textId="77777777" w:rsidR="00EC6207" w:rsidRPr="00EB4B96" w:rsidRDefault="00EC6207" w:rsidP="00EB4B96"/>
    <w:p w14:paraId="7DE3EE0C" w14:textId="65DA01BA" w:rsidR="00EC6207" w:rsidRDefault="00EC6207" w:rsidP="00EB4B96">
      <w:pPr>
        <w:pStyle w:val="berschrift2"/>
        <w:numPr>
          <w:ilvl w:val="0"/>
          <w:numId w:val="6"/>
        </w:numPr>
      </w:pPr>
      <w:r>
        <w:t>Terms and Abbreviations</w:t>
      </w:r>
    </w:p>
    <w:p w14:paraId="77811B6D" w14:textId="2F062327" w:rsidR="00EC6207" w:rsidRDefault="00EC6207" w:rsidP="00EB4B96"/>
    <w:tbl>
      <w:tblPr>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7"/>
        <w:gridCol w:w="7703"/>
      </w:tblGrid>
      <w:tr w:rsidR="00EC6207" w:rsidRPr="00983AC0" w14:paraId="0AF3A482" w14:textId="77777777" w:rsidTr="001E7E63">
        <w:tc>
          <w:tcPr>
            <w:tcW w:w="716" w:type="pct"/>
            <w:tcBorders>
              <w:top w:val="single" w:sz="4" w:space="0" w:color="auto"/>
              <w:left w:val="single" w:sz="4" w:space="0" w:color="auto"/>
              <w:bottom w:val="single" w:sz="4" w:space="0" w:color="auto"/>
              <w:right w:val="single" w:sz="4" w:space="0" w:color="auto"/>
            </w:tcBorders>
          </w:tcPr>
          <w:p w14:paraId="0C28FF33" w14:textId="77777777" w:rsidR="00EC6207" w:rsidRPr="00983AC0" w:rsidRDefault="00EC6207" w:rsidP="001E7E63">
            <w:pPr>
              <w:pStyle w:val="berschrift6Zchn"/>
            </w:pPr>
            <w:r w:rsidRPr="00983AC0">
              <w:t>CAN</w:t>
            </w:r>
          </w:p>
        </w:tc>
        <w:tc>
          <w:tcPr>
            <w:tcW w:w="4284" w:type="pct"/>
            <w:tcBorders>
              <w:top w:val="single" w:sz="4" w:space="0" w:color="auto"/>
              <w:left w:val="single" w:sz="4" w:space="0" w:color="auto"/>
              <w:bottom w:val="single" w:sz="4" w:space="0" w:color="auto"/>
              <w:right w:val="single" w:sz="4" w:space="0" w:color="auto"/>
            </w:tcBorders>
          </w:tcPr>
          <w:p w14:paraId="1BD30F03" w14:textId="77777777" w:rsidR="00EC6207" w:rsidRPr="00983AC0" w:rsidRDefault="00EC6207" w:rsidP="001E7E63">
            <w:pPr>
              <w:pStyle w:val="berschrift6Zchn"/>
            </w:pPr>
            <w:r w:rsidRPr="00983AC0">
              <w:t>Controller Area Network</w:t>
            </w:r>
          </w:p>
        </w:tc>
      </w:tr>
      <w:tr w:rsidR="00EC6207" w:rsidRPr="00983AC0" w14:paraId="1CF1410A" w14:textId="77777777" w:rsidTr="001E7E63">
        <w:tc>
          <w:tcPr>
            <w:tcW w:w="716" w:type="pct"/>
            <w:tcBorders>
              <w:top w:val="single" w:sz="4" w:space="0" w:color="auto"/>
              <w:left w:val="single" w:sz="4" w:space="0" w:color="auto"/>
              <w:bottom w:val="single" w:sz="4" w:space="0" w:color="auto"/>
              <w:right w:val="single" w:sz="4" w:space="0" w:color="auto"/>
            </w:tcBorders>
          </w:tcPr>
          <w:p w14:paraId="3FFACE77" w14:textId="77777777" w:rsidR="00EC6207" w:rsidRPr="00983AC0" w:rsidRDefault="00EC6207" w:rsidP="001E7E63">
            <w:pPr>
              <w:pStyle w:val="berschrift6Zchn"/>
            </w:pPr>
            <w:r w:rsidRPr="00983AC0">
              <w:t>CCS</w:t>
            </w:r>
          </w:p>
        </w:tc>
        <w:tc>
          <w:tcPr>
            <w:tcW w:w="4284" w:type="pct"/>
            <w:tcBorders>
              <w:top w:val="single" w:sz="4" w:space="0" w:color="auto"/>
              <w:left w:val="single" w:sz="4" w:space="0" w:color="auto"/>
              <w:bottom w:val="single" w:sz="4" w:space="0" w:color="auto"/>
              <w:right w:val="single" w:sz="4" w:space="0" w:color="auto"/>
            </w:tcBorders>
          </w:tcPr>
          <w:p w14:paraId="13CF90C3" w14:textId="77777777" w:rsidR="00EC6207" w:rsidRPr="00983AC0" w:rsidRDefault="00EC6207" w:rsidP="001E7E63">
            <w:pPr>
              <w:pStyle w:val="berschrift6Zchn"/>
            </w:pPr>
            <w:r w:rsidRPr="00983AC0">
              <w:t>Control-Command and Signalling</w:t>
            </w:r>
          </w:p>
        </w:tc>
      </w:tr>
      <w:tr w:rsidR="00EC6207" w:rsidRPr="00983AC0" w14:paraId="308D6DF5" w14:textId="77777777" w:rsidTr="001E7E63">
        <w:tc>
          <w:tcPr>
            <w:tcW w:w="716" w:type="pct"/>
            <w:tcBorders>
              <w:top w:val="single" w:sz="4" w:space="0" w:color="auto"/>
              <w:left w:val="single" w:sz="4" w:space="0" w:color="auto"/>
              <w:bottom w:val="single" w:sz="4" w:space="0" w:color="auto"/>
              <w:right w:val="single" w:sz="4" w:space="0" w:color="auto"/>
            </w:tcBorders>
          </w:tcPr>
          <w:p w14:paraId="6E58D8F3" w14:textId="77777777" w:rsidR="00EC6207" w:rsidRPr="00983AC0" w:rsidRDefault="00EC6207" w:rsidP="001E7E63">
            <w:pPr>
              <w:pStyle w:val="berschrift6Zchn"/>
            </w:pPr>
            <w:r w:rsidRPr="00983AC0">
              <w:t>CR</w:t>
            </w:r>
          </w:p>
        </w:tc>
        <w:tc>
          <w:tcPr>
            <w:tcW w:w="4284" w:type="pct"/>
            <w:tcBorders>
              <w:top w:val="single" w:sz="4" w:space="0" w:color="auto"/>
              <w:left w:val="single" w:sz="4" w:space="0" w:color="auto"/>
              <w:bottom w:val="single" w:sz="4" w:space="0" w:color="auto"/>
              <w:right w:val="single" w:sz="4" w:space="0" w:color="auto"/>
            </w:tcBorders>
          </w:tcPr>
          <w:p w14:paraId="6187C495" w14:textId="77777777" w:rsidR="00EC6207" w:rsidRPr="00983AC0" w:rsidRDefault="00EC6207" w:rsidP="001E7E63">
            <w:pPr>
              <w:pStyle w:val="berschrift6Zchn"/>
            </w:pPr>
            <w:r w:rsidRPr="00983AC0">
              <w:t>Change Request</w:t>
            </w:r>
          </w:p>
        </w:tc>
      </w:tr>
      <w:tr w:rsidR="00EC6207" w:rsidRPr="00983AC0" w14:paraId="2C9405E3" w14:textId="77777777" w:rsidTr="001E7E63">
        <w:tc>
          <w:tcPr>
            <w:tcW w:w="716" w:type="pct"/>
            <w:tcBorders>
              <w:top w:val="single" w:sz="4" w:space="0" w:color="auto"/>
              <w:left w:val="single" w:sz="4" w:space="0" w:color="auto"/>
              <w:bottom w:val="single" w:sz="4" w:space="0" w:color="auto"/>
              <w:right w:val="single" w:sz="4" w:space="0" w:color="auto"/>
            </w:tcBorders>
          </w:tcPr>
          <w:p w14:paraId="3CC02413" w14:textId="77777777" w:rsidR="00EC6207" w:rsidRPr="00983AC0" w:rsidRDefault="00EC6207" w:rsidP="001E7E63">
            <w:pPr>
              <w:pStyle w:val="berschrift6Zchn"/>
              <w:rPr>
                <w:highlight w:val="yellow"/>
              </w:rPr>
            </w:pPr>
            <w:r w:rsidRPr="00912EFF">
              <w:t>ECN</w:t>
            </w:r>
          </w:p>
        </w:tc>
        <w:tc>
          <w:tcPr>
            <w:tcW w:w="4284" w:type="pct"/>
            <w:tcBorders>
              <w:top w:val="single" w:sz="4" w:space="0" w:color="auto"/>
              <w:left w:val="single" w:sz="4" w:space="0" w:color="auto"/>
              <w:bottom w:val="single" w:sz="4" w:space="0" w:color="auto"/>
              <w:right w:val="single" w:sz="4" w:space="0" w:color="auto"/>
            </w:tcBorders>
          </w:tcPr>
          <w:p w14:paraId="3234BF1A" w14:textId="77777777" w:rsidR="00EC6207" w:rsidRPr="00C424B8" w:rsidRDefault="00EC6207" w:rsidP="001E7E63">
            <w:pPr>
              <w:pStyle w:val="berschrift6Zchn"/>
            </w:pPr>
            <w:r>
              <w:t>Ethernet Consist Network</w:t>
            </w:r>
          </w:p>
        </w:tc>
      </w:tr>
      <w:tr w:rsidR="00EC6207" w:rsidRPr="00983AC0" w14:paraId="3C0B322E" w14:textId="77777777" w:rsidTr="001E7E63">
        <w:tc>
          <w:tcPr>
            <w:tcW w:w="716" w:type="pct"/>
            <w:tcBorders>
              <w:top w:val="single" w:sz="4" w:space="0" w:color="auto"/>
              <w:left w:val="single" w:sz="4" w:space="0" w:color="auto"/>
              <w:bottom w:val="single" w:sz="4" w:space="0" w:color="auto"/>
              <w:right w:val="single" w:sz="4" w:space="0" w:color="auto"/>
            </w:tcBorders>
          </w:tcPr>
          <w:p w14:paraId="45B2AD35" w14:textId="77777777" w:rsidR="00EC6207" w:rsidRPr="00983AC0" w:rsidRDefault="00EC6207" w:rsidP="001E7E63">
            <w:pPr>
              <w:pStyle w:val="berschrift6Zchn"/>
            </w:pPr>
            <w:r w:rsidRPr="00983AC0">
              <w:t>FDT</w:t>
            </w:r>
          </w:p>
        </w:tc>
        <w:tc>
          <w:tcPr>
            <w:tcW w:w="4284" w:type="pct"/>
            <w:tcBorders>
              <w:top w:val="single" w:sz="4" w:space="0" w:color="auto"/>
              <w:left w:val="single" w:sz="4" w:space="0" w:color="auto"/>
              <w:bottom w:val="single" w:sz="4" w:space="0" w:color="auto"/>
              <w:right w:val="single" w:sz="4" w:space="0" w:color="auto"/>
            </w:tcBorders>
          </w:tcPr>
          <w:p w14:paraId="72AB98A0" w14:textId="77777777" w:rsidR="00EC6207" w:rsidRPr="00983AC0" w:rsidRDefault="00EC6207" w:rsidP="001E7E63">
            <w:pPr>
              <w:pStyle w:val="berschrift6Zchn"/>
            </w:pPr>
            <w:r>
              <w:t xml:space="preserve">Fault </w:t>
            </w:r>
            <w:r w:rsidRPr="00983AC0">
              <w:t>Detection Time</w:t>
            </w:r>
            <w:r>
              <w:t xml:space="preserve"> as used in Subset 120</w:t>
            </w:r>
          </w:p>
        </w:tc>
      </w:tr>
      <w:tr w:rsidR="00EC6207" w:rsidRPr="00983AC0" w14:paraId="14A0A0BB" w14:textId="77777777" w:rsidTr="001E7E63">
        <w:tc>
          <w:tcPr>
            <w:tcW w:w="716" w:type="pct"/>
            <w:tcBorders>
              <w:top w:val="single" w:sz="4" w:space="0" w:color="auto"/>
              <w:left w:val="single" w:sz="4" w:space="0" w:color="auto"/>
              <w:bottom w:val="single" w:sz="4" w:space="0" w:color="auto"/>
              <w:right w:val="single" w:sz="4" w:space="0" w:color="auto"/>
            </w:tcBorders>
          </w:tcPr>
          <w:p w14:paraId="1490D286" w14:textId="77777777" w:rsidR="00EC6207" w:rsidRPr="00983AC0" w:rsidRDefault="00EC6207" w:rsidP="001E7E63">
            <w:pPr>
              <w:pStyle w:val="berschrift6Zchn"/>
            </w:pPr>
            <w:r w:rsidRPr="00983AC0">
              <w:t>MVB</w:t>
            </w:r>
          </w:p>
        </w:tc>
        <w:tc>
          <w:tcPr>
            <w:tcW w:w="4284" w:type="pct"/>
            <w:tcBorders>
              <w:top w:val="single" w:sz="4" w:space="0" w:color="auto"/>
              <w:left w:val="single" w:sz="4" w:space="0" w:color="auto"/>
              <w:bottom w:val="single" w:sz="4" w:space="0" w:color="auto"/>
              <w:right w:val="single" w:sz="4" w:space="0" w:color="auto"/>
            </w:tcBorders>
          </w:tcPr>
          <w:p w14:paraId="12E920EB" w14:textId="77777777" w:rsidR="00EC6207" w:rsidRPr="00983AC0" w:rsidRDefault="00EC6207" w:rsidP="001E7E63">
            <w:pPr>
              <w:pStyle w:val="berschrift6Zchn"/>
            </w:pPr>
            <w:r w:rsidRPr="00983AC0">
              <w:t>Multi</w:t>
            </w:r>
            <w:r>
              <w:t>f</w:t>
            </w:r>
            <w:r w:rsidRPr="00983AC0">
              <w:t>unction Vehicle Bus</w:t>
            </w:r>
          </w:p>
        </w:tc>
      </w:tr>
      <w:tr w:rsidR="00EC6207" w:rsidRPr="00983AC0" w14:paraId="09AFF520" w14:textId="77777777" w:rsidTr="001E7E63">
        <w:tc>
          <w:tcPr>
            <w:tcW w:w="716" w:type="pct"/>
            <w:tcBorders>
              <w:top w:val="single" w:sz="4" w:space="0" w:color="auto"/>
              <w:left w:val="single" w:sz="4" w:space="0" w:color="auto"/>
              <w:bottom w:val="single" w:sz="4" w:space="0" w:color="auto"/>
              <w:right w:val="single" w:sz="4" w:space="0" w:color="auto"/>
            </w:tcBorders>
          </w:tcPr>
          <w:p w14:paraId="7142D2BD" w14:textId="77777777" w:rsidR="00EC6207" w:rsidRPr="00983AC0" w:rsidRDefault="00EC6207" w:rsidP="001E7E63">
            <w:pPr>
              <w:pStyle w:val="berschrift6Zchn"/>
            </w:pPr>
            <w:r w:rsidRPr="00983AC0">
              <w:t>MSFE</w:t>
            </w:r>
          </w:p>
        </w:tc>
        <w:tc>
          <w:tcPr>
            <w:tcW w:w="4284" w:type="pct"/>
            <w:tcBorders>
              <w:top w:val="single" w:sz="4" w:space="0" w:color="auto"/>
              <w:left w:val="single" w:sz="4" w:space="0" w:color="auto"/>
              <w:bottom w:val="single" w:sz="4" w:space="0" w:color="auto"/>
              <w:right w:val="single" w:sz="4" w:space="0" w:color="auto"/>
            </w:tcBorders>
          </w:tcPr>
          <w:p w14:paraId="2B9B8E54" w14:textId="77777777" w:rsidR="00EC6207" w:rsidRPr="00983AC0" w:rsidRDefault="00EC6207" w:rsidP="001E7E63">
            <w:pPr>
              <w:pStyle w:val="berschrift6Zchn"/>
            </w:pPr>
            <w:r w:rsidRPr="00983AC0">
              <w:t>Maximum Safe Front End</w:t>
            </w:r>
          </w:p>
        </w:tc>
      </w:tr>
      <w:tr w:rsidR="00EC6207" w:rsidRPr="00983AC0" w14:paraId="160564BE" w14:textId="77777777" w:rsidTr="001E7E63">
        <w:tc>
          <w:tcPr>
            <w:tcW w:w="716" w:type="pct"/>
            <w:tcBorders>
              <w:top w:val="single" w:sz="4" w:space="0" w:color="auto"/>
              <w:left w:val="single" w:sz="4" w:space="0" w:color="auto"/>
              <w:bottom w:val="single" w:sz="4" w:space="0" w:color="auto"/>
              <w:right w:val="single" w:sz="4" w:space="0" w:color="auto"/>
            </w:tcBorders>
          </w:tcPr>
          <w:p w14:paraId="3E5B807A" w14:textId="77777777" w:rsidR="00EC6207" w:rsidRPr="00983AC0" w:rsidRDefault="00EC6207" w:rsidP="001E7E63">
            <w:pPr>
              <w:pStyle w:val="berschrift6Zchn"/>
            </w:pPr>
            <w:r>
              <w:t>m</w:t>
            </w:r>
            <w:r w:rsidRPr="00983AC0">
              <w:t>SRE</w:t>
            </w:r>
          </w:p>
        </w:tc>
        <w:tc>
          <w:tcPr>
            <w:tcW w:w="4284" w:type="pct"/>
            <w:tcBorders>
              <w:top w:val="single" w:sz="4" w:space="0" w:color="auto"/>
              <w:left w:val="single" w:sz="4" w:space="0" w:color="auto"/>
              <w:bottom w:val="single" w:sz="4" w:space="0" w:color="auto"/>
              <w:right w:val="single" w:sz="4" w:space="0" w:color="auto"/>
            </w:tcBorders>
          </w:tcPr>
          <w:p w14:paraId="575C9678" w14:textId="77777777" w:rsidR="00EC6207" w:rsidRPr="00983AC0" w:rsidRDefault="00EC6207" w:rsidP="001E7E63">
            <w:pPr>
              <w:pStyle w:val="berschrift6Zchn"/>
            </w:pPr>
            <w:r w:rsidRPr="00983AC0">
              <w:t>M</w:t>
            </w:r>
            <w:r>
              <w:t>inimum</w:t>
            </w:r>
            <w:r w:rsidRPr="00983AC0">
              <w:t xml:space="preserve"> Safe Rear End</w:t>
            </w:r>
          </w:p>
        </w:tc>
      </w:tr>
      <w:tr w:rsidR="00EC6207" w:rsidRPr="00983AC0" w14:paraId="5FCFF39B" w14:textId="77777777" w:rsidTr="001E7E63">
        <w:tc>
          <w:tcPr>
            <w:tcW w:w="716" w:type="pct"/>
            <w:tcBorders>
              <w:top w:val="single" w:sz="4" w:space="0" w:color="auto"/>
              <w:left w:val="single" w:sz="4" w:space="0" w:color="auto"/>
              <w:bottom w:val="single" w:sz="4" w:space="0" w:color="auto"/>
              <w:right w:val="single" w:sz="4" w:space="0" w:color="auto"/>
            </w:tcBorders>
          </w:tcPr>
          <w:p w14:paraId="67F69D1F" w14:textId="77777777" w:rsidR="00EC6207" w:rsidRPr="00983AC0" w:rsidRDefault="00EC6207" w:rsidP="001E7E63">
            <w:pPr>
              <w:pStyle w:val="berschrift6Zchn"/>
            </w:pPr>
            <w:r w:rsidRPr="00983AC0">
              <w:t>NID</w:t>
            </w:r>
          </w:p>
        </w:tc>
        <w:tc>
          <w:tcPr>
            <w:tcW w:w="4284" w:type="pct"/>
            <w:tcBorders>
              <w:top w:val="single" w:sz="4" w:space="0" w:color="auto"/>
              <w:left w:val="single" w:sz="4" w:space="0" w:color="auto"/>
              <w:bottom w:val="single" w:sz="4" w:space="0" w:color="auto"/>
              <w:right w:val="single" w:sz="4" w:space="0" w:color="auto"/>
            </w:tcBorders>
          </w:tcPr>
          <w:p w14:paraId="7AF68EC4" w14:textId="77777777" w:rsidR="00EC6207" w:rsidRPr="00983AC0" w:rsidRDefault="00EC6207" w:rsidP="001E7E63">
            <w:pPr>
              <w:pStyle w:val="berschrift6Zchn"/>
            </w:pPr>
            <w:r w:rsidRPr="00983AC0">
              <w:t>National Identification</w:t>
            </w:r>
          </w:p>
        </w:tc>
      </w:tr>
      <w:tr w:rsidR="00EC6207" w:rsidRPr="00983AC0" w14:paraId="70CD2BA7" w14:textId="77777777" w:rsidTr="001E7E63">
        <w:tc>
          <w:tcPr>
            <w:tcW w:w="716" w:type="pct"/>
            <w:tcBorders>
              <w:top w:val="single" w:sz="4" w:space="0" w:color="auto"/>
              <w:left w:val="single" w:sz="4" w:space="0" w:color="auto"/>
              <w:bottom w:val="single" w:sz="4" w:space="0" w:color="auto"/>
              <w:right w:val="single" w:sz="4" w:space="0" w:color="auto"/>
            </w:tcBorders>
          </w:tcPr>
          <w:p w14:paraId="47C16BA2" w14:textId="77777777" w:rsidR="00EC6207" w:rsidRPr="00983AC0" w:rsidRDefault="00EC6207" w:rsidP="001E7E63">
            <w:pPr>
              <w:pStyle w:val="berschrift6Zchn"/>
            </w:pPr>
            <w:r w:rsidRPr="00983AC0">
              <w:t xml:space="preserve">OBU </w:t>
            </w:r>
          </w:p>
        </w:tc>
        <w:tc>
          <w:tcPr>
            <w:tcW w:w="4284" w:type="pct"/>
            <w:tcBorders>
              <w:top w:val="single" w:sz="4" w:space="0" w:color="auto"/>
              <w:left w:val="single" w:sz="4" w:space="0" w:color="auto"/>
              <w:bottom w:val="single" w:sz="4" w:space="0" w:color="auto"/>
              <w:right w:val="single" w:sz="4" w:space="0" w:color="auto"/>
            </w:tcBorders>
          </w:tcPr>
          <w:p w14:paraId="624AF606" w14:textId="77777777" w:rsidR="00EC6207" w:rsidRPr="00983AC0" w:rsidRDefault="00EC6207" w:rsidP="001E7E63">
            <w:pPr>
              <w:pStyle w:val="berschrift6Zchn"/>
            </w:pPr>
            <w:r w:rsidRPr="00983AC0">
              <w:t>On Board Unit</w:t>
            </w:r>
          </w:p>
        </w:tc>
      </w:tr>
      <w:tr w:rsidR="00EC6207" w:rsidRPr="00983AC0" w14:paraId="1C02BE9B" w14:textId="77777777" w:rsidTr="001E7E63">
        <w:tc>
          <w:tcPr>
            <w:tcW w:w="716" w:type="pct"/>
            <w:tcBorders>
              <w:top w:val="single" w:sz="4" w:space="0" w:color="auto"/>
              <w:left w:val="single" w:sz="4" w:space="0" w:color="auto"/>
              <w:bottom w:val="single" w:sz="4" w:space="0" w:color="auto"/>
              <w:right w:val="single" w:sz="4" w:space="0" w:color="auto"/>
            </w:tcBorders>
          </w:tcPr>
          <w:p w14:paraId="0A109FF4" w14:textId="77777777" w:rsidR="00EC6207" w:rsidRPr="00983AC0" w:rsidRDefault="00EC6207" w:rsidP="001E7E63">
            <w:pPr>
              <w:pStyle w:val="berschrift6Zchn"/>
            </w:pPr>
            <w:r>
              <w:t>Parallel Interface</w:t>
            </w:r>
          </w:p>
        </w:tc>
        <w:tc>
          <w:tcPr>
            <w:tcW w:w="4284" w:type="pct"/>
            <w:tcBorders>
              <w:top w:val="single" w:sz="4" w:space="0" w:color="auto"/>
              <w:left w:val="single" w:sz="4" w:space="0" w:color="auto"/>
              <w:bottom w:val="single" w:sz="4" w:space="0" w:color="auto"/>
              <w:right w:val="single" w:sz="4" w:space="0" w:color="auto"/>
            </w:tcBorders>
          </w:tcPr>
          <w:p w14:paraId="3AD517E7" w14:textId="77777777" w:rsidR="00EC6207" w:rsidRDefault="00EC6207" w:rsidP="001E7E63">
            <w:pPr>
              <w:pStyle w:val="berschrift6Zchn"/>
              <w:rPr>
                <w:b/>
              </w:rPr>
            </w:pPr>
            <w:r>
              <w:t xml:space="preserve">An interface where each </w:t>
            </w:r>
            <w:r w:rsidRPr="002911C4">
              <w:t>sign</w:t>
            </w:r>
            <w:r>
              <w:t>al is transmitted by a separate pair of wires.</w:t>
            </w:r>
          </w:p>
        </w:tc>
      </w:tr>
      <w:tr w:rsidR="00EC6207" w:rsidRPr="00983AC0" w14:paraId="6D98A2D8" w14:textId="77777777" w:rsidTr="001E7E63">
        <w:tc>
          <w:tcPr>
            <w:tcW w:w="716" w:type="pct"/>
            <w:tcBorders>
              <w:top w:val="single" w:sz="4" w:space="0" w:color="auto"/>
              <w:left w:val="single" w:sz="4" w:space="0" w:color="auto"/>
              <w:bottom w:val="single" w:sz="4" w:space="0" w:color="auto"/>
              <w:right w:val="single" w:sz="4" w:space="0" w:color="auto"/>
            </w:tcBorders>
          </w:tcPr>
          <w:p w14:paraId="3056F0F0" w14:textId="77777777" w:rsidR="00EC6207" w:rsidRPr="00983AC0" w:rsidRDefault="00EC6207" w:rsidP="001E7E63">
            <w:pPr>
              <w:pStyle w:val="berschrift6Zchn"/>
            </w:pPr>
            <w:r w:rsidRPr="00983AC0">
              <w:t>RST</w:t>
            </w:r>
          </w:p>
        </w:tc>
        <w:tc>
          <w:tcPr>
            <w:tcW w:w="4284" w:type="pct"/>
            <w:tcBorders>
              <w:top w:val="single" w:sz="4" w:space="0" w:color="auto"/>
              <w:left w:val="single" w:sz="4" w:space="0" w:color="auto"/>
              <w:bottom w:val="single" w:sz="4" w:space="0" w:color="auto"/>
              <w:right w:val="single" w:sz="4" w:space="0" w:color="auto"/>
            </w:tcBorders>
          </w:tcPr>
          <w:p w14:paraId="1265FC9C" w14:textId="77777777" w:rsidR="00EC6207" w:rsidRPr="00983AC0" w:rsidRDefault="00EC6207" w:rsidP="001E7E63">
            <w:pPr>
              <w:pStyle w:val="berschrift6Zchn"/>
            </w:pPr>
            <w:r w:rsidRPr="00983AC0">
              <w:t>Rolling Stock</w:t>
            </w:r>
          </w:p>
        </w:tc>
      </w:tr>
      <w:tr w:rsidR="00EC6207" w:rsidRPr="00807D9E" w14:paraId="75591361" w14:textId="77777777" w:rsidTr="001E7E63">
        <w:tc>
          <w:tcPr>
            <w:tcW w:w="716" w:type="pct"/>
            <w:tcBorders>
              <w:top w:val="single" w:sz="4" w:space="0" w:color="auto"/>
              <w:left w:val="single" w:sz="4" w:space="0" w:color="auto"/>
              <w:bottom w:val="single" w:sz="4" w:space="0" w:color="auto"/>
              <w:right w:val="single" w:sz="4" w:space="0" w:color="auto"/>
            </w:tcBorders>
          </w:tcPr>
          <w:p w14:paraId="13AC1ED3" w14:textId="77777777" w:rsidR="00EC6207" w:rsidRPr="00983AC0" w:rsidRDefault="00EC6207" w:rsidP="001E7E63">
            <w:pPr>
              <w:pStyle w:val="berschrift6Zchn"/>
            </w:pPr>
            <w:r>
              <w:t>Serial Interface</w:t>
            </w:r>
          </w:p>
        </w:tc>
        <w:tc>
          <w:tcPr>
            <w:tcW w:w="4284" w:type="pct"/>
            <w:tcBorders>
              <w:top w:val="single" w:sz="4" w:space="0" w:color="auto"/>
              <w:left w:val="single" w:sz="4" w:space="0" w:color="auto"/>
              <w:bottom w:val="single" w:sz="4" w:space="0" w:color="auto"/>
              <w:right w:val="single" w:sz="4" w:space="0" w:color="auto"/>
            </w:tcBorders>
          </w:tcPr>
          <w:p w14:paraId="4D273CEC" w14:textId="77777777" w:rsidR="00EC6207" w:rsidRPr="00807D9E" w:rsidRDefault="00EC6207" w:rsidP="001E7E63">
            <w:pPr>
              <w:pStyle w:val="berschrift6Zchn"/>
              <w:rPr>
                <w:b/>
                <w:lang w:val="de-DE"/>
              </w:rPr>
            </w:pPr>
            <w:r>
              <w:t xml:space="preserve">An interface where multiple </w:t>
            </w:r>
            <w:r w:rsidRPr="002911C4">
              <w:t>sign</w:t>
            </w:r>
            <w:r>
              <w:t xml:space="preserve">als are transmitted via a bus/network or a point-to-point connection. </w:t>
            </w:r>
            <w:r w:rsidRPr="00E41DF1">
              <w:t>Three types of busses are considered in section</w:t>
            </w:r>
            <w:r>
              <w:t xml:space="preserve"> </w:t>
            </w:r>
            <w:r>
              <w:fldChar w:fldCharType="begin"/>
            </w:r>
            <w:r>
              <w:instrText xml:space="preserve"> REF _Ref343248265 \r \h </w:instrText>
            </w:r>
            <w:r>
              <w:fldChar w:fldCharType="separate"/>
            </w:r>
            <w:r>
              <w:t>4</w:t>
            </w:r>
            <w:r>
              <w:fldChar w:fldCharType="end"/>
            </w:r>
            <w:r w:rsidRPr="00E41DF1">
              <w:t>.</w:t>
            </w:r>
          </w:p>
        </w:tc>
      </w:tr>
      <w:tr w:rsidR="00EC6207" w:rsidRPr="00983AC0" w14:paraId="39C72034" w14:textId="77777777" w:rsidTr="001E7E63">
        <w:tc>
          <w:tcPr>
            <w:tcW w:w="716" w:type="pct"/>
            <w:tcBorders>
              <w:top w:val="single" w:sz="4" w:space="0" w:color="auto"/>
              <w:left w:val="single" w:sz="4" w:space="0" w:color="auto"/>
              <w:bottom w:val="single" w:sz="4" w:space="0" w:color="auto"/>
              <w:right w:val="single" w:sz="4" w:space="0" w:color="auto"/>
            </w:tcBorders>
          </w:tcPr>
          <w:p w14:paraId="754974C9" w14:textId="77777777" w:rsidR="00EC6207" w:rsidRPr="00983AC0" w:rsidRDefault="00EC6207" w:rsidP="001E7E63">
            <w:pPr>
              <w:pStyle w:val="berschrift6Zchn"/>
            </w:pPr>
            <w:r w:rsidRPr="00983AC0">
              <w:t>SID</w:t>
            </w:r>
          </w:p>
        </w:tc>
        <w:tc>
          <w:tcPr>
            <w:tcW w:w="4284" w:type="pct"/>
            <w:tcBorders>
              <w:top w:val="single" w:sz="4" w:space="0" w:color="auto"/>
              <w:left w:val="single" w:sz="4" w:space="0" w:color="auto"/>
              <w:bottom w:val="single" w:sz="4" w:space="0" w:color="auto"/>
              <w:right w:val="single" w:sz="4" w:space="0" w:color="auto"/>
            </w:tcBorders>
          </w:tcPr>
          <w:p w14:paraId="1E12294D" w14:textId="77777777" w:rsidR="00EC6207" w:rsidRPr="00983AC0" w:rsidRDefault="00EC6207" w:rsidP="001E7E63">
            <w:pPr>
              <w:pStyle w:val="berschrift6Zchn"/>
            </w:pPr>
            <w:r>
              <w:t>Safety Identifier</w:t>
            </w:r>
          </w:p>
        </w:tc>
      </w:tr>
      <w:tr w:rsidR="00EC6207" w:rsidRPr="00983AC0" w14:paraId="6FD259C3" w14:textId="77777777" w:rsidTr="001E7E63">
        <w:tc>
          <w:tcPr>
            <w:tcW w:w="716" w:type="pct"/>
            <w:tcBorders>
              <w:top w:val="single" w:sz="4" w:space="0" w:color="auto"/>
              <w:left w:val="single" w:sz="4" w:space="0" w:color="auto"/>
              <w:bottom w:val="single" w:sz="4" w:space="0" w:color="auto"/>
              <w:right w:val="single" w:sz="4" w:space="0" w:color="auto"/>
            </w:tcBorders>
          </w:tcPr>
          <w:p w14:paraId="272B2B55" w14:textId="77777777" w:rsidR="00EC6207" w:rsidRPr="00983AC0" w:rsidDel="00C2084E" w:rsidRDefault="00EC6207" w:rsidP="001E7E63">
            <w:pPr>
              <w:pStyle w:val="berschrift6Zchn"/>
            </w:pPr>
            <w:r w:rsidRPr="00983AC0">
              <w:t>TCMS</w:t>
            </w:r>
          </w:p>
        </w:tc>
        <w:tc>
          <w:tcPr>
            <w:tcW w:w="4284" w:type="pct"/>
            <w:tcBorders>
              <w:top w:val="single" w:sz="4" w:space="0" w:color="auto"/>
              <w:left w:val="single" w:sz="4" w:space="0" w:color="auto"/>
              <w:bottom w:val="single" w:sz="4" w:space="0" w:color="auto"/>
              <w:right w:val="single" w:sz="4" w:space="0" w:color="auto"/>
            </w:tcBorders>
          </w:tcPr>
          <w:p w14:paraId="3E2A1773" w14:textId="77777777" w:rsidR="00EC6207" w:rsidRPr="00983AC0" w:rsidDel="00C2084E" w:rsidRDefault="00EC6207" w:rsidP="001E7E63">
            <w:pPr>
              <w:pStyle w:val="berschrift6Zchn"/>
            </w:pPr>
            <w:r w:rsidRPr="00983AC0">
              <w:t>Train Control and M</w:t>
            </w:r>
            <w:r>
              <w:t>onitoring</w:t>
            </w:r>
            <w:r w:rsidRPr="00983AC0">
              <w:t>System</w:t>
            </w:r>
          </w:p>
        </w:tc>
      </w:tr>
      <w:tr w:rsidR="00EC6207" w:rsidRPr="00983AC0" w14:paraId="399630CA" w14:textId="77777777" w:rsidTr="001E7E63">
        <w:tc>
          <w:tcPr>
            <w:tcW w:w="716" w:type="pct"/>
            <w:tcBorders>
              <w:top w:val="single" w:sz="4" w:space="0" w:color="auto"/>
              <w:left w:val="single" w:sz="4" w:space="0" w:color="auto"/>
              <w:bottom w:val="single" w:sz="4" w:space="0" w:color="auto"/>
              <w:right w:val="single" w:sz="4" w:space="0" w:color="auto"/>
            </w:tcBorders>
          </w:tcPr>
          <w:p w14:paraId="73CA7683" w14:textId="77777777" w:rsidR="00EC6207" w:rsidRPr="00983AC0" w:rsidRDefault="00EC6207" w:rsidP="001E7E63">
            <w:pPr>
              <w:pStyle w:val="berschrift6Zchn"/>
            </w:pPr>
            <w:r w:rsidRPr="00983AC0">
              <w:t>TCO</w:t>
            </w:r>
          </w:p>
        </w:tc>
        <w:tc>
          <w:tcPr>
            <w:tcW w:w="4284" w:type="pct"/>
            <w:tcBorders>
              <w:top w:val="single" w:sz="4" w:space="0" w:color="auto"/>
              <w:left w:val="single" w:sz="4" w:space="0" w:color="auto"/>
              <w:bottom w:val="single" w:sz="4" w:space="0" w:color="auto"/>
              <w:right w:val="single" w:sz="4" w:space="0" w:color="auto"/>
            </w:tcBorders>
          </w:tcPr>
          <w:p w14:paraId="3931765A" w14:textId="77777777" w:rsidR="00EC6207" w:rsidRPr="00983AC0" w:rsidRDefault="00EC6207" w:rsidP="001E7E63">
            <w:pPr>
              <w:pStyle w:val="berschrift6Zchn"/>
            </w:pPr>
            <w:r w:rsidRPr="00983AC0">
              <w:t>Traction Cut Off</w:t>
            </w:r>
          </w:p>
        </w:tc>
      </w:tr>
      <w:tr w:rsidR="00EC6207" w:rsidRPr="00983AC0" w14:paraId="632AA023" w14:textId="77777777" w:rsidTr="001E7E63">
        <w:tc>
          <w:tcPr>
            <w:tcW w:w="716" w:type="pct"/>
            <w:tcBorders>
              <w:top w:val="single" w:sz="4" w:space="0" w:color="auto"/>
              <w:left w:val="single" w:sz="4" w:space="0" w:color="auto"/>
              <w:bottom w:val="single" w:sz="4" w:space="0" w:color="auto"/>
              <w:right w:val="single" w:sz="4" w:space="0" w:color="auto"/>
            </w:tcBorders>
          </w:tcPr>
          <w:p w14:paraId="51DA83E8" w14:textId="77777777" w:rsidR="00EC6207" w:rsidRPr="00983AC0" w:rsidRDefault="00EC6207" w:rsidP="001E7E63">
            <w:pPr>
              <w:pStyle w:val="berschrift6Zchn"/>
            </w:pPr>
            <w:r w:rsidRPr="00983AC0">
              <w:t>TFR</w:t>
            </w:r>
          </w:p>
        </w:tc>
        <w:tc>
          <w:tcPr>
            <w:tcW w:w="4284" w:type="pct"/>
            <w:tcBorders>
              <w:top w:val="single" w:sz="4" w:space="0" w:color="auto"/>
              <w:left w:val="single" w:sz="4" w:space="0" w:color="auto"/>
              <w:bottom w:val="single" w:sz="4" w:space="0" w:color="auto"/>
              <w:right w:val="single" w:sz="4" w:space="0" w:color="auto"/>
            </w:tcBorders>
          </w:tcPr>
          <w:p w14:paraId="470342E8" w14:textId="77777777" w:rsidR="00EC6207" w:rsidRPr="00983AC0" w:rsidRDefault="00EC6207" w:rsidP="001E7E63">
            <w:pPr>
              <w:pStyle w:val="berschrift6Zchn"/>
            </w:pPr>
            <w:r w:rsidRPr="00983AC0">
              <w:t>Tolerable Failure Rate</w:t>
            </w:r>
          </w:p>
        </w:tc>
      </w:tr>
      <w:tr w:rsidR="00EC6207" w:rsidRPr="00983AC0" w14:paraId="434CF1E7" w14:textId="77777777" w:rsidTr="001E7E63">
        <w:tc>
          <w:tcPr>
            <w:tcW w:w="716" w:type="pct"/>
            <w:tcBorders>
              <w:top w:val="single" w:sz="4" w:space="0" w:color="auto"/>
              <w:left w:val="single" w:sz="4" w:space="0" w:color="auto"/>
              <w:bottom w:val="single" w:sz="4" w:space="0" w:color="auto"/>
              <w:right w:val="single" w:sz="4" w:space="0" w:color="auto"/>
            </w:tcBorders>
          </w:tcPr>
          <w:p w14:paraId="754E4118" w14:textId="77777777" w:rsidR="00EC6207" w:rsidRPr="00983AC0" w:rsidRDefault="00EC6207" w:rsidP="001E7E63">
            <w:pPr>
              <w:pStyle w:val="berschrift6Zchn"/>
            </w:pPr>
            <w:r w:rsidRPr="00983AC0">
              <w:t>THR</w:t>
            </w:r>
          </w:p>
        </w:tc>
        <w:tc>
          <w:tcPr>
            <w:tcW w:w="4284" w:type="pct"/>
            <w:tcBorders>
              <w:top w:val="single" w:sz="4" w:space="0" w:color="auto"/>
              <w:left w:val="single" w:sz="4" w:space="0" w:color="auto"/>
              <w:bottom w:val="single" w:sz="4" w:space="0" w:color="auto"/>
              <w:right w:val="single" w:sz="4" w:space="0" w:color="auto"/>
            </w:tcBorders>
          </w:tcPr>
          <w:p w14:paraId="56242283" w14:textId="77777777" w:rsidR="00EC6207" w:rsidRPr="00983AC0" w:rsidRDefault="00EC6207" w:rsidP="001E7E63">
            <w:pPr>
              <w:pStyle w:val="berschrift6Zchn"/>
            </w:pPr>
            <w:r w:rsidRPr="00983AC0">
              <w:t>Tolerable Hazard Rate</w:t>
            </w:r>
          </w:p>
        </w:tc>
      </w:tr>
      <w:tr w:rsidR="00EC6207" w:rsidRPr="00983AC0" w14:paraId="245C63E0" w14:textId="77777777" w:rsidTr="001E7E63">
        <w:tc>
          <w:tcPr>
            <w:tcW w:w="716" w:type="pct"/>
            <w:tcBorders>
              <w:top w:val="single" w:sz="4" w:space="0" w:color="auto"/>
              <w:left w:val="single" w:sz="4" w:space="0" w:color="auto"/>
              <w:bottom w:val="single" w:sz="4" w:space="0" w:color="auto"/>
              <w:right w:val="single" w:sz="4" w:space="0" w:color="auto"/>
            </w:tcBorders>
          </w:tcPr>
          <w:p w14:paraId="79E8FD7C" w14:textId="77777777" w:rsidR="00EC6207" w:rsidRPr="00983AC0" w:rsidRDefault="00EC6207" w:rsidP="001E7E63">
            <w:pPr>
              <w:pStyle w:val="berschrift6Zchn"/>
            </w:pPr>
            <w:r>
              <w:t>TI</w:t>
            </w:r>
          </w:p>
        </w:tc>
        <w:tc>
          <w:tcPr>
            <w:tcW w:w="4284" w:type="pct"/>
            <w:tcBorders>
              <w:top w:val="single" w:sz="4" w:space="0" w:color="auto"/>
              <w:left w:val="single" w:sz="4" w:space="0" w:color="auto"/>
              <w:bottom w:val="single" w:sz="4" w:space="0" w:color="auto"/>
              <w:right w:val="single" w:sz="4" w:space="0" w:color="auto"/>
            </w:tcBorders>
          </w:tcPr>
          <w:p w14:paraId="7A5184B1" w14:textId="77777777" w:rsidR="00EC6207" w:rsidRPr="00983AC0" w:rsidRDefault="00EC6207" w:rsidP="001E7E63">
            <w:pPr>
              <w:pStyle w:val="berschrift6Zchn"/>
            </w:pPr>
            <w:r>
              <w:t>Train interface</w:t>
            </w:r>
          </w:p>
        </w:tc>
      </w:tr>
      <w:tr w:rsidR="00EC6207" w:rsidRPr="00983AC0" w14:paraId="5A4334C6" w14:textId="77777777" w:rsidTr="001E7E63">
        <w:tc>
          <w:tcPr>
            <w:tcW w:w="716" w:type="pct"/>
            <w:tcBorders>
              <w:top w:val="single" w:sz="4" w:space="0" w:color="auto"/>
              <w:left w:val="single" w:sz="4" w:space="0" w:color="auto"/>
              <w:bottom w:val="single" w:sz="4" w:space="0" w:color="auto"/>
              <w:right w:val="single" w:sz="4" w:space="0" w:color="auto"/>
            </w:tcBorders>
          </w:tcPr>
          <w:p w14:paraId="07705FAC" w14:textId="77777777" w:rsidR="00EC6207" w:rsidRDefault="00EC6207" w:rsidP="001E7E63">
            <w:pPr>
              <w:pStyle w:val="berschrift6Zchn"/>
            </w:pPr>
            <w:r>
              <w:t>TR</w:t>
            </w:r>
          </w:p>
        </w:tc>
        <w:tc>
          <w:tcPr>
            <w:tcW w:w="4284" w:type="pct"/>
            <w:tcBorders>
              <w:top w:val="single" w:sz="4" w:space="0" w:color="auto"/>
              <w:left w:val="single" w:sz="4" w:space="0" w:color="auto"/>
              <w:bottom w:val="single" w:sz="4" w:space="0" w:color="auto"/>
              <w:right w:val="single" w:sz="4" w:space="0" w:color="auto"/>
            </w:tcBorders>
          </w:tcPr>
          <w:p w14:paraId="7D12EE0C" w14:textId="77777777" w:rsidR="00EC6207" w:rsidRDefault="00EC6207" w:rsidP="001E7E63">
            <w:pPr>
              <w:pStyle w:val="berschrift6Zchn"/>
            </w:pPr>
            <w:r>
              <w:t>Train side</w:t>
            </w:r>
          </w:p>
        </w:tc>
      </w:tr>
      <w:tr w:rsidR="00EC6207" w:rsidRPr="00983AC0" w14:paraId="519ACCFE" w14:textId="77777777" w:rsidTr="001E7E63">
        <w:tc>
          <w:tcPr>
            <w:tcW w:w="716" w:type="pct"/>
            <w:tcBorders>
              <w:top w:val="single" w:sz="4" w:space="0" w:color="auto"/>
              <w:left w:val="single" w:sz="4" w:space="0" w:color="auto"/>
              <w:bottom w:val="single" w:sz="4" w:space="0" w:color="auto"/>
              <w:right w:val="single" w:sz="4" w:space="0" w:color="auto"/>
            </w:tcBorders>
          </w:tcPr>
          <w:p w14:paraId="5F4C77DB" w14:textId="77777777" w:rsidR="00EC6207" w:rsidRPr="00983AC0" w:rsidRDefault="00EC6207" w:rsidP="001E7E63">
            <w:pPr>
              <w:pStyle w:val="berschrift6Zchn"/>
            </w:pPr>
            <w:r w:rsidRPr="00983AC0">
              <w:lastRenderedPageBreak/>
              <w:t>TSI</w:t>
            </w:r>
          </w:p>
        </w:tc>
        <w:tc>
          <w:tcPr>
            <w:tcW w:w="4284" w:type="pct"/>
            <w:tcBorders>
              <w:top w:val="single" w:sz="4" w:space="0" w:color="auto"/>
              <w:left w:val="single" w:sz="4" w:space="0" w:color="auto"/>
              <w:bottom w:val="single" w:sz="4" w:space="0" w:color="auto"/>
              <w:right w:val="single" w:sz="4" w:space="0" w:color="auto"/>
            </w:tcBorders>
          </w:tcPr>
          <w:p w14:paraId="139EE3EE" w14:textId="77777777" w:rsidR="00EC6207" w:rsidRPr="00983AC0" w:rsidRDefault="00EC6207" w:rsidP="001E7E63">
            <w:pPr>
              <w:pStyle w:val="berschrift6Zchn"/>
            </w:pPr>
            <w:r w:rsidRPr="00983AC0">
              <w:t>Technical Specification for Interoperability</w:t>
            </w:r>
          </w:p>
        </w:tc>
      </w:tr>
    </w:tbl>
    <w:p w14:paraId="197F6111" w14:textId="3AB71A92" w:rsidR="00EC6207" w:rsidRDefault="00EC6207" w:rsidP="00EB4B96"/>
    <w:p w14:paraId="1D8314E7" w14:textId="1BFBC7FA" w:rsidR="00EC6207" w:rsidRPr="00EB4B96" w:rsidRDefault="00EC6207" w:rsidP="00EB4B96">
      <w:pPr>
        <w:pStyle w:val="Untertitel"/>
        <w:numPr>
          <w:ilvl w:val="1"/>
          <w:numId w:val="6"/>
        </w:numPr>
      </w:pPr>
      <w:r>
        <w:t>Naming conventions for the signals on the parallel interface</w:t>
      </w:r>
    </w:p>
    <w:p w14:paraId="55F6974C" w14:textId="416EBB0F" w:rsidR="00EC6207" w:rsidRDefault="00EC6207" w:rsidP="00EB4B96">
      <w:pPr>
        <w:pStyle w:val="Untertitel"/>
        <w:numPr>
          <w:ilvl w:val="2"/>
          <w:numId w:val="6"/>
        </w:numPr>
      </w:pPr>
      <w:r>
        <w:t xml:space="preserve">The naming conventions are </w:t>
      </w:r>
      <w:r w:rsidRPr="000F42EE">
        <w:t>used to ensure identification of each single signal inside of this specification and the associated subsets 120 and 117.</w:t>
      </w:r>
    </w:p>
    <w:p w14:paraId="500B1686" w14:textId="77777777" w:rsidR="00EC6207" w:rsidRPr="00EB4B96" w:rsidRDefault="00EC6207" w:rsidP="00EB4B96">
      <w:pPr>
        <w:pStyle w:val="berschrift2"/>
      </w:pPr>
    </w:p>
    <w:p w14:paraId="701729C1" w14:textId="546BF7FB" w:rsidR="00EC6207" w:rsidRDefault="00EC6207" w:rsidP="00EB4B96">
      <w:pPr>
        <w:pStyle w:val="Untertitel"/>
        <w:numPr>
          <w:ilvl w:val="2"/>
          <w:numId w:val="6"/>
        </w:numPr>
      </w:pPr>
      <w:r w:rsidRPr="00983AC0">
        <w:t xml:space="preserve">The name of each signal has the following character structure, where each digit indicates the position of a character: </w:t>
      </w:r>
      <w:r w:rsidRPr="00960774">
        <w:t>1_23(4)_5</w:t>
      </w:r>
      <w:r>
        <w:t>_(6)</w:t>
      </w:r>
    </w:p>
    <w:p w14:paraId="4D154833" w14:textId="77777777" w:rsidR="00EC6207" w:rsidRPr="00EB4B96" w:rsidRDefault="00EC6207" w:rsidP="00EB4B96">
      <w:pPr>
        <w:pStyle w:val="berschrift2"/>
      </w:pPr>
    </w:p>
    <w:p w14:paraId="43A9C793" w14:textId="77777777" w:rsidR="00EC6207" w:rsidRPr="00983AC0" w:rsidRDefault="00EC6207" w:rsidP="00EB4B96">
      <w:pPr>
        <w:pStyle w:val="Untertitel"/>
        <w:numPr>
          <w:ilvl w:val="2"/>
          <w:numId w:val="6"/>
        </w:numPr>
      </w:pPr>
      <w:r w:rsidRPr="00983AC0">
        <w:t>Character 1: Signal source</w:t>
      </w:r>
    </w:p>
    <w:p w14:paraId="635A32FC" w14:textId="77777777" w:rsidR="00EC6207" w:rsidRPr="00983AC0" w:rsidRDefault="00EC6207" w:rsidP="00EB4B96">
      <w:pPr>
        <w:pStyle w:val="Untertitel"/>
        <w:ind w:left="1224"/>
      </w:pPr>
      <w:r w:rsidRPr="00983AC0">
        <w:t>T = Train</w:t>
      </w:r>
      <w:r>
        <w:t xml:space="preserve"> </w:t>
      </w:r>
      <w:r w:rsidRPr="00983AC0">
        <w:t>side</w:t>
      </w:r>
    </w:p>
    <w:p w14:paraId="1662CC8F" w14:textId="0385C600" w:rsidR="00EC6207" w:rsidRDefault="00EC6207" w:rsidP="00EB4B96">
      <w:pPr>
        <w:pStyle w:val="Untertitel"/>
        <w:ind w:left="1224"/>
      </w:pPr>
      <w:r>
        <w:t xml:space="preserve">O </w:t>
      </w:r>
      <w:r w:rsidRPr="00983AC0">
        <w:t>= (</w:t>
      </w:r>
      <w:r>
        <w:t>ERTMS/</w:t>
      </w:r>
      <w:r w:rsidRPr="00983AC0">
        <w:t>ETCS) On</w:t>
      </w:r>
      <w:r>
        <w:t>-board u</w:t>
      </w:r>
      <w:r w:rsidRPr="00983AC0">
        <w:t>nit</w:t>
      </w:r>
    </w:p>
    <w:p w14:paraId="734BB138" w14:textId="77777777" w:rsidR="00EC6207" w:rsidRPr="00EB4B96" w:rsidRDefault="00EC6207" w:rsidP="00EB4B96">
      <w:pPr>
        <w:pStyle w:val="berschrift2"/>
        <w:rPr>
          <w:lang w:val="en-GB" w:eastAsia="de-DE"/>
        </w:rPr>
      </w:pPr>
    </w:p>
    <w:p w14:paraId="674E49B6" w14:textId="77777777" w:rsidR="00EC6207" w:rsidRPr="00703D8D" w:rsidRDefault="00EC6207" w:rsidP="00EB4B96">
      <w:pPr>
        <w:pStyle w:val="Untertitel"/>
        <w:numPr>
          <w:ilvl w:val="2"/>
          <w:numId w:val="6"/>
        </w:numPr>
      </w:pPr>
      <w:r w:rsidRPr="00703D8D">
        <w:t>Character 2+3(+4): Function or signal short name</w:t>
      </w:r>
    </w:p>
    <w:tbl>
      <w:tblPr>
        <w:tblW w:w="3555" w:type="pct"/>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2"/>
        <w:gridCol w:w="5411"/>
      </w:tblGrid>
      <w:tr w:rsidR="00EC6207" w:rsidRPr="00983AC0" w14:paraId="59FFCF5F"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77967D90" w14:textId="77777777" w:rsidR="00EC6207" w:rsidRPr="00983AC0" w:rsidRDefault="00EC6207" w:rsidP="001E7E63">
            <w:pPr>
              <w:rPr>
                <w:rFonts w:cs="Arial"/>
                <w:sz w:val="20"/>
              </w:rPr>
            </w:pPr>
            <w:r w:rsidRPr="00983AC0">
              <w:rPr>
                <w:rFonts w:cs="Arial"/>
                <w:sz w:val="20"/>
              </w:rPr>
              <w:t>AT</w:t>
            </w:r>
          </w:p>
        </w:tc>
        <w:tc>
          <w:tcPr>
            <w:tcW w:w="4199" w:type="pct"/>
            <w:tcBorders>
              <w:top w:val="single" w:sz="4" w:space="0" w:color="auto"/>
              <w:left w:val="single" w:sz="4" w:space="0" w:color="auto"/>
              <w:bottom w:val="single" w:sz="4" w:space="0" w:color="auto"/>
              <w:right w:val="single" w:sz="4" w:space="0" w:color="auto"/>
            </w:tcBorders>
          </w:tcPr>
          <w:p w14:paraId="635BF62C" w14:textId="77777777" w:rsidR="00EC6207" w:rsidRPr="00983AC0" w:rsidRDefault="00EC6207" w:rsidP="001E7E63">
            <w:pPr>
              <w:rPr>
                <w:rFonts w:cs="Arial"/>
                <w:sz w:val="20"/>
              </w:rPr>
            </w:pPr>
            <w:r w:rsidRPr="00983AC0">
              <w:rPr>
                <w:rFonts w:cs="Arial"/>
                <w:sz w:val="20"/>
              </w:rPr>
              <w:t>Air tightness</w:t>
            </w:r>
          </w:p>
        </w:tc>
      </w:tr>
      <w:tr w:rsidR="00EC6207" w:rsidRPr="00983AC0" w14:paraId="0DA84182"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45C3641A" w14:textId="77777777" w:rsidR="00EC6207" w:rsidRPr="00983AC0" w:rsidRDefault="00EC6207" w:rsidP="001E7E63">
            <w:pPr>
              <w:rPr>
                <w:rFonts w:cs="Arial"/>
                <w:sz w:val="20"/>
              </w:rPr>
            </w:pPr>
            <w:r>
              <w:rPr>
                <w:rFonts w:cs="Arial"/>
                <w:sz w:val="20"/>
              </w:rPr>
              <w:t>BM</w:t>
            </w:r>
          </w:p>
        </w:tc>
        <w:tc>
          <w:tcPr>
            <w:tcW w:w="4199" w:type="pct"/>
            <w:tcBorders>
              <w:top w:val="single" w:sz="4" w:space="0" w:color="auto"/>
              <w:left w:val="single" w:sz="4" w:space="0" w:color="auto"/>
              <w:bottom w:val="single" w:sz="4" w:space="0" w:color="auto"/>
              <w:right w:val="single" w:sz="4" w:space="0" w:color="auto"/>
            </w:tcBorders>
          </w:tcPr>
          <w:p w14:paraId="73E40532" w14:textId="77777777" w:rsidR="00EC6207" w:rsidRPr="00983AC0" w:rsidRDefault="00EC6207" w:rsidP="001E7E63">
            <w:pPr>
              <w:rPr>
                <w:rFonts w:cs="Arial"/>
                <w:sz w:val="20"/>
              </w:rPr>
            </w:pPr>
            <w:r>
              <w:rPr>
                <w:rFonts w:cs="Arial"/>
                <w:sz w:val="20"/>
              </w:rPr>
              <w:t>Brake model</w:t>
            </w:r>
          </w:p>
        </w:tc>
      </w:tr>
      <w:tr w:rsidR="00EC6207" w:rsidRPr="00983AC0" w14:paraId="655916B4"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0AE5D2E6" w14:textId="77777777" w:rsidR="00EC6207" w:rsidRPr="00983AC0" w:rsidRDefault="00EC6207" w:rsidP="001E7E63">
            <w:pPr>
              <w:rPr>
                <w:rFonts w:cs="Arial"/>
                <w:sz w:val="20"/>
              </w:rPr>
            </w:pPr>
            <w:r w:rsidRPr="00983AC0">
              <w:rPr>
                <w:rFonts w:cs="Arial"/>
                <w:sz w:val="20"/>
              </w:rPr>
              <w:t>BP</w:t>
            </w:r>
          </w:p>
        </w:tc>
        <w:tc>
          <w:tcPr>
            <w:tcW w:w="4199" w:type="pct"/>
            <w:tcBorders>
              <w:top w:val="single" w:sz="4" w:space="0" w:color="auto"/>
              <w:left w:val="single" w:sz="4" w:space="0" w:color="auto"/>
              <w:bottom w:val="single" w:sz="4" w:space="0" w:color="auto"/>
              <w:right w:val="single" w:sz="4" w:space="0" w:color="auto"/>
            </w:tcBorders>
          </w:tcPr>
          <w:p w14:paraId="2DD87DA6" w14:textId="77777777" w:rsidR="00EC6207" w:rsidRPr="00983AC0" w:rsidRDefault="00EC6207" w:rsidP="001E7E63">
            <w:pPr>
              <w:rPr>
                <w:rFonts w:cs="Arial"/>
                <w:sz w:val="20"/>
              </w:rPr>
            </w:pPr>
            <w:r w:rsidRPr="00983AC0">
              <w:rPr>
                <w:rFonts w:cs="Arial"/>
                <w:sz w:val="20"/>
              </w:rPr>
              <w:t>Brake pressure</w:t>
            </w:r>
          </w:p>
        </w:tc>
      </w:tr>
      <w:tr w:rsidR="00EC6207" w:rsidRPr="00983AC0" w14:paraId="0462D1AB"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25C8E995" w14:textId="77777777" w:rsidR="00EC6207" w:rsidRPr="00983AC0" w:rsidRDefault="00EC6207" w:rsidP="001E7E63">
            <w:pPr>
              <w:rPr>
                <w:rFonts w:cs="Arial"/>
                <w:sz w:val="20"/>
              </w:rPr>
            </w:pPr>
            <w:r w:rsidRPr="00983AC0">
              <w:rPr>
                <w:rFonts w:cs="Arial"/>
                <w:sz w:val="20"/>
              </w:rPr>
              <w:t>BW</w:t>
            </w:r>
          </w:p>
        </w:tc>
        <w:tc>
          <w:tcPr>
            <w:tcW w:w="4199" w:type="pct"/>
            <w:tcBorders>
              <w:top w:val="single" w:sz="4" w:space="0" w:color="auto"/>
              <w:left w:val="single" w:sz="4" w:space="0" w:color="auto"/>
              <w:bottom w:val="single" w:sz="4" w:space="0" w:color="auto"/>
              <w:right w:val="single" w:sz="4" w:space="0" w:color="auto"/>
            </w:tcBorders>
          </w:tcPr>
          <w:p w14:paraId="27B5CC14" w14:textId="77777777" w:rsidR="00EC6207" w:rsidRPr="00983AC0" w:rsidRDefault="00EC6207" w:rsidP="001E7E63">
            <w:pPr>
              <w:rPr>
                <w:rFonts w:cs="Arial"/>
                <w:sz w:val="20"/>
              </w:rPr>
            </w:pPr>
            <w:r w:rsidRPr="00983AC0">
              <w:rPr>
                <w:rFonts w:cs="Arial"/>
                <w:sz w:val="20"/>
              </w:rPr>
              <w:t>Backward</w:t>
            </w:r>
          </w:p>
        </w:tc>
      </w:tr>
      <w:tr w:rsidR="00EC6207" w:rsidRPr="00983AC0" w14:paraId="6CD9ED37"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5E123BA6" w14:textId="77777777" w:rsidR="00EC6207" w:rsidRPr="00983AC0" w:rsidRDefault="00EC6207" w:rsidP="001E7E63">
            <w:pPr>
              <w:rPr>
                <w:rFonts w:cs="Arial"/>
                <w:sz w:val="20"/>
              </w:rPr>
            </w:pPr>
            <w:r w:rsidRPr="00983AC0">
              <w:rPr>
                <w:rFonts w:cs="Arial"/>
                <w:sz w:val="20"/>
              </w:rPr>
              <w:t>CS</w:t>
            </w:r>
          </w:p>
        </w:tc>
        <w:tc>
          <w:tcPr>
            <w:tcW w:w="4199" w:type="pct"/>
            <w:tcBorders>
              <w:top w:val="single" w:sz="4" w:space="0" w:color="auto"/>
              <w:left w:val="single" w:sz="4" w:space="0" w:color="auto"/>
              <w:bottom w:val="single" w:sz="4" w:space="0" w:color="auto"/>
              <w:right w:val="single" w:sz="4" w:space="0" w:color="auto"/>
            </w:tcBorders>
          </w:tcPr>
          <w:p w14:paraId="7C8747C9" w14:textId="77777777" w:rsidR="00EC6207" w:rsidRPr="00983AC0" w:rsidRDefault="00EC6207" w:rsidP="001E7E63">
            <w:pPr>
              <w:rPr>
                <w:rFonts w:cs="Arial"/>
                <w:sz w:val="20"/>
              </w:rPr>
            </w:pPr>
            <w:r w:rsidRPr="00983AC0">
              <w:rPr>
                <w:rFonts w:cs="Arial"/>
                <w:sz w:val="20"/>
              </w:rPr>
              <w:t>Cab status</w:t>
            </w:r>
          </w:p>
        </w:tc>
      </w:tr>
      <w:tr w:rsidR="00EC6207" w:rsidRPr="00983AC0" w14:paraId="609C28A9"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7F6E5947" w14:textId="77777777" w:rsidR="00EC6207" w:rsidRPr="00983AC0" w:rsidRDefault="00EC6207" w:rsidP="001E7E63">
            <w:pPr>
              <w:rPr>
                <w:rFonts w:cs="Arial"/>
                <w:sz w:val="20"/>
              </w:rPr>
            </w:pPr>
            <w:r>
              <w:rPr>
                <w:rFonts w:cs="Arial"/>
                <w:sz w:val="20"/>
              </w:rPr>
              <w:t>CT</w:t>
            </w:r>
          </w:p>
        </w:tc>
        <w:tc>
          <w:tcPr>
            <w:tcW w:w="4199" w:type="pct"/>
            <w:tcBorders>
              <w:top w:val="single" w:sz="4" w:space="0" w:color="auto"/>
              <w:left w:val="single" w:sz="4" w:space="0" w:color="auto"/>
              <w:bottom w:val="single" w:sz="4" w:space="0" w:color="auto"/>
              <w:right w:val="single" w:sz="4" w:space="0" w:color="auto"/>
            </w:tcBorders>
          </w:tcPr>
          <w:p w14:paraId="4763F433" w14:textId="77777777" w:rsidR="00EC6207" w:rsidRPr="00983AC0" w:rsidRDefault="00EC6207" w:rsidP="001E7E63">
            <w:pPr>
              <w:rPr>
                <w:rFonts w:cs="Arial"/>
                <w:sz w:val="20"/>
              </w:rPr>
            </w:pPr>
            <w:r>
              <w:rPr>
                <w:rFonts w:cs="Arial"/>
                <w:sz w:val="20"/>
              </w:rPr>
              <w:t>Change of traction system</w:t>
            </w:r>
          </w:p>
        </w:tc>
      </w:tr>
      <w:tr w:rsidR="00EC6207" w:rsidRPr="00983AC0" w14:paraId="0497A879"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61D0B6F5" w14:textId="77777777" w:rsidR="00EC6207" w:rsidRPr="00983AC0" w:rsidRDefault="00EC6207" w:rsidP="001E7E63">
            <w:pPr>
              <w:rPr>
                <w:rFonts w:cs="Arial"/>
                <w:sz w:val="20"/>
              </w:rPr>
            </w:pPr>
            <w:r>
              <w:rPr>
                <w:rFonts w:cs="Arial"/>
                <w:sz w:val="20"/>
              </w:rPr>
              <w:t>EB1</w:t>
            </w:r>
          </w:p>
        </w:tc>
        <w:tc>
          <w:tcPr>
            <w:tcW w:w="4199" w:type="pct"/>
            <w:tcBorders>
              <w:top w:val="single" w:sz="4" w:space="0" w:color="auto"/>
              <w:left w:val="single" w:sz="4" w:space="0" w:color="auto"/>
              <w:bottom w:val="single" w:sz="4" w:space="0" w:color="auto"/>
              <w:right w:val="single" w:sz="4" w:space="0" w:color="auto"/>
            </w:tcBorders>
          </w:tcPr>
          <w:p w14:paraId="1F07AD7F" w14:textId="77777777" w:rsidR="00EC6207" w:rsidRPr="00983AC0" w:rsidRDefault="00EC6207" w:rsidP="001E7E63">
            <w:pPr>
              <w:rPr>
                <w:rFonts w:cs="Arial"/>
                <w:sz w:val="20"/>
              </w:rPr>
            </w:pPr>
            <w:r>
              <w:rPr>
                <w:rFonts w:cs="Arial"/>
                <w:sz w:val="20"/>
              </w:rPr>
              <w:t>Emergency Brake 1</w:t>
            </w:r>
          </w:p>
        </w:tc>
      </w:tr>
      <w:tr w:rsidR="00EC6207" w:rsidRPr="00983AC0" w14:paraId="1CA3D067"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4926DA6F" w14:textId="77777777" w:rsidR="00EC6207" w:rsidRPr="00983AC0" w:rsidRDefault="00EC6207" w:rsidP="001E7E63">
            <w:pPr>
              <w:rPr>
                <w:rFonts w:cs="Arial"/>
                <w:sz w:val="20"/>
              </w:rPr>
            </w:pPr>
            <w:r w:rsidRPr="00983AC0">
              <w:rPr>
                <w:rFonts w:cs="Arial"/>
                <w:sz w:val="20"/>
              </w:rPr>
              <w:t>EB</w:t>
            </w:r>
            <w:r>
              <w:rPr>
                <w:rFonts w:cs="Arial"/>
                <w:sz w:val="20"/>
              </w:rPr>
              <w:t>2</w:t>
            </w:r>
          </w:p>
        </w:tc>
        <w:tc>
          <w:tcPr>
            <w:tcW w:w="4199" w:type="pct"/>
            <w:tcBorders>
              <w:top w:val="single" w:sz="4" w:space="0" w:color="auto"/>
              <w:left w:val="single" w:sz="4" w:space="0" w:color="auto"/>
              <w:bottom w:val="single" w:sz="4" w:space="0" w:color="auto"/>
              <w:right w:val="single" w:sz="4" w:space="0" w:color="auto"/>
            </w:tcBorders>
          </w:tcPr>
          <w:p w14:paraId="7296C22B" w14:textId="77777777" w:rsidR="00EC6207" w:rsidRPr="00983AC0" w:rsidRDefault="00EC6207" w:rsidP="001E7E63">
            <w:pPr>
              <w:rPr>
                <w:rFonts w:cs="Arial"/>
                <w:sz w:val="20"/>
              </w:rPr>
            </w:pPr>
            <w:r w:rsidRPr="00983AC0">
              <w:rPr>
                <w:rFonts w:cs="Arial"/>
                <w:sz w:val="20"/>
              </w:rPr>
              <w:t>Emergency brake</w:t>
            </w:r>
            <w:r>
              <w:rPr>
                <w:rFonts w:cs="Arial"/>
                <w:sz w:val="20"/>
              </w:rPr>
              <w:t xml:space="preserve"> 2</w:t>
            </w:r>
          </w:p>
        </w:tc>
      </w:tr>
      <w:tr w:rsidR="00EC6207" w:rsidRPr="00983AC0" w14:paraId="6FB26E66"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537EBEBB" w14:textId="77777777" w:rsidR="00EC6207" w:rsidRPr="00983AC0" w:rsidRDefault="00EC6207" w:rsidP="001E7E63">
            <w:pPr>
              <w:rPr>
                <w:rFonts w:cs="Arial"/>
                <w:sz w:val="20"/>
              </w:rPr>
            </w:pPr>
            <w:r w:rsidRPr="00983AC0">
              <w:rPr>
                <w:rFonts w:cs="Arial"/>
                <w:sz w:val="20"/>
              </w:rPr>
              <w:t>E</w:t>
            </w:r>
            <w:r>
              <w:rPr>
                <w:rFonts w:cs="Arial"/>
                <w:sz w:val="20"/>
              </w:rPr>
              <w:t>C</w:t>
            </w:r>
            <w:r w:rsidRPr="00983AC0">
              <w:rPr>
                <w:rFonts w:cs="Arial"/>
                <w:sz w:val="20"/>
              </w:rPr>
              <w:t>S</w:t>
            </w:r>
          </w:p>
        </w:tc>
        <w:tc>
          <w:tcPr>
            <w:tcW w:w="4199" w:type="pct"/>
            <w:tcBorders>
              <w:top w:val="single" w:sz="4" w:space="0" w:color="auto"/>
              <w:left w:val="single" w:sz="4" w:space="0" w:color="auto"/>
              <w:bottom w:val="single" w:sz="4" w:space="0" w:color="auto"/>
              <w:right w:val="single" w:sz="4" w:space="0" w:color="auto"/>
            </w:tcBorders>
          </w:tcPr>
          <w:p w14:paraId="4067F86E" w14:textId="77777777" w:rsidR="00EC6207" w:rsidRPr="00983AC0" w:rsidRDefault="00EC6207" w:rsidP="001E7E63">
            <w:pPr>
              <w:rPr>
                <w:rFonts w:cs="Arial"/>
                <w:sz w:val="20"/>
              </w:rPr>
            </w:pPr>
            <w:r w:rsidRPr="00983AC0">
              <w:rPr>
                <w:rFonts w:cs="Arial"/>
                <w:sz w:val="20"/>
              </w:rPr>
              <w:t>Eddy current brake for service brake</w:t>
            </w:r>
          </w:p>
        </w:tc>
      </w:tr>
      <w:tr w:rsidR="00EC6207" w:rsidRPr="00983AC0" w14:paraId="20D0C9F8"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2B42221D" w14:textId="77777777" w:rsidR="00EC6207" w:rsidRPr="00983AC0" w:rsidRDefault="00EC6207" w:rsidP="001E7E63">
            <w:pPr>
              <w:rPr>
                <w:rFonts w:cs="Arial"/>
                <w:sz w:val="20"/>
              </w:rPr>
            </w:pPr>
            <w:r w:rsidRPr="00983AC0">
              <w:rPr>
                <w:rFonts w:cs="Arial"/>
                <w:sz w:val="20"/>
              </w:rPr>
              <w:t>E</w:t>
            </w:r>
            <w:r>
              <w:rPr>
                <w:rFonts w:cs="Arial"/>
                <w:sz w:val="20"/>
              </w:rPr>
              <w:t>CE</w:t>
            </w:r>
          </w:p>
        </w:tc>
        <w:tc>
          <w:tcPr>
            <w:tcW w:w="4199" w:type="pct"/>
            <w:tcBorders>
              <w:top w:val="single" w:sz="4" w:space="0" w:color="auto"/>
              <w:left w:val="single" w:sz="4" w:space="0" w:color="auto"/>
              <w:bottom w:val="single" w:sz="4" w:space="0" w:color="auto"/>
              <w:right w:val="single" w:sz="4" w:space="0" w:color="auto"/>
            </w:tcBorders>
          </w:tcPr>
          <w:p w14:paraId="23236B1C" w14:textId="77777777" w:rsidR="00EC6207" w:rsidRPr="00983AC0" w:rsidRDefault="00EC6207" w:rsidP="001E7E63">
            <w:pPr>
              <w:rPr>
                <w:rFonts w:cs="Arial"/>
                <w:sz w:val="20"/>
              </w:rPr>
            </w:pPr>
            <w:r w:rsidRPr="00983AC0">
              <w:rPr>
                <w:rFonts w:cs="Arial"/>
                <w:sz w:val="20"/>
              </w:rPr>
              <w:t xml:space="preserve">Eddy current brake for </w:t>
            </w:r>
            <w:r>
              <w:rPr>
                <w:rFonts w:cs="Arial"/>
                <w:sz w:val="20"/>
              </w:rPr>
              <w:t>emergency</w:t>
            </w:r>
            <w:r w:rsidRPr="00983AC0">
              <w:rPr>
                <w:rFonts w:cs="Arial"/>
                <w:sz w:val="20"/>
              </w:rPr>
              <w:t xml:space="preserve"> brake</w:t>
            </w:r>
          </w:p>
        </w:tc>
      </w:tr>
      <w:tr w:rsidR="00EC6207" w:rsidRPr="00983AC0" w14:paraId="5ADF013D"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04E0FCCC" w14:textId="77777777" w:rsidR="00EC6207" w:rsidRPr="00983AC0" w:rsidRDefault="00EC6207" w:rsidP="001E7E63">
            <w:pPr>
              <w:rPr>
                <w:rFonts w:cs="Arial"/>
                <w:sz w:val="20"/>
              </w:rPr>
            </w:pPr>
            <w:r w:rsidRPr="00983AC0">
              <w:rPr>
                <w:rFonts w:cs="Arial"/>
                <w:sz w:val="20"/>
              </w:rPr>
              <w:t>FW</w:t>
            </w:r>
          </w:p>
        </w:tc>
        <w:tc>
          <w:tcPr>
            <w:tcW w:w="4199" w:type="pct"/>
            <w:tcBorders>
              <w:top w:val="single" w:sz="4" w:space="0" w:color="auto"/>
              <w:left w:val="single" w:sz="4" w:space="0" w:color="auto"/>
              <w:bottom w:val="single" w:sz="4" w:space="0" w:color="auto"/>
              <w:right w:val="single" w:sz="4" w:space="0" w:color="auto"/>
            </w:tcBorders>
          </w:tcPr>
          <w:p w14:paraId="464EDF72" w14:textId="77777777" w:rsidR="00EC6207" w:rsidRPr="00983AC0" w:rsidRDefault="00EC6207" w:rsidP="001E7E63">
            <w:pPr>
              <w:rPr>
                <w:rFonts w:cs="Arial"/>
                <w:sz w:val="20"/>
              </w:rPr>
            </w:pPr>
            <w:r w:rsidRPr="00983AC0">
              <w:rPr>
                <w:rFonts w:cs="Arial"/>
                <w:sz w:val="20"/>
              </w:rPr>
              <w:t xml:space="preserve">Forward </w:t>
            </w:r>
          </w:p>
        </w:tc>
      </w:tr>
      <w:tr w:rsidR="00EC6207" w:rsidRPr="00983AC0" w14:paraId="14FC676D"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383F5F6C" w14:textId="77777777" w:rsidR="00EC6207" w:rsidRPr="00983AC0" w:rsidRDefault="00EC6207" w:rsidP="001E7E63">
            <w:pPr>
              <w:rPr>
                <w:rFonts w:cs="Arial"/>
                <w:sz w:val="20"/>
              </w:rPr>
            </w:pPr>
            <w:r w:rsidRPr="00983AC0">
              <w:rPr>
                <w:rFonts w:cs="Arial"/>
                <w:sz w:val="20"/>
              </w:rPr>
              <w:t>IS</w:t>
            </w:r>
          </w:p>
        </w:tc>
        <w:tc>
          <w:tcPr>
            <w:tcW w:w="4199" w:type="pct"/>
            <w:tcBorders>
              <w:top w:val="single" w:sz="4" w:space="0" w:color="auto"/>
              <w:left w:val="single" w:sz="4" w:space="0" w:color="auto"/>
              <w:bottom w:val="single" w:sz="4" w:space="0" w:color="auto"/>
              <w:right w:val="single" w:sz="4" w:space="0" w:color="auto"/>
            </w:tcBorders>
          </w:tcPr>
          <w:p w14:paraId="723C790A" w14:textId="77777777" w:rsidR="00EC6207" w:rsidRPr="00983AC0" w:rsidRDefault="00EC6207" w:rsidP="001E7E63">
            <w:pPr>
              <w:rPr>
                <w:rFonts w:cs="Arial"/>
                <w:sz w:val="20"/>
              </w:rPr>
            </w:pPr>
            <w:r w:rsidRPr="00983AC0">
              <w:rPr>
                <w:rFonts w:cs="Arial"/>
                <w:sz w:val="20"/>
              </w:rPr>
              <w:t xml:space="preserve">Isolation </w:t>
            </w:r>
          </w:p>
        </w:tc>
      </w:tr>
      <w:tr w:rsidR="00EC6207" w:rsidRPr="00983AC0" w14:paraId="00689F7D"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32187E91" w14:textId="77777777" w:rsidR="00EC6207" w:rsidRPr="00983AC0" w:rsidRDefault="00EC6207" w:rsidP="001E7E63">
            <w:pPr>
              <w:rPr>
                <w:rFonts w:cs="Arial"/>
                <w:b/>
                <w:iCs/>
                <w:sz w:val="20"/>
              </w:rPr>
            </w:pPr>
            <w:r w:rsidRPr="00983AC0">
              <w:rPr>
                <w:rFonts w:cs="Arial"/>
                <w:sz w:val="20"/>
              </w:rPr>
              <w:t>MG</w:t>
            </w:r>
          </w:p>
        </w:tc>
        <w:tc>
          <w:tcPr>
            <w:tcW w:w="4199" w:type="pct"/>
            <w:tcBorders>
              <w:top w:val="single" w:sz="4" w:space="0" w:color="auto"/>
              <w:left w:val="single" w:sz="4" w:space="0" w:color="auto"/>
              <w:bottom w:val="single" w:sz="4" w:space="0" w:color="auto"/>
              <w:right w:val="single" w:sz="4" w:space="0" w:color="auto"/>
            </w:tcBorders>
          </w:tcPr>
          <w:p w14:paraId="70BC3C77" w14:textId="77777777" w:rsidR="00EC6207" w:rsidRPr="00983AC0" w:rsidRDefault="00EC6207" w:rsidP="001E7E63">
            <w:pPr>
              <w:rPr>
                <w:rFonts w:cs="Arial"/>
                <w:sz w:val="20"/>
              </w:rPr>
            </w:pPr>
            <w:r w:rsidRPr="00983AC0">
              <w:rPr>
                <w:rFonts w:cs="Arial"/>
                <w:sz w:val="20"/>
              </w:rPr>
              <w:t>Mag. shoes brake</w:t>
            </w:r>
          </w:p>
        </w:tc>
      </w:tr>
      <w:tr w:rsidR="00EC6207" w:rsidRPr="00983AC0" w14:paraId="715A6DC5"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48BB346F" w14:textId="77777777" w:rsidR="00EC6207" w:rsidRPr="00983AC0" w:rsidRDefault="00EC6207" w:rsidP="001E7E63">
            <w:pPr>
              <w:rPr>
                <w:rFonts w:cs="Arial"/>
                <w:sz w:val="20"/>
              </w:rPr>
            </w:pPr>
            <w:r w:rsidRPr="00983AC0">
              <w:rPr>
                <w:rFonts w:cs="Arial"/>
                <w:sz w:val="20"/>
              </w:rPr>
              <w:t>M</w:t>
            </w:r>
            <w:r>
              <w:rPr>
                <w:rFonts w:cs="Arial"/>
                <w:sz w:val="20"/>
              </w:rPr>
              <w:t>S</w:t>
            </w:r>
            <w:r w:rsidRPr="00983AC0">
              <w:rPr>
                <w:rFonts w:cs="Arial"/>
                <w:sz w:val="20"/>
              </w:rPr>
              <w:t>O</w:t>
            </w:r>
          </w:p>
        </w:tc>
        <w:tc>
          <w:tcPr>
            <w:tcW w:w="4199" w:type="pct"/>
            <w:tcBorders>
              <w:top w:val="single" w:sz="4" w:space="0" w:color="auto"/>
              <w:left w:val="single" w:sz="4" w:space="0" w:color="auto"/>
              <w:bottom w:val="single" w:sz="4" w:space="0" w:color="auto"/>
              <w:right w:val="single" w:sz="4" w:space="0" w:color="auto"/>
            </w:tcBorders>
          </w:tcPr>
          <w:p w14:paraId="50D75EBE" w14:textId="77777777" w:rsidR="00EC6207" w:rsidRPr="00983AC0" w:rsidRDefault="00EC6207" w:rsidP="001E7E63">
            <w:pPr>
              <w:rPr>
                <w:rFonts w:cs="Arial"/>
                <w:sz w:val="20"/>
              </w:rPr>
            </w:pPr>
            <w:r w:rsidRPr="00983AC0">
              <w:rPr>
                <w:rFonts w:cs="Arial"/>
                <w:sz w:val="20"/>
              </w:rPr>
              <w:t>Main switch off</w:t>
            </w:r>
          </w:p>
        </w:tc>
      </w:tr>
      <w:tr w:rsidR="00EC6207" w:rsidRPr="00983AC0" w14:paraId="4D6CA1A6"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35321B19" w14:textId="77777777" w:rsidR="00EC6207" w:rsidRPr="00983AC0" w:rsidRDefault="00EC6207" w:rsidP="001E7E63">
            <w:pPr>
              <w:rPr>
                <w:rFonts w:cs="Arial"/>
                <w:sz w:val="20"/>
              </w:rPr>
            </w:pPr>
            <w:r w:rsidRPr="00983AC0">
              <w:rPr>
                <w:rFonts w:cs="Arial"/>
                <w:sz w:val="20"/>
              </w:rPr>
              <w:t>NL</w:t>
            </w:r>
          </w:p>
        </w:tc>
        <w:tc>
          <w:tcPr>
            <w:tcW w:w="4199" w:type="pct"/>
            <w:tcBorders>
              <w:top w:val="single" w:sz="4" w:space="0" w:color="auto"/>
              <w:left w:val="single" w:sz="4" w:space="0" w:color="auto"/>
              <w:bottom w:val="single" w:sz="4" w:space="0" w:color="auto"/>
              <w:right w:val="single" w:sz="4" w:space="0" w:color="auto"/>
            </w:tcBorders>
          </w:tcPr>
          <w:p w14:paraId="5E4663B9" w14:textId="77777777" w:rsidR="00EC6207" w:rsidRPr="00983AC0" w:rsidRDefault="00EC6207" w:rsidP="001E7E63">
            <w:pPr>
              <w:rPr>
                <w:rFonts w:cs="Arial"/>
                <w:sz w:val="20"/>
              </w:rPr>
            </w:pPr>
            <w:r w:rsidRPr="00983AC0">
              <w:rPr>
                <w:rFonts w:cs="Arial"/>
                <w:sz w:val="20"/>
              </w:rPr>
              <w:t>Non leading</w:t>
            </w:r>
          </w:p>
        </w:tc>
      </w:tr>
      <w:tr w:rsidR="00EC6207" w:rsidRPr="00983AC0" w14:paraId="0BEFFDB6"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5B82374B" w14:textId="77777777" w:rsidR="00EC6207" w:rsidRPr="00983AC0" w:rsidRDefault="00EC6207" w:rsidP="001E7E63">
            <w:pPr>
              <w:rPr>
                <w:rFonts w:cs="Arial"/>
                <w:sz w:val="20"/>
              </w:rPr>
            </w:pPr>
            <w:r w:rsidRPr="00983AC0">
              <w:rPr>
                <w:rFonts w:cs="Arial"/>
                <w:sz w:val="20"/>
              </w:rPr>
              <w:lastRenderedPageBreak/>
              <w:t>P</w:t>
            </w:r>
            <w:r>
              <w:rPr>
                <w:rFonts w:cs="Arial"/>
                <w:sz w:val="20"/>
              </w:rPr>
              <w:t>G</w:t>
            </w:r>
          </w:p>
        </w:tc>
        <w:tc>
          <w:tcPr>
            <w:tcW w:w="4199" w:type="pct"/>
            <w:tcBorders>
              <w:top w:val="single" w:sz="4" w:space="0" w:color="auto"/>
              <w:left w:val="single" w:sz="4" w:space="0" w:color="auto"/>
              <w:bottom w:val="single" w:sz="4" w:space="0" w:color="auto"/>
              <w:right w:val="single" w:sz="4" w:space="0" w:color="auto"/>
            </w:tcBorders>
          </w:tcPr>
          <w:p w14:paraId="2D9017DB" w14:textId="77777777" w:rsidR="00EC6207" w:rsidRDefault="00EC6207" w:rsidP="001E7E63">
            <w:pPr>
              <w:rPr>
                <w:rFonts w:cs="Arial"/>
                <w:b/>
                <w:sz w:val="20"/>
              </w:rPr>
            </w:pPr>
            <w:r w:rsidRPr="00983AC0">
              <w:rPr>
                <w:rFonts w:cs="Arial"/>
                <w:sz w:val="20"/>
              </w:rPr>
              <w:t xml:space="preserve">Pantograph </w:t>
            </w:r>
          </w:p>
        </w:tc>
      </w:tr>
      <w:tr w:rsidR="00EC6207" w:rsidRPr="00983AC0" w14:paraId="265AB413"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10E4D7BB" w14:textId="77777777" w:rsidR="00EC6207" w:rsidRPr="00983AC0" w:rsidRDefault="00EC6207" w:rsidP="001E7E63">
            <w:pPr>
              <w:rPr>
                <w:rFonts w:cs="Arial"/>
                <w:sz w:val="20"/>
              </w:rPr>
            </w:pPr>
            <w:r>
              <w:rPr>
                <w:rFonts w:cs="Arial"/>
                <w:sz w:val="20"/>
              </w:rPr>
              <w:t>PD</w:t>
            </w:r>
          </w:p>
        </w:tc>
        <w:tc>
          <w:tcPr>
            <w:tcW w:w="4199" w:type="pct"/>
            <w:tcBorders>
              <w:top w:val="single" w:sz="4" w:space="0" w:color="auto"/>
              <w:left w:val="single" w:sz="4" w:space="0" w:color="auto"/>
              <w:bottom w:val="single" w:sz="4" w:space="0" w:color="auto"/>
              <w:right w:val="single" w:sz="4" w:space="0" w:color="auto"/>
            </w:tcBorders>
          </w:tcPr>
          <w:p w14:paraId="3634E5A5" w14:textId="77777777" w:rsidR="00EC6207" w:rsidRPr="00983AC0" w:rsidRDefault="00EC6207" w:rsidP="001E7E63">
            <w:pPr>
              <w:rPr>
                <w:rFonts w:cs="Arial"/>
                <w:sz w:val="20"/>
              </w:rPr>
            </w:pPr>
            <w:r>
              <w:rPr>
                <w:rFonts w:cs="Arial"/>
                <w:sz w:val="20"/>
              </w:rPr>
              <w:t>Passenger Doors</w:t>
            </w:r>
          </w:p>
        </w:tc>
      </w:tr>
      <w:tr w:rsidR="00EC6207" w:rsidRPr="00983AC0" w14:paraId="310D764B"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00BAFB2C" w14:textId="77777777" w:rsidR="00EC6207" w:rsidRPr="00983AC0" w:rsidRDefault="00EC6207" w:rsidP="001E7E63">
            <w:pPr>
              <w:rPr>
                <w:rFonts w:cs="Arial"/>
                <w:sz w:val="20"/>
              </w:rPr>
            </w:pPr>
            <w:r w:rsidRPr="00983AC0">
              <w:rPr>
                <w:rFonts w:cs="Arial"/>
                <w:sz w:val="20"/>
              </w:rPr>
              <w:t>PS</w:t>
            </w:r>
          </w:p>
        </w:tc>
        <w:tc>
          <w:tcPr>
            <w:tcW w:w="4199" w:type="pct"/>
            <w:tcBorders>
              <w:top w:val="single" w:sz="4" w:space="0" w:color="auto"/>
              <w:left w:val="single" w:sz="4" w:space="0" w:color="auto"/>
              <w:bottom w:val="single" w:sz="4" w:space="0" w:color="auto"/>
              <w:right w:val="single" w:sz="4" w:space="0" w:color="auto"/>
            </w:tcBorders>
          </w:tcPr>
          <w:p w14:paraId="2042784A" w14:textId="77777777" w:rsidR="00EC6207" w:rsidRPr="00983AC0" w:rsidRDefault="00EC6207" w:rsidP="001E7E63">
            <w:pPr>
              <w:rPr>
                <w:rFonts w:cs="Arial"/>
                <w:sz w:val="20"/>
              </w:rPr>
            </w:pPr>
            <w:r w:rsidRPr="00983AC0">
              <w:rPr>
                <w:rFonts w:cs="Arial"/>
                <w:sz w:val="20"/>
              </w:rPr>
              <w:t>Passive Shunting</w:t>
            </w:r>
          </w:p>
        </w:tc>
      </w:tr>
      <w:tr w:rsidR="00EC6207" w:rsidRPr="00983AC0" w14:paraId="2E9FDBAA"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6C7FDE31" w14:textId="77777777" w:rsidR="00EC6207" w:rsidRPr="00983AC0" w:rsidRDefault="00EC6207" w:rsidP="001E7E63">
            <w:pPr>
              <w:rPr>
                <w:rFonts w:cs="Arial"/>
                <w:sz w:val="20"/>
              </w:rPr>
            </w:pPr>
            <w:r w:rsidRPr="00983AC0">
              <w:rPr>
                <w:rFonts w:cs="Arial"/>
                <w:sz w:val="20"/>
              </w:rPr>
              <w:t>RB</w:t>
            </w:r>
          </w:p>
        </w:tc>
        <w:tc>
          <w:tcPr>
            <w:tcW w:w="4199" w:type="pct"/>
            <w:tcBorders>
              <w:top w:val="single" w:sz="4" w:space="0" w:color="auto"/>
              <w:left w:val="single" w:sz="4" w:space="0" w:color="auto"/>
              <w:bottom w:val="single" w:sz="4" w:space="0" w:color="auto"/>
              <w:right w:val="single" w:sz="4" w:space="0" w:color="auto"/>
            </w:tcBorders>
          </w:tcPr>
          <w:p w14:paraId="007BF62D" w14:textId="77777777" w:rsidR="00EC6207" w:rsidRPr="00983AC0" w:rsidRDefault="00EC6207" w:rsidP="001E7E63">
            <w:pPr>
              <w:rPr>
                <w:rFonts w:cs="Arial"/>
                <w:sz w:val="20"/>
              </w:rPr>
            </w:pPr>
            <w:r w:rsidRPr="00983AC0">
              <w:rPr>
                <w:rFonts w:cs="Arial"/>
                <w:sz w:val="20"/>
              </w:rPr>
              <w:t>Regenerative Brake</w:t>
            </w:r>
          </w:p>
        </w:tc>
      </w:tr>
      <w:tr w:rsidR="00EC6207" w:rsidRPr="00983AC0" w14:paraId="5364DEF2"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45BACEE4" w14:textId="77777777" w:rsidR="00EC6207" w:rsidRPr="00983AC0" w:rsidRDefault="00EC6207" w:rsidP="001E7E63">
            <w:pPr>
              <w:rPr>
                <w:rFonts w:cs="Arial"/>
                <w:sz w:val="20"/>
              </w:rPr>
            </w:pPr>
            <w:r w:rsidRPr="00983AC0">
              <w:rPr>
                <w:rFonts w:cs="Arial"/>
                <w:sz w:val="20"/>
              </w:rPr>
              <w:t>SB</w:t>
            </w:r>
          </w:p>
        </w:tc>
        <w:tc>
          <w:tcPr>
            <w:tcW w:w="4199" w:type="pct"/>
            <w:tcBorders>
              <w:top w:val="single" w:sz="4" w:space="0" w:color="auto"/>
              <w:left w:val="single" w:sz="4" w:space="0" w:color="auto"/>
              <w:bottom w:val="single" w:sz="4" w:space="0" w:color="auto"/>
              <w:right w:val="single" w:sz="4" w:space="0" w:color="auto"/>
            </w:tcBorders>
          </w:tcPr>
          <w:p w14:paraId="2A9FE6C5" w14:textId="77777777" w:rsidR="00EC6207" w:rsidRPr="00983AC0" w:rsidRDefault="00EC6207" w:rsidP="001E7E63">
            <w:pPr>
              <w:rPr>
                <w:rFonts w:cs="Arial"/>
                <w:sz w:val="20"/>
              </w:rPr>
            </w:pPr>
            <w:r w:rsidRPr="00983AC0">
              <w:rPr>
                <w:rFonts w:cs="Arial"/>
                <w:sz w:val="20"/>
              </w:rPr>
              <w:t xml:space="preserve">Service Brake </w:t>
            </w:r>
          </w:p>
        </w:tc>
      </w:tr>
      <w:tr w:rsidR="00EC6207" w:rsidRPr="00983AC0" w14:paraId="60CEA77F"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5FC9B969" w14:textId="77777777" w:rsidR="00EC6207" w:rsidRPr="00983AC0" w:rsidRDefault="00EC6207" w:rsidP="001E7E63">
            <w:pPr>
              <w:rPr>
                <w:rFonts w:cs="Arial"/>
                <w:sz w:val="20"/>
              </w:rPr>
            </w:pPr>
            <w:r w:rsidRPr="00983AC0">
              <w:rPr>
                <w:rFonts w:cs="Arial"/>
                <w:sz w:val="20"/>
              </w:rPr>
              <w:t>SL</w:t>
            </w:r>
          </w:p>
        </w:tc>
        <w:tc>
          <w:tcPr>
            <w:tcW w:w="4199" w:type="pct"/>
            <w:tcBorders>
              <w:top w:val="single" w:sz="4" w:space="0" w:color="auto"/>
              <w:left w:val="single" w:sz="4" w:space="0" w:color="auto"/>
              <w:bottom w:val="single" w:sz="4" w:space="0" w:color="auto"/>
              <w:right w:val="single" w:sz="4" w:space="0" w:color="auto"/>
            </w:tcBorders>
          </w:tcPr>
          <w:p w14:paraId="58DAE6A2" w14:textId="77777777" w:rsidR="00EC6207" w:rsidRPr="00983AC0" w:rsidRDefault="00EC6207" w:rsidP="001E7E63">
            <w:pPr>
              <w:rPr>
                <w:rFonts w:cs="Arial"/>
                <w:sz w:val="20"/>
              </w:rPr>
            </w:pPr>
            <w:r w:rsidRPr="00983AC0">
              <w:rPr>
                <w:rFonts w:cs="Arial"/>
                <w:sz w:val="20"/>
              </w:rPr>
              <w:t>Sleeping</w:t>
            </w:r>
          </w:p>
        </w:tc>
      </w:tr>
      <w:tr w:rsidR="00EC6207" w:rsidRPr="00983AC0" w14:paraId="3DF5D9AB"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72FC9A63" w14:textId="77777777" w:rsidR="00EC6207" w:rsidRPr="00983AC0" w:rsidRDefault="00EC6207" w:rsidP="001E7E63">
            <w:pPr>
              <w:rPr>
                <w:rFonts w:cs="Arial"/>
                <w:sz w:val="20"/>
              </w:rPr>
            </w:pPr>
            <w:r w:rsidRPr="00983AC0">
              <w:rPr>
                <w:rFonts w:cs="Arial"/>
                <w:sz w:val="20"/>
              </w:rPr>
              <w:t>TC</w:t>
            </w:r>
            <w:r>
              <w:rPr>
                <w:rFonts w:cs="Arial"/>
                <w:sz w:val="20"/>
              </w:rPr>
              <w:t>O</w:t>
            </w:r>
          </w:p>
        </w:tc>
        <w:tc>
          <w:tcPr>
            <w:tcW w:w="4199" w:type="pct"/>
            <w:tcBorders>
              <w:top w:val="single" w:sz="4" w:space="0" w:color="auto"/>
              <w:left w:val="single" w:sz="4" w:space="0" w:color="auto"/>
              <w:bottom w:val="single" w:sz="4" w:space="0" w:color="auto"/>
              <w:right w:val="single" w:sz="4" w:space="0" w:color="auto"/>
            </w:tcBorders>
          </w:tcPr>
          <w:p w14:paraId="5FBBAD57" w14:textId="77777777" w:rsidR="00EC6207" w:rsidRPr="00983AC0" w:rsidRDefault="00EC6207" w:rsidP="001E7E63">
            <w:pPr>
              <w:rPr>
                <w:rFonts w:cs="Arial"/>
                <w:sz w:val="20"/>
              </w:rPr>
            </w:pPr>
            <w:r w:rsidRPr="00983AC0">
              <w:rPr>
                <w:rFonts w:cs="Arial"/>
                <w:sz w:val="20"/>
              </w:rPr>
              <w:t>Traction cut-off</w:t>
            </w:r>
            <w:r>
              <w:rPr>
                <w:rFonts w:cs="Arial"/>
                <w:sz w:val="20"/>
              </w:rPr>
              <w:t xml:space="preserve"> at warning limit</w:t>
            </w:r>
          </w:p>
        </w:tc>
      </w:tr>
      <w:tr w:rsidR="00EC6207" w:rsidRPr="00983AC0" w14:paraId="376B28E8"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1BAC40A7" w14:textId="77777777" w:rsidR="00EC6207" w:rsidRPr="00983AC0" w:rsidRDefault="00EC6207" w:rsidP="001E7E63">
            <w:pPr>
              <w:rPr>
                <w:rFonts w:cs="Arial"/>
                <w:sz w:val="20"/>
              </w:rPr>
            </w:pPr>
            <w:r w:rsidRPr="00983AC0">
              <w:rPr>
                <w:rFonts w:cs="Arial"/>
                <w:sz w:val="20"/>
              </w:rPr>
              <w:t>T</w:t>
            </w:r>
            <w:r>
              <w:rPr>
                <w:rFonts w:cs="Arial"/>
                <w:sz w:val="20"/>
              </w:rPr>
              <w:t>RI</w:t>
            </w:r>
          </w:p>
        </w:tc>
        <w:tc>
          <w:tcPr>
            <w:tcW w:w="4199" w:type="pct"/>
            <w:tcBorders>
              <w:top w:val="single" w:sz="4" w:space="0" w:color="auto"/>
              <w:left w:val="single" w:sz="4" w:space="0" w:color="auto"/>
              <w:bottom w:val="single" w:sz="4" w:space="0" w:color="auto"/>
              <w:right w:val="single" w:sz="4" w:space="0" w:color="auto"/>
            </w:tcBorders>
          </w:tcPr>
          <w:p w14:paraId="3A38FDBE" w14:textId="77777777" w:rsidR="00EC6207" w:rsidRPr="00983AC0" w:rsidRDefault="00EC6207" w:rsidP="001E7E63">
            <w:pPr>
              <w:rPr>
                <w:rFonts w:cs="Arial"/>
                <w:sz w:val="20"/>
              </w:rPr>
            </w:pPr>
            <w:r w:rsidRPr="00983AC0">
              <w:rPr>
                <w:rFonts w:cs="Arial"/>
                <w:sz w:val="20"/>
              </w:rPr>
              <w:t>Train integrity</w:t>
            </w:r>
          </w:p>
        </w:tc>
      </w:tr>
      <w:tr w:rsidR="00EC6207" w:rsidRPr="00983AC0" w14:paraId="22C5CB9E"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250D1FAE" w14:textId="77777777" w:rsidR="00EC6207" w:rsidRPr="00983AC0" w:rsidRDefault="00EC6207" w:rsidP="001E7E63">
            <w:pPr>
              <w:rPr>
                <w:rFonts w:cs="Arial"/>
                <w:sz w:val="20"/>
              </w:rPr>
            </w:pPr>
            <w:r w:rsidRPr="00983AC0">
              <w:rPr>
                <w:rFonts w:cs="Arial"/>
                <w:sz w:val="20"/>
              </w:rPr>
              <w:t>TP</w:t>
            </w:r>
          </w:p>
        </w:tc>
        <w:tc>
          <w:tcPr>
            <w:tcW w:w="4199" w:type="pct"/>
            <w:tcBorders>
              <w:top w:val="single" w:sz="4" w:space="0" w:color="auto"/>
              <w:left w:val="single" w:sz="4" w:space="0" w:color="auto"/>
              <w:bottom w:val="single" w:sz="4" w:space="0" w:color="auto"/>
              <w:right w:val="single" w:sz="4" w:space="0" w:color="auto"/>
            </w:tcBorders>
          </w:tcPr>
          <w:p w14:paraId="0385100F" w14:textId="77777777" w:rsidR="00EC6207" w:rsidRPr="00983AC0" w:rsidRDefault="00EC6207" w:rsidP="001E7E63">
            <w:pPr>
              <w:rPr>
                <w:rFonts w:cs="Arial"/>
                <w:sz w:val="20"/>
              </w:rPr>
            </w:pPr>
            <w:r w:rsidRPr="00983AC0">
              <w:rPr>
                <w:rFonts w:cs="Arial"/>
                <w:sz w:val="20"/>
              </w:rPr>
              <w:t>Test in Progress</w:t>
            </w:r>
          </w:p>
        </w:tc>
      </w:tr>
      <w:tr w:rsidR="00EC6207" w:rsidRPr="00983AC0" w14:paraId="483E89C0"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192140C5" w14:textId="77777777" w:rsidR="00EC6207" w:rsidRPr="00983AC0" w:rsidRDefault="00EC6207" w:rsidP="001E7E63">
            <w:pPr>
              <w:rPr>
                <w:rFonts w:cs="Arial"/>
                <w:sz w:val="20"/>
              </w:rPr>
            </w:pPr>
            <w:r>
              <w:rPr>
                <w:rFonts w:cs="Arial"/>
                <w:sz w:val="20"/>
              </w:rPr>
              <w:t>TR</w:t>
            </w:r>
          </w:p>
        </w:tc>
        <w:tc>
          <w:tcPr>
            <w:tcW w:w="4199" w:type="pct"/>
            <w:tcBorders>
              <w:top w:val="single" w:sz="4" w:space="0" w:color="auto"/>
              <w:left w:val="single" w:sz="4" w:space="0" w:color="auto"/>
              <w:bottom w:val="single" w:sz="4" w:space="0" w:color="auto"/>
              <w:right w:val="single" w:sz="4" w:space="0" w:color="auto"/>
            </w:tcBorders>
          </w:tcPr>
          <w:p w14:paraId="2BBE8D46" w14:textId="77777777" w:rsidR="00EC6207" w:rsidRPr="00983AC0" w:rsidRDefault="00EC6207" w:rsidP="001E7E63">
            <w:pPr>
              <w:rPr>
                <w:rFonts w:cs="Arial"/>
                <w:sz w:val="20"/>
              </w:rPr>
            </w:pPr>
            <w:r>
              <w:rPr>
                <w:rFonts w:cs="Arial"/>
                <w:sz w:val="20"/>
              </w:rPr>
              <w:t>Traction (Status)</w:t>
            </w:r>
          </w:p>
        </w:tc>
      </w:tr>
      <w:tr w:rsidR="00EC6207" w:rsidRPr="00983AC0" w14:paraId="260BB34F" w14:textId="77777777" w:rsidTr="001E7E63">
        <w:trPr>
          <w:cantSplit/>
        </w:trPr>
        <w:tc>
          <w:tcPr>
            <w:tcW w:w="801" w:type="pct"/>
            <w:tcBorders>
              <w:top w:val="single" w:sz="4" w:space="0" w:color="auto"/>
              <w:left w:val="single" w:sz="4" w:space="0" w:color="auto"/>
              <w:bottom w:val="single" w:sz="4" w:space="0" w:color="auto"/>
              <w:right w:val="single" w:sz="4" w:space="0" w:color="auto"/>
            </w:tcBorders>
          </w:tcPr>
          <w:p w14:paraId="223763FE" w14:textId="77777777" w:rsidR="00EC6207" w:rsidRPr="00983AC0" w:rsidRDefault="00EC6207" w:rsidP="001E7E63">
            <w:pPr>
              <w:rPr>
                <w:rFonts w:cs="Arial"/>
                <w:sz w:val="20"/>
              </w:rPr>
            </w:pPr>
            <w:r w:rsidRPr="00983AC0">
              <w:rPr>
                <w:rFonts w:cs="Arial"/>
                <w:sz w:val="20"/>
              </w:rPr>
              <w:t>TT</w:t>
            </w:r>
            <w:r>
              <w:rPr>
                <w:rFonts w:cs="Arial"/>
                <w:sz w:val="20"/>
              </w:rPr>
              <w:t>1, TT2</w:t>
            </w:r>
          </w:p>
        </w:tc>
        <w:tc>
          <w:tcPr>
            <w:tcW w:w="4199" w:type="pct"/>
            <w:tcBorders>
              <w:top w:val="single" w:sz="4" w:space="0" w:color="auto"/>
              <w:left w:val="single" w:sz="4" w:space="0" w:color="auto"/>
              <w:bottom w:val="single" w:sz="4" w:space="0" w:color="auto"/>
              <w:right w:val="single" w:sz="4" w:space="0" w:color="auto"/>
            </w:tcBorders>
          </w:tcPr>
          <w:p w14:paraId="4203C790" w14:textId="77777777" w:rsidR="00EC6207" w:rsidRDefault="00EC6207" w:rsidP="001E7E63">
            <w:pPr>
              <w:rPr>
                <w:rFonts w:cs="Arial"/>
                <w:sz w:val="20"/>
              </w:rPr>
            </w:pPr>
            <w:r w:rsidRPr="00983AC0">
              <w:rPr>
                <w:rFonts w:cs="Arial"/>
                <w:sz w:val="20"/>
              </w:rPr>
              <w:t xml:space="preserve">Type </w:t>
            </w:r>
            <w:r>
              <w:rPr>
                <w:rFonts w:cs="Arial"/>
                <w:sz w:val="20"/>
              </w:rPr>
              <w:t>of train data entry</w:t>
            </w:r>
          </w:p>
        </w:tc>
      </w:tr>
    </w:tbl>
    <w:p w14:paraId="2AF2E18C" w14:textId="731BC01D" w:rsidR="00EC6207" w:rsidRDefault="00EC6207" w:rsidP="00EB4B96">
      <w:pPr>
        <w:pStyle w:val="Untertitel"/>
        <w:numPr>
          <w:ilvl w:val="2"/>
          <w:numId w:val="6"/>
        </w:numPr>
      </w:pPr>
      <w:r>
        <w:t>Character 5: signal class</w:t>
      </w:r>
    </w:p>
    <w:tbl>
      <w:tblPr>
        <w:tblW w:w="3555" w:type="pct"/>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2"/>
        <w:gridCol w:w="5411"/>
      </w:tblGrid>
      <w:tr w:rsidR="00EC6207" w:rsidRPr="00983AC0" w14:paraId="621D0FEB" w14:textId="77777777" w:rsidTr="001E7E63">
        <w:tc>
          <w:tcPr>
            <w:tcW w:w="801" w:type="pct"/>
            <w:tcBorders>
              <w:top w:val="single" w:sz="4" w:space="0" w:color="auto"/>
              <w:left w:val="single" w:sz="4" w:space="0" w:color="auto"/>
              <w:bottom w:val="single" w:sz="4" w:space="0" w:color="auto"/>
              <w:right w:val="single" w:sz="4" w:space="0" w:color="auto"/>
            </w:tcBorders>
          </w:tcPr>
          <w:p w14:paraId="66BF8A6F" w14:textId="77777777" w:rsidR="00EC6207" w:rsidRPr="00983AC0" w:rsidRDefault="00EC6207" w:rsidP="001E7E63">
            <w:pPr>
              <w:rPr>
                <w:rFonts w:cs="Arial"/>
                <w:sz w:val="20"/>
              </w:rPr>
            </w:pPr>
            <w:r w:rsidRPr="00983AC0">
              <w:rPr>
                <w:rFonts w:cs="Arial"/>
                <w:sz w:val="20"/>
              </w:rPr>
              <w:t>A</w:t>
            </w:r>
          </w:p>
        </w:tc>
        <w:tc>
          <w:tcPr>
            <w:tcW w:w="4199" w:type="pct"/>
            <w:tcBorders>
              <w:top w:val="single" w:sz="4" w:space="0" w:color="auto"/>
              <w:left w:val="single" w:sz="4" w:space="0" w:color="auto"/>
              <w:bottom w:val="single" w:sz="4" w:space="0" w:color="auto"/>
              <w:right w:val="single" w:sz="4" w:space="0" w:color="auto"/>
            </w:tcBorders>
          </w:tcPr>
          <w:p w14:paraId="5D2EA92D" w14:textId="77777777" w:rsidR="00EC6207" w:rsidRPr="00983AC0" w:rsidRDefault="00EC6207" w:rsidP="001E7E63">
            <w:pPr>
              <w:rPr>
                <w:rFonts w:cs="Arial"/>
                <w:sz w:val="20"/>
              </w:rPr>
            </w:pPr>
            <w:r w:rsidRPr="00983AC0">
              <w:rPr>
                <w:rFonts w:cs="Arial"/>
                <w:sz w:val="20"/>
              </w:rPr>
              <w:t>Status Cab A</w:t>
            </w:r>
          </w:p>
        </w:tc>
      </w:tr>
      <w:tr w:rsidR="00EC6207" w:rsidRPr="00983AC0" w14:paraId="0DA2003C" w14:textId="77777777" w:rsidTr="001E7E63">
        <w:tc>
          <w:tcPr>
            <w:tcW w:w="801" w:type="pct"/>
            <w:tcBorders>
              <w:top w:val="single" w:sz="4" w:space="0" w:color="auto"/>
              <w:left w:val="single" w:sz="4" w:space="0" w:color="auto"/>
              <w:bottom w:val="single" w:sz="4" w:space="0" w:color="auto"/>
              <w:right w:val="single" w:sz="4" w:space="0" w:color="auto"/>
            </w:tcBorders>
          </w:tcPr>
          <w:p w14:paraId="0FF88BC8" w14:textId="77777777" w:rsidR="00EC6207" w:rsidRPr="00983AC0" w:rsidRDefault="00EC6207" w:rsidP="001E7E63">
            <w:pPr>
              <w:rPr>
                <w:rFonts w:cs="Arial"/>
                <w:sz w:val="20"/>
              </w:rPr>
            </w:pPr>
            <w:r w:rsidRPr="00983AC0">
              <w:rPr>
                <w:rFonts w:cs="Arial"/>
                <w:sz w:val="20"/>
              </w:rPr>
              <w:t>B</w:t>
            </w:r>
          </w:p>
        </w:tc>
        <w:tc>
          <w:tcPr>
            <w:tcW w:w="4199" w:type="pct"/>
            <w:tcBorders>
              <w:top w:val="single" w:sz="4" w:space="0" w:color="auto"/>
              <w:left w:val="single" w:sz="4" w:space="0" w:color="auto"/>
              <w:bottom w:val="single" w:sz="4" w:space="0" w:color="auto"/>
              <w:right w:val="single" w:sz="4" w:space="0" w:color="auto"/>
            </w:tcBorders>
          </w:tcPr>
          <w:p w14:paraId="4D17303A" w14:textId="77777777" w:rsidR="00EC6207" w:rsidRPr="00983AC0" w:rsidRDefault="00EC6207" w:rsidP="001E7E63">
            <w:pPr>
              <w:rPr>
                <w:rFonts w:cs="Arial"/>
                <w:sz w:val="20"/>
              </w:rPr>
            </w:pPr>
            <w:r w:rsidRPr="00983AC0">
              <w:rPr>
                <w:rFonts w:cs="Arial"/>
                <w:sz w:val="20"/>
              </w:rPr>
              <w:t>Status Cab B</w:t>
            </w:r>
          </w:p>
        </w:tc>
      </w:tr>
      <w:tr w:rsidR="00EC6207" w:rsidRPr="00983AC0" w14:paraId="4A92688C" w14:textId="77777777" w:rsidTr="001E7E63">
        <w:tc>
          <w:tcPr>
            <w:tcW w:w="801" w:type="pct"/>
            <w:tcBorders>
              <w:top w:val="single" w:sz="4" w:space="0" w:color="auto"/>
              <w:left w:val="single" w:sz="4" w:space="0" w:color="auto"/>
              <w:bottom w:val="single" w:sz="4" w:space="0" w:color="auto"/>
              <w:right w:val="single" w:sz="4" w:space="0" w:color="auto"/>
            </w:tcBorders>
          </w:tcPr>
          <w:p w14:paraId="1AEFA523" w14:textId="77777777" w:rsidR="00EC6207" w:rsidRPr="00983AC0" w:rsidRDefault="00EC6207" w:rsidP="001E7E63">
            <w:pPr>
              <w:rPr>
                <w:rFonts w:cs="Arial"/>
                <w:sz w:val="20"/>
              </w:rPr>
            </w:pPr>
            <w:r w:rsidRPr="00983AC0">
              <w:rPr>
                <w:rFonts w:cs="Arial"/>
                <w:sz w:val="20"/>
              </w:rPr>
              <w:t>C</w:t>
            </w:r>
          </w:p>
        </w:tc>
        <w:tc>
          <w:tcPr>
            <w:tcW w:w="4199" w:type="pct"/>
            <w:tcBorders>
              <w:top w:val="single" w:sz="4" w:space="0" w:color="auto"/>
              <w:left w:val="single" w:sz="4" w:space="0" w:color="auto"/>
              <w:bottom w:val="single" w:sz="4" w:space="0" w:color="auto"/>
              <w:right w:val="single" w:sz="4" w:space="0" w:color="auto"/>
            </w:tcBorders>
          </w:tcPr>
          <w:p w14:paraId="769EF10D" w14:textId="77777777" w:rsidR="00EC6207" w:rsidRPr="00983AC0" w:rsidRDefault="00EC6207" w:rsidP="001E7E63">
            <w:pPr>
              <w:rPr>
                <w:rFonts w:cs="Arial"/>
                <w:sz w:val="20"/>
              </w:rPr>
            </w:pPr>
            <w:r w:rsidRPr="00983AC0">
              <w:rPr>
                <w:rFonts w:cs="Arial"/>
                <w:sz w:val="20"/>
              </w:rPr>
              <w:t>Command</w:t>
            </w:r>
          </w:p>
        </w:tc>
      </w:tr>
      <w:tr w:rsidR="00EC6207" w:rsidRPr="00983AC0" w14:paraId="34968E02" w14:textId="77777777" w:rsidTr="001E7E63">
        <w:tc>
          <w:tcPr>
            <w:tcW w:w="801" w:type="pct"/>
            <w:tcBorders>
              <w:top w:val="single" w:sz="4" w:space="0" w:color="auto"/>
              <w:left w:val="single" w:sz="4" w:space="0" w:color="auto"/>
              <w:bottom w:val="single" w:sz="4" w:space="0" w:color="auto"/>
              <w:right w:val="single" w:sz="4" w:space="0" w:color="auto"/>
            </w:tcBorders>
          </w:tcPr>
          <w:p w14:paraId="6DC1A131" w14:textId="77777777" w:rsidR="00EC6207" w:rsidRPr="00983AC0" w:rsidRDefault="00EC6207" w:rsidP="001E7E63">
            <w:pPr>
              <w:rPr>
                <w:rFonts w:cs="Arial"/>
                <w:sz w:val="20"/>
              </w:rPr>
            </w:pPr>
            <w:r w:rsidRPr="00983AC0">
              <w:rPr>
                <w:rFonts w:cs="Arial"/>
                <w:sz w:val="20"/>
              </w:rPr>
              <w:t>E</w:t>
            </w:r>
          </w:p>
        </w:tc>
        <w:tc>
          <w:tcPr>
            <w:tcW w:w="4199" w:type="pct"/>
            <w:tcBorders>
              <w:top w:val="single" w:sz="4" w:space="0" w:color="auto"/>
              <w:left w:val="single" w:sz="4" w:space="0" w:color="auto"/>
              <w:bottom w:val="single" w:sz="4" w:space="0" w:color="auto"/>
              <w:right w:val="single" w:sz="4" w:space="0" w:color="auto"/>
            </w:tcBorders>
          </w:tcPr>
          <w:p w14:paraId="3851C8F1" w14:textId="77777777" w:rsidR="00EC6207" w:rsidRPr="00983AC0" w:rsidRDefault="00EC6207" w:rsidP="001E7E63">
            <w:pPr>
              <w:rPr>
                <w:rFonts w:cs="Arial"/>
                <w:sz w:val="20"/>
              </w:rPr>
            </w:pPr>
            <w:r w:rsidRPr="00983AC0">
              <w:rPr>
                <w:rFonts w:cs="Arial"/>
                <w:sz w:val="20"/>
              </w:rPr>
              <w:t>Enable (of a function of the input’s side)</w:t>
            </w:r>
          </w:p>
        </w:tc>
      </w:tr>
      <w:tr w:rsidR="00EC6207" w:rsidRPr="00983AC0" w14:paraId="1BE7C984" w14:textId="77777777" w:rsidTr="001E7E63">
        <w:tc>
          <w:tcPr>
            <w:tcW w:w="801" w:type="pct"/>
            <w:tcBorders>
              <w:top w:val="single" w:sz="4" w:space="0" w:color="auto"/>
              <w:left w:val="single" w:sz="4" w:space="0" w:color="auto"/>
              <w:bottom w:val="single" w:sz="4" w:space="0" w:color="auto"/>
              <w:right w:val="single" w:sz="4" w:space="0" w:color="auto"/>
            </w:tcBorders>
          </w:tcPr>
          <w:p w14:paraId="0ED2AF02" w14:textId="77777777" w:rsidR="00EC6207" w:rsidRPr="00983AC0" w:rsidRDefault="00EC6207" w:rsidP="001E7E63">
            <w:pPr>
              <w:rPr>
                <w:rFonts w:cs="Arial"/>
                <w:sz w:val="20"/>
              </w:rPr>
            </w:pPr>
            <w:r w:rsidRPr="00983AC0">
              <w:rPr>
                <w:rFonts w:cs="Arial"/>
                <w:sz w:val="20"/>
              </w:rPr>
              <w:t>F</w:t>
            </w:r>
          </w:p>
        </w:tc>
        <w:tc>
          <w:tcPr>
            <w:tcW w:w="4199" w:type="pct"/>
            <w:tcBorders>
              <w:top w:val="single" w:sz="4" w:space="0" w:color="auto"/>
              <w:left w:val="single" w:sz="4" w:space="0" w:color="auto"/>
              <w:bottom w:val="single" w:sz="4" w:space="0" w:color="auto"/>
              <w:right w:val="single" w:sz="4" w:space="0" w:color="auto"/>
            </w:tcBorders>
          </w:tcPr>
          <w:p w14:paraId="43908FC1" w14:textId="77777777" w:rsidR="00EC6207" w:rsidRPr="00983AC0" w:rsidRDefault="00EC6207" w:rsidP="001E7E63">
            <w:pPr>
              <w:rPr>
                <w:rFonts w:cs="Arial"/>
                <w:sz w:val="20"/>
              </w:rPr>
            </w:pPr>
            <w:r w:rsidRPr="00983AC0">
              <w:rPr>
                <w:rFonts w:cs="Arial"/>
                <w:sz w:val="20"/>
              </w:rPr>
              <w:t>Feedback</w:t>
            </w:r>
          </w:p>
        </w:tc>
      </w:tr>
      <w:tr w:rsidR="00EC6207" w:rsidRPr="00983AC0" w14:paraId="242FB52E" w14:textId="77777777" w:rsidTr="001E7E63">
        <w:tc>
          <w:tcPr>
            <w:tcW w:w="801" w:type="pct"/>
            <w:tcBorders>
              <w:top w:val="single" w:sz="4" w:space="0" w:color="auto"/>
              <w:left w:val="single" w:sz="4" w:space="0" w:color="auto"/>
              <w:bottom w:val="single" w:sz="4" w:space="0" w:color="auto"/>
              <w:right w:val="single" w:sz="4" w:space="0" w:color="auto"/>
            </w:tcBorders>
          </w:tcPr>
          <w:p w14:paraId="262A7DBC" w14:textId="77777777" w:rsidR="00EC6207" w:rsidRPr="00983AC0" w:rsidRDefault="00EC6207" w:rsidP="001E7E63">
            <w:pPr>
              <w:rPr>
                <w:rFonts w:cs="Arial"/>
                <w:sz w:val="20"/>
              </w:rPr>
            </w:pPr>
            <w:r w:rsidRPr="00983AC0">
              <w:rPr>
                <w:rFonts w:cs="Arial"/>
                <w:sz w:val="20"/>
              </w:rPr>
              <w:t>I</w:t>
            </w:r>
          </w:p>
        </w:tc>
        <w:tc>
          <w:tcPr>
            <w:tcW w:w="4199" w:type="pct"/>
            <w:tcBorders>
              <w:top w:val="single" w:sz="4" w:space="0" w:color="auto"/>
              <w:left w:val="single" w:sz="4" w:space="0" w:color="auto"/>
              <w:bottom w:val="single" w:sz="4" w:space="0" w:color="auto"/>
              <w:right w:val="single" w:sz="4" w:space="0" w:color="auto"/>
            </w:tcBorders>
          </w:tcPr>
          <w:p w14:paraId="4726524A" w14:textId="77777777" w:rsidR="00EC6207" w:rsidRPr="00983AC0" w:rsidRDefault="00EC6207" w:rsidP="001E7E63">
            <w:pPr>
              <w:rPr>
                <w:rFonts w:cs="Arial"/>
                <w:sz w:val="20"/>
              </w:rPr>
            </w:pPr>
            <w:r w:rsidRPr="00983AC0">
              <w:rPr>
                <w:rFonts w:cs="Arial"/>
                <w:sz w:val="20"/>
              </w:rPr>
              <w:t>Inhibition (of a function of the input’s side)</w:t>
            </w:r>
          </w:p>
        </w:tc>
      </w:tr>
      <w:tr w:rsidR="00EC6207" w:rsidRPr="00983AC0" w14:paraId="73683A35" w14:textId="77777777" w:rsidTr="001E7E63">
        <w:tc>
          <w:tcPr>
            <w:tcW w:w="801" w:type="pct"/>
            <w:tcBorders>
              <w:top w:val="single" w:sz="4" w:space="0" w:color="auto"/>
              <w:left w:val="single" w:sz="4" w:space="0" w:color="auto"/>
              <w:bottom w:val="single" w:sz="4" w:space="0" w:color="auto"/>
              <w:right w:val="single" w:sz="4" w:space="0" w:color="auto"/>
            </w:tcBorders>
          </w:tcPr>
          <w:p w14:paraId="55466673" w14:textId="77777777" w:rsidR="00EC6207" w:rsidRPr="00983AC0" w:rsidRDefault="00EC6207" w:rsidP="001E7E63">
            <w:pPr>
              <w:rPr>
                <w:rFonts w:cs="Arial"/>
                <w:sz w:val="20"/>
              </w:rPr>
            </w:pPr>
            <w:r w:rsidRPr="00983AC0">
              <w:rPr>
                <w:rFonts w:cs="Arial"/>
                <w:sz w:val="20"/>
              </w:rPr>
              <w:t>S</w:t>
            </w:r>
          </w:p>
        </w:tc>
        <w:tc>
          <w:tcPr>
            <w:tcW w:w="4199" w:type="pct"/>
            <w:tcBorders>
              <w:top w:val="single" w:sz="4" w:space="0" w:color="auto"/>
              <w:left w:val="single" w:sz="4" w:space="0" w:color="auto"/>
              <w:bottom w:val="single" w:sz="4" w:space="0" w:color="auto"/>
              <w:right w:val="single" w:sz="4" w:space="0" w:color="auto"/>
            </w:tcBorders>
          </w:tcPr>
          <w:p w14:paraId="08D52139" w14:textId="77777777" w:rsidR="00EC6207" w:rsidRPr="00983AC0" w:rsidRDefault="00EC6207" w:rsidP="001E7E63">
            <w:pPr>
              <w:rPr>
                <w:rFonts w:cs="Arial"/>
                <w:sz w:val="20"/>
              </w:rPr>
            </w:pPr>
            <w:r w:rsidRPr="00983AC0">
              <w:rPr>
                <w:rFonts w:cs="Arial"/>
                <w:sz w:val="20"/>
              </w:rPr>
              <w:t>Status (of a function of the output’s side)</w:t>
            </w:r>
          </w:p>
        </w:tc>
      </w:tr>
    </w:tbl>
    <w:p w14:paraId="4FDAF618" w14:textId="77777777" w:rsidR="008C7DA7" w:rsidRDefault="008C7DA7" w:rsidP="008C7DA7">
      <w:pPr>
        <w:pStyle w:val="berschrift4"/>
      </w:pPr>
    </w:p>
    <w:p w14:paraId="7237A0BA" w14:textId="12DEDB86" w:rsidR="008C7DA7" w:rsidRDefault="008C7DA7" w:rsidP="00EB4B96">
      <w:pPr>
        <w:pStyle w:val="Untertitel"/>
        <w:numPr>
          <w:ilvl w:val="2"/>
          <w:numId w:val="6"/>
        </w:numPr>
      </w:pPr>
      <w:r w:rsidRPr="00983AC0">
        <w:t xml:space="preserve">Character </w:t>
      </w:r>
      <w:r>
        <w:t xml:space="preserve">6 </w:t>
      </w:r>
      <w:r w:rsidRPr="00983AC0">
        <w:t xml:space="preserve">(optional): </w:t>
      </w:r>
      <w:r>
        <w:t xml:space="preserve"> Contact index or number of relay (1 to m) or type of logic for the signal (non-inverted or inverted)</w:t>
      </w:r>
      <w:r w:rsidRPr="00983AC0">
        <w:t>:</w:t>
      </w:r>
    </w:p>
    <w:tbl>
      <w:tblPr>
        <w:tblW w:w="4053" w:type="pct"/>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
        <w:gridCol w:w="6316"/>
      </w:tblGrid>
      <w:tr w:rsidR="008C7DA7" w:rsidRPr="00983AC0" w14:paraId="3889AD57" w14:textId="77777777" w:rsidTr="001E7E63">
        <w:trPr>
          <w:cantSplit/>
        </w:trPr>
        <w:tc>
          <w:tcPr>
            <w:tcW w:w="701" w:type="pct"/>
            <w:tcBorders>
              <w:top w:val="single" w:sz="4" w:space="0" w:color="auto"/>
              <w:left w:val="single" w:sz="4" w:space="0" w:color="auto"/>
              <w:bottom w:val="single" w:sz="4" w:space="0" w:color="auto"/>
              <w:right w:val="single" w:sz="4" w:space="0" w:color="auto"/>
            </w:tcBorders>
          </w:tcPr>
          <w:p w14:paraId="05D95ED1" w14:textId="77777777" w:rsidR="008C7DA7" w:rsidRDefault="008C7DA7" w:rsidP="001E7E63">
            <w:pPr>
              <w:pStyle w:val="berschrift3Zchn"/>
              <w:spacing w:before="60" w:after="100" w:afterAutospacing="1"/>
              <w:rPr>
                <w:b/>
              </w:rPr>
            </w:pPr>
            <w:r w:rsidRPr="00983AC0">
              <w:t>1</w:t>
            </w:r>
          </w:p>
        </w:tc>
        <w:tc>
          <w:tcPr>
            <w:tcW w:w="4299" w:type="pct"/>
            <w:tcBorders>
              <w:top w:val="single" w:sz="4" w:space="0" w:color="auto"/>
              <w:left w:val="single" w:sz="4" w:space="0" w:color="auto"/>
              <w:bottom w:val="single" w:sz="4" w:space="0" w:color="auto"/>
              <w:right w:val="single" w:sz="4" w:space="0" w:color="auto"/>
            </w:tcBorders>
          </w:tcPr>
          <w:p w14:paraId="7F173643" w14:textId="77777777" w:rsidR="008C7DA7" w:rsidRDefault="008C7DA7" w:rsidP="001E7E63">
            <w:pPr>
              <w:pStyle w:val="berschrift3Zchn"/>
              <w:spacing w:before="60" w:after="100" w:afterAutospacing="1"/>
            </w:pPr>
            <w:r>
              <w:t>First contact related to the same signal</w:t>
            </w:r>
          </w:p>
        </w:tc>
      </w:tr>
      <w:tr w:rsidR="008C7DA7" w:rsidRPr="00983AC0" w14:paraId="2C75952F" w14:textId="77777777" w:rsidTr="001E7E63">
        <w:trPr>
          <w:cantSplit/>
        </w:trPr>
        <w:tc>
          <w:tcPr>
            <w:tcW w:w="701" w:type="pct"/>
            <w:tcBorders>
              <w:top w:val="single" w:sz="4" w:space="0" w:color="auto"/>
              <w:left w:val="single" w:sz="4" w:space="0" w:color="auto"/>
              <w:bottom w:val="single" w:sz="4" w:space="0" w:color="auto"/>
              <w:right w:val="single" w:sz="4" w:space="0" w:color="auto"/>
            </w:tcBorders>
          </w:tcPr>
          <w:p w14:paraId="14CBA5F8" w14:textId="77777777" w:rsidR="008C7DA7" w:rsidRDefault="008C7DA7" w:rsidP="001E7E63">
            <w:pPr>
              <w:spacing w:after="100" w:afterAutospacing="1"/>
            </w:pPr>
            <w:r>
              <w:t>m</w:t>
            </w:r>
          </w:p>
        </w:tc>
        <w:tc>
          <w:tcPr>
            <w:tcW w:w="4299" w:type="pct"/>
            <w:tcBorders>
              <w:top w:val="single" w:sz="4" w:space="0" w:color="auto"/>
              <w:left w:val="single" w:sz="4" w:space="0" w:color="auto"/>
              <w:bottom w:val="single" w:sz="4" w:space="0" w:color="auto"/>
              <w:right w:val="single" w:sz="4" w:space="0" w:color="auto"/>
            </w:tcBorders>
          </w:tcPr>
          <w:p w14:paraId="63AAD9E2" w14:textId="77777777" w:rsidR="008C7DA7" w:rsidRDefault="008C7DA7" w:rsidP="001E7E63">
            <w:pPr>
              <w:spacing w:after="100" w:afterAutospacing="1"/>
              <w:rPr>
                <w:b/>
              </w:rPr>
            </w:pPr>
            <w:r>
              <w:t>m</w:t>
            </w:r>
            <w:r w:rsidRPr="005102A4">
              <w:t xml:space="preserve"> contact</w:t>
            </w:r>
            <w:r>
              <w:t xml:space="preserve"> index related to the same signal (see section </w:t>
            </w:r>
            <w:r>
              <w:fldChar w:fldCharType="begin"/>
            </w:r>
            <w:r>
              <w:instrText xml:space="preserve"> REF _Ref338692657 \r \h  \* MERGEFORMAT </w:instrText>
            </w:r>
            <w:r>
              <w:fldChar w:fldCharType="separate"/>
            </w:r>
            <w:r>
              <w:t>5</w:t>
            </w:r>
            <w:r>
              <w:fldChar w:fldCharType="end"/>
            </w:r>
            <w:r>
              <w:t>)</w:t>
            </w:r>
            <w:r w:rsidRPr="005102A4">
              <w:t>.</w:t>
            </w:r>
          </w:p>
        </w:tc>
      </w:tr>
      <w:tr w:rsidR="008C7DA7" w:rsidRPr="00983AC0" w14:paraId="6C02BA9C" w14:textId="77777777" w:rsidTr="001E7E63">
        <w:trPr>
          <w:cantSplit/>
        </w:trPr>
        <w:tc>
          <w:tcPr>
            <w:tcW w:w="701" w:type="pct"/>
            <w:tcBorders>
              <w:top w:val="single" w:sz="4" w:space="0" w:color="auto"/>
              <w:left w:val="single" w:sz="4" w:space="0" w:color="auto"/>
              <w:bottom w:val="single" w:sz="4" w:space="0" w:color="auto"/>
              <w:right w:val="single" w:sz="4" w:space="0" w:color="auto"/>
            </w:tcBorders>
          </w:tcPr>
          <w:p w14:paraId="35E8FCFF" w14:textId="77777777" w:rsidR="008C7DA7" w:rsidRDefault="008C7DA7" w:rsidP="001E7E63">
            <w:pPr>
              <w:spacing w:after="100" w:afterAutospacing="1"/>
              <w:rPr>
                <w:b/>
                <w:bCs/>
              </w:rPr>
            </w:pPr>
            <w:r w:rsidRPr="004040A4">
              <w:t>N</w:t>
            </w:r>
          </w:p>
        </w:tc>
        <w:tc>
          <w:tcPr>
            <w:tcW w:w="4299" w:type="pct"/>
            <w:tcBorders>
              <w:top w:val="single" w:sz="4" w:space="0" w:color="auto"/>
              <w:left w:val="single" w:sz="4" w:space="0" w:color="auto"/>
              <w:bottom w:val="single" w:sz="4" w:space="0" w:color="auto"/>
              <w:right w:val="single" w:sz="4" w:space="0" w:color="auto"/>
            </w:tcBorders>
          </w:tcPr>
          <w:p w14:paraId="463EA312" w14:textId="77777777" w:rsidR="008C7DA7" w:rsidRDefault="008C7DA7" w:rsidP="001E7E63">
            <w:pPr>
              <w:pStyle w:val="berschrift3Zchn"/>
              <w:spacing w:before="60" w:after="100" w:afterAutospacing="1"/>
              <w:rPr>
                <w:b/>
                <w:bCs/>
              </w:rPr>
            </w:pPr>
            <w:r w:rsidRPr="005102A4">
              <w:t xml:space="preserve">The </w:t>
            </w:r>
            <w:r>
              <w:t>N</w:t>
            </w:r>
            <w:r w:rsidRPr="005102A4">
              <w:t>on-inverted signal of an antivalent pair.</w:t>
            </w:r>
          </w:p>
        </w:tc>
      </w:tr>
      <w:tr w:rsidR="008C7DA7" w:rsidRPr="00983AC0" w14:paraId="2DF40CA5" w14:textId="77777777" w:rsidTr="001E7E63">
        <w:trPr>
          <w:cantSplit/>
        </w:trPr>
        <w:tc>
          <w:tcPr>
            <w:tcW w:w="701" w:type="pct"/>
            <w:tcBorders>
              <w:top w:val="single" w:sz="4" w:space="0" w:color="auto"/>
              <w:left w:val="single" w:sz="4" w:space="0" w:color="auto"/>
              <w:bottom w:val="single" w:sz="4" w:space="0" w:color="auto"/>
              <w:right w:val="single" w:sz="4" w:space="0" w:color="auto"/>
            </w:tcBorders>
          </w:tcPr>
          <w:p w14:paraId="3FBDE10B" w14:textId="77777777" w:rsidR="008C7DA7" w:rsidRDefault="008C7DA7" w:rsidP="001E7E63">
            <w:pPr>
              <w:spacing w:after="100" w:afterAutospacing="1"/>
            </w:pPr>
            <w:r w:rsidRPr="004040A4">
              <w:t>I</w:t>
            </w:r>
          </w:p>
        </w:tc>
        <w:tc>
          <w:tcPr>
            <w:tcW w:w="4299" w:type="pct"/>
            <w:tcBorders>
              <w:top w:val="single" w:sz="4" w:space="0" w:color="auto"/>
              <w:left w:val="single" w:sz="4" w:space="0" w:color="auto"/>
              <w:bottom w:val="single" w:sz="4" w:space="0" w:color="auto"/>
              <w:right w:val="single" w:sz="4" w:space="0" w:color="auto"/>
            </w:tcBorders>
          </w:tcPr>
          <w:p w14:paraId="726F2BE6" w14:textId="77777777" w:rsidR="008C7DA7" w:rsidRDefault="008C7DA7" w:rsidP="001E7E63">
            <w:pPr>
              <w:pStyle w:val="berschrift3Zchn"/>
              <w:spacing w:before="60" w:after="100" w:afterAutospacing="1"/>
              <w:rPr>
                <w:b/>
              </w:rPr>
            </w:pPr>
            <w:r w:rsidRPr="005102A4">
              <w:t xml:space="preserve">The </w:t>
            </w:r>
            <w:r>
              <w:t>I</w:t>
            </w:r>
            <w:r w:rsidRPr="005102A4">
              <w:t>nverted signal of an antivalent pair.</w:t>
            </w:r>
          </w:p>
        </w:tc>
      </w:tr>
    </w:tbl>
    <w:p w14:paraId="0A98714F" w14:textId="4F888FC0" w:rsidR="008C7DA7" w:rsidRDefault="008C7DA7" w:rsidP="00EB4B96">
      <w:pPr>
        <w:pStyle w:val="Untertitel"/>
        <w:numPr>
          <w:ilvl w:val="2"/>
          <w:numId w:val="6"/>
        </w:numPr>
      </w:pPr>
      <w:r>
        <w:t xml:space="preserve">Examples: </w:t>
      </w:r>
    </w:p>
    <w:p w14:paraId="1E06013E" w14:textId="77777777" w:rsidR="008C7DA7" w:rsidRPr="00983AC0" w:rsidRDefault="008C7DA7" w:rsidP="00EB4B96">
      <w:pPr>
        <w:pStyle w:val="Untertitel"/>
        <w:ind w:left="1224"/>
      </w:pPr>
      <w:r w:rsidRPr="00983AC0">
        <w:t>O_EB</w:t>
      </w:r>
      <w:r>
        <w:t>1</w:t>
      </w:r>
      <w:r w:rsidRPr="00983AC0">
        <w:t>_C</w:t>
      </w:r>
      <w:r>
        <w:t xml:space="preserve">_3 </w:t>
      </w:r>
      <w:r w:rsidRPr="00983AC0">
        <w:t xml:space="preserve">means “Emergency brake </w:t>
      </w:r>
      <w:r>
        <w:t xml:space="preserve">1 </w:t>
      </w:r>
      <w:r w:rsidRPr="00983AC0">
        <w:t xml:space="preserve">command signal </w:t>
      </w:r>
      <w:r>
        <w:t>contact number 3</w:t>
      </w:r>
      <w:r w:rsidRPr="00983AC0">
        <w:t>”.</w:t>
      </w:r>
    </w:p>
    <w:p w14:paraId="676A675C" w14:textId="161C275A" w:rsidR="008C7DA7" w:rsidRDefault="008C7DA7" w:rsidP="00EB4B96">
      <w:pPr>
        <w:pStyle w:val="Untertitel"/>
        <w:ind w:left="1224"/>
      </w:pPr>
      <w:r w:rsidRPr="00983AC0">
        <w:t>T_SL_</w:t>
      </w:r>
      <w:r>
        <w:t>E_N</w:t>
      </w:r>
      <w:r w:rsidRPr="00983AC0">
        <w:t xml:space="preserve"> means “Sleeping </w:t>
      </w:r>
      <w:r>
        <w:t>enable inverted signal</w:t>
      </w:r>
      <w:r w:rsidRPr="00983AC0">
        <w:t>.</w:t>
      </w:r>
    </w:p>
    <w:p w14:paraId="511E6536" w14:textId="0AA90BC6" w:rsidR="008C7DA7" w:rsidRDefault="008C7DA7" w:rsidP="00EB4B96">
      <w:pPr>
        <w:pStyle w:val="berschrift4"/>
        <w:rPr>
          <w:lang w:val="en-GB" w:eastAsia="de-DE"/>
        </w:rPr>
      </w:pPr>
    </w:p>
    <w:p w14:paraId="12355EA2" w14:textId="247C2D11" w:rsidR="008C7DA7" w:rsidRDefault="008C7DA7" w:rsidP="00EB4B96">
      <w:pPr>
        <w:rPr>
          <w:lang w:val="en-GB" w:eastAsia="de-DE"/>
        </w:rPr>
      </w:pPr>
    </w:p>
    <w:p w14:paraId="1C96443E" w14:textId="77777777" w:rsidR="008C7DA7" w:rsidRPr="00EB4B96" w:rsidRDefault="008C7DA7" w:rsidP="00EB4B96">
      <w:pPr>
        <w:pStyle w:val="Untertitel"/>
        <w:numPr>
          <w:ilvl w:val="1"/>
          <w:numId w:val="6"/>
        </w:numPr>
      </w:pPr>
      <w:bookmarkStart w:id="2" w:name="_Toc342663320"/>
      <w:bookmarkStart w:id="3" w:name="_Toc352153552"/>
      <w:r w:rsidRPr="00EB4B96">
        <w:t>Naming conventions for the signals on the serial interface</w:t>
      </w:r>
      <w:bookmarkEnd w:id="2"/>
      <w:bookmarkEnd w:id="3"/>
    </w:p>
    <w:p w14:paraId="5B00ACB3" w14:textId="77777777" w:rsidR="008C7DA7" w:rsidRDefault="008C7DA7" w:rsidP="00EB4B96">
      <w:pPr>
        <w:pStyle w:val="Untertitel"/>
        <w:numPr>
          <w:ilvl w:val="2"/>
          <w:numId w:val="6"/>
        </w:numPr>
      </w:pPr>
      <w:r>
        <w:t xml:space="preserve">The naming conventions are </w:t>
      </w:r>
      <w:r w:rsidRPr="000F42EE">
        <w:t xml:space="preserve">used to ensure identification of </w:t>
      </w:r>
      <w:r>
        <w:t>the signals on the serial interface</w:t>
      </w:r>
      <w:r w:rsidRPr="000F42EE">
        <w:t xml:space="preserve"> inside of this specification and the associated subsets 120 and 117.</w:t>
      </w:r>
    </w:p>
    <w:p w14:paraId="43EE4231" w14:textId="77777777" w:rsidR="008C7DA7" w:rsidRPr="00983AC0" w:rsidRDefault="008C7DA7" w:rsidP="00EB4B96">
      <w:pPr>
        <w:pStyle w:val="Untertitel"/>
        <w:numPr>
          <w:ilvl w:val="2"/>
          <w:numId w:val="6"/>
        </w:numPr>
      </w:pPr>
      <w:r w:rsidRPr="00983AC0">
        <w:t>The name of each signal has the following structure, where each digit i</w:t>
      </w:r>
      <w:r>
        <w:t xml:space="preserve">ndicates the position: </w:t>
      </w:r>
      <w:r w:rsidRPr="00960774">
        <w:t>1_2</w:t>
      </w:r>
      <w:r>
        <w:t>_</w:t>
      </w:r>
      <w:r w:rsidRPr="00960774">
        <w:t>3(</w:t>
      </w:r>
      <w:r>
        <w:t>_</w:t>
      </w:r>
      <w:r w:rsidRPr="00960774">
        <w:t>4</w:t>
      </w:r>
      <w:r>
        <w:t>_5)</w:t>
      </w:r>
    </w:p>
    <w:p w14:paraId="266E329C" w14:textId="77777777" w:rsidR="008C7DA7" w:rsidRPr="00983AC0" w:rsidRDefault="008C7DA7" w:rsidP="00EB4B96">
      <w:pPr>
        <w:pStyle w:val="Untertitel"/>
        <w:numPr>
          <w:ilvl w:val="2"/>
          <w:numId w:val="6"/>
        </w:numPr>
      </w:pPr>
      <w:r w:rsidRPr="00983AC0">
        <w:t>1: Signal source</w:t>
      </w:r>
    </w:p>
    <w:p w14:paraId="6C985838" w14:textId="77777777" w:rsidR="008C7DA7" w:rsidRPr="00EB4B96" w:rsidRDefault="008C7DA7" w:rsidP="00EB4B96">
      <w:pPr>
        <w:pStyle w:val="Untertitel"/>
        <w:ind w:left="1224"/>
      </w:pPr>
      <w:r w:rsidRPr="00EB4B96">
        <w:t>TR = Train side</w:t>
      </w:r>
    </w:p>
    <w:p w14:paraId="2B7D5C79" w14:textId="77777777" w:rsidR="008C7DA7" w:rsidRPr="00EB4B96" w:rsidRDefault="008C7DA7" w:rsidP="00EB4B96">
      <w:pPr>
        <w:pStyle w:val="Untertitel"/>
        <w:ind w:left="1224"/>
      </w:pPr>
      <w:r w:rsidRPr="00EB4B96">
        <w:t>OBU= ERTMS/ETCS on-board unit</w:t>
      </w:r>
    </w:p>
    <w:p w14:paraId="035158D0" w14:textId="77777777" w:rsidR="008C7DA7" w:rsidRPr="00983AC0" w:rsidRDefault="008C7DA7" w:rsidP="00EB4B96">
      <w:pPr>
        <w:pStyle w:val="Untertitel"/>
        <w:numPr>
          <w:ilvl w:val="2"/>
          <w:numId w:val="6"/>
        </w:numPr>
      </w:pPr>
      <w:r>
        <w:t>2</w:t>
      </w:r>
      <w:r w:rsidRPr="00983AC0">
        <w:t xml:space="preserve">: Signal </w:t>
      </w:r>
      <w:r>
        <w:t>sink</w:t>
      </w:r>
    </w:p>
    <w:p w14:paraId="62C8E8A5" w14:textId="77777777" w:rsidR="008C7DA7" w:rsidRPr="00EB4B96" w:rsidRDefault="008C7DA7" w:rsidP="00EB4B96">
      <w:pPr>
        <w:pStyle w:val="Untertitel"/>
        <w:ind w:left="1224"/>
      </w:pPr>
      <w:r w:rsidRPr="00EB4B96">
        <w:t>TR = Train side</w:t>
      </w:r>
    </w:p>
    <w:p w14:paraId="5091EDEA" w14:textId="77777777" w:rsidR="008C7DA7" w:rsidRPr="00EB4B96" w:rsidRDefault="008C7DA7" w:rsidP="00EB4B96">
      <w:pPr>
        <w:pStyle w:val="Untertitel"/>
        <w:ind w:left="1224"/>
      </w:pPr>
      <w:r w:rsidRPr="00EB4B96">
        <w:t>OBU = ERTMS/ETCS on-board unit</w:t>
      </w:r>
    </w:p>
    <w:p w14:paraId="0961110A" w14:textId="77777777" w:rsidR="008C7DA7" w:rsidRDefault="008C7DA7" w:rsidP="00EB4B96">
      <w:pPr>
        <w:pStyle w:val="Untertitel"/>
        <w:numPr>
          <w:ilvl w:val="2"/>
          <w:numId w:val="6"/>
        </w:numPr>
      </w:pPr>
      <w:r>
        <w:t>3: signal name in a readable form, giving information about the corresponding function</w:t>
      </w:r>
    </w:p>
    <w:p w14:paraId="6BD756BD" w14:textId="77777777" w:rsidR="008C7DA7" w:rsidRDefault="008C7DA7" w:rsidP="00EB4B96">
      <w:pPr>
        <w:pStyle w:val="Untertitel"/>
        <w:numPr>
          <w:ilvl w:val="2"/>
          <w:numId w:val="6"/>
        </w:numPr>
        <w:rPr>
          <w:bCs/>
          <w:iCs/>
        </w:rPr>
      </w:pPr>
      <w:r>
        <w:t>4_5: if necessary, more detailed information about the signal/function (Status, Feedback, information about possible iterations, additional names, explanation if signal is inverted)</w:t>
      </w:r>
    </w:p>
    <w:p w14:paraId="21F64ABB" w14:textId="77777777" w:rsidR="00CB3DA9" w:rsidRDefault="00CB3DA9" w:rsidP="00EB4B96">
      <w:pPr>
        <w:pStyle w:val="berschrift2"/>
      </w:pPr>
    </w:p>
    <w:p w14:paraId="540574B1" w14:textId="77777777" w:rsidR="00DE3BC1" w:rsidRDefault="00CB3DA9" w:rsidP="00EB4B96">
      <w:pPr>
        <w:pStyle w:val="berschrift2"/>
        <w:numPr>
          <w:ilvl w:val="0"/>
          <w:numId w:val="6"/>
        </w:numPr>
      </w:pPr>
      <w:r>
        <w:t>Glossar</w:t>
      </w:r>
      <w:r w:rsidR="00DE3BC1">
        <w:t>y</w:t>
      </w:r>
    </w:p>
    <w:p w14:paraId="53012799" w14:textId="77777777" w:rsidR="00CB3DA9" w:rsidRDefault="00CB3DA9" w:rsidP="00EB4B96">
      <w:pPr>
        <w:pStyle w:val="berschrift2"/>
      </w:pPr>
    </w:p>
    <w:p w14:paraId="6E58FF02" w14:textId="654BEAAE" w:rsidR="00CB3DA9" w:rsidRDefault="00CB3DA9" w:rsidP="00CB3DA9">
      <w:pPr>
        <w:pStyle w:val="berschrift2"/>
        <w:numPr>
          <w:ilvl w:val="0"/>
          <w:numId w:val="6"/>
        </w:numPr>
      </w:pPr>
      <w:r>
        <w:t>G</w:t>
      </w:r>
      <w:r w:rsidR="00145E06">
        <w:t>eneral Requirements and Goals</w:t>
      </w:r>
    </w:p>
    <w:p w14:paraId="673BD52D" w14:textId="6E04C61E" w:rsidR="00CB3DA9" w:rsidRDefault="00CB3DA9" w:rsidP="007E54B4">
      <w:pPr>
        <w:pStyle w:val="berschrift2"/>
        <w:numPr>
          <w:ilvl w:val="1"/>
          <w:numId w:val="6"/>
        </w:numPr>
      </w:pPr>
      <w:r>
        <w:t xml:space="preserve">Development of the </w:t>
      </w:r>
      <w:r w:rsidR="00AC16A0">
        <w:t>ETCS On</w:t>
      </w:r>
      <w:r w:rsidR="00DE3BC1">
        <w:t>bard Unit – TCS Rollng Stock Interface</w:t>
      </w:r>
    </w:p>
    <w:p w14:paraId="12DDFB6C" w14:textId="4E9708DE" w:rsidR="003D39F0" w:rsidRDefault="003D39F0" w:rsidP="007E54B4">
      <w:r>
        <w:t xml:space="preserve"> Lead: DB Cargo</w:t>
      </w:r>
    </w:p>
    <w:p w14:paraId="69031142" w14:textId="77777777" w:rsidR="00FE2323" w:rsidRPr="007E54B4" w:rsidRDefault="00FE2323" w:rsidP="007E54B4"/>
    <w:p w14:paraId="35BA0591" w14:textId="48316F6C" w:rsidR="00CB3DA9" w:rsidRDefault="00CB3DA9" w:rsidP="00CB3DA9">
      <w:pPr>
        <w:pStyle w:val="berschrift2"/>
        <w:numPr>
          <w:ilvl w:val="1"/>
          <w:numId w:val="6"/>
        </w:numPr>
      </w:pPr>
      <w:r>
        <w:t>Definition o the Design Requirements</w:t>
      </w:r>
    </w:p>
    <w:p w14:paraId="3C74576E" w14:textId="77777777" w:rsidR="003D39F0" w:rsidRDefault="003D39F0" w:rsidP="00CB3DA9">
      <w:r>
        <w:t xml:space="preserve"> Lead: DB Cargo</w:t>
      </w:r>
    </w:p>
    <w:p w14:paraId="564AE2F0" w14:textId="77777777" w:rsidR="00DE5CC4" w:rsidRDefault="00CB3DA9" w:rsidP="00C81759">
      <w:pPr>
        <w:pStyle w:val="berschrift2"/>
        <w:numPr>
          <w:ilvl w:val="1"/>
          <w:numId w:val="6"/>
        </w:numPr>
      </w:pPr>
      <w:r>
        <w:t>Definition of the Architecture and the System Boundaries</w:t>
      </w:r>
    </w:p>
    <w:p w14:paraId="11F0F213" w14:textId="4521FAA4" w:rsidR="00986E81" w:rsidRPr="00986E81" w:rsidRDefault="00AA0FE0" w:rsidP="00986E81">
      <w:pPr>
        <w:pStyle w:val="berschrift2"/>
        <w:numPr>
          <w:ilvl w:val="2"/>
          <w:numId w:val="6"/>
        </w:numPr>
      </w:pPr>
      <w:r>
        <w:t xml:space="preserve">ETCS Onboard Unit </w:t>
      </w:r>
      <w:r w:rsidR="005445A3" w:rsidRPr="00986E81">
        <w:t xml:space="preserve"> – </w:t>
      </w:r>
      <w:r>
        <w:t>Rolling Stock</w:t>
      </w:r>
      <w:r w:rsidRPr="00986E81">
        <w:t xml:space="preserve"> </w:t>
      </w:r>
      <w:r w:rsidR="005445A3" w:rsidRPr="00986E81">
        <w:t>Integration Architecture</w:t>
      </w:r>
      <w:r w:rsidR="00985D99">
        <w:t xml:space="preserve"> </w:t>
      </w:r>
    </w:p>
    <w:p w14:paraId="0B913A74" w14:textId="77777777" w:rsidR="0089416B" w:rsidRDefault="0089416B" w:rsidP="00986E81"/>
    <w:p w14:paraId="628BFB0E" w14:textId="77777777" w:rsidR="002456E7" w:rsidRPr="005445A3" w:rsidRDefault="002456E7" w:rsidP="005445A3"/>
    <w:p w14:paraId="2943645C" w14:textId="196DF730" w:rsidR="00AA0FE0" w:rsidRDefault="00AA0FE0" w:rsidP="00EB4B96">
      <w:pPr>
        <w:pStyle w:val="berschrift2"/>
        <w:numPr>
          <w:ilvl w:val="2"/>
          <w:numId w:val="6"/>
        </w:numPr>
      </w:pPr>
      <w:r>
        <w:lastRenderedPageBreak/>
        <w:t>ATO Onboard – ETCS Onboard System Integration Architecture</w:t>
      </w:r>
    </w:p>
    <w:p w14:paraId="2AB0B725" w14:textId="77777777" w:rsidR="00AA0FE0" w:rsidRPr="00EB4B96" w:rsidRDefault="00AA0FE0" w:rsidP="00EB4B96"/>
    <w:p w14:paraId="26A15D2D" w14:textId="401D9A63" w:rsidR="00985D99" w:rsidRDefault="00AA0FE0" w:rsidP="00EB4B96">
      <w:pPr>
        <w:pStyle w:val="berschrift2"/>
        <w:numPr>
          <w:ilvl w:val="2"/>
          <w:numId w:val="6"/>
        </w:numPr>
      </w:pPr>
      <w:r>
        <w:t>ATO Onboard – Rolling Stock Integration Architecture</w:t>
      </w:r>
    </w:p>
    <w:p w14:paraId="6D81491E" w14:textId="77777777" w:rsidR="00F717F9" w:rsidRDefault="00F717F9" w:rsidP="00C81759"/>
    <w:p w14:paraId="13DEE9CE" w14:textId="77777777" w:rsidR="00C81759" w:rsidRDefault="00C81759" w:rsidP="00505EA2">
      <w:pPr>
        <w:pStyle w:val="berschrift2"/>
        <w:numPr>
          <w:ilvl w:val="1"/>
          <w:numId w:val="6"/>
        </w:numPr>
      </w:pPr>
      <w:r>
        <w:t>Definition of the System</w:t>
      </w:r>
      <w:r w:rsidR="00EC2118">
        <w:t xml:space="preserve"> I</w:t>
      </w:r>
      <w:r>
        <w:t>nterfaces</w:t>
      </w:r>
    </w:p>
    <w:p w14:paraId="69BC3882" w14:textId="77777777" w:rsidR="005445A3" w:rsidRDefault="003D39F0" w:rsidP="005445A3">
      <w:r>
        <w:t xml:space="preserve"> Lead: DB Cargo</w:t>
      </w:r>
    </w:p>
    <w:p w14:paraId="74D0C7AA" w14:textId="77777777" w:rsidR="005445A3" w:rsidRDefault="005445A3" w:rsidP="005445A3">
      <w:r>
        <w:t>To be defined:</w:t>
      </w:r>
    </w:p>
    <w:p w14:paraId="7519AD68" w14:textId="2F164B06" w:rsidR="003D39F0" w:rsidRDefault="005445A3" w:rsidP="006F60AD">
      <w:pPr>
        <w:pStyle w:val="Kommentartext"/>
        <w:numPr>
          <w:ilvl w:val="0"/>
          <w:numId w:val="18"/>
        </w:numPr>
      </w:pPr>
      <w:r>
        <w:t>Interface</w:t>
      </w:r>
      <w:r w:rsidR="009A5345">
        <w:t xml:space="preserve"> ETCS Onboard Unit – TCS Rolling Stock via Ethernet Bus</w:t>
      </w:r>
    </w:p>
    <w:p w14:paraId="0548DEE1" w14:textId="25D5EC34" w:rsidR="00AC16A0" w:rsidRDefault="00FD66BC" w:rsidP="00EB4B96">
      <w:pPr>
        <w:pStyle w:val="berschrift2"/>
        <w:numPr>
          <w:ilvl w:val="1"/>
          <w:numId w:val="6"/>
        </w:numPr>
      </w:pPr>
      <w:r w:rsidRPr="00EB4B96">
        <w:t>Reference Input and Output Architecture (RIO)</w:t>
      </w:r>
      <w:r>
        <w:t xml:space="preserve"> [Reference SS119]</w:t>
      </w:r>
    </w:p>
    <w:p w14:paraId="7537A245" w14:textId="77777777" w:rsidR="00FD66BC" w:rsidRPr="00983AC0" w:rsidRDefault="00FD66BC" w:rsidP="00EB4B96">
      <w:pPr>
        <w:pStyle w:val="Untertitel"/>
        <w:numPr>
          <w:ilvl w:val="2"/>
          <w:numId w:val="6"/>
        </w:numPr>
      </w:pPr>
      <w:r w:rsidRPr="00983AC0">
        <w:t>Output is the source of information.</w:t>
      </w:r>
    </w:p>
    <w:p w14:paraId="7259214E" w14:textId="77777777" w:rsidR="00FD66BC" w:rsidRPr="00983AC0" w:rsidRDefault="00FD66BC" w:rsidP="00EB4B96">
      <w:pPr>
        <w:pStyle w:val="Untertitel"/>
        <w:numPr>
          <w:ilvl w:val="2"/>
          <w:numId w:val="6"/>
        </w:numPr>
      </w:pPr>
      <w:r w:rsidRPr="00983AC0">
        <w:t>Input is the receiver of information.</w:t>
      </w:r>
    </w:p>
    <w:p w14:paraId="5C9F53B2" w14:textId="122423BC" w:rsidR="00FD66BC" w:rsidRDefault="00FD66BC" w:rsidP="00EB4B96">
      <w:pPr>
        <w:pStyle w:val="Untertitel"/>
        <w:numPr>
          <w:ilvl w:val="2"/>
          <w:numId w:val="6"/>
        </w:numPr>
      </w:pPr>
      <w:r w:rsidRPr="00983AC0">
        <w:t>For binary inputs and outputs</w:t>
      </w:r>
      <w:r>
        <w:t xml:space="preserve"> the following architecture is defined:</w:t>
      </w:r>
    </w:p>
    <w:p w14:paraId="36D933B3" w14:textId="2263C622" w:rsidR="00FD66BC" w:rsidRDefault="00FD66BC" w:rsidP="00EB4B96">
      <w:pPr>
        <w:pStyle w:val="berschrift5Zchn"/>
        <w:keepNext/>
      </w:pPr>
      <w:r>
        <w:t xml:space="preserve">Table </w:t>
      </w:r>
      <w:r>
        <w:fldChar w:fldCharType="begin"/>
      </w:r>
      <w:r>
        <w:instrText xml:space="preserve"> SEQ Table \* ARABIC </w:instrText>
      </w:r>
      <w:r>
        <w:fldChar w:fldCharType="separate"/>
      </w:r>
      <w:r w:rsidR="009355EB">
        <w:rPr>
          <w:noProof/>
        </w:rPr>
        <w:t>2</w:t>
      </w:r>
      <w:r>
        <w:fldChar w:fldCharType="end"/>
      </w:r>
      <w:r>
        <w:t>- Reference I/O pair</w:t>
      </w:r>
    </w:p>
    <w:p w14:paraId="0F7B91C1" w14:textId="5AB37C97" w:rsidR="00FD66BC" w:rsidRDefault="00FD66BC" w:rsidP="00EB4B96">
      <w:r>
        <w:object w:dxaOrig="4910" w:dyaOrig="4128" w14:anchorId="41D83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246.75pt" o:ole="">
            <v:imagedata r:id="rId12" o:title=""/>
          </v:shape>
          <o:OLEObject Type="Embed" ProgID="Visio.Drawing.11" ShapeID="_x0000_i1025" DrawAspect="Content" ObjectID="_1610699633" r:id="rId13"/>
        </w:object>
      </w:r>
    </w:p>
    <w:p w14:paraId="480BF029" w14:textId="77777777" w:rsidR="00FD66BC" w:rsidRDefault="00FD66BC" w:rsidP="00EB4B96">
      <w:pPr>
        <w:pStyle w:val="Untertitel"/>
        <w:numPr>
          <w:ilvl w:val="2"/>
          <w:numId w:val="6"/>
        </w:numPr>
      </w:pPr>
      <w:r>
        <w:t>Note1: Figure represents the functionality of an isolated output, but it is not restricted to a specific design.</w:t>
      </w:r>
    </w:p>
    <w:p w14:paraId="0D093242" w14:textId="77777777" w:rsidR="00FD66BC" w:rsidRDefault="00FD66BC" w:rsidP="00EB4B96">
      <w:pPr>
        <w:pStyle w:val="Untertitel"/>
        <w:numPr>
          <w:ilvl w:val="2"/>
          <w:numId w:val="6"/>
        </w:numPr>
      </w:pPr>
      <w:r>
        <w:t>Note2: ERTMS/ETCS on-board may provide isolated inputs as well, since existing vehicles might not provide isolation for outputs.</w:t>
      </w:r>
    </w:p>
    <w:p w14:paraId="34D9CDE4" w14:textId="77777777" w:rsidR="00FD66BC" w:rsidRDefault="00FD66BC" w:rsidP="00EB4B96">
      <w:pPr>
        <w:pStyle w:val="Untertitel"/>
        <w:numPr>
          <w:ilvl w:val="2"/>
          <w:numId w:val="6"/>
        </w:numPr>
      </w:pPr>
      <w:r w:rsidRPr="00296ED1">
        <w:lastRenderedPageBreak/>
        <w:t xml:space="preserve">Voltage values for input signals are specified by the ERTMS/ETCS on-board power supply, whereas the voltage value for the output signal is specified by the </w:t>
      </w:r>
      <w:r>
        <w:t>vehicle power supply</w:t>
      </w:r>
      <w:r w:rsidRPr="00296ED1">
        <w:t>.</w:t>
      </w:r>
    </w:p>
    <w:p w14:paraId="32BF832D" w14:textId="753A727D" w:rsidR="00FD66BC" w:rsidRDefault="00FD66BC" w:rsidP="00EB4B96">
      <w:pPr>
        <w:pStyle w:val="Untertitel"/>
        <w:numPr>
          <w:ilvl w:val="2"/>
          <w:numId w:val="6"/>
        </w:numPr>
      </w:pPr>
      <w:r w:rsidRPr="00983AC0">
        <w:t xml:space="preserve">Definition of </w:t>
      </w:r>
      <w:r>
        <w:t>signal states</w:t>
      </w:r>
      <w:r w:rsidRPr="00983AC0">
        <w:t>:</w:t>
      </w:r>
    </w:p>
    <w:p w14:paraId="36056F3D" w14:textId="71644C72" w:rsidR="00FD66BC" w:rsidRDefault="00FD66BC" w:rsidP="00EB4B96">
      <w:pPr>
        <w:pStyle w:val="Beschriftung"/>
        <w:keepNext/>
      </w:pPr>
      <w:r>
        <w:t xml:space="preserve">Table </w:t>
      </w:r>
      <w:r>
        <w:fldChar w:fldCharType="begin"/>
      </w:r>
      <w:r>
        <w:instrText xml:space="preserve"> SEQ Table \* ARABIC </w:instrText>
      </w:r>
      <w:r>
        <w:fldChar w:fldCharType="separate"/>
      </w:r>
      <w:r w:rsidR="009355EB">
        <w:rPr>
          <w:noProof/>
        </w:rPr>
        <w:t>3</w:t>
      </w:r>
      <w:r>
        <w:fldChar w:fldCharType="end"/>
      </w:r>
      <w:r>
        <w:t>- Definiton of signal states</w:t>
      </w:r>
    </w:p>
    <w:tbl>
      <w:tblPr>
        <w:tblW w:w="0" w:type="auto"/>
        <w:jc w:val="center"/>
        <w:tblLayout w:type="fixed"/>
        <w:tblLook w:val="0000" w:firstRow="0" w:lastRow="0" w:firstColumn="0" w:lastColumn="0" w:noHBand="0" w:noVBand="0"/>
      </w:tblPr>
      <w:tblGrid>
        <w:gridCol w:w="1134"/>
        <w:gridCol w:w="2815"/>
        <w:gridCol w:w="1793"/>
      </w:tblGrid>
      <w:tr w:rsidR="00FD66BC" w:rsidRPr="00983AC0" w14:paraId="7653347C" w14:textId="77777777" w:rsidTr="001E7E63">
        <w:trPr>
          <w:tblHeader/>
          <w:jc w:val="center"/>
        </w:trPr>
        <w:tc>
          <w:tcPr>
            <w:tcW w:w="1134" w:type="dxa"/>
            <w:tcBorders>
              <w:top w:val="single" w:sz="4" w:space="0" w:color="000000"/>
              <w:left w:val="single" w:sz="4" w:space="0" w:color="000000"/>
              <w:bottom w:val="single" w:sz="4" w:space="0" w:color="000000"/>
            </w:tcBorders>
            <w:shd w:val="clear" w:color="auto" w:fill="D9D9D9"/>
            <w:vAlign w:val="center"/>
          </w:tcPr>
          <w:p w14:paraId="6963F666" w14:textId="77777777" w:rsidR="00FD66BC" w:rsidRPr="00983AC0" w:rsidRDefault="00FD66BC" w:rsidP="001E7E63">
            <w:pPr>
              <w:keepNext/>
              <w:snapToGrid w:val="0"/>
              <w:jc w:val="center"/>
              <w:rPr>
                <w:rFonts w:cs="Arial"/>
              </w:rPr>
            </w:pPr>
            <w:r w:rsidRPr="00983AC0">
              <w:rPr>
                <w:rFonts w:cs="Arial"/>
              </w:rPr>
              <w:t>Signal</w:t>
            </w:r>
          </w:p>
        </w:tc>
        <w:tc>
          <w:tcPr>
            <w:tcW w:w="2815" w:type="dxa"/>
            <w:tcBorders>
              <w:top w:val="single" w:sz="4" w:space="0" w:color="000000"/>
              <w:left w:val="single" w:sz="4" w:space="0" w:color="000000"/>
              <w:bottom w:val="single" w:sz="4" w:space="0" w:color="000000"/>
            </w:tcBorders>
            <w:shd w:val="clear" w:color="auto" w:fill="D9D9D9"/>
            <w:vAlign w:val="center"/>
          </w:tcPr>
          <w:p w14:paraId="3AF09E7E" w14:textId="77777777" w:rsidR="00FD66BC" w:rsidRPr="00983AC0" w:rsidRDefault="00FD66BC" w:rsidP="001E7E63">
            <w:pPr>
              <w:keepNext/>
              <w:snapToGrid w:val="0"/>
              <w:jc w:val="center"/>
              <w:rPr>
                <w:rFonts w:cs="Arial"/>
              </w:rPr>
            </w:pPr>
            <w:r w:rsidRPr="00983AC0">
              <w:rPr>
                <w:rFonts w:cs="Arial"/>
              </w:rPr>
              <w:t>Output</w:t>
            </w:r>
          </w:p>
        </w:tc>
        <w:tc>
          <w:tcPr>
            <w:tcW w:w="1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FD0FC8" w14:textId="77777777" w:rsidR="00FD66BC" w:rsidRPr="00983AC0" w:rsidRDefault="00FD66BC" w:rsidP="001E7E63">
            <w:pPr>
              <w:keepNext/>
              <w:snapToGrid w:val="0"/>
              <w:jc w:val="center"/>
              <w:rPr>
                <w:rFonts w:cs="Arial"/>
              </w:rPr>
            </w:pPr>
            <w:r>
              <w:rPr>
                <w:rFonts w:cs="Arial"/>
              </w:rPr>
              <w:t>Level</w:t>
            </w:r>
          </w:p>
        </w:tc>
      </w:tr>
      <w:tr w:rsidR="00FD66BC" w:rsidRPr="00983AC0" w14:paraId="20507562" w14:textId="77777777" w:rsidTr="001E7E63">
        <w:trPr>
          <w:jc w:val="center"/>
        </w:trPr>
        <w:tc>
          <w:tcPr>
            <w:tcW w:w="1134" w:type="dxa"/>
            <w:tcBorders>
              <w:top w:val="single" w:sz="4" w:space="0" w:color="000000"/>
              <w:left w:val="single" w:sz="4" w:space="0" w:color="000000"/>
              <w:bottom w:val="single" w:sz="4" w:space="0" w:color="000000"/>
            </w:tcBorders>
            <w:vAlign w:val="center"/>
          </w:tcPr>
          <w:p w14:paraId="7111682A" w14:textId="77777777" w:rsidR="00FD66BC" w:rsidRPr="00983AC0" w:rsidRDefault="00FD66BC" w:rsidP="001E7E63">
            <w:pPr>
              <w:keepNext/>
              <w:snapToGrid w:val="0"/>
              <w:jc w:val="center"/>
              <w:rPr>
                <w:rFonts w:cs="Arial"/>
              </w:rPr>
            </w:pPr>
            <w:r w:rsidRPr="00983AC0">
              <w:rPr>
                <w:rFonts w:cs="Arial"/>
              </w:rPr>
              <w:t>0</w:t>
            </w:r>
          </w:p>
        </w:tc>
        <w:tc>
          <w:tcPr>
            <w:tcW w:w="2815" w:type="dxa"/>
            <w:tcBorders>
              <w:top w:val="single" w:sz="4" w:space="0" w:color="000000"/>
              <w:left w:val="single" w:sz="4" w:space="0" w:color="000000"/>
              <w:bottom w:val="single" w:sz="4" w:space="0" w:color="000000"/>
            </w:tcBorders>
            <w:vAlign w:val="center"/>
          </w:tcPr>
          <w:p w14:paraId="43D5FB7C" w14:textId="77777777" w:rsidR="00FD66BC" w:rsidRPr="00983AC0" w:rsidRDefault="00FD66BC" w:rsidP="001E7E63">
            <w:pPr>
              <w:keepNext/>
              <w:snapToGrid w:val="0"/>
              <w:jc w:val="center"/>
              <w:rPr>
                <w:rFonts w:cs="Arial"/>
              </w:rPr>
            </w:pPr>
            <w:r w:rsidRPr="00983AC0">
              <w:rPr>
                <w:rFonts w:cs="Arial"/>
              </w:rPr>
              <w:t>Open</w:t>
            </w:r>
            <w:r>
              <w:rPr>
                <w:rFonts w:cs="Arial"/>
              </w:rPr>
              <w:t xml:space="preserve"> (high impedance)</w:t>
            </w:r>
          </w:p>
        </w:tc>
        <w:tc>
          <w:tcPr>
            <w:tcW w:w="1793" w:type="dxa"/>
            <w:tcBorders>
              <w:top w:val="single" w:sz="4" w:space="0" w:color="000000"/>
              <w:left w:val="single" w:sz="4" w:space="0" w:color="000000"/>
              <w:bottom w:val="single" w:sz="4" w:space="0" w:color="000000"/>
              <w:right w:val="single" w:sz="4" w:space="0" w:color="000000"/>
            </w:tcBorders>
            <w:vAlign w:val="center"/>
          </w:tcPr>
          <w:p w14:paraId="031D9101" w14:textId="77777777" w:rsidR="00FD66BC" w:rsidRPr="00983AC0" w:rsidRDefault="00FD66BC" w:rsidP="001E7E63">
            <w:pPr>
              <w:keepNext/>
              <w:snapToGrid w:val="0"/>
              <w:jc w:val="center"/>
              <w:rPr>
                <w:rFonts w:cs="Arial"/>
              </w:rPr>
            </w:pPr>
            <w:r w:rsidRPr="00983AC0">
              <w:rPr>
                <w:rFonts w:cs="Arial"/>
              </w:rPr>
              <w:t>Low</w:t>
            </w:r>
          </w:p>
        </w:tc>
      </w:tr>
      <w:tr w:rsidR="00FD66BC" w:rsidRPr="00983AC0" w14:paraId="0CBFDCB0" w14:textId="77777777" w:rsidTr="001E7E63">
        <w:trPr>
          <w:jc w:val="center"/>
        </w:trPr>
        <w:tc>
          <w:tcPr>
            <w:tcW w:w="1134" w:type="dxa"/>
            <w:tcBorders>
              <w:top w:val="single" w:sz="4" w:space="0" w:color="000000"/>
              <w:left w:val="single" w:sz="4" w:space="0" w:color="000000"/>
              <w:bottom w:val="single" w:sz="4" w:space="0" w:color="000000"/>
            </w:tcBorders>
            <w:vAlign w:val="center"/>
          </w:tcPr>
          <w:p w14:paraId="49B3F5EA" w14:textId="77777777" w:rsidR="00FD66BC" w:rsidRPr="00983AC0" w:rsidRDefault="00FD66BC" w:rsidP="001E7E63">
            <w:pPr>
              <w:keepNext/>
              <w:snapToGrid w:val="0"/>
              <w:jc w:val="center"/>
              <w:rPr>
                <w:rFonts w:cs="Arial"/>
              </w:rPr>
            </w:pPr>
            <w:r w:rsidRPr="00983AC0">
              <w:rPr>
                <w:rFonts w:cs="Arial"/>
              </w:rPr>
              <w:t>1</w:t>
            </w:r>
          </w:p>
        </w:tc>
        <w:tc>
          <w:tcPr>
            <w:tcW w:w="2815" w:type="dxa"/>
            <w:tcBorders>
              <w:top w:val="single" w:sz="4" w:space="0" w:color="000000"/>
              <w:left w:val="single" w:sz="4" w:space="0" w:color="000000"/>
              <w:bottom w:val="single" w:sz="4" w:space="0" w:color="000000"/>
            </w:tcBorders>
            <w:vAlign w:val="center"/>
          </w:tcPr>
          <w:p w14:paraId="17EDDD2A" w14:textId="77777777" w:rsidR="00FD66BC" w:rsidRPr="00983AC0" w:rsidRDefault="00FD66BC" w:rsidP="001E7E63">
            <w:pPr>
              <w:keepNext/>
              <w:snapToGrid w:val="0"/>
              <w:jc w:val="center"/>
              <w:rPr>
                <w:rFonts w:cs="Arial"/>
              </w:rPr>
            </w:pPr>
            <w:r w:rsidRPr="00983AC0">
              <w:rPr>
                <w:rFonts w:cs="Arial"/>
              </w:rPr>
              <w:t>Closed</w:t>
            </w:r>
            <w:r>
              <w:rPr>
                <w:rFonts w:cs="Arial"/>
              </w:rPr>
              <w:t xml:space="preserve"> (low impedance)</w:t>
            </w:r>
          </w:p>
        </w:tc>
        <w:tc>
          <w:tcPr>
            <w:tcW w:w="1793" w:type="dxa"/>
            <w:tcBorders>
              <w:top w:val="single" w:sz="4" w:space="0" w:color="000000"/>
              <w:left w:val="single" w:sz="4" w:space="0" w:color="000000"/>
              <w:bottom w:val="single" w:sz="4" w:space="0" w:color="000000"/>
              <w:right w:val="single" w:sz="4" w:space="0" w:color="000000"/>
            </w:tcBorders>
            <w:vAlign w:val="center"/>
          </w:tcPr>
          <w:p w14:paraId="1B4A4EDB" w14:textId="77777777" w:rsidR="00FD66BC" w:rsidRPr="00983AC0" w:rsidRDefault="00FD66BC" w:rsidP="001E7E63">
            <w:pPr>
              <w:keepNext/>
              <w:snapToGrid w:val="0"/>
              <w:jc w:val="center"/>
              <w:rPr>
                <w:rFonts w:cs="Arial"/>
              </w:rPr>
            </w:pPr>
            <w:r w:rsidRPr="00983AC0">
              <w:rPr>
                <w:rFonts w:cs="Arial"/>
              </w:rPr>
              <w:t>High</w:t>
            </w:r>
          </w:p>
        </w:tc>
      </w:tr>
    </w:tbl>
    <w:p w14:paraId="5E471E58" w14:textId="77777777" w:rsidR="00FD66BC" w:rsidRPr="00EB4B96" w:rsidRDefault="00FD66BC" w:rsidP="00EB4B96"/>
    <w:p w14:paraId="751E5E7F" w14:textId="77777777" w:rsidR="00DE5CC4" w:rsidRDefault="00DE5CC4" w:rsidP="00DE5CC4">
      <w:pPr>
        <w:pStyle w:val="berschrift1"/>
        <w:numPr>
          <w:ilvl w:val="0"/>
          <w:numId w:val="6"/>
        </w:numPr>
      </w:pPr>
      <w:r>
        <w:t xml:space="preserve">Requirements </w:t>
      </w:r>
    </w:p>
    <w:p w14:paraId="291C27BF" w14:textId="4F13DF11" w:rsidR="00DE5CC4" w:rsidRDefault="003D39F0" w:rsidP="00DE5CC4">
      <w:r>
        <w:t xml:space="preserve"> </w:t>
      </w:r>
    </w:p>
    <w:p w14:paraId="48E2A3AD" w14:textId="77777777" w:rsidR="00DE5CC4" w:rsidRDefault="00DE5CC4" w:rsidP="00DE5CC4">
      <w:pPr>
        <w:pStyle w:val="berschrift2"/>
        <w:numPr>
          <w:ilvl w:val="1"/>
          <w:numId w:val="6"/>
        </w:numPr>
      </w:pPr>
      <w:r>
        <w:t>Requirements on the Design</w:t>
      </w:r>
    </w:p>
    <w:p w14:paraId="58169726" w14:textId="3A1C828E" w:rsidR="00BE729C" w:rsidRPr="003D39F0" w:rsidRDefault="003D39F0" w:rsidP="006F60AD">
      <w:r>
        <w:t xml:space="preserve"> </w:t>
      </w:r>
    </w:p>
    <w:p w14:paraId="75B1740E" w14:textId="017BE27B" w:rsidR="00DE5CC4" w:rsidRDefault="00DE5CC4" w:rsidP="00DE5CC4">
      <w:pPr>
        <w:pStyle w:val="berschrift2"/>
        <w:numPr>
          <w:ilvl w:val="1"/>
          <w:numId w:val="6"/>
        </w:numPr>
      </w:pPr>
      <w:r>
        <w:t>Requirements on the Architecture</w:t>
      </w:r>
      <w:r w:rsidR="00145E06">
        <w:t xml:space="preserve"> [Reference SS119]</w:t>
      </w:r>
    </w:p>
    <w:p w14:paraId="005DBCB2" w14:textId="26977F5B" w:rsidR="00145E06" w:rsidRPr="00AC5600" w:rsidRDefault="00145E06" w:rsidP="00EB4B96">
      <w:pPr>
        <w:pStyle w:val="Untertitel"/>
        <w:numPr>
          <w:ilvl w:val="2"/>
          <w:numId w:val="6"/>
        </w:numPr>
      </w:pPr>
      <w:r w:rsidRPr="00AC5600">
        <w:t xml:space="preserve">The Train Interface </w:t>
      </w:r>
      <w:r>
        <w:t>consists of serial interface and parallel interface.</w:t>
      </w:r>
      <w:r w:rsidRPr="00AC5600">
        <w:t xml:space="preserve"> </w:t>
      </w:r>
    </w:p>
    <w:p w14:paraId="271CAC4B" w14:textId="77777777" w:rsidR="00145E06" w:rsidRPr="00983AC0" w:rsidRDefault="00145E06" w:rsidP="00EB4B96">
      <w:pPr>
        <w:pStyle w:val="Untertitel"/>
        <w:numPr>
          <w:ilvl w:val="2"/>
          <w:numId w:val="6"/>
        </w:numPr>
      </w:pPr>
      <w:r w:rsidRPr="00983AC0">
        <w:t>Some signals are only supported over serial interface due to the type of data.</w:t>
      </w:r>
    </w:p>
    <w:p w14:paraId="120A727F" w14:textId="77777777" w:rsidR="00145E06" w:rsidRPr="00AC5600" w:rsidRDefault="00145E06" w:rsidP="00EB4B96">
      <w:pPr>
        <w:pStyle w:val="Untertitel"/>
        <w:numPr>
          <w:ilvl w:val="2"/>
          <w:numId w:val="6"/>
        </w:numPr>
      </w:pPr>
      <w:r>
        <w:t xml:space="preserve">Some </w:t>
      </w:r>
      <w:r w:rsidRPr="00AC5600">
        <w:t>signals can be transmitted over parallel or serial interface</w:t>
      </w:r>
      <w:r>
        <w:t>.</w:t>
      </w:r>
    </w:p>
    <w:p w14:paraId="35D72B4F" w14:textId="77777777" w:rsidR="00145E06" w:rsidRPr="00983AC0" w:rsidRDefault="00145E06" w:rsidP="00EB4B96">
      <w:pPr>
        <w:pStyle w:val="Untertitel"/>
        <w:numPr>
          <w:ilvl w:val="3"/>
          <w:numId w:val="6"/>
        </w:numPr>
      </w:pPr>
      <w:r w:rsidRPr="00983AC0">
        <w:t>Note: for those signals, the vehicle on which the on-board unit is implemented</w:t>
      </w:r>
      <w:r>
        <w:t xml:space="preserve"> it</w:t>
      </w:r>
      <w:r w:rsidRPr="00983AC0">
        <w:t xml:space="preserve"> is </w:t>
      </w:r>
      <w:r>
        <w:t xml:space="preserve">allowed </w:t>
      </w:r>
      <w:r w:rsidRPr="00983AC0">
        <w:t>o support them either via parallel or serial interface.</w:t>
      </w:r>
    </w:p>
    <w:p w14:paraId="1AA53FE1" w14:textId="77777777" w:rsidR="00145E06" w:rsidRPr="00983AC0" w:rsidRDefault="00145E06" w:rsidP="00EB4B96">
      <w:pPr>
        <w:pStyle w:val="Untertitel"/>
        <w:numPr>
          <w:ilvl w:val="2"/>
          <w:numId w:val="6"/>
        </w:numPr>
      </w:pPr>
      <w:r w:rsidRPr="00983AC0">
        <w:t xml:space="preserve">Selection between parallel and serial interface shall be </w:t>
      </w:r>
      <w:r>
        <w:t>done</w:t>
      </w:r>
      <w:r w:rsidRPr="00983AC0">
        <w:t>, signal by signal.</w:t>
      </w:r>
    </w:p>
    <w:p w14:paraId="50906DD5" w14:textId="77777777" w:rsidR="00145E06" w:rsidRPr="00983AC0" w:rsidRDefault="00145E06" w:rsidP="00EB4B96">
      <w:pPr>
        <w:pStyle w:val="Untertitel"/>
        <w:numPr>
          <w:ilvl w:val="2"/>
          <w:numId w:val="6"/>
        </w:numPr>
      </w:pPr>
      <w:r w:rsidRPr="00983AC0">
        <w:t>Serial data shall not be distributed over more than one type of BUS.</w:t>
      </w:r>
    </w:p>
    <w:p w14:paraId="4FD26F13" w14:textId="56FC1EEB" w:rsidR="00145E06" w:rsidRPr="00983AC0" w:rsidRDefault="00145E06" w:rsidP="00EB4B96">
      <w:pPr>
        <w:pStyle w:val="Untertitel"/>
        <w:numPr>
          <w:ilvl w:val="2"/>
          <w:numId w:val="6"/>
        </w:numPr>
      </w:pPr>
      <w:r>
        <w:fldChar w:fldCharType="begin"/>
      </w:r>
      <w:r>
        <w:instrText xml:space="preserve"> REF _Ref343248610 \h </w:instrText>
      </w:r>
      <w:r>
        <w:instrText xml:space="preserve"> \* MERGEFORMAT </w:instrText>
      </w:r>
      <w:r>
        <w:fldChar w:fldCharType="separate"/>
      </w:r>
      <w:r w:rsidRPr="006A4152">
        <w:t xml:space="preserve">Figure </w:t>
      </w:r>
      <w:r>
        <w:rPr>
          <w:noProof/>
        </w:rPr>
        <w:t>2</w:t>
      </w:r>
      <w:r w:rsidRPr="006A4152">
        <w:noBreakHyphen/>
      </w:r>
      <w:r>
        <w:rPr>
          <w:noProof/>
        </w:rPr>
        <w:t>1</w:t>
      </w:r>
      <w:r>
        <w:fldChar w:fldCharType="end"/>
      </w:r>
      <w:r>
        <w:t xml:space="preserve"> </w:t>
      </w:r>
      <w:r w:rsidRPr="00F03081">
        <w:t>shows the OBU (green colour) interfaced to the vehicle (blue colour) via Parallel</w:t>
      </w:r>
      <w:r w:rsidRPr="00983AC0">
        <w:t xml:space="preserve"> and/or Serial Interface. The interface itself is drawn in red colour.</w:t>
      </w:r>
    </w:p>
    <w:p w14:paraId="5169709E" w14:textId="73F3FEE7" w:rsidR="00145E06" w:rsidRDefault="00145E06" w:rsidP="00EB4B96">
      <w:pPr>
        <w:pStyle w:val="berschrift5Zchn"/>
        <w:keepNext/>
      </w:pPr>
      <w:r>
        <w:lastRenderedPageBreak/>
        <w:t xml:space="preserve">Table </w:t>
      </w:r>
      <w:r>
        <w:fldChar w:fldCharType="begin"/>
      </w:r>
      <w:r>
        <w:instrText xml:space="preserve"> SEQ Table \* ARABIC </w:instrText>
      </w:r>
      <w:r>
        <w:fldChar w:fldCharType="separate"/>
      </w:r>
      <w:r w:rsidR="009355EB">
        <w:rPr>
          <w:noProof/>
        </w:rPr>
        <w:t>4</w:t>
      </w:r>
      <w:r>
        <w:fldChar w:fldCharType="end"/>
      </w:r>
      <w:r>
        <w:t xml:space="preserve">- </w:t>
      </w:r>
      <w:r w:rsidRPr="0026297E">
        <w:t>Parallel and Serial Links between vehicle and ETCS on-board unit</w:t>
      </w:r>
    </w:p>
    <w:p w14:paraId="203CFFEE" w14:textId="7C429BB2" w:rsidR="009B0F77" w:rsidRDefault="00145E06" w:rsidP="006F60AD">
      <w:r w:rsidRPr="00703D8D">
        <w:rPr>
          <w:noProof/>
        </w:rPr>
        <w:drawing>
          <wp:inline distT="0" distB="0" distL="0" distR="0" wp14:anchorId="5FC6C424" wp14:editId="31FFE3E1">
            <wp:extent cx="3848100" cy="296227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962275"/>
                    </a:xfrm>
                    <a:prstGeom prst="rect">
                      <a:avLst/>
                    </a:prstGeom>
                    <a:noFill/>
                    <a:ln>
                      <a:noFill/>
                    </a:ln>
                  </pic:spPr>
                </pic:pic>
              </a:graphicData>
            </a:graphic>
          </wp:inline>
        </w:drawing>
      </w:r>
    </w:p>
    <w:p w14:paraId="3B987F77" w14:textId="70A19AE6" w:rsidR="00145E06" w:rsidRPr="00983AC0" w:rsidRDefault="00145E06" w:rsidP="00EB4B96">
      <w:pPr>
        <w:pStyle w:val="Untertitel"/>
        <w:numPr>
          <w:ilvl w:val="2"/>
          <w:numId w:val="6"/>
        </w:numPr>
      </w:pPr>
      <w:r w:rsidRPr="00983AC0">
        <w:t>Parallel interfaces are defined according to the standardized Reference Input Output (RIO) circuits defined in Chapter</w:t>
      </w:r>
      <w:r>
        <w:t xml:space="preserve"> x</w:t>
      </w:r>
    </w:p>
    <w:p w14:paraId="645ECFE5" w14:textId="778713E7" w:rsidR="00145E06" w:rsidRPr="00983AC0" w:rsidRDefault="00145E06" w:rsidP="00EB4B96">
      <w:pPr>
        <w:pStyle w:val="Untertitel"/>
        <w:numPr>
          <w:ilvl w:val="2"/>
          <w:numId w:val="6"/>
        </w:numPr>
      </w:pPr>
      <w:r w:rsidRPr="00983AC0">
        <w:t>The on-board unit shall only support as serial interface the following types of bus: CAN, MVB and ECN as defined in chapter</w:t>
      </w:r>
      <w:r>
        <w:t xml:space="preserve"> x</w:t>
      </w:r>
      <w:r w:rsidRPr="00983AC0">
        <w:t xml:space="preserve">. </w:t>
      </w:r>
    </w:p>
    <w:p w14:paraId="245A71F7" w14:textId="237DC5C5" w:rsidR="00145E06" w:rsidRPr="00983AC0" w:rsidRDefault="00145E06" w:rsidP="00EB4B96">
      <w:pPr>
        <w:pStyle w:val="Untertitel"/>
        <w:numPr>
          <w:ilvl w:val="2"/>
          <w:numId w:val="6"/>
        </w:numPr>
      </w:pPr>
      <w:r>
        <w:t xml:space="preserve">Note: </w:t>
      </w:r>
      <w:r w:rsidRPr="00983AC0">
        <w:t>Support can</w:t>
      </w:r>
      <w:r>
        <w:t xml:space="preserve"> be limited to only one of the x</w:t>
      </w:r>
      <w:r w:rsidRPr="00983AC0">
        <w:t xml:space="preserve"> types of bus.</w:t>
      </w:r>
    </w:p>
    <w:p w14:paraId="3CD2C82E" w14:textId="18D46A45" w:rsidR="00145E06" w:rsidRDefault="00145E06" w:rsidP="00EB4B96">
      <w:pPr>
        <w:pStyle w:val="Untertitel"/>
        <w:numPr>
          <w:ilvl w:val="2"/>
          <w:numId w:val="6"/>
        </w:numPr>
      </w:pPr>
      <w:r>
        <w:t xml:space="preserve">Definition: </w:t>
      </w:r>
      <w:r w:rsidRPr="0057403B">
        <w:t xml:space="preserve">A </w:t>
      </w:r>
      <w:r>
        <w:t xml:space="preserve">numerical signal is a </w:t>
      </w:r>
      <w:r w:rsidRPr="0057403B">
        <w:t xml:space="preserve">signal </w:t>
      </w:r>
      <w:r>
        <w:t>on the serial interface.</w:t>
      </w:r>
      <w:r w:rsidRPr="0057403B">
        <w:t>. A two</w:t>
      </w:r>
      <w:r>
        <w:t>-</w:t>
      </w:r>
      <w:r w:rsidRPr="0057403B">
        <w:t>state signal refers to a binary signal.</w:t>
      </w:r>
    </w:p>
    <w:p w14:paraId="27FDA6EB" w14:textId="48F954A5" w:rsidR="009355EB" w:rsidRDefault="009355EB" w:rsidP="00EB4B96"/>
    <w:p w14:paraId="20311E87" w14:textId="176CD9B1" w:rsidR="009355EB" w:rsidRPr="00EB4B96" w:rsidRDefault="009355EB" w:rsidP="00EB4B96">
      <w:r>
        <w:t xml:space="preserve">Table </w:t>
      </w:r>
      <w:r>
        <w:fldChar w:fldCharType="begin"/>
      </w:r>
      <w:r>
        <w:instrText xml:space="preserve"> SEQ Table \* ARABIC </w:instrText>
      </w:r>
      <w:r>
        <w:fldChar w:fldCharType="separate"/>
      </w:r>
      <w:r>
        <w:rPr>
          <w:noProof/>
        </w:rPr>
        <w:t>5</w:t>
      </w:r>
      <w:r>
        <w:fldChar w:fldCharType="end"/>
      </w:r>
      <w:r>
        <w:t xml:space="preserve">- </w:t>
      </w:r>
      <w:r w:rsidRPr="00610169">
        <w:t>Reference to all functional I/O</w:t>
      </w:r>
    </w:p>
    <w:tbl>
      <w:tblPr>
        <w:tblpPr w:leftFromText="141" w:rightFromText="141" w:vertAnchor="text" w:horzAnchor="margin" w:tblpY="603"/>
        <w:tblW w:w="45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666"/>
        <w:gridCol w:w="1073"/>
        <w:gridCol w:w="2450"/>
        <w:gridCol w:w="643"/>
        <w:gridCol w:w="743"/>
        <w:tblGridChange w:id="4">
          <w:tblGrid>
            <w:gridCol w:w="642"/>
            <w:gridCol w:w="2666"/>
            <w:gridCol w:w="1073"/>
            <w:gridCol w:w="2450"/>
            <w:gridCol w:w="643"/>
            <w:gridCol w:w="743"/>
          </w:tblGrid>
        </w:tblGridChange>
      </w:tblGrid>
      <w:tr w:rsidR="009355EB" w:rsidRPr="00C424B8" w14:paraId="1247061A"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2224BBF8" w14:textId="77777777" w:rsidR="009355EB" w:rsidRPr="00610240" w:rsidRDefault="009355EB" w:rsidP="009355EB">
            <w:pPr>
              <w:keepNext/>
              <w:rPr>
                <w:b/>
              </w:rPr>
            </w:pPr>
            <w:r>
              <w:rPr>
                <w:b/>
              </w:rPr>
              <w:lastRenderedPageBreak/>
              <w:t>No</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764BCF30" w14:textId="77777777" w:rsidR="009355EB" w:rsidRPr="00AC6A10" w:rsidRDefault="009355EB" w:rsidP="009355EB">
            <w:pPr>
              <w:keepNext/>
              <w:rPr>
                <w:b/>
              </w:rPr>
            </w:pPr>
            <w:r w:rsidRPr="000952EA">
              <w:rPr>
                <w:b/>
              </w:rPr>
              <w:t>Functional I/O as per [7]</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55586A2F" w14:textId="77777777" w:rsidR="009355EB" w:rsidRPr="00AC6A10" w:rsidRDefault="009355EB" w:rsidP="009355EB">
            <w:pPr>
              <w:keepNext/>
              <w:jc w:val="center"/>
              <w:rPr>
                <w:b/>
              </w:rPr>
            </w:pPr>
            <w:r w:rsidRPr="000952EA">
              <w:rPr>
                <w:b/>
              </w:rPr>
              <w:t>Source</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3BEE6FC1" w14:textId="77777777" w:rsidR="009355EB" w:rsidRPr="00AC6A10" w:rsidRDefault="009355EB" w:rsidP="009355EB">
            <w:pPr>
              <w:keepNext/>
              <w:rPr>
                <w:b/>
                <w:highlight w:val="yellow"/>
              </w:rPr>
            </w:pPr>
            <w:r w:rsidRPr="000952EA">
              <w:rPr>
                <w:b/>
              </w:rPr>
              <w:t>Signal type</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4542216B" w14:textId="77777777" w:rsidR="009355EB" w:rsidRDefault="009355EB" w:rsidP="009355EB">
            <w:pPr>
              <w:keepNext/>
              <w:jc w:val="center"/>
              <w:rPr>
                <w:b/>
              </w:rPr>
            </w:pPr>
            <w:r w:rsidRPr="000952EA">
              <w:rPr>
                <w:b/>
              </w:rPr>
              <w:t>Par</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1508EBB4" w14:textId="77777777" w:rsidR="009355EB" w:rsidRDefault="009355EB" w:rsidP="009355EB">
            <w:pPr>
              <w:keepNext/>
              <w:jc w:val="center"/>
              <w:rPr>
                <w:b/>
              </w:rPr>
            </w:pPr>
            <w:r w:rsidRPr="000952EA">
              <w:rPr>
                <w:b/>
              </w:rPr>
              <w:t>Ser</w:t>
            </w:r>
          </w:p>
        </w:tc>
      </w:tr>
      <w:tr w:rsidR="009355EB" w:rsidRPr="00C424B8" w14:paraId="54C04E15" w14:textId="77777777" w:rsidTr="00EB4B96">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3502D460" w14:textId="77777777" w:rsidR="009355EB" w:rsidRDefault="009355EB" w:rsidP="009355EB">
            <w:pPr>
              <w:keepNext/>
              <w:rPr>
                <w:b/>
              </w:rPr>
            </w:pP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489A38C5" w14:textId="77777777" w:rsidR="009355EB" w:rsidRPr="000952EA" w:rsidRDefault="009355EB" w:rsidP="009355EB">
            <w:pPr>
              <w:keepNext/>
              <w:rPr>
                <w:b/>
              </w:rPr>
            </w:pP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5F80CBDC" w14:textId="77777777" w:rsidR="009355EB" w:rsidRPr="000952EA" w:rsidRDefault="009355EB" w:rsidP="009355EB">
            <w:pPr>
              <w:keepNext/>
              <w:jc w:val="center"/>
              <w:rPr>
                <w:b/>
              </w:rPr>
            </w:pP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6B199F25" w14:textId="77777777" w:rsidR="009355EB" w:rsidRPr="000952EA" w:rsidRDefault="009355EB" w:rsidP="009355EB">
            <w:pPr>
              <w:keepNext/>
              <w:rPr>
                <w:b/>
              </w:rPr>
            </w:pP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50FB41AE" w14:textId="77777777" w:rsidR="009355EB" w:rsidRPr="000952EA" w:rsidRDefault="009355EB" w:rsidP="009355EB">
            <w:pPr>
              <w:keepNext/>
              <w:jc w:val="center"/>
              <w:rPr>
                <w:b/>
              </w:rPr>
            </w:pP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52139823" w14:textId="77777777" w:rsidR="009355EB" w:rsidRPr="000952EA" w:rsidRDefault="009355EB" w:rsidP="009355EB">
            <w:pPr>
              <w:keepNext/>
              <w:jc w:val="center"/>
              <w:rPr>
                <w:b/>
              </w:rPr>
            </w:pPr>
          </w:p>
        </w:tc>
      </w:tr>
      <w:tr w:rsidR="009355EB" w:rsidRPr="00C424B8" w14:paraId="2FB6A58A"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49C1BF47" w14:textId="77777777" w:rsidR="009355EB" w:rsidRPr="00C424B8" w:rsidRDefault="009355EB" w:rsidP="009355EB">
            <w:r>
              <w:t>1</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28D3EA99" w14:textId="77777777" w:rsidR="009355EB" w:rsidRPr="00C424B8" w:rsidRDefault="009355EB" w:rsidP="009355EB">
            <w:r w:rsidRPr="00C424B8">
              <w:t>Sleeping</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64DBC752" w14:textId="77777777" w:rsidR="009355EB" w:rsidRPr="00C424B8" w:rsidRDefault="009355EB" w:rsidP="009355EB">
            <w:pPr>
              <w:jc w:val="center"/>
            </w:pPr>
            <w:r>
              <w:t>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5E7A8987" w14:textId="77777777" w:rsidR="009355EB" w:rsidRPr="00C424B8" w:rsidRDefault="009355EB" w:rsidP="009355EB">
            <w:pPr>
              <w:rPr>
                <w:highlight w:val="yellow"/>
              </w:rPr>
            </w:pPr>
            <w:r>
              <w:t>Multiple t</w:t>
            </w:r>
            <w:r w:rsidRPr="00F260D4">
              <w:t>wo</w:t>
            </w:r>
            <w:r>
              <w:t>-</w:t>
            </w:r>
            <w:r w:rsidRPr="00F260D4">
              <w:t>state</w:t>
            </w:r>
            <w:r>
              <w:t xml:space="preserv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1DFAD9BC"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3B7FC508" w14:textId="77777777" w:rsidR="009355EB" w:rsidRDefault="009355EB" w:rsidP="009355EB">
            <w:pPr>
              <w:jc w:val="center"/>
            </w:pPr>
            <w:r w:rsidRPr="00C424B8">
              <w:t>X</w:t>
            </w:r>
          </w:p>
        </w:tc>
      </w:tr>
      <w:tr w:rsidR="009355EB" w:rsidRPr="00C424B8" w14:paraId="13774F14"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0CF96C9D" w14:textId="77777777" w:rsidR="009355EB" w:rsidRPr="00C424B8" w:rsidRDefault="009355EB" w:rsidP="009355EB">
            <w:r>
              <w:t>2</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57C86F77" w14:textId="77777777" w:rsidR="009355EB" w:rsidRPr="00C424B8" w:rsidRDefault="009355EB" w:rsidP="009355EB">
            <w:r w:rsidRPr="00C424B8">
              <w:t>Passive Shunting</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3F691D6B" w14:textId="77777777" w:rsidR="009355EB" w:rsidRPr="00C424B8" w:rsidRDefault="009355EB" w:rsidP="009355EB">
            <w:pPr>
              <w:jc w:val="center"/>
            </w:pPr>
            <w:r>
              <w:t>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3E9A6F02" w14:textId="77777777" w:rsidR="009355EB" w:rsidRDefault="009355EB" w:rsidP="009355EB">
            <w:r w:rsidRPr="005013A1">
              <w:t>Two</w:t>
            </w:r>
            <w:r>
              <w:t>-</w:t>
            </w:r>
            <w:r w:rsidRPr="005013A1">
              <w:t>state</w:t>
            </w:r>
            <w:r>
              <w:t xml:space="preserv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45A17119"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5D7CAFF6" w14:textId="77777777" w:rsidR="009355EB" w:rsidRDefault="009355EB" w:rsidP="009355EB">
            <w:pPr>
              <w:jc w:val="center"/>
            </w:pPr>
            <w:r w:rsidRPr="00C424B8">
              <w:t>X</w:t>
            </w:r>
          </w:p>
        </w:tc>
      </w:tr>
      <w:tr w:rsidR="009355EB" w:rsidRPr="00C424B8" w14:paraId="691A86C1"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63217C85" w14:textId="77777777" w:rsidR="009355EB" w:rsidRPr="00C424B8" w:rsidRDefault="009355EB" w:rsidP="009355EB">
            <w:r>
              <w:t>3</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16B2D462" w14:textId="77777777" w:rsidR="009355EB" w:rsidRPr="00C424B8" w:rsidRDefault="009355EB" w:rsidP="009355EB">
            <w:r w:rsidRPr="00C424B8">
              <w:t>Non-Leading</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658A73D0" w14:textId="77777777" w:rsidR="009355EB" w:rsidRPr="00C424B8" w:rsidRDefault="009355EB" w:rsidP="009355EB">
            <w:pPr>
              <w:jc w:val="center"/>
            </w:pPr>
            <w:r>
              <w:t>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0B89E5F5" w14:textId="77777777" w:rsidR="009355EB" w:rsidRDefault="009355EB" w:rsidP="009355EB">
            <w:r w:rsidRPr="005013A1">
              <w:t>Two</w:t>
            </w:r>
            <w:r>
              <w:t>-</w:t>
            </w:r>
            <w:r w:rsidRPr="005013A1">
              <w:t>state</w:t>
            </w:r>
            <w:r>
              <w:t xml:space="preserv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444790FD"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08922177" w14:textId="77777777" w:rsidR="009355EB" w:rsidRDefault="009355EB" w:rsidP="009355EB">
            <w:pPr>
              <w:jc w:val="center"/>
            </w:pPr>
            <w:r w:rsidRPr="00C424B8">
              <w:t>X</w:t>
            </w:r>
          </w:p>
        </w:tc>
      </w:tr>
      <w:tr w:rsidR="009355EB" w:rsidRPr="00C424B8" w14:paraId="0901EA9C"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39B0809E" w14:textId="77777777" w:rsidR="009355EB" w:rsidRPr="00C424B8" w:rsidRDefault="009355EB" w:rsidP="009355EB">
            <w:r>
              <w:t>4</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4342F375" w14:textId="77777777" w:rsidR="009355EB" w:rsidRPr="00C424B8" w:rsidRDefault="009355EB" w:rsidP="009355EB">
            <w:r w:rsidRPr="00C424B8">
              <w:t>Isolation</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7A82A2F9" w14:textId="77777777" w:rsidR="009355EB" w:rsidRPr="00C424B8"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00B311A3" w14:textId="77777777" w:rsidR="009355EB" w:rsidRDefault="009355EB" w:rsidP="009355EB">
            <w:r w:rsidRPr="005013A1">
              <w:t>Two</w:t>
            </w:r>
            <w:r>
              <w:t>-</w:t>
            </w:r>
            <w:r w:rsidRPr="005013A1">
              <w:t>state</w:t>
            </w:r>
            <w:r>
              <w:t xml:space="preserv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70B85255"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6A3B88F4" w14:textId="77777777" w:rsidR="009355EB" w:rsidRDefault="009355EB" w:rsidP="009355EB">
            <w:pPr>
              <w:jc w:val="center"/>
            </w:pPr>
            <w:r>
              <w:t>X</w:t>
            </w:r>
          </w:p>
        </w:tc>
      </w:tr>
      <w:tr w:rsidR="009355EB" w:rsidRPr="00C424B8" w14:paraId="0141E7BD"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299220B7" w14:textId="77777777" w:rsidR="009355EB" w:rsidRPr="00C424B8" w:rsidRDefault="009355EB" w:rsidP="009355EB">
            <w:r>
              <w:t>5</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65FDCF3D" w14:textId="77777777" w:rsidR="009355EB" w:rsidRPr="00C424B8" w:rsidRDefault="009355EB" w:rsidP="009355EB">
            <w:r w:rsidRPr="00C424B8">
              <w:t>Service Brake Command</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5504514B" w14:textId="77777777" w:rsidR="009355EB" w:rsidRPr="00C424B8"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21AF86EF" w14:textId="77777777" w:rsidR="009355EB" w:rsidRDefault="009355EB" w:rsidP="009355EB">
            <w:r w:rsidRPr="005013A1">
              <w:t>Two</w:t>
            </w:r>
            <w:r>
              <w:t>-</w:t>
            </w:r>
            <w:r w:rsidRPr="005013A1">
              <w:t>state</w:t>
            </w:r>
            <w:r>
              <w:t xml:space="preserv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65D84CBF"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360537FE" w14:textId="77777777" w:rsidR="009355EB" w:rsidRDefault="009355EB" w:rsidP="009355EB">
            <w:pPr>
              <w:jc w:val="center"/>
            </w:pPr>
            <w:r w:rsidRPr="00C424B8">
              <w:t>X</w:t>
            </w:r>
          </w:p>
        </w:tc>
      </w:tr>
      <w:tr w:rsidR="009355EB" w:rsidRPr="00C424B8" w14:paraId="251A9150"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5863F6AE" w14:textId="77777777" w:rsidR="009355EB" w:rsidRPr="00C424B8" w:rsidRDefault="009355EB" w:rsidP="009355EB">
            <w:r>
              <w:t>6</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0DFB53D2" w14:textId="77777777" w:rsidR="009355EB" w:rsidRPr="00C424B8" w:rsidRDefault="009355EB" w:rsidP="009355EB">
            <w:r w:rsidRPr="00C424B8">
              <w:t>Brake pressure</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7DCB5FB9" w14:textId="77777777" w:rsidR="009355EB" w:rsidRPr="00C424B8" w:rsidRDefault="009355EB" w:rsidP="009355EB">
            <w:pPr>
              <w:jc w:val="center"/>
            </w:pPr>
            <w:r>
              <w:t>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7E244480" w14:textId="77777777" w:rsidR="009355EB" w:rsidRPr="00C424B8" w:rsidRDefault="009355EB" w:rsidP="009355EB">
            <w:pPr>
              <w:rPr>
                <w:highlight w:val="yellow"/>
              </w:rPr>
            </w:pPr>
            <w:r>
              <w:t>Numerical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5064CBEC" w14:textId="77777777" w:rsidR="009355EB" w:rsidRDefault="009355EB" w:rsidP="009355EB">
            <w:pPr>
              <w:jc w:val="center"/>
            </w:pP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45F00C74" w14:textId="77777777" w:rsidR="009355EB" w:rsidRDefault="009355EB" w:rsidP="009355EB">
            <w:pPr>
              <w:jc w:val="center"/>
            </w:pPr>
            <w:r w:rsidRPr="00C424B8">
              <w:t>X</w:t>
            </w:r>
          </w:p>
        </w:tc>
      </w:tr>
      <w:tr w:rsidR="009355EB" w:rsidRPr="00C424B8" w14:paraId="3211FBD7"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0745755F" w14:textId="77777777" w:rsidR="009355EB" w:rsidRPr="00C424B8" w:rsidRDefault="009355EB" w:rsidP="009355EB">
            <w:r>
              <w:t>7</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0EB45FAF" w14:textId="77777777" w:rsidR="009355EB" w:rsidRPr="00C424B8" w:rsidRDefault="009355EB" w:rsidP="009355EB">
            <w:r w:rsidRPr="00C424B8">
              <w:t xml:space="preserve">Emergency </w:t>
            </w:r>
            <w:r>
              <w:t>b</w:t>
            </w:r>
            <w:r w:rsidRPr="00C424B8">
              <w:t>rake Command</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38C76975" w14:textId="77777777" w:rsidR="009355EB" w:rsidRPr="00C424B8"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55257FC6" w14:textId="77777777" w:rsidR="009355EB" w:rsidRPr="00C424B8" w:rsidRDefault="009355EB" w:rsidP="009355EB">
            <w:pPr>
              <w:rPr>
                <w:highlight w:val="yellow"/>
              </w:rPr>
            </w:pPr>
            <w:r>
              <w:t>Multiple t</w:t>
            </w:r>
            <w:r w:rsidRPr="00F260D4">
              <w:t>wo</w:t>
            </w:r>
            <w:r>
              <w:t>-</w:t>
            </w:r>
            <w:r w:rsidRPr="00F260D4">
              <w:t>state</w:t>
            </w:r>
            <w:r>
              <w:t xml:space="preserv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1AA3B9B5"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16180203" w14:textId="77777777" w:rsidR="009355EB" w:rsidRDefault="009355EB" w:rsidP="009355EB">
            <w:pPr>
              <w:jc w:val="center"/>
            </w:pPr>
            <w:r>
              <w:t>X</w:t>
            </w:r>
          </w:p>
        </w:tc>
      </w:tr>
      <w:tr w:rsidR="009355EB" w:rsidRPr="00C424B8" w14:paraId="3C1F0FAE"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76F73D45" w14:textId="77777777" w:rsidR="009355EB" w:rsidRDefault="009355EB" w:rsidP="009355EB">
            <w:r>
              <w:t>8</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05F67BED" w14:textId="77777777" w:rsidR="009355EB" w:rsidRDefault="009355EB" w:rsidP="009355EB">
            <w:pPr>
              <w:rPr>
                <w:b/>
              </w:rPr>
            </w:pPr>
            <w:r>
              <w:t>Emergency brake feedback (implementation requirement. Not part of subset-034)</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5BFCF050" w14:textId="77777777" w:rsidR="009355EB" w:rsidRPr="00C424B8" w:rsidDel="00897E5A" w:rsidRDefault="009355EB" w:rsidP="009355EB">
            <w:pPr>
              <w:jc w:val="center"/>
            </w:pPr>
            <w:r>
              <w:t>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119C1644" w14:textId="77777777" w:rsidR="009355EB" w:rsidRPr="00F260D4" w:rsidRDefault="009355EB" w:rsidP="009355EB">
            <w:r>
              <w:t>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2C0EE314" w14:textId="77777777" w:rsidR="009355EB" w:rsidRPr="00C424B8"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522A4ED5" w14:textId="77777777" w:rsidR="009355EB" w:rsidRDefault="009355EB" w:rsidP="009355EB">
            <w:pPr>
              <w:jc w:val="center"/>
            </w:pPr>
            <w:r>
              <w:t>X</w:t>
            </w:r>
          </w:p>
        </w:tc>
      </w:tr>
      <w:tr w:rsidR="009355EB" w:rsidRPr="00C424B8" w14:paraId="4E75AAD7"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0EA958EF" w14:textId="77777777" w:rsidR="009355EB" w:rsidRDefault="009355EB" w:rsidP="009355EB">
            <w:r>
              <w:t>9</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11C590AF" w14:textId="77777777" w:rsidR="009355EB" w:rsidRPr="00C424B8" w:rsidRDefault="009355EB" w:rsidP="009355EB">
            <w:r>
              <w:t>Test in progress (implementation requirement. Not part of subset-034)</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634C4477" w14:textId="77777777" w:rsidR="009355EB" w:rsidRPr="00C424B8" w:rsidDel="00897E5A"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7FEB8096" w14:textId="77777777" w:rsidR="009355EB" w:rsidRPr="00F260D4" w:rsidRDefault="009355EB" w:rsidP="009355EB">
            <w:r>
              <w:t>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08B10843" w14:textId="77777777" w:rsidR="009355EB"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0A9698EE" w14:textId="77777777" w:rsidR="009355EB" w:rsidRDefault="009355EB" w:rsidP="009355EB">
            <w:pPr>
              <w:jc w:val="center"/>
            </w:pPr>
            <w:r>
              <w:t>X</w:t>
            </w:r>
          </w:p>
        </w:tc>
      </w:tr>
      <w:tr w:rsidR="009355EB" w:rsidRPr="00C424B8" w14:paraId="4C420F95"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1327E5C8" w14:textId="77777777" w:rsidR="009355EB" w:rsidRPr="00C424B8" w:rsidRDefault="009355EB" w:rsidP="009355EB">
            <w:r>
              <w:t>10</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7CA6DDCE" w14:textId="77777777" w:rsidR="009355EB" w:rsidRPr="00C424B8" w:rsidRDefault="009355EB" w:rsidP="009355EB">
            <w:r w:rsidRPr="00C424B8">
              <w:t>Emergency Brake Command</w:t>
            </w:r>
            <w:r>
              <w:t xml:space="preserve"> Status (Implementation requirement. Not part of subset-034)</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289811DC" w14:textId="77777777" w:rsidR="009355EB" w:rsidRPr="00C424B8"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6CF1FFA8" w14:textId="77777777" w:rsidR="009355EB" w:rsidRPr="00832F8D" w:rsidRDefault="009355EB" w:rsidP="009355EB">
            <w:pPr>
              <w:rPr>
                <w:highlight w:val="yellow"/>
              </w:rPr>
            </w:pPr>
            <w:r>
              <w:t>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1AE9CEF6" w14:textId="77777777" w:rsidR="009355EB"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16B581D2" w14:textId="77777777" w:rsidR="009355EB" w:rsidRDefault="009355EB" w:rsidP="009355EB">
            <w:pPr>
              <w:jc w:val="center"/>
            </w:pPr>
            <w:r>
              <w:t>X</w:t>
            </w:r>
          </w:p>
        </w:tc>
      </w:tr>
      <w:tr w:rsidR="009355EB" w:rsidRPr="00C424B8" w14:paraId="4D2EAD44"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1D5CAD1C" w14:textId="77777777" w:rsidR="009355EB" w:rsidRPr="00F90EF1" w:rsidRDefault="009355EB" w:rsidP="009355EB">
            <w:r>
              <w:t>11</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0769C6D2" w14:textId="77777777" w:rsidR="009355EB" w:rsidRPr="00F90EF1" w:rsidRDefault="009355EB" w:rsidP="009355EB">
            <w:r w:rsidRPr="00F90EF1">
              <w:t>Regenerative Brakes</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7FFD09E0" w14:textId="77777777" w:rsidR="009355EB" w:rsidRPr="00C424B8"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2970E14B" w14:textId="77777777" w:rsidR="009355EB" w:rsidRPr="00C424B8" w:rsidRDefault="009355EB" w:rsidP="009355EB">
            <w:pPr>
              <w:rPr>
                <w:highlight w:val="yellow"/>
              </w:rPr>
            </w:pPr>
            <w:r>
              <w:t>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6A7FCB17"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439F312F" w14:textId="77777777" w:rsidR="009355EB" w:rsidRDefault="009355EB" w:rsidP="009355EB">
            <w:pPr>
              <w:jc w:val="center"/>
            </w:pPr>
            <w:r w:rsidRPr="00C424B8">
              <w:t>X</w:t>
            </w:r>
          </w:p>
        </w:tc>
      </w:tr>
      <w:tr w:rsidR="009355EB" w:rsidRPr="00C424B8" w14:paraId="58E01A5E"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12B9F7B3" w14:textId="77777777" w:rsidR="009355EB" w:rsidRPr="00F90EF1" w:rsidRDefault="009355EB" w:rsidP="009355EB">
            <w:r>
              <w:t>12</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03605A62" w14:textId="77777777" w:rsidR="009355EB" w:rsidRPr="00F90EF1" w:rsidRDefault="009355EB" w:rsidP="009355EB">
            <w:r w:rsidRPr="00F90EF1">
              <w:t>Magnetic Shoe  Brakes</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2278189A" w14:textId="77777777" w:rsidR="009355EB" w:rsidRPr="00C424B8"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74548BDB" w14:textId="77777777" w:rsidR="009355EB" w:rsidRPr="00F90EF1" w:rsidRDefault="009355EB" w:rsidP="009355EB">
            <w:r>
              <w:t>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6A864E70"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3D7BFE85" w14:textId="77777777" w:rsidR="009355EB" w:rsidRDefault="009355EB" w:rsidP="009355EB">
            <w:pPr>
              <w:jc w:val="center"/>
            </w:pPr>
            <w:r w:rsidRPr="00C424B8">
              <w:t>X</w:t>
            </w:r>
          </w:p>
        </w:tc>
      </w:tr>
      <w:tr w:rsidR="009355EB" w:rsidRPr="00C424B8" w14:paraId="0FAAC928"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28607120" w14:textId="77777777" w:rsidR="009355EB" w:rsidRPr="00F90EF1" w:rsidRDefault="009355EB" w:rsidP="009355EB">
            <w:r>
              <w:t>13</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16E09E76" w14:textId="77777777" w:rsidR="009355EB" w:rsidRPr="00F90EF1" w:rsidRDefault="009355EB" w:rsidP="009355EB">
            <w:r w:rsidRPr="00F90EF1">
              <w:t>Eddy Current Brakes for Service Brake</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422BD36F" w14:textId="77777777" w:rsidR="009355EB" w:rsidRPr="00C424B8"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265B1681" w14:textId="77777777" w:rsidR="009355EB" w:rsidRPr="00F90EF1" w:rsidRDefault="009355EB" w:rsidP="009355EB">
            <w:r>
              <w:t>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0F7B09CA"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7E334353" w14:textId="77777777" w:rsidR="009355EB" w:rsidRDefault="009355EB" w:rsidP="009355EB">
            <w:pPr>
              <w:jc w:val="center"/>
            </w:pPr>
            <w:r w:rsidRPr="00C424B8">
              <w:t>X</w:t>
            </w:r>
          </w:p>
        </w:tc>
      </w:tr>
      <w:tr w:rsidR="009355EB" w:rsidRPr="00C424B8" w14:paraId="1B84932F"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25F3BCB4" w14:textId="77777777" w:rsidR="009355EB" w:rsidRPr="00F90EF1" w:rsidRDefault="009355EB" w:rsidP="009355EB">
            <w:r>
              <w:t>14</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129B0F93" w14:textId="77777777" w:rsidR="009355EB" w:rsidRPr="00F90EF1" w:rsidRDefault="009355EB" w:rsidP="009355EB">
            <w:r w:rsidRPr="00F90EF1">
              <w:t>Eddy Current Brakes for Emergency Brake</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61B12722" w14:textId="77777777" w:rsidR="009355EB" w:rsidRPr="00C424B8"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64372E0C" w14:textId="77777777" w:rsidR="009355EB" w:rsidRPr="00F90EF1" w:rsidRDefault="009355EB" w:rsidP="009355EB">
            <w:r>
              <w:t>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33EE7560" w14:textId="77777777" w:rsidR="009355EB"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5E19B6BF" w14:textId="77777777" w:rsidR="009355EB" w:rsidRDefault="009355EB" w:rsidP="009355EB">
            <w:pPr>
              <w:jc w:val="center"/>
            </w:pPr>
            <w:r>
              <w:t>X</w:t>
            </w:r>
          </w:p>
        </w:tc>
      </w:tr>
      <w:tr w:rsidR="009355EB" w:rsidRPr="00C424B8" w14:paraId="182D0165"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480F24BA" w14:textId="77777777" w:rsidR="009355EB" w:rsidRPr="00C424B8" w:rsidRDefault="009355EB" w:rsidP="009355EB">
            <w:r>
              <w:lastRenderedPageBreak/>
              <w:t>15</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0800C552" w14:textId="77777777" w:rsidR="009355EB" w:rsidRPr="00C424B8" w:rsidRDefault="009355EB" w:rsidP="009355EB">
            <w:r w:rsidRPr="00C424B8">
              <w:t>Special Brake Inhibit – STM Orders</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209E94C9" w14:textId="77777777" w:rsidR="009355EB" w:rsidRPr="00C424B8"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7EBEAD1F" w14:textId="77777777" w:rsidR="009355EB" w:rsidRPr="00C424B8" w:rsidRDefault="009355EB" w:rsidP="009355EB">
            <w:pPr>
              <w:rPr>
                <w:highlight w:val="yellow"/>
              </w:rPr>
            </w:pPr>
            <w:r>
              <w:t>The same signal to be used as for ETCS orders</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740470C0"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69666491" w14:textId="77777777" w:rsidR="009355EB" w:rsidRDefault="009355EB" w:rsidP="009355EB">
            <w:pPr>
              <w:jc w:val="center"/>
            </w:pPr>
            <w:r w:rsidRPr="00C424B8">
              <w:t>X</w:t>
            </w:r>
          </w:p>
        </w:tc>
      </w:tr>
      <w:tr w:rsidR="009355EB" w:rsidRPr="00C424B8" w14:paraId="716C0AEA"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119B36B1" w14:textId="77777777" w:rsidR="009355EB" w:rsidRPr="00C424B8" w:rsidRDefault="009355EB" w:rsidP="009355EB">
            <w:r>
              <w:t>16</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0A8DE438" w14:textId="77777777" w:rsidR="009355EB" w:rsidRPr="00C424B8" w:rsidRDefault="009355EB" w:rsidP="009355EB">
            <w:r w:rsidRPr="00C424B8">
              <w:t>Special Brake Status</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0078E980" w14:textId="77777777" w:rsidR="009355EB" w:rsidRPr="00C424B8" w:rsidRDefault="009355EB" w:rsidP="009355EB">
            <w:pPr>
              <w:jc w:val="center"/>
            </w:pPr>
            <w:r>
              <w:t>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39A28CF9" w14:textId="77777777" w:rsidR="009355EB" w:rsidRDefault="009355EB" w:rsidP="009355EB">
            <w:r w:rsidRPr="00897E5A">
              <w:t xml:space="preserve">This </w:t>
            </w:r>
            <w:r>
              <w:t>information</w:t>
            </w:r>
            <w:r w:rsidRPr="00897E5A">
              <w:t xml:space="preserve"> is </w:t>
            </w:r>
            <w:r>
              <w:t>transmitted</w:t>
            </w:r>
            <w:r w:rsidRPr="00897E5A">
              <w:t xml:space="preserve"> by the Train Data Information interface</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2C06EC26" w14:textId="77777777" w:rsidR="009355EB" w:rsidRDefault="009355EB" w:rsidP="009355EB">
            <w:pPr>
              <w:jc w:val="center"/>
            </w:pPr>
            <w:r w:rsidRPr="00C424B8">
              <w:softHyphen/>
              <w:t>-</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209E3BE2" w14:textId="77777777" w:rsidR="009355EB" w:rsidRDefault="009355EB" w:rsidP="009355EB">
            <w:pPr>
              <w:jc w:val="center"/>
            </w:pPr>
            <w:r w:rsidRPr="00C424B8">
              <w:t>-</w:t>
            </w:r>
          </w:p>
        </w:tc>
      </w:tr>
      <w:tr w:rsidR="009355EB" w:rsidRPr="00C424B8" w14:paraId="706D1CEF"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58EBAD97" w14:textId="77777777" w:rsidR="009355EB" w:rsidRPr="00C424B8" w:rsidRDefault="009355EB" w:rsidP="009355EB">
            <w:r>
              <w:t>17</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646F59FD" w14:textId="77777777" w:rsidR="009355EB" w:rsidRPr="00C424B8" w:rsidRDefault="009355EB" w:rsidP="009355EB">
            <w:r w:rsidRPr="00C424B8">
              <w:t>Additional Brake Status</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1EDC1A7A" w14:textId="77777777" w:rsidR="009355EB" w:rsidRPr="00C424B8" w:rsidRDefault="009355EB" w:rsidP="009355EB">
            <w:pPr>
              <w:jc w:val="center"/>
            </w:pP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7CF06C72" w14:textId="77777777" w:rsidR="009355EB" w:rsidRPr="00F90EF1" w:rsidRDefault="009355EB" w:rsidP="009355EB">
            <w:r>
              <w:t>see above</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2E7D3F1C" w14:textId="77777777" w:rsidR="009355EB" w:rsidRDefault="009355EB" w:rsidP="009355EB">
            <w:pPr>
              <w:jc w:val="center"/>
            </w:pPr>
            <w:r w:rsidRPr="00C424B8">
              <w:softHyphen/>
              <w:t>-</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15EAEC04" w14:textId="77777777" w:rsidR="009355EB" w:rsidRDefault="009355EB" w:rsidP="009355EB">
            <w:pPr>
              <w:jc w:val="center"/>
            </w:pPr>
            <w:r w:rsidRPr="00C424B8">
              <w:t>-</w:t>
            </w:r>
          </w:p>
        </w:tc>
      </w:tr>
      <w:tr w:rsidR="009355EB" w:rsidRPr="00C424B8" w14:paraId="5F62F84D"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24FBE19B" w14:textId="77777777" w:rsidR="009355EB" w:rsidRPr="00C424B8" w:rsidRDefault="009355EB" w:rsidP="009355EB">
            <w:r>
              <w:t>19</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6E0AB69F" w14:textId="77777777" w:rsidR="009355EB" w:rsidRPr="00C424B8" w:rsidRDefault="009355EB" w:rsidP="009355EB">
            <w:r w:rsidRPr="00C424B8">
              <w:t>Change of Traction System</w:t>
            </w:r>
            <w:r>
              <w:t xml:space="preserve"> (Variant 1)</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2C0CDE42" w14:textId="77777777" w:rsidR="009355EB" w:rsidRPr="00C424B8" w:rsidRDefault="009355EB" w:rsidP="009355EB">
            <w:pPr>
              <w:jc w:val="center"/>
            </w:pPr>
            <w:r>
              <w:t>OBU, 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04B7646B" w14:textId="77777777" w:rsidR="009355EB" w:rsidRPr="00C424B8" w:rsidRDefault="009355EB" w:rsidP="009355EB">
            <w:pPr>
              <w:rPr>
                <w:highlight w:val="yellow"/>
              </w:rPr>
            </w:pPr>
            <w:r>
              <w:t>Numerical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0A941991" w14:textId="77777777" w:rsidR="009355EB" w:rsidRDefault="009355EB" w:rsidP="009355EB">
            <w:pPr>
              <w:jc w:val="center"/>
            </w:pP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6EA58818" w14:textId="77777777" w:rsidR="009355EB" w:rsidRDefault="009355EB" w:rsidP="009355EB">
            <w:pPr>
              <w:jc w:val="center"/>
            </w:pPr>
            <w:r>
              <w:t>X</w:t>
            </w:r>
          </w:p>
        </w:tc>
      </w:tr>
      <w:tr w:rsidR="009355EB" w:rsidRPr="00C424B8" w14:paraId="518F1558"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72DC9E47" w14:textId="77777777" w:rsidR="009355EB" w:rsidRPr="00C424B8" w:rsidRDefault="009355EB" w:rsidP="009355EB">
            <w:r>
              <w:t>20</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14B0F0BF" w14:textId="77777777" w:rsidR="009355EB" w:rsidRPr="00C424B8" w:rsidRDefault="009355EB" w:rsidP="009355EB">
            <w:r w:rsidRPr="00C424B8">
              <w:t>Change of Traction System</w:t>
            </w:r>
            <w:r>
              <w:t xml:space="preserve"> (Variant 2)</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6310990A" w14:textId="77777777" w:rsidR="009355EB" w:rsidRPr="00C424B8" w:rsidRDefault="009355EB" w:rsidP="009355EB">
            <w:pPr>
              <w:jc w:val="center"/>
            </w:pPr>
            <w:r>
              <w:t>OBU, 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0ECC03AE" w14:textId="77777777" w:rsidR="009355EB" w:rsidRPr="00C424B8" w:rsidRDefault="009355EB" w:rsidP="009355EB">
            <w:pPr>
              <w:rPr>
                <w:highlight w:val="yellow"/>
              </w:rPr>
            </w:pPr>
            <w:r>
              <w:t>Multiple 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43B5E508" w14:textId="77777777" w:rsidR="009355EB" w:rsidRDefault="009355EB" w:rsidP="009355EB">
            <w:pPr>
              <w:jc w:val="center"/>
              <w:rPr>
                <w:b/>
              </w:rP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34202DF0" w14:textId="77777777" w:rsidR="009355EB" w:rsidRDefault="009355EB" w:rsidP="009355EB">
            <w:pPr>
              <w:jc w:val="center"/>
              <w:rPr>
                <w:b/>
              </w:rPr>
            </w:pPr>
            <w:r>
              <w:t>X</w:t>
            </w:r>
          </w:p>
        </w:tc>
      </w:tr>
      <w:tr w:rsidR="009355EB" w:rsidRPr="00C424B8" w14:paraId="7E379D87"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7932C3E8" w14:textId="77777777" w:rsidR="009355EB" w:rsidRPr="00C424B8" w:rsidRDefault="009355EB" w:rsidP="009355EB">
            <w:r>
              <w:t>21</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2B928D8C" w14:textId="77777777" w:rsidR="009355EB" w:rsidRPr="00C424B8" w:rsidRDefault="009355EB" w:rsidP="009355EB">
            <w:r w:rsidRPr="00C424B8">
              <w:t>Pantograph-Trackside order</w:t>
            </w:r>
            <w:r>
              <w:t>s (Variant 1)</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304D0DD9" w14:textId="77777777" w:rsidR="009355EB" w:rsidRPr="00C424B8" w:rsidRDefault="009355EB" w:rsidP="009355EB">
            <w:pPr>
              <w:jc w:val="center"/>
            </w:pPr>
            <w:r>
              <w:t>OBU, 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17191D71" w14:textId="77777777" w:rsidR="009355EB" w:rsidRDefault="009355EB" w:rsidP="009355EB">
            <w:pPr>
              <w:rPr>
                <w:b/>
              </w:rPr>
            </w:pPr>
            <w:r>
              <w:t>Numerical signal</w:t>
            </w:r>
          </w:p>
          <w:p w14:paraId="398B4933" w14:textId="77777777" w:rsidR="009355EB" w:rsidRDefault="009355EB" w:rsidP="009355EB">
            <w:pPr>
              <w:suppressAutoHyphens/>
              <w:ind w:left="1985"/>
              <w:outlineLvl w:val="3"/>
            </w:pP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2F83F881" w14:textId="77777777" w:rsidR="009355EB" w:rsidRDefault="009355EB" w:rsidP="009355EB">
            <w:pPr>
              <w:jc w:val="center"/>
            </w:pP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74E13192" w14:textId="77777777" w:rsidR="009355EB" w:rsidRDefault="009355EB" w:rsidP="009355EB">
            <w:pPr>
              <w:jc w:val="center"/>
            </w:pPr>
            <w:r>
              <w:t>X</w:t>
            </w:r>
          </w:p>
        </w:tc>
      </w:tr>
      <w:tr w:rsidR="009355EB" w:rsidRPr="00C93623" w14:paraId="444E854F"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36A34F09" w14:textId="77777777" w:rsidR="009355EB" w:rsidRPr="00C424B8" w:rsidRDefault="009355EB" w:rsidP="009355EB">
            <w:r>
              <w:t>22</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321BE403" w14:textId="77777777" w:rsidR="009355EB" w:rsidRPr="00C424B8" w:rsidRDefault="009355EB" w:rsidP="009355EB">
            <w:r w:rsidRPr="00C424B8">
              <w:t>Pantograph-Trackside order</w:t>
            </w:r>
            <w:r>
              <w:t>s (Variant 2)</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73071576" w14:textId="77777777" w:rsidR="009355EB" w:rsidRPr="00C424B8" w:rsidRDefault="009355EB" w:rsidP="009355EB">
            <w:pPr>
              <w:jc w:val="center"/>
            </w:pPr>
            <w:r>
              <w:t>OBU, 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71CF4FEB" w14:textId="77777777" w:rsidR="009355EB" w:rsidRPr="00C424B8" w:rsidRDefault="009355EB" w:rsidP="009355EB">
            <w:pPr>
              <w:rPr>
                <w:highlight w:val="yellow"/>
              </w:rPr>
            </w:pPr>
            <w:r>
              <w:t>Multiple 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3939D48C" w14:textId="77777777" w:rsidR="009355EB"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7A9BC12B" w14:textId="77777777" w:rsidR="009355EB" w:rsidRDefault="009355EB" w:rsidP="009355EB">
            <w:pPr>
              <w:jc w:val="center"/>
            </w:pPr>
            <w:r>
              <w:t>X</w:t>
            </w:r>
          </w:p>
        </w:tc>
      </w:tr>
      <w:tr w:rsidR="009355EB" w:rsidRPr="00C424B8" w14:paraId="2D7A88AF"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135CF6C0" w14:textId="77777777" w:rsidR="009355EB" w:rsidRPr="00C424B8" w:rsidRDefault="009355EB" w:rsidP="009355EB">
            <w:r>
              <w:t>23</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7072EF6D" w14:textId="77777777" w:rsidR="009355EB" w:rsidRPr="00C424B8" w:rsidRDefault="009355EB" w:rsidP="009355EB">
            <w:r w:rsidRPr="00C424B8">
              <w:t>Pantograph- STM order</w:t>
            </w:r>
            <w:r>
              <w:t>s</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045813F9" w14:textId="77777777" w:rsidR="009355EB" w:rsidRPr="00C424B8"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4202F62C" w14:textId="77777777" w:rsidR="009355EB" w:rsidRPr="00C424B8" w:rsidRDefault="009355EB" w:rsidP="009355EB">
            <w:pPr>
              <w:rPr>
                <w:highlight w:val="yellow"/>
              </w:rPr>
            </w:pPr>
            <w:r>
              <w:t>Multiple 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06AAD11A"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62248120" w14:textId="77777777" w:rsidR="009355EB" w:rsidRDefault="009355EB" w:rsidP="009355EB">
            <w:pPr>
              <w:jc w:val="center"/>
            </w:pPr>
            <w:r w:rsidRPr="00C424B8">
              <w:t>X</w:t>
            </w:r>
          </w:p>
        </w:tc>
      </w:tr>
      <w:tr w:rsidR="009355EB" w:rsidRPr="00C424B8" w14:paraId="03D4AACA"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50DA762B" w14:textId="77777777" w:rsidR="009355EB" w:rsidRPr="00C424B8" w:rsidRDefault="009355EB" w:rsidP="009355EB">
            <w:r>
              <w:t>24</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67F42C3B" w14:textId="77777777" w:rsidR="009355EB" w:rsidRDefault="009355EB" w:rsidP="009355EB">
            <w:r w:rsidRPr="00C424B8">
              <w:t>Air Tightness-Trackside order</w:t>
            </w:r>
            <w:r>
              <w:t>s (Variant 1)</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1D51C0C2" w14:textId="77777777" w:rsidR="009355EB" w:rsidRPr="00C424B8" w:rsidRDefault="009355EB" w:rsidP="009355EB">
            <w:pPr>
              <w:jc w:val="center"/>
            </w:pPr>
            <w:r>
              <w:t>OBU, 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645C867A" w14:textId="77777777" w:rsidR="009355EB" w:rsidRPr="00C424B8" w:rsidRDefault="009355EB" w:rsidP="009355EB">
            <w:pPr>
              <w:rPr>
                <w:highlight w:val="yellow"/>
              </w:rPr>
            </w:pPr>
            <w:r>
              <w:t>Numerical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4C9FD268" w14:textId="77777777" w:rsidR="009355EB" w:rsidRDefault="009355EB" w:rsidP="009355EB">
            <w:pPr>
              <w:jc w:val="center"/>
            </w:pP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2A57C2B0" w14:textId="77777777" w:rsidR="009355EB" w:rsidRDefault="009355EB" w:rsidP="009355EB">
            <w:pPr>
              <w:jc w:val="center"/>
            </w:pPr>
            <w:r>
              <w:t>X</w:t>
            </w:r>
          </w:p>
        </w:tc>
      </w:tr>
      <w:tr w:rsidR="009355EB" w:rsidRPr="00C424B8" w14:paraId="610446F5"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10A8BA7D" w14:textId="77777777" w:rsidR="009355EB" w:rsidRPr="00C424B8" w:rsidRDefault="009355EB" w:rsidP="009355EB">
            <w:r>
              <w:t>25</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3406FC3E" w14:textId="77777777" w:rsidR="009355EB" w:rsidRDefault="009355EB" w:rsidP="009355EB">
            <w:r w:rsidRPr="00C424B8">
              <w:t>Air Tightness-Trackside order</w:t>
            </w:r>
            <w:r>
              <w:t>s (Variant 2)</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0B079E29" w14:textId="77777777" w:rsidR="009355EB" w:rsidRPr="00C424B8" w:rsidRDefault="009355EB" w:rsidP="009355EB">
            <w:pPr>
              <w:jc w:val="center"/>
            </w:pPr>
            <w:r>
              <w:t>OBU, 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3E4B30E2" w14:textId="77777777" w:rsidR="009355EB" w:rsidRPr="00C424B8" w:rsidRDefault="009355EB" w:rsidP="009355EB">
            <w:pPr>
              <w:rPr>
                <w:highlight w:val="yellow"/>
              </w:rPr>
            </w:pPr>
            <w:r>
              <w:t>Multiple 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659F2B76" w14:textId="77777777" w:rsidR="009355EB"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26533425" w14:textId="77777777" w:rsidR="009355EB" w:rsidRDefault="009355EB" w:rsidP="009355EB">
            <w:pPr>
              <w:jc w:val="center"/>
            </w:pPr>
            <w:r>
              <w:t>X</w:t>
            </w:r>
          </w:p>
        </w:tc>
      </w:tr>
      <w:tr w:rsidR="009355EB" w:rsidRPr="00C424B8" w14:paraId="20CFFA38"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7C2304D5" w14:textId="77777777" w:rsidR="009355EB" w:rsidRPr="00C424B8" w:rsidRDefault="009355EB" w:rsidP="009355EB">
            <w:r>
              <w:t>26</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667D6BCB" w14:textId="77777777" w:rsidR="009355EB" w:rsidRPr="00C424B8" w:rsidRDefault="009355EB" w:rsidP="009355EB">
            <w:r w:rsidRPr="00C424B8">
              <w:t>Air Tightness-STM order</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749D33DE" w14:textId="77777777" w:rsidR="009355EB" w:rsidRPr="00C424B8"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4DDBC5C8" w14:textId="77777777" w:rsidR="009355EB" w:rsidRPr="00C424B8" w:rsidRDefault="009355EB" w:rsidP="009355EB">
            <w:pPr>
              <w:rPr>
                <w:highlight w:val="yellow"/>
              </w:rPr>
            </w:pPr>
            <w:r>
              <w:t>Multiple 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033F667F"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324BCBA3" w14:textId="77777777" w:rsidR="009355EB" w:rsidRDefault="009355EB" w:rsidP="009355EB">
            <w:pPr>
              <w:jc w:val="center"/>
            </w:pPr>
            <w:r w:rsidRPr="00C424B8">
              <w:t>X</w:t>
            </w:r>
          </w:p>
        </w:tc>
      </w:tr>
      <w:tr w:rsidR="009355EB" w:rsidRPr="00C424B8" w14:paraId="4B610466"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65BF0431" w14:textId="77777777" w:rsidR="009355EB" w:rsidRPr="00C424B8" w:rsidRDefault="009355EB" w:rsidP="009355EB">
            <w:r>
              <w:t>27</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6C10C170" w14:textId="77777777" w:rsidR="009355EB" w:rsidRPr="00C424B8" w:rsidRDefault="009355EB" w:rsidP="009355EB">
            <w:r>
              <w:t xml:space="preserve">Station platform </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59D9C645" w14:textId="77777777" w:rsidR="009355EB" w:rsidRPr="00C424B8" w:rsidRDefault="009355EB" w:rsidP="009355EB">
            <w:pPr>
              <w:jc w:val="center"/>
            </w:pPr>
            <w:r>
              <w:t>OBU, 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12982427" w14:textId="77777777" w:rsidR="009355EB" w:rsidRPr="00C424B8" w:rsidRDefault="009355EB" w:rsidP="009355EB">
            <w:pPr>
              <w:rPr>
                <w:highlight w:val="yellow"/>
              </w:rPr>
            </w:pPr>
            <w:r>
              <w:t>Numerical signal and 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71AFB2E6" w14:textId="77777777" w:rsidR="009355EB"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7C6F0D60" w14:textId="77777777" w:rsidR="009355EB" w:rsidRDefault="009355EB" w:rsidP="009355EB">
            <w:pPr>
              <w:jc w:val="center"/>
            </w:pPr>
            <w:r>
              <w:t>X</w:t>
            </w:r>
          </w:p>
        </w:tc>
      </w:tr>
      <w:tr w:rsidR="009355EB" w:rsidRPr="00C424B8" w14:paraId="159943B5"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63F2A5E1" w14:textId="77777777" w:rsidR="009355EB" w:rsidRPr="00735F00" w:rsidRDefault="009355EB" w:rsidP="009355EB">
            <w:r>
              <w:t>28</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6ED286FF" w14:textId="77777777" w:rsidR="009355EB" w:rsidRPr="00C424B8" w:rsidRDefault="009355EB" w:rsidP="009355EB">
            <w:r w:rsidRPr="00735F00">
              <w:t>Main Power Switch- trackside order</w:t>
            </w:r>
            <w:r>
              <w:t>s (Variant 1)</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1D91D1CF" w14:textId="77777777" w:rsidR="009355EB" w:rsidRPr="00C424B8" w:rsidRDefault="009355EB" w:rsidP="009355EB">
            <w:pPr>
              <w:jc w:val="center"/>
            </w:pPr>
            <w:r>
              <w:t>OBU, 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7E2ABEB3" w14:textId="77777777" w:rsidR="009355EB" w:rsidRPr="00CE273C" w:rsidRDefault="009355EB" w:rsidP="009355EB">
            <w:pPr>
              <w:rPr>
                <w:highlight w:val="yellow"/>
              </w:rPr>
            </w:pPr>
            <w:r>
              <w:t>Numerical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48E2C453" w14:textId="77777777" w:rsidR="009355EB" w:rsidRDefault="009355EB" w:rsidP="009355EB">
            <w:pPr>
              <w:jc w:val="center"/>
            </w:pP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3E928230" w14:textId="77777777" w:rsidR="009355EB" w:rsidRDefault="009355EB" w:rsidP="009355EB">
            <w:pPr>
              <w:jc w:val="center"/>
            </w:pPr>
            <w:r>
              <w:t>X</w:t>
            </w:r>
          </w:p>
        </w:tc>
      </w:tr>
      <w:tr w:rsidR="009355EB" w:rsidRPr="00C424B8" w14:paraId="4966E60C"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33C7292F" w14:textId="77777777" w:rsidR="009355EB" w:rsidRPr="00735F00" w:rsidRDefault="009355EB" w:rsidP="009355EB">
            <w:r>
              <w:t>29</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7A83ACEA" w14:textId="77777777" w:rsidR="009355EB" w:rsidRPr="00C424B8" w:rsidRDefault="009355EB" w:rsidP="009355EB">
            <w:r w:rsidRPr="00735F00">
              <w:t>Main Power Switch- trackside order</w:t>
            </w:r>
            <w:r>
              <w:t>s (Variant 2)</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288D79BB" w14:textId="77777777" w:rsidR="009355EB" w:rsidRPr="00C424B8" w:rsidRDefault="009355EB" w:rsidP="009355EB">
            <w:pPr>
              <w:jc w:val="center"/>
            </w:pPr>
            <w:r>
              <w:t>OBU, 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5683C3FD" w14:textId="77777777" w:rsidR="009355EB" w:rsidRDefault="009355EB" w:rsidP="009355EB">
            <w:r>
              <w:t>Multiple 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18029E93" w14:textId="77777777" w:rsidR="009355EB"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378A22D4" w14:textId="77777777" w:rsidR="009355EB" w:rsidRDefault="009355EB" w:rsidP="009355EB">
            <w:pPr>
              <w:jc w:val="center"/>
            </w:pPr>
            <w:r>
              <w:t>X</w:t>
            </w:r>
          </w:p>
        </w:tc>
      </w:tr>
      <w:tr w:rsidR="009355EB" w:rsidRPr="00C424B8" w14:paraId="0E4FA0AD"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0B943BB2" w14:textId="77777777" w:rsidR="009355EB" w:rsidRPr="00C424B8" w:rsidRDefault="009355EB" w:rsidP="009355EB">
            <w:r>
              <w:t>30</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50C2CD44" w14:textId="77777777" w:rsidR="009355EB" w:rsidRPr="00C424B8" w:rsidRDefault="009355EB" w:rsidP="009355EB">
            <w:r w:rsidRPr="00C424B8">
              <w:t>Main Power Switch- STM order</w:t>
            </w:r>
            <w:r>
              <w:t>s</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5C498CFB" w14:textId="77777777" w:rsidR="009355EB" w:rsidRPr="00C424B8"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0CB26CE0" w14:textId="77777777" w:rsidR="009355EB" w:rsidRPr="00832F8D" w:rsidRDefault="009355EB" w:rsidP="009355EB">
            <w:pPr>
              <w:rPr>
                <w:highlight w:val="yellow"/>
              </w:rPr>
            </w:pPr>
            <w:r>
              <w:t>Multiple 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3407923C"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2181DEDE" w14:textId="77777777" w:rsidR="009355EB" w:rsidRDefault="009355EB" w:rsidP="009355EB">
            <w:pPr>
              <w:jc w:val="center"/>
            </w:pPr>
            <w:r w:rsidRPr="00C424B8">
              <w:t>X</w:t>
            </w:r>
          </w:p>
        </w:tc>
      </w:tr>
      <w:tr w:rsidR="009355EB" w:rsidRPr="00C424B8" w14:paraId="4058FD6B"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1FD3BEE7" w14:textId="77777777" w:rsidR="009355EB" w:rsidRPr="00C424B8" w:rsidRDefault="009355EB" w:rsidP="009355EB">
            <w:r>
              <w:t>31</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194F6449" w14:textId="77777777" w:rsidR="009355EB" w:rsidRPr="00C424B8" w:rsidRDefault="009355EB" w:rsidP="009355EB">
            <w:r w:rsidRPr="00C424B8">
              <w:t>Traction Cut  Off</w:t>
            </w:r>
            <w:r>
              <w:t xml:space="preserve"> at Warning limit</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15C6F91F" w14:textId="77777777" w:rsidR="009355EB" w:rsidRPr="00C424B8" w:rsidRDefault="009355EB" w:rsidP="009355EB">
            <w:pPr>
              <w:jc w:val="center"/>
            </w:pPr>
            <w:r>
              <w:t>OBU</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0D4FE15F" w14:textId="77777777" w:rsidR="009355EB" w:rsidRPr="00C424B8" w:rsidRDefault="009355EB" w:rsidP="009355EB">
            <w:pPr>
              <w:rPr>
                <w:highlight w:val="yellow"/>
              </w:rPr>
            </w:pPr>
            <w:r>
              <w:t>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4C85BB73" w14:textId="77777777" w:rsidR="009355EB"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4174FE9F" w14:textId="77777777" w:rsidR="009355EB" w:rsidRDefault="009355EB" w:rsidP="009355EB">
            <w:pPr>
              <w:jc w:val="center"/>
            </w:pPr>
            <w:r>
              <w:t>X</w:t>
            </w:r>
          </w:p>
        </w:tc>
      </w:tr>
      <w:tr w:rsidR="009355EB" w:rsidRPr="00C424B8" w14:paraId="746E2BF6"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30FEBBAD" w14:textId="77777777" w:rsidR="009355EB" w:rsidRPr="00C424B8" w:rsidRDefault="009355EB" w:rsidP="009355EB">
            <w:r>
              <w:lastRenderedPageBreak/>
              <w:t>32</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3772B277" w14:textId="77777777" w:rsidR="009355EB" w:rsidRPr="00C424B8" w:rsidRDefault="009355EB" w:rsidP="009355EB">
            <w:r w:rsidRPr="00C424B8">
              <w:t>Change of allowed Power Consumption</w:t>
            </w:r>
            <w:r>
              <w:t xml:space="preserve"> (Variant 1)</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4635582C" w14:textId="77777777" w:rsidR="009355EB" w:rsidRPr="00C424B8" w:rsidRDefault="009355EB" w:rsidP="009355EB">
            <w:pPr>
              <w:jc w:val="center"/>
            </w:pPr>
            <w:r>
              <w:t>OBU, 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07845AC4" w14:textId="77777777" w:rsidR="009355EB" w:rsidRPr="00C424B8" w:rsidRDefault="009355EB" w:rsidP="009355EB">
            <w:pPr>
              <w:rPr>
                <w:highlight w:val="yellow"/>
              </w:rPr>
            </w:pPr>
            <w:r>
              <w:t>Numerical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7B9ACF51" w14:textId="77777777" w:rsidR="009355EB" w:rsidRDefault="009355EB" w:rsidP="009355EB">
            <w:pPr>
              <w:jc w:val="center"/>
            </w:pP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7D104684" w14:textId="77777777" w:rsidR="009355EB" w:rsidRDefault="009355EB" w:rsidP="009355EB">
            <w:pPr>
              <w:jc w:val="center"/>
            </w:pPr>
            <w:r>
              <w:t>X</w:t>
            </w:r>
          </w:p>
        </w:tc>
      </w:tr>
      <w:tr w:rsidR="009355EB" w:rsidRPr="00C424B8" w14:paraId="48D81C35"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41997FDE" w14:textId="77777777" w:rsidR="009355EB" w:rsidRPr="00735F00" w:rsidRDefault="009355EB" w:rsidP="009355EB">
            <w:r>
              <w:t>33</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38CB3919" w14:textId="77777777" w:rsidR="009355EB" w:rsidRPr="00C424B8" w:rsidRDefault="009355EB" w:rsidP="009355EB">
            <w:r w:rsidRPr="00735F00">
              <w:t>Cab Status</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675A3890" w14:textId="77777777" w:rsidR="009355EB" w:rsidRPr="00C424B8" w:rsidRDefault="009355EB" w:rsidP="009355EB">
            <w:pPr>
              <w:jc w:val="center"/>
            </w:pPr>
            <w:r>
              <w:t>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0B38ED45" w14:textId="77777777" w:rsidR="009355EB" w:rsidRPr="00735F00" w:rsidRDefault="009355EB" w:rsidP="009355EB">
            <w:pPr>
              <w:rPr>
                <w:highlight w:val="yellow"/>
              </w:rPr>
            </w:pPr>
            <w:r>
              <w:t>Two-state signal (per cab)</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21F31455" w14:textId="77777777" w:rsidR="009355EB"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055FD76D" w14:textId="77777777" w:rsidR="009355EB" w:rsidRDefault="009355EB" w:rsidP="009355EB">
            <w:pPr>
              <w:jc w:val="center"/>
            </w:pPr>
            <w:r>
              <w:t>X</w:t>
            </w:r>
          </w:p>
        </w:tc>
      </w:tr>
      <w:tr w:rsidR="009355EB" w:rsidRPr="00C424B8" w14:paraId="51DF130A"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25BEEC28" w14:textId="77777777" w:rsidR="009355EB" w:rsidRPr="00C424B8" w:rsidRDefault="009355EB" w:rsidP="009355EB">
            <w:r>
              <w:t>34</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28767846" w14:textId="77777777" w:rsidR="009355EB" w:rsidRPr="00C424B8" w:rsidRDefault="009355EB" w:rsidP="009355EB">
            <w:r w:rsidRPr="00C424B8">
              <w:t>Direction Controller</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63F0E2AE" w14:textId="77777777" w:rsidR="009355EB" w:rsidRPr="00C424B8" w:rsidRDefault="009355EB" w:rsidP="009355EB">
            <w:pPr>
              <w:jc w:val="center"/>
            </w:pPr>
            <w:r>
              <w:t>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2B351177" w14:textId="77777777" w:rsidR="009355EB" w:rsidRPr="001861D8" w:rsidRDefault="009355EB" w:rsidP="009355EB">
            <w:r>
              <w:rPr>
                <w:rFonts w:cs="Arial"/>
              </w:rPr>
              <w:t>Two-state signal (per direction)</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2DEBDD6B" w14:textId="77777777" w:rsidR="009355EB"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4C9A2DE2" w14:textId="77777777" w:rsidR="009355EB" w:rsidRDefault="009355EB" w:rsidP="009355EB">
            <w:pPr>
              <w:jc w:val="center"/>
            </w:pPr>
            <w:r>
              <w:t>X</w:t>
            </w:r>
          </w:p>
        </w:tc>
      </w:tr>
      <w:tr w:rsidR="009355EB" w:rsidRPr="00C424B8" w14:paraId="354EB164"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75EA3B99" w14:textId="77777777" w:rsidR="009355EB" w:rsidRPr="00C424B8" w:rsidRDefault="009355EB" w:rsidP="009355EB">
            <w:r>
              <w:t>35</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35FD5C09" w14:textId="77777777" w:rsidR="009355EB" w:rsidRPr="00C424B8" w:rsidRDefault="009355EB" w:rsidP="009355EB">
            <w:r w:rsidRPr="00C424B8">
              <w:t>Train integrity</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53C09E0F" w14:textId="77777777" w:rsidR="009355EB" w:rsidRPr="00C424B8" w:rsidRDefault="009355EB" w:rsidP="009355EB">
            <w:pPr>
              <w:jc w:val="center"/>
            </w:pPr>
            <w:r>
              <w:t>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1F7C88A8" w14:textId="77777777" w:rsidR="009355EB" w:rsidRPr="001861D8" w:rsidRDefault="009355EB" w:rsidP="009355EB">
            <w:r>
              <w:t xml:space="preserve">Multiple two- state signal </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07935B65" w14:textId="77777777" w:rsidR="009355EB"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3B25D44F" w14:textId="77777777" w:rsidR="009355EB" w:rsidRDefault="009355EB" w:rsidP="009355EB">
            <w:pPr>
              <w:jc w:val="center"/>
            </w:pPr>
            <w:r>
              <w:t>X</w:t>
            </w:r>
          </w:p>
        </w:tc>
      </w:tr>
      <w:tr w:rsidR="009355EB" w:rsidRPr="00C424B8" w14:paraId="11894199"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26F8293D" w14:textId="77777777" w:rsidR="009355EB" w:rsidRPr="00C424B8" w:rsidRDefault="009355EB" w:rsidP="009355EB">
            <w:r>
              <w:t>36</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1952CFD2" w14:textId="77777777" w:rsidR="009355EB" w:rsidRPr="00C424B8" w:rsidRDefault="009355EB" w:rsidP="009355EB">
            <w:r w:rsidRPr="00C424B8">
              <w:t>Traction Status</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18FB69C8" w14:textId="77777777" w:rsidR="009355EB" w:rsidRPr="00C424B8" w:rsidRDefault="009355EB" w:rsidP="009355EB">
            <w:pPr>
              <w:jc w:val="center"/>
            </w:pPr>
            <w:r>
              <w:t>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0015E3DE" w14:textId="77777777" w:rsidR="009355EB" w:rsidRPr="001861D8" w:rsidRDefault="009355EB" w:rsidP="009355EB">
            <w:r>
              <w:t xml:space="preserve">Two-state signal </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62D376B1" w14:textId="77777777" w:rsidR="009355EB"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657D433C" w14:textId="77777777" w:rsidR="009355EB" w:rsidRDefault="009355EB" w:rsidP="009355EB">
            <w:pPr>
              <w:jc w:val="center"/>
            </w:pPr>
            <w:r>
              <w:t>X</w:t>
            </w:r>
          </w:p>
        </w:tc>
      </w:tr>
      <w:tr w:rsidR="009355EB" w:rsidRPr="00C424B8" w14:paraId="3A933379"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59A6342A" w14:textId="77777777" w:rsidR="009355EB" w:rsidRPr="00C424B8" w:rsidRDefault="009355EB" w:rsidP="009355EB">
            <w:r>
              <w:t>37</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582C2831" w14:textId="77777777" w:rsidR="009355EB" w:rsidRPr="00C424B8" w:rsidRDefault="009355EB" w:rsidP="009355EB">
            <w:r w:rsidRPr="00C424B8">
              <w:t>Type of Train Data</w:t>
            </w:r>
            <w:r>
              <w:t xml:space="preserve"> Entry</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310EC016" w14:textId="77777777" w:rsidR="009355EB" w:rsidRPr="00C424B8" w:rsidRDefault="009355EB" w:rsidP="009355EB">
            <w:pPr>
              <w:jc w:val="center"/>
            </w:pPr>
            <w:r>
              <w:t>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1DEBCF21" w14:textId="77777777" w:rsidR="009355EB" w:rsidRPr="001861D8" w:rsidRDefault="009355EB" w:rsidP="009355EB">
            <w:pPr>
              <w:rPr>
                <w:rFonts w:cs="Arial"/>
              </w:rPr>
            </w:pPr>
            <w:r>
              <w:rPr>
                <w:rFonts w:cs="Arial"/>
              </w:rPr>
              <w:t>Multiple 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7A75F53C"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1A4DED3E" w14:textId="77777777" w:rsidR="009355EB" w:rsidRDefault="009355EB" w:rsidP="009355EB">
            <w:pPr>
              <w:jc w:val="center"/>
            </w:pPr>
            <w:r w:rsidRPr="00C424B8">
              <w:t>X</w:t>
            </w:r>
          </w:p>
        </w:tc>
      </w:tr>
      <w:tr w:rsidR="009355EB" w:rsidRPr="00C424B8" w14:paraId="775EBF2F"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3C2A7B87" w14:textId="77777777" w:rsidR="009355EB" w:rsidRPr="00C424B8" w:rsidRDefault="009355EB" w:rsidP="009355EB">
            <w:r>
              <w:t>38</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44D1CA53" w14:textId="77777777" w:rsidR="009355EB" w:rsidRPr="00C424B8" w:rsidRDefault="009355EB" w:rsidP="009355EB">
            <w:r w:rsidRPr="00C424B8">
              <w:t>Train Data information</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3F4BBBA7" w14:textId="77777777" w:rsidR="009355EB" w:rsidRPr="00C424B8" w:rsidRDefault="009355EB" w:rsidP="009355EB">
            <w:pPr>
              <w:jc w:val="center"/>
            </w:pPr>
            <w:r>
              <w:t>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576AC5EA" w14:textId="77777777" w:rsidR="009355EB" w:rsidRPr="001861D8" w:rsidRDefault="009355EB" w:rsidP="009355EB">
            <w:r>
              <w:t>Numerical signal and two-state signal</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36379074" w14:textId="77777777" w:rsidR="009355EB" w:rsidRDefault="009355EB" w:rsidP="009355EB">
            <w:pPr>
              <w:jc w:val="center"/>
            </w:pPr>
            <w:r>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0CAD81F1" w14:textId="77777777" w:rsidR="009355EB" w:rsidRDefault="009355EB" w:rsidP="009355EB">
            <w:pPr>
              <w:jc w:val="center"/>
            </w:pPr>
            <w:r>
              <w:t>X</w:t>
            </w:r>
          </w:p>
        </w:tc>
      </w:tr>
      <w:tr w:rsidR="009355EB" w:rsidRPr="00C424B8" w14:paraId="6C548F46" w14:textId="77777777" w:rsidTr="009355EB">
        <w:trPr>
          <w:cantSplit/>
          <w:tblHeader/>
        </w:trPr>
        <w:tc>
          <w:tcPr>
            <w:tcW w:w="391" w:type="pct"/>
            <w:tcBorders>
              <w:top w:val="single" w:sz="4" w:space="0" w:color="auto"/>
              <w:left w:val="single" w:sz="4" w:space="0" w:color="auto"/>
              <w:bottom w:val="single" w:sz="4" w:space="0" w:color="auto"/>
              <w:right w:val="single" w:sz="4" w:space="0" w:color="auto"/>
            </w:tcBorders>
            <w:shd w:val="clear" w:color="auto" w:fill="E0E0E0"/>
          </w:tcPr>
          <w:p w14:paraId="08D9569A" w14:textId="77777777" w:rsidR="009355EB" w:rsidRPr="00C424B8" w:rsidRDefault="009355EB" w:rsidP="009355EB">
            <w:r>
              <w:t>39</w:t>
            </w:r>
          </w:p>
        </w:tc>
        <w:tc>
          <w:tcPr>
            <w:tcW w:w="1622" w:type="pct"/>
            <w:tcBorders>
              <w:top w:val="single" w:sz="4" w:space="0" w:color="auto"/>
              <w:left w:val="single" w:sz="4" w:space="0" w:color="auto"/>
              <w:bottom w:val="single" w:sz="4" w:space="0" w:color="auto"/>
              <w:right w:val="single" w:sz="4" w:space="0" w:color="auto"/>
            </w:tcBorders>
            <w:shd w:val="clear" w:color="auto" w:fill="E0E0E0"/>
          </w:tcPr>
          <w:p w14:paraId="14DC1469" w14:textId="77777777" w:rsidR="009355EB" w:rsidRPr="00C424B8" w:rsidRDefault="009355EB" w:rsidP="009355EB">
            <w:r w:rsidRPr="00C424B8">
              <w:t>National System Isolation</w:t>
            </w:r>
          </w:p>
        </w:tc>
        <w:tc>
          <w:tcPr>
            <w:tcW w:w="653" w:type="pct"/>
            <w:tcBorders>
              <w:top w:val="single" w:sz="4" w:space="0" w:color="auto"/>
              <w:left w:val="single" w:sz="4" w:space="0" w:color="auto"/>
              <w:bottom w:val="single" w:sz="4" w:space="0" w:color="auto"/>
              <w:right w:val="single" w:sz="4" w:space="0" w:color="auto"/>
            </w:tcBorders>
            <w:shd w:val="clear" w:color="auto" w:fill="E0E0E0"/>
          </w:tcPr>
          <w:p w14:paraId="5A07B80A" w14:textId="77777777" w:rsidR="009355EB" w:rsidRPr="00C424B8" w:rsidRDefault="009355EB" w:rsidP="009355EB">
            <w:pPr>
              <w:jc w:val="center"/>
            </w:pPr>
            <w:r>
              <w:t>TR</w:t>
            </w:r>
          </w:p>
        </w:tc>
        <w:tc>
          <w:tcPr>
            <w:tcW w:w="1491" w:type="pct"/>
            <w:tcBorders>
              <w:top w:val="single" w:sz="4" w:space="0" w:color="auto"/>
              <w:left w:val="single" w:sz="4" w:space="0" w:color="auto"/>
              <w:bottom w:val="single" w:sz="4" w:space="0" w:color="auto"/>
              <w:right w:val="single" w:sz="4" w:space="0" w:color="auto"/>
            </w:tcBorders>
            <w:shd w:val="clear" w:color="auto" w:fill="E0E0E0"/>
          </w:tcPr>
          <w:p w14:paraId="752C44CD" w14:textId="77777777" w:rsidR="009355EB" w:rsidRPr="00C424B8" w:rsidRDefault="009355EB" w:rsidP="009355EB">
            <w:pPr>
              <w:rPr>
                <w:highlight w:val="yellow"/>
              </w:rPr>
            </w:pPr>
            <w:r>
              <w:t>Two-state signal (per NTC)</w:t>
            </w:r>
          </w:p>
        </w:tc>
        <w:tc>
          <w:tcPr>
            <w:tcW w:w="391" w:type="pct"/>
            <w:tcBorders>
              <w:top w:val="single" w:sz="4" w:space="0" w:color="auto"/>
              <w:left w:val="single" w:sz="4" w:space="0" w:color="auto"/>
              <w:bottom w:val="single" w:sz="4" w:space="0" w:color="auto"/>
              <w:right w:val="single" w:sz="4" w:space="0" w:color="auto"/>
            </w:tcBorders>
            <w:shd w:val="clear" w:color="auto" w:fill="E0E0E0"/>
          </w:tcPr>
          <w:p w14:paraId="3E585F43" w14:textId="77777777" w:rsidR="009355EB" w:rsidRDefault="009355EB" w:rsidP="009355EB">
            <w:pPr>
              <w:jc w:val="center"/>
            </w:pPr>
            <w:r w:rsidRPr="00C424B8">
              <w:t>X</w:t>
            </w:r>
          </w:p>
        </w:tc>
        <w:tc>
          <w:tcPr>
            <w:tcW w:w="452" w:type="pct"/>
            <w:tcBorders>
              <w:top w:val="single" w:sz="4" w:space="0" w:color="auto"/>
              <w:left w:val="single" w:sz="4" w:space="0" w:color="auto"/>
              <w:bottom w:val="single" w:sz="4" w:space="0" w:color="auto"/>
              <w:right w:val="single" w:sz="4" w:space="0" w:color="auto"/>
            </w:tcBorders>
            <w:shd w:val="clear" w:color="auto" w:fill="E0E0E0"/>
          </w:tcPr>
          <w:p w14:paraId="5F4B71AB" w14:textId="77777777" w:rsidR="009355EB" w:rsidRDefault="009355EB" w:rsidP="009355EB">
            <w:pPr>
              <w:jc w:val="center"/>
            </w:pPr>
            <w:r w:rsidRPr="00C424B8">
              <w:t>X</w:t>
            </w:r>
          </w:p>
        </w:tc>
      </w:tr>
    </w:tbl>
    <w:p w14:paraId="53F9EE5C" w14:textId="03096EB0" w:rsidR="009355EB" w:rsidRDefault="009355EB" w:rsidP="00EB4B96">
      <w:pPr>
        <w:pStyle w:val="Beschriftung"/>
        <w:keepNext/>
      </w:pPr>
      <w:r>
        <w:t xml:space="preserve"> Table </w:t>
      </w:r>
      <w:r>
        <w:fldChar w:fldCharType="begin"/>
      </w:r>
      <w:r>
        <w:instrText xml:space="preserve"> SEQ Table \* ARABIC </w:instrText>
      </w:r>
      <w:r>
        <w:fldChar w:fldCharType="separate"/>
      </w:r>
      <w:r>
        <w:rPr>
          <w:noProof/>
        </w:rPr>
        <w:t>5</w:t>
      </w:r>
      <w:r>
        <w:fldChar w:fldCharType="end"/>
      </w:r>
      <w:r>
        <w:t xml:space="preserve">- </w:t>
      </w:r>
      <w:r w:rsidRPr="00610169">
        <w:t>Reference to all functional I/O</w:t>
      </w:r>
    </w:p>
    <w:p w14:paraId="1A85E831" w14:textId="62170DC8" w:rsidR="009355EB" w:rsidRDefault="009355EB" w:rsidP="00EB4B96">
      <w:pPr>
        <w:pStyle w:val="Untertitel"/>
        <w:numPr>
          <w:ilvl w:val="2"/>
          <w:numId w:val="6"/>
        </w:numPr>
      </w:pPr>
      <w:r>
        <w:t xml:space="preserve">Note: </w:t>
      </w:r>
      <w:r>
        <w:fldChar w:fldCharType="begin"/>
      </w:r>
      <w:r>
        <w:instrText xml:space="preserve"> REF _Ref343163170 \h </w:instrText>
      </w:r>
      <w:r>
        <w:instrText xml:space="preserve"> \* MERGEFORMAT </w:instrText>
      </w:r>
      <w:r>
        <w:fldChar w:fldCharType="separate"/>
      </w:r>
      <w:r>
        <w:t xml:space="preserve">Table </w:t>
      </w:r>
      <w:r>
        <w:rPr>
          <w:noProof/>
        </w:rPr>
        <w:t>2</w:t>
      </w:r>
      <w:r>
        <w:noBreakHyphen/>
      </w:r>
      <w:r>
        <w:rPr>
          <w:noProof/>
        </w:rPr>
        <w:t>1</w:t>
      </w:r>
      <w:r>
        <w:fldChar w:fldCharType="end"/>
      </w:r>
      <w:r w:rsidRPr="00983AC0">
        <w:t xml:space="preserve"> gives an overview of the functional I/O, whether </w:t>
      </w:r>
      <w:r>
        <w:t xml:space="preserve">the information </w:t>
      </w:r>
      <w:r w:rsidRPr="00983AC0">
        <w:t>can be transmitted over parallel or serial interface or both. Technical requirements for the implementation are described in Chapter</w:t>
      </w:r>
      <w:r>
        <w:t xml:space="preserve">s </w:t>
      </w:r>
      <w:r>
        <w:fldChar w:fldCharType="begin"/>
      </w:r>
      <w:r>
        <w:instrText xml:space="preserve"> REF _Ref343249351 \r \h </w:instrText>
      </w:r>
      <w:r>
        <w:instrText xml:space="preserve"> \* MERGEFORMAT </w:instrText>
      </w:r>
      <w:r>
        <w:fldChar w:fldCharType="separate"/>
      </w:r>
      <w:r>
        <w:t>4</w:t>
      </w:r>
      <w:r>
        <w:fldChar w:fldCharType="end"/>
      </w:r>
      <w:r>
        <w:t xml:space="preserve"> and </w:t>
      </w:r>
      <w:r>
        <w:fldChar w:fldCharType="begin"/>
      </w:r>
      <w:r>
        <w:instrText xml:space="preserve"> REF _Ref338692657 \r \h </w:instrText>
      </w:r>
      <w:r>
        <w:instrText xml:space="preserve"> \* MERGEFORMAT </w:instrText>
      </w:r>
      <w:r>
        <w:fldChar w:fldCharType="separate"/>
      </w:r>
      <w:r>
        <w:t>5</w:t>
      </w:r>
      <w:r>
        <w:fldChar w:fldCharType="end"/>
      </w:r>
      <w:r w:rsidRPr="00983AC0">
        <w:t>.</w:t>
      </w:r>
    </w:p>
    <w:p w14:paraId="225BECCF" w14:textId="77777777" w:rsidR="00145E06" w:rsidRDefault="00145E06" w:rsidP="006F60AD"/>
    <w:p w14:paraId="5F3318FD" w14:textId="6A045F47" w:rsidR="00DE5CC4" w:rsidRDefault="00DE5CC4" w:rsidP="00DE5CC4">
      <w:pPr>
        <w:pStyle w:val="berschrift2"/>
        <w:numPr>
          <w:ilvl w:val="1"/>
          <w:numId w:val="6"/>
        </w:numPr>
      </w:pPr>
      <w:r w:rsidRPr="00DE5CC4">
        <w:t>Requirements on the Interfaces</w:t>
      </w:r>
    </w:p>
    <w:p w14:paraId="44C80BA6" w14:textId="4973BC84" w:rsidR="008A6F8A" w:rsidRDefault="008A6F8A" w:rsidP="00EB4B96"/>
    <w:p w14:paraId="7813EC4A" w14:textId="54BD39B4" w:rsidR="008A6F8A" w:rsidRDefault="008A6F8A" w:rsidP="00EB4B96">
      <w:pPr>
        <w:pStyle w:val="Untertitel"/>
        <w:numPr>
          <w:ilvl w:val="2"/>
          <w:numId w:val="6"/>
        </w:numPr>
      </w:pPr>
      <w:r w:rsidRPr="00EB4B96">
        <w:t>General Requirements [Reference SS119]</w:t>
      </w:r>
    </w:p>
    <w:p w14:paraId="25F8E06D" w14:textId="77777777" w:rsidR="008A6F8A" w:rsidRDefault="008A6F8A" w:rsidP="00EB4B96">
      <w:pPr>
        <w:pStyle w:val="Untertitel"/>
        <w:numPr>
          <w:ilvl w:val="3"/>
          <w:numId w:val="6"/>
        </w:numPr>
      </w:pPr>
      <w:r w:rsidRPr="00983AC0">
        <w:t xml:space="preserve">Over voltages from inductive loads shall be </w:t>
      </w:r>
      <w:r>
        <w:t>minimised</w:t>
      </w:r>
      <w:r w:rsidRPr="00983AC0">
        <w:t>.</w:t>
      </w:r>
    </w:p>
    <w:p w14:paraId="57C66E2B" w14:textId="77777777" w:rsidR="008A6F8A" w:rsidRDefault="008A6F8A" w:rsidP="00EB4B96">
      <w:pPr>
        <w:pStyle w:val="Untertitel"/>
        <w:numPr>
          <w:ilvl w:val="3"/>
          <w:numId w:val="6"/>
        </w:numPr>
      </w:pPr>
      <w:r w:rsidRPr="0043492B">
        <w:t>The cabling between the vehicle and the ERTMS/ETCS on</w:t>
      </w:r>
      <w:r>
        <w:t>-</w:t>
      </w:r>
      <w:r w:rsidRPr="0043492B">
        <w:t xml:space="preserve">board is within </w:t>
      </w:r>
      <w:r>
        <w:t>the responsibility of the vehic</w:t>
      </w:r>
      <w:r w:rsidRPr="0043492B">
        <w:t xml:space="preserve">le. </w:t>
      </w:r>
    </w:p>
    <w:p w14:paraId="0B1BAE41" w14:textId="77777777" w:rsidR="008A6F8A" w:rsidRDefault="008A6F8A" w:rsidP="00EB4B96">
      <w:pPr>
        <w:pStyle w:val="Untertitel"/>
        <w:numPr>
          <w:ilvl w:val="2"/>
          <w:numId w:val="6"/>
        </w:numPr>
      </w:pPr>
      <w:r w:rsidRPr="0043599E">
        <w:t>Reference Input and Output Architecture (RIO)</w:t>
      </w:r>
      <w:r>
        <w:t xml:space="preserve"> [Reference SS119]</w:t>
      </w:r>
    </w:p>
    <w:p w14:paraId="3FF8A105" w14:textId="77777777" w:rsidR="008A6F8A" w:rsidRPr="00983AC0" w:rsidRDefault="008A6F8A" w:rsidP="00EB4B96">
      <w:pPr>
        <w:pStyle w:val="berschrift7Zchn"/>
        <w:numPr>
          <w:ilvl w:val="3"/>
          <w:numId w:val="6"/>
        </w:numPr>
      </w:pPr>
      <w:r w:rsidRPr="00983AC0">
        <w:t>Output is the source of information.</w:t>
      </w:r>
    </w:p>
    <w:p w14:paraId="40461981" w14:textId="77777777" w:rsidR="008A6F8A" w:rsidRPr="00983AC0" w:rsidRDefault="008A6F8A" w:rsidP="00EB4B96">
      <w:pPr>
        <w:pStyle w:val="berschrift7Zchn"/>
        <w:numPr>
          <w:ilvl w:val="3"/>
          <w:numId w:val="6"/>
        </w:numPr>
      </w:pPr>
      <w:r w:rsidRPr="00983AC0">
        <w:t>Input is the receiver of information.</w:t>
      </w:r>
    </w:p>
    <w:p w14:paraId="5C4D37CA" w14:textId="77777777" w:rsidR="008A6F8A" w:rsidRDefault="008A6F8A" w:rsidP="00EB4B96">
      <w:pPr>
        <w:pStyle w:val="berschrift7Zchn"/>
        <w:numPr>
          <w:ilvl w:val="3"/>
          <w:numId w:val="6"/>
        </w:numPr>
      </w:pPr>
      <w:r w:rsidRPr="00983AC0">
        <w:t>For binary inputs and outputs</w:t>
      </w:r>
      <w:r>
        <w:t xml:space="preserve"> the following architecture is defined:</w:t>
      </w:r>
    </w:p>
    <w:p w14:paraId="196216A1" w14:textId="77777777" w:rsidR="008A6F8A" w:rsidRDefault="008A6F8A" w:rsidP="008A6F8A">
      <w:pPr>
        <w:pStyle w:val="berschrift5Zchn"/>
        <w:keepNext/>
      </w:pPr>
      <w:r>
        <w:lastRenderedPageBreak/>
        <w:t xml:space="preserve">Table </w:t>
      </w:r>
      <w:r>
        <w:fldChar w:fldCharType="begin"/>
      </w:r>
      <w:r>
        <w:instrText xml:space="preserve"> SEQ Table \* ARABIC </w:instrText>
      </w:r>
      <w:r>
        <w:fldChar w:fldCharType="separate"/>
      </w:r>
      <w:r>
        <w:rPr>
          <w:noProof/>
        </w:rPr>
        <w:t>2</w:t>
      </w:r>
      <w:r>
        <w:fldChar w:fldCharType="end"/>
      </w:r>
      <w:r>
        <w:t>- Reference I/O pair</w:t>
      </w:r>
    </w:p>
    <w:p w14:paraId="630AD496" w14:textId="77777777" w:rsidR="008A6F8A" w:rsidRDefault="008A6F8A" w:rsidP="008A6F8A">
      <w:r>
        <w:object w:dxaOrig="4910" w:dyaOrig="4128" w14:anchorId="1F6F47A1">
          <v:shape id="_x0000_i1029" type="#_x0000_t75" style="width:293.25pt;height:246.75pt" o:ole="">
            <v:imagedata r:id="rId12" o:title=""/>
          </v:shape>
          <o:OLEObject Type="Embed" ProgID="Visio.Drawing.11" ShapeID="_x0000_i1029" DrawAspect="Content" ObjectID="_1610699634" r:id="rId15"/>
        </w:object>
      </w:r>
    </w:p>
    <w:p w14:paraId="318A5DE1" w14:textId="77777777" w:rsidR="008A6F8A" w:rsidRDefault="008A6F8A" w:rsidP="00EB4B96">
      <w:pPr>
        <w:pStyle w:val="berschrift7Zchn"/>
        <w:numPr>
          <w:ilvl w:val="3"/>
          <w:numId w:val="6"/>
        </w:numPr>
      </w:pPr>
      <w:r>
        <w:t>Note1: Figure represents the functionality of an isolated output, but it is not restricted to a specific design.</w:t>
      </w:r>
    </w:p>
    <w:p w14:paraId="24403CFC" w14:textId="77777777" w:rsidR="008A6F8A" w:rsidRDefault="008A6F8A" w:rsidP="00EB4B96">
      <w:pPr>
        <w:pStyle w:val="berschrift7Zchn"/>
        <w:numPr>
          <w:ilvl w:val="3"/>
          <w:numId w:val="6"/>
        </w:numPr>
      </w:pPr>
      <w:r>
        <w:t>Note2: ERTMS/ETCS on-board may provide isolated inputs as well, since existing vehicles might not provide isolation for outputs.</w:t>
      </w:r>
    </w:p>
    <w:p w14:paraId="4F704485" w14:textId="77777777" w:rsidR="008A6F8A" w:rsidRDefault="008A6F8A" w:rsidP="00EB4B96">
      <w:pPr>
        <w:pStyle w:val="berschrift7Zchn"/>
        <w:numPr>
          <w:ilvl w:val="3"/>
          <w:numId w:val="6"/>
        </w:numPr>
      </w:pPr>
      <w:r w:rsidRPr="00296ED1">
        <w:t xml:space="preserve">Voltage values for input signals are specified by the ERTMS/ETCS on-board power supply, whereas the voltage value for the output signal is specified by the </w:t>
      </w:r>
      <w:r>
        <w:t>vehicle power supply</w:t>
      </w:r>
      <w:r w:rsidRPr="00296ED1">
        <w:t>.</w:t>
      </w:r>
    </w:p>
    <w:p w14:paraId="21018C44" w14:textId="77777777" w:rsidR="008A6F8A" w:rsidRDefault="008A6F8A" w:rsidP="00EB4B96">
      <w:pPr>
        <w:pStyle w:val="berschrift7Zchn"/>
        <w:numPr>
          <w:ilvl w:val="3"/>
          <w:numId w:val="6"/>
        </w:numPr>
      </w:pPr>
      <w:r w:rsidRPr="00983AC0">
        <w:t xml:space="preserve">Definition of </w:t>
      </w:r>
      <w:r>
        <w:t>signal states</w:t>
      </w:r>
      <w:r w:rsidRPr="00983AC0">
        <w:t>:</w:t>
      </w:r>
    </w:p>
    <w:p w14:paraId="536EE066" w14:textId="77777777" w:rsidR="008A6F8A" w:rsidRDefault="008A6F8A" w:rsidP="008A6F8A">
      <w:pPr>
        <w:pStyle w:val="berschrift5Zchn"/>
        <w:keepNext/>
      </w:pPr>
      <w:r>
        <w:t xml:space="preserve">Table </w:t>
      </w:r>
      <w:r>
        <w:fldChar w:fldCharType="begin"/>
      </w:r>
      <w:r>
        <w:instrText xml:space="preserve"> SEQ Table \* ARABIC </w:instrText>
      </w:r>
      <w:r>
        <w:fldChar w:fldCharType="separate"/>
      </w:r>
      <w:r>
        <w:rPr>
          <w:noProof/>
        </w:rPr>
        <w:t>3</w:t>
      </w:r>
      <w:r>
        <w:fldChar w:fldCharType="end"/>
      </w:r>
      <w:r>
        <w:t>- Definiton of signal states</w:t>
      </w:r>
    </w:p>
    <w:tbl>
      <w:tblPr>
        <w:tblW w:w="0" w:type="auto"/>
        <w:jc w:val="center"/>
        <w:tblLayout w:type="fixed"/>
        <w:tblLook w:val="0000" w:firstRow="0" w:lastRow="0" w:firstColumn="0" w:lastColumn="0" w:noHBand="0" w:noVBand="0"/>
      </w:tblPr>
      <w:tblGrid>
        <w:gridCol w:w="1134"/>
        <w:gridCol w:w="2815"/>
        <w:gridCol w:w="1793"/>
      </w:tblGrid>
      <w:tr w:rsidR="008A6F8A" w:rsidRPr="00983AC0" w14:paraId="5BFB76EB" w14:textId="77777777" w:rsidTr="001E7E63">
        <w:trPr>
          <w:tblHeader/>
          <w:jc w:val="center"/>
        </w:trPr>
        <w:tc>
          <w:tcPr>
            <w:tcW w:w="1134" w:type="dxa"/>
            <w:tcBorders>
              <w:top w:val="single" w:sz="4" w:space="0" w:color="000000"/>
              <w:left w:val="single" w:sz="4" w:space="0" w:color="000000"/>
              <w:bottom w:val="single" w:sz="4" w:space="0" w:color="000000"/>
            </w:tcBorders>
            <w:shd w:val="clear" w:color="auto" w:fill="D9D9D9"/>
            <w:vAlign w:val="center"/>
          </w:tcPr>
          <w:p w14:paraId="5FA37EC5" w14:textId="77777777" w:rsidR="008A6F8A" w:rsidRPr="00983AC0" w:rsidRDefault="008A6F8A" w:rsidP="001E7E63">
            <w:pPr>
              <w:keepNext/>
              <w:snapToGrid w:val="0"/>
              <w:jc w:val="center"/>
              <w:rPr>
                <w:rFonts w:cs="Arial"/>
              </w:rPr>
            </w:pPr>
            <w:r w:rsidRPr="00983AC0">
              <w:rPr>
                <w:rFonts w:cs="Arial"/>
              </w:rPr>
              <w:t>Signal</w:t>
            </w:r>
          </w:p>
        </w:tc>
        <w:tc>
          <w:tcPr>
            <w:tcW w:w="2815" w:type="dxa"/>
            <w:tcBorders>
              <w:top w:val="single" w:sz="4" w:space="0" w:color="000000"/>
              <w:left w:val="single" w:sz="4" w:space="0" w:color="000000"/>
              <w:bottom w:val="single" w:sz="4" w:space="0" w:color="000000"/>
            </w:tcBorders>
            <w:shd w:val="clear" w:color="auto" w:fill="D9D9D9"/>
            <w:vAlign w:val="center"/>
          </w:tcPr>
          <w:p w14:paraId="1E4343FB" w14:textId="77777777" w:rsidR="008A6F8A" w:rsidRPr="00983AC0" w:rsidRDefault="008A6F8A" w:rsidP="001E7E63">
            <w:pPr>
              <w:keepNext/>
              <w:snapToGrid w:val="0"/>
              <w:jc w:val="center"/>
              <w:rPr>
                <w:rFonts w:cs="Arial"/>
              </w:rPr>
            </w:pPr>
            <w:r w:rsidRPr="00983AC0">
              <w:rPr>
                <w:rFonts w:cs="Arial"/>
              </w:rPr>
              <w:t>Output</w:t>
            </w:r>
          </w:p>
        </w:tc>
        <w:tc>
          <w:tcPr>
            <w:tcW w:w="1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593A3B1" w14:textId="77777777" w:rsidR="008A6F8A" w:rsidRPr="00983AC0" w:rsidRDefault="008A6F8A" w:rsidP="001E7E63">
            <w:pPr>
              <w:keepNext/>
              <w:snapToGrid w:val="0"/>
              <w:jc w:val="center"/>
              <w:rPr>
                <w:rFonts w:cs="Arial"/>
              </w:rPr>
            </w:pPr>
            <w:r>
              <w:rPr>
                <w:rFonts w:cs="Arial"/>
              </w:rPr>
              <w:t>Level</w:t>
            </w:r>
          </w:p>
        </w:tc>
      </w:tr>
      <w:tr w:rsidR="008A6F8A" w:rsidRPr="00983AC0" w14:paraId="26E06E6C" w14:textId="77777777" w:rsidTr="001E7E63">
        <w:trPr>
          <w:jc w:val="center"/>
        </w:trPr>
        <w:tc>
          <w:tcPr>
            <w:tcW w:w="1134" w:type="dxa"/>
            <w:tcBorders>
              <w:top w:val="single" w:sz="4" w:space="0" w:color="000000"/>
              <w:left w:val="single" w:sz="4" w:space="0" w:color="000000"/>
              <w:bottom w:val="single" w:sz="4" w:space="0" w:color="000000"/>
            </w:tcBorders>
            <w:vAlign w:val="center"/>
          </w:tcPr>
          <w:p w14:paraId="590E095C" w14:textId="77777777" w:rsidR="008A6F8A" w:rsidRPr="00983AC0" w:rsidRDefault="008A6F8A" w:rsidP="001E7E63">
            <w:pPr>
              <w:keepNext/>
              <w:snapToGrid w:val="0"/>
              <w:jc w:val="center"/>
              <w:rPr>
                <w:rFonts w:cs="Arial"/>
              </w:rPr>
            </w:pPr>
            <w:r w:rsidRPr="00983AC0">
              <w:rPr>
                <w:rFonts w:cs="Arial"/>
              </w:rPr>
              <w:t>0</w:t>
            </w:r>
          </w:p>
        </w:tc>
        <w:tc>
          <w:tcPr>
            <w:tcW w:w="2815" w:type="dxa"/>
            <w:tcBorders>
              <w:top w:val="single" w:sz="4" w:space="0" w:color="000000"/>
              <w:left w:val="single" w:sz="4" w:space="0" w:color="000000"/>
              <w:bottom w:val="single" w:sz="4" w:space="0" w:color="000000"/>
            </w:tcBorders>
            <w:vAlign w:val="center"/>
          </w:tcPr>
          <w:p w14:paraId="0A89EF28" w14:textId="77777777" w:rsidR="008A6F8A" w:rsidRPr="00983AC0" w:rsidRDefault="008A6F8A" w:rsidP="001E7E63">
            <w:pPr>
              <w:keepNext/>
              <w:snapToGrid w:val="0"/>
              <w:jc w:val="center"/>
              <w:rPr>
                <w:rFonts w:cs="Arial"/>
              </w:rPr>
            </w:pPr>
            <w:r w:rsidRPr="00983AC0">
              <w:rPr>
                <w:rFonts w:cs="Arial"/>
              </w:rPr>
              <w:t>Open</w:t>
            </w:r>
            <w:r>
              <w:rPr>
                <w:rFonts w:cs="Arial"/>
              </w:rPr>
              <w:t xml:space="preserve"> (high impedance)</w:t>
            </w:r>
          </w:p>
        </w:tc>
        <w:tc>
          <w:tcPr>
            <w:tcW w:w="1793" w:type="dxa"/>
            <w:tcBorders>
              <w:top w:val="single" w:sz="4" w:space="0" w:color="000000"/>
              <w:left w:val="single" w:sz="4" w:space="0" w:color="000000"/>
              <w:bottom w:val="single" w:sz="4" w:space="0" w:color="000000"/>
              <w:right w:val="single" w:sz="4" w:space="0" w:color="000000"/>
            </w:tcBorders>
            <w:vAlign w:val="center"/>
          </w:tcPr>
          <w:p w14:paraId="68A8981D" w14:textId="77777777" w:rsidR="008A6F8A" w:rsidRPr="00983AC0" w:rsidRDefault="008A6F8A" w:rsidP="001E7E63">
            <w:pPr>
              <w:keepNext/>
              <w:snapToGrid w:val="0"/>
              <w:jc w:val="center"/>
              <w:rPr>
                <w:rFonts w:cs="Arial"/>
              </w:rPr>
            </w:pPr>
            <w:r w:rsidRPr="00983AC0">
              <w:rPr>
                <w:rFonts w:cs="Arial"/>
              </w:rPr>
              <w:t>Low</w:t>
            </w:r>
          </w:p>
        </w:tc>
      </w:tr>
      <w:tr w:rsidR="008A6F8A" w:rsidRPr="00983AC0" w14:paraId="0A453501" w14:textId="77777777" w:rsidTr="001E7E63">
        <w:trPr>
          <w:jc w:val="center"/>
        </w:trPr>
        <w:tc>
          <w:tcPr>
            <w:tcW w:w="1134" w:type="dxa"/>
            <w:tcBorders>
              <w:top w:val="single" w:sz="4" w:space="0" w:color="000000"/>
              <w:left w:val="single" w:sz="4" w:space="0" w:color="000000"/>
              <w:bottom w:val="single" w:sz="4" w:space="0" w:color="000000"/>
            </w:tcBorders>
            <w:vAlign w:val="center"/>
          </w:tcPr>
          <w:p w14:paraId="0AF8EF91" w14:textId="77777777" w:rsidR="008A6F8A" w:rsidRPr="00983AC0" w:rsidRDefault="008A6F8A" w:rsidP="001E7E63">
            <w:pPr>
              <w:keepNext/>
              <w:snapToGrid w:val="0"/>
              <w:jc w:val="center"/>
              <w:rPr>
                <w:rFonts w:cs="Arial"/>
              </w:rPr>
            </w:pPr>
            <w:r w:rsidRPr="00983AC0">
              <w:rPr>
                <w:rFonts w:cs="Arial"/>
              </w:rPr>
              <w:t>1</w:t>
            </w:r>
          </w:p>
        </w:tc>
        <w:tc>
          <w:tcPr>
            <w:tcW w:w="2815" w:type="dxa"/>
            <w:tcBorders>
              <w:top w:val="single" w:sz="4" w:space="0" w:color="000000"/>
              <w:left w:val="single" w:sz="4" w:space="0" w:color="000000"/>
              <w:bottom w:val="single" w:sz="4" w:space="0" w:color="000000"/>
            </w:tcBorders>
            <w:vAlign w:val="center"/>
          </w:tcPr>
          <w:p w14:paraId="0B0B4859" w14:textId="77777777" w:rsidR="008A6F8A" w:rsidRPr="00983AC0" w:rsidRDefault="008A6F8A" w:rsidP="001E7E63">
            <w:pPr>
              <w:keepNext/>
              <w:snapToGrid w:val="0"/>
              <w:jc w:val="center"/>
              <w:rPr>
                <w:rFonts w:cs="Arial"/>
              </w:rPr>
            </w:pPr>
            <w:r w:rsidRPr="00983AC0">
              <w:rPr>
                <w:rFonts w:cs="Arial"/>
              </w:rPr>
              <w:t>Closed</w:t>
            </w:r>
            <w:r>
              <w:rPr>
                <w:rFonts w:cs="Arial"/>
              </w:rPr>
              <w:t xml:space="preserve"> (low impedance)</w:t>
            </w:r>
          </w:p>
        </w:tc>
        <w:tc>
          <w:tcPr>
            <w:tcW w:w="1793" w:type="dxa"/>
            <w:tcBorders>
              <w:top w:val="single" w:sz="4" w:space="0" w:color="000000"/>
              <w:left w:val="single" w:sz="4" w:space="0" w:color="000000"/>
              <w:bottom w:val="single" w:sz="4" w:space="0" w:color="000000"/>
              <w:right w:val="single" w:sz="4" w:space="0" w:color="000000"/>
            </w:tcBorders>
            <w:vAlign w:val="center"/>
          </w:tcPr>
          <w:p w14:paraId="4AE33A6D" w14:textId="77777777" w:rsidR="008A6F8A" w:rsidRPr="00983AC0" w:rsidRDefault="008A6F8A" w:rsidP="001E7E63">
            <w:pPr>
              <w:keepNext/>
              <w:snapToGrid w:val="0"/>
              <w:jc w:val="center"/>
              <w:rPr>
                <w:rFonts w:cs="Arial"/>
              </w:rPr>
            </w:pPr>
            <w:r w:rsidRPr="00983AC0">
              <w:rPr>
                <w:rFonts w:cs="Arial"/>
              </w:rPr>
              <w:t>High</w:t>
            </w:r>
          </w:p>
        </w:tc>
      </w:tr>
    </w:tbl>
    <w:p w14:paraId="7A5B91E4" w14:textId="77777777" w:rsidR="008A6F8A" w:rsidRPr="00EB4B96" w:rsidRDefault="008A6F8A" w:rsidP="00EB4B96"/>
    <w:p w14:paraId="57F1B638" w14:textId="7123996F" w:rsidR="008A6F8A" w:rsidRDefault="008A6F8A" w:rsidP="00EB4B96">
      <w:pPr>
        <w:pStyle w:val="berschrift2"/>
        <w:numPr>
          <w:ilvl w:val="1"/>
          <w:numId w:val="6"/>
        </w:numPr>
      </w:pPr>
      <w:r>
        <w:t>Boolean Inputs [Reference SS119]</w:t>
      </w:r>
    </w:p>
    <w:p w14:paraId="7DC221DE" w14:textId="75005DA9" w:rsidR="008A6F8A" w:rsidRDefault="008A6F8A" w:rsidP="00EB4B96"/>
    <w:p w14:paraId="24054E31" w14:textId="77777777" w:rsidR="008A6F8A" w:rsidRDefault="008A6F8A" w:rsidP="00EB4B96">
      <w:pPr>
        <w:pStyle w:val="Untertitel"/>
        <w:numPr>
          <w:ilvl w:val="2"/>
          <w:numId w:val="6"/>
        </w:numPr>
      </w:pPr>
      <w:r w:rsidRPr="00983AC0">
        <w:t>Inputs shall have the following characteristics:</w:t>
      </w:r>
      <w:r>
        <w:t xml:space="preserve"> </w:t>
      </w:r>
      <w:r>
        <w:br/>
      </w:r>
    </w:p>
    <w:tbl>
      <w:tblPr>
        <w:tblW w:w="0" w:type="auto"/>
        <w:tblLayout w:type="fixed"/>
        <w:tblLook w:val="0000" w:firstRow="0" w:lastRow="0" w:firstColumn="0" w:lastColumn="0" w:noHBand="0" w:noVBand="0"/>
      </w:tblPr>
      <w:tblGrid>
        <w:gridCol w:w="3151"/>
        <w:gridCol w:w="6666"/>
      </w:tblGrid>
      <w:tr w:rsidR="008A6F8A" w:rsidRPr="00983AC0" w14:paraId="50BD393F" w14:textId="77777777" w:rsidTr="001E7E63">
        <w:trPr>
          <w:cantSplit/>
          <w:tblHeader/>
        </w:trPr>
        <w:tc>
          <w:tcPr>
            <w:tcW w:w="3151" w:type="dxa"/>
            <w:tcBorders>
              <w:top w:val="single" w:sz="4" w:space="0" w:color="000000"/>
              <w:left w:val="single" w:sz="4" w:space="0" w:color="000000"/>
              <w:bottom w:val="single" w:sz="4" w:space="0" w:color="000000"/>
            </w:tcBorders>
            <w:shd w:val="clear" w:color="auto" w:fill="D9D9D9"/>
            <w:vAlign w:val="center"/>
          </w:tcPr>
          <w:p w14:paraId="7A956A7D" w14:textId="77777777" w:rsidR="008A6F8A" w:rsidRPr="00983AC0" w:rsidRDefault="008A6F8A" w:rsidP="001E7E63">
            <w:pPr>
              <w:keepNext/>
              <w:snapToGrid w:val="0"/>
              <w:rPr>
                <w:rFonts w:cs="Arial"/>
              </w:rPr>
            </w:pPr>
            <w:r w:rsidRPr="00983AC0">
              <w:rPr>
                <w:rFonts w:cs="Arial"/>
              </w:rPr>
              <w:lastRenderedPageBreak/>
              <w:t>Characteristic</w:t>
            </w:r>
          </w:p>
        </w:tc>
        <w:tc>
          <w:tcPr>
            <w:tcW w:w="66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23428F" w14:textId="77777777" w:rsidR="008A6F8A" w:rsidRPr="00983AC0" w:rsidRDefault="008A6F8A" w:rsidP="001E7E63">
            <w:pPr>
              <w:keepNext/>
              <w:snapToGrid w:val="0"/>
              <w:rPr>
                <w:rFonts w:cs="Arial"/>
              </w:rPr>
            </w:pPr>
            <w:r w:rsidRPr="00983AC0">
              <w:rPr>
                <w:rFonts w:cs="Arial"/>
              </w:rPr>
              <w:t>Value</w:t>
            </w:r>
          </w:p>
        </w:tc>
      </w:tr>
      <w:tr w:rsidR="008A6F8A" w:rsidRPr="00983AC0" w14:paraId="7EC79D6D" w14:textId="77777777" w:rsidTr="001E7E63">
        <w:trPr>
          <w:cantSplit/>
        </w:trPr>
        <w:tc>
          <w:tcPr>
            <w:tcW w:w="3151" w:type="dxa"/>
            <w:vMerge w:val="restart"/>
            <w:tcBorders>
              <w:top w:val="single" w:sz="4" w:space="0" w:color="000000"/>
              <w:left w:val="single" w:sz="4" w:space="0" w:color="000000"/>
            </w:tcBorders>
            <w:vAlign w:val="center"/>
          </w:tcPr>
          <w:p w14:paraId="064A02CD" w14:textId="77777777" w:rsidR="008A6F8A" w:rsidRPr="00983AC0" w:rsidRDefault="008A6F8A" w:rsidP="001E7E63">
            <w:pPr>
              <w:keepNext/>
              <w:snapToGrid w:val="0"/>
              <w:rPr>
                <w:rFonts w:cs="Arial"/>
              </w:rPr>
            </w:pPr>
            <w:r w:rsidRPr="00983AC0">
              <w:rPr>
                <w:rFonts w:cs="Arial"/>
              </w:rPr>
              <w:t>Max. voltage between pins*</w:t>
            </w:r>
            <w:r>
              <w:rPr>
                <w:rFonts w:cs="Arial"/>
                <w:vertAlign w:val="superscript"/>
              </w:rPr>
              <w:t>1</w:t>
            </w:r>
          </w:p>
        </w:tc>
        <w:tc>
          <w:tcPr>
            <w:tcW w:w="6666" w:type="dxa"/>
            <w:tcBorders>
              <w:top w:val="single" w:sz="4" w:space="0" w:color="000000"/>
              <w:left w:val="single" w:sz="4" w:space="0" w:color="000000"/>
              <w:bottom w:val="single" w:sz="4" w:space="0" w:color="000000"/>
              <w:right w:val="single" w:sz="4" w:space="0" w:color="000000"/>
            </w:tcBorders>
            <w:vAlign w:val="center"/>
          </w:tcPr>
          <w:p w14:paraId="605A2EF0" w14:textId="77777777" w:rsidR="008A6F8A" w:rsidRPr="00983AC0" w:rsidRDefault="008A6F8A" w:rsidP="001E7E63">
            <w:pPr>
              <w:keepNext/>
              <w:snapToGrid w:val="0"/>
              <w:rPr>
                <w:rFonts w:cs="Arial"/>
              </w:rPr>
            </w:pPr>
            <w:r w:rsidRPr="00983AC0">
              <w:rPr>
                <w:rFonts w:cs="Arial"/>
              </w:rPr>
              <w:t>24 V + overvoltage acc. EN 50155</w:t>
            </w:r>
          </w:p>
        </w:tc>
      </w:tr>
      <w:tr w:rsidR="008A6F8A" w:rsidRPr="00983AC0" w14:paraId="2A79E33D" w14:textId="77777777" w:rsidTr="001E7E63">
        <w:trPr>
          <w:cantSplit/>
        </w:trPr>
        <w:tc>
          <w:tcPr>
            <w:tcW w:w="3151" w:type="dxa"/>
            <w:vMerge/>
            <w:tcBorders>
              <w:left w:val="single" w:sz="4" w:space="0" w:color="000000"/>
            </w:tcBorders>
            <w:vAlign w:val="center"/>
          </w:tcPr>
          <w:p w14:paraId="4AEF628C"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vAlign w:val="center"/>
          </w:tcPr>
          <w:p w14:paraId="5CA469C0" w14:textId="77777777" w:rsidR="008A6F8A" w:rsidRPr="00983AC0" w:rsidRDefault="008A6F8A" w:rsidP="001E7E63">
            <w:pPr>
              <w:snapToGrid w:val="0"/>
              <w:rPr>
                <w:rFonts w:cs="Arial"/>
              </w:rPr>
            </w:pPr>
            <w:r w:rsidRPr="00983AC0">
              <w:rPr>
                <w:rFonts w:cs="Arial"/>
              </w:rPr>
              <w:t>48 V + overvoltage acc. EN 50155</w:t>
            </w:r>
          </w:p>
        </w:tc>
      </w:tr>
      <w:tr w:rsidR="008A6F8A" w:rsidRPr="00983AC0" w14:paraId="2D852D7B" w14:textId="77777777" w:rsidTr="001E7E63">
        <w:trPr>
          <w:cantSplit/>
        </w:trPr>
        <w:tc>
          <w:tcPr>
            <w:tcW w:w="3151" w:type="dxa"/>
            <w:vMerge/>
            <w:tcBorders>
              <w:left w:val="single" w:sz="4" w:space="0" w:color="000000"/>
            </w:tcBorders>
            <w:vAlign w:val="center"/>
          </w:tcPr>
          <w:p w14:paraId="210F51A3"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tcPr>
          <w:p w14:paraId="63BB8FB6" w14:textId="77777777" w:rsidR="008A6F8A" w:rsidRPr="00983AC0" w:rsidRDefault="008A6F8A" w:rsidP="001E7E63">
            <w:pPr>
              <w:snapToGrid w:val="0"/>
              <w:rPr>
                <w:rFonts w:cs="Arial"/>
              </w:rPr>
            </w:pPr>
            <w:r w:rsidRPr="00983AC0">
              <w:rPr>
                <w:rFonts w:cs="Arial"/>
              </w:rPr>
              <w:t>72 V + overvoltage acc. EN 50155</w:t>
            </w:r>
          </w:p>
        </w:tc>
      </w:tr>
      <w:tr w:rsidR="008A6F8A" w:rsidRPr="00983AC0" w14:paraId="5C0BEA2A" w14:textId="77777777" w:rsidTr="001E7E63">
        <w:trPr>
          <w:cantSplit/>
        </w:trPr>
        <w:tc>
          <w:tcPr>
            <w:tcW w:w="3151" w:type="dxa"/>
            <w:vMerge/>
            <w:tcBorders>
              <w:left w:val="single" w:sz="4" w:space="0" w:color="000000"/>
            </w:tcBorders>
            <w:vAlign w:val="center"/>
          </w:tcPr>
          <w:p w14:paraId="692EA4E4"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tcPr>
          <w:p w14:paraId="3D78BD88" w14:textId="77777777" w:rsidR="008A6F8A" w:rsidRPr="00983AC0" w:rsidRDefault="008A6F8A" w:rsidP="001E7E63">
            <w:pPr>
              <w:snapToGrid w:val="0"/>
              <w:rPr>
                <w:rFonts w:cs="Arial"/>
              </w:rPr>
            </w:pPr>
            <w:r w:rsidRPr="00983AC0">
              <w:rPr>
                <w:rFonts w:cs="Arial"/>
              </w:rPr>
              <w:t>96 V + overvoltage acc. EN 50155</w:t>
            </w:r>
          </w:p>
        </w:tc>
      </w:tr>
      <w:tr w:rsidR="008A6F8A" w:rsidRPr="00983AC0" w14:paraId="0533A8DA" w14:textId="77777777" w:rsidTr="001E7E63">
        <w:trPr>
          <w:cantSplit/>
        </w:trPr>
        <w:tc>
          <w:tcPr>
            <w:tcW w:w="3151" w:type="dxa"/>
            <w:vMerge/>
            <w:tcBorders>
              <w:left w:val="single" w:sz="4" w:space="0" w:color="000000"/>
              <w:bottom w:val="single" w:sz="4" w:space="0" w:color="000000"/>
            </w:tcBorders>
            <w:vAlign w:val="center"/>
          </w:tcPr>
          <w:p w14:paraId="50232C57"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tcPr>
          <w:p w14:paraId="7068F2B3" w14:textId="77777777" w:rsidR="008A6F8A" w:rsidRPr="00983AC0" w:rsidRDefault="008A6F8A" w:rsidP="001E7E63">
            <w:pPr>
              <w:snapToGrid w:val="0"/>
              <w:rPr>
                <w:rFonts w:cs="Arial"/>
              </w:rPr>
            </w:pPr>
            <w:r w:rsidRPr="00983AC0">
              <w:rPr>
                <w:rFonts w:cs="Arial"/>
              </w:rPr>
              <w:t>110 V + overvoltage acc. EN 50155</w:t>
            </w:r>
          </w:p>
        </w:tc>
      </w:tr>
      <w:tr w:rsidR="008A6F8A" w:rsidRPr="00983AC0" w14:paraId="04D8387F" w14:textId="77777777" w:rsidTr="001E7E63">
        <w:trPr>
          <w:cantSplit/>
        </w:trPr>
        <w:tc>
          <w:tcPr>
            <w:tcW w:w="3151" w:type="dxa"/>
            <w:vMerge w:val="restart"/>
            <w:tcBorders>
              <w:top w:val="single" w:sz="4" w:space="0" w:color="000000"/>
              <w:left w:val="single" w:sz="4" w:space="0" w:color="000000"/>
            </w:tcBorders>
            <w:vAlign w:val="center"/>
          </w:tcPr>
          <w:p w14:paraId="29E1755C" w14:textId="77777777" w:rsidR="008A6F8A" w:rsidRPr="00983AC0" w:rsidRDefault="008A6F8A" w:rsidP="001E7E63">
            <w:pPr>
              <w:snapToGrid w:val="0"/>
              <w:rPr>
                <w:rFonts w:cs="Arial"/>
                <w:vertAlign w:val="superscript"/>
              </w:rPr>
            </w:pPr>
            <w:r w:rsidRPr="00983AC0">
              <w:rPr>
                <w:rFonts w:cs="Arial"/>
              </w:rPr>
              <w:t xml:space="preserve">Max. input </w:t>
            </w:r>
            <w:r>
              <w:rPr>
                <w:rFonts w:cs="Arial"/>
              </w:rPr>
              <w:t xml:space="preserve">continuous </w:t>
            </w:r>
            <w:r w:rsidRPr="00983AC0">
              <w:rPr>
                <w:rFonts w:cs="Arial"/>
              </w:rPr>
              <w:t>current in High level*</w:t>
            </w:r>
            <w:r>
              <w:rPr>
                <w:rFonts w:cs="Arial"/>
                <w:vertAlign w:val="superscript"/>
              </w:rPr>
              <w:t>2</w:t>
            </w:r>
          </w:p>
        </w:tc>
        <w:tc>
          <w:tcPr>
            <w:tcW w:w="6666" w:type="dxa"/>
            <w:tcBorders>
              <w:top w:val="single" w:sz="4" w:space="0" w:color="000000"/>
              <w:left w:val="single" w:sz="4" w:space="0" w:color="000000"/>
              <w:bottom w:val="single" w:sz="4" w:space="0" w:color="000000"/>
              <w:right w:val="single" w:sz="4" w:space="0" w:color="000000"/>
            </w:tcBorders>
          </w:tcPr>
          <w:p w14:paraId="49600CCF" w14:textId="77777777" w:rsidR="008A6F8A" w:rsidRPr="00983AC0" w:rsidRDefault="008A6F8A" w:rsidP="001E7E63">
            <w:pPr>
              <w:snapToGrid w:val="0"/>
              <w:rPr>
                <w:rFonts w:cs="Arial"/>
              </w:rPr>
            </w:pPr>
            <w:r w:rsidRPr="00983AC0">
              <w:rPr>
                <w:rFonts w:cs="Arial"/>
              </w:rPr>
              <w:t>1 A for 24 V nominal voltage</w:t>
            </w:r>
          </w:p>
        </w:tc>
      </w:tr>
      <w:tr w:rsidR="008A6F8A" w:rsidRPr="00983AC0" w14:paraId="0DA18BFB" w14:textId="77777777" w:rsidTr="001E7E63">
        <w:trPr>
          <w:cantSplit/>
        </w:trPr>
        <w:tc>
          <w:tcPr>
            <w:tcW w:w="3151" w:type="dxa"/>
            <w:vMerge/>
            <w:tcBorders>
              <w:left w:val="single" w:sz="4" w:space="0" w:color="000000"/>
            </w:tcBorders>
          </w:tcPr>
          <w:p w14:paraId="75FC04B3"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tcPr>
          <w:p w14:paraId="604D3971" w14:textId="77777777" w:rsidR="008A6F8A" w:rsidRPr="00983AC0" w:rsidRDefault="008A6F8A" w:rsidP="001E7E63">
            <w:pPr>
              <w:snapToGrid w:val="0"/>
              <w:rPr>
                <w:rFonts w:cs="Arial"/>
              </w:rPr>
            </w:pPr>
            <w:r w:rsidRPr="00983AC0">
              <w:rPr>
                <w:rFonts w:cs="Arial"/>
              </w:rPr>
              <w:t>0.5 A for 48 V nominal voltage</w:t>
            </w:r>
          </w:p>
        </w:tc>
      </w:tr>
      <w:tr w:rsidR="008A6F8A" w:rsidRPr="00983AC0" w14:paraId="23A5B72D" w14:textId="77777777" w:rsidTr="001E7E63">
        <w:trPr>
          <w:cantSplit/>
        </w:trPr>
        <w:tc>
          <w:tcPr>
            <w:tcW w:w="3151" w:type="dxa"/>
            <w:vMerge/>
            <w:tcBorders>
              <w:left w:val="single" w:sz="4" w:space="0" w:color="000000"/>
            </w:tcBorders>
          </w:tcPr>
          <w:p w14:paraId="0983CD31"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tcPr>
          <w:p w14:paraId="20637C56" w14:textId="77777777" w:rsidR="008A6F8A" w:rsidRPr="00983AC0" w:rsidRDefault="008A6F8A" w:rsidP="001E7E63">
            <w:pPr>
              <w:snapToGrid w:val="0"/>
              <w:rPr>
                <w:rFonts w:cs="Arial"/>
              </w:rPr>
            </w:pPr>
            <w:r w:rsidRPr="00983AC0">
              <w:rPr>
                <w:rFonts w:cs="Arial"/>
              </w:rPr>
              <w:t>0.3 A for 72 V nominal voltage</w:t>
            </w:r>
          </w:p>
        </w:tc>
      </w:tr>
      <w:tr w:rsidR="008A6F8A" w:rsidRPr="00983AC0" w14:paraId="3192B08D" w14:textId="77777777" w:rsidTr="001E7E63">
        <w:trPr>
          <w:cantSplit/>
        </w:trPr>
        <w:tc>
          <w:tcPr>
            <w:tcW w:w="3151" w:type="dxa"/>
            <w:vMerge/>
            <w:tcBorders>
              <w:left w:val="single" w:sz="4" w:space="0" w:color="000000"/>
            </w:tcBorders>
          </w:tcPr>
          <w:p w14:paraId="2770FB36"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tcPr>
          <w:p w14:paraId="3462137F" w14:textId="77777777" w:rsidR="008A6F8A" w:rsidRPr="00983AC0" w:rsidRDefault="008A6F8A" w:rsidP="001E7E63">
            <w:pPr>
              <w:snapToGrid w:val="0"/>
              <w:rPr>
                <w:rFonts w:cs="Arial"/>
              </w:rPr>
            </w:pPr>
            <w:r w:rsidRPr="00983AC0">
              <w:rPr>
                <w:rFonts w:cs="Arial"/>
              </w:rPr>
              <w:t>0.2 A for 96 V and 110 V nominal voltage</w:t>
            </w:r>
          </w:p>
        </w:tc>
      </w:tr>
      <w:tr w:rsidR="008A6F8A" w:rsidRPr="00983AC0" w14:paraId="25EE5662" w14:textId="77777777" w:rsidTr="001E7E63">
        <w:trPr>
          <w:cantSplit/>
        </w:trPr>
        <w:tc>
          <w:tcPr>
            <w:tcW w:w="3151" w:type="dxa"/>
            <w:tcBorders>
              <w:top w:val="single" w:sz="4" w:space="0" w:color="000000"/>
              <w:left w:val="single" w:sz="4" w:space="0" w:color="000000"/>
              <w:bottom w:val="single" w:sz="4" w:space="0" w:color="000000"/>
            </w:tcBorders>
            <w:vAlign w:val="center"/>
          </w:tcPr>
          <w:p w14:paraId="638BDAA7" w14:textId="77777777" w:rsidR="008A6F8A" w:rsidRPr="00983AC0" w:rsidRDefault="008A6F8A" w:rsidP="001E7E63">
            <w:pPr>
              <w:snapToGrid w:val="0"/>
              <w:rPr>
                <w:rFonts w:cs="Arial"/>
              </w:rPr>
            </w:pPr>
            <w:r w:rsidRPr="00983AC0">
              <w:rPr>
                <w:rFonts w:cs="Arial"/>
              </w:rPr>
              <w:t>Max. L/R*</w:t>
            </w:r>
            <w:r>
              <w:rPr>
                <w:rFonts w:cs="Arial"/>
                <w:vertAlign w:val="superscript"/>
              </w:rPr>
              <w:t>3</w:t>
            </w:r>
          </w:p>
        </w:tc>
        <w:tc>
          <w:tcPr>
            <w:tcW w:w="6666" w:type="dxa"/>
            <w:tcBorders>
              <w:top w:val="single" w:sz="4" w:space="0" w:color="000000"/>
              <w:left w:val="single" w:sz="4" w:space="0" w:color="000000"/>
              <w:bottom w:val="single" w:sz="4" w:space="0" w:color="000000"/>
              <w:right w:val="single" w:sz="4" w:space="0" w:color="000000"/>
            </w:tcBorders>
            <w:vAlign w:val="center"/>
          </w:tcPr>
          <w:p w14:paraId="075012CF" w14:textId="77777777" w:rsidR="008A6F8A" w:rsidRPr="00983AC0" w:rsidRDefault="008A6F8A" w:rsidP="001E7E63">
            <w:pPr>
              <w:snapToGrid w:val="0"/>
              <w:rPr>
                <w:rFonts w:cs="Arial"/>
              </w:rPr>
            </w:pPr>
            <w:r w:rsidRPr="00983AC0">
              <w:rPr>
                <w:rFonts w:cs="Arial"/>
              </w:rPr>
              <w:t>40ms</w:t>
            </w:r>
          </w:p>
        </w:tc>
      </w:tr>
      <w:tr w:rsidR="008A6F8A" w:rsidRPr="00983AC0" w14:paraId="005A976D" w14:textId="77777777" w:rsidTr="001E7E63">
        <w:trPr>
          <w:cantSplit/>
        </w:trPr>
        <w:tc>
          <w:tcPr>
            <w:tcW w:w="3151" w:type="dxa"/>
            <w:tcBorders>
              <w:top w:val="single" w:sz="4" w:space="0" w:color="000000"/>
              <w:left w:val="single" w:sz="4" w:space="0" w:color="000000"/>
              <w:bottom w:val="single" w:sz="4" w:space="0" w:color="000000"/>
            </w:tcBorders>
            <w:vAlign w:val="center"/>
          </w:tcPr>
          <w:p w14:paraId="4374B682" w14:textId="77777777" w:rsidR="008A6F8A" w:rsidRPr="00983AC0" w:rsidRDefault="008A6F8A" w:rsidP="001E7E63">
            <w:pPr>
              <w:snapToGrid w:val="0"/>
              <w:rPr>
                <w:rFonts w:cs="Arial"/>
                <w:vertAlign w:val="superscript"/>
              </w:rPr>
            </w:pPr>
            <w:r w:rsidRPr="00983AC0">
              <w:rPr>
                <w:rFonts w:cs="Arial"/>
              </w:rPr>
              <w:t xml:space="preserve">Min. input current in High </w:t>
            </w:r>
            <w:r>
              <w:rPr>
                <w:rFonts w:cs="Arial"/>
              </w:rPr>
              <w:t>state</w:t>
            </w:r>
          </w:p>
        </w:tc>
        <w:tc>
          <w:tcPr>
            <w:tcW w:w="6666" w:type="dxa"/>
            <w:tcBorders>
              <w:top w:val="single" w:sz="4" w:space="0" w:color="000000"/>
              <w:left w:val="single" w:sz="4" w:space="0" w:color="000000"/>
              <w:bottom w:val="single" w:sz="4" w:space="0" w:color="000000"/>
              <w:right w:val="single" w:sz="4" w:space="0" w:color="000000"/>
            </w:tcBorders>
            <w:vAlign w:val="center"/>
          </w:tcPr>
          <w:p w14:paraId="6F8A68F3" w14:textId="77777777" w:rsidR="008A6F8A" w:rsidRPr="00983AC0" w:rsidRDefault="008A6F8A" w:rsidP="008A6F8A">
            <w:pPr>
              <w:numPr>
                <w:ilvl w:val="0"/>
                <w:numId w:val="48"/>
              </w:numPr>
              <w:suppressAutoHyphens/>
              <w:snapToGrid w:val="0"/>
              <w:spacing w:before="60" w:after="60" w:line="288" w:lineRule="auto"/>
              <w:rPr>
                <w:rFonts w:cs="Arial"/>
              </w:rPr>
            </w:pPr>
            <w:r w:rsidRPr="00983AC0">
              <w:rPr>
                <w:rFonts w:cs="Arial"/>
              </w:rPr>
              <w:t>4 mA for 24 V nominal voltage</w:t>
            </w:r>
          </w:p>
          <w:p w14:paraId="2BE9164F" w14:textId="77777777" w:rsidR="008A6F8A" w:rsidRPr="00983AC0" w:rsidRDefault="008A6F8A" w:rsidP="008A6F8A">
            <w:pPr>
              <w:numPr>
                <w:ilvl w:val="0"/>
                <w:numId w:val="48"/>
              </w:numPr>
              <w:suppressAutoHyphens/>
              <w:snapToGrid w:val="0"/>
              <w:spacing w:before="60" w:after="60" w:line="288" w:lineRule="auto"/>
              <w:rPr>
                <w:rFonts w:cs="Arial"/>
              </w:rPr>
            </w:pPr>
            <w:r>
              <w:rPr>
                <w:rFonts w:cs="Arial"/>
              </w:rPr>
              <w:t>4</w:t>
            </w:r>
            <w:r w:rsidRPr="00983AC0">
              <w:rPr>
                <w:rFonts w:cs="Arial"/>
              </w:rPr>
              <w:t xml:space="preserve"> mA for 48V nominal voltage</w:t>
            </w:r>
          </w:p>
          <w:p w14:paraId="28099B0F" w14:textId="77777777" w:rsidR="008A6F8A" w:rsidRPr="00983AC0" w:rsidRDefault="008A6F8A" w:rsidP="008A6F8A">
            <w:pPr>
              <w:numPr>
                <w:ilvl w:val="0"/>
                <w:numId w:val="48"/>
              </w:numPr>
              <w:suppressAutoHyphens/>
              <w:snapToGrid w:val="0"/>
              <w:spacing w:before="60" w:after="60" w:line="288" w:lineRule="auto"/>
              <w:rPr>
                <w:rFonts w:cs="Arial"/>
              </w:rPr>
            </w:pPr>
            <w:r w:rsidRPr="00983AC0">
              <w:rPr>
                <w:rFonts w:cs="Arial"/>
              </w:rPr>
              <w:t>3mA for 72V nominal voltage</w:t>
            </w:r>
          </w:p>
          <w:p w14:paraId="138E576F" w14:textId="77777777" w:rsidR="008A6F8A" w:rsidRPr="00983AC0" w:rsidRDefault="008A6F8A" w:rsidP="008A6F8A">
            <w:pPr>
              <w:numPr>
                <w:ilvl w:val="0"/>
                <w:numId w:val="48"/>
              </w:numPr>
              <w:suppressAutoHyphens/>
              <w:snapToGrid w:val="0"/>
              <w:spacing w:before="60" w:after="60" w:line="288" w:lineRule="auto"/>
              <w:rPr>
                <w:rFonts w:cs="Arial"/>
              </w:rPr>
            </w:pPr>
            <w:r>
              <w:rPr>
                <w:rFonts w:cs="Arial"/>
              </w:rPr>
              <w:t>2</w:t>
            </w:r>
            <w:r w:rsidRPr="00983AC0">
              <w:rPr>
                <w:rFonts w:cs="Arial"/>
              </w:rPr>
              <w:t xml:space="preserve">mA for 96V nominal voltage </w:t>
            </w:r>
          </w:p>
          <w:p w14:paraId="56BCEDA7" w14:textId="77777777" w:rsidR="008A6F8A" w:rsidRPr="00983AC0" w:rsidRDefault="008A6F8A" w:rsidP="008A6F8A">
            <w:pPr>
              <w:numPr>
                <w:ilvl w:val="0"/>
                <w:numId w:val="48"/>
              </w:numPr>
              <w:suppressAutoHyphens/>
              <w:snapToGrid w:val="0"/>
              <w:spacing w:before="60" w:after="60" w:line="288" w:lineRule="auto"/>
              <w:rPr>
                <w:rFonts w:cs="Arial"/>
              </w:rPr>
            </w:pPr>
            <w:r w:rsidRPr="00983AC0">
              <w:rPr>
                <w:rFonts w:cs="Arial"/>
              </w:rPr>
              <w:t>2mA for 110V nominal voltage</w:t>
            </w:r>
          </w:p>
          <w:p w14:paraId="28F5FF94" w14:textId="77777777" w:rsidR="008A6F8A" w:rsidRPr="00983AC0" w:rsidRDefault="008A6F8A" w:rsidP="008A6F8A">
            <w:pPr>
              <w:numPr>
                <w:ilvl w:val="0"/>
                <w:numId w:val="48"/>
              </w:numPr>
              <w:suppressAutoHyphens/>
              <w:snapToGrid w:val="0"/>
              <w:spacing w:before="60" w:after="60" w:line="288" w:lineRule="auto"/>
              <w:rPr>
                <w:rFonts w:cs="Arial"/>
              </w:rPr>
            </w:pPr>
            <w:r w:rsidRPr="00983AC0">
              <w:rPr>
                <w:rFonts w:cs="Arial"/>
              </w:rPr>
              <w:t>Otherwise: 1 mA and transient peak</w:t>
            </w:r>
          </w:p>
        </w:tc>
      </w:tr>
      <w:tr w:rsidR="008A6F8A" w:rsidRPr="00983AC0" w14:paraId="42AC831B" w14:textId="77777777" w:rsidTr="001E7E63">
        <w:trPr>
          <w:cantSplit/>
        </w:trPr>
        <w:tc>
          <w:tcPr>
            <w:tcW w:w="3151" w:type="dxa"/>
            <w:tcBorders>
              <w:top w:val="single" w:sz="4" w:space="0" w:color="000000"/>
              <w:left w:val="single" w:sz="4" w:space="0" w:color="000000"/>
              <w:bottom w:val="single" w:sz="4" w:space="0" w:color="000000"/>
            </w:tcBorders>
            <w:vAlign w:val="center"/>
          </w:tcPr>
          <w:p w14:paraId="2E6FEF17" w14:textId="77777777" w:rsidR="008A6F8A" w:rsidRPr="00983AC0" w:rsidRDefault="008A6F8A" w:rsidP="001E7E63">
            <w:pPr>
              <w:snapToGrid w:val="0"/>
              <w:rPr>
                <w:rFonts w:cs="Arial"/>
                <w:vertAlign w:val="superscript"/>
              </w:rPr>
            </w:pPr>
            <w:r w:rsidRPr="00983AC0">
              <w:rPr>
                <w:rFonts w:cs="Arial"/>
              </w:rPr>
              <w:t>Max. input current that has to be detected as Low level*</w:t>
            </w:r>
            <w:r>
              <w:rPr>
                <w:rFonts w:cs="Arial"/>
                <w:vertAlign w:val="superscript"/>
              </w:rPr>
              <w:t>4</w:t>
            </w:r>
            <w:r w:rsidRPr="00983AC0">
              <w:rPr>
                <w:rFonts w:cs="Arial"/>
              </w:rPr>
              <w:t>*</w:t>
            </w:r>
            <w:r>
              <w:rPr>
                <w:rFonts w:cs="Arial"/>
                <w:vertAlign w:val="superscript"/>
              </w:rPr>
              <w:t>2</w:t>
            </w:r>
          </w:p>
        </w:tc>
        <w:tc>
          <w:tcPr>
            <w:tcW w:w="6666" w:type="dxa"/>
            <w:tcBorders>
              <w:top w:val="single" w:sz="4" w:space="0" w:color="000000"/>
              <w:left w:val="single" w:sz="4" w:space="0" w:color="000000"/>
              <w:bottom w:val="single" w:sz="4" w:space="0" w:color="000000"/>
              <w:right w:val="single" w:sz="4" w:space="0" w:color="000000"/>
            </w:tcBorders>
            <w:vAlign w:val="center"/>
          </w:tcPr>
          <w:p w14:paraId="17340B91" w14:textId="77777777" w:rsidR="008A6F8A" w:rsidRPr="00983AC0" w:rsidRDefault="008A6F8A" w:rsidP="001E7E63">
            <w:pPr>
              <w:snapToGrid w:val="0"/>
              <w:rPr>
                <w:rFonts w:cs="Arial"/>
              </w:rPr>
            </w:pPr>
            <w:r w:rsidRPr="00983AC0">
              <w:rPr>
                <w:rFonts w:cs="Arial"/>
              </w:rPr>
              <w:t>250µA</w:t>
            </w:r>
          </w:p>
        </w:tc>
      </w:tr>
    </w:tbl>
    <w:p w14:paraId="6F2E7CF2" w14:textId="77777777" w:rsidR="008A6F8A" w:rsidRDefault="008A6F8A" w:rsidP="008A6F8A">
      <w:pPr>
        <w:pStyle w:val="berschrift5Zchn"/>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2</w:t>
      </w:r>
      <w:r>
        <w:fldChar w:fldCharType="end"/>
      </w:r>
      <w:r>
        <w:t xml:space="preserve"> Characteristics for Boolean Inputs</w:t>
      </w:r>
    </w:p>
    <w:p w14:paraId="657C3D75" w14:textId="77777777" w:rsidR="008A6F8A" w:rsidRPr="00983AC0" w:rsidRDefault="008A6F8A" w:rsidP="00EB4B96">
      <w:pPr>
        <w:pStyle w:val="Untertitel"/>
        <w:numPr>
          <w:ilvl w:val="1"/>
          <w:numId w:val="6"/>
        </w:numPr>
      </w:pPr>
      <w:r>
        <w:t xml:space="preserve">*1: </w:t>
      </w:r>
      <w:r w:rsidRPr="001073F1">
        <w:t xml:space="preserve">Different voltage variations may be used, </w:t>
      </w:r>
      <w:r>
        <w:t>refer to EN 50155</w:t>
      </w:r>
      <w:r w:rsidRPr="001073F1">
        <w:t>. In this case compliance</w:t>
      </w:r>
      <w:r>
        <w:br/>
      </w:r>
      <w:r w:rsidRPr="001073F1">
        <w:t xml:space="preserve"> </w:t>
      </w:r>
      <w:r>
        <w:t xml:space="preserve">               </w:t>
      </w:r>
      <w:r w:rsidRPr="001073F1">
        <w:t xml:space="preserve">with the requirements </w:t>
      </w:r>
      <w:r>
        <w:t>shall</w:t>
      </w:r>
      <w:r w:rsidRPr="001073F1">
        <w:t xml:space="preserve"> be</w:t>
      </w:r>
      <w:r>
        <w:t xml:space="preserve"> </w:t>
      </w:r>
      <w:r w:rsidRPr="001073F1">
        <w:t xml:space="preserve">defined by </w:t>
      </w:r>
      <w:r>
        <w:t xml:space="preserve">ERTMS/ETCS on-board </w:t>
      </w:r>
      <w:r w:rsidRPr="001073F1">
        <w:t>manufacturer and</w:t>
      </w:r>
      <w:r>
        <w:br/>
        <w:t xml:space="preserve">               </w:t>
      </w:r>
      <w:r w:rsidRPr="001073F1">
        <w:t xml:space="preserve"> </w:t>
      </w:r>
      <w:r>
        <w:t>integrator.</w:t>
      </w:r>
    </w:p>
    <w:p w14:paraId="6A4EA0EC" w14:textId="77777777" w:rsidR="008A6F8A" w:rsidRDefault="008A6F8A" w:rsidP="00EB4B96">
      <w:pPr>
        <w:pStyle w:val="Untertitel"/>
        <w:numPr>
          <w:ilvl w:val="1"/>
          <w:numId w:val="6"/>
        </w:numPr>
      </w:pPr>
      <w:r>
        <w:t>*2</w:t>
      </w:r>
      <w:r w:rsidRPr="00983AC0">
        <w:t xml:space="preserve"> Input current is the current that flows through the input pin</w:t>
      </w:r>
      <w:r>
        <w:t>.</w:t>
      </w:r>
    </w:p>
    <w:p w14:paraId="65805B65" w14:textId="77777777" w:rsidR="008A6F8A" w:rsidRDefault="008A6F8A" w:rsidP="00EB4B96">
      <w:pPr>
        <w:pStyle w:val="Untertitel"/>
        <w:numPr>
          <w:ilvl w:val="1"/>
          <w:numId w:val="6"/>
        </w:numPr>
      </w:pPr>
      <w:r>
        <w:t>*3 This is a requirement for the vehicle side.</w:t>
      </w:r>
    </w:p>
    <w:p w14:paraId="083F0D7B" w14:textId="77777777" w:rsidR="008A6F8A" w:rsidRDefault="008A6F8A" w:rsidP="00EB4B96">
      <w:pPr>
        <w:pStyle w:val="Untertitel"/>
        <w:numPr>
          <w:ilvl w:val="1"/>
          <w:numId w:val="6"/>
        </w:numPr>
      </w:pPr>
      <w:r>
        <w:t>*4</w:t>
      </w:r>
      <w:r w:rsidRPr="00983AC0">
        <w:t xml:space="preserve"> Higher currents could also be detected as Low level, but should be avoided by the</w:t>
      </w:r>
      <w:r>
        <w:br/>
        <w:t xml:space="preserve">                </w:t>
      </w:r>
      <w:r w:rsidRPr="00983AC0">
        <w:t xml:space="preserve"> </w:t>
      </w:r>
      <w:r>
        <w:t xml:space="preserve">vehicle </w:t>
      </w:r>
      <w:r w:rsidRPr="00983AC0">
        <w:t>output.</w:t>
      </w:r>
    </w:p>
    <w:p w14:paraId="2A160E70" w14:textId="0A7052DE" w:rsidR="008A6F8A" w:rsidRDefault="008A6F8A" w:rsidP="00EB4B96"/>
    <w:p w14:paraId="0992064A" w14:textId="1A74A607" w:rsidR="008A6F8A" w:rsidRDefault="008A6F8A" w:rsidP="00EB4B96">
      <w:pPr>
        <w:pStyle w:val="berschrift2"/>
        <w:numPr>
          <w:ilvl w:val="1"/>
          <w:numId w:val="6"/>
        </w:numPr>
      </w:pPr>
      <w:r>
        <w:lastRenderedPageBreak/>
        <w:t>Boolean Outputs [Reference SS119]</w:t>
      </w:r>
    </w:p>
    <w:p w14:paraId="72BA452E" w14:textId="77777777" w:rsidR="008A6F8A" w:rsidRDefault="008A6F8A" w:rsidP="00EB4B96">
      <w:pPr>
        <w:pStyle w:val="Untertitel"/>
        <w:numPr>
          <w:ilvl w:val="2"/>
          <w:numId w:val="6"/>
        </w:numPr>
      </w:pPr>
      <w:r w:rsidRPr="00983AC0">
        <w:t>Outputs shall</w:t>
      </w:r>
      <w:r>
        <w:t xml:space="preserve"> comply with </w:t>
      </w:r>
      <w:r w:rsidRPr="00983AC0">
        <w:t>the following characteristics:</w:t>
      </w:r>
      <w:r>
        <w:br/>
      </w:r>
    </w:p>
    <w:tbl>
      <w:tblPr>
        <w:tblW w:w="0" w:type="auto"/>
        <w:tblInd w:w="108" w:type="dxa"/>
        <w:tblLayout w:type="fixed"/>
        <w:tblLook w:val="0000" w:firstRow="0" w:lastRow="0" w:firstColumn="0" w:lastColumn="0" w:noHBand="0" w:noVBand="0"/>
      </w:tblPr>
      <w:tblGrid>
        <w:gridCol w:w="3043"/>
        <w:gridCol w:w="6666"/>
      </w:tblGrid>
      <w:tr w:rsidR="008A6F8A" w:rsidRPr="00983AC0" w14:paraId="6F93E688" w14:textId="77777777" w:rsidTr="001E7E63">
        <w:trPr>
          <w:cantSplit/>
          <w:tblHeader/>
        </w:trPr>
        <w:tc>
          <w:tcPr>
            <w:tcW w:w="3043" w:type="dxa"/>
            <w:tcBorders>
              <w:top w:val="single" w:sz="4" w:space="0" w:color="000000"/>
              <w:left w:val="single" w:sz="4" w:space="0" w:color="000000"/>
              <w:bottom w:val="single" w:sz="4" w:space="0" w:color="000000"/>
            </w:tcBorders>
            <w:shd w:val="clear" w:color="auto" w:fill="D9D9D9"/>
            <w:vAlign w:val="center"/>
          </w:tcPr>
          <w:p w14:paraId="6EFCDDEF" w14:textId="77777777" w:rsidR="008A6F8A" w:rsidRPr="00983AC0" w:rsidRDefault="008A6F8A" w:rsidP="001E7E63">
            <w:pPr>
              <w:keepNext/>
              <w:snapToGrid w:val="0"/>
              <w:rPr>
                <w:rFonts w:cs="Arial"/>
              </w:rPr>
            </w:pPr>
            <w:r w:rsidRPr="00983AC0">
              <w:rPr>
                <w:rFonts w:cs="Arial"/>
              </w:rPr>
              <w:t>Characteristic</w:t>
            </w:r>
          </w:p>
        </w:tc>
        <w:tc>
          <w:tcPr>
            <w:tcW w:w="66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DB0D23" w14:textId="77777777" w:rsidR="008A6F8A" w:rsidRPr="00983AC0" w:rsidRDefault="008A6F8A" w:rsidP="001E7E63">
            <w:pPr>
              <w:keepNext/>
              <w:snapToGrid w:val="0"/>
              <w:rPr>
                <w:rFonts w:cs="Arial"/>
              </w:rPr>
            </w:pPr>
            <w:r w:rsidRPr="00983AC0">
              <w:rPr>
                <w:rFonts w:cs="Arial"/>
              </w:rPr>
              <w:t>Value</w:t>
            </w:r>
          </w:p>
        </w:tc>
      </w:tr>
      <w:tr w:rsidR="008A6F8A" w:rsidRPr="00983AC0" w14:paraId="699245E8" w14:textId="77777777" w:rsidTr="001E7E63">
        <w:trPr>
          <w:cantSplit/>
        </w:trPr>
        <w:tc>
          <w:tcPr>
            <w:tcW w:w="3043" w:type="dxa"/>
            <w:vMerge w:val="restart"/>
            <w:tcBorders>
              <w:top w:val="single" w:sz="4" w:space="0" w:color="000000"/>
              <w:left w:val="single" w:sz="4" w:space="0" w:color="000000"/>
            </w:tcBorders>
            <w:vAlign w:val="center"/>
          </w:tcPr>
          <w:p w14:paraId="17FFE220" w14:textId="77777777" w:rsidR="008A6F8A" w:rsidRPr="00983AC0" w:rsidRDefault="008A6F8A" w:rsidP="001E7E63">
            <w:pPr>
              <w:keepNext/>
              <w:snapToGrid w:val="0"/>
              <w:rPr>
                <w:rFonts w:cs="Arial"/>
              </w:rPr>
            </w:pPr>
            <w:r w:rsidRPr="00983AC0">
              <w:rPr>
                <w:rFonts w:cs="Arial"/>
              </w:rPr>
              <w:t xml:space="preserve">Max. voltage between output pins in </w:t>
            </w:r>
            <w:r>
              <w:rPr>
                <w:rFonts w:cs="Arial"/>
              </w:rPr>
              <w:t>“</w:t>
            </w:r>
            <w:r w:rsidRPr="00983AC0">
              <w:rPr>
                <w:rFonts w:cs="Arial"/>
              </w:rPr>
              <w:t>Open</w:t>
            </w:r>
            <w:r>
              <w:rPr>
                <w:rFonts w:cs="Arial"/>
              </w:rPr>
              <w:t>”</w:t>
            </w:r>
            <w:r w:rsidRPr="00983AC0">
              <w:rPr>
                <w:rFonts w:cs="Arial"/>
              </w:rPr>
              <w:t xml:space="preserve"> stat</w:t>
            </w:r>
            <w:r>
              <w:rPr>
                <w:rFonts w:cs="Arial"/>
              </w:rPr>
              <w:t>e</w:t>
            </w:r>
          </w:p>
        </w:tc>
        <w:tc>
          <w:tcPr>
            <w:tcW w:w="6666" w:type="dxa"/>
            <w:tcBorders>
              <w:top w:val="single" w:sz="4" w:space="0" w:color="000000"/>
              <w:left w:val="single" w:sz="4" w:space="0" w:color="000000"/>
              <w:bottom w:val="single" w:sz="4" w:space="0" w:color="000000"/>
              <w:right w:val="single" w:sz="4" w:space="0" w:color="000000"/>
            </w:tcBorders>
            <w:vAlign w:val="center"/>
          </w:tcPr>
          <w:p w14:paraId="4E929CB2" w14:textId="77777777" w:rsidR="008A6F8A" w:rsidRPr="00983AC0" w:rsidRDefault="008A6F8A" w:rsidP="001E7E63">
            <w:pPr>
              <w:keepNext/>
              <w:snapToGrid w:val="0"/>
              <w:rPr>
                <w:rFonts w:cs="Arial"/>
              </w:rPr>
            </w:pPr>
            <w:r w:rsidRPr="00983AC0">
              <w:rPr>
                <w:rFonts w:cs="Arial"/>
              </w:rPr>
              <w:t xml:space="preserve">24 V + overvoltage acc. EN 50155 </w:t>
            </w:r>
          </w:p>
        </w:tc>
      </w:tr>
      <w:tr w:rsidR="008A6F8A" w:rsidRPr="00983AC0" w14:paraId="200524A3" w14:textId="77777777" w:rsidTr="001E7E63">
        <w:trPr>
          <w:cantSplit/>
        </w:trPr>
        <w:tc>
          <w:tcPr>
            <w:tcW w:w="3043" w:type="dxa"/>
            <w:vMerge/>
            <w:tcBorders>
              <w:left w:val="single" w:sz="4" w:space="0" w:color="000000"/>
            </w:tcBorders>
            <w:vAlign w:val="center"/>
          </w:tcPr>
          <w:p w14:paraId="2B90CF0B"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vAlign w:val="center"/>
          </w:tcPr>
          <w:p w14:paraId="6D6392D7" w14:textId="77777777" w:rsidR="008A6F8A" w:rsidRPr="00983AC0" w:rsidRDefault="008A6F8A" w:rsidP="001E7E63">
            <w:pPr>
              <w:snapToGrid w:val="0"/>
              <w:rPr>
                <w:rFonts w:cs="Arial"/>
              </w:rPr>
            </w:pPr>
            <w:r w:rsidRPr="00983AC0">
              <w:rPr>
                <w:rFonts w:cs="Arial"/>
              </w:rPr>
              <w:t xml:space="preserve">48 V + overvoltage acc. EN 50155 </w:t>
            </w:r>
          </w:p>
        </w:tc>
      </w:tr>
      <w:tr w:rsidR="008A6F8A" w:rsidRPr="00983AC0" w14:paraId="416C98BD" w14:textId="77777777" w:rsidTr="001E7E63">
        <w:trPr>
          <w:cantSplit/>
        </w:trPr>
        <w:tc>
          <w:tcPr>
            <w:tcW w:w="3043" w:type="dxa"/>
            <w:vMerge/>
            <w:tcBorders>
              <w:left w:val="single" w:sz="4" w:space="0" w:color="000000"/>
            </w:tcBorders>
            <w:vAlign w:val="center"/>
          </w:tcPr>
          <w:p w14:paraId="005B55AA"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vAlign w:val="center"/>
          </w:tcPr>
          <w:p w14:paraId="4AF20312" w14:textId="77777777" w:rsidR="008A6F8A" w:rsidRPr="00983AC0" w:rsidRDefault="008A6F8A" w:rsidP="001E7E63">
            <w:pPr>
              <w:snapToGrid w:val="0"/>
              <w:rPr>
                <w:rFonts w:cs="Arial"/>
              </w:rPr>
            </w:pPr>
            <w:r w:rsidRPr="00983AC0">
              <w:rPr>
                <w:rFonts w:cs="Arial"/>
              </w:rPr>
              <w:t xml:space="preserve">72 V + overvoltage acc. EN 50155 </w:t>
            </w:r>
          </w:p>
        </w:tc>
      </w:tr>
      <w:tr w:rsidR="008A6F8A" w:rsidRPr="00983AC0" w14:paraId="125E22CA" w14:textId="77777777" w:rsidTr="001E7E63">
        <w:trPr>
          <w:cantSplit/>
        </w:trPr>
        <w:tc>
          <w:tcPr>
            <w:tcW w:w="3043" w:type="dxa"/>
            <w:vMerge/>
            <w:tcBorders>
              <w:left w:val="single" w:sz="4" w:space="0" w:color="000000"/>
            </w:tcBorders>
            <w:vAlign w:val="center"/>
          </w:tcPr>
          <w:p w14:paraId="7E2C72A8"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vAlign w:val="center"/>
          </w:tcPr>
          <w:p w14:paraId="0A379BBC" w14:textId="77777777" w:rsidR="008A6F8A" w:rsidRPr="00983AC0" w:rsidRDefault="008A6F8A" w:rsidP="001E7E63">
            <w:pPr>
              <w:snapToGrid w:val="0"/>
              <w:rPr>
                <w:rFonts w:cs="Arial"/>
              </w:rPr>
            </w:pPr>
            <w:r w:rsidRPr="00983AC0">
              <w:rPr>
                <w:rFonts w:cs="Arial"/>
              </w:rPr>
              <w:t xml:space="preserve">96 V + overvoltage acc. EN 50155 </w:t>
            </w:r>
          </w:p>
        </w:tc>
      </w:tr>
      <w:tr w:rsidR="008A6F8A" w:rsidRPr="00983AC0" w14:paraId="0C0EB507" w14:textId="77777777" w:rsidTr="001E7E63">
        <w:trPr>
          <w:cantSplit/>
        </w:trPr>
        <w:tc>
          <w:tcPr>
            <w:tcW w:w="3043" w:type="dxa"/>
            <w:vMerge/>
            <w:tcBorders>
              <w:left w:val="single" w:sz="4" w:space="0" w:color="000000"/>
              <w:bottom w:val="single" w:sz="4" w:space="0" w:color="000000"/>
            </w:tcBorders>
            <w:vAlign w:val="center"/>
          </w:tcPr>
          <w:p w14:paraId="4069484B"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vAlign w:val="center"/>
          </w:tcPr>
          <w:p w14:paraId="220745D5" w14:textId="77777777" w:rsidR="008A6F8A" w:rsidRPr="00983AC0" w:rsidRDefault="008A6F8A" w:rsidP="001E7E63">
            <w:pPr>
              <w:snapToGrid w:val="0"/>
              <w:rPr>
                <w:rFonts w:cs="Arial"/>
              </w:rPr>
            </w:pPr>
            <w:r w:rsidRPr="00983AC0">
              <w:rPr>
                <w:rFonts w:cs="Arial"/>
              </w:rPr>
              <w:t xml:space="preserve">110 V + overvoltage acc. EN 50155 </w:t>
            </w:r>
          </w:p>
        </w:tc>
      </w:tr>
      <w:tr w:rsidR="008A6F8A" w:rsidRPr="00983AC0" w14:paraId="24EC60DF" w14:textId="77777777" w:rsidTr="001E7E63">
        <w:trPr>
          <w:cantSplit/>
        </w:trPr>
        <w:tc>
          <w:tcPr>
            <w:tcW w:w="3043" w:type="dxa"/>
            <w:vMerge w:val="restart"/>
            <w:tcBorders>
              <w:top w:val="single" w:sz="4" w:space="0" w:color="000000"/>
              <w:left w:val="single" w:sz="4" w:space="0" w:color="000000"/>
            </w:tcBorders>
            <w:vAlign w:val="center"/>
          </w:tcPr>
          <w:p w14:paraId="2B438D4F" w14:textId="77777777" w:rsidR="008A6F8A" w:rsidRPr="00983AC0" w:rsidRDefault="008A6F8A" w:rsidP="001E7E63">
            <w:pPr>
              <w:snapToGrid w:val="0"/>
              <w:rPr>
                <w:rFonts w:cs="Arial"/>
              </w:rPr>
            </w:pPr>
            <w:r w:rsidRPr="00983AC0">
              <w:rPr>
                <w:rFonts w:cs="Arial"/>
              </w:rPr>
              <w:t>Max.</w:t>
            </w:r>
            <w:r>
              <w:rPr>
                <w:rFonts w:cs="Arial"/>
              </w:rPr>
              <w:t xml:space="preserve"> continuous</w:t>
            </w:r>
            <w:r w:rsidRPr="00983AC0">
              <w:rPr>
                <w:rFonts w:cs="Arial"/>
              </w:rPr>
              <w:t xml:space="preserve"> current through </w:t>
            </w:r>
            <w:r>
              <w:rPr>
                <w:rFonts w:cs="Arial"/>
              </w:rPr>
              <w:t>output</w:t>
            </w:r>
            <w:r w:rsidRPr="00983AC0">
              <w:rPr>
                <w:rFonts w:cs="Arial"/>
              </w:rPr>
              <w:t xml:space="preserve"> in</w:t>
            </w:r>
            <w:r>
              <w:rPr>
                <w:rFonts w:cs="Arial"/>
              </w:rPr>
              <w:t xml:space="preserve"> “</w:t>
            </w:r>
            <w:r w:rsidRPr="00983AC0">
              <w:rPr>
                <w:rFonts w:cs="Arial"/>
              </w:rPr>
              <w:t>Closed</w:t>
            </w:r>
            <w:r>
              <w:rPr>
                <w:rFonts w:cs="Arial"/>
              </w:rPr>
              <w:t>”</w:t>
            </w:r>
            <w:r w:rsidRPr="00983AC0">
              <w:rPr>
                <w:rFonts w:cs="Arial"/>
              </w:rPr>
              <w:t xml:space="preserve"> stat</w:t>
            </w:r>
            <w:r>
              <w:rPr>
                <w:rFonts w:cs="Arial"/>
              </w:rPr>
              <w:t>e</w:t>
            </w:r>
          </w:p>
        </w:tc>
        <w:tc>
          <w:tcPr>
            <w:tcW w:w="6666" w:type="dxa"/>
            <w:tcBorders>
              <w:top w:val="single" w:sz="4" w:space="0" w:color="000000"/>
              <w:left w:val="single" w:sz="4" w:space="0" w:color="000000"/>
              <w:bottom w:val="single" w:sz="4" w:space="0" w:color="000000"/>
              <w:right w:val="single" w:sz="4" w:space="0" w:color="000000"/>
            </w:tcBorders>
            <w:vAlign w:val="center"/>
          </w:tcPr>
          <w:p w14:paraId="5990D947" w14:textId="77777777" w:rsidR="008A6F8A" w:rsidRPr="00983AC0" w:rsidRDefault="008A6F8A" w:rsidP="001E7E63">
            <w:pPr>
              <w:snapToGrid w:val="0"/>
              <w:rPr>
                <w:rFonts w:cs="Arial"/>
              </w:rPr>
            </w:pPr>
            <w:r w:rsidRPr="00983AC0">
              <w:rPr>
                <w:rFonts w:cs="Arial"/>
              </w:rPr>
              <w:t>1 A for 24 V nominal voltage</w:t>
            </w:r>
          </w:p>
        </w:tc>
      </w:tr>
      <w:tr w:rsidR="008A6F8A" w:rsidRPr="00983AC0" w14:paraId="5582EF4A" w14:textId="77777777" w:rsidTr="001E7E63">
        <w:trPr>
          <w:cantSplit/>
        </w:trPr>
        <w:tc>
          <w:tcPr>
            <w:tcW w:w="3043" w:type="dxa"/>
            <w:vMerge/>
            <w:tcBorders>
              <w:left w:val="single" w:sz="4" w:space="0" w:color="000000"/>
            </w:tcBorders>
            <w:vAlign w:val="center"/>
          </w:tcPr>
          <w:p w14:paraId="1B4D09F4"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vAlign w:val="center"/>
          </w:tcPr>
          <w:p w14:paraId="75839F4B" w14:textId="77777777" w:rsidR="008A6F8A" w:rsidRPr="00983AC0" w:rsidRDefault="008A6F8A" w:rsidP="001E7E63">
            <w:pPr>
              <w:snapToGrid w:val="0"/>
              <w:rPr>
                <w:rFonts w:cs="Arial"/>
              </w:rPr>
            </w:pPr>
            <w:r w:rsidRPr="00983AC0">
              <w:rPr>
                <w:rFonts w:cs="Arial"/>
              </w:rPr>
              <w:t>0.5 A for 48 V nominal voltage</w:t>
            </w:r>
          </w:p>
        </w:tc>
      </w:tr>
      <w:tr w:rsidR="008A6F8A" w:rsidRPr="00983AC0" w14:paraId="06282B33" w14:textId="77777777" w:rsidTr="001E7E63">
        <w:trPr>
          <w:cantSplit/>
        </w:trPr>
        <w:tc>
          <w:tcPr>
            <w:tcW w:w="3043" w:type="dxa"/>
            <w:vMerge/>
            <w:tcBorders>
              <w:left w:val="single" w:sz="4" w:space="0" w:color="000000"/>
            </w:tcBorders>
            <w:vAlign w:val="center"/>
          </w:tcPr>
          <w:p w14:paraId="1B22CB38"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vAlign w:val="center"/>
          </w:tcPr>
          <w:p w14:paraId="20DAD4F3" w14:textId="77777777" w:rsidR="008A6F8A" w:rsidRPr="00983AC0" w:rsidRDefault="008A6F8A" w:rsidP="001E7E63">
            <w:pPr>
              <w:snapToGrid w:val="0"/>
              <w:rPr>
                <w:rFonts w:cs="Arial"/>
              </w:rPr>
            </w:pPr>
            <w:r w:rsidRPr="00983AC0">
              <w:rPr>
                <w:rFonts w:cs="Arial"/>
              </w:rPr>
              <w:t>0.3 A for 72 V nominal voltage</w:t>
            </w:r>
          </w:p>
        </w:tc>
      </w:tr>
      <w:tr w:rsidR="008A6F8A" w:rsidRPr="00983AC0" w14:paraId="4CF725EB" w14:textId="77777777" w:rsidTr="001E7E63">
        <w:trPr>
          <w:cantSplit/>
        </w:trPr>
        <w:tc>
          <w:tcPr>
            <w:tcW w:w="3043" w:type="dxa"/>
            <w:vMerge/>
            <w:tcBorders>
              <w:left w:val="single" w:sz="4" w:space="0" w:color="000000"/>
            </w:tcBorders>
            <w:vAlign w:val="center"/>
          </w:tcPr>
          <w:p w14:paraId="4E0DEA7D"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vAlign w:val="center"/>
          </w:tcPr>
          <w:p w14:paraId="06E9A8A3" w14:textId="77777777" w:rsidR="008A6F8A" w:rsidRPr="00983AC0" w:rsidRDefault="008A6F8A" w:rsidP="001E7E63">
            <w:pPr>
              <w:snapToGrid w:val="0"/>
              <w:rPr>
                <w:rFonts w:cs="Arial"/>
              </w:rPr>
            </w:pPr>
            <w:r w:rsidRPr="00983AC0">
              <w:rPr>
                <w:rFonts w:cs="Arial"/>
              </w:rPr>
              <w:t>0.2 A for 96 V nominal voltage</w:t>
            </w:r>
          </w:p>
        </w:tc>
      </w:tr>
      <w:tr w:rsidR="008A6F8A" w:rsidRPr="00983AC0" w14:paraId="4AA6B78E" w14:textId="77777777" w:rsidTr="001E7E63">
        <w:trPr>
          <w:cantSplit/>
        </w:trPr>
        <w:tc>
          <w:tcPr>
            <w:tcW w:w="3043" w:type="dxa"/>
            <w:vMerge/>
            <w:tcBorders>
              <w:left w:val="single" w:sz="4" w:space="0" w:color="000000"/>
              <w:bottom w:val="single" w:sz="4" w:space="0" w:color="000000"/>
            </w:tcBorders>
            <w:vAlign w:val="center"/>
          </w:tcPr>
          <w:p w14:paraId="407684C2" w14:textId="77777777" w:rsidR="008A6F8A" w:rsidRPr="00983AC0" w:rsidRDefault="008A6F8A" w:rsidP="001E7E63">
            <w:pPr>
              <w:snapToGrid w:val="0"/>
              <w:rPr>
                <w:rFonts w:cs="Arial"/>
              </w:rPr>
            </w:pPr>
          </w:p>
        </w:tc>
        <w:tc>
          <w:tcPr>
            <w:tcW w:w="6666" w:type="dxa"/>
            <w:tcBorders>
              <w:top w:val="single" w:sz="4" w:space="0" w:color="000000"/>
              <w:left w:val="single" w:sz="4" w:space="0" w:color="000000"/>
              <w:bottom w:val="single" w:sz="4" w:space="0" w:color="000000"/>
              <w:right w:val="single" w:sz="4" w:space="0" w:color="000000"/>
            </w:tcBorders>
            <w:vAlign w:val="center"/>
          </w:tcPr>
          <w:p w14:paraId="1DCFDEE5" w14:textId="77777777" w:rsidR="008A6F8A" w:rsidRPr="00983AC0" w:rsidRDefault="008A6F8A" w:rsidP="001E7E63">
            <w:pPr>
              <w:snapToGrid w:val="0"/>
              <w:rPr>
                <w:rFonts w:cs="Arial"/>
              </w:rPr>
            </w:pPr>
            <w:r w:rsidRPr="00983AC0">
              <w:rPr>
                <w:rFonts w:cs="Arial"/>
              </w:rPr>
              <w:t>0.2 A for 110 V nominal voltage</w:t>
            </w:r>
          </w:p>
        </w:tc>
      </w:tr>
      <w:tr w:rsidR="008A6F8A" w:rsidRPr="0061024A" w14:paraId="66FB0BE4" w14:textId="77777777" w:rsidTr="001E7E63">
        <w:trPr>
          <w:cantSplit/>
        </w:trPr>
        <w:tc>
          <w:tcPr>
            <w:tcW w:w="3043" w:type="dxa"/>
            <w:vMerge w:val="restart"/>
            <w:tcBorders>
              <w:top w:val="single" w:sz="4" w:space="0" w:color="000000"/>
              <w:left w:val="single" w:sz="4" w:space="0" w:color="000000"/>
            </w:tcBorders>
            <w:vAlign w:val="center"/>
          </w:tcPr>
          <w:p w14:paraId="78DC9D8C" w14:textId="77777777" w:rsidR="008A6F8A" w:rsidRPr="00983AC0" w:rsidRDefault="008A6F8A" w:rsidP="001E7E63">
            <w:r w:rsidRPr="00983AC0">
              <w:t>Lowest possible output current in Closed status*</w:t>
            </w:r>
            <w:r>
              <w:rPr>
                <w:vertAlign w:val="superscript"/>
              </w:rPr>
              <w:t>1</w:t>
            </w:r>
          </w:p>
        </w:tc>
        <w:tc>
          <w:tcPr>
            <w:tcW w:w="6666" w:type="dxa"/>
            <w:tcBorders>
              <w:top w:val="single" w:sz="4" w:space="0" w:color="000000"/>
              <w:left w:val="single" w:sz="4" w:space="0" w:color="000000"/>
              <w:bottom w:val="single" w:sz="4" w:space="0" w:color="000000"/>
              <w:right w:val="single" w:sz="4" w:space="0" w:color="000000"/>
            </w:tcBorders>
            <w:vAlign w:val="center"/>
          </w:tcPr>
          <w:p w14:paraId="4294F154" w14:textId="77777777" w:rsidR="008A6F8A" w:rsidRPr="0061024A" w:rsidRDefault="008A6F8A" w:rsidP="001E7E63">
            <w:r w:rsidRPr="000952EA">
              <w:t xml:space="preserve">High Power Outputs </w:t>
            </w:r>
          </w:p>
        </w:tc>
      </w:tr>
      <w:tr w:rsidR="008A6F8A" w:rsidRPr="008D0B3D" w14:paraId="631715F3" w14:textId="77777777" w:rsidTr="001E7E63">
        <w:trPr>
          <w:cantSplit/>
        </w:trPr>
        <w:tc>
          <w:tcPr>
            <w:tcW w:w="3043" w:type="dxa"/>
            <w:vMerge/>
            <w:tcBorders>
              <w:left w:val="single" w:sz="4" w:space="0" w:color="000000"/>
            </w:tcBorders>
            <w:vAlign w:val="center"/>
          </w:tcPr>
          <w:p w14:paraId="480404A4" w14:textId="77777777" w:rsidR="008A6F8A" w:rsidRPr="00983AC0" w:rsidRDefault="008A6F8A" w:rsidP="001E7E63"/>
        </w:tc>
        <w:tc>
          <w:tcPr>
            <w:tcW w:w="6666" w:type="dxa"/>
            <w:tcBorders>
              <w:top w:val="single" w:sz="4" w:space="0" w:color="000000"/>
              <w:left w:val="single" w:sz="4" w:space="0" w:color="000000"/>
              <w:bottom w:val="single" w:sz="4" w:space="0" w:color="000000"/>
              <w:right w:val="single" w:sz="4" w:space="0" w:color="000000"/>
            </w:tcBorders>
            <w:vAlign w:val="center"/>
          </w:tcPr>
          <w:p w14:paraId="5D32E71C" w14:textId="77777777" w:rsidR="008A6F8A" w:rsidRPr="008D0B3D" w:rsidRDefault="008A6F8A" w:rsidP="001E7E63">
            <w:pPr>
              <w:rPr>
                <w:lang w:val="es-ES"/>
              </w:rPr>
            </w:pPr>
            <w:r>
              <w:rPr>
                <w:lang w:val="es-ES"/>
              </w:rPr>
              <w:t>15</w:t>
            </w:r>
            <w:r w:rsidRPr="000952EA">
              <w:rPr>
                <w:lang w:val="es-ES"/>
              </w:rPr>
              <w:t xml:space="preserve"> mA / 24 V</w:t>
            </w:r>
          </w:p>
          <w:p w14:paraId="04D90DB8" w14:textId="77777777" w:rsidR="008A6F8A" w:rsidRPr="008D0B3D" w:rsidRDefault="008A6F8A" w:rsidP="001E7E63">
            <w:pPr>
              <w:rPr>
                <w:lang w:val="es-ES"/>
              </w:rPr>
            </w:pPr>
            <w:r>
              <w:rPr>
                <w:lang w:val="es-ES"/>
              </w:rPr>
              <w:t>15 mA / 48</w:t>
            </w:r>
            <w:r w:rsidRPr="000952EA">
              <w:rPr>
                <w:lang w:val="es-ES"/>
              </w:rPr>
              <w:t xml:space="preserve"> V</w:t>
            </w:r>
          </w:p>
          <w:p w14:paraId="15EFF894" w14:textId="77777777" w:rsidR="008A6F8A" w:rsidRPr="008D0B3D" w:rsidRDefault="008A6F8A" w:rsidP="001E7E63">
            <w:pPr>
              <w:rPr>
                <w:lang w:val="es-ES"/>
              </w:rPr>
            </w:pPr>
            <w:r>
              <w:rPr>
                <w:lang w:val="es-ES"/>
              </w:rPr>
              <w:t>13 mA / 72</w:t>
            </w:r>
            <w:r w:rsidRPr="000952EA">
              <w:rPr>
                <w:lang w:val="es-ES"/>
              </w:rPr>
              <w:t xml:space="preserve"> V</w:t>
            </w:r>
          </w:p>
          <w:p w14:paraId="32200A1A" w14:textId="77777777" w:rsidR="008A6F8A" w:rsidRPr="008D0B3D" w:rsidRDefault="008A6F8A" w:rsidP="001E7E63">
            <w:pPr>
              <w:rPr>
                <w:lang w:val="es-ES"/>
              </w:rPr>
            </w:pPr>
            <w:r>
              <w:rPr>
                <w:lang w:val="es-ES"/>
              </w:rPr>
              <w:t>10 mA / 96</w:t>
            </w:r>
            <w:r w:rsidRPr="000952EA">
              <w:rPr>
                <w:lang w:val="es-ES"/>
              </w:rPr>
              <w:t xml:space="preserve"> V</w:t>
            </w:r>
          </w:p>
          <w:p w14:paraId="1230541A" w14:textId="77777777" w:rsidR="008A6F8A" w:rsidRPr="008D0B3D" w:rsidRDefault="008A6F8A" w:rsidP="001E7E63">
            <w:pPr>
              <w:rPr>
                <w:lang w:val="es-ES"/>
              </w:rPr>
            </w:pPr>
            <w:r>
              <w:rPr>
                <w:lang w:val="es-ES"/>
              </w:rPr>
              <w:t>10</w:t>
            </w:r>
            <w:r w:rsidRPr="000952EA">
              <w:rPr>
                <w:lang w:val="es-ES"/>
              </w:rPr>
              <w:t xml:space="preserve"> mA / 110 V</w:t>
            </w:r>
          </w:p>
        </w:tc>
      </w:tr>
      <w:tr w:rsidR="008A6F8A" w:rsidRPr="0061024A" w14:paraId="0804095B" w14:textId="77777777" w:rsidTr="001E7E63">
        <w:trPr>
          <w:cantSplit/>
        </w:trPr>
        <w:tc>
          <w:tcPr>
            <w:tcW w:w="3043" w:type="dxa"/>
            <w:vMerge/>
            <w:tcBorders>
              <w:left w:val="single" w:sz="4" w:space="0" w:color="000000"/>
            </w:tcBorders>
            <w:vAlign w:val="center"/>
          </w:tcPr>
          <w:p w14:paraId="07B20770" w14:textId="77777777" w:rsidR="008A6F8A" w:rsidRPr="0061024A" w:rsidRDefault="008A6F8A" w:rsidP="001E7E63">
            <w:pPr>
              <w:rPr>
                <w:lang w:val="es-ES"/>
              </w:rPr>
            </w:pPr>
          </w:p>
        </w:tc>
        <w:tc>
          <w:tcPr>
            <w:tcW w:w="6666" w:type="dxa"/>
            <w:tcBorders>
              <w:top w:val="single" w:sz="4" w:space="0" w:color="000000"/>
              <w:left w:val="single" w:sz="4" w:space="0" w:color="000000"/>
              <w:bottom w:val="single" w:sz="4" w:space="0" w:color="000000"/>
              <w:right w:val="single" w:sz="4" w:space="0" w:color="000000"/>
            </w:tcBorders>
            <w:vAlign w:val="center"/>
          </w:tcPr>
          <w:p w14:paraId="53D40657" w14:textId="77777777" w:rsidR="008A6F8A" w:rsidRPr="0061024A" w:rsidRDefault="008A6F8A" w:rsidP="001E7E63">
            <w:r w:rsidRPr="000952EA">
              <w:t xml:space="preserve">Low Power Outputs </w:t>
            </w:r>
          </w:p>
        </w:tc>
      </w:tr>
      <w:tr w:rsidR="008A6F8A" w:rsidRPr="00983AC0" w14:paraId="15320A21" w14:textId="77777777" w:rsidTr="001E7E63">
        <w:trPr>
          <w:cantSplit/>
        </w:trPr>
        <w:tc>
          <w:tcPr>
            <w:tcW w:w="3043" w:type="dxa"/>
            <w:tcBorders>
              <w:left w:val="single" w:sz="4" w:space="0" w:color="000000"/>
            </w:tcBorders>
            <w:vAlign w:val="center"/>
          </w:tcPr>
          <w:p w14:paraId="1DE7A20E" w14:textId="77777777" w:rsidR="008A6F8A" w:rsidRDefault="008A6F8A" w:rsidP="001E7E63"/>
          <w:p w14:paraId="5A40BD30" w14:textId="77777777" w:rsidR="008A6F8A" w:rsidRDefault="008A6F8A" w:rsidP="001E7E63"/>
          <w:p w14:paraId="00A6CCEF" w14:textId="77777777" w:rsidR="008A6F8A" w:rsidRDefault="008A6F8A" w:rsidP="001E7E63"/>
          <w:p w14:paraId="1A108EEB" w14:textId="77777777" w:rsidR="008A6F8A" w:rsidRPr="003C1B20" w:rsidRDefault="008A6F8A" w:rsidP="001E7E63"/>
        </w:tc>
        <w:tc>
          <w:tcPr>
            <w:tcW w:w="6666" w:type="dxa"/>
            <w:tcBorders>
              <w:top w:val="single" w:sz="4" w:space="0" w:color="000000"/>
              <w:left w:val="single" w:sz="4" w:space="0" w:color="000000"/>
              <w:bottom w:val="single" w:sz="4" w:space="0" w:color="000000"/>
              <w:right w:val="single" w:sz="4" w:space="0" w:color="000000"/>
            </w:tcBorders>
            <w:vAlign w:val="center"/>
          </w:tcPr>
          <w:p w14:paraId="084799A7" w14:textId="77777777" w:rsidR="008A6F8A" w:rsidRPr="00E904D1" w:rsidRDefault="008A6F8A" w:rsidP="001E7E63">
            <w:pPr>
              <w:rPr>
                <w:lang w:val="de-DE"/>
              </w:rPr>
            </w:pPr>
            <w:r w:rsidRPr="000952EA">
              <w:rPr>
                <w:lang w:val="de-DE"/>
              </w:rPr>
              <w:t>4 mA / 24 V</w:t>
            </w:r>
          </w:p>
          <w:p w14:paraId="3DDE5733" w14:textId="77777777" w:rsidR="008A6F8A" w:rsidRPr="008D0B3D" w:rsidRDefault="008A6F8A" w:rsidP="001E7E63">
            <w:pPr>
              <w:rPr>
                <w:lang w:val="es-ES"/>
              </w:rPr>
            </w:pPr>
            <w:r>
              <w:rPr>
                <w:lang w:val="es-ES"/>
              </w:rPr>
              <w:t>4 mA / 48</w:t>
            </w:r>
            <w:r w:rsidRPr="008D0B3D">
              <w:rPr>
                <w:lang w:val="es-ES"/>
              </w:rPr>
              <w:t xml:space="preserve"> V</w:t>
            </w:r>
          </w:p>
          <w:p w14:paraId="15C41237" w14:textId="77777777" w:rsidR="008A6F8A" w:rsidRPr="008D0B3D" w:rsidRDefault="008A6F8A" w:rsidP="001E7E63">
            <w:pPr>
              <w:rPr>
                <w:lang w:val="es-ES"/>
              </w:rPr>
            </w:pPr>
            <w:r>
              <w:rPr>
                <w:lang w:val="es-ES"/>
              </w:rPr>
              <w:t>3 mA / 72</w:t>
            </w:r>
            <w:r w:rsidRPr="008D0B3D">
              <w:rPr>
                <w:lang w:val="es-ES"/>
              </w:rPr>
              <w:t xml:space="preserve"> V</w:t>
            </w:r>
          </w:p>
          <w:p w14:paraId="1DFB7923" w14:textId="77777777" w:rsidR="008A6F8A" w:rsidRPr="008D0B3D" w:rsidRDefault="008A6F8A" w:rsidP="001E7E63">
            <w:pPr>
              <w:rPr>
                <w:lang w:val="es-ES"/>
              </w:rPr>
            </w:pPr>
            <w:r>
              <w:rPr>
                <w:lang w:val="es-ES"/>
              </w:rPr>
              <w:t>2 mA / 96</w:t>
            </w:r>
            <w:r w:rsidRPr="008D0B3D">
              <w:rPr>
                <w:lang w:val="es-ES"/>
              </w:rPr>
              <w:t xml:space="preserve"> V</w:t>
            </w:r>
          </w:p>
          <w:p w14:paraId="5362ED2F" w14:textId="77777777" w:rsidR="008A6F8A" w:rsidRPr="00983AC0" w:rsidRDefault="008A6F8A" w:rsidP="001E7E63">
            <w:r w:rsidRPr="00983AC0">
              <w:t>2 mA / 110 V</w:t>
            </w:r>
          </w:p>
        </w:tc>
      </w:tr>
      <w:tr w:rsidR="008A6F8A" w:rsidRPr="00983AC0" w14:paraId="27FB1239" w14:textId="77777777" w:rsidTr="001E7E63">
        <w:trPr>
          <w:cantSplit/>
        </w:trPr>
        <w:tc>
          <w:tcPr>
            <w:tcW w:w="3043" w:type="dxa"/>
            <w:tcBorders>
              <w:top w:val="single" w:sz="4" w:space="0" w:color="000000"/>
              <w:left w:val="single" w:sz="4" w:space="0" w:color="000000"/>
              <w:bottom w:val="single" w:sz="4" w:space="0" w:color="000000"/>
            </w:tcBorders>
            <w:vAlign w:val="center"/>
          </w:tcPr>
          <w:p w14:paraId="3BBB569A" w14:textId="77777777" w:rsidR="008A6F8A" w:rsidRPr="00983AC0" w:rsidRDefault="008A6F8A" w:rsidP="001E7E63">
            <w:pPr>
              <w:snapToGrid w:val="0"/>
              <w:rPr>
                <w:rFonts w:cs="Arial"/>
              </w:rPr>
            </w:pPr>
            <w:r w:rsidRPr="00983AC0">
              <w:rPr>
                <w:rFonts w:cs="Arial"/>
              </w:rPr>
              <w:lastRenderedPageBreak/>
              <w:t xml:space="preserve">Max. leakage current in Open status at any voltage </w:t>
            </w:r>
          </w:p>
        </w:tc>
        <w:tc>
          <w:tcPr>
            <w:tcW w:w="6666" w:type="dxa"/>
            <w:tcBorders>
              <w:top w:val="single" w:sz="4" w:space="0" w:color="000000"/>
              <w:left w:val="single" w:sz="4" w:space="0" w:color="000000"/>
              <w:bottom w:val="single" w:sz="4" w:space="0" w:color="000000"/>
              <w:right w:val="single" w:sz="4" w:space="0" w:color="000000"/>
            </w:tcBorders>
            <w:vAlign w:val="center"/>
          </w:tcPr>
          <w:p w14:paraId="1CF617C8" w14:textId="77777777" w:rsidR="008A6F8A" w:rsidRPr="00983AC0" w:rsidRDefault="008A6F8A" w:rsidP="001E7E63">
            <w:pPr>
              <w:snapToGrid w:val="0"/>
              <w:rPr>
                <w:rFonts w:cs="Arial"/>
              </w:rPr>
            </w:pPr>
            <w:r w:rsidRPr="00983AC0">
              <w:rPr>
                <w:rFonts w:cs="Arial"/>
              </w:rPr>
              <w:t>250µA</w:t>
            </w:r>
          </w:p>
        </w:tc>
      </w:tr>
      <w:tr w:rsidR="008A6F8A" w:rsidRPr="00983AC0" w14:paraId="1CCB4D47" w14:textId="77777777" w:rsidTr="001E7E63">
        <w:trPr>
          <w:cantSplit/>
        </w:trPr>
        <w:tc>
          <w:tcPr>
            <w:tcW w:w="3043" w:type="dxa"/>
            <w:tcBorders>
              <w:top w:val="single" w:sz="4" w:space="0" w:color="000000"/>
              <w:left w:val="single" w:sz="4" w:space="0" w:color="000000"/>
              <w:bottom w:val="single" w:sz="4" w:space="0" w:color="000000"/>
            </w:tcBorders>
            <w:vAlign w:val="center"/>
          </w:tcPr>
          <w:p w14:paraId="65F6E1E2" w14:textId="77777777" w:rsidR="008A6F8A" w:rsidRPr="00983AC0" w:rsidRDefault="008A6F8A" w:rsidP="001E7E63">
            <w:pPr>
              <w:snapToGrid w:val="0"/>
              <w:rPr>
                <w:rFonts w:cs="Arial"/>
              </w:rPr>
            </w:pPr>
            <w:r w:rsidRPr="00983AC0">
              <w:rPr>
                <w:rFonts w:cs="Arial"/>
              </w:rPr>
              <w:t>Max. L/R</w:t>
            </w:r>
            <w:r>
              <w:rPr>
                <w:rFonts w:cs="Arial"/>
              </w:rPr>
              <w:t xml:space="preserve"> (of input)</w:t>
            </w:r>
            <w:r w:rsidRPr="00983AC0">
              <w:t xml:space="preserve"> *</w:t>
            </w:r>
            <w:r>
              <w:rPr>
                <w:vertAlign w:val="superscript"/>
              </w:rPr>
              <w:t>2</w:t>
            </w:r>
          </w:p>
        </w:tc>
        <w:tc>
          <w:tcPr>
            <w:tcW w:w="6666" w:type="dxa"/>
            <w:tcBorders>
              <w:top w:val="single" w:sz="4" w:space="0" w:color="000000"/>
              <w:left w:val="single" w:sz="4" w:space="0" w:color="000000"/>
              <w:bottom w:val="single" w:sz="4" w:space="0" w:color="000000"/>
              <w:right w:val="single" w:sz="4" w:space="0" w:color="000000"/>
            </w:tcBorders>
            <w:vAlign w:val="center"/>
          </w:tcPr>
          <w:p w14:paraId="4B447863" w14:textId="77777777" w:rsidR="008A6F8A" w:rsidRPr="00983AC0" w:rsidRDefault="008A6F8A" w:rsidP="001E7E63">
            <w:pPr>
              <w:snapToGrid w:val="0"/>
              <w:rPr>
                <w:rFonts w:cs="Arial"/>
              </w:rPr>
            </w:pPr>
            <w:r w:rsidRPr="00983AC0">
              <w:rPr>
                <w:rFonts w:cs="Arial"/>
              </w:rPr>
              <w:t>40 ms</w:t>
            </w:r>
          </w:p>
        </w:tc>
      </w:tr>
      <w:tr w:rsidR="008A6F8A" w:rsidRPr="00983AC0" w14:paraId="7DCB716C" w14:textId="77777777" w:rsidTr="001E7E63">
        <w:trPr>
          <w:cantSplit/>
        </w:trPr>
        <w:tc>
          <w:tcPr>
            <w:tcW w:w="3043" w:type="dxa"/>
            <w:tcBorders>
              <w:top w:val="single" w:sz="4" w:space="0" w:color="000000"/>
              <w:left w:val="single" w:sz="4" w:space="0" w:color="000000"/>
              <w:bottom w:val="single" w:sz="4" w:space="0" w:color="000000"/>
            </w:tcBorders>
            <w:vAlign w:val="center"/>
          </w:tcPr>
          <w:p w14:paraId="3E605211" w14:textId="77777777" w:rsidR="008A6F8A" w:rsidRPr="00983AC0" w:rsidRDefault="008A6F8A" w:rsidP="001E7E63">
            <w:pPr>
              <w:snapToGrid w:val="0"/>
              <w:rPr>
                <w:rFonts w:cs="Arial"/>
              </w:rPr>
            </w:pPr>
            <w:r w:rsidRPr="00983AC0">
              <w:rPr>
                <w:rFonts w:cs="Arial"/>
              </w:rPr>
              <w:t xml:space="preserve">Max. allowed time for a </w:t>
            </w:r>
            <w:r>
              <w:rPr>
                <w:rFonts w:cs="Arial"/>
              </w:rPr>
              <w:t>signal with two independent</w:t>
            </w:r>
            <w:r w:rsidRPr="00983AC0">
              <w:rPr>
                <w:rFonts w:cs="Arial"/>
              </w:rPr>
              <w:t xml:space="preserve"> output</w:t>
            </w:r>
            <w:r>
              <w:rPr>
                <w:rFonts w:cs="Arial"/>
              </w:rPr>
              <w:t>s</w:t>
            </w:r>
            <w:r w:rsidRPr="00983AC0">
              <w:rPr>
                <w:rFonts w:cs="Arial"/>
              </w:rPr>
              <w:t xml:space="preserve"> to be invalid </w:t>
            </w:r>
            <w:r>
              <w:rPr>
                <w:rFonts w:cs="Arial"/>
              </w:rPr>
              <w:t>in transition phase</w:t>
            </w:r>
            <w:r w:rsidRPr="00983AC0">
              <w:rPr>
                <w:rFonts w:cs="Arial"/>
              </w:rPr>
              <w:t>*</w:t>
            </w:r>
            <w:r>
              <w:rPr>
                <w:rFonts w:cs="Arial"/>
                <w:vertAlign w:val="superscript"/>
              </w:rPr>
              <w:t>3</w:t>
            </w:r>
          </w:p>
        </w:tc>
        <w:tc>
          <w:tcPr>
            <w:tcW w:w="6666" w:type="dxa"/>
            <w:tcBorders>
              <w:top w:val="single" w:sz="4" w:space="0" w:color="000000"/>
              <w:left w:val="single" w:sz="4" w:space="0" w:color="000000"/>
              <w:bottom w:val="single" w:sz="4" w:space="0" w:color="000000"/>
              <w:right w:val="single" w:sz="4" w:space="0" w:color="000000"/>
            </w:tcBorders>
            <w:vAlign w:val="center"/>
          </w:tcPr>
          <w:p w14:paraId="103935A3" w14:textId="77777777" w:rsidR="008A6F8A" w:rsidRPr="00983AC0" w:rsidRDefault="008A6F8A" w:rsidP="001E7E63">
            <w:pPr>
              <w:snapToGrid w:val="0"/>
              <w:rPr>
                <w:rFonts w:cs="Arial"/>
              </w:rPr>
            </w:pPr>
            <w:r w:rsidRPr="00983AC0">
              <w:rPr>
                <w:rFonts w:cs="Arial"/>
              </w:rPr>
              <w:t xml:space="preserve">100 ms (this time covers switching time </w:t>
            </w:r>
            <w:r>
              <w:rPr>
                <w:rFonts w:cs="Arial"/>
              </w:rPr>
              <w:t>between</w:t>
            </w:r>
            <w:r w:rsidRPr="00983AC0">
              <w:rPr>
                <w:rFonts w:cs="Arial"/>
              </w:rPr>
              <w:t xml:space="preserve"> independent </w:t>
            </w:r>
            <w:r>
              <w:rPr>
                <w:rFonts w:cs="Arial"/>
              </w:rPr>
              <w:t>outputs</w:t>
            </w:r>
            <w:r w:rsidRPr="00983AC0">
              <w:rPr>
                <w:rFonts w:cs="Arial"/>
              </w:rPr>
              <w:t xml:space="preserve"> and </w:t>
            </w:r>
            <w:r>
              <w:rPr>
                <w:rFonts w:cs="Arial"/>
              </w:rPr>
              <w:t xml:space="preserve">contact </w:t>
            </w:r>
            <w:r w:rsidRPr="00983AC0">
              <w:rPr>
                <w:rFonts w:cs="Arial"/>
              </w:rPr>
              <w:t>bounc</w:t>
            </w:r>
            <w:r>
              <w:rPr>
                <w:rFonts w:cs="Arial"/>
              </w:rPr>
              <w:t>ing</w:t>
            </w:r>
            <w:r w:rsidRPr="00983AC0">
              <w:rPr>
                <w:rFonts w:cs="Arial"/>
              </w:rPr>
              <w:t xml:space="preserve"> time) </w:t>
            </w:r>
          </w:p>
        </w:tc>
      </w:tr>
      <w:tr w:rsidR="008A6F8A" w:rsidRPr="00983AC0" w14:paraId="34F536A4" w14:textId="77777777" w:rsidTr="001E7E63">
        <w:trPr>
          <w:cantSplit/>
        </w:trPr>
        <w:tc>
          <w:tcPr>
            <w:tcW w:w="3043" w:type="dxa"/>
            <w:tcBorders>
              <w:top w:val="single" w:sz="4" w:space="0" w:color="000000"/>
              <w:left w:val="single" w:sz="4" w:space="0" w:color="000000"/>
              <w:bottom w:val="single" w:sz="4" w:space="0" w:color="000000"/>
            </w:tcBorders>
            <w:vAlign w:val="center"/>
          </w:tcPr>
          <w:p w14:paraId="00CB39D2" w14:textId="77777777" w:rsidR="008A6F8A" w:rsidRPr="00983AC0" w:rsidRDefault="008A6F8A" w:rsidP="001E7E63">
            <w:pPr>
              <w:snapToGrid w:val="0"/>
              <w:rPr>
                <w:rFonts w:cs="Arial"/>
              </w:rPr>
            </w:pPr>
            <w:r w:rsidRPr="00983AC0">
              <w:rPr>
                <w:rFonts w:cs="Arial"/>
              </w:rPr>
              <w:t xml:space="preserve">Output </w:t>
            </w:r>
            <w:r>
              <w:rPr>
                <w:rFonts w:cs="Arial"/>
              </w:rPr>
              <w:t>durability (</w:t>
            </w:r>
            <w:r w:rsidRPr="00983AC0">
              <w:rPr>
                <w:rFonts w:cs="Arial"/>
              </w:rPr>
              <w:t>in operating</w:t>
            </w:r>
            <w:r>
              <w:rPr>
                <w:rFonts w:cs="Arial"/>
              </w:rPr>
              <w:t xml:space="preserve"> </w:t>
            </w:r>
            <w:r w:rsidRPr="00983AC0">
              <w:rPr>
                <w:rFonts w:cs="Arial"/>
              </w:rPr>
              <w:t>cycles)</w:t>
            </w:r>
          </w:p>
        </w:tc>
        <w:tc>
          <w:tcPr>
            <w:tcW w:w="6666" w:type="dxa"/>
            <w:tcBorders>
              <w:top w:val="single" w:sz="4" w:space="0" w:color="000000"/>
              <w:left w:val="single" w:sz="4" w:space="0" w:color="000000"/>
              <w:bottom w:val="single" w:sz="4" w:space="0" w:color="000000"/>
              <w:right w:val="single" w:sz="4" w:space="0" w:color="000000"/>
            </w:tcBorders>
            <w:vAlign w:val="center"/>
          </w:tcPr>
          <w:p w14:paraId="0F75CAE4" w14:textId="77777777" w:rsidR="008A6F8A" w:rsidRPr="00983AC0" w:rsidRDefault="008A6F8A" w:rsidP="001E7E63">
            <w:pPr>
              <w:rPr>
                <w:rFonts w:cs="Arial"/>
              </w:rPr>
            </w:pPr>
            <w:r w:rsidRPr="00983AC0">
              <w:rPr>
                <w:rFonts w:cs="Arial"/>
              </w:rPr>
              <w:t xml:space="preserve">≥ 100.000 electrically at 20 VA </w:t>
            </w:r>
            <w:r>
              <w:rPr>
                <w:rFonts w:cs="Arial"/>
              </w:rPr>
              <w:t>load and</w:t>
            </w:r>
            <w:r w:rsidRPr="00983AC0">
              <w:rPr>
                <w:rFonts w:cs="Arial"/>
              </w:rPr>
              <w:t xml:space="preserve"> 40 ms L/R</w:t>
            </w:r>
            <w:r>
              <w:rPr>
                <w:rFonts w:cs="Arial"/>
              </w:rPr>
              <w:t xml:space="preserve"> </w:t>
            </w:r>
          </w:p>
        </w:tc>
      </w:tr>
    </w:tbl>
    <w:p w14:paraId="3E3DFE31" w14:textId="77777777" w:rsidR="008A6F8A" w:rsidRDefault="008A6F8A" w:rsidP="008A6F8A">
      <w:pPr>
        <w:pStyle w:val="berschrift5Zchn"/>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3</w:t>
      </w:r>
      <w:r>
        <w:fldChar w:fldCharType="end"/>
      </w:r>
      <w:r>
        <w:t xml:space="preserve"> Characteristics for Boolean outputs</w:t>
      </w:r>
    </w:p>
    <w:p w14:paraId="6B4D805E" w14:textId="77777777" w:rsidR="008A6F8A" w:rsidRPr="00EB4B96" w:rsidRDefault="008A6F8A" w:rsidP="00EB4B96">
      <w:pPr>
        <w:pStyle w:val="Untertitel"/>
        <w:numPr>
          <w:ilvl w:val="2"/>
          <w:numId w:val="6"/>
        </w:numPr>
      </w:pPr>
      <w:r w:rsidRPr="00EB4B96">
        <w:t>*1: The values defined here are the minimum values the output is required to work if a</w:t>
      </w:r>
      <w:r w:rsidRPr="00EB4B96">
        <w:br/>
        <w:t xml:space="preserve">                 relay is used. </w:t>
      </w:r>
    </w:p>
    <w:p w14:paraId="17428126" w14:textId="77777777" w:rsidR="008A6F8A" w:rsidRPr="00EB4B96" w:rsidRDefault="008A6F8A" w:rsidP="00EB4B96">
      <w:pPr>
        <w:pStyle w:val="Untertitel"/>
        <w:numPr>
          <w:ilvl w:val="2"/>
          <w:numId w:val="6"/>
        </w:numPr>
      </w:pPr>
      <w:r w:rsidRPr="00EB4B96">
        <w:t>*2 L/R is the fraction of inductance over the resistance of the load.</w:t>
      </w:r>
    </w:p>
    <w:p w14:paraId="08121511" w14:textId="07ABE934" w:rsidR="008A6F8A" w:rsidRPr="00EB4B96" w:rsidRDefault="008A6F8A" w:rsidP="00EB4B96">
      <w:pPr>
        <w:pStyle w:val="Untertitel"/>
        <w:numPr>
          <w:ilvl w:val="2"/>
          <w:numId w:val="6"/>
        </w:numPr>
      </w:pPr>
      <w:r w:rsidRPr="00EB4B96">
        <w:t>*3 This requirement applies for the Sleeping, Train Integrity, Door Release Left (2 bits) and Door Release Right (2 bits) signals.</w:t>
      </w:r>
    </w:p>
    <w:p w14:paraId="4406B015" w14:textId="5EADEA9C" w:rsidR="008F744E" w:rsidRDefault="003D39F0" w:rsidP="006F60AD">
      <w:r>
        <w:t xml:space="preserve"> </w:t>
      </w:r>
    </w:p>
    <w:p w14:paraId="4F9DF829" w14:textId="77777777" w:rsidR="009D5B11" w:rsidRPr="009D5B11" w:rsidRDefault="009D5B11" w:rsidP="009D5B11">
      <w:pPr>
        <w:pStyle w:val="berschrift2"/>
        <w:numPr>
          <w:ilvl w:val="1"/>
          <w:numId w:val="6"/>
        </w:numPr>
      </w:pPr>
      <w:r>
        <w:t>Requirements on HMI/DMI</w:t>
      </w:r>
    </w:p>
    <w:p w14:paraId="17828E6B" w14:textId="77777777" w:rsidR="00BE729C" w:rsidRDefault="00BE729C" w:rsidP="00BE729C">
      <w:pPr>
        <w:pStyle w:val="berschrift2"/>
      </w:pPr>
    </w:p>
    <w:p w14:paraId="069E6203" w14:textId="77777777" w:rsidR="00DE5CC4" w:rsidRDefault="00DE5CC4" w:rsidP="00DE5CC4">
      <w:pPr>
        <w:pStyle w:val="berschrift2"/>
        <w:numPr>
          <w:ilvl w:val="1"/>
          <w:numId w:val="6"/>
        </w:numPr>
      </w:pPr>
      <w:r>
        <w:t>Requirements on the Process, Method and Certification</w:t>
      </w:r>
    </w:p>
    <w:p w14:paraId="6F622CD8" w14:textId="1DA75A1C" w:rsidR="008F744E" w:rsidRDefault="003D39F0" w:rsidP="00DE5CC4">
      <w:r>
        <w:t xml:space="preserve"> </w:t>
      </w:r>
    </w:p>
    <w:p w14:paraId="245F434C" w14:textId="77777777" w:rsidR="00DE5CC4" w:rsidRPr="00DE5CC4" w:rsidRDefault="00DE5CC4" w:rsidP="00DE5CC4">
      <w:pPr>
        <w:pStyle w:val="berschrift2"/>
        <w:numPr>
          <w:ilvl w:val="1"/>
          <w:numId w:val="6"/>
        </w:numPr>
      </w:pPr>
      <w:r>
        <w:t>Require</w:t>
      </w:r>
      <w:r w:rsidRPr="00DE5CC4">
        <w:t>ments on Demonstrator</w:t>
      </w:r>
    </w:p>
    <w:p w14:paraId="3FE90BBD" w14:textId="27108442" w:rsidR="00BE729C" w:rsidRDefault="003D39F0" w:rsidP="006F60AD">
      <w:r>
        <w:t xml:space="preserve"> </w:t>
      </w:r>
    </w:p>
    <w:p w14:paraId="03AD5695" w14:textId="2A44C37B" w:rsidR="00DE5CC4" w:rsidRPr="00DE5CC4" w:rsidRDefault="00DE5CC4" w:rsidP="006F60AD">
      <w:pPr>
        <w:pStyle w:val="berschrift2"/>
        <w:numPr>
          <w:ilvl w:val="1"/>
          <w:numId w:val="6"/>
        </w:numPr>
      </w:pPr>
      <w:r>
        <w:t>Requirements on Interchangeability</w:t>
      </w:r>
    </w:p>
    <w:p w14:paraId="2BDF562A" w14:textId="093F3F15" w:rsidR="00D8729A" w:rsidRPr="00DE5CC4" w:rsidRDefault="00D8729A" w:rsidP="00DE5CC4">
      <w:r>
        <w:t xml:space="preserve">All </w:t>
      </w:r>
      <w:r w:rsidR="009A5345">
        <w:t>ETCS</w:t>
      </w:r>
      <w:r>
        <w:t xml:space="preserve"> OBUs from all suppliers should be interchangeable. This means all interfaces (power, Network, subsets 1</w:t>
      </w:r>
      <w:r w:rsidR="009A5345">
        <w:t>19</w:t>
      </w:r>
      <w:r>
        <w:t xml:space="preserve">) should be identical.  </w:t>
      </w:r>
    </w:p>
    <w:p w14:paraId="31F96067" w14:textId="77777777" w:rsidR="00CB3DA9" w:rsidRPr="00CB3DA9" w:rsidRDefault="00DE5CC4" w:rsidP="00DE5CC4">
      <w:pPr>
        <w:pStyle w:val="berschrift2"/>
        <w:numPr>
          <w:ilvl w:val="1"/>
          <w:numId w:val="6"/>
        </w:numPr>
      </w:pPr>
      <w:r>
        <w:t>Requirements on Interoperability</w:t>
      </w:r>
    </w:p>
    <w:p w14:paraId="1CCEFBD4" w14:textId="6DE2D9A9" w:rsidR="003D39F0" w:rsidRDefault="003D39F0" w:rsidP="00123A2A">
      <w:r>
        <w:t xml:space="preserve">  </w:t>
      </w:r>
    </w:p>
    <w:p w14:paraId="4B9FA684" w14:textId="77777777" w:rsidR="00DE5CC4" w:rsidRDefault="00DE5CC4" w:rsidP="00DE5CC4">
      <w:pPr>
        <w:pStyle w:val="berschrift1"/>
        <w:numPr>
          <w:ilvl w:val="0"/>
          <w:numId w:val="6"/>
        </w:numPr>
      </w:pPr>
      <w:r>
        <w:t>Design</w:t>
      </w:r>
    </w:p>
    <w:p w14:paraId="46C40020" w14:textId="3A645629" w:rsidR="00F657FE" w:rsidRPr="00F657FE" w:rsidRDefault="00DE5CC4" w:rsidP="00F657FE">
      <w:pPr>
        <w:pStyle w:val="berschrift2"/>
        <w:numPr>
          <w:ilvl w:val="1"/>
          <w:numId w:val="6"/>
        </w:numPr>
      </w:pPr>
      <w:r>
        <w:t xml:space="preserve">Design of </w:t>
      </w:r>
      <w:r w:rsidR="00130E63">
        <w:t>ETCS</w:t>
      </w:r>
      <w:r>
        <w:t xml:space="preserve"> OB</w:t>
      </w:r>
      <w:r w:rsidR="00130E63">
        <w:t>U</w:t>
      </w:r>
      <w:r>
        <w:t xml:space="preserve"> System</w:t>
      </w:r>
    </w:p>
    <w:p w14:paraId="5BFD3D10" w14:textId="77777777" w:rsidR="00807E03" w:rsidRPr="00F657FE" w:rsidRDefault="00807E03" w:rsidP="00F657FE"/>
    <w:p w14:paraId="1D1C6FD9" w14:textId="77777777" w:rsidR="00837CBA" w:rsidRDefault="00DE5CC4" w:rsidP="00837CBA">
      <w:pPr>
        <w:pStyle w:val="berschrift1"/>
        <w:numPr>
          <w:ilvl w:val="0"/>
          <w:numId w:val="6"/>
        </w:numPr>
      </w:pPr>
      <w:r>
        <w:lastRenderedPageBreak/>
        <w:t xml:space="preserve">Responsibilities </w:t>
      </w:r>
    </w:p>
    <w:p w14:paraId="66FB93EC" w14:textId="77777777" w:rsidR="00EC2118" w:rsidRDefault="00EC2118" w:rsidP="00EC2118">
      <w:pPr>
        <w:pStyle w:val="berschrift2"/>
        <w:numPr>
          <w:ilvl w:val="1"/>
          <w:numId w:val="6"/>
        </w:numPr>
      </w:pPr>
      <w:r>
        <w:t>Track System</w:t>
      </w:r>
      <w:r w:rsidR="00F657FE">
        <w:t xml:space="preserve"> Design and Integration</w:t>
      </w:r>
    </w:p>
    <w:p w14:paraId="6BC0D253" w14:textId="64AAF4E5" w:rsidR="001A448C" w:rsidRDefault="001A448C" w:rsidP="00EC2118"/>
    <w:p w14:paraId="5F51B376" w14:textId="77777777" w:rsidR="00EC2118" w:rsidRDefault="00EC2118" w:rsidP="00EC2118">
      <w:pPr>
        <w:pStyle w:val="berschrift2"/>
        <w:numPr>
          <w:ilvl w:val="1"/>
          <w:numId w:val="6"/>
        </w:numPr>
      </w:pPr>
      <w:r>
        <w:t>Rolling Stock System</w:t>
      </w:r>
      <w:r w:rsidR="0032556F">
        <w:t xml:space="preserve"> Train Control Management System Design and Integration</w:t>
      </w:r>
    </w:p>
    <w:p w14:paraId="5C5E92B4" w14:textId="73E92252" w:rsidR="00EC2118" w:rsidRDefault="00EC2118" w:rsidP="00EC2118"/>
    <w:p w14:paraId="332EDF41" w14:textId="51D6AA22" w:rsidR="00EC2118" w:rsidRDefault="00EC2118" w:rsidP="00EC2118">
      <w:pPr>
        <w:pStyle w:val="berschrift2"/>
        <w:numPr>
          <w:ilvl w:val="1"/>
          <w:numId w:val="6"/>
        </w:numPr>
      </w:pPr>
      <w:r>
        <w:t>ETCS OBU System</w:t>
      </w:r>
      <w:r w:rsidR="0032556F">
        <w:t xml:space="preserve"> Design and Integration</w:t>
      </w:r>
      <w:r w:rsidR="00F657FE">
        <w:t xml:space="preserve"> </w:t>
      </w:r>
    </w:p>
    <w:p w14:paraId="679B1B3A" w14:textId="5F093B9F" w:rsidR="00834BF0" w:rsidRDefault="00834BF0" w:rsidP="006F60AD"/>
    <w:p w14:paraId="44705FE7" w14:textId="77777777" w:rsidR="00EC2118" w:rsidRDefault="00EC2118" w:rsidP="00EC2118">
      <w:pPr>
        <w:pStyle w:val="berschrift2"/>
        <w:numPr>
          <w:ilvl w:val="1"/>
          <w:numId w:val="6"/>
        </w:numPr>
      </w:pPr>
      <w:r>
        <w:t>ATO OBU System</w:t>
      </w:r>
      <w:r w:rsidR="0032556F">
        <w:t xml:space="preserve"> Design and Integration</w:t>
      </w:r>
    </w:p>
    <w:p w14:paraId="1707EE24" w14:textId="77777777" w:rsidR="00A27AD8" w:rsidRDefault="00A27AD8" w:rsidP="00566B2C"/>
    <w:p w14:paraId="26479513" w14:textId="77777777" w:rsidR="00566B2C" w:rsidRDefault="00566B2C" w:rsidP="00566B2C">
      <w:pPr>
        <w:pStyle w:val="berschrift1"/>
        <w:numPr>
          <w:ilvl w:val="0"/>
          <w:numId w:val="6"/>
        </w:numPr>
      </w:pPr>
      <w:r>
        <w:t xml:space="preserve">System Interfaces </w:t>
      </w:r>
    </w:p>
    <w:p w14:paraId="232EC402" w14:textId="320EB74A" w:rsidR="00566B2C" w:rsidRDefault="00566B2C" w:rsidP="00566B2C">
      <w:pPr>
        <w:pStyle w:val="berschrift2"/>
        <w:numPr>
          <w:ilvl w:val="1"/>
          <w:numId w:val="6"/>
        </w:numPr>
      </w:pPr>
      <w:r>
        <w:t>Interface</w:t>
      </w:r>
      <w:r w:rsidR="00130E63">
        <w:t xml:space="preserve"> ETCS</w:t>
      </w:r>
      <w:r>
        <w:t xml:space="preserve"> O</w:t>
      </w:r>
      <w:r w:rsidR="00130E63">
        <w:t>nboard Unit</w:t>
      </w:r>
      <w:r>
        <w:t xml:space="preserve"> – Train Control Management System</w:t>
      </w:r>
    </w:p>
    <w:p w14:paraId="67151C19" w14:textId="097D26E6" w:rsidR="001E7E63" w:rsidRDefault="001E7E63" w:rsidP="00EB4B96">
      <w:pPr>
        <w:pStyle w:val="Untertitel"/>
        <w:numPr>
          <w:ilvl w:val="2"/>
          <w:numId w:val="6"/>
        </w:numPr>
      </w:pPr>
      <w:r>
        <w:t>General [Reference SS199]</w:t>
      </w:r>
    </w:p>
    <w:p w14:paraId="7D4A8E6A" w14:textId="77777777" w:rsidR="001E7E63" w:rsidRPr="00983AC0" w:rsidRDefault="001E7E63" w:rsidP="00EB4B96">
      <w:pPr>
        <w:pStyle w:val="Untertitel"/>
        <w:numPr>
          <w:ilvl w:val="3"/>
          <w:numId w:val="6"/>
        </w:numPr>
      </w:pPr>
      <w:r w:rsidRPr="003004D6">
        <w:t>For the ERTMS/ETCS on-board the serial interface is mandatory. It shall comply with the requirements in this section</w:t>
      </w:r>
      <w:r>
        <w:t>.</w:t>
      </w:r>
    </w:p>
    <w:p w14:paraId="30466BD3" w14:textId="77777777" w:rsidR="001E7E63" w:rsidRPr="00983AC0" w:rsidRDefault="001E7E63" w:rsidP="00EB4B96">
      <w:pPr>
        <w:pStyle w:val="Untertitel"/>
        <w:numPr>
          <w:ilvl w:val="3"/>
          <w:numId w:val="6"/>
        </w:numPr>
      </w:pPr>
      <w:r w:rsidRPr="00983AC0">
        <w:t xml:space="preserve">This chapter includes the solutions regarding the MVB, CAN and </w:t>
      </w:r>
      <w:r>
        <w:t>ECN based on IEC 61375</w:t>
      </w:r>
      <w:r w:rsidRPr="00983AC0">
        <w:t>.</w:t>
      </w:r>
    </w:p>
    <w:p w14:paraId="18A3461C" w14:textId="030F5AA2" w:rsidR="001E7E63" w:rsidRPr="00983AC0" w:rsidRDefault="001E7E63" w:rsidP="00EB4B96">
      <w:pPr>
        <w:pStyle w:val="Untertitel"/>
        <w:numPr>
          <w:ilvl w:val="4"/>
          <w:numId w:val="6"/>
        </w:numPr>
      </w:pPr>
      <w:r w:rsidRPr="00EB4B96">
        <w:rPr>
          <w:b/>
          <w:rPrChange w:id="5" w:author="Baseliyos Jacob" w:date="2019-02-03T11:44:00Z">
            <w:rPr/>
          </w:rPrChange>
        </w:rPr>
        <w:t>Note:</w:t>
      </w:r>
      <w:r w:rsidRPr="00983AC0">
        <w:t xml:space="preserve"> The </w:t>
      </w:r>
      <w:r>
        <w:t>information</w:t>
      </w:r>
      <w:r w:rsidRPr="00983AC0">
        <w:t xml:space="preserve"> concerning the TI can be transferred via a </w:t>
      </w:r>
      <w:r>
        <w:t>Parallel interface</w:t>
      </w:r>
      <w:r w:rsidRPr="00983AC0">
        <w:t xml:space="preserve"> or via</w:t>
      </w:r>
      <w:ins w:id="6" w:author="Baseliyos Jacob" w:date="2019-02-03T11:43:00Z">
        <w:r w:rsidR="00EB4B96">
          <w:t xml:space="preserve"> </w:t>
        </w:r>
      </w:ins>
      <w:del w:id="7" w:author="Baseliyos Jacob" w:date="2019-02-03T11:43:00Z">
        <w:r w:rsidDel="00EB4B96">
          <w:br/>
          <w:delText xml:space="preserve">              </w:delText>
        </w:r>
        <w:r w:rsidRPr="00983AC0" w:rsidDel="00EB4B96">
          <w:delText xml:space="preserve"> </w:delText>
        </w:r>
        <w:r w:rsidDel="00EB4B96">
          <w:delText xml:space="preserve"> </w:delText>
        </w:r>
      </w:del>
      <w:r w:rsidRPr="00983AC0">
        <w:t xml:space="preserve">a Serial </w:t>
      </w:r>
      <w:r>
        <w:t xml:space="preserve">interface. </w:t>
      </w:r>
      <w:r w:rsidRPr="00983AC0">
        <w:t xml:space="preserve">This gives the possibility of using both Parallel </w:t>
      </w:r>
      <w:r>
        <w:t>interface</w:t>
      </w:r>
      <w:r w:rsidRPr="00983AC0">
        <w:t xml:space="preserve"> and a Serial </w:t>
      </w:r>
      <w:del w:id="8" w:author="Baseliyos Jacob" w:date="2019-02-03T11:43:00Z">
        <w:r w:rsidDel="00EB4B96">
          <w:br/>
          <w:delText xml:space="preserve">                </w:delText>
        </w:r>
      </w:del>
      <w:r>
        <w:t xml:space="preserve">interface </w:t>
      </w:r>
      <w:r w:rsidRPr="00983AC0">
        <w:t xml:space="preserve">in one </w:t>
      </w:r>
      <w:r>
        <w:t>installation.</w:t>
      </w:r>
    </w:p>
    <w:p w14:paraId="4AC56C73" w14:textId="7F1498EB" w:rsidR="001E7E63" w:rsidRPr="00983AC0" w:rsidRDefault="001E7E63" w:rsidP="00EB4B96">
      <w:pPr>
        <w:pStyle w:val="Untertitel"/>
        <w:numPr>
          <w:ilvl w:val="4"/>
          <w:numId w:val="6"/>
        </w:numPr>
      </w:pPr>
      <w:r w:rsidRPr="00EB4B96">
        <w:rPr>
          <w:b/>
          <w:rPrChange w:id="9" w:author="Baseliyos Jacob" w:date="2019-02-03T11:44:00Z">
            <w:rPr/>
          </w:rPrChange>
        </w:rPr>
        <w:t>Note:</w:t>
      </w:r>
      <w:r w:rsidRPr="00983AC0">
        <w:t xml:space="preserve"> If in future other protocols become applicable, the proposed solutions of the</w:t>
      </w:r>
      <w:ins w:id="10" w:author="Baseliyos Jacob" w:date="2019-02-03T11:43:00Z">
        <w:r w:rsidR="00EB4B96">
          <w:t xml:space="preserve"> </w:t>
        </w:r>
      </w:ins>
      <w:del w:id="11" w:author="Baseliyos Jacob" w:date="2019-02-03T11:43:00Z">
        <w:r w:rsidDel="00EB4B96">
          <w:br/>
          <w:delText xml:space="preserve">               </w:delText>
        </w:r>
        <w:r w:rsidRPr="00983AC0" w:rsidDel="00EB4B96">
          <w:delText xml:space="preserve"> </w:delText>
        </w:r>
      </w:del>
      <w:r w:rsidRPr="00983AC0">
        <w:t>already described busses may be used as examples.</w:t>
      </w:r>
    </w:p>
    <w:p w14:paraId="12DE4E2C" w14:textId="543B65AF" w:rsidR="001E7E63" w:rsidRDefault="001E7E63" w:rsidP="00EB4B96">
      <w:pPr>
        <w:pStyle w:val="Untertitel"/>
        <w:numPr>
          <w:ilvl w:val="4"/>
          <w:numId w:val="6"/>
        </w:numPr>
      </w:pPr>
      <w:r w:rsidRPr="00EB4B96">
        <w:rPr>
          <w:b/>
          <w:rPrChange w:id="12" w:author="Baseliyos Jacob" w:date="2019-02-03T11:44:00Z">
            <w:rPr/>
          </w:rPrChange>
        </w:rPr>
        <w:t>Note:</w:t>
      </w:r>
      <w:r>
        <w:t xml:space="preserve"> </w:t>
      </w:r>
      <w:r w:rsidRPr="00DD7979">
        <w:t xml:space="preserve">Upcoming new serial interfaces have to </w:t>
      </w:r>
      <w:r>
        <w:t>base its structure approach following</w:t>
      </w:r>
      <w:ins w:id="13" w:author="Baseliyos Jacob" w:date="2019-02-03T11:43:00Z">
        <w:r w:rsidR="00EB4B96">
          <w:t xml:space="preserve"> </w:t>
        </w:r>
      </w:ins>
      <w:del w:id="14" w:author="Baseliyos Jacob" w:date="2019-02-03T11:43:00Z">
        <w:r w:rsidDel="00EB4B96">
          <w:br/>
          <w:delText xml:space="preserve">                </w:delText>
        </w:r>
      </w:del>
      <w:r>
        <w:t>IEC 61375</w:t>
      </w:r>
      <w:r w:rsidRPr="00DD7979">
        <w:t>.</w:t>
      </w:r>
    </w:p>
    <w:p w14:paraId="7569B204" w14:textId="77777777" w:rsidR="001E7E63" w:rsidRPr="00983AC0" w:rsidRDefault="001E7E63" w:rsidP="00EB4B96">
      <w:pPr>
        <w:pStyle w:val="Untertitel"/>
        <w:numPr>
          <w:ilvl w:val="3"/>
          <w:numId w:val="6"/>
        </w:numPr>
      </w:pPr>
      <w:r w:rsidRPr="00983AC0">
        <w:t xml:space="preserve">The </w:t>
      </w:r>
      <w:r>
        <w:t xml:space="preserve">safety </w:t>
      </w:r>
      <w:r w:rsidRPr="00983AC0">
        <w:t xml:space="preserve">requirements specified in </w:t>
      </w:r>
      <w:r>
        <w:t xml:space="preserve">Subset-120 </w:t>
      </w:r>
      <w:r w:rsidRPr="00983AC0">
        <w:t>have to be respected</w:t>
      </w:r>
      <w:r>
        <w:t>.</w:t>
      </w:r>
    </w:p>
    <w:p w14:paraId="72DF40F5" w14:textId="77777777" w:rsidR="001E7E63" w:rsidRDefault="001E7E63" w:rsidP="00EB4B96">
      <w:pPr>
        <w:pStyle w:val="Untertitel"/>
        <w:numPr>
          <w:ilvl w:val="3"/>
          <w:numId w:val="6"/>
        </w:numPr>
      </w:pPr>
      <w:r w:rsidRPr="00983AC0">
        <w:t xml:space="preserve">If a Serial </w:t>
      </w:r>
      <w:r>
        <w:t>interface</w:t>
      </w:r>
      <w:r w:rsidRPr="00983AC0">
        <w:t xml:space="preserve"> is used for safety related communication, the defined bus system in a vehicle can be seen as a Category 1 transmission system according to the definitions in EN</w:t>
      </w:r>
      <w:r>
        <w:t> </w:t>
      </w:r>
      <w:r w:rsidRPr="00983AC0">
        <w:t>50159.</w:t>
      </w:r>
    </w:p>
    <w:p w14:paraId="79CBDA6E" w14:textId="77777777" w:rsidR="001E7E63" w:rsidRDefault="001E7E63" w:rsidP="00EB4B96">
      <w:pPr>
        <w:pStyle w:val="Untertitel"/>
        <w:numPr>
          <w:ilvl w:val="3"/>
          <w:numId w:val="6"/>
        </w:numPr>
      </w:pPr>
      <w:r>
        <w:t>All data is transmitted cyclically as process data.</w:t>
      </w:r>
    </w:p>
    <w:p w14:paraId="2149FF1A" w14:textId="1D259849" w:rsidR="001E7E63" w:rsidRPr="00EB4B96" w:rsidRDefault="001E7E63" w:rsidP="00EB4B96">
      <w:pPr>
        <w:pStyle w:val="Untertitel"/>
        <w:numPr>
          <w:ilvl w:val="2"/>
          <w:numId w:val="6"/>
        </w:numPr>
      </w:pPr>
      <w:r>
        <w:t>Serial architecture [Reference SS 119]</w:t>
      </w:r>
    </w:p>
    <w:p w14:paraId="4D2C2262" w14:textId="77777777" w:rsidR="001E7E63" w:rsidRPr="00983AC0" w:rsidRDefault="001E7E63" w:rsidP="00EB4B96">
      <w:pPr>
        <w:pStyle w:val="Untertitel"/>
        <w:numPr>
          <w:ilvl w:val="3"/>
          <w:numId w:val="6"/>
        </w:numPr>
      </w:pPr>
      <w:bookmarkStart w:id="15" w:name="_Toc341708129"/>
      <w:r w:rsidRPr="00983AC0">
        <w:t>General</w:t>
      </w:r>
      <w:bookmarkEnd w:id="15"/>
    </w:p>
    <w:p w14:paraId="312FF4E6" w14:textId="77777777" w:rsidR="001E7E63" w:rsidRDefault="001E7E63" w:rsidP="00EB4B96">
      <w:pPr>
        <w:pStyle w:val="Untertitel"/>
        <w:numPr>
          <w:ilvl w:val="4"/>
          <w:numId w:val="6"/>
        </w:numPr>
      </w:pPr>
      <w:r>
        <w:lastRenderedPageBreak/>
        <w:t>There are two possible architectures for the transmission of information via a serial bus -a</w:t>
      </w:r>
      <w:r w:rsidRPr="00983AC0">
        <w:t xml:space="preserve">rchitecture a) </w:t>
      </w:r>
      <w:r>
        <w:t>and b). Both architectures are fit for the transmission of safety related and non-safety related information. It’s up to the applicant to choose for each signal the adequate architecture.</w:t>
      </w:r>
    </w:p>
    <w:p w14:paraId="17D2F998" w14:textId="77777777" w:rsidR="001E7E63" w:rsidRPr="00983AC0" w:rsidRDefault="001E7E63" w:rsidP="00EB4B96">
      <w:pPr>
        <w:pStyle w:val="Untertitel"/>
        <w:numPr>
          <w:ilvl w:val="3"/>
          <w:numId w:val="6"/>
        </w:numPr>
      </w:pPr>
      <w:bookmarkStart w:id="16" w:name="_Toc341708130"/>
      <w:r w:rsidRPr="00983AC0">
        <w:t>Architecture a)</w:t>
      </w:r>
      <w:bookmarkEnd w:id="16"/>
    </w:p>
    <w:p w14:paraId="13BDEE20" w14:textId="77777777" w:rsidR="001E7E63" w:rsidRDefault="001E7E63" w:rsidP="00EB4B96">
      <w:pPr>
        <w:pStyle w:val="Untertitel"/>
        <w:numPr>
          <w:ilvl w:val="4"/>
          <w:numId w:val="6"/>
        </w:numPr>
      </w:pPr>
      <w:r w:rsidRPr="00944331">
        <w:t xml:space="preserve">This architecture allows the use of </w:t>
      </w:r>
      <w:r>
        <w:t xml:space="preserve">hardware which is </w:t>
      </w:r>
      <w:r w:rsidRPr="000612BF">
        <w:t>not able to implement requirements defined in EN50159 necessary for safety related communication</w:t>
      </w:r>
      <w:r w:rsidRPr="00944331">
        <w:t xml:space="preserve"> (e.g. simple I/O-</w:t>
      </w:r>
      <w:r>
        <w:t>hardware</w:t>
      </w:r>
      <w:r w:rsidRPr="00944331">
        <w:t xml:space="preserve"> with bus-interface).</w:t>
      </w:r>
    </w:p>
    <w:p w14:paraId="7864F40C" w14:textId="77777777" w:rsidR="001E7E63" w:rsidRDefault="001E7E63" w:rsidP="00EB4B96">
      <w:pPr>
        <w:pStyle w:val="Untertitel"/>
        <w:numPr>
          <w:ilvl w:val="4"/>
          <w:numId w:val="6"/>
        </w:numPr>
      </w:pPr>
      <w:r w:rsidRPr="00912EFF">
        <w:t>Note: The interface on the</w:t>
      </w:r>
      <w:r>
        <w:t xml:space="preserve"> </w:t>
      </w:r>
      <w:r w:rsidRPr="00912EFF">
        <w:t>serial bus regarding port and telegram structure depends on</w:t>
      </w:r>
      <w:r>
        <w:br/>
        <w:t xml:space="preserve">               </w:t>
      </w:r>
      <w:r w:rsidRPr="00912EFF">
        <w:t xml:space="preserve"> the used I/O module hardware and therefore it can’t be standardized</w:t>
      </w:r>
    </w:p>
    <w:p w14:paraId="53F379ED" w14:textId="77777777" w:rsidR="001E7E63" w:rsidRPr="00983AC0" w:rsidRDefault="001E7E63" w:rsidP="00EB4B96">
      <w:pPr>
        <w:pStyle w:val="Untertitel"/>
        <w:numPr>
          <w:ilvl w:val="4"/>
          <w:numId w:val="6"/>
        </w:numPr>
      </w:pPr>
      <w:r>
        <w:t>This architecture is the preferred solution for the migration of signals to the IEC 61375.</w:t>
      </w:r>
    </w:p>
    <w:p w14:paraId="3E9965D2" w14:textId="77777777" w:rsidR="001E7E63" w:rsidRPr="00D14153" w:rsidRDefault="001E7E63" w:rsidP="001E7E63">
      <w:pPr>
        <w:pStyle w:val="berschrift4"/>
        <w:ind w:left="1134"/>
      </w:pPr>
      <w:r w:rsidRPr="00D14153">
        <w:object w:dxaOrig="8294" w:dyaOrig="4396" w14:anchorId="5A4FE9A5">
          <v:shape id="_x0000_i1030" type="#_x0000_t75" style="width:415.5pt;height:220.5pt" o:ole="">
            <v:imagedata r:id="rId16" o:title=""/>
          </v:shape>
          <o:OLEObject Type="Embed" ProgID="Visio.Drawing.11" ShapeID="_x0000_i1030" DrawAspect="Content" ObjectID="_1610699635" r:id="rId17"/>
        </w:object>
      </w:r>
    </w:p>
    <w:p w14:paraId="1DE3F246" w14:textId="77777777" w:rsidR="001E7E63" w:rsidRPr="00D14153" w:rsidRDefault="001E7E63" w:rsidP="001E7E63">
      <w:pPr>
        <w:pStyle w:val="berschrift5Zchn"/>
      </w:pPr>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sidRPr="00D14153">
        <w:t>Architecture a)</w:t>
      </w:r>
    </w:p>
    <w:p w14:paraId="4CD217C2" w14:textId="77777777" w:rsidR="001E7E63" w:rsidRPr="00D14153" w:rsidRDefault="001E7E63" w:rsidP="00EB4B96">
      <w:pPr>
        <w:pStyle w:val="Untertitel"/>
        <w:numPr>
          <w:ilvl w:val="4"/>
          <w:numId w:val="6"/>
        </w:numPr>
      </w:pPr>
      <w:r w:rsidRPr="00D14153">
        <w:t>The architecture can define information signals using either single contact or antivalent contacts.</w:t>
      </w:r>
    </w:p>
    <w:p w14:paraId="32E64D63" w14:textId="77777777" w:rsidR="001E7E63" w:rsidRPr="00D56574" w:rsidRDefault="001E7E63" w:rsidP="00EB4B96">
      <w:pPr>
        <w:pStyle w:val="Untertitel"/>
        <w:numPr>
          <w:ilvl w:val="4"/>
          <w:numId w:val="6"/>
        </w:numPr>
      </w:pPr>
      <w:r w:rsidRPr="00912EFF">
        <w:t>When using Architecture a), the following principles shall be used for safety related information:</w:t>
      </w:r>
    </w:p>
    <w:p w14:paraId="4833959F" w14:textId="1EAF8D06" w:rsidR="001E7E63" w:rsidRDefault="001E7E63" w:rsidP="00EB4B96">
      <w:pPr>
        <w:pStyle w:val="Untertitel"/>
        <w:numPr>
          <w:ilvl w:val="5"/>
          <w:numId w:val="6"/>
        </w:numPr>
        <w:rPr>
          <w:ins w:id="17" w:author="Baseliyos Jacob" w:date="2019-02-03T11:44:00Z"/>
        </w:rPr>
      </w:pPr>
      <w:r w:rsidRPr="00AC2490">
        <w:t>Information should be derived using antivalent contacts</w:t>
      </w:r>
      <w:r>
        <w:t xml:space="preserve"> i</w:t>
      </w:r>
      <w:r w:rsidRPr="00912EFF">
        <w:t>n case of antivalent /redundant</w:t>
      </w:r>
      <w:ins w:id="18" w:author="Baseliyos Jacob" w:date="2019-02-03T11:44:00Z">
        <w:r w:rsidR="00EB4B96">
          <w:t xml:space="preserve"> </w:t>
        </w:r>
      </w:ins>
      <w:del w:id="19" w:author="Baseliyos Jacob" w:date="2019-02-03T11:44:00Z">
        <w:r w:rsidDel="00EB4B96">
          <w:br/>
          <w:delText xml:space="preserve">                </w:delText>
        </w:r>
      </w:del>
      <w:r w:rsidRPr="00912EFF">
        <w:t>input/output information is required separate I/O hardware</w:t>
      </w:r>
      <w:r>
        <w:t xml:space="preserve"> </w:t>
      </w:r>
      <w:r w:rsidRPr="00912EFF">
        <w:t>shall be used.</w:t>
      </w:r>
    </w:p>
    <w:p w14:paraId="4FC1E324" w14:textId="77777777" w:rsidR="00EB4B96" w:rsidRPr="00EB4B96" w:rsidRDefault="00EB4B96" w:rsidP="00EB4B96">
      <w:pPr>
        <w:rPr>
          <w:rPrChange w:id="20" w:author="Baseliyos Jacob" w:date="2019-02-03T11:44:00Z">
            <w:rPr/>
          </w:rPrChange>
        </w:rPr>
        <w:pPrChange w:id="21" w:author="Baseliyos Jacob" w:date="2019-02-03T11:44:00Z">
          <w:pPr>
            <w:pStyle w:val="Untertitel"/>
            <w:numPr>
              <w:ilvl w:val="5"/>
              <w:numId w:val="6"/>
            </w:numPr>
            <w:ind w:left="2736" w:hanging="936"/>
          </w:pPr>
        </w:pPrChange>
      </w:pPr>
    </w:p>
    <w:p w14:paraId="7DFFD99D" w14:textId="77777777" w:rsidR="001E7E63" w:rsidRPr="00983AC0" w:rsidRDefault="001E7E63" w:rsidP="00EB4B96">
      <w:pPr>
        <w:pStyle w:val="Untertitel"/>
        <w:numPr>
          <w:ilvl w:val="3"/>
          <w:numId w:val="6"/>
        </w:numPr>
      </w:pPr>
      <w:bookmarkStart w:id="22" w:name="_Toc341708131"/>
      <w:r w:rsidRPr="00983AC0">
        <w:lastRenderedPageBreak/>
        <w:t>Architecture b)</w:t>
      </w:r>
      <w:bookmarkEnd w:id="22"/>
    </w:p>
    <w:p w14:paraId="5B4C489B" w14:textId="77777777" w:rsidR="001E7E63" w:rsidRDefault="001E7E63" w:rsidP="00EB4B96">
      <w:pPr>
        <w:pStyle w:val="Untertitel"/>
        <w:numPr>
          <w:ilvl w:val="4"/>
          <w:numId w:val="6"/>
        </w:numPr>
      </w:pPr>
      <w:r>
        <w:t>This architecture is defined for information signals fully compliant with IEC 61375.</w:t>
      </w:r>
    </w:p>
    <w:p w14:paraId="188A43CB" w14:textId="77777777" w:rsidR="001E7E63" w:rsidRDefault="001E7E63" w:rsidP="00EB4B96">
      <w:pPr>
        <w:pStyle w:val="Untertitel"/>
        <w:numPr>
          <w:ilvl w:val="4"/>
          <w:numId w:val="6"/>
        </w:numPr>
      </w:pPr>
      <w:r>
        <w:t>The architecture allows the transmission of both non-safety related and safety related information.</w:t>
      </w:r>
    </w:p>
    <w:p w14:paraId="0B57824A" w14:textId="77777777" w:rsidR="001E7E63" w:rsidRPr="00983AC0" w:rsidRDefault="001E7E63" w:rsidP="00EB4B96">
      <w:pPr>
        <w:pStyle w:val="Untertitel"/>
        <w:numPr>
          <w:ilvl w:val="4"/>
          <w:numId w:val="6"/>
        </w:numPr>
      </w:pPr>
      <w:r>
        <w:t>U</w:t>
      </w:r>
      <w:r w:rsidRPr="00983AC0">
        <w:t>sing safety devices the TFR achievable depends on the TCMS design (Hardware and software)</w:t>
      </w:r>
    </w:p>
    <w:bookmarkStart w:id="23" w:name="OLE_LINK3"/>
    <w:p w14:paraId="372E058F" w14:textId="77777777" w:rsidR="001E7E63" w:rsidRPr="00D14153" w:rsidRDefault="001E7E63" w:rsidP="001E7E63">
      <w:pPr>
        <w:pStyle w:val="berschrift4"/>
        <w:ind w:left="1134"/>
      </w:pPr>
      <w:r w:rsidRPr="00D14153">
        <w:object w:dxaOrig="7723" w:dyaOrig="3446" w14:anchorId="46C34B4A">
          <v:shape id="_x0000_i1031" type="#_x0000_t75" style="width:383.25pt;height:172.5pt" o:ole="">
            <v:imagedata r:id="rId18" o:title=""/>
          </v:shape>
          <o:OLEObject Type="Embed" ProgID="Visio.Drawing.11" ShapeID="_x0000_i1031" DrawAspect="Content" ObjectID="_1610699636" r:id="rId19"/>
        </w:object>
      </w:r>
      <w:bookmarkEnd w:id="23"/>
    </w:p>
    <w:p w14:paraId="7B980D05" w14:textId="77777777" w:rsidR="001E7E63" w:rsidRPr="004B171C" w:rsidRDefault="001E7E63" w:rsidP="001E7E63">
      <w:pPr>
        <w:pStyle w:val="berschrift5Zchn"/>
      </w:pPr>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w:t>
      </w:r>
      <w:r w:rsidRPr="004B171C">
        <w:t>Architecture b)</w:t>
      </w:r>
      <w:r w:rsidRPr="004B171C">
        <w:br/>
      </w:r>
    </w:p>
    <w:p w14:paraId="1338835D" w14:textId="77777777" w:rsidR="001E7E63" w:rsidRPr="00DD7979" w:rsidRDefault="001E7E63" w:rsidP="00EB4B96">
      <w:pPr>
        <w:pStyle w:val="Untertitel"/>
        <w:numPr>
          <w:ilvl w:val="4"/>
          <w:numId w:val="6"/>
        </w:numPr>
      </w:pPr>
      <w:r w:rsidRPr="00944331">
        <w:t xml:space="preserve">When using Architecture b) </w:t>
      </w:r>
      <w:r>
        <w:t>safe data transmission shall be applied according to IEC61375-2-3.</w:t>
      </w:r>
    </w:p>
    <w:p w14:paraId="7A1434B7" w14:textId="77777777" w:rsidR="001E7E63" w:rsidRDefault="001E7E63" w:rsidP="00EB4B96">
      <w:pPr>
        <w:pStyle w:val="Untertitel"/>
        <w:numPr>
          <w:ilvl w:val="4"/>
          <w:numId w:val="6"/>
        </w:numPr>
      </w:pPr>
      <w:r>
        <w:t>Optionally t</w:t>
      </w:r>
      <w:r w:rsidRPr="00944331">
        <w:t>he TCMS can integrate a gateway</w:t>
      </w:r>
      <w:r>
        <w:t xml:space="preserve"> </w:t>
      </w:r>
      <w:r w:rsidRPr="00944331">
        <w:t xml:space="preserve">to adapt to the bus type defined by the ERTMS/ETCS on-board, presumed that transfer delay is </w:t>
      </w:r>
      <w:r w:rsidRPr="00EB4B96">
        <w:rPr>
          <w:b/>
          <w:rPrChange w:id="24" w:author="Baseliyos Jacob" w:date="2019-02-03T11:45:00Z">
            <w:rPr/>
          </w:rPrChange>
        </w:rPr>
        <w:t>below 200ms</w:t>
      </w:r>
      <w:r w:rsidRPr="00944331">
        <w:t xml:space="preserve"> (worst case).</w:t>
      </w:r>
    </w:p>
    <w:p w14:paraId="74373794" w14:textId="77777777" w:rsidR="001E7E63" w:rsidRDefault="001E7E63" w:rsidP="00EB4B96">
      <w:pPr>
        <w:pStyle w:val="Untertitel"/>
        <w:numPr>
          <w:ilvl w:val="4"/>
          <w:numId w:val="6"/>
        </w:numPr>
      </w:pPr>
      <w:r w:rsidRPr="00983AC0">
        <w:t xml:space="preserve">All </w:t>
      </w:r>
      <w:r>
        <w:t>information</w:t>
      </w:r>
      <w:r w:rsidRPr="00983AC0">
        <w:t xml:space="preserve"> requiring a higher SIL than provided by the TCMS shall be transmitted using the Parallel Interface.</w:t>
      </w:r>
    </w:p>
    <w:p w14:paraId="055C2693" w14:textId="77777777" w:rsidR="001E7E63" w:rsidRPr="00F03081" w:rsidRDefault="001E7E63" w:rsidP="00EB4B96">
      <w:pPr>
        <w:pStyle w:val="Untertitel"/>
        <w:numPr>
          <w:ilvl w:val="4"/>
          <w:numId w:val="6"/>
        </w:numPr>
      </w:pPr>
      <w:r>
        <w:t xml:space="preserve">Usage of safe data transmission is only required when the required safety integrity level of a certain functionality cannot be fulfilled with normal serial bus transmission. </w:t>
      </w:r>
    </w:p>
    <w:p w14:paraId="0DDFD085" w14:textId="77777777" w:rsidR="00EB4B96" w:rsidRPr="005B4CFA" w:rsidRDefault="00EB4B96" w:rsidP="00EB4B96">
      <w:pPr>
        <w:rPr>
          <w:ins w:id="25" w:author="Baseliyos Jacob" w:date="2019-02-03T11:46:00Z"/>
        </w:rPr>
      </w:pPr>
      <w:ins w:id="26" w:author="Baseliyos Jacob" w:date="2019-02-03T11:46:00Z">
        <w:r>
          <w:t xml:space="preserve">The </w:t>
        </w:r>
        <w:r w:rsidRPr="009B6065">
          <w:t>SS1</w:t>
        </w:r>
        <w:r>
          <w:t>19</w:t>
        </w:r>
        <w:r w:rsidRPr="009B6065">
          <w:t xml:space="preserve"> defines only the data to be exchanged, the d</w:t>
        </w:r>
        <w:r w:rsidRPr="005B4CFA">
          <w:t>efinition</w:t>
        </w:r>
        <w:r w:rsidRPr="009B6065">
          <w:t xml:space="preserve"> of OSI Layers 1-7 is missing. </w:t>
        </w:r>
      </w:ins>
    </w:p>
    <w:p w14:paraId="5E4F3756" w14:textId="77777777" w:rsidR="00EB4B96" w:rsidRPr="009B6065" w:rsidRDefault="00EB4B96" w:rsidP="00EB4B96">
      <w:pPr>
        <w:rPr>
          <w:ins w:id="27" w:author="Baseliyos Jacob" w:date="2019-02-03T11:46:00Z"/>
        </w:rPr>
      </w:pPr>
      <w:ins w:id="28" w:author="Baseliyos Jacob" w:date="2019-02-03T11:46:00Z">
        <w:r w:rsidRPr="009B6065">
          <w:t xml:space="preserve">We </w:t>
        </w:r>
        <w:r w:rsidRPr="005B4CFA">
          <w:t>prefer</w:t>
        </w:r>
        <w:r w:rsidRPr="009B6065">
          <w:t xml:space="preserve"> a standard open source architecture, independent of the actual vehicle TCMS system:</w:t>
        </w:r>
      </w:ins>
    </w:p>
    <w:p w14:paraId="200AC0DA" w14:textId="77777777" w:rsidR="00EB4B96" w:rsidRPr="002B5A5B" w:rsidRDefault="00EB4B96" w:rsidP="00EB4B96">
      <w:pPr>
        <w:numPr>
          <w:ilvl w:val="1"/>
          <w:numId w:val="23"/>
        </w:numPr>
        <w:rPr>
          <w:ins w:id="29" w:author="Baseliyos Jacob" w:date="2019-02-03T11:46:00Z"/>
          <w:lang w:val="de-CH"/>
        </w:rPr>
      </w:pPr>
      <w:ins w:id="30" w:author="Baseliyos Jacob" w:date="2019-02-03T11:46:00Z">
        <w:r>
          <w:rPr>
            <w:lang w:val="de-CH"/>
          </w:rPr>
          <w:t>Ethernet 100 Mbit or</w:t>
        </w:r>
        <w:r w:rsidRPr="002B5A5B">
          <w:rPr>
            <w:lang w:val="de-CH"/>
          </w:rPr>
          <w:t xml:space="preserve"> 1 Gbit </w:t>
        </w:r>
      </w:ins>
    </w:p>
    <w:p w14:paraId="5795202B" w14:textId="77777777" w:rsidR="00EB4B96" w:rsidRPr="002B5A5B" w:rsidRDefault="00EB4B96" w:rsidP="00EB4B96">
      <w:pPr>
        <w:numPr>
          <w:ilvl w:val="1"/>
          <w:numId w:val="23"/>
        </w:numPr>
        <w:rPr>
          <w:ins w:id="31" w:author="Baseliyos Jacob" w:date="2019-02-03T11:46:00Z"/>
          <w:lang w:val="de-CH"/>
        </w:rPr>
      </w:pPr>
      <w:ins w:id="32" w:author="Baseliyos Jacob" w:date="2019-02-03T11:46:00Z">
        <w:r w:rsidRPr="002B5A5B">
          <w:rPr>
            <w:lang w:val="de-CH"/>
          </w:rPr>
          <w:t xml:space="preserve">IP </w:t>
        </w:r>
      </w:ins>
    </w:p>
    <w:p w14:paraId="0EFFFB93" w14:textId="77777777" w:rsidR="00EB4B96" w:rsidRPr="002B5A5B" w:rsidRDefault="00EB4B96" w:rsidP="00EB4B96">
      <w:pPr>
        <w:numPr>
          <w:ilvl w:val="1"/>
          <w:numId w:val="23"/>
        </w:numPr>
        <w:rPr>
          <w:ins w:id="33" w:author="Baseliyos Jacob" w:date="2019-02-03T11:46:00Z"/>
          <w:lang w:val="de-CH"/>
        </w:rPr>
      </w:pPr>
      <w:ins w:id="34" w:author="Baseliyos Jacob" w:date="2019-02-03T11:46:00Z">
        <w:r w:rsidRPr="002B5A5B">
          <w:rPr>
            <w:lang w:val="de-CH"/>
          </w:rPr>
          <w:t>TCP and UDP</w:t>
        </w:r>
      </w:ins>
    </w:p>
    <w:p w14:paraId="0D62E3BD" w14:textId="77777777" w:rsidR="00EB4B96" w:rsidRPr="009B6065" w:rsidRDefault="00EB4B96" w:rsidP="00EB4B96">
      <w:pPr>
        <w:numPr>
          <w:ilvl w:val="1"/>
          <w:numId w:val="23"/>
        </w:numPr>
        <w:rPr>
          <w:ins w:id="35" w:author="Baseliyos Jacob" w:date="2019-02-03T11:46:00Z"/>
        </w:rPr>
      </w:pPr>
      <w:ins w:id="36" w:author="Baseliyos Jacob" w:date="2019-02-03T11:46:00Z">
        <w:r w:rsidRPr="009B6065">
          <w:t>TRDP (</w:t>
        </w:r>
        <w:r w:rsidRPr="009B6065">
          <w:rPr>
            <w:b/>
            <w:bCs/>
          </w:rPr>
          <w:t>T</w:t>
        </w:r>
        <w:r w:rsidRPr="009B6065">
          <w:t xml:space="preserve">rain </w:t>
        </w:r>
        <w:r w:rsidRPr="009B6065">
          <w:rPr>
            <w:b/>
            <w:bCs/>
          </w:rPr>
          <w:t>R</w:t>
        </w:r>
        <w:r w:rsidRPr="009B6065">
          <w:t xml:space="preserve">eal Time </w:t>
        </w:r>
        <w:r w:rsidRPr="009B6065">
          <w:rPr>
            <w:b/>
            <w:bCs/>
          </w:rPr>
          <w:t>D</w:t>
        </w:r>
        <w:r w:rsidRPr="009B6065">
          <w:t xml:space="preserve">ata </w:t>
        </w:r>
        <w:r w:rsidRPr="009B6065">
          <w:rPr>
            <w:b/>
            <w:bCs/>
          </w:rPr>
          <w:t>P</w:t>
        </w:r>
        <w:r w:rsidRPr="009B6065">
          <w:t>rotocol, open source)</w:t>
        </w:r>
      </w:ins>
    </w:p>
    <w:p w14:paraId="25C77904" w14:textId="77777777" w:rsidR="00EB4B96" w:rsidRDefault="00EB4B96" w:rsidP="00EB4B96">
      <w:pPr>
        <w:rPr>
          <w:ins w:id="37" w:author="Baseliyos Jacob" w:date="2019-02-03T11:46:00Z"/>
          <w:lang w:val="de-CH"/>
        </w:rPr>
      </w:pPr>
      <w:ins w:id="38" w:author="Baseliyos Jacob" w:date="2019-02-03T11:46:00Z">
        <w:r>
          <w:rPr>
            <w:lang w:val="de-CH"/>
          </w:rPr>
          <w:lastRenderedPageBreak/>
          <w:t>Advantages:</w:t>
        </w:r>
      </w:ins>
    </w:p>
    <w:p w14:paraId="707A607F" w14:textId="77777777" w:rsidR="00EB4B96" w:rsidRPr="009B6065" w:rsidRDefault="00EB4B96" w:rsidP="00EB4B96">
      <w:pPr>
        <w:numPr>
          <w:ilvl w:val="0"/>
          <w:numId w:val="23"/>
        </w:numPr>
        <w:rPr>
          <w:ins w:id="39" w:author="Baseliyos Jacob" w:date="2019-02-03T11:46:00Z"/>
        </w:rPr>
      </w:pPr>
      <w:ins w:id="40" w:author="Baseliyos Jacob" w:date="2019-02-03T11:46:00Z">
        <w:r w:rsidRPr="009B6065">
          <w:t>The ATO box is independent of the vehicle architecture. Just one version of an ATO-box for all vehicles</w:t>
        </w:r>
      </w:ins>
    </w:p>
    <w:p w14:paraId="21D4E45F" w14:textId="77777777" w:rsidR="00EB4B96" w:rsidRPr="002B5A5B" w:rsidRDefault="00EB4B96" w:rsidP="00EB4B96">
      <w:pPr>
        <w:numPr>
          <w:ilvl w:val="0"/>
          <w:numId w:val="23"/>
        </w:numPr>
        <w:rPr>
          <w:ins w:id="41" w:author="Baseliyos Jacob" w:date="2019-02-03T11:46:00Z"/>
          <w:lang w:val="de-CH"/>
        </w:rPr>
      </w:pPr>
      <w:ins w:id="42" w:author="Baseliyos Jacob" w:date="2019-02-03T11:46:00Z">
        <w:r w:rsidRPr="002B5A5B">
          <w:rPr>
            <w:lang w:val="de-CH"/>
          </w:rPr>
          <w:t>TRDP is open source</w:t>
        </w:r>
      </w:ins>
    </w:p>
    <w:p w14:paraId="7F49CA47" w14:textId="77777777" w:rsidR="00EB4B96" w:rsidRPr="009B6065" w:rsidRDefault="00EB4B96" w:rsidP="00EB4B96">
      <w:pPr>
        <w:numPr>
          <w:ilvl w:val="0"/>
          <w:numId w:val="23"/>
        </w:numPr>
        <w:rPr>
          <w:ins w:id="43" w:author="Baseliyos Jacob" w:date="2019-02-03T11:46:00Z"/>
        </w:rPr>
      </w:pPr>
      <w:ins w:id="44" w:author="Baseliyos Jacob" w:date="2019-02-03T11:46:00Z">
        <w:r w:rsidRPr="009B6065">
          <w:t>TRDP is used in first commerical vehicles for TCMS and used by SBB for a TCMS-Gateway</w:t>
        </w:r>
      </w:ins>
    </w:p>
    <w:p w14:paraId="4CE207B8" w14:textId="77777777" w:rsidR="00EB4B96" w:rsidRPr="002B5A5B" w:rsidRDefault="00EB4B96" w:rsidP="00EB4B96">
      <w:pPr>
        <w:numPr>
          <w:ilvl w:val="0"/>
          <w:numId w:val="23"/>
        </w:numPr>
        <w:rPr>
          <w:ins w:id="45" w:author="Baseliyos Jacob" w:date="2019-02-03T11:46:00Z"/>
          <w:lang w:val="de-CH"/>
        </w:rPr>
      </w:pPr>
      <w:ins w:id="46" w:author="Baseliyos Jacob" w:date="2019-02-03T11:46:00Z">
        <w:r w:rsidRPr="002B5A5B">
          <w:rPr>
            <w:lang w:val="de-CH"/>
          </w:rPr>
          <w:t>Standard according IEC 61375-2-3</w:t>
        </w:r>
      </w:ins>
    </w:p>
    <w:p w14:paraId="164EF67D" w14:textId="77777777" w:rsidR="00EB4B96" w:rsidRPr="009B6065" w:rsidRDefault="00EB4B96" w:rsidP="00EB4B96">
      <w:pPr>
        <w:numPr>
          <w:ilvl w:val="0"/>
          <w:numId w:val="23"/>
        </w:numPr>
        <w:rPr>
          <w:ins w:id="47" w:author="Baseliyos Jacob" w:date="2019-02-03T11:46:00Z"/>
        </w:rPr>
      </w:pPr>
      <w:ins w:id="48" w:author="Baseliyos Jacob" w:date="2019-02-03T11:46:00Z">
        <w:r w:rsidRPr="009B6065">
          <w:t xml:space="preserve">Ethernet is an industry standard and available at </w:t>
        </w:r>
        <w:r w:rsidRPr="005B4CFA">
          <w:t>small</w:t>
        </w:r>
        <w:r w:rsidRPr="009B6065">
          <w:t xml:space="preserve"> costs</w:t>
        </w:r>
      </w:ins>
    </w:p>
    <w:p w14:paraId="6E52C850" w14:textId="77777777" w:rsidR="00EB4B96" w:rsidRPr="009B6065" w:rsidRDefault="00EB4B96" w:rsidP="00EB4B96">
      <w:pPr>
        <w:numPr>
          <w:ilvl w:val="0"/>
          <w:numId w:val="23"/>
        </w:numPr>
        <w:rPr>
          <w:ins w:id="49" w:author="Baseliyos Jacob" w:date="2019-02-03T11:46:00Z"/>
        </w:rPr>
      </w:pPr>
      <w:ins w:id="50" w:author="Baseliyos Jacob" w:date="2019-02-03T11:46:00Z">
        <w:r w:rsidRPr="009B6065">
          <w:t xml:space="preserve">No problems with obsolescences of proprietary hard/software </w:t>
        </w:r>
      </w:ins>
    </w:p>
    <w:p w14:paraId="78DB9A06" w14:textId="77777777" w:rsidR="00EB4B96" w:rsidRDefault="00EB4B96" w:rsidP="00EB4B96">
      <w:pPr>
        <w:rPr>
          <w:ins w:id="51" w:author="Baseliyos Jacob" w:date="2019-02-03T11:46:00Z"/>
        </w:rPr>
      </w:pPr>
    </w:p>
    <w:p w14:paraId="1BB0C6DA" w14:textId="77777777" w:rsidR="00EB4B96" w:rsidRDefault="00EB4B96" w:rsidP="00EB4B96">
      <w:pPr>
        <w:rPr>
          <w:ins w:id="52" w:author="Baseliyos Jacob" w:date="2019-02-03T11:46:00Z"/>
        </w:rPr>
      </w:pPr>
      <w:ins w:id="53" w:author="Baseliyos Jacob" w:date="2019-02-03T11:46:00Z">
        <w:r>
          <w:t>Two variants of a possible connection of the ATO-box to the vehicle are shown below.</w:t>
        </w:r>
      </w:ins>
    </w:p>
    <w:p w14:paraId="67C9579C" w14:textId="77777777" w:rsidR="00EB4B96" w:rsidRDefault="00EB4B96" w:rsidP="00EB4B96">
      <w:pPr>
        <w:rPr>
          <w:ins w:id="54" w:author="Baseliyos Jacob" w:date="2019-02-03T11:46:00Z"/>
        </w:rPr>
      </w:pPr>
      <w:ins w:id="55" w:author="Baseliyos Jacob" w:date="2019-02-03T11:46:00Z">
        <w:r>
          <w:rPr>
            <w:noProof/>
          </w:rPr>
          <w:drawing>
            <wp:inline distT="0" distB="0" distL="0" distR="0" wp14:anchorId="444BD890" wp14:editId="2CBFEEFF">
              <wp:extent cx="4400550" cy="39280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03176" cy="3930354"/>
                      </a:xfrm>
                      <a:prstGeom prst="rect">
                        <a:avLst/>
                      </a:prstGeom>
                      <a:noFill/>
                    </pic:spPr>
                  </pic:pic>
                </a:graphicData>
              </a:graphic>
            </wp:inline>
          </w:drawing>
        </w:r>
      </w:ins>
    </w:p>
    <w:p w14:paraId="3232E147" w14:textId="77777777" w:rsidR="00EB4B96" w:rsidRDefault="00EB4B96" w:rsidP="00EB4B96">
      <w:pPr>
        <w:rPr>
          <w:ins w:id="56" w:author="Baseliyos Jacob" w:date="2019-02-03T11:46:00Z"/>
        </w:rPr>
      </w:pPr>
    </w:p>
    <w:p w14:paraId="64F91FF5" w14:textId="77777777" w:rsidR="00EB4B96" w:rsidRDefault="00EB4B96" w:rsidP="00EB4B96">
      <w:pPr>
        <w:rPr>
          <w:ins w:id="57" w:author="Baseliyos Jacob" w:date="2019-02-03T11:46:00Z"/>
        </w:rPr>
      </w:pPr>
      <w:ins w:id="58" w:author="Baseliyos Jacob" w:date="2019-02-03T11:46:00Z">
        <w:r>
          <w:rPr>
            <w:noProof/>
          </w:rPr>
          <w:lastRenderedPageBreak/>
          <w:drawing>
            <wp:inline distT="0" distB="0" distL="0" distR="0" wp14:anchorId="5A406894" wp14:editId="73F8DB97">
              <wp:extent cx="5015865" cy="4477251"/>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17620" cy="4478817"/>
                      </a:xfrm>
                      <a:prstGeom prst="rect">
                        <a:avLst/>
                      </a:prstGeom>
                      <a:noFill/>
                    </pic:spPr>
                  </pic:pic>
                </a:graphicData>
              </a:graphic>
            </wp:inline>
          </w:drawing>
        </w:r>
      </w:ins>
    </w:p>
    <w:p w14:paraId="5EEF26AE" w14:textId="77777777" w:rsidR="002B5A5B" w:rsidRDefault="002B5A5B" w:rsidP="00566B2C">
      <w:bookmarkStart w:id="59" w:name="_GoBack"/>
      <w:bookmarkEnd w:id="59"/>
    </w:p>
    <w:p w14:paraId="17ABCFE2" w14:textId="0AA68E79" w:rsidR="00034F96" w:rsidRDefault="00034F96" w:rsidP="001935D8">
      <w:pPr>
        <w:pStyle w:val="berschrift2"/>
        <w:numPr>
          <w:ilvl w:val="1"/>
          <w:numId w:val="6"/>
        </w:numPr>
      </w:pPr>
      <w:r>
        <w:t xml:space="preserve">Interface </w:t>
      </w:r>
      <w:r w:rsidR="00130E63">
        <w:t>ETCS Onboard Unit</w:t>
      </w:r>
      <w:r>
        <w:t xml:space="preserve"> – </w:t>
      </w:r>
      <w:r w:rsidR="00130E63">
        <w:t>ATO Onboard</w:t>
      </w:r>
    </w:p>
    <w:p w14:paraId="499846D1" w14:textId="2D55510F" w:rsidR="001E7E63" w:rsidRDefault="001E7E63" w:rsidP="00EB4B96">
      <w:pPr>
        <w:rPr>
          <w:lang w:val="it-CH"/>
        </w:rPr>
      </w:pPr>
      <w:r>
        <w:t>See SS 139</w:t>
      </w:r>
    </w:p>
    <w:p w14:paraId="79B784A3" w14:textId="62556771" w:rsidR="001E7E63" w:rsidRPr="00EB4B96" w:rsidRDefault="001E7E63" w:rsidP="00EB4B96">
      <w:pPr>
        <w:pStyle w:val="berschrift2"/>
        <w:numPr>
          <w:ilvl w:val="1"/>
          <w:numId w:val="6"/>
        </w:numPr>
        <w:rPr>
          <w:lang w:val="it-CH"/>
        </w:rPr>
      </w:pPr>
      <w:r w:rsidRPr="00EB4B96">
        <w:rPr>
          <w:lang w:val="it-CH"/>
        </w:rPr>
        <w:t>Interface ETCS Onboard Unit – National System</w:t>
      </w:r>
    </w:p>
    <w:p w14:paraId="1600A4D1" w14:textId="77777777" w:rsidR="001E7E63" w:rsidRDefault="001E7E63" w:rsidP="00EB4B96">
      <w:pPr>
        <w:pStyle w:val="berschrift2"/>
        <w:ind w:left="360"/>
        <w:rPr>
          <w:lang w:val="it-CH"/>
        </w:rPr>
      </w:pPr>
    </w:p>
    <w:p w14:paraId="38D13708" w14:textId="78645566" w:rsidR="001E7E63" w:rsidRPr="00EB4B96" w:rsidRDefault="001E7E63" w:rsidP="00EB4B96">
      <w:r>
        <w:rPr>
          <w:rFonts w:asciiTheme="majorHAnsi" w:eastAsiaTheme="majorEastAsia" w:hAnsiTheme="majorHAnsi" w:cstheme="majorBidi"/>
          <w:color w:val="2F5496" w:themeColor="accent1" w:themeShade="BF"/>
          <w:sz w:val="26"/>
          <w:szCs w:val="26"/>
        </w:rPr>
        <w:t>See STM Interface</w:t>
      </w:r>
    </w:p>
    <w:p w14:paraId="19B0934F" w14:textId="77777777" w:rsidR="001E7E63" w:rsidRDefault="001E7E63" w:rsidP="00EB4B96">
      <w:pPr>
        <w:pStyle w:val="berschrift2"/>
        <w:ind w:left="792"/>
      </w:pPr>
    </w:p>
    <w:p w14:paraId="0C412DA1" w14:textId="77777777" w:rsidR="001E7E63" w:rsidRDefault="001E7E63" w:rsidP="00EB4B96">
      <w:pPr>
        <w:pStyle w:val="berschrift2"/>
        <w:numPr>
          <w:ilvl w:val="0"/>
          <w:numId w:val="6"/>
        </w:numPr>
      </w:pPr>
      <w:r>
        <w:t xml:space="preserve">Coding </w:t>
      </w:r>
    </w:p>
    <w:p w14:paraId="3DA90428" w14:textId="2DC52059" w:rsidR="001E7E63" w:rsidRDefault="001E7E63" w:rsidP="00EB4B96"/>
    <w:p w14:paraId="2DC6E90C" w14:textId="77777777" w:rsidR="001E7E63" w:rsidRPr="00983AC0" w:rsidRDefault="001E7E63" w:rsidP="00EB4B96">
      <w:pPr>
        <w:pStyle w:val="Untertitel"/>
        <w:numPr>
          <w:ilvl w:val="2"/>
          <w:numId w:val="6"/>
        </w:numPr>
      </w:pPr>
      <w:bookmarkStart w:id="60" w:name="_Toc341708133"/>
      <w:r w:rsidRPr="00983AC0">
        <w:t>General</w:t>
      </w:r>
      <w:bookmarkEnd w:id="60"/>
    </w:p>
    <w:p w14:paraId="42E74282" w14:textId="77777777" w:rsidR="001E7E63" w:rsidRDefault="001E7E63" w:rsidP="00EB4B96">
      <w:pPr>
        <w:pStyle w:val="Untertitel"/>
        <w:numPr>
          <w:ilvl w:val="2"/>
          <w:numId w:val="6"/>
        </w:numPr>
      </w:pPr>
      <w:r w:rsidRPr="00983AC0">
        <w:t xml:space="preserve">This chapter presents the definition of the data </w:t>
      </w:r>
      <w:r>
        <w:t xml:space="preserve">to be </w:t>
      </w:r>
      <w:r w:rsidRPr="00983AC0">
        <w:t>transmitted via Bus</w:t>
      </w:r>
      <w:r>
        <w:t>. If the serial Bus</w:t>
      </w:r>
      <w:r w:rsidRPr="000612BF">
        <w:t xml:space="preserve"> is to be used by the </w:t>
      </w:r>
      <w:r>
        <w:t>ERTMS/ETCS on-board unit</w:t>
      </w:r>
      <w:r w:rsidRPr="000612BF">
        <w:t xml:space="preserve">, hereafter it is included whether the signal is mandatory or not. Consequently an assessment authority is able to define depending on </w:t>
      </w:r>
      <w:r w:rsidRPr="00983AC0">
        <w:t>the real implementation of the system which item is part of the assessment</w:t>
      </w:r>
      <w:r>
        <w:t xml:space="preserve"> itself</w:t>
      </w:r>
      <w:r w:rsidRPr="00983AC0">
        <w:t>.</w:t>
      </w:r>
    </w:p>
    <w:p w14:paraId="3CEF4434" w14:textId="77777777" w:rsidR="001E7E63" w:rsidRDefault="001E7E63" w:rsidP="00EB4B96">
      <w:pPr>
        <w:pStyle w:val="Untertitel"/>
        <w:numPr>
          <w:ilvl w:val="2"/>
          <w:numId w:val="6"/>
        </w:numPr>
      </w:pPr>
      <w:r>
        <w:lastRenderedPageBreak/>
        <w:t>The structure of the packets defined below is identical for both safety and non-safety related information.</w:t>
      </w:r>
    </w:p>
    <w:p w14:paraId="4218439A" w14:textId="77777777" w:rsidR="001E7E63" w:rsidRPr="00F6331C" w:rsidRDefault="001E7E63" w:rsidP="00EB4B96">
      <w:pPr>
        <w:pStyle w:val="Untertitel"/>
        <w:numPr>
          <w:ilvl w:val="2"/>
          <w:numId w:val="6"/>
        </w:numPr>
        <w:rPr>
          <w:highlight w:val="yellow"/>
        </w:rPr>
      </w:pPr>
      <w:r w:rsidRPr="00F6331C">
        <w:rPr>
          <w:highlight w:val="yellow"/>
        </w:rPr>
        <w:t>In case, non-safety information is to be transmitted, redundant information required for safety purposes shall be ignored</w:t>
      </w:r>
      <w:r>
        <w:rPr>
          <w:highlight w:val="yellow"/>
        </w:rPr>
        <w:t xml:space="preserve"> (Axle to be asked, please set add an example (e.g. …))</w:t>
      </w:r>
      <w:r w:rsidRPr="00F6331C">
        <w:rPr>
          <w:highlight w:val="yellow"/>
        </w:rPr>
        <w:t xml:space="preserve">. </w:t>
      </w:r>
    </w:p>
    <w:p w14:paraId="37E63413" w14:textId="77777777" w:rsidR="001E7E63" w:rsidRDefault="001E7E63" w:rsidP="00EB4B96">
      <w:pPr>
        <w:pStyle w:val="Untertitel"/>
        <w:numPr>
          <w:ilvl w:val="2"/>
          <w:numId w:val="6"/>
        </w:numPr>
      </w:pPr>
      <w:r>
        <w:t>The packets on the serial bus shall provide for each signal a specific validity bit.</w:t>
      </w:r>
    </w:p>
    <w:p w14:paraId="1568A189" w14:textId="77777777" w:rsidR="001E7E63" w:rsidRPr="00983AC0" w:rsidRDefault="001E7E63" w:rsidP="00EB4B96">
      <w:pPr>
        <w:pStyle w:val="Untertitel"/>
        <w:numPr>
          <w:ilvl w:val="2"/>
          <w:numId w:val="6"/>
        </w:numPr>
      </w:pPr>
      <w:r>
        <w:t>Signals not provided from the defined source shall be set to the default value and marked as invalid by setting the related validity bit to FALSE.</w:t>
      </w:r>
    </w:p>
    <w:p w14:paraId="7E76C740" w14:textId="6A09B612" w:rsidR="001E7E63" w:rsidRDefault="001E7E63" w:rsidP="00EB4B96">
      <w:pPr>
        <w:pStyle w:val="Untertitel"/>
        <w:numPr>
          <w:ilvl w:val="2"/>
          <w:numId w:val="6"/>
        </w:numPr>
      </w:pPr>
      <w:r w:rsidRPr="00983AC0">
        <w:t xml:space="preserve">The Serial Interface Table describes </w:t>
      </w:r>
      <w:r>
        <w:t xml:space="preserve">for each </w:t>
      </w:r>
      <w:r w:rsidRPr="00983AC0">
        <w:t>signal</w:t>
      </w:r>
      <w:r>
        <w:t xml:space="preserve"> (function) whether it is mandatory or optional, minimum cycle, size in bit, type, name on parallel interface, </w:t>
      </w:r>
      <w:r w:rsidRPr="00A1134E">
        <w:t>name</w:t>
      </w:r>
      <w:r>
        <w:t xml:space="preserve"> on serial interface</w:t>
      </w:r>
      <w:r w:rsidRPr="00A1134E">
        <w:t xml:space="preserve">, </w:t>
      </w:r>
      <w:r>
        <w:t>a</w:t>
      </w:r>
      <w:r w:rsidRPr="00A1134E">
        <w:t xml:space="preserve"> comment</w:t>
      </w:r>
      <w:r>
        <w:t xml:space="preserve"> and </w:t>
      </w:r>
      <w:r w:rsidRPr="00A1134E">
        <w:t>the default value</w:t>
      </w:r>
      <w:r>
        <w:t>. The tables describing the coding for CAN, ECN and MVB are derived from the following</w:t>
      </w:r>
    </w:p>
    <w:p w14:paraId="4411488B" w14:textId="7775FCFF" w:rsidR="0084444B" w:rsidRPr="00EB4B96" w:rsidRDefault="0084444B" w:rsidP="00EB4B96"/>
    <w:p w14:paraId="6618DCC7" w14:textId="0ED78F59" w:rsidR="004B09BE" w:rsidRPr="004B09BE" w:rsidRDefault="007E54B4" w:rsidP="004B09BE">
      <w:pPr>
        <w:pStyle w:val="berschrift2"/>
        <w:numPr>
          <w:ilvl w:val="0"/>
          <w:numId w:val="6"/>
        </w:numPr>
      </w:pPr>
      <w:r>
        <w:t xml:space="preserve">Constrains for the </w:t>
      </w:r>
      <w:r w:rsidR="00130E63">
        <w:t xml:space="preserve">Interface </w:t>
      </w:r>
      <w:r>
        <w:t>De</w:t>
      </w:r>
      <w:r w:rsidR="00130E63">
        <w:t>sign</w:t>
      </w:r>
    </w:p>
    <w:p w14:paraId="62DAA7CA" w14:textId="085926FE" w:rsidR="00770C18" w:rsidRDefault="00770C18" w:rsidP="004B09BE"/>
    <w:p w14:paraId="7963E6FE" w14:textId="0B32F077" w:rsidR="00D03FA5" w:rsidRDefault="004B09BE" w:rsidP="00D03FA5">
      <w:pPr>
        <w:pStyle w:val="berschrift2"/>
        <w:numPr>
          <w:ilvl w:val="0"/>
          <w:numId w:val="6"/>
        </w:numPr>
      </w:pPr>
      <w:r>
        <w:t xml:space="preserve">Data Exchange and </w:t>
      </w:r>
      <w:r w:rsidR="00FA43A4">
        <w:t xml:space="preserve">Recording </w:t>
      </w:r>
    </w:p>
    <w:p w14:paraId="3C3FC24C" w14:textId="750DB8DE" w:rsidR="00ED6C39" w:rsidRDefault="00ED6C39" w:rsidP="006F60AD"/>
    <w:p w14:paraId="2A7A25FE" w14:textId="40DC6F28" w:rsidR="00ED6C39" w:rsidRDefault="00ED6C39" w:rsidP="006F60AD">
      <w:pPr>
        <w:pStyle w:val="berschrift2"/>
        <w:numPr>
          <w:ilvl w:val="0"/>
          <w:numId w:val="6"/>
        </w:numPr>
      </w:pPr>
      <w:r>
        <w:t>Hardware Requirements</w:t>
      </w:r>
    </w:p>
    <w:p w14:paraId="63A11989" w14:textId="365D8BF7" w:rsidR="00ED6C39" w:rsidRDefault="00ED6C39" w:rsidP="006F60AD"/>
    <w:p w14:paraId="3DCF4B7C" w14:textId="60EE7139" w:rsidR="00ED6C39" w:rsidRDefault="00ED6C39" w:rsidP="006F60AD">
      <w:pPr>
        <w:pStyle w:val="berschrift2"/>
        <w:numPr>
          <w:ilvl w:val="0"/>
          <w:numId w:val="6"/>
        </w:numPr>
      </w:pPr>
      <w:r w:rsidRPr="006F60AD">
        <w:t>Functional Requirements</w:t>
      </w:r>
    </w:p>
    <w:p w14:paraId="367A7D29" w14:textId="1420657D" w:rsidR="00ED6C39" w:rsidRDefault="00ED6C39" w:rsidP="006F60AD"/>
    <w:p w14:paraId="39E22CD9" w14:textId="0477CAEF" w:rsidR="00ED6C39" w:rsidRDefault="00ED6C39" w:rsidP="006F60AD">
      <w:pPr>
        <w:pStyle w:val="berschrift2"/>
        <w:numPr>
          <w:ilvl w:val="1"/>
          <w:numId w:val="6"/>
        </w:numPr>
      </w:pPr>
      <w:r>
        <w:t>Communiation Monitoring</w:t>
      </w:r>
    </w:p>
    <w:p w14:paraId="7BA318D3" w14:textId="7D12E782" w:rsidR="00ED6C39" w:rsidRPr="006F60AD" w:rsidRDefault="00ED6C39" w:rsidP="006F60AD"/>
    <w:p w14:paraId="5CCA1342" w14:textId="2E7C1CD3" w:rsidR="00ED6C39" w:rsidRDefault="00ED6C39" w:rsidP="006F60AD">
      <w:pPr>
        <w:pStyle w:val="berschrift2"/>
        <w:numPr>
          <w:ilvl w:val="1"/>
          <w:numId w:val="6"/>
        </w:numPr>
      </w:pPr>
      <w:r>
        <w:t>Application Availability Monitoring (Hardware Watchdog)</w:t>
      </w:r>
    </w:p>
    <w:p w14:paraId="6A6A979A" w14:textId="1646DDB1" w:rsidR="00ED6C39" w:rsidRDefault="00ED6C39" w:rsidP="006F60AD"/>
    <w:p w14:paraId="37B3949C" w14:textId="7B8C9A52" w:rsidR="00ED6C39" w:rsidRDefault="00ED6C39" w:rsidP="006F60AD">
      <w:pPr>
        <w:pStyle w:val="berschrift2"/>
        <w:numPr>
          <w:ilvl w:val="0"/>
          <w:numId w:val="6"/>
        </w:numPr>
      </w:pPr>
      <w:r>
        <w:t>Communication Protocol</w:t>
      </w:r>
    </w:p>
    <w:p w14:paraId="5C0936BF" w14:textId="594872F1" w:rsidR="00ED6C39" w:rsidRDefault="00ED6C39" w:rsidP="006F60AD"/>
    <w:p w14:paraId="4B6E662F" w14:textId="2C78AA4F" w:rsidR="00ED6C39" w:rsidRDefault="00E6576A" w:rsidP="006F60AD">
      <w:pPr>
        <w:pStyle w:val="berschrift2"/>
        <w:numPr>
          <w:ilvl w:val="1"/>
          <w:numId w:val="6"/>
        </w:numPr>
      </w:pPr>
      <w:r>
        <w:t>Protocol</w:t>
      </w:r>
      <w:r w:rsidR="00ED6C39">
        <w:t xml:space="preserve"> Stack Overview</w:t>
      </w:r>
    </w:p>
    <w:p w14:paraId="2E52D5A6" w14:textId="318A02C6" w:rsidR="00E6576A" w:rsidRPr="006F60AD" w:rsidRDefault="00E6576A" w:rsidP="006F60AD"/>
    <w:p w14:paraId="11CBE838" w14:textId="74068BF5" w:rsidR="00ED6C39" w:rsidRDefault="00ED6C39" w:rsidP="006F60AD">
      <w:pPr>
        <w:pStyle w:val="berschrift2"/>
        <w:numPr>
          <w:ilvl w:val="1"/>
          <w:numId w:val="6"/>
        </w:numPr>
      </w:pPr>
      <w:r>
        <w:t>Transmission Device Layer</w:t>
      </w:r>
    </w:p>
    <w:p w14:paraId="7DD17ADD" w14:textId="77777777" w:rsidR="00F465E2" w:rsidRPr="005B4CFA" w:rsidRDefault="00F465E2" w:rsidP="00F465E2">
      <w:r>
        <w:t xml:space="preserve">The </w:t>
      </w:r>
      <w:r w:rsidRPr="009B6065">
        <w:t>SS1</w:t>
      </w:r>
      <w:r>
        <w:t>19</w:t>
      </w:r>
      <w:r w:rsidRPr="009B6065">
        <w:t xml:space="preserve"> defines only the data to be exchanged, the d</w:t>
      </w:r>
      <w:r w:rsidRPr="005B4CFA">
        <w:t>efinition</w:t>
      </w:r>
      <w:r w:rsidRPr="009B6065">
        <w:t xml:space="preserve"> of OSI Layers 1-7 is missing. </w:t>
      </w:r>
    </w:p>
    <w:p w14:paraId="68636339" w14:textId="77777777" w:rsidR="00F465E2" w:rsidRPr="009B6065" w:rsidRDefault="00F465E2" w:rsidP="00F465E2">
      <w:r w:rsidRPr="009B6065">
        <w:lastRenderedPageBreak/>
        <w:t xml:space="preserve">We </w:t>
      </w:r>
      <w:r w:rsidRPr="005B4CFA">
        <w:t>prefer</w:t>
      </w:r>
      <w:r w:rsidRPr="009B6065">
        <w:t xml:space="preserve"> a standard open source architecture, independent of the actual vehicle TCMS system:</w:t>
      </w:r>
    </w:p>
    <w:p w14:paraId="47E2741F" w14:textId="77777777" w:rsidR="00F465E2" w:rsidRPr="002B5A5B" w:rsidRDefault="00F465E2" w:rsidP="00F465E2">
      <w:pPr>
        <w:numPr>
          <w:ilvl w:val="1"/>
          <w:numId w:val="23"/>
        </w:numPr>
        <w:rPr>
          <w:lang w:val="de-CH"/>
        </w:rPr>
      </w:pPr>
      <w:r>
        <w:rPr>
          <w:lang w:val="de-CH"/>
        </w:rPr>
        <w:t>Ethernet 100 Mbit or</w:t>
      </w:r>
      <w:r w:rsidRPr="002B5A5B">
        <w:rPr>
          <w:lang w:val="de-CH"/>
        </w:rPr>
        <w:t xml:space="preserve"> 1 Gbit </w:t>
      </w:r>
    </w:p>
    <w:p w14:paraId="558DB11D" w14:textId="77777777" w:rsidR="00F465E2" w:rsidRPr="002B5A5B" w:rsidRDefault="00F465E2" w:rsidP="00F465E2">
      <w:pPr>
        <w:numPr>
          <w:ilvl w:val="1"/>
          <w:numId w:val="23"/>
        </w:numPr>
        <w:rPr>
          <w:lang w:val="de-CH"/>
        </w:rPr>
      </w:pPr>
      <w:r w:rsidRPr="002B5A5B">
        <w:rPr>
          <w:lang w:val="de-CH"/>
        </w:rPr>
        <w:t xml:space="preserve">IP </w:t>
      </w:r>
    </w:p>
    <w:p w14:paraId="37D075EF" w14:textId="77777777" w:rsidR="00F465E2" w:rsidRPr="002B5A5B" w:rsidRDefault="00F465E2" w:rsidP="00F465E2">
      <w:pPr>
        <w:numPr>
          <w:ilvl w:val="1"/>
          <w:numId w:val="23"/>
        </w:numPr>
        <w:rPr>
          <w:lang w:val="de-CH"/>
        </w:rPr>
      </w:pPr>
      <w:r w:rsidRPr="002B5A5B">
        <w:rPr>
          <w:lang w:val="de-CH"/>
        </w:rPr>
        <w:t>TCP and UDP</w:t>
      </w:r>
    </w:p>
    <w:p w14:paraId="534927D7" w14:textId="77777777" w:rsidR="00F465E2" w:rsidRPr="009B6065" w:rsidRDefault="00F465E2" w:rsidP="00F465E2">
      <w:pPr>
        <w:numPr>
          <w:ilvl w:val="1"/>
          <w:numId w:val="23"/>
        </w:numPr>
      </w:pPr>
      <w:r w:rsidRPr="009B6065">
        <w:t>TRDP (</w:t>
      </w:r>
      <w:r w:rsidRPr="009B6065">
        <w:rPr>
          <w:b/>
          <w:bCs/>
        </w:rPr>
        <w:t>T</w:t>
      </w:r>
      <w:r w:rsidRPr="009B6065">
        <w:t xml:space="preserve">rain </w:t>
      </w:r>
      <w:r w:rsidRPr="009B6065">
        <w:rPr>
          <w:b/>
          <w:bCs/>
        </w:rPr>
        <w:t>R</w:t>
      </w:r>
      <w:r w:rsidRPr="009B6065">
        <w:t xml:space="preserve">eal Time </w:t>
      </w:r>
      <w:r w:rsidRPr="009B6065">
        <w:rPr>
          <w:b/>
          <w:bCs/>
        </w:rPr>
        <w:t>D</w:t>
      </w:r>
      <w:r w:rsidRPr="009B6065">
        <w:t xml:space="preserve">ata </w:t>
      </w:r>
      <w:r w:rsidRPr="009B6065">
        <w:rPr>
          <w:b/>
          <w:bCs/>
        </w:rPr>
        <w:t>P</w:t>
      </w:r>
      <w:r w:rsidRPr="009B6065">
        <w:t>rotocol, open source)</w:t>
      </w:r>
    </w:p>
    <w:p w14:paraId="388A5107" w14:textId="77777777" w:rsidR="00F465E2" w:rsidRDefault="00F465E2" w:rsidP="00F465E2">
      <w:pPr>
        <w:rPr>
          <w:lang w:val="de-CH"/>
        </w:rPr>
      </w:pPr>
      <w:r>
        <w:rPr>
          <w:lang w:val="de-CH"/>
        </w:rPr>
        <w:t>Advantages:</w:t>
      </w:r>
    </w:p>
    <w:p w14:paraId="2D533EEE" w14:textId="77777777" w:rsidR="00F465E2" w:rsidRPr="009B6065" w:rsidRDefault="00F465E2" w:rsidP="00F465E2">
      <w:pPr>
        <w:numPr>
          <w:ilvl w:val="0"/>
          <w:numId w:val="23"/>
        </w:numPr>
      </w:pPr>
      <w:r w:rsidRPr="009B6065">
        <w:t>The ATO box is independent of the vehicle architecture. Just one version of an ATO-box for all vehicles</w:t>
      </w:r>
    </w:p>
    <w:p w14:paraId="6DA1EB94" w14:textId="77777777" w:rsidR="00F465E2" w:rsidRPr="002B5A5B" w:rsidRDefault="00F465E2" w:rsidP="00F465E2">
      <w:pPr>
        <w:numPr>
          <w:ilvl w:val="0"/>
          <w:numId w:val="23"/>
        </w:numPr>
        <w:rPr>
          <w:lang w:val="de-CH"/>
        </w:rPr>
      </w:pPr>
      <w:r w:rsidRPr="002B5A5B">
        <w:rPr>
          <w:lang w:val="de-CH"/>
        </w:rPr>
        <w:t>TRDP is open source</w:t>
      </w:r>
    </w:p>
    <w:p w14:paraId="77D772AA" w14:textId="77777777" w:rsidR="00F465E2" w:rsidRPr="009B6065" w:rsidRDefault="00F465E2" w:rsidP="00F465E2">
      <w:pPr>
        <w:numPr>
          <w:ilvl w:val="0"/>
          <w:numId w:val="23"/>
        </w:numPr>
      </w:pPr>
      <w:r w:rsidRPr="009B6065">
        <w:t>TRDP is used in first commerical vehicles for TCMS and used by SBB for a TCMS-Gateway</w:t>
      </w:r>
    </w:p>
    <w:p w14:paraId="1F56E529" w14:textId="77777777" w:rsidR="00F465E2" w:rsidRPr="002B5A5B" w:rsidRDefault="00F465E2" w:rsidP="00F465E2">
      <w:pPr>
        <w:numPr>
          <w:ilvl w:val="0"/>
          <w:numId w:val="23"/>
        </w:numPr>
        <w:rPr>
          <w:lang w:val="de-CH"/>
        </w:rPr>
      </w:pPr>
      <w:r w:rsidRPr="002B5A5B">
        <w:rPr>
          <w:lang w:val="de-CH"/>
        </w:rPr>
        <w:t>Standard according IEC 61375-2-3</w:t>
      </w:r>
    </w:p>
    <w:p w14:paraId="63A2240B" w14:textId="77777777" w:rsidR="00F465E2" w:rsidRPr="009B6065" w:rsidRDefault="00F465E2" w:rsidP="00F465E2">
      <w:pPr>
        <w:numPr>
          <w:ilvl w:val="0"/>
          <w:numId w:val="23"/>
        </w:numPr>
      </w:pPr>
      <w:r w:rsidRPr="009B6065">
        <w:t xml:space="preserve">Ethernet is an industry standard and available at </w:t>
      </w:r>
      <w:r w:rsidRPr="005B4CFA">
        <w:t>small</w:t>
      </w:r>
      <w:r w:rsidRPr="009B6065">
        <w:t xml:space="preserve"> costs</w:t>
      </w:r>
    </w:p>
    <w:p w14:paraId="5E4DA524" w14:textId="77777777" w:rsidR="00F465E2" w:rsidRPr="009B6065" w:rsidRDefault="00F465E2" w:rsidP="00F465E2">
      <w:pPr>
        <w:numPr>
          <w:ilvl w:val="0"/>
          <w:numId w:val="23"/>
        </w:numPr>
      </w:pPr>
      <w:r w:rsidRPr="009B6065">
        <w:t xml:space="preserve">No problems with obsolescences of proprietary hard/software </w:t>
      </w:r>
    </w:p>
    <w:p w14:paraId="63C54C8A" w14:textId="77777777" w:rsidR="00F465E2" w:rsidRDefault="00F465E2" w:rsidP="00F465E2"/>
    <w:p w14:paraId="23162AA4" w14:textId="77777777" w:rsidR="00F465E2" w:rsidRDefault="00F465E2" w:rsidP="00F465E2">
      <w:r>
        <w:t>Two variants of a possible connection of the ATO-box to the vehicle are shown below.</w:t>
      </w:r>
    </w:p>
    <w:p w14:paraId="246EAD9F" w14:textId="77777777" w:rsidR="00F465E2" w:rsidRDefault="00F465E2" w:rsidP="00F465E2">
      <w:r>
        <w:rPr>
          <w:noProof/>
        </w:rPr>
        <w:drawing>
          <wp:inline distT="0" distB="0" distL="0" distR="0" wp14:anchorId="4F6BBBD3" wp14:editId="73116132">
            <wp:extent cx="4400550" cy="392801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03176" cy="3930354"/>
                    </a:xfrm>
                    <a:prstGeom prst="rect">
                      <a:avLst/>
                    </a:prstGeom>
                    <a:noFill/>
                  </pic:spPr>
                </pic:pic>
              </a:graphicData>
            </a:graphic>
          </wp:inline>
        </w:drawing>
      </w:r>
    </w:p>
    <w:p w14:paraId="450770A6" w14:textId="77777777" w:rsidR="00F465E2" w:rsidRDefault="00F465E2" w:rsidP="00F465E2"/>
    <w:p w14:paraId="49795982" w14:textId="40B68739" w:rsidR="00F465E2" w:rsidRDefault="00F465E2" w:rsidP="00F465E2">
      <w:r>
        <w:rPr>
          <w:noProof/>
        </w:rPr>
        <w:drawing>
          <wp:inline distT="0" distB="0" distL="0" distR="0" wp14:anchorId="356E62CF" wp14:editId="66D17584">
            <wp:extent cx="5015865" cy="4477251"/>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17620" cy="4478817"/>
                    </a:xfrm>
                    <a:prstGeom prst="rect">
                      <a:avLst/>
                    </a:prstGeom>
                    <a:noFill/>
                  </pic:spPr>
                </pic:pic>
              </a:graphicData>
            </a:graphic>
          </wp:inline>
        </w:drawing>
      </w:r>
    </w:p>
    <w:p w14:paraId="3A342739" w14:textId="77777777" w:rsidR="00F465E2" w:rsidRPr="00EB4B96" w:rsidRDefault="00F465E2" w:rsidP="00EB4B96"/>
    <w:p w14:paraId="6B3132CB" w14:textId="119CE9E2" w:rsidR="00ED6C39" w:rsidRDefault="00ED6C39" w:rsidP="006F60AD">
      <w:pPr>
        <w:pStyle w:val="berschrift2"/>
        <w:numPr>
          <w:ilvl w:val="1"/>
          <w:numId w:val="6"/>
        </w:numPr>
      </w:pPr>
      <w:r>
        <w:t>Safe Half-Duplex Protocol Layer</w:t>
      </w:r>
    </w:p>
    <w:p w14:paraId="4BC52AE3" w14:textId="660B319C" w:rsidR="00E6576A" w:rsidRDefault="00E6576A" w:rsidP="006F60AD"/>
    <w:p w14:paraId="567B2422" w14:textId="18EBE142" w:rsidR="00E6576A" w:rsidRDefault="00E6576A" w:rsidP="006F60AD">
      <w:pPr>
        <w:pStyle w:val="berschrift2"/>
        <w:numPr>
          <w:ilvl w:val="0"/>
          <w:numId w:val="6"/>
        </w:numPr>
      </w:pPr>
      <w:r>
        <w:t>Communication Data</w:t>
      </w:r>
    </w:p>
    <w:p w14:paraId="2C2D5A13" w14:textId="23900C2F" w:rsidR="00F465E2" w:rsidRDefault="00F465E2" w:rsidP="00EB4B96">
      <w:pPr>
        <w:pStyle w:val="berschrift2"/>
        <w:numPr>
          <w:ilvl w:val="0"/>
          <w:numId w:val="6"/>
        </w:numPr>
      </w:pPr>
      <w:r>
        <w:t>Serial Interface table [Reference SS119]</w:t>
      </w:r>
    </w:p>
    <w:p w14:paraId="62CCBBC9" w14:textId="77777777" w:rsidR="00F465E2" w:rsidRDefault="00F465E2" w:rsidP="00EB4B96">
      <w:pPr>
        <w:pStyle w:val="Untertitel"/>
        <w:numPr>
          <w:ilvl w:val="2"/>
          <w:numId w:val="6"/>
        </w:numPr>
      </w:pPr>
      <w:r>
        <w:rPr>
          <w:lang w:eastAsia="ar-SA"/>
        </w:rPr>
        <w:t>Note: the following table specifies the signals for architecture b)</w:t>
      </w:r>
    </w:p>
    <w:p w14:paraId="634CFABD" w14:textId="77777777" w:rsidR="00F465E2" w:rsidRDefault="00F465E2" w:rsidP="00EB4B96">
      <w:pPr>
        <w:pStyle w:val="Untertitel"/>
        <w:numPr>
          <w:ilvl w:val="2"/>
          <w:numId w:val="6"/>
        </w:numPr>
      </w:pPr>
      <w:r>
        <w:rPr>
          <w:lang w:eastAsia="ar-SA"/>
        </w:rPr>
        <w:t>Note: Mandatory means that the information has to be delivered on the bus either from OBU or vehicle. Optional means that the information can be not delivered either by OBU or vehicle.</w:t>
      </w:r>
    </w:p>
    <w:p w14:paraId="1B3C1402" w14:textId="6AD8410E" w:rsidR="00F465E2" w:rsidRPr="009348AC" w:rsidRDefault="00F465E2" w:rsidP="00EB4B96">
      <w:pPr>
        <w:pStyle w:val="Untertitel"/>
        <w:numPr>
          <w:ilvl w:val="2"/>
          <w:numId w:val="6"/>
        </w:numPr>
        <w:rPr>
          <w:highlight w:val="yellow"/>
        </w:rPr>
      </w:pPr>
      <w:r w:rsidRPr="009348AC">
        <w:rPr>
          <w:highlight w:val="yellow"/>
        </w:rPr>
        <w:t xml:space="preserve">Remark: </w:t>
      </w:r>
      <w:r>
        <w:rPr>
          <w:highlight w:val="yellow"/>
        </w:rPr>
        <w:t xml:space="preserve">The </w:t>
      </w:r>
      <w:r w:rsidRPr="009348AC">
        <w:rPr>
          <w:highlight w:val="yellow"/>
        </w:rPr>
        <w:t xml:space="preserve">Table </w:t>
      </w:r>
      <w:r>
        <w:rPr>
          <w:highlight w:val="yellow"/>
        </w:rPr>
        <w:t xml:space="preserve">is an example. It is </w:t>
      </w:r>
      <w:r w:rsidRPr="009348AC">
        <w:rPr>
          <w:highlight w:val="yellow"/>
        </w:rPr>
        <w:t>to be finalised after sectors review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90"/>
        <w:gridCol w:w="513"/>
        <w:gridCol w:w="513"/>
        <w:gridCol w:w="778"/>
        <w:gridCol w:w="1186"/>
        <w:gridCol w:w="2301"/>
        <w:gridCol w:w="1654"/>
        <w:gridCol w:w="513"/>
      </w:tblGrid>
      <w:tr w:rsidR="007B1614" w:rsidRPr="008F1B58" w14:paraId="6E93E3DC" w14:textId="77777777" w:rsidTr="00EB4B96">
        <w:trPr>
          <w:cantSplit/>
          <w:trHeight w:val="2214"/>
          <w:tblHeader/>
        </w:trPr>
        <w:tc>
          <w:tcPr>
            <w:tcW w:w="0" w:type="auto"/>
            <w:noWrap/>
            <w:textDirection w:val="btLr"/>
          </w:tcPr>
          <w:p w14:paraId="4C5C26B8" w14:textId="77777777" w:rsidR="00F465E2" w:rsidRDefault="00F465E2" w:rsidP="007B1614">
            <w:pPr>
              <w:ind w:left="113" w:right="113"/>
              <w:rPr>
                <w:b/>
                <w:sz w:val="16"/>
                <w:szCs w:val="16"/>
                <w:lang w:eastAsia="en-GB"/>
              </w:rPr>
            </w:pPr>
            <w:r w:rsidRPr="00912EFF">
              <w:rPr>
                <w:b/>
                <w:sz w:val="16"/>
                <w:szCs w:val="16"/>
                <w:lang w:eastAsia="en-GB"/>
              </w:rPr>
              <w:lastRenderedPageBreak/>
              <w:t>Mandatory/Optional</w:t>
            </w:r>
          </w:p>
        </w:tc>
        <w:tc>
          <w:tcPr>
            <w:tcW w:w="1324" w:type="dxa"/>
            <w:noWrap/>
            <w:textDirection w:val="btLr"/>
          </w:tcPr>
          <w:p w14:paraId="06464254" w14:textId="77777777" w:rsidR="00F465E2" w:rsidRDefault="00F465E2" w:rsidP="007B1614">
            <w:pPr>
              <w:ind w:left="113" w:right="113"/>
              <w:jc w:val="center"/>
              <w:rPr>
                <w:b/>
                <w:sz w:val="16"/>
                <w:szCs w:val="16"/>
                <w:lang w:eastAsia="en-GB"/>
              </w:rPr>
            </w:pPr>
            <w:r w:rsidRPr="00912EFF">
              <w:rPr>
                <w:b/>
                <w:sz w:val="16"/>
                <w:szCs w:val="16"/>
                <w:lang w:eastAsia="en-GB"/>
              </w:rPr>
              <w:t>Function</w:t>
            </w:r>
          </w:p>
        </w:tc>
        <w:tc>
          <w:tcPr>
            <w:tcW w:w="279" w:type="dxa"/>
            <w:shd w:val="clear" w:color="auto" w:fill="C0C0C0"/>
            <w:textDirection w:val="btLr"/>
          </w:tcPr>
          <w:p w14:paraId="506B500E" w14:textId="77777777" w:rsidR="00F465E2" w:rsidRDefault="00F465E2" w:rsidP="007B1614">
            <w:pPr>
              <w:ind w:left="113" w:right="113"/>
              <w:jc w:val="center"/>
              <w:rPr>
                <w:b/>
                <w:sz w:val="16"/>
                <w:szCs w:val="16"/>
                <w:lang w:eastAsia="en-GB"/>
              </w:rPr>
            </w:pPr>
            <w:r w:rsidRPr="008F1B58">
              <w:rPr>
                <w:b/>
                <w:sz w:val="16"/>
                <w:szCs w:val="16"/>
                <w:lang w:eastAsia="en-GB"/>
              </w:rPr>
              <w:t>minimum cycle [ms]</w:t>
            </w:r>
          </w:p>
        </w:tc>
        <w:tc>
          <w:tcPr>
            <w:tcW w:w="0" w:type="auto"/>
            <w:shd w:val="clear" w:color="auto" w:fill="C0C0C0"/>
            <w:textDirection w:val="btLr"/>
          </w:tcPr>
          <w:p w14:paraId="3FEB0420" w14:textId="77777777" w:rsidR="00F465E2" w:rsidRDefault="00F465E2" w:rsidP="007B1614">
            <w:pPr>
              <w:ind w:left="113" w:right="113"/>
              <w:jc w:val="center"/>
              <w:rPr>
                <w:b/>
                <w:sz w:val="16"/>
                <w:szCs w:val="16"/>
                <w:lang w:eastAsia="en-GB"/>
              </w:rPr>
            </w:pPr>
            <w:r w:rsidRPr="008F1B58">
              <w:rPr>
                <w:b/>
                <w:sz w:val="16"/>
                <w:szCs w:val="16"/>
                <w:lang w:eastAsia="en-GB"/>
              </w:rPr>
              <w:t>size[Bit]</w:t>
            </w:r>
          </w:p>
        </w:tc>
        <w:tc>
          <w:tcPr>
            <w:tcW w:w="0" w:type="auto"/>
            <w:shd w:val="clear" w:color="auto" w:fill="C0C0C0"/>
            <w:textDirection w:val="btLr"/>
          </w:tcPr>
          <w:p w14:paraId="360A0DB4" w14:textId="77777777" w:rsidR="00F465E2" w:rsidRDefault="00F465E2" w:rsidP="007B1614">
            <w:pPr>
              <w:ind w:left="113" w:right="113"/>
              <w:jc w:val="center"/>
              <w:rPr>
                <w:b/>
                <w:sz w:val="16"/>
                <w:szCs w:val="16"/>
                <w:lang w:eastAsia="en-GB"/>
              </w:rPr>
            </w:pPr>
            <w:r w:rsidRPr="008F1B58">
              <w:rPr>
                <w:b/>
                <w:sz w:val="16"/>
                <w:szCs w:val="16"/>
                <w:lang w:eastAsia="en-GB"/>
              </w:rPr>
              <w:t>signal type</w:t>
            </w:r>
          </w:p>
        </w:tc>
        <w:tc>
          <w:tcPr>
            <w:tcW w:w="0" w:type="auto"/>
            <w:shd w:val="clear" w:color="auto" w:fill="C0C0C0"/>
            <w:textDirection w:val="btLr"/>
          </w:tcPr>
          <w:p w14:paraId="3ABC7035" w14:textId="77777777" w:rsidR="00F465E2" w:rsidRDefault="00F465E2" w:rsidP="007B1614">
            <w:pPr>
              <w:ind w:left="113" w:right="113"/>
              <w:jc w:val="center"/>
              <w:rPr>
                <w:b/>
                <w:sz w:val="16"/>
                <w:szCs w:val="16"/>
                <w:lang w:eastAsia="en-GB"/>
              </w:rPr>
            </w:pPr>
            <w:r>
              <w:rPr>
                <w:b/>
                <w:sz w:val="16"/>
                <w:szCs w:val="16"/>
                <w:lang w:eastAsia="en-GB"/>
              </w:rPr>
              <w:t>name  on parallel interface</w:t>
            </w:r>
          </w:p>
        </w:tc>
        <w:tc>
          <w:tcPr>
            <w:tcW w:w="0" w:type="auto"/>
            <w:shd w:val="clear" w:color="auto" w:fill="C0C0C0"/>
            <w:noWrap/>
            <w:textDirection w:val="btLr"/>
          </w:tcPr>
          <w:p w14:paraId="6A297579" w14:textId="77777777" w:rsidR="00F465E2" w:rsidRDefault="00F465E2" w:rsidP="007B1614">
            <w:pPr>
              <w:ind w:left="113" w:right="113"/>
              <w:jc w:val="center"/>
              <w:rPr>
                <w:b/>
                <w:sz w:val="16"/>
                <w:szCs w:val="16"/>
                <w:lang w:eastAsia="en-GB"/>
              </w:rPr>
            </w:pPr>
            <w:r w:rsidRPr="008F1B58">
              <w:rPr>
                <w:b/>
                <w:sz w:val="16"/>
                <w:szCs w:val="16"/>
                <w:lang w:eastAsia="en-GB"/>
              </w:rPr>
              <w:t>name</w:t>
            </w:r>
            <w:r>
              <w:rPr>
                <w:b/>
                <w:sz w:val="16"/>
                <w:szCs w:val="16"/>
                <w:lang w:eastAsia="en-GB"/>
              </w:rPr>
              <w:t xml:space="preserve"> on serial interface</w:t>
            </w:r>
          </w:p>
        </w:tc>
        <w:tc>
          <w:tcPr>
            <w:tcW w:w="0" w:type="auto"/>
            <w:shd w:val="clear" w:color="auto" w:fill="C0C0C0"/>
            <w:textDirection w:val="btLr"/>
          </w:tcPr>
          <w:p w14:paraId="538C8317" w14:textId="77777777" w:rsidR="00F465E2" w:rsidRDefault="00F465E2" w:rsidP="007B1614">
            <w:pPr>
              <w:ind w:left="113" w:right="113"/>
              <w:jc w:val="center"/>
              <w:rPr>
                <w:b/>
                <w:sz w:val="16"/>
                <w:szCs w:val="16"/>
                <w:lang w:eastAsia="en-GB"/>
              </w:rPr>
            </w:pPr>
            <w:r w:rsidRPr="008F1B58">
              <w:rPr>
                <w:b/>
                <w:sz w:val="16"/>
                <w:szCs w:val="16"/>
                <w:lang w:eastAsia="en-GB"/>
              </w:rPr>
              <w:t>comment</w:t>
            </w:r>
          </w:p>
        </w:tc>
        <w:tc>
          <w:tcPr>
            <w:tcW w:w="0" w:type="auto"/>
            <w:shd w:val="clear" w:color="auto" w:fill="C0C0C0"/>
            <w:textDirection w:val="btLr"/>
          </w:tcPr>
          <w:p w14:paraId="508DE4EB" w14:textId="77777777" w:rsidR="00F465E2" w:rsidRDefault="00F465E2" w:rsidP="007B1614">
            <w:pPr>
              <w:ind w:left="113" w:right="113"/>
              <w:jc w:val="center"/>
              <w:rPr>
                <w:b/>
                <w:sz w:val="16"/>
                <w:szCs w:val="16"/>
                <w:lang w:eastAsia="en-GB"/>
              </w:rPr>
            </w:pPr>
            <w:r>
              <w:rPr>
                <w:b/>
                <w:sz w:val="16"/>
                <w:szCs w:val="16"/>
                <w:lang w:eastAsia="en-GB"/>
              </w:rPr>
              <w:t>default value</w:t>
            </w:r>
          </w:p>
        </w:tc>
      </w:tr>
      <w:tr w:rsidR="007B1614" w14:paraId="12825E73" w14:textId="77777777" w:rsidTr="00EB4B96">
        <w:trPr>
          <w:cantSplit/>
          <w:trHeight w:val="20"/>
        </w:trPr>
        <w:tc>
          <w:tcPr>
            <w:tcW w:w="0" w:type="auto"/>
            <w:noWrap/>
          </w:tcPr>
          <w:p w14:paraId="3A995C9E" w14:textId="77777777" w:rsidR="00F465E2" w:rsidRDefault="00F465E2" w:rsidP="007B1614">
            <w:pPr>
              <w:spacing w:after="0" w:line="240" w:lineRule="auto"/>
              <w:rPr>
                <w:lang w:eastAsia="en-GB"/>
              </w:rPr>
            </w:pPr>
            <w:r>
              <w:rPr>
                <w:lang w:eastAsia="en-GB"/>
              </w:rPr>
              <w:t>M</w:t>
            </w:r>
          </w:p>
        </w:tc>
        <w:tc>
          <w:tcPr>
            <w:tcW w:w="1324" w:type="dxa"/>
            <w:shd w:val="clear" w:color="auto" w:fill="00FF00"/>
            <w:noWrap/>
          </w:tcPr>
          <w:p w14:paraId="2882F03E" w14:textId="77777777" w:rsidR="00F465E2" w:rsidRDefault="00F465E2" w:rsidP="007B1614">
            <w:pPr>
              <w:spacing w:after="0" w:line="240" w:lineRule="auto"/>
              <w:rPr>
                <w:lang w:eastAsia="en-GB"/>
              </w:rPr>
            </w:pPr>
            <w:r>
              <w:rPr>
                <w:lang w:eastAsia="en-GB"/>
              </w:rPr>
              <w:t>Sleeping</w:t>
            </w:r>
          </w:p>
        </w:tc>
        <w:tc>
          <w:tcPr>
            <w:tcW w:w="279" w:type="dxa"/>
            <w:shd w:val="clear" w:color="auto" w:fill="CCFFFF"/>
            <w:noWrap/>
          </w:tcPr>
          <w:p w14:paraId="42474201"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42BC0524" w14:textId="77777777" w:rsidR="00F465E2" w:rsidRDefault="00F465E2" w:rsidP="007B1614">
            <w:pPr>
              <w:spacing w:after="0" w:line="240" w:lineRule="auto"/>
              <w:rPr>
                <w:sz w:val="16"/>
                <w:szCs w:val="16"/>
                <w:lang w:eastAsia="en-GB"/>
              </w:rPr>
            </w:pPr>
            <w:r>
              <w:rPr>
                <w:sz w:val="16"/>
                <w:szCs w:val="16"/>
                <w:lang w:eastAsia="en-GB"/>
              </w:rPr>
              <w:t>2</w:t>
            </w:r>
          </w:p>
        </w:tc>
        <w:tc>
          <w:tcPr>
            <w:tcW w:w="0" w:type="auto"/>
          </w:tcPr>
          <w:p w14:paraId="421E1BAE" w14:textId="77777777" w:rsidR="00F465E2" w:rsidRDefault="00F465E2" w:rsidP="007B1614">
            <w:pPr>
              <w:spacing w:after="0" w:line="240" w:lineRule="auto"/>
              <w:rPr>
                <w:sz w:val="16"/>
                <w:szCs w:val="16"/>
                <w:lang w:eastAsia="en-GB"/>
              </w:rPr>
            </w:pPr>
            <w:r>
              <w:rPr>
                <w:sz w:val="16"/>
                <w:szCs w:val="16"/>
                <w:lang w:eastAsia="en-GB"/>
              </w:rPr>
              <w:t>BOOL</w:t>
            </w:r>
          </w:p>
        </w:tc>
        <w:tc>
          <w:tcPr>
            <w:tcW w:w="0" w:type="auto"/>
            <w:noWrap/>
          </w:tcPr>
          <w:p w14:paraId="1818C7BE" w14:textId="77777777" w:rsidR="00F465E2" w:rsidRPr="001D28C1" w:rsidRDefault="00F465E2" w:rsidP="007B1614">
            <w:pPr>
              <w:spacing w:after="0" w:line="240" w:lineRule="auto"/>
              <w:rPr>
                <w:sz w:val="16"/>
                <w:szCs w:val="16"/>
                <w:lang w:val="pt-BR" w:eastAsia="en-GB"/>
              </w:rPr>
            </w:pPr>
            <w:r w:rsidRPr="001D28C1">
              <w:rPr>
                <w:sz w:val="16"/>
                <w:szCs w:val="16"/>
                <w:lang w:val="pt-BR" w:eastAsia="en-GB"/>
              </w:rPr>
              <w:t>T_SL_E_N, T_SL_E_I</w:t>
            </w:r>
          </w:p>
        </w:tc>
        <w:tc>
          <w:tcPr>
            <w:tcW w:w="0" w:type="auto"/>
            <w:shd w:val="clear" w:color="auto" w:fill="FFCC99"/>
            <w:noWrap/>
          </w:tcPr>
          <w:p w14:paraId="09B37C39" w14:textId="77777777" w:rsidR="00F465E2" w:rsidRDefault="00F465E2" w:rsidP="007B1614">
            <w:pPr>
              <w:spacing w:after="0" w:line="240" w:lineRule="auto"/>
              <w:rPr>
                <w:sz w:val="16"/>
                <w:szCs w:val="16"/>
                <w:lang w:val="pt-BR" w:eastAsia="en-GB"/>
              </w:rPr>
            </w:pPr>
            <w:r>
              <w:rPr>
                <w:sz w:val="16"/>
                <w:szCs w:val="16"/>
                <w:lang w:val="pt-BR" w:eastAsia="en-GB"/>
              </w:rPr>
              <w:t>TR_OBU_TrainSleep, TR_OBU_TrainSleep_Not</w:t>
            </w:r>
          </w:p>
        </w:tc>
        <w:tc>
          <w:tcPr>
            <w:tcW w:w="0" w:type="auto"/>
          </w:tcPr>
          <w:p w14:paraId="45B15306" w14:textId="77777777" w:rsidR="00F465E2" w:rsidRPr="001D28C1" w:rsidRDefault="00F465E2" w:rsidP="007B1614">
            <w:pPr>
              <w:spacing w:after="0" w:line="240" w:lineRule="auto"/>
              <w:rPr>
                <w:sz w:val="16"/>
                <w:szCs w:val="16"/>
                <w:lang w:eastAsia="en-GB"/>
              </w:rPr>
            </w:pPr>
            <w:r w:rsidRPr="001D28C1">
              <w:rPr>
                <w:b/>
                <w:sz w:val="16"/>
                <w:szCs w:val="16"/>
                <w:lang w:eastAsia="en-GB"/>
              </w:rPr>
              <w:t>Enable sleeping function</w:t>
            </w:r>
            <w:r>
              <w:rPr>
                <w:sz w:val="16"/>
                <w:szCs w:val="16"/>
                <w:lang w:eastAsia="en-GB"/>
              </w:rPr>
              <w:br/>
            </w:r>
            <w:r w:rsidRPr="001D28C1">
              <w:rPr>
                <w:sz w:val="16"/>
                <w:szCs w:val="16"/>
                <w:lang w:eastAsia="en-GB"/>
              </w:rPr>
              <w:t xml:space="preserve">0/0: Sleeping not requested (fault) </w:t>
            </w:r>
            <w:r>
              <w:rPr>
                <w:sz w:val="16"/>
                <w:szCs w:val="16"/>
                <w:lang w:eastAsia="en-GB"/>
              </w:rPr>
              <w:br/>
            </w:r>
            <w:r w:rsidRPr="001D28C1">
              <w:rPr>
                <w:sz w:val="16"/>
                <w:szCs w:val="16"/>
                <w:lang w:eastAsia="en-GB"/>
              </w:rPr>
              <w:t xml:space="preserve">0/1: Sleeping not requested </w:t>
            </w:r>
          </w:p>
          <w:p w14:paraId="3ECAEF7C" w14:textId="77777777" w:rsidR="00F465E2" w:rsidRPr="001D28C1" w:rsidRDefault="00F465E2" w:rsidP="007B1614">
            <w:pPr>
              <w:spacing w:after="0" w:line="240" w:lineRule="auto"/>
              <w:rPr>
                <w:sz w:val="16"/>
                <w:szCs w:val="16"/>
                <w:lang w:eastAsia="en-GB"/>
              </w:rPr>
            </w:pPr>
            <w:r w:rsidRPr="001D28C1">
              <w:rPr>
                <w:sz w:val="16"/>
                <w:szCs w:val="16"/>
                <w:lang w:eastAsia="en-GB"/>
              </w:rPr>
              <w:t>1/0: Sleeping requested</w:t>
            </w:r>
            <w:r>
              <w:rPr>
                <w:sz w:val="16"/>
                <w:szCs w:val="16"/>
                <w:lang w:eastAsia="en-GB"/>
              </w:rPr>
              <w:br/>
            </w:r>
            <w:r w:rsidRPr="001D28C1">
              <w:rPr>
                <w:sz w:val="16"/>
                <w:szCs w:val="16"/>
                <w:lang w:eastAsia="en-GB"/>
              </w:rPr>
              <w:t xml:space="preserve">1/1: Sleeping not requested (fault) </w:t>
            </w:r>
          </w:p>
        </w:tc>
        <w:tc>
          <w:tcPr>
            <w:tcW w:w="0" w:type="auto"/>
          </w:tcPr>
          <w:p w14:paraId="0A524DE1" w14:textId="77777777" w:rsidR="00F465E2" w:rsidRDefault="00F465E2" w:rsidP="007B1614">
            <w:pPr>
              <w:spacing w:after="0" w:line="240" w:lineRule="auto"/>
              <w:rPr>
                <w:sz w:val="16"/>
                <w:szCs w:val="16"/>
                <w:lang w:eastAsia="en-GB"/>
              </w:rPr>
            </w:pPr>
            <w:r>
              <w:rPr>
                <w:sz w:val="16"/>
                <w:szCs w:val="16"/>
                <w:lang w:eastAsia="en-GB"/>
              </w:rPr>
              <w:t>0/1</w:t>
            </w:r>
          </w:p>
        </w:tc>
      </w:tr>
      <w:tr w:rsidR="007B1614" w14:paraId="47188C29" w14:textId="77777777" w:rsidTr="00EB4B96">
        <w:trPr>
          <w:cantSplit/>
          <w:trHeight w:val="20"/>
        </w:trPr>
        <w:tc>
          <w:tcPr>
            <w:tcW w:w="0" w:type="auto"/>
            <w:noWrap/>
          </w:tcPr>
          <w:p w14:paraId="2E6E0D9D" w14:textId="77777777" w:rsidR="00F465E2" w:rsidRDefault="00F465E2" w:rsidP="007B1614">
            <w:pPr>
              <w:spacing w:after="0" w:line="240" w:lineRule="auto"/>
              <w:rPr>
                <w:lang w:eastAsia="en-GB"/>
              </w:rPr>
            </w:pPr>
            <w:r>
              <w:rPr>
                <w:lang w:eastAsia="en-GB"/>
              </w:rPr>
              <w:t>M</w:t>
            </w:r>
          </w:p>
        </w:tc>
        <w:tc>
          <w:tcPr>
            <w:tcW w:w="1324" w:type="dxa"/>
            <w:shd w:val="clear" w:color="auto" w:fill="00FF00"/>
            <w:noWrap/>
          </w:tcPr>
          <w:p w14:paraId="4F0CFD7A" w14:textId="77777777" w:rsidR="00F465E2" w:rsidRDefault="00F465E2" w:rsidP="007B1614">
            <w:pPr>
              <w:spacing w:after="0" w:line="240" w:lineRule="auto"/>
              <w:rPr>
                <w:lang w:eastAsia="en-GB"/>
              </w:rPr>
            </w:pPr>
            <w:r>
              <w:rPr>
                <w:lang w:eastAsia="en-GB"/>
              </w:rPr>
              <w:t>Isolation</w:t>
            </w:r>
          </w:p>
        </w:tc>
        <w:tc>
          <w:tcPr>
            <w:tcW w:w="279" w:type="dxa"/>
            <w:shd w:val="clear" w:color="auto" w:fill="CCFFFF"/>
            <w:noWrap/>
          </w:tcPr>
          <w:p w14:paraId="40650910"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7F19792F" w14:textId="77777777" w:rsidR="00F465E2" w:rsidRDefault="00F465E2" w:rsidP="007B1614">
            <w:pPr>
              <w:spacing w:after="0" w:line="240" w:lineRule="auto"/>
              <w:rPr>
                <w:sz w:val="16"/>
                <w:szCs w:val="16"/>
                <w:lang w:eastAsia="en-GB"/>
              </w:rPr>
            </w:pPr>
            <w:r>
              <w:rPr>
                <w:sz w:val="16"/>
                <w:szCs w:val="16"/>
                <w:lang w:eastAsia="en-GB"/>
              </w:rPr>
              <w:t>1</w:t>
            </w:r>
          </w:p>
        </w:tc>
        <w:tc>
          <w:tcPr>
            <w:tcW w:w="0" w:type="auto"/>
          </w:tcPr>
          <w:p w14:paraId="0F4B0021" w14:textId="77777777" w:rsidR="00F465E2" w:rsidRDefault="00F465E2" w:rsidP="007B1614">
            <w:pPr>
              <w:spacing w:after="0" w:line="240" w:lineRule="auto"/>
              <w:rPr>
                <w:sz w:val="16"/>
                <w:szCs w:val="16"/>
                <w:lang w:eastAsia="en-GB"/>
              </w:rPr>
            </w:pPr>
            <w:r>
              <w:rPr>
                <w:sz w:val="16"/>
                <w:szCs w:val="16"/>
                <w:lang w:eastAsia="en-GB"/>
              </w:rPr>
              <w:t>BOOL</w:t>
            </w:r>
          </w:p>
        </w:tc>
        <w:tc>
          <w:tcPr>
            <w:tcW w:w="0" w:type="auto"/>
            <w:noWrap/>
          </w:tcPr>
          <w:p w14:paraId="4B50B5CC" w14:textId="77777777" w:rsidR="00F465E2" w:rsidRDefault="00F465E2" w:rsidP="007B1614">
            <w:pPr>
              <w:spacing w:after="0" w:line="240" w:lineRule="auto"/>
              <w:rPr>
                <w:sz w:val="16"/>
                <w:szCs w:val="16"/>
                <w:lang w:eastAsia="en-GB"/>
              </w:rPr>
            </w:pPr>
            <w:r>
              <w:rPr>
                <w:sz w:val="16"/>
                <w:szCs w:val="16"/>
                <w:lang w:eastAsia="en-GB"/>
              </w:rPr>
              <w:t>O_IS_S</w:t>
            </w:r>
          </w:p>
        </w:tc>
        <w:tc>
          <w:tcPr>
            <w:tcW w:w="0" w:type="auto"/>
            <w:shd w:val="clear" w:color="auto" w:fill="FFCC99"/>
            <w:noWrap/>
          </w:tcPr>
          <w:p w14:paraId="725B3BB5" w14:textId="77777777" w:rsidR="00F465E2" w:rsidRDefault="00F465E2" w:rsidP="007B1614">
            <w:pPr>
              <w:spacing w:after="0" w:line="240" w:lineRule="auto"/>
              <w:rPr>
                <w:sz w:val="16"/>
                <w:szCs w:val="16"/>
                <w:lang w:eastAsia="en-GB"/>
              </w:rPr>
            </w:pPr>
            <w:r>
              <w:rPr>
                <w:sz w:val="16"/>
                <w:szCs w:val="16"/>
                <w:lang w:eastAsia="en-GB"/>
              </w:rPr>
              <w:t>OBU_TR_Isolation</w:t>
            </w:r>
          </w:p>
        </w:tc>
        <w:tc>
          <w:tcPr>
            <w:tcW w:w="0" w:type="auto"/>
          </w:tcPr>
          <w:p w14:paraId="310E7E79" w14:textId="77777777" w:rsidR="00F465E2" w:rsidRPr="001D28C1" w:rsidRDefault="00F465E2" w:rsidP="007B1614">
            <w:pPr>
              <w:spacing w:after="0" w:line="240" w:lineRule="auto"/>
              <w:rPr>
                <w:sz w:val="16"/>
                <w:szCs w:val="16"/>
                <w:lang w:eastAsia="en-GB"/>
              </w:rPr>
            </w:pPr>
            <w:r w:rsidRPr="001D28C1">
              <w:rPr>
                <w:sz w:val="16"/>
                <w:szCs w:val="16"/>
                <w:lang w:eastAsia="en-GB"/>
              </w:rPr>
              <w:t>Status of the Isolation-Switch</w:t>
            </w:r>
            <w:r>
              <w:rPr>
                <w:sz w:val="16"/>
                <w:szCs w:val="16"/>
                <w:lang w:eastAsia="en-GB"/>
              </w:rPr>
              <w:br/>
            </w:r>
            <w:r w:rsidRPr="001D28C1">
              <w:rPr>
                <w:sz w:val="16"/>
                <w:szCs w:val="16"/>
                <w:lang w:eastAsia="en-GB"/>
              </w:rPr>
              <w:t>Coding:</w:t>
            </w:r>
            <w:r>
              <w:rPr>
                <w:sz w:val="16"/>
                <w:szCs w:val="16"/>
                <w:lang w:eastAsia="en-GB"/>
              </w:rPr>
              <w:br/>
            </w:r>
            <w:r w:rsidRPr="001D28C1">
              <w:rPr>
                <w:sz w:val="16"/>
                <w:szCs w:val="16"/>
                <w:lang w:eastAsia="en-GB"/>
              </w:rPr>
              <w:t xml:space="preserve">1: ETCS OBU isolated </w:t>
            </w:r>
            <w:r>
              <w:rPr>
                <w:sz w:val="16"/>
                <w:szCs w:val="16"/>
                <w:lang w:eastAsia="en-GB"/>
              </w:rPr>
              <w:br/>
            </w:r>
            <w:r w:rsidRPr="001D28C1">
              <w:rPr>
                <w:sz w:val="16"/>
                <w:szCs w:val="16"/>
                <w:lang w:eastAsia="en-GB"/>
              </w:rPr>
              <w:t xml:space="preserve">0: ETCS OBU is not isolated </w:t>
            </w:r>
          </w:p>
        </w:tc>
        <w:tc>
          <w:tcPr>
            <w:tcW w:w="0" w:type="auto"/>
          </w:tcPr>
          <w:p w14:paraId="1416BB35" w14:textId="77777777" w:rsidR="00F465E2" w:rsidRDefault="00F465E2" w:rsidP="007B1614">
            <w:pPr>
              <w:spacing w:after="0" w:line="240" w:lineRule="auto"/>
              <w:rPr>
                <w:sz w:val="16"/>
                <w:szCs w:val="16"/>
                <w:lang w:eastAsia="en-GB"/>
              </w:rPr>
            </w:pPr>
            <w:r>
              <w:rPr>
                <w:sz w:val="16"/>
                <w:szCs w:val="16"/>
                <w:lang w:eastAsia="en-GB"/>
              </w:rPr>
              <w:t>1</w:t>
            </w:r>
          </w:p>
        </w:tc>
      </w:tr>
      <w:tr w:rsidR="007B1614" w14:paraId="46BE05A8" w14:textId="77777777" w:rsidTr="00EB4B96">
        <w:trPr>
          <w:cantSplit/>
          <w:trHeight w:val="20"/>
        </w:trPr>
        <w:tc>
          <w:tcPr>
            <w:tcW w:w="0" w:type="auto"/>
            <w:noWrap/>
          </w:tcPr>
          <w:p w14:paraId="13C5EBAC" w14:textId="77777777" w:rsidR="00F465E2" w:rsidRDefault="00F465E2" w:rsidP="007B1614">
            <w:pPr>
              <w:spacing w:after="0" w:line="240" w:lineRule="auto"/>
              <w:rPr>
                <w:lang w:eastAsia="en-GB"/>
              </w:rPr>
            </w:pPr>
            <w:r>
              <w:rPr>
                <w:lang w:eastAsia="en-GB"/>
              </w:rPr>
              <w:t>M</w:t>
            </w:r>
          </w:p>
        </w:tc>
        <w:tc>
          <w:tcPr>
            <w:tcW w:w="1324" w:type="dxa"/>
            <w:shd w:val="clear" w:color="auto" w:fill="00FF00"/>
            <w:noWrap/>
          </w:tcPr>
          <w:p w14:paraId="2AEED2BE" w14:textId="77777777" w:rsidR="00F465E2" w:rsidRDefault="00F465E2" w:rsidP="007B1614">
            <w:pPr>
              <w:spacing w:after="0" w:line="240" w:lineRule="auto"/>
              <w:rPr>
                <w:lang w:eastAsia="en-GB"/>
              </w:rPr>
            </w:pPr>
            <w:r>
              <w:rPr>
                <w:lang w:eastAsia="en-GB"/>
              </w:rPr>
              <w:t>Passive shunting</w:t>
            </w:r>
          </w:p>
        </w:tc>
        <w:tc>
          <w:tcPr>
            <w:tcW w:w="279" w:type="dxa"/>
            <w:shd w:val="clear" w:color="auto" w:fill="CCFFFF"/>
            <w:noWrap/>
          </w:tcPr>
          <w:p w14:paraId="271791C6"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4E402F19" w14:textId="77777777" w:rsidR="00F465E2" w:rsidRDefault="00F465E2" w:rsidP="007B1614">
            <w:pPr>
              <w:spacing w:after="0" w:line="240" w:lineRule="auto"/>
              <w:rPr>
                <w:sz w:val="16"/>
                <w:szCs w:val="16"/>
                <w:lang w:eastAsia="en-GB"/>
              </w:rPr>
            </w:pPr>
            <w:r>
              <w:rPr>
                <w:sz w:val="16"/>
                <w:szCs w:val="16"/>
                <w:lang w:eastAsia="en-GB"/>
              </w:rPr>
              <w:t>1</w:t>
            </w:r>
          </w:p>
        </w:tc>
        <w:tc>
          <w:tcPr>
            <w:tcW w:w="0" w:type="auto"/>
          </w:tcPr>
          <w:p w14:paraId="0F5BA794" w14:textId="77777777" w:rsidR="00F465E2" w:rsidRDefault="00F465E2" w:rsidP="007B1614">
            <w:pPr>
              <w:spacing w:after="0" w:line="240" w:lineRule="auto"/>
              <w:rPr>
                <w:sz w:val="16"/>
                <w:szCs w:val="16"/>
                <w:lang w:eastAsia="en-GB"/>
              </w:rPr>
            </w:pPr>
            <w:r>
              <w:rPr>
                <w:sz w:val="16"/>
                <w:szCs w:val="16"/>
                <w:lang w:eastAsia="en-GB"/>
              </w:rPr>
              <w:t>BOOL</w:t>
            </w:r>
          </w:p>
        </w:tc>
        <w:tc>
          <w:tcPr>
            <w:tcW w:w="0" w:type="auto"/>
            <w:noWrap/>
          </w:tcPr>
          <w:p w14:paraId="4A3895E8" w14:textId="77777777" w:rsidR="00F465E2" w:rsidRDefault="00F465E2" w:rsidP="007B1614">
            <w:pPr>
              <w:spacing w:after="0" w:line="240" w:lineRule="auto"/>
              <w:rPr>
                <w:sz w:val="16"/>
                <w:szCs w:val="16"/>
                <w:lang w:eastAsia="en-GB"/>
              </w:rPr>
            </w:pPr>
            <w:r>
              <w:rPr>
                <w:sz w:val="16"/>
                <w:szCs w:val="16"/>
                <w:lang w:eastAsia="en-GB"/>
              </w:rPr>
              <w:t>T_PS_E</w:t>
            </w:r>
          </w:p>
        </w:tc>
        <w:tc>
          <w:tcPr>
            <w:tcW w:w="0" w:type="auto"/>
            <w:shd w:val="clear" w:color="auto" w:fill="FFCC99"/>
            <w:noWrap/>
          </w:tcPr>
          <w:p w14:paraId="77DBC782" w14:textId="77777777" w:rsidR="00F465E2" w:rsidRDefault="00F465E2" w:rsidP="007B1614">
            <w:pPr>
              <w:spacing w:after="0" w:line="240" w:lineRule="auto"/>
              <w:rPr>
                <w:sz w:val="16"/>
                <w:szCs w:val="16"/>
                <w:lang w:eastAsia="en-GB"/>
              </w:rPr>
            </w:pPr>
            <w:r>
              <w:rPr>
                <w:sz w:val="16"/>
                <w:szCs w:val="16"/>
                <w:lang w:eastAsia="en-GB"/>
              </w:rPr>
              <w:t>TR_OBU_PassiveSh</w:t>
            </w:r>
          </w:p>
        </w:tc>
        <w:tc>
          <w:tcPr>
            <w:tcW w:w="0" w:type="auto"/>
          </w:tcPr>
          <w:p w14:paraId="4581CB73" w14:textId="77777777" w:rsidR="00F465E2" w:rsidRPr="001D28C1" w:rsidRDefault="00F465E2" w:rsidP="007B1614">
            <w:pPr>
              <w:spacing w:after="0" w:line="240" w:lineRule="auto"/>
              <w:rPr>
                <w:sz w:val="16"/>
                <w:szCs w:val="16"/>
                <w:lang w:eastAsia="en-GB"/>
              </w:rPr>
            </w:pPr>
            <w:r w:rsidRPr="001D28C1">
              <w:rPr>
                <w:b/>
                <w:sz w:val="16"/>
                <w:szCs w:val="16"/>
                <w:lang w:eastAsia="en-GB"/>
              </w:rPr>
              <w:t>Enable passive shunting</w:t>
            </w:r>
            <w:r>
              <w:rPr>
                <w:b/>
                <w:sz w:val="16"/>
                <w:szCs w:val="16"/>
                <w:lang w:eastAsia="en-GB"/>
              </w:rPr>
              <w:br/>
            </w:r>
            <w:r w:rsidRPr="001D28C1">
              <w:rPr>
                <w:sz w:val="16"/>
                <w:szCs w:val="16"/>
                <w:lang w:eastAsia="en-GB"/>
              </w:rPr>
              <w:t>Coding:</w:t>
            </w:r>
            <w:r>
              <w:rPr>
                <w:sz w:val="16"/>
                <w:szCs w:val="16"/>
                <w:lang w:eastAsia="en-GB"/>
              </w:rPr>
              <w:br/>
            </w:r>
            <w:r w:rsidRPr="001D28C1">
              <w:rPr>
                <w:sz w:val="16"/>
                <w:szCs w:val="16"/>
                <w:lang w:eastAsia="en-GB"/>
              </w:rPr>
              <w:t>1:Passive shunting permitted</w:t>
            </w:r>
            <w:r>
              <w:rPr>
                <w:sz w:val="16"/>
                <w:szCs w:val="16"/>
                <w:lang w:eastAsia="en-GB"/>
              </w:rPr>
              <w:br/>
            </w:r>
            <w:r w:rsidRPr="001D28C1">
              <w:rPr>
                <w:sz w:val="16"/>
                <w:szCs w:val="16"/>
                <w:lang w:eastAsia="en-GB"/>
              </w:rPr>
              <w:t>0: Passive shunting not permitted</w:t>
            </w:r>
          </w:p>
        </w:tc>
        <w:tc>
          <w:tcPr>
            <w:tcW w:w="0" w:type="auto"/>
          </w:tcPr>
          <w:p w14:paraId="1F66D31F" w14:textId="77777777" w:rsidR="00F465E2" w:rsidRDefault="00F465E2" w:rsidP="007B1614">
            <w:pPr>
              <w:spacing w:after="0" w:line="240" w:lineRule="auto"/>
              <w:rPr>
                <w:sz w:val="16"/>
                <w:szCs w:val="16"/>
                <w:lang w:eastAsia="en-GB"/>
              </w:rPr>
            </w:pPr>
            <w:r>
              <w:rPr>
                <w:sz w:val="16"/>
                <w:szCs w:val="16"/>
                <w:lang w:eastAsia="en-GB"/>
              </w:rPr>
              <w:t>0</w:t>
            </w:r>
          </w:p>
        </w:tc>
      </w:tr>
      <w:tr w:rsidR="007B1614" w14:paraId="60447D42" w14:textId="77777777" w:rsidTr="00EB4B96">
        <w:trPr>
          <w:cantSplit/>
          <w:trHeight w:val="20"/>
        </w:trPr>
        <w:tc>
          <w:tcPr>
            <w:tcW w:w="0" w:type="auto"/>
            <w:noWrap/>
          </w:tcPr>
          <w:p w14:paraId="02EBDD1F"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2D8E8EA2" w14:textId="77777777" w:rsidR="00F465E2" w:rsidRDefault="00F465E2" w:rsidP="007B1614">
            <w:pPr>
              <w:spacing w:after="0" w:line="240" w:lineRule="auto"/>
              <w:rPr>
                <w:lang w:eastAsia="en-GB"/>
              </w:rPr>
            </w:pPr>
            <w:r>
              <w:rPr>
                <w:lang w:eastAsia="en-GB"/>
              </w:rPr>
              <w:t>Service brake</w:t>
            </w:r>
          </w:p>
        </w:tc>
        <w:tc>
          <w:tcPr>
            <w:tcW w:w="279" w:type="dxa"/>
            <w:shd w:val="clear" w:color="auto" w:fill="CCFFFF"/>
            <w:noWrap/>
          </w:tcPr>
          <w:p w14:paraId="5102A250"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6D19B026" w14:textId="77777777" w:rsidR="00F465E2" w:rsidRDefault="00F465E2" w:rsidP="007B1614">
            <w:pPr>
              <w:spacing w:after="0" w:line="240" w:lineRule="auto"/>
              <w:rPr>
                <w:sz w:val="16"/>
                <w:szCs w:val="16"/>
                <w:lang w:eastAsia="en-GB"/>
              </w:rPr>
            </w:pPr>
            <w:r>
              <w:rPr>
                <w:sz w:val="16"/>
                <w:szCs w:val="16"/>
                <w:lang w:eastAsia="en-GB"/>
              </w:rPr>
              <w:t>1</w:t>
            </w:r>
          </w:p>
        </w:tc>
        <w:tc>
          <w:tcPr>
            <w:tcW w:w="0" w:type="auto"/>
          </w:tcPr>
          <w:p w14:paraId="0D87A0E3" w14:textId="77777777" w:rsidR="00F465E2" w:rsidRDefault="00F465E2" w:rsidP="007B1614">
            <w:pPr>
              <w:spacing w:after="0" w:line="240" w:lineRule="auto"/>
              <w:rPr>
                <w:sz w:val="16"/>
                <w:szCs w:val="16"/>
                <w:lang w:eastAsia="en-GB"/>
              </w:rPr>
            </w:pPr>
            <w:r>
              <w:rPr>
                <w:sz w:val="16"/>
                <w:szCs w:val="16"/>
                <w:lang w:eastAsia="en-GB"/>
              </w:rPr>
              <w:t>BOOL</w:t>
            </w:r>
          </w:p>
        </w:tc>
        <w:tc>
          <w:tcPr>
            <w:tcW w:w="0" w:type="auto"/>
            <w:noWrap/>
          </w:tcPr>
          <w:p w14:paraId="2733DA57" w14:textId="77777777" w:rsidR="00F465E2" w:rsidRDefault="00F465E2" w:rsidP="007B1614">
            <w:pPr>
              <w:spacing w:after="0" w:line="240" w:lineRule="auto"/>
              <w:rPr>
                <w:sz w:val="16"/>
                <w:szCs w:val="16"/>
                <w:lang w:eastAsia="en-GB"/>
              </w:rPr>
            </w:pPr>
            <w:r>
              <w:rPr>
                <w:sz w:val="16"/>
                <w:szCs w:val="16"/>
                <w:lang w:eastAsia="en-GB"/>
              </w:rPr>
              <w:t>O_SB_C</w:t>
            </w:r>
          </w:p>
        </w:tc>
        <w:tc>
          <w:tcPr>
            <w:tcW w:w="0" w:type="auto"/>
            <w:shd w:val="clear" w:color="auto" w:fill="FFCC99"/>
            <w:noWrap/>
          </w:tcPr>
          <w:p w14:paraId="0B4C0616" w14:textId="77777777" w:rsidR="00F465E2" w:rsidRDefault="00F465E2" w:rsidP="007B1614">
            <w:pPr>
              <w:spacing w:after="0" w:line="240" w:lineRule="auto"/>
              <w:rPr>
                <w:sz w:val="16"/>
                <w:szCs w:val="16"/>
                <w:lang w:eastAsia="en-GB"/>
              </w:rPr>
            </w:pPr>
            <w:r>
              <w:rPr>
                <w:sz w:val="16"/>
                <w:szCs w:val="16"/>
                <w:lang w:eastAsia="en-GB"/>
              </w:rPr>
              <w:t>OBU_TR_EServiceBrake</w:t>
            </w:r>
          </w:p>
        </w:tc>
        <w:tc>
          <w:tcPr>
            <w:tcW w:w="0" w:type="auto"/>
          </w:tcPr>
          <w:p w14:paraId="7E924298" w14:textId="77777777" w:rsidR="00F465E2" w:rsidRPr="001D28C1" w:rsidRDefault="00F465E2" w:rsidP="007B1614">
            <w:pPr>
              <w:spacing w:after="0" w:line="240" w:lineRule="auto"/>
              <w:rPr>
                <w:sz w:val="16"/>
                <w:szCs w:val="16"/>
                <w:lang w:eastAsia="en-GB"/>
              </w:rPr>
            </w:pPr>
            <w:r w:rsidRPr="001D28C1">
              <w:rPr>
                <w:b/>
                <w:sz w:val="16"/>
                <w:szCs w:val="16"/>
                <w:lang w:eastAsia="en-GB"/>
              </w:rPr>
              <w:t>Commands</w:t>
            </w:r>
            <w:r w:rsidRPr="001D28C1">
              <w:rPr>
                <w:sz w:val="16"/>
                <w:szCs w:val="16"/>
                <w:lang w:eastAsia="en-GB"/>
              </w:rPr>
              <w:t xml:space="preserve"> the activation of the </w:t>
            </w:r>
            <w:r w:rsidRPr="001D28C1">
              <w:rPr>
                <w:b/>
                <w:sz w:val="16"/>
                <w:szCs w:val="16"/>
                <w:lang w:eastAsia="en-GB"/>
              </w:rPr>
              <w:t>service brake.</w:t>
            </w:r>
            <w:r>
              <w:rPr>
                <w:b/>
                <w:sz w:val="16"/>
                <w:szCs w:val="16"/>
                <w:lang w:eastAsia="en-GB"/>
              </w:rPr>
              <w:br/>
            </w:r>
            <w:r w:rsidRPr="001D28C1">
              <w:rPr>
                <w:sz w:val="16"/>
                <w:szCs w:val="16"/>
                <w:lang w:eastAsia="en-GB"/>
              </w:rPr>
              <w:t>Coding:</w:t>
            </w:r>
            <w:r>
              <w:rPr>
                <w:sz w:val="16"/>
                <w:szCs w:val="16"/>
                <w:lang w:eastAsia="en-GB"/>
              </w:rPr>
              <w:br/>
            </w:r>
            <w:r w:rsidRPr="001D28C1">
              <w:rPr>
                <w:sz w:val="16"/>
                <w:szCs w:val="16"/>
                <w:lang w:eastAsia="en-GB"/>
              </w:rPr>
              <w:t xml:space="preserve">1: Service brake commanded </w:t>
            </w:r>
            <w:r>
              <w:rPr>
                <w:sz w:val="16"/>
                <w:szCs w:val="16"/>
                <w:lang w:eastAsia="en-GB"/>
              </w:rPr>
              <w:br/>
            </w:r>
            <w:r w:rsidRPr="001D28C1">
              <w:rPr>
                <w:sz w:val="16"/>
                <w:szCs w:val="16"/>
                <w:lang w:eastAsia="en-GB"/>
              </w:rPr>
              <w:t>0: Service brake not commanded</w:t>
            </w:r>
          </w:p>
        </w:tc>
        <w:tc>
          <w:tcPr>
            <w:tcW w:w="0" w:type="auto"/>
          </w:tcPr>
          <w:p w14:paraId="4C11C1CC" w14:textId="77777777" w:rsidR="00F465E2" w:rsidRDefault="00F465E2" w:rsidP="007B1614">
            <w:pPr>
              <w:spacing w:after="0" w:line="240" w:lineRule="auto"/>
              <w:rPr>
                <w:sz w:val="16"/>
                <w:szCs w:val="16"/>
                <w:lang w:eastAsia="en-GB"/>
              </w:rPr>
            </w:pPr>
            <w:r>
              <w:rPr>
                <w:sz w:val="16"/>
                <w:szCs w:val="16"/>
                <w:lang w:eastAsia="en-GB"/>
              </w:rPr>
              <w:t>0</w:t>
            </w:r>
          </w:p>
        </w:tc>
      </w:tr>
      <w:tr w:rsidR="007B1614" w14:paraId="0C0832D4" w14:textId="77777777" w:rsidTr="00EB4B96">
        <w:trPr>
          <w:cantSplit/>
          <w:trHeight w:val="20"/>
        </w:trPr>
        <w:tc>
          <w:tcPr>
            <w:tcW w:w="0" w:type="auto"/>
            <w:noWrap/>
          </w:tcPr>
          <w:p w14:paraId="3E863820"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3E23F3B9" w14:textId="77777777" w:rsidR="00F465E2" w:rsidRDefault="00F465E2" w:rsidP="007B1614">
            <w:pPr>
              <w:spacing w:after="0" w:line="240" w:lineRule="auto"/>
              <w:rPr>
                <w:lang w:eastAsia="en-GB"/>
              </w:rPr>
            </w:pPr>
            <w:r>
              <w:rPr>
                <w:lang w:eastAsia="en-GB"/>
              </w:rPr>
              <w:t>Emergency brake</w:t>
            </w:r>
          </w:p>
        </w:tc>
        <w:tc>
          <w:tcPr>
            <w:tcW w:w="279" w:type="dxa"/>
            <w:shd w:val="clear" w:color="auto" w:fill="CCFFFF"/>
            <w:noWrap/>
          </w:tcPr>
          <w:p w14:paraId="0449E0B8"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213EA486" w14:textId="77777777" w:rsidR="00F465E2" w:rsidRDefault="00F465E2" w:rsidP="007B1614">
            <w:pPr>
              <w:spacing w:after="0" w:line="240" w:lineRule="auto"/>
              <w:rPr>
                <w:sz w:val="16"/>
                <w:szCs w:val="16"/>
                <w:lang w:eastAsia="en-GB"/>
              </w:rPr>
            </w:pPr>
            <w:r>
              <w:rPr>
                <w:sz w:val="16"/>
                <w:szCs w:val="16"/>
                <w:lang w:eastAsia="en-GB"/>
              </w:rPr>
              <w:t>1</w:t>
            </w:r>
          </w:p>
        </w:tc>
        <w:tc>
          <w:tcPr>
            <w:tcW w:w="0" w:type="auto"/>
          </w:tcPr>
          <w:p w14:paraId="7B3A6C90" w14:textId="77777777" w:rsidR="00F465E2" w:rsidRDefault="00F465E2" w:rsidP="007B1614">
            <w:pPr>
              <w:spacing w:after="0" w:line="240" w:lineRule="auto"/>
              <w:rPr>
                <w:sz w:val="16"/>
                <w:szCs w:val="16"/>
                <w:lang w:eastAsia="en-GB"/>
              </w:rPr>
            </w:pPr>
            <w:r>
              <w:rPr>
                <w:sz w:val="16"/>
                <w:szCs w:val="16"/>
                <w:lang w:eastAsia="en-GB"/>
              </w:rPr>
              <w:t>BOOL</w:t>
            </w:r>
          </w:p>
        </w:tc>
        <w:tc>
          <w:tcPr>
            <w:tcW w:w="0" w:type="auto"/>
            <w:noWrap/>
          </w:tcPr>
          <w:p w14:paraId="0B63BFE2" w14:textId="77777777" w:rsidR="00F465E2" w:rsidRDefault="00F465E2" w:rsidP="007B1614">
            <w:pPr>
              <w:spacing w:after="0" w:line="240" w:lineRule="auto"/>
              <w:rPr>
                <w:sz w:val="16"/>
                <w:szCs w:val="16"/>
                <w:lang w:eastAsia="en-GB"/>
              </w:rPr>
            </w:pPr>
            <w:r>
              <w:rPr>
                <w:sz w:val="16"/>
                <w:szCs w:val="16"/>
                <w:lang w:eastAsia="en-GB"/>
              </w:rPr>
              <w:t>O_EB2_C</w:t>
            </w:r>
          </w:p>
        </w:tc>
        <w:tc>
          <w:tcPr>
            <w:tcW w:w="0" w:type="auto"/>
            <w:shd w:val="clear" w:color="auto" w:fill="FFCC99"/>
            <w:noWrap/>
          </w:tcPr>
          <w:p w14:paraId="0CC5066A" w14:textId="77777777" w:rsidR="00F465E2" w:rsidRPr="00371D84" w:rsidRDefault="00F465E2" w:rsidP="007B1614">
            <w:pPr>
              <w:numPr>
                <w:ilvl w:val="3"/>
                <w:numId w:val="0"/>
              </w:numPr>
              <w:tabs>
                <w:tab w:val="num" w:pos="1194"/>
              </w:tabs>
              <w:suppressAutoHyphens/>
              <w:spacing w:after="0" w:line="240" w:lineRule="auto"/>
              <w:ind w:left="33"/>
              <w:outlineLvl w:val="3"/>
              <w:rPr>
                <w:sz w:val="16"/>
                <w:szCs w:val="16"/>
                <w:lang w:val="de-DE" w:eastAsia="en-GB"/>
              </w:rPr>
            </w:pPr>
            <w:r w:rsidRPr="00912EFF">
              <w:rPr>
                <w:sz w:val="16"/>
                <w:szCs w:val="16"/>
                <w:lang w:val="de-DE" w:eastAsia="en-GB"/>
              </w:rPr>
              <w:t>OBU_TR_EB_Cmd</w:t>
            </w:r>
          </w:p>
        </w:tc>
        <w:tc>
          <w:tcPr>
            <w:tcW w:w="0" w:type="auto"/>
          </w:tcPr>
          <w:p w14:paraId="7D93C4A8" w14:textId="77777777" w:rsidR="00F465E2" w:rsidRPr="001D28C1" w:rsidRDefault="00F465E2" w:rsidP="007B1614">
            <w:pPr>
              <w:spacing w:after="0" w:line="240" w:lineRule="auto"/>
              <w:rPr>
                <w:b/>
                <w:bCs/>
                <w:sz w:val="16"/>
                <w:szCs w:val="16"/>
                <w:lang w:eastAsia="en-GB"/>
              </w:rPr>
            </w:pPr>
            <w:r w:rsidRPr="001D28C1">
              <w:rPr>
                <w:sz w:val="16"/>
                <w:szCs w:val="16"/>
                <w:lang w:eastAsia="en-GB"/>
              </w:rPr>
              <w:t xml:space="preserve">ETCS has commanded the </w:t>
            </w:r>
            <w:r w:rsidRPr="001D28C1">
              <w:rPr>
                <w:b/>
                <w:bCs/>
                <w:sz w:val="16"/>
                <w:szCs w:val="16"/>
                <w:lang w:eastAsia="en-GB"/>
              </w:rPr>
              <w:t>emergency brake.</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 xml:space="preserve">1: Emergency brake not commanded </w:t>
            </w:r>
            <w:r>
              <w:rPr>
                <w:sz w:val="16"/>
                <w:szCs w:val="16"/>
                <w:lang w:eastAsia="en-GB"/>
              </w:rPr>
              <w:br/>
            </w:r>
            <w:r w:rsidRPr="001D28C1">
              <w:rPr>
                <w:sz w:val="16"/>
                <w:szCs w:val="16"/>
                <w:lang w:eastAsia="en-GB"/>
              </w:rPr>
              <w:t>0: Emergency brake commanded</w:t>
            </w:r>
          </w:p>
        </w:tc>
        <w:tc>
          <w:tcPr>
            <w:tcW w:w="0" w:type="auto"/>
          </w:tcPr>
          <w:p w14:paraId="28EC4B0E" w14:textId="77777777" w:rsidR="00F465E2" w:rsidRDefault="00F465E2" w:rsidP="007B1614">
            <w:pPr>
              <w:spacing w:after="0" w:line="240" w:lineRule="auto"/>
              <w:rPr>
                <w:sz w:val="16"/>
                <w:szCs w:val="16"/>
                <w:lang w:eastAsia="en-GB"/>
              </w:rPr>
            </w:pPr>
            <w:r>
              <w:rPr>
                <w:sz w:val="16"/>
                <w:szCs w:val="16"/>
                <w:lang w:eastAsia="en-GB"/>
              </w:rPr>
              <w:t>1</w:t>
            </w:r>
          </w:p>
        </w:tc>
      </w:tr>
      <w:tr w:rsidR="007B1614" w14:paraId="06C596DC" w14:textId="77777777" w:rsidTr="00EB4B96">
        <w:trPr>
          <w:cantSplit/>
          <w:trHeight w:val="20"/>
        </w:trPr>
        <w:tc>
          <w:tcPr>
            <w:tcW w:w="0" w:type="auto"/>
            <w:noWrap/>
          </w:tcPr>
          <w:p w14:paraId="3192A138"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613FAFA4" w14:textId="77777777" w:rsidR="00F465E2" w:rsidRDefault="00F465E2" w:rsidP="007B1614">
            <w:pPr>
              <w:spacing w:after="0" w:line="240" w:lineRule="auto"/>
              <w:rPr>
                <w:lang w:eastAsia="en-GB"/>
              </w:rPr>
            </w:pPr>
            <w:r>
              <w:rPr>
                <w:lang w:eastAsia="en-GB"/>
              </w:rPr>
              <w:t>Emergency brake</w:t>
            </w:r>
          </w:p>
        </w:tc>
        <w:tc>
          <w:tcPr>
            <w:tcW w:w="279" w:type="dxa"/>
            <w:shd w:val="clear" w:color="auto" w:fill="CCFFFF"/>
            <w:noWrap/>
          </w:tcPr>
          <w:p w14:paraId="63421FA9"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7AC5849C" w14:textId="77777777" w:rsidR="00F465E2" w:rsidRDefault="00F465E2" w:rsidP="007B1614">
            <w:pPr>
              <w:spacing w:after="0" w:line="240" w:lineRule="auto"/>
              <w:rPr>
                <w:sz w:val="16"/>
                <w:szCs w:val="16"/>
                <w:lang w:eastAsia="en-GB"/>
              </w:rPr>
            </w:pPr>
            <w:r>
              <w:rPr>
                <w:sz w:val="16"/>
                <w:szCs w:val="16"/>
                <w:lang w:eastAsia="en-GB"/>
              </w:rPr>
              <w:t>1</w:t>
            </w:r>
          </w:p>
        </w:tc>
        <w:tc>
          <w:tcPr>
            <w:tcW w:w="0" w:type="auto"/>
          </w:tcPr>
          <w:p w14:paraId="067D5C4C" w14:textId="77777777" w:rsidR="00F465E2" w:rsidRDefault="00F465E2" w:rsidP="007B1614">
            <w:pPr>
              <w:spacing w:after="0" w:line="240" w:lineRule="auto"/>
              <w:rPr>
                <w:sz w:val="16"/>
                <w:szCs w:val="16"/>
                <w:lang w:eastAsia="en-GB"/>
              </w:rPr>
            </w:pPr>
            <w:r>
              <w:rPr>
                <w:sz w:val="16"/>
                <w:szCs w:val="16"/>
                <w:lang w:eastAsia="en-GB"/>
              </w:rPr>
              <w:t>BOOL</w:t>
            </w:r>
          </w:p>
        </w:tc>
        <w:tc>
          <w:tcPr>
            <w:tcW w:w="0" w:type="auto"/>
            <w:noWrap/>
          </w:tcPr>
          <w:p w14:paraId="124A7A66" w14:textId="77777777" w:rsidR="00F465E2" w:rsidRDefault="00F465E2" w:rsidP="007B1614">
            <w:pPr>
              <w:spacing w:after="0" w:line="240" w:lineRule="auto"/>
              <w:rPr>
                <w:sz w:val="16"/>
                <w:szCs w:val="16"/>
                <w:lang w:eastAsia="en-GB"/>
              </w:rPr>
            </w:pPr>
            <w:r>
              <w:rPr>
                <w:sz w:val="16"/>
                <w:szCs w:val="16"/>
                <w:lang w:eastAsia="en-GB"/>
              </w:rPr>
              <w:t>O_EB_S</w:t>
            </w:r>
          </w:p>
        </w:tc>
        <w:tc>
          <w:tcPr>
            <w:tcW w:w="0" w:type="auto"/>
            <w:shd w:val="clear" w:color="auto" w:fill="FFCC99"/>
            <w:noWrap/>
          </w:tcPr>
          <w:p w14:paraId="4E4643AA" w14:textId="77777777" w:rsidR="00F465E2" w:rsidRDefault="00F465E2" w:rsidP="007B1614">
            <w:pPr>
              <w:spacing w:after="0" w:line="240" w:lineRule="auto"/>
              <w:rPr>
                <w:sz w:val="16"/>
                <w:szCs w:val="16"/>
                <w:lang w:eastAsia="en-GB"/>
              </w:rPr>
            </w:pPr>
            <w:r>
              <w:rPr>
                <w:sz w:val="16"/>
                <w:szCs w:val="16"/>
                <w:lang w:eastAsia="en-GB"/>
              </w:rPr>
              <w:t>OBU_TR_EB_Status</w:t>
            </w:r>
          </w:p>
        </w:tc>
        <w:tc>
          <w:tcPr>
            <w:tcW w:w="0" w:type="auto"/>
          </w:tcPr>
          <w:p w14:paraId="789EBBD4" w14:textId="77777777" w:rsidR="00F465E2" w:rsidRPr="001D28C1" w:rsidRDefault="00F465E2" w:rsidP="007B1614">
            <w:pPr>
              <w:spacing w:after="0" w:line="240" w:lineRule="auto"/>
              <w:rPr>
                <w:sz w:val="16"/>
                <w:szCs w:val="16"/>
                <w:lang w:eastAsia="en-GB"/>
              </w:rPr>
            </w:pPr>
            <w:r w:rsidRPr="001D28C1">
              <w:rPr>
                <w:b/>
                <w:bCs/>
                <w:sz w:val="16"/>
                <w:szCs w:val="16"/>
                <w:lang w:eastAsia="en-GB"/>
              </w:rPr>
              <w:t>Status</w:t>
            </w:r>
            <w:r w:rsidRPr="001D28C1">
              <w:rPr>
                <w:sz w:val="16"/>
                <w:szCs w:val="16"/>
                <w:lang w:eastAsia="en-GB"/>
              </w:rPr>
              <w:t xml:space="preserve">, ETCS has commanded the </w:t>
            </w:r>
            <w:r w:rsidRPr="001D28C1">
              <w:rPr>
                <w:b/>
                <w:bCs/>
                <w:sz w:val="16"/>
                <w:szCs w:val="16"/>
                <w:lang w:eastAsia="en-GB"/>
              </w:rPr>
              <w:t>emergency brake.</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 xml:space="preserve">1: EB has been commanded by ETCS </w:t>
            </w:r>
            <w:r>
              <w:rPr>
                <w:sz w:val="16"/>
                <w:szCs w:val="16"/>
                <w:lang w:eastAsia="en-GB"/>
              </w:rPr>
              <w:br/>
            </w:r>
            <w:r w:rsidRPr="001D28C1">
              <w:rPr>
                <w:sz w:val="16"/>
                <w:szCs w:val="16"/>
                <w:lang w:eastAsia="en-GB"/>
              </w:rPr>
              <w:t>0: No EB has been commanded by ETCS</w:t>
            </w:r>
          </w:p>
        </w:tc>
        <w:tc>
          <w:tcPr>
            <w:tcW w:w="0" w:type="auto"/>
          </w:tcPr>
          <w:p w14:paraId="7C98A381" w14:textId="77777777" w:rsidR="00F465E2" w:rsidRDefault="00F465E2" w:rsidP="007B1614">
            <w:pPr>
              <w:spacing w:after="0" w:line="240" w:lineRule="auto"/>
              <w:rPr>
                <w:sz w:val="16"/>
                <w:szCs w:val="16"/>
                <w:lang w:eastAsia="en-GB"/>
              </w:rPr>
            </w:pPr>
            <w:r>
              <w:rPr>
                <w:sz w:val="16"/>
                <w:szCs w:val="16"/>
                <w:lang w:eastAsia="en-GB"/>
              </w:rPr>
              <w:t>0</w:t>
            </w:r>
          </w:p>
        </w:tc>
      </w:tr>
      <w:tr w:rsidR="007B1614" w14:paraId="300C5E93" w14:textId="77777777" w:rsidTr="00EB4B96">
        <w:trPr>
          <w:cantSplit/>
          <w:trHeight w:val="20"/>
        </w:trPr>
        <w:tc>
          <w:tcPr>
            <w:tcW w:w="0" w:type="auto"/>
            <w:noWrap/>
          </w:tcPr>
          <w:p w14:paraId="6539274C" w14:textId="77777777" w:rsidR="00F465E2" w:rsidRDefault="00F465E2" w:rsidP="007B1614">
            <w:pPr>
              <w:spacing w:after="0" w:line="240" w:lineRule="auto"/>
              <w:rPr>
                <w:lang w:eastAsia="en-GB"/>
              </w:rPr>
            </w:pPr>
            <w:r>
              <w:rPr>
                <w:lang w:eastAsia="en-GB"/>
              </w:rPr>
              <w:t>M</w:t>
            </w:r>
          </w:p>
        </w:tc>
        <w:tc>
          <w:tcPr>
            <w:tcW w:w="1324" w:type="dxa"/>
            <w:shd w:val="clear" w:color="auto" w:fill="00FF00"/>
          </w:tcPr>
          <w:p w14:paraId="5CA58359" w14:textId="77777777" w:rsidR="00F465E2" w:rsidRDefault="00F465E2" w:rsidP="007B1614">
            <w:pPr>
              <w:spacing w:after="0" w:line="240" w:lineRule="auto"/>
              <w:rPr>
                <w:lang w:eastAsia="en-GB"/>
              </w:rPr>
            </w:pPr>
            <w:r>
              <w:rPr>
                <w:lang w:eastAsia="en-GB"/>
              </w:rPr>
              <w:t>Emergency brake</w:t>
            </w:r>
          </w:p>
        </w:tc>
        <w:tc>
          <w:tcPr>
            <w:tcW w:w="279" w:type="dxa"/>
            <w:shd w:val="clear" w:color="auto" w:fill="CCFFFF"/>
            <w:noWrap/>
          </w:tcPr>
          <w:p w14:paraId="54ACC705"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035BF4EB" w14:textId="77777777" w:rsidR="00F465E2" w:rsidRDefault="00F465E2" w:rsidP="007B1614">
            <w:pPr>
              <w:spacing w:after="0" w:line="240" w:lineRule="auto"/>
              <w:rPr>
                <w:sz w:val="16"/>
                <w:szCs w:val="16"/>
                <w:lang w:eastAsia="en-GB"/>
              </w:rPr>
            </w:pPr>
            <w:r>
              <w:rPr>
                <w:sz w:val="16"/>
                <w:szCs w:val="16"/>
                <w:lang w:eastAsia="en-GB"/>
              </w:rPr>
              <w:t>1</w:t>
            </w:r>
          </w:p>
        </w:tc>
        <w:tc>
          <w:tcPr>
            <w:tcW w:w="0" w:type="auto"/>
          </w:tcPr>
          <w:p w14:paraId="79CF96A3" w14:textId="77777777" w:rsidR="00F465E2" w:rsidRDefault="00F465E2" w:rsidP="007B1614">
            <w:pPr>
              <w:spacing w:after="0" w:line="240" w:lineRule="auto"/>
              <w:rPr>
                <w:sz w:val="16"/>
                <w:szCs w:val="16"/>
                <w:lang w:eastAsia="en-GB"/>
              </w:rPr>
            </w:pPr>
            <w:r>
              <w:rPr>
                <w:sz w:val="16"/>
                <w:szCs w:val="16"/>
                <w:lang w:eastAsia="en-GB"/>
              </w:rPr>
              <w:t>BOOL</w:t>
            </w:r>
          </w:p>
        </w:tc>
        <w:tc>
          <w:tcPr>
            <w:tcW w:w="0" w:type="auto"/>
            <w:noWrap/>
          </w:tcPr>
          <w:p w14:paraId="2BD2DF0E" w14:textId="77777777" w:rsidR="00F465E2" w:rsidRDefault="00F465E2" w:rsidP="007B1614">
            <w:pPr>
              <w:spacing w:after="0" w:line="240" w:lineRule="auto"/>
              <w:rPr>
                <w:sz w:val="16"/>
                <w:szCs w:val="16"/>
                <w:lang w:eastAsia="en-GB"/>
              </w:rPr>
            </w:pPr>
            <w:r>
              <w:rPr>
                <w:sz w:val="16"/>
                <w:szCs w:val="16"/>
                <w:lang w:eastAsia="en-GB"/>
              </w:rPr>
              <w:t>T_EB1_F</w:t>
            </w:r>
          </w:p>
        </w:tc>
        <w:tc>
          <w:tcPr>
            <w:tcW w:w="0" w:type="auto"/>
            <w:shd w:val="clear" w:color="auto" w:fill="FFCC99"/>
            <w:noWrap/>
          </w:tcPr>
          <w:p w14:paraId="53C3EF08" w14:textId="77777777" w:rsidR="00F465E2" w:rsidRDefault="00F465E2" w:rsidP="007B1614">
            <w:pPr>
              <w:spacing w:after="0" w:line="240" w:lineRule="auto"/>
              <w:rPr>
                <w:sz w:val="16"/>
                <w:szCs w:val="16"/>
                <w:lang w:eastAsia="en-GB"/>
              </w:rPr>
            </w:pPr>
            <w:r>
              <w:rPr>
                <w:sz w:val="16"/>
                <w:szCs w:val="16"/>
                <w:lang w:eastAsia="en-GB"/>
              </w:rPr>
              <w:t>TR_OBU_EB_Feedback1</w:t>
            </w:r>
          </w:p>
        </w:tc>
        <w:tc>
          <w:tcPr>
            <w:tcW w:w="0" w:type="auto"/>
          </w:tcPr>
          <w:p w14:paraId="1EB5E2AB"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Feedback</w:t>
            </w:r>
            <w:r w:rsidRPr="001D28C1">
              <w:rPr>
                <w:sz w:val="16"/>
                <w:szCs w:val="16"/>
                <w:lang w:eastAsia="en-GB"/>
              </w:rPr>
              <w:t xml:space="preserve"> of the </w:t>
            </w:r>
            <w:r w:rsidRPr="001D28C1">
              <w:rPr>
                <w:b/>
                <w:bCs/>
                <w:sz w:val="16"/>
                <w:szCs w:val="16"/>
                <w:lang w:eastAsia="en-GB"/>
              </w:rPr>
              <w:t>emergency brake.</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1: EB detected</w:t>
            </w:r>
            <w:r>
              <w:rPr>
                <w:sz w:val="16"/>
                <w:szCs w:val="16"/>
                <w:lang w:eastAsia="en-GB"/>
              </w:rPr>
              <w:br/>
            </w:r>
            <w:r w:rsidRPr="001D28C1">
              <w:rPr>
                <w:sz w:val="16"/>
                <w:szCs w:val="16"/>
                <w:lang w:eastAsia="en-GB"/>
              </w:rPr>
              <w:t>0: No EB detected</w:t>
            </w:r>
          </w:p>
        </w:tc>
        <w:tc>
          <w:tcPr>
            <w:tcW w:w="0" w:type="auto"/>
          </w:tcPr>
          <w:p w14:paraId="42C58F04" w14:textId="77777777" w:rsidR="00F465E2" w:rsidRDefault="00F465E2" w:rsidP="007B1614">
            <w:pPr>
              <w:spacing w:after="0" w:line="240" w:lineRule="auto"/>
              <w:rPr>
                <w:sz w:val="16"/>
                <w:szCs w:val="16"/>
                <w:lang w:eastAsia="en-GB"/>
              </w:rPr>
            </w:pPr>
            <w:r>
              <w:rPr>
                <w:sz w:val="16"/>
                <w:szCs w:val="16"/>
                <w:lang w:eastAsia="en-GB"/>
              </w:rPr>
              <w:t>0</w:t>
            </w:r>
          </w:p>
        </w:tc>
      </w:tr>
      <w:tr w:rsidR="007B1614" w14:paraId="6AB1A10A" w14:textId="77777777" w:rsidTr="00EB4B96">
        <w:trPr>
          <w:cantSplit/>
          <w:trHeight w:val="20"/>
        </w:trPr>
        <w:tc>
          <w:tcPr>
            <w:tcW w:w="0" w:type="auto"/>
            <w:noWrap/>
          </w:tcPr>
          <w:p w14:paraId="65950A3D"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21B6A206" w14:textId="77777777" w:rsidR="00F465E2" w:rsidRDefault="00F465E2" w:rsidP="007B1614">
            <w:pPr>
              <w:spacing w:after="0" w:line="240" w:lineRule="auto"/>
              <w:rPr>
                <w:lang w:eastAsia="en-GB"/>
              </w:rPr>
            </w:pPr>
            <w:r>
              <w:rPr>
                <w:lang w:eastAsia="en-GB"/>
              </w:rPr>
              <w:t>Emergency brake</w:t>
            </w:r>
          </w:p>
        </w:tc>
        <w:tc>
          <w:tcPr>
            <w:tcW w:w="279" w:type="dxa"/>
            <w:shd w:val="clear" w:color="auto" w:fill="CCFFFF"/>
            <w:noWrap/>
          </w:tcPr>
          <w:p w14:paraId="76728E2D"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23C557EC" w14:textId="77777777" w:rsidR="00F465E2" w:rsidRDefault="00F465E2" w:rsidP="007B1614">
            <w:pPr>
              <w:spacing w:after="0" w:line="240" w:lineRule="auto"/>
              <w:rPr>
                <w:sz w:val="16"/>
                <w:szCs w:val="16"/>
                <w:lang w:eastAsia="en-GB"/>
              </w:rPr>
            </w:pPr>
            <w:r>
              <w:rPr>
                <w:sz w:val="16"/>
                <w:szCs w:val="16"/>
                <w:lang w:eastAsia="en-GB"/>
              </w:rPr>
              <w:t>1</w:t>
            </w:r>
          </w:p>
        </w:tc>
        <w:tc>
          <w:tcPr>
            <w:tcW w:w="0" w:type="auto"/>
          </w:tcPr>
          <w:p w14:paraId="64CAD113" w14:textId="77777777" w:rsidR="00F465E2" w:rsidRDefault="00F465E2" w:rsidP="007B1614">
            <w:pPr>
              <w:spacing w:after="0" w:line="240" w:lineRule="auto"/>
              <w:rPr>
                <w:sz w:val="16"/>
                <w:szCs w:val="16"/>
                <w:lang w:eastAsia="en-GB"/>
              </w:rPr>
            </w:pPr>
            <w:r>
              <w:rPr>
                <w:sz w:val="16"/>
                <w:szCs w:val="16"/>
                <w:lang w:eastAsia="en-GB"/>
              </w:rPr>
              <w:t>BOOL</w:t>
            </w:r>
          </w:p>
        </w:tc>
        <w:tc>
          <w:tcPr>
            <w:tcW w:w="0" w:type="auto"/>
            <w:noWrap/>
          </w:tcPr>
          <w:p w14:paraId="53C3A5A9" w14:textId="77777777" w:rsidR="00F465E2" w:rsidRDefault="00F465E2" w:rsidP="007B1614">
            <w:pPr>
              <w:spacing w:after="0" w:line="240" w:lineRule="auto"/>
              <w:rPr>
                <w:sz w:val="16"/>
                <w:szCs w:val="16"/>
                <w:lang w:eastAsia="en-GB"/>
              </w:rPr>
            </w:pPr>
            <w:r>
              <w:rPr>
                <w:sz w:val="16"/>
                <w:szCs w:val="16"/>
                <w:lang w:eastAsia="en-GB"/>
              </w:rPr>
              <w:t>T_EB2_F</w:t>
            </w:r>
          </w:p>
        </w:tc>
        <w:tc>
          <w:tcPr>
            <w:tcW w:w="0" w:type="auto"/>
            <w:shd w:val="clear" w:color="auto" w:fill="FFCC99"/>
            <w:noWrap/>
          </w:tcPr>
          <w:p w14:paraId="13B7237B" w14:textId="77777777" w:rsidR="00F465E2" w:rsidDel="00C8487D" w:rsidRDefault="00F465E2" w:rsidP="007B1614">
            <w:pPr>
              <w:spacing w:after="0" w:line="240" w:lineRule="auto"/>
              <w:rPr>
                <w:sz w:val="16"/>
                <w:szCs w:val="16"/>
                <w:lang w:eastAsia="en-GB"/>
              </w:rPr>
            </w:pPr>
            <w:r>
              <w:rPr>
                <w:sz w:val="16"/>
                <w:szCs w:val="16"/>
                <w:lang w:eastAsia="en-GB"/>
              </w:rPr>
              <w:t>TR_OBU_EB_Feedback2</w:t>
            </w:r>
          </w:p>
        </w:tc>
        <w:tc>
          <w:tcPr>
            <w:tcW w:w="0" w:type="auto"/>
          </w:tcPr>
          <w:p w14:paraId="73D8EC6A"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Feedback</w:t>
            </w:r>
            <w:r w:rsidRPr="001D28C1">
              <w:rPr>
                <w:sz w:val="16"/>
                <w:szCs w:val="16"/>
                <w:lang w:eastAsia="en-GB"/>
              </w:rPr>
              <w:t xml:space="preserve"> of the </w:t>
            </w:r>
            <w:r w:rsidRPr="001D28C1">
              <w:rPr>
                <w:b/>
                <w:bCs/>
                <w:sz w:val="16"/>
                <w:szCs w:val="16"/>
                <w:lang w:eastAsia="en-GB"/>
              </w:rPr>
              <w:t>emergency brake.</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1: EB detected</w:t>
            </w:r>
            <w:r>
              <w:rPr>
                <w:sz w:val="16"/>
                <w:szCs w:val="16"/>
                <w:lang w:eastAsia="en-GB"/>
              </w:rPr>
              <w:br/>
            </w:r>
            <w:r w:rsidRPr="001D28C1">
              <w:rPr>
                <w:sz w:val="16"/>
                <w:szCs w:val="16"/>
                <w:lang w:eastAsia="en-GB"/>
              </w:rPr>
              <w:t>0: No EB detected</w:t>
            </w:r>
          </w:p>
        </w:tc>
        <w:tc>
          <w:tcPr>
            <w:tcW w:w="0" w:type="auto"/>
          </w:tcPr>
          <w:p w14:paraId="63F28A54" w14:textId="77777777" w:rsidR="00F465E2" w:rsidRDefault="00F465E2" w:rsidP="007B1614">
            <w:pPr>
              <w:spacing w:after="0" w:line="240" w:lineRule="auto"/>
              <w:rPr>
                <w:sz w:val="16"/>
                <w:szCs w:val="16"/>
                <w:lang w:eastAsia="en-GB"/>
              </w:rPr>
            </w:pPr>
            <w:r>
              <w:rPr>
                <w:sz w:val="16"/>
                <w:szCs w:val="16"/>
                <w:lang w:eastAsia="en-GB"/>
              </w:rPr>
              <w:t>0</w:t>
            </w:r>
          </w:p>
        </w:tc>
      </w:tr>
      <w:tr w:rsidR="007B1614" w14:paraId="7F1735C8" w14:textId="77777777" w:rsidTr="00EB4B96">
        <w:trPr>
          <w:cantSplit/>
          <w:trHeight w:val="20"/>
        </w:trPr>
        <w:tc>
          <w:tcPr>
            <w:tcW w:w="0" w:type="auto"/>
            <w:noWrap/>
          </w:tcPr>
          <w:p w14:paraId="3B7BE562" w14:textId="77777777" w:rsidR="00F465E2" w:rsidRDefault="00F465E2" w:rsidP="007B1614">
            <w:pPr>
              <w:rPr>
                <w:sz w:val="16"/>
                <w:szCs w:val="16"/>
                <w:lang w:eastAsia="en-GB"/>
              </w:rPr>
            </w:pPr>
            <w:r>
              <w:rPr>
                <w:sz w:val="16"/>
                <w:szCs w:val="16"/>
                <w:lang w:eastAsia="en-GB"/>
              </w:rPr>
              <w:lastRenderedPageBreak/>
              <w:t>O</w:t>
            </w:r>
          </w:p>
        </w:tc>
        <w:tc>
          <w:tcPr>
            <w:tcW w:w="1324" w:type="dxa"/>
            <w:shd w:val="clear" w:color="auto" w:fill="00FF00"/>
          </w:tcPr>
          <w:p w14:paraId="1B1BB7E5" w14:textId="77777777" w:rsidR="00F465E2" w:rsidRDefault="00F465E2" w:rsidP="007B1614">
            <w:pPr>
              <w:rPr>
                <w:lang w:eastAsia="en-GB"/>
              </w:rPr>
            </w:pPr>
            <w:r>
              <w:rPr>
                <w:lang w:eastAsia="en-GB"/>
              </w:rPr>
              <w:t>Emergency brake</w:t>
            </w:r>
          </w:p>
        </w:tc>
        <w:tc>
          <w:tcPr>
            <w:tcW w:w="279" w:type="dxa"/>
            <w:shd w:val="clear" w:color="auto" w:fill="CCFFFF"/>
            <w:noWrap/>
          </w:tcPr>
          <w:p w14:paraId="116A971F" w14:textId="77777777" w:rsidR="00F465E2" w:rsidRPr="001D28C1" w:rsidRDefault="00F465E2" w:rsidP="007B1614">
            <w:pPr>
              <w:rPr>
                <w:sz w:val="16"/>
                <w:szCs w:val="16"/>
                <w:lang w:eastAsia="en-GB"/>
              </w:rPr>
            </w:pPr>
            <w:r>
              <w:rPr>
                <w:sz w:val="16"/>
                <w:szCs w:val="16"/>
                <w:lang w:eastAsia="en-GB"/>
              </w:rPr>
              <w:t>128</w:t>
            </w:r>
          </w:p>
        </w:tc>
        <w:tc>
          <w:tcPr>
            <w:tcW w:w="0" w:type="auto"/>
            <w:noWrap/>
          </w:tcPr>
          <w:p w14:paraId="41344C50" w14:textId="77777777" w:rsidR="00F465E2" w:rsidRDefault="00F465E2" w:rsidP="007B1614">
            <w:pPr>
              <w:rPr>
                <w:sz w:val="16"/>
                <w:szCs w:val="16"/>
                <w:lang w:eastAsia="en-GB"/>
              </w:rPr>
            </w:pPr>
            <w:r>
              <w:rPr>
                <w:sz w:val="16"/>
                <w:szCs w:val="16"/>
                <w:lang w:eastAsia="en-GB"/>
              </w:rPr>
              <w:t>1</w:t>
            </w:r>
          </w:p>
        </w:tc>
        <w:tc>
          <w:tcPr>
            <w:tcW w:w="0" w:type="auto"/>
          </w:tcPr>
          <w:p w14:paraId="0E6080EB" w14:textId="77777777" w:rsidR="00F465E2" w:rsidRDefault="00F465E2" w:rsidP="007B1614">
            <w:pPr>
              <w:rPr>
                <w:color w:val="000000"/>
                <w:sz w:val="16"/>
                <w:szCs w:val="16"/>
                <w:lang w:eastAsia="en-GB"/>
              </w:rPr>
            </w:pPr>
            <w:r>
              <w:rPr>
                <w:color w:val="000000"/>
                <w:sz w:val="16"/>
                <w:szCs w:val="16"/>
                <w:lang w:eastAsia="en-GB"/>
              </w:rPr>
              <w:t>BOOL</w:t>
            </w:r>
          </w:p>
        </w:tc>
        <w:tc>
          <w:tcPr>
            <w:tcW w:w="0" w:type="auto"/>
            <w:noWrap/>
          </w:tcPr>
          <w:p w14:paraId="273E6168" w14:textId="77777777" w:rsidR="00F465E2" w:rsidRPr="001D28C1" w:rsidRDefault="00F465E2" w:rsidP="007B1614">
            <w:pPr>
              <w:rPr>
                <w:sz w:val="16"/>
                <w:szCs w:val="16"/>
                <w:lang w:eastAsia="en-GB"/>
              </w:rPr>
            </w:pPr>
            <w:r>
              <w:rPr>
                <w:sz w:val="16"/>
                <w:szCs w:val="16"/>
                <w:lang w:eastAsia="en-GB"/>
              </w:rPr>
              <w:t>O_TP_S</w:t>
            </w:r>
          </w:p>
        </w:tc>
        <w:tc>
          <w:tcPr>
            <w:tcW w:w="0" w:type="auto"/>
            <w:shd w:val="clear" w:color="auto" w:fill="FFCC99"/>
            <w:noWrap/>
          </w:tcPr>
          <w:p w14:paraId="1F2BA8CD" w14:textId="77777777" w:rsidR="00F465E2" w:rsidRDefault="00F465E2" w:rsidP="007B1614">
            <w:pPr>
              <w:rPr>
                <w:color w:val="000000"/>
                <w:sz w:val="16"/>
                <w:szCs w:val="16"/>
                <w:lang w:val="fr-FR" w:eastAsia="en-GB"/>
              </w:rPr>
            </w:pPr>
            <w:r>
              <w:rPr>
                <w:color w:val="000000"/>
                <w:sz w:val="16"/>
                <w:szCs w:val="16"/>
                <w:lang w:val="fr-FR" w:eastAsia="en-GB"/>
              </w:rPr>
              <w:t>OBU_TR_TP</w:t>
            </w:r>
          </w:p>
        </w:tc>
        <w:tc>
          <w:tcPr>
            <w:tcW w:w="0" w:type="auto"/>
          </w:tcPr>
          <w:p w14:paraId="68F78807" w14:textId="77777777" w:rsidR="00F465E2" w:rsidRDefault="00F465E2" w:rsidP="007B1614">
            <w:pPr>
              <w:rPr>
                <w:b/>
                <w:color w:val="000000"/>
                <w:sz w:val="16"/>
                <w:szCs w:val="16"/>
                <w:lang w:eastAsia="en-GB"/>
              </w:rPr>
            </w:pPr>
            <w:r>
              <w:rPr>
                <w:b/>
                <w:color w:val="000000"/>
                <w:sz w:val="16"/>
                <w:szCs w:val="16"/>
                <w:lang w:eastAsia="en-GB"/>
              </w:rPr>
              <w:t>EB test in progress</w:t>
            </w:r>
          </w:p>
          <w:p w14:paraId="7B2A6049" w14:textId="77777777" w:rsidR="00F465E2" w:rsidRPr="00C45719" w:rsidRDefault="00F465E2" w:rsidP="007B1614">
            <w:pPr>
              <w:numPr>
                <w:ilvl w:val="3"/>
                <w:numId w:val="0"/>
              </w:numPr>
              <w:tabs>
                <w:tab w:val="num" w:pos="1194"/>
              </w:tabs>
              <w:suppressAutoHyphens/>
              <w:spacing w:before="60"/>
              <w:ind w:left="2484" w:hanging="864"/>
              <w:outlineLvl w:val="3"/>
              <w:rPr>
                <w:color w:val="000000"/>
                <w:sz w:val="16"/>
                <w:szCs w:val="16"/>
                <w:u w:val="single"/>
                <w:lang w:eastAsia="en-GB"/>
              </w:rPr>
            </w:pPr>
            <w:r w:rsidRPr="00912EFF">
              <w:rPr>
                <w:color w:val="000000"/>
                <w:sz w:val="16"/>
                <w:szCs w:val="16"/>
                <w:u w:val="single"/>
                <w:lang w:eastAsia="en-GB"/>
              </w:rPr>
              <w:t>Coding:</w:t>
            </w:r>
          </w:p>
          <w:p w14:paraId="23BCD85E" w14:textId="77777777" w:rsidR="00F465E2" w:rsidRDefault="00F465E2" w:rsidP="007B1614">
            <w:pPr>
              <w:rPr>
                <w:color w:val="000000"/>
                <w:sz w:val="16"/>
                <w:szCs w:val="16"/>
                <w:lang w:eastAsia="es-ES"/>
              </w:rPr>
            </w:pPr>
            <w:r w:rsidRPr="001D28C1">
              <w:rPr>
                <w:color w:val="000000"/>
                <w:sz w:val="16"/>
                <w:szCs w:val="16"/>
                <w:lang w:eastAsia="es-ES"/>
              </w:rPr>
              <w:t xml:space="preserve">0: </w:t>
            </w:r>
            <w:r>
              <w:rPr>
                <w:color w:val="000000"/>
                <w:sz w:val="16"/>
                <w:szCs w:val="16"/>
                <w:lang w:eastAsia="es-ES"/>
              </w:rPr>
              <w:t>No EB test in progress</w:t>
            </w:r>
          </w:p>
          <w:p w14:paraId="1EC54DC4" w14:textId="77777777" w:rsidR="00F465E2" w:rsidRDefault="00F465E2" w:rsidP="007B1614">
            <w:pPr>
              <w:spacing w:after="0" w:line="240" w:lineRule="auto"/>
              <w:rPr>
                <w:color w:val="000000"/>
                <w:sz w:val="16"/>
                <w:szCs w:val="16"/>
                <w:lang w:eastAsia="es-ES"/>
              </w:rPr>
            </w:pPr>
            <w:r w:rsidRPr="001D28C1">
              <w:rPr>
                <w:color w:val="000000"/>
                <w:sz w:val="16"/>
                <w:szCs w:val="16"/>
                <w:lang w:eastAsia="es-ES"/>
              </w:rPr>
              <w:t xml:space="preserve">1: </w:t>
            </w:r>
            <w:r>
              <w:rPr>
                <w:color w:val="000000"/>
                <w:sz w:val="16"/>
                <w:szCs w:val="16"/>
                <w:lang w:eastAsia="es-ES"/>
              </w:rPr>
              <w:t>EB test in progress</w:t>
            </w:r>
          </w:p>
        </w:tc>
        <w:tc>
          <w:tcPr>
            <w:tcW w:w="0" w:type="auto"/>
          </w:tcPr>
          <w:p w14:paraId="124513D9" w14:textId="77777777" w:rsidR="00F465E2" w:rsidRDefault="00F465E2" w:rsidP="007B1614">
            <w:pPr>
              <w:rPr>
                <w:sz w:val="16"/>
                <w:szCs w:val="16"/>
                <w:lang w:eastAsia="en-GB"/>
              </w:rPr>
            </w:pPr>
            <w:r>
              <w:rPr>
                <w:sz w:val="16"/>
                <w:szCs w:val="16"/>
                <w:lang w:eastAsia="en-GB"/>
              </w:rPr>
              <w:t>0</w:t>
            </w:r>
          </w:p>
        </w:tc>
      </w:tr>
      <w:tr w:rsidR="007B1614" w14:paraId="795C6B47" w14:textId="77777777" w:rsidTr="00EB4B96">
        <w:trPr>
          <w:cantSplit/>
          <w:trHeight w:val="20"/>
        </w:trPr>
        <w:tc>
          <w:tcPr>
            <w:tcW w:w="0" w:type="auto"/>
            <w:noWrap/>
          </w:tcPr>
          <w:p w14:paraId="38774493" w14:textId="77777777" w:rsidR="00F465E2" w:rsidRDefault="00F465E2" w:rsidP="007B1614">
            <w:pPr>
              <w:rPr>
                <w:sz w:val="16"/>
                <w:szCs w:val="16"/>
                <w:lang w:eastAsia="en-GB"/>
              </w:rPr>
            </w:pPr>
            <w:r>
              <w:rPr>
                <w:sz w:val="16"/>
                <w:szCs w:val="16"/>
                <w:lang w:eastAsia="en-GB"/>
              </w:rPr>
              <w:t>M</w:t>
            </w:r>
          </w:p>
        </w:tc>
        <w:tc>
          <w:tcPr>
            <w:tcW w:w="1324" w:type="dxa"/>
            <w:shd w:val="clear" w:color="auto" w:fill="00FF00"/>
          </w:tcPr>
          <w:p w14:paraId="528E8C40" w14:textId="77777777" w:rsidR="00F465E2" w:rsidRDefault="00F465E2" w:rsidP="007B1614">
            <w:pPr>
              <w:rPr>
                <w:lang w:eastAsia="en-GB"/>
              </w:rPr>
            </w:pPr>
            <w:r>
              <w:rPr>
                <w:lang w:eastAsia="en-GB"/>
              </w:rPr>
              <w:t>Traktion Cut Off</w:t>
            </w:r>
          </w:p>
        </w:tc>
        <w:tc>
          <w:tcPr>
            <w:tcW w:w="279" w:type="dxa"/>
            <w:shd w:val="clear" w:color="auto" w:fill="CCFFFF"/>
            <w:noWrap/>
          </w:tcPr>
          <w:p w14:paraId="41A74CB7" w14:textId="77777777" w:rsidR="00F465E2" w:rsidRDefault="00F465E2" w:rsidP="007B1614">
            <w:pPr>
              <w:rPr>
                <w:sz w:val="16"/>
                <w:szCs w:val="16"/>
                <w:lang w:eastAsia="en-GB"/>
              </w:rPr>
            </w:pPr>
            <w:r>
              <w:rPr>
                <w:sz w:val="16"/>
                <w:szCs w:val="16"/>
                <w:lang w:eastAsia="en-GB"/>
              </w:rPr>
              <w:t>128</w:t>
            </w:r>
          </w:p>
        </w:tc>
        <w:tc>
          <w:tcPr>
            <w:tcW w:w="0" w:type="auto"/>
            <w:noWrap/>
          </w:tcPr>
          <w:p w14:paraId="4A36DDAC" w14:textId="77777777" w:rsidR="00F465E2" w:rsidRDefault="00F465E2" w:rsidP="007B1614">
            <w:pPr>
              <w:rPr>
                <w:sz w:val="16"/>
                <w:szCs w:val="16"/>
                <w:lang w:eastAsia="en-GB"/>
              </w:rPr>
            </w:pPr>
            <w:r>
              <w:rPr>
                <w:sz w:val="16"/>
                <w:szCs w:val="16"/>
                <w:lang w:eastAsia="en-GB"/>
              </w:rPr>
              <w:t>1</w:t>
            </w:r>
          </w:p>
        </w:tc>
        <w:tc>
          <w:tcPr>
            <w:tcW w:w="0" w:type="auto"/>
          </w:tcPr>
          <w:p w14:paraId="35E2FD7B" w14:textId="77777777" w:rsidR="00F465E2" w:rsidRDefault="00F465E2" w:rsidP="007B1614">
            <w:pPr>
              <w:rPr>
                <w:color w:val="000000"/>
                <w:sz w:val="16"/>
                <w:szCs w:val="16"/>
                <w:lang w:eastAsia="en-GB"/>
              </w:rPr>
            </w:pPr>
            <w:r>
              <w:rPr>
                <w:color w:val="000000"/>
                <w:sz w:val="16"/>
                <w:szCs w:val="16"/>
                <w:lang w:eastAsia="en-GB"/>
              </w:rPr>
              <w:t>BOOL</w:t>
            </w:r>
          </w:p>
        </w:tc>
        <w:tc>
          <w:tcPr>
            <w:tcW w:w="0" w:type="auto"/>
            <w:noWrap/>
          </w:tcPr>
          <w:p w14:paraId="60232409" w14:textId="77777777" w:rsidR="00F465E2" w:rsidRDefault="00F465E2" w:rsidP="007B1614">
            <w:pPr>
              <w:rPr>
                <w:sz w:val="16"/>
                <w:szCs w:val="16"/>
                <w:lang w:eastAsia="en-GB"/>
              </w:rPr>
            </w:pPr>
            <w:r>
              <w:rPr>
                <w:sz w:val="16"/>
                <w:szCs w:val="16"/>
                <w:lang w:eastAsia="en-GB"/>
              </w:rPr>
              <w:t>O_TCO_C</w:t>
            </w:r>
          </w:p>
        </w:tc>
        <w:tc>
          <w:tcPr>
            <w:tcW w:w="0" w:type="auto"/>
            <w:shd w:val="clear" w:color="auto" w:fill="FFCC99"/>
            <w:noWrap/>
          </w:tcPr>
          <w:p w14:paraId="3F2A4AA1" w14:textId="77777777" w:rsidR="00F465E2" w:rsidRDefault="00F465E2" w:rsidP="007B1614">
            <w:pPr>
              <w:rPr>
                <w:color w:val="000000"/>
                <w:sz w:val="16"/>
                <w:szCs w:val="16"/>
                <w:lang w:val="fr-FR" w:eastAsia="en-GB"/>
              </w:rPr>
            </w:pPr>
            <w:r>
              <w:rPr>
                <w:color w:val="000000"/>
                <w:sz w:val="16"/>
                <w:szCs w:val="16"/>
                <w:lang w:val="fr-FR" w:eastAsia="en-GB"/>
              </w:rPr>
              <w:t>OBU_TR_TCO</w:t>
            </w:r>
          </w:p>
        </w:tc>
        <w:tc>
          <w:tcPr>
            <w:tcW w:w="0" w:type="auto"/>
          </w:tcPr>
          <w:p w14:paraId="547DE8C4" w14:textId="77777777" w:rsidR="00F465E2" w:rsidRDefault="00F465E2" w:rsidP="007B1614">
            <w:pPr>
              <w:rPr>
                <w:b/>
                <w:color w:val="000000"/>
                <w:sz w:val="16"/>
                <w:szCs w:val="16"/>
                <w:lang w:eastAsia="en-GB"/>
              </w:rPr>
            </w:pPr>
            <w:r>
              <w:rPr>
                <w:b/>
                <w:color w:val="000000"/>
                <w:sz w:val="16"/>
                <w:szCs w:val="16"/>
                <w:lang w:eastAsia="en-GB"/>
              </w:rPr>
              <w:t>Traction cut off at warning limit</w:t>
            </w:r>
          </w:p>
          <w:p w14:paraId="7D577EB7" w14:textId="77777777" w:rsidR="00F465E2" w:rsidRPr="00C45719" w:rsidRDefault="00F465E2" w:rsidP="007B1614">
            <w:pPr>
              <w:numPr>
                <w:ilvl w:val="3"/>
                <w:numId w:val="0"/>
              </w:numPr>
              <w:tabs>
                <w:tab w:val="num" w:pos="1194"/>
              </w:tabs>
              <w:suppressAutoHyphens/>
              <w:spacing w:before="60"/>
              <w:ind w:left="2484" w:hanging="864"/>
              <w:outlineLvl w:val="3"/>
              <w:rPr>
                <w:color w:val="000000"/>
                <w:sz w:val="16"/>
                <w:szCs w:val="16"/>
                <w:u w:val="single"/>
                <w:lang w:eastAsia="en-GB"/>
              </w:rPr>
            </w:pPr>
            <w:r w:rsidRPr="00912EFF">
              <w:rPr>
                <w:color w:val="000000"/>
                <w:sz w:val="16"/>
                <w:szCs w:val="16"/>
                <w:u w:val="single"/>
                <w:lang w:eastAsia="en-GB"/>
              </w:rPr>
              <w:t>Coding:</w:t>
            </w:r>
          </w:p>
          <w:p w14:paraId="20A538AE" w14:textId="77777777" w:rsidR="00F465E2" w:rsidRDefault="00F465E2" w:rsidP="007B1614">
            <w:pPr>
              <w:rPr>
                <w:color w:val="000000"/>
                <w:sz w:val="16"/>
                <w:szCs w:val="16"/>
                <w:lang w:eastAsia="es-ES"/>
              </w:rPr>
            </w:pPr>
            <w:r w:rsidRPr="001D28C1">
              <w:rPr>
                <w:color w:val="000000"/>
                <w:sz w:val="16"/>
                <w:szCs w:val="16"/>
                <w:lang w:eastAsia="es-ES"/>
              </w:rPr>
              <w:t xml:space="preserve">0: </w:t>
            </w:r>
            <w:r>
              <w:rPr>
                <w:color w:val="000000"/>
                <w:sz w:val="16"/>
                <w:szCs w:val="16"/>
                <w:lang w:eastAsia="es-ES"/>
              </w:rPr>
              <w:t>TCO not commanded</w:t>
            </w:r>
          </w:p>
          <w:p w14:paraId="7D7C2AF9" w14:textId="77777777" w:rsidR="00F465E2" w:rsidRDefault="00F465E2" w:rsidP="007B1614">
            <w:pPr>
              <w:spacing w:after="0" w:line="240" w:lineRule="auto"/>
              <w:rPr>
                <w:color w:val="000000"/>
                <w:sz w:val="16"/>
                <w:szCs w:val="16"/>
                <w:lang w:eastAsia="es-ES"/>
              </w:rPr>
            </w:pPr>
            <w:r w:rsidRPr="001D28C1">
              <w:rPr>
                <w:color w:val="000000"/>
                <w:sz w:val="16"/>
                <w:szCs w:val="16"/>
                <w:lang w:eastAsia="es-ES"/>
              </w:rPr>
              <w:t xml:space="preserve">1: </w:t>
            </w:r>
            <w:r>
              <w:rPr>
                <w:color w:val="000000"/>
                <w:sz w:val="16"/>
                <w:szCs w:val="16"/>
                <w:lang w:eastAsia="es-ES"/>
              </w:rPr>
              <w:t>TCO commanded</w:t>
            </w:r>
          </w:p>
        </w:tc>
        <w:tc>
          <w:tcPr>
            <w:tcW w:w="0" w:type="auto"/>
          </w:tcPr>
          <w:p w14:paraId="1F898267" w14:textId="77777777" w:rsidR="00F465E2" w:rsidRDefault="00F465E2" w:rsidP="007B1614">
            <w:pPr>
              <w:rPr>
                <w:sz w:val="16"/>
                <w:szCs w:val="16"/>
                <w:lang w:eastAsia="en-GB"/>
              </w:rPr>
            </w:pPr>
            <w:r>
              <w:rPr>
                <w:sz w:val="16"/>
                <w:szCs w:val="16"/>
                <w:lang w:eastAsia="en-GB"/>
              </w:rPr>
              <w:t>0</w:t>
            </w:r>
          </w:p>
        </w:tc>
      </w:tr>
      <w:tr w:rsidR="007B1614" w14:paraId="62098550" w14:textId="77777777" w:rsidTr="00EB4B96">
        <w:trPr>
          <w:cantSplit/>
          <w:trHeight w:val="20"/>
        </w:trPr>
        <w:tc>
          <w:tcPr>
            <w:tcW w:w="0" w:type="auto"/>
            <w:noWrap/>
          </w:tcPr>
          <w:p w14:paraId="698C7608" w14:textId="77777777" w:rsidR="00F465E2" w:rsidRDefault="00F465E2" w:rsidP="007B1614">
            <w:pPr>
              <w:spacing w:after="0" w:line="240" w:lineRule="auto"/>
              <w:rPr>
                <w:lang w:eastAsia="en-GB"/>
              </w:rPr>
            </w:pPr>
            <w:r>
              <w:rPr>
                <w:lang w:eastAsia="en-GB"/>
              </w:rPr>
              <w:t>M</w:t>
            </w:r>
          </w:p>
        </w:tc>
        <w:tc>
          <w:tcPr>
            <w:tcW w:w="1324" w:type="dxa"/>
            <w:shd w:val="clear" w:color="auto" w:fill="00FF00"/>
          </w:tcPr>
          <w:p w14:paraId="4C98F8D5" w14:textId="77777777" w:rsidR="00F465E2" w:rsidRDefault="00F465E2" w:rsidP="007B1614">
            <w:pPr>
              <w:spacing w:after="0" w:line="240" w:lineRule="auto"/>
              <w:rPr>
                <w:lang w:eastAsia="en-GB"/>
              </w:rPr>
            </w:pPr>
            <w:r>
              <w:rPr>
                <w:lang w:eastAsia="en-GB"/>
              </w:rPr>
              <w:t>Non Leading</w:t>
            </w:r>
          </w:p>
        </w:tc>
        <w:tc>
          <w:tcPr>
            <w:tcW w:w="279" w:type="dxa"/>
            <w:shd w:val="clear" w:color="auto" w:fill="CCFFFF"/>
            <w:noWrap/>
          </w:tcPr>
          <w:p w14:paraId="238EDABF"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3A6AA349" w14:textId="77777777" w:rsidR="00F465E2" w:rsidRDefault="00F465E2" w:rsidP="007B1614">
            <w:pPr>
              <w:spacing w:after="0" w:line="240" w:lineRule="auto"/>
              <w:rPr>
                <w:sz w:val="16"/>
                <w:szCs w:val="16"/>
                <w:lang w:eastAsia="en-GB"/>
              </w:rPr>
            </w:pPr>
            <w:r>
              <w:rPr>
                <w:sz w:val="16"/>
                <w:szCs w:val="16"/>
                <w:lang w:eastAsia="en-GB"/>
              </w:rPr>
              <w:t>1</w:t>
            </w:r>
          </w:p>
        </w:tc>
        <w:tc>
          <w:tcPr>
            <w:tcW w:w="0" w:type="auto"/>
          </w:tcPr>
          <w:p w14:paraId="2806EF74" w14:textId="77777777" w:rsidR="00F465E2" w:rsidRDefault="00F465E2" w:rsidP="007B1614">
            <w:pPr>
              <w:spacing w:after="0" w:line="240" w:lineRule="auto"/>
              <w:rPr>
                <w:sz w:val="16"/>
                <w:szCs w:val="16"/>
                <w:lang w:eastAsia="en-GB"/>
              </w:rPr>
            </w:pPr>
            <w:r>
              <w:rPr>
                <w:sz w:val="16"/>
                <w:szCs w:val="16"/>
                <w:lang w:eastAsia="en-GB"/>
              </w:rPr>
              <w:t>BOOL</w:t>
            </w:r>
          </w:p>
        </w:tc>
        <w:tc>
          <w:tcPr>
            <w:tcW w:w="0" w:type="auto"/>
            <w:noWrap/>
          </w:tcPr>
          <w:p w14:paraId="2D1CF701" w14:textId="77777777" w:rsidR="00F465E2" w:rsidRDefault="00F465E2" w:rsidP="007B1614">
            <w:pPr>
              <w:spacing w:after="0" w:line="240" w:lineRule="auto"/>
              <w:rPr>
                <w:sz w:val="16"/>
                <w:szCs w:val="16"/>
                <w:lang w:eastAsia="en-GB"/>
              </w:rPr>
            </w:pPr>
            <w:r>
              <w:rPr>
                <w:sz w:val="16"/>
                <w:szCs w:val="16"/>
                <w:lang w:eastAsia="en-GB"/>
              </w:rPr>
              <w:t>T_NL_E</w:t>
            </w:r>
          </w:p>
        </w:tc>
        <w:tc>
          <w:tcPr>
            <w:tcW w:w="0" w:type="auto"/>
            <w:shd w:val="clear" w:color="auto" w:fill="FFCC99"/>
            <w:noWrap/>
          </w:tcPr>
          <w:p w14:paraId="4B3CAE3D" w14:textId="77777777" w:rsidR="00F465E2" w:rsidRDefault="00F465E2" w:rsidP="007B1614">
            <w:pPr>
              <w:spacing w:after="0" w:line="240" w:lineRule="auto"/>
              <w:rPr>
                <w:sz w:val="16"/>
                <w:szCs w:val="16"/>
                <w:lang w:eastAsia="en-GB"/>
              </w:rPr>
            </w:pPr>
            <w:r>
              <w:rPr>
                <w:sz w:val="16"/>
                <w:szCs w:val="16"/>
                <w:lang w:eastAsia="en-GB"/>
              </w:rPr>
              <w:t>TR_OBU_NL</w:t>
            </w:r>
          </w:p>
        </w:tc>
        <w:tc>
          <w:tcPr>
            <w:tcW w:w="0" w:type="auto"/>
          </w:tcPr>
          <w:p w14:paraId="71F541EF" w14:textId="77777777" w:rsidR="00F465E2" w:rsidRPr="001D28C1" w:rsidRDefault="00F465E2" w:rsidP="007B1614">
            <w:pPr>
              <w:spacing w:after="0" w:line="240" w:lineRule="auto"/>
              <w:rPr>
                <w:sz w:val="16"/>
                <w:szCs w:val="16"/>
                <w:lang w:eastAsia="en-GB"/>
              </w:rPr>
            </w:pPr>
            <w:r w:rsidRPr="001D28C1">
              <w:rPr>
                <w:b/>
                <w:bCs/>
                <w:sz w:val="16"/>
                <w:szCs w:val="16"/>
                <w:lang w:eastAsia="en-GB"/>
              </w:rPr>
              <w:t>Enabling of NL-Mode</w:t>
            </w:r>
            <w:r w:rsidRPr="001D28C1">
              <w:rPr>
                <w:sz w:val="16"/>
                <w:szCs w:val="16"/>
                <w:lang w:eastAsia="en-GB"/>
              </w:rPr>
              <w:t>, Drivers brake valve isolated.</w:t>
            </w:r>
            <w:r>
              <w:rPr>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 xml:space="preserve">1: Non-Leading permitted </w:t>
            </w:r>
          </w:p>
          <w:p w14:paraId="68EF5D9D" w14:textId="77777777" w:rsidR="00F465E2" w:rsidRPr="001D28C1" w:rsidRDefault="00F465E2" w:rsidP="007B1614">
            <w:pPr>
              <w:spacing w:after="0" w:line="240" w:lineRule="auto"/>
              <w:rPr>
                <w:b/>
                <w:bCs/>
                <w:sz w:val="16"/>
                <w:szCs w:val="16"/>
                <w:lang w:eastAsia="en-GB"/>
              </w:rPr>
            </w:pPr>
            <w:r w:rsidRPr="001D28C1">
              <w:rPr>
                <w:sz w:val="16"/>
                <w:szCs w:val="16"/>
                <w:lang w:eastAsia="en-GB"/>
              </w:rPr>
              <w:t>0: Non-Leading not permitted</w:t>
            </w:r>
          </w:p>
        </w:tc>
        <w:tc>
          <w:tcPr>
            <w:tcW w:w="0" w:type="auto"/>
          </w:tcPr>
          <w:p w14:paraId="41E7508A" w14:textId="77777777" w:rsidR="00F465E2" w:rsidRDefault="00F465E2" w:rsidP="007B1614">
            <w:pPr>
              <w:spacing w:after="0" w:line="240" w:lineRule="auto"/>
              <w:rPr>
                <w:sz w:val="16"/>
                <w:szCs w:val="16"/>
                <w:lang w:eastAsia="en-GB"/>
              </w:rPr>
            </w:pPr>
            <w:r>
              <w:rPr>
                <w:sz w:val="16"/>
                <w:szCs w:val="16"/>
                <w:lang w:eastAsia="en-GB"/>
              </w:rPr>
              <w:t>0</w:t>
            </w:r>
          </w:p>
        </w:tc>
      </w:tr>
      <w:tr w:rsidR="007B1614" w14:paraId="0A512AEA" w14:textId="77777777" w:rsidTr="00EB4B96">
        <w:trPr>
          <w:cantSplit/>
          <w:trHeight w:val="20"/>
        </w:trPr>
        <w:tc>
          <w:tcPr>
            <w:tcW w:w="0" w:type="auto"/>
            <w:noWrap/>
          </w:tcPr>
          <w:p w14:paraId="224C3D55" w14:textId="77777777" w:rsidR="00F465E2" w:rsidRDefault="00F465E2" w:rsidP="007B1614">
            <w:pPr>
              <w:spacing w:after="0" w:line="240" w:lineRule="auto"/>
              <w:rPr>
                <w:lang w:eastAsia="en-GB"/>
              </w:rPr>
            </w:pPr>
            <w:r>
              <w:rPr>
                <w:lang w:eastAsia="en-GB"/>
              </w:rPr>
              <w:t>M</w:t>
            </w:r>
          </w:p>
        </w:tc>
        <w:tc>
          <w:tcPr>
            <w:tcW w:w="1324" w:type="dxa"/>
            <w:shd w:val="clear" w:color="auto" w:fill="00FF00"/>
          </w:tcPr>
          <w:p w14:paraId="61D9B59A" w14:textId="77777777" w:rsidR="00F465E2" w:rsidRDefault="00F465E2" w:rsidP="007B1614">
            <w:pPr>
              <w:spacing w:after="0" w:line="240" w:lineRule="auto"/>
              <w:rPr>
                <w:lang w:eastAsia="en-GB"/>
              </w:rPr>
            </w:pPr>
            <w:r>
              <w:rPr>
                <w:lang w:eastAsia="en-GB"/>
              </w:rPr>
              <w:t>Direction Controller</w:t>
            </w:r>
          </w:p>
        </w:tc>
        <w:tc>
          <w:tcPr>
            <w:tcW w:w="279" w:type="dxa"/>
            <w:shd w:val="clear" w:color="auto" w:fill="CCFFFF"/>
            <w:noWrap/>
          </w:tcPr>
          <w:p w14:paraId="7818B8F9"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677D151A" w14:textId="77777777" w:rsidR="00F465E2" w:rsidRDefault="00F465E2" w:rsidP="007B1614">
            <w:pPr>
              <w:spacing w:after="0" w:line="240" w:lineRule="auto"/>
              <w:rPr>
                <w:sz w:val="16"/>
                <w:szCs w:val="16"/>
                <w:lang w:eastAsia="en-GB"/>
              </w:rPr>
            </w:pPr>
            <w:r>
              <w:rPr>
                <w:sz w:val="16"/>
                <w:szCs w:val="16"/>
                <w:lang w:eastAsia="en-GB"/>
              </w:rPr>
              <w:t>2</w:t>
            </w:r>
          </w:p>
        </w:tc>
        <w:tc>
          <w:tcPr>
            <w:tcW w:w="0" w:type="auto"/>
          </w:tcPr>
          <w:p w14:paraId="449F6EF8" w14:textId="77777777" w:rsidR="00F465E2" w:rsidRDefault="00F465E2" w:rsidP="007B1614">
            <w:pPr>
              <w:spacing w:after="0" w:line="240" w:lineRule="auto"/>
              <w:rPr>
                <w:sz w:val="16"/>
                <w:szCs w:val="16"/>
                <w:lang w:eastAsia="en-GB"/>
              </w:rPr>
            </w:pPr>
            <w:r>
              <w:rPr>
                <w:sz w:val="16"/>
                <w:szCs w:val="16"/>
                <w:lang w:eastAsia="en-GB"/>
              </w:rPr>
              <w:t>BOOL2</w:t>
            </w:r>
          </w:p>
        </w:tc>
        <w:tc>
          <w:tcPr>
            <w:tcW w:w="0" w:type="auto"/>
            <w:noWrap/>
          </w:tcPr>
          <w:p w14:paraId="337108D8" w14:textId="77777777" w:rsidR="00F465E2" w:rsidRDefault="00F465E2" w:rsidP="007B1614">
            <w:pPr>
              <w:spacing w:after="0" w:line="240" w:lineRule="auto"/>
              <w:rPr>
                <w:sz w:val="16"/>
                <w:szCs w:val="16"/>
                <w:lang w:eastAsia="en-GB"/>
              </w:rPr>
            </w:pPr>
            <w:r>
              <w:rPr>
                <w:sz w:val="16"/>
                <w:szCs w:val="16"/>
                <w:lang w:eastAsia="en-GB"/>
              </w:rPr>
              <w:t>T_FW_S, T_BW_S</w:t>
            </w:r>
          </w:p>
        </w:tc>
        <w:tc>
          <w:tcPr>
            <w:tcW w:w="0" w:type="auto"/>
            <w:shd w:val="clear" w:color="auto" w:fill="FFCC99"/>
            <w:noWrap/>
          </w:tcPr>
          <w:p w14:paraId="126D1DC3" w14:textId="77777777" w:rsidR="00F465E2" w:rsidRPr="001D28C1" w:rsidRDefault="00F465E2" w:rsidP="007B1614">
            <w:pPr>
              <w:spacing w:after="0" w:line="240" w:lineRule="auto"/>
              <w:rPr>
                <w:sz w:val="16"/>
                <w:szCs w:val="16"/>
                <w:lang w:eastAsia="en-GB"/>
              </w:rPr>
            </w:pPr>
            <w:r w:rsidRPr="001D28C1">
              <w:rPr>
                <w:sz w:val="16"/>
                <w:szCs w:val="16"/>
                <w:lang w:eastAsia="en-GB"/>
              </w:rPr>
              <w:t>TR_OBU_DC</w:t>
            </w:r>
          </w:p>
        </w:tc>
        <w:tc>
          <w:tcPr>
            <w:tcW w:w="0" w:type="auto"/>
          </w:tcPr>
          <w:p w14:paraId="7F1B8CC4"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 xml:space="preserve">Status of </w:t>
            </w:r>
            <w:r>
              <w:rPr>
                <w:b/>
                <w:bCs/>
                <w:sz w:val="16"/>
                <w:szCs w:val="16"/>
                <w:lang w:eastAsia="en-GB"/>
              </w:rPr>
              <w:t>Direction controller relative to occupied cab</w:t>
            </w:r>
            <w:r>
              <w:rPr>
                <w:b/>
                <w:bCs/>
                <w:sz w:val="16"/>
                <w:szCs w:val="16"/>
                <w:lang w:eastAsia="en-GB"/>
              </w:rPr>
              <w:br/>
            </w:r>
            <w:r>
              <w:rPr>
                <w:sz w:val="16"/>
                <w:szCs w:val="16"/>
                <w:u w:val="single"/>
                <w:lang w:eastAsia="en-GB"/>
              </w:rPr>
              <w:t>Coding:</w:t>
            </w:r>
            <w:r w:rsidRPr="001D28C1">
              <w:rPr>
                <w:sz w:val="16"/>
                <w:szCs w:val="16"/>
                <w:lang w:eastAsia="en-GB"/>
              </w:rPr>
              <w:t>T_FW_S,</w:t>
            </w:r>
            <w:r>
              <w:rPr>
                <w:sz w:val="16"/>
                <w:szCs w:val="16"/>
                <w:lang w:eastAsia="en-GB"/>
              </w:rPr>
              <w:t>/</w:t>
            </w:r>
            <w:r w:rsidRPr="001D28C1">
              <w:rPr>
                <w:sz w:val="16"/>
                <w:szCs w:val="16"/>
                <w:lang w:eastAsia="en-GB"/>
              </w:rPr>
              <w:t>T_BW_S</w:t>
            </w:r>
            <w:r>
              <w:rPr>
                <w:sz w:val="16"/>
                <w:szCs w:val="16"/>
                <w:lang w:eastAsia="en-GB"/>
              </w:rPr>
              <w:br/>
            </w:r>
            <w:r w:rsidRPr="001D28C1">
              <w:rPr>
                <w:sz w:val="16"/>
                <w:szCs w:val="16"/>
                <w:lang w:eastAsia="en-GB"/>
              </w:rPr>
              <w:t>00:</w:t>
            </w:r>
            <w:r w:rsidRPr="001D28C1">
              <w:rPr>
                <w:b/>
                <w:bCs/>
                <w:sz w:val="16"/>
                <w:szCs w:val="16"/>
                <w:lang w:eastAsia="en-GB"/>
              </w:rPr>
              <w:t xml:space="preserve"> Neutral (no direction selected)</w:t>
            </w:r>
          </w:p>
          <w:p w14:paraId="5EF42D9E"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10: Forward (relative to occupied cab)</w:t>
            </w:r>
          </w:p>
          <w:p w14:paraId="5886EE53"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01: Backward (relative to occupied cab)</w:t>
            </w:r>
          </w:p>
          <w:p w14:paraId="4B71BD85" w14:textId="77777777" w:rsidR="00F465E2" w:rsidRDefault="00F465E2" w:rsidP="007B1614">
            <w:pPr>
              <w:spacing w:after="0" w:line="240" w:lineRule="auto"/>
              <w:rPr>
                <w:b/>
                <w:bCs/>
                <w:sz w:val="16"/>
                <w:szCs w:val="16"/>
                <w:lang w:eastAsia="en-GB"/>
              </w:rPr>
            </w:pPr>
            <w:r w:rsidRPr="001D28C1">
              <w:rPr>
                <w:b/>
                <w:bCs/>
                <w:sz w:val="16"/>
                <w:szCs w:val="16"/>
                <w:lang w:eastAsia="en-GB"/>
              </w:rPr>
              <w:t xml:space="preserve">11: Invalid </w:t>
            </w:r>
          </w:p>
        </w:tc>
        <w:tc>
          <w:tcPr>
            <w:tcW w:w="0" w:type="auto"/>
          </w:tcPr>
          <w:p w14:paraId="65806936" w14:textId="77777777" w:rsidR="00F465E2" w:rsidRDefault="00F465E2" w:rsidP="007B1614">
            <w:pPr>
              <w:spacing w:after="0" w:line="240" w:lineRule="auto"/>
              <w:rPr>
                <w:sz w:val="16"/>
                <w:szCs w:val="16"/>
                <w:lang w:eastAsia="en-GB"/>
              </w:rPr>
            </w:pPr>
            <w:r>
              <w:rPr>
                <w:sz w:val="16"/>
                <w:szCs w:val="16"/>
                <w:lang w:eastAsia="en-GB"/>
              </w:rPr>
              <w:t>00</w:t>
            </w:r>
          </w:p>
        </w:tc>
      </w:tr>
      <w:tr w:rsidR="007B1614" w14:paraId="06C6C186" w14:textId="77777777" w:rsidTr="00EB4B96">
        <w:trPr>
          <w:cantSplit/>
          <w:trHeight w:val="20"/>
        </w:trPr>
        <w:tc>
          <w:tcPr>
            <w:tcW w:w="0" w:type="auto"/>
            <w:noWrap/>
          </w:tcPr>
          <w:p w14:paraId="66E814DE" w14:textId="77777777" w:rsidR="00F465E2" w:rsidRDefault="00F465E2" w:rsidP="007B1614">
            <w:pPr>
              <w:spacing w:after="0" w:line="240" w:lineRule="auto"/>
              <w:rPr>
                <w:lang w:eastAsia="en-GB"/>
              </w:rPr>
            </w:pPr>
            <w:r>
              <w:rPr>
                <w:lang w:eastAsia="en-GB"/>
              </w:rPr>
              <w:lastRenderedPageBreak/>
              <w:t>M</w:t>
            </w:r>
          </w:p>
        </w:tc>
        <w:tc>
          <w:tcPr>
            <w:tcW w:w="1324" w:type="dxa"/>
            <w:shd w:val="clear" w:color="auto" w:fill="00FF00"/>
          </w:tcPr>
          <w:p w14:paraId="70757BE3" w14:textId="77777777" w:rsidR="00F465E2" w:rsidRDefault="00F465E2" w:rsidP="007B1614">
            <w:pPr>
              <w:spacing w:after="0" w:line="240" w:lineRule="auto"/>
              <w:rPr>
                <w:lang w:eastAsia="en-GB"/>
              </w:rPr>
            </w:pPr>
            <w:r>
              <w:rPr>
                <w:lang w:eastAsia="en-GB"/>
              </w:rPr>
              <w:t>Cab Status</w:t>
            </w:r>
          </w:p>
        </w:tc>
        <w:tc>
          <w:tcPr>
            <w:tcW w:w="279" w:type="dxa"/>
            <w:shd w:val="clear" w:color="auto" w:fill="CCFFFF"/>
            <w:noWrap/>
          </w:tcPr>
          <w:p w14:paraId="661E9B3D"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3F366307" w14:textId="77777777" w:rsidR="00F465E2" w:rsidRDefault="00F465E2" w:rsidP="007B1614">
            <w:pPr>
              <w:spacing w:after="0" w:line="240" w:lineRule="auto"/>
              <w:rPr>
                <w:sz w:val="16"/>
                <w:szCs w:val="16"/>
                <w:lang w:eastAsia="en-GB"/>
              </w:rPr>
            </w:pPr>
            <w:r>
              <w:rPr>
                <w:sz w:val="16"/>
                <w:szCs w:val="16"/>
                <w:lang w:eastAsia="en-GB"/>
              </w:rPr>
              <w:t>2</w:t>
            </w:r>
          </w:p>
        </w:tc>
        <w:tc>
          <w:tcPr>
            <w:tcW w:w="0" w:type="auto"/>
          </w:tcPr>
          <w:p w14:paraId="2481E4A7" w14:textId="77777777" w:rsidR="00F465E2" w:rsidRDefault="00F465E2" w:rsidP="007B1614">
            <w:pPr>
              <w:spacing w:after="0" w:line="240" w:lineRule="auto"/>
              <w:rPr>
                <w:sz w:val="16"/>
                <w:szCs w:val="16"/>
                <w:lang w:eastAsia="en-GB"/>
              </w:rPr>
            </w:pPr>
            <w:r>
              <w:rPr>
                <w:sz w:val="16"/>
                <w:szCs w:val="16"/>
                <w:lang w:eastAsia="en-GB"/>
              </w:rPr>
              <w:t>BOOL2</w:t>
            </w:r>
          </w:p>
        </w:tc>
        <w:tc>
          <w:tcPr>
            <w:tcW w:w="0" w:type="auto"/>
            <w:noWrap/>
          </w:tcPr>
          <w:p w14:paraId="262D9DBB" w14:textId="77777777" w:rsidR="00F465E2" w:rsidRDefault="00F465E2" w:rsidP="007B1614">
            <w:pPr>
              <w:spacing w:after="0" w:line="240" w:lineRule="auto"/>
              <w:rPr>
                <w:sz w:val="16"/>
                <w:szCs w:val="16"/>
                <w:lang w:eastAsia="en-GB"/>
              </w:rPr>
            </w:pPr>
            <w:r>
              <w:rPr>
                <w:sz w:val="16"/>
                <w:szCs w:val="16"/>
                <w:lang w:eastAsia="en-GB"/>
              </w:rPr>
              <w:t>T_CS_A, T_CS_B</w:t>
            </w:r>
          </w:p>
        </w:tc>
        <w:tc>
          <w:tcPr>
            <w:tcW w:w="0" w:type="auto"/>
            <w:shd w:val="clear" w:color="auto" w:fill="FFCC99"/>
            <w:noWrap/>
          </w:tcPr>
          <w:p w14:paraId="3F08D837" w14:textId="77777777" w:rsidR="00F465E2" w:rsidRDefault="00F465E2" w:rsidP="007B1614">
            <w:pPr>
              <w:spacing w:after="0" w:line="240" w:lineRule="auto"/>
              <w:rPr>
                <w:sz w:val="16"/>
                <w:szCs w:val="16"/>
                <w:lang w:eastAsia="en-GB"/>
              </w:rPr>
            </w:pPr>
            <w:r>
              <w:rPr>
                <w:sz w:val="16"/>
                <w:szCs w:val="16"/>
                <w:lang w:eastAsia="en-GB"/>
              </w:rPr>
              <w:t>TR_OBU_CStat_Cab</w:t>
            </w:r>
          </w:p>
        </w:tc>
        <w:tc>
          <w:tcPr>
            <w:tcW w:w="0" w:type="auto"/>
          </w:tcPr>
          <w:p w14:paraId="515B822F" w14:textId="77777777" w:rsidR="00F465E2" w:rsidRPr="001D28C1" w:rsidRDefault="00F465E2" w:rsidP="007B1614">
            <w:pPr>
              <w:spacing w:after="0" w:line="240" w:lineRule="auto"/>
              <w:rPr>
                <w:sz w:val="16"/>
                <w:szCs w:val="16"/>
                <w:lang w:eastAsia="en-GB"/>
              </w:rPr>
            </w:pPr>
            <w:r w:rsidRPr="001D28C1">
              <w:rPr>
                <w:b/>
                <w:bCs/>
                <w:sz w:val="16"/>
                <w:szCs w:val="16"/>
                <w:lang w:eastAsia="en-GB"/>
              </w:rPr>
              <w:t>Status of Cabs.</w:t>
            </w:r>
            <w:r>
              <w:rPr>
                <w:b/>
                <w:bCs/>
                <w:sz w:val="16"/>
                <w:szCs w:val="16"/>
                <w:lang w:eastAsia="en-GB"/>
              </w:rPr>
              <w:br/>
            </w:r>
            <w:r w:rsidRPr="001D28C1">
              <w:rPr>
                <w:sz w:val="16"/>
                <w:szCs w:val="16"/>
                <w:u w:val="single"/>
                <w:lang w:eastAsia="en-GB"/>
              </w:rPr>
              <w:t>Coding: T_CS_A/T_CS_B</w:t>
            </w:r>
            <w:r>
              <w:rPr>
                <w:sz w:val="16"/>
                <w:szCs w:val="16"/>
                <w:lang w:eastAsia="en-GB"/>
              </w:rPr>
              <w:br/>
            </w:r>
            <w:r w:rsidRPr="001D28C1">
              <w:rPr>
                <w:sz w:val="16"/>
                <w:szCs w:val="16"/>
                <w:lang w:eastAsia="en-GB"/>
              </w:rPr>
              <w:t>00: no cab activated</w:t>
            </w:r>
          </w:p>
          <w:p w14:paraId="3E9E1480" w14:textId="77777777" w:rsidR="00F465E2" w:rsidRPr="001D28C1" w:rsidRDefault="00F465E2" w:rsidP="007B1614">
            <w:pPr>
              <w:spacing w:after="0" w:line="240" w:lineRule="auto"/>
              <w:rPr>
                <w:sz w:val="16"/>
                <w:szCs w:val="16"/>
                <w:lang w:eastAsia="en-GB"/>
              </w:rPr>
            </w:pPr>
            <w:r w:rsidRPr="001D28C1">
              <w:rPr>
                <w:sz w:val="16"/>
                <w:szCs w:val="16"/>
                <w:lang w:eastAsia="en-GB"/>
              </w:rPr>
              <w:t>10: cab A activated</w:t>
            </w:r>
          </w:p>
          <w:p w14:paraId="51853AA8" w14:textId="77777777" w:rsidR="00F465E2" w:rsidRPr="001D28C1" w:rsidRDefault="00F465E2" w:rsidP="007B1614">
            <w:pPr>
              <w:spacing w:after="0" w:line="240" w:lineRule="auto"/>
              <w:rPr>
                <w:sz w:val="16"/>
                <w:szCs w:val="16"/>
                <w:lang w:eastAsia="en-GB"/>
              </w:rPr>
            </w:pPr>
            <w:r w:rsidRPr="001D28C1">
              <w:rPr>
                <w:sz w:val="16"/>
                <w:szCs w:val="16"/>
                <w:lang w:eastAsia="en-GB"/>
              </w:rPr>
              <w:t>01: cab B activated</w:t>
            </w:r>
          </w:p>
          <w:p w14:paraId="7F2815CB" w14:textId="77777777" w:rsidR="00F465E2" w:rsidRPr="001D28C1" w:rsidRDefault="00F465E2" w:rsidP="007B1614">
            <w:pPr>
              <w:spacing w:after="0" w:line="240" w:lineRule="auto"/>
              <w:rPr>
                <w:b/>
                <w:bCs/>
                <w:sz w:val="16"/>
                <w:szCs w:val="16"/>
                <w:lang w:eastAsia="en-GB"/>
              </w:rPr>
            </w:pPr>
            <w:r w:rsidRPr="001D28C1">
              <w:rPr>
                <w:sz w:val="16"/>
                <w:szCs w:val="16"/>
                <w:lang w:eastAsia="en-GB"/>
              </w:rPr>
              <w:t>11: both cabs activated (fault, the OBU shall stay in old state and indicate a diagnostic message to the driver)</w:t>
            </w:r>
          </w:p>
        </w:tc>
        <w:tc>
          <w:tcPr>
            <w:tcW w:w="0" w:type="auto"/>
          </w:tcPr>
          <w:p w14:paraId="3FD919FC" w14:textId="77777777" w:rsidR="00F465E2" w:rsidRDefault="00F465E2" w:rsidP="007B1614">
            <w:pPr>
              <w:spacing w:after="0" w:line="240" w:lineRule="auto"/>
              <w:rPr>
                <w:sz w:val="16"/>
                <w:szCs w:val="16"/>
                <w:lang w:eastAsia="en-GB"/>
              </w:rPr>
            </w:pPr>
            <w:r>
              <w:rPr>
                <w:sz w:val="16"/>
                <w:szCs w:val="16"/>
                <w:lang w:eastAsia="en-GB"/>
              </w:rPr>
              <w:t>00</w:t>
            </w:r>
          </w:p>
        </w:tc>
      </w:tr>
      <w:tr w:rsidR="007B1614" w14:paraId="1946CB0D" w14:textId="77777777" w:rsidTr="00EB4B96">
        <w:trPr>
          <w:cantSplit/>
          <w:trHeight w:val="20"/>
        </w:trPr>
        <w:tc>
          <w:tcPr>
            <w:tcW w:w="0" w:type="auto"/>
            <w:noWrap/>
          </w:tcPr>
          <w:p w14:paraId="11FAF784" w14:textId="77777777" w:rsidR="00F465E2" w:rsidRDefault="00F465E2" w:rsidP="007B1614">
            <w:pPr>
              <w:spacing w:after="0" w:line="240" w:lineRule="auto"/>
              <w:rPr>
                <w:lang w:eastAsia="en-GB"/>
              </w:rPr>
            </w:pPr>
            <w:r>
              <w:rPr>
                <w:lang w:eastAsia="en-GB"/>
              </w:rPr>
              <w:t>M</w:t>
            </w:r>
          </w:p>
        </w:tc>
        <w:tc>
          <w:tcPr>
            <w:tcW w:w="1324" w:type="dxa"/>
            <w:shd w:val="clear" w:color="auto" w:fill="00FF00"/>
          </w:tcPr>
          <w:p w14:paraId="63F64184" w14:textId="77777777" w:rsidR="00F465E2" w:rsidRDefault="00F465E2" w:rsidP="007B1614">
            <w:pPr>
              <w:spacing w:after="0" w:line="240" w:lineRule="auto"/>
              <w:rPr>
                <w:lang w:eastAsia="en-GB"/>
              </w:rPr>
            </w:pPr>
            <w:r>
              <w:rPr>
                <w:lang w:eastAsia="en-GB"/>
              </w:rPr>
              <w:t>BrakePressure</w:t>
            </w:r>
          </w:p>
        </w:tc>
        <w:tc>
          <w:tcPr>
            <w:tcW w:w="279" w:type="dxa"/>
            <w:shd w:val="clear" w:color="auto" w:fill="CCFFFF"/>
            <w:noWrap/>
          </w:tcPr>
          <w:p w14:paraId="793C587D"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1B1BB710" w14:textId="77777777" w:rsidR="00F465E2" w:rsidRDefault="00F465E2" w:rsidP="007B1614">
            <w:pPr>
              <w:spacing w:after="0" w:line="240" w:lineRule="auto"/>
              <w:rPr>
                <w:sz w:val="16"/>
                <w:szCs w:val="16"/>
                <w:lang w:eastAsia="en-GB"/>
              </w:rPr>
            </w:pPr>
            <w:r>
              <w:rPr>
                <w:sz w:val="16"/>
                <w:szCs w:val="16"/>
                <w:lang w:eastAsia="en-GB"/>
              </w:rPr>
              <w:t>8</w:t>
            </w:r>
          </w:p>
        </w:tc>
        <w:tc>
          <w:tcPr>
            <w:tcW w:w="0" w:type="auto"/>
          </w:tcPr>
          <w:p w14:paraId="114A99D6" w14:textId="77777777" w:rsidR="00F465E2" w:rsidRDefault="00F465E2" w:rsidP="007B1614">
            <w:pPr>
              <w:spacing w:after="0" w:line="240" w:lineRule="auto"/>
              <w:rPr>
                <w:sz w:val="16"/>
                <w:szCs w:val="16"/>
                <w:lang w:eastAsia="en-GB"/>
              </w:rPr>
            </w:pPr>
            <w:r>
              <w:rPr>
                <w:sz w:val="16"/>
                <w:szCs w:val="16"/>
                <w:lang w:eastAsia="en-GB"/>
              </w:rPr>
              <w:t>UINT8</w:t>
            </w:r>
          </w:p>
        </w:tc>
        <w:tc>
          <w:tcPr>
            <w:tcW w:w="0" w:type="auto"/>
            <w:noWrap/>
          </w:tcPr>
          <w:p w14:paraId="75FC62FB" w14:textId="77777777" w:rsidR="00F465E2" w:rsidRDefault="00F465E2" w:rsidP="007B1614">
            <w:pPr>
              <w:spacing w:after="0" w:line="240" w:lineRule="auto"/>
              <w:rPr>
                <w:sz w:val="16"/>
                <w:szCs w:val="16"/>
                <w:lang w:eastAsia="en-GB"/>
              </w:rPr>
            </w:pPr>
            <w:r>
              <w:rPr>
                <w:sz w:val="16"/>
                <w:szCs w:val="16"/>
                <w:lang w:eastAsia="en-GB"/>
              </w:rPr>
              <w:t>T_BP_S</w:t>
            </w:r>
          </w:p>
        </w:tc>
        <w:tc>
          <w:tcPr>
            <w:tcW w:w="0" w:type="auto"/>
            <w:shd w:val="clear" w:color="auto" w:fill="FFCC99"/>
            <w:noWrap/>
          </w:tcPr>
          <w:p w14:paraId="6E6E38E2" w14:textId="77777777" w:rsidR="00F465E2" w:rsidRDefault="00F465E2" w:rsidP="007B1614">
            <w:pPr>
              <w:spacing w:after="0" w:line="240" w:lineRule="auto"/>
              <w:rPr>
                <w:sz w:val="16"/>
                <w:szCs w:val="16"/>
                <w:lang w:eastAsia="en-GB"/>
              </w:rPr>
            </w:pPr>
            <w:r>
              <w:rPr>
                <w:sz w:val="16"/>
                <w:szCs w:val="16"/>
                <w:lang w:eastAsia="en-GB"/>
              </w:rPr>
              <w:t>TR_OBU_BrPressure</w:t>
            </w:r>
          </w:p>
        </w:tc>
        <w:tc>
          <w:tcPr>
            <w:tcW w:w="0" w:type="auto"/>
          </w:tcPr>
          <w:p w14:paraId="15892021" w14:textId="77777777" w:rsidR="00F465E2" w:rsidRPr="001D28C1" w:rsidRDefault="00F465E2" w:rsidP="007B1614">
            <w:pPr>
              <w:spacing w:after="0" w:line="240" w:lineRule="auto"/>
              <w:rPr>
                <w:b/>
                <w:sz w:val="16"/>
                <w:szCs w:val="16"/>
                <w:lang w:eastAsia="en-GB"/>
              </w:rPr>
            </w:pPr>
            <w:r w:rsidRPr="001D28C1">
              <w:rPr>
                <w:b/>
                <w:sz w:val="16"/>
                <w:szCs w:val="16"/>
                <w:lang w:eastAsia="en-GB"/>
              </w:rPr>
              <w:t>T_BP_S is an unsigned 8 bit signal</w:t>
            </w:r>
          </w:p>
          <w:p w14:paraId="48A2465D" w14:textId="77777777" w:rsidR="00F465E2" w:rsidRPr="001D28C1" w:rsidRDefault="00F465E2" w:rsidP="007B1614">
            <w:pPr>
              <w:spacing w:after="0" w:line="240" w:lineRule="auto"/>
              <w:rPr>
                <w:sz w:val="16"/>
                <w:szCs w:val="16"/>
                <w:lang w:eastAsia="en-GB"/>
              </w:rPr>
            </w:pPr>
            <w:r w:rsidRPr="001D28C1">
              <w:rPr>
                <w:sz w:val="16"/>
                <w:szCs w:val="16"/>
                <w:lang w:eastAsia="en-GB"/>
              </w:rPr>
              <w:t>Coding:</w:t>
            </w:r>
          </w:p>
          <w:p w14:paraId="1472365A" w14:textId="77777777" w:rsidR="00F465E2" w:rsidRPr="001D28C1" w:rsidRDefault="00F465E2" w:rsidP="007B1614">
            <w:pPr>
              <w:spacing w:after="0" w:line="240" w:lineRule="auto"/>
              <w:rPr>
                <w:sz w:val="16"/>
                <w:szCs w:val="16"/>
                <w:lang w:eastAsia="en-GB"/>
              </w:rPr>
            </w:pPr>
            <w:r w:rsidRPr="001D28C1">
              <w:rPr>
                <w:sz w:val="16"/>
                <w:szCs w:val="16"/>
                <w:lang w:eastAsia="en-GB"/>
              </w:rPr>
              <w:t>0: 0.0 bar air pressure in brake cylinders or UIC main brake pipe, depending on OBU configuration</w:t>
            </w:r>
          </w:p>
          <w:p w14:paraId="7C9BE8FE" w14:textId="77777777" w:rsidR="00F465E2" w:rsidRPr="001D28C1" w:rsidRDefault="00F465E2" w:rsidP="007B1614">
            <w:pPr>
              <w:spacing w:after="0" w:line="240" w:lineRule="auto"/>
              <w:rPr>
                <w:sz w:val="16"/>
                <w:szCs w:val="16"/>
                <w:lang w:eastAsia="en-GB"/>
              </w:rPr>
            </w:pPr>
            <w:r>
              <w:rPr>
                <w:sz w:val="16"/>
                <w:szCs w:val="16"/>
                <w:lang w:eastAsia="en-GB"/>
              </w:rPr>
              <w:t>1</w:t>
            </w:r>
            <w:r w:rsidRPr="001D28C1">
              <w:rPr>
                <w:sz w:val="16"/>
                <w:szCs w:val="16"/>
                <w:lang w:eastAsia="en-GB"/>
              </w:rPr>
              <w:t xml:space="preserve">-100: Transient Pressure values </w:t>
            </w:r>
            <w:r>
              <w:rPr>
                <w:sz w:val="16"/>
                <w:szCs w:val="16"/>
                <w:lang w:eastAsia="en-GB"/>
              </w:rPr>
              <w:t xml:space="preserve">in steps of 0.1 bar </w:t>
            </w:r>
            <w:r w:rsidRPr="001D28C1">
              <w:rPr>
                <w:sz w:val="16"/>
                <w:szCs w:val="16"/>
                <w:lang w:eastAsia="en-GB"/>
              </w:rPr>
              <w:t>up to 10 bar</w:t>
            </w:r>
          </w:p>
          <w:p w14:paraId="0446515D" w14:textId="77777777" w:rsidR="00F465E2" w:rsidRDefault="00F465E2" w:rsidP="007B1614">
            <w:pPr>
              <w:spacing w:after="0" w:line="240" w:lineRule="auto"/>
              <w:rPr>
                <w:b/>
                <w:sz w:val="16"/>
                <w:szCs w:val="16"/>
                <w:lang w:eastAsia="en-GB"/>
              </w:rPr>
            </w:pPr>
            <w:r w:rsidRPr="001D28C1">
              <w:rPr>
                <w:sz w:val="16"/>
                <w:szCs w:val="16"/>
                <w:lang w:eastAsia="en-GB"/>
              </w:rPr>
              <w:t xml:space="preserve">101-255: faulty values </w:t>
            </w:r>
          </w:p>
        </w:tc>
        <w:tc>
          <w:tcPr>
            <w:tcW w:w="0" w:type="auto"/>
          </w:tcPr>
          <w:p w14:paraId="18ABFE48" w14:textId="77777777" w:rsidR="00F465E2" w:rsidRDefault="00F465E2" w:rsidP="007B1614">
            <w:pPr>
              <w:spacing w:after="0" w:line="240" w:lineRule="auto"/>
              <w:rPr>
                <w:sz w:val="16"/>
                <w:szCs w:val="16"/>
                <w:lang w:eastAsia="en-GB"/>
              </w:rPr>
            </w:pPr>
            <w:r>
              <w:rPr>
                <w:sz w:val="16"/>
                <w:szCs w:val="16"/>
                <w:lang w:eastAsia="en-GB"/>
              </w:rPr>
              <w:t>0</w:t>
            </w:r>
          </w:p>
        </w:tc>
      </w:tr>
      <w:tr w:rsidR="007B1614" w14:paraId="73AE23C7" w14:textId="77777777" w:rsidTr="00EB4B96">
        <w:trPr>
          <w:cantSplit/>
          <w:trHeight w:val="20"/>
        </w:trPr>
        <w:tc>
          <w:tcPr>
            <w:tcW w:w="0" w:type="auto"/>
            <w:noWrap/>
          </w:tcPr>
          <w:p w14:paraId="4BE882B8"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31EBB43F" w14:textId="77777777" w:rsidR="00F465E2" w:rsidRDefault="00F465E2" w:rsidP="007B1614">
            <w:pPr>
              <w:spacing w:after="0" w:line="240" w:lineRule="auto"/>
              <w:rPr>
                <w:lang w:eastAsia="en-GB"/>
              </w:rPr>
            </w:pPr>
            <w:r>
              <w:rPr>
                <w:lang w:eastAsia="en-GB"/>
              </w:rPr>
              <w:t>Special Brake Inhibit</w:t>
            </w:r>
          </w:p>
        </w:tc>
        <w:tc>
          <w:tcPr>
            <w:tcW w:w="279" w:type="dxa"/>
            <w:shd w:val="clear" w:color="auto" w:fill="CCFFFF"/>
            <w:noWrap/>
          </w:tcPr>
          <w:p w14:paraId="3A6EA1D7"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41437D7D" w14:textId="77777777" w:rsidR="00F465E2" w:rsidRDefault="00F465E2" w:rsidP="007B1614">
            <w:pPr>
              <w:spacing w:after="0" w:line="240" w:lineRule="auto"/>
              <w:rPr>
                <w:sz w:val="16"/>
                <w:szCs w:val="16"/>
                <w:lang w:eastAsia="en-GB"/>
              </w:rPr>
            </w:pPr>
            <w:r>
              <w:rPr>
                <w:sz w:val="16"/>
                <w:szCs w:val="16"/>
                <w:lang w:eastAsia="en-GB"/>
              </w:rPr>
              <w:t>1</w:t>
            </w:r>
          </w:p>
        </w:tc>
        <w:tc>
          <w:tcPr>
            <w:tcW w:w="0" w:type="auto"/>
          </w:tcPr>
          <w:p w14:paraId="5531E9B8" w14:textId="77777777" w:rsidR="00F465E2" w:rsidRDefault="00F465E2" w:rsidP="007B1614">
            <w:pPr>
              <w:spacing w:after="0" w:line="240" w:lineRule="auto"/>
              <w:rPr>
                <w:sz w:val="16"/>
                <w:szCs w:val="16"/>
                <w:lang w:eastAsia="en-GB"/>
              </w:rPr>
            </w:pPr>
            <w:r>
              <w:rPr>
                <w:sz w:val="16"/>
                <w:szCs w:val="16"/>
                <w:lang w:eastAsia="en-GB"/>
              </w:rPr>
              <w:t>BOOL</w:t>
            </w:r>
          </w:p>
        </w:tc>
        <w:tc>
          <w:tcPr>
            <w:tcW w:w="0" w:type="auto"/>
            <w:noWrap/>
          </w:tcPr>
          <w:p w14:paraId="76E0125B" w14:textId="77777777" w:rsidR="00F465E2" w:rsidRDefault="00F465E2" w:rsidP="007B1614">
            <w:pPr>
              <w:spacing w:after="0" w:line="240" w:lineRule="auto"/>
              <w:rPr>
                <w:sz w:val="16"/>
                <w:szCs w:val="16"/>
                <w:lang w:eastAsia="en-GB"/>
              </w:rPr>
            </w:pPr>
            <w:r>
              <w:rPr>
                <w:sz w:val="16"/>
                <w:szCs w:val="16"/>
                <w:lang w:eastAsia="en-GB"/>
              </w:rPr>
              <w:t>O_RB_I</w:t>
            </w:r>
          </w:p>
        </w:tc>
        <w:tc>
          <w:tcPr>
            <w:tcW w:w="0" w:type="auto"/>
            <w:shd w:val="clear" w:color="auto" w:fill="FFCC99"/>
            <w:noWrap/>
          </w:tcPr>
          <w:p w14:paraId="0D2D1716" w14:textId="77777777" w:rsidR="00F465E2" w:rsidRDefault="00F465E2" w:rsidP="007B1614">
            <w:pPr>
              <w:spacing w:after="0" w:line="240" w:lineRule="auto"/>
              <w:rPr>
                <w:sz w:val="16"/>
                <w:szCs w:val="16"/>
                <w:lang w:eastAsia="en-GB"/>
              </w:rPr>
            </w:pPr>
            <w:r>
              <w:rPr>
                <w:sz w:val="16"/>
                <w:szCs w:val="16"/>
                <w:lang w:eastAsia="en-GB"/>
              </w:rPr>
              <w:t>OBU_TR_RB inhibit</w:t>
            </w:r>
          </w:p>
        </w:tc>
        <w:tc>
          <w:tcPr>
            <w:tcW w:w="0" w:type="auto"/>
          </w:tcPr>
          <w:p w14:paraId="15DB5B5F" w14:textId="77777777" w:rsidR="00F465E2" w:rsidRPr="001D28C1" w:rsidRDefault="00F465E2" w:rsidP="007B1614">
            <w:pPr>
              <w:spacing w:after="0" w:line="240" w:lineRule="auto"/>
              <w:rPr>
                <w:sz w:val="16"/>
                <w:szCs w:val="16"/>
                <w:lang w:eastAsia="en-GB"/>
              </w:rPr>
            </w:pPr>
            <w:r w:rsidRPr="001D28C1">
              <w:rPr>
                <w:b/>
                <w:bCs/>
                <w:sz w:val="16"/>
                <w:szCs w:val="16"/>
                <w:lang w:eastAsia="en-GB"/>
              </w:rPr>
              <w:t>Status</w:t>
            </w:r>
            <w:r w:rsidRPr="001D28C1">
              <w:rPr>
                <w:b/>
                <w:sz w:val="16"/>
                <w:szCs w:val="16"/>
                <w:lang w:eastAsia="en-GB"/>
              </w:rPr>
              <w:t>ETCS has commanded inhibition of the Regenerative Brakes</w:t>
            </w:r>
            <w:r w:rsidRPr="001D28C1">
              <w:rPr>
                <w:b/>
                <w:bCs/>
                <w:sz w:val="16"/>
                <w:szCs w:val="16"/>
                <w:lang w:eastAsia="en-GB"/>
              </w:rPr>
              <w:t>.</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 xml:space="preserve">1: Regenerative Brakes shall be inhibited </w:t>
            </w:r>
            <w:r>
              <w:rPr>
                <w:sz w:val="16"/>
                <w:szCs w:val="16"/>
                <w:lang w:eastAsia="en-GB"/>
              </w:rPr>
              <w:br/>
            </w:r>
            <w:r w:rsidRPr="001D28C1">
              <w:rPr>
                <w:sz w:val="16"/>
                <w:szCs w:val="16"/>
                <w:lang w:eastAsia="en-GB"/>
              </w:rPr>
              <w:t>0: Regenerative Brakes shall not be inhibited</w:t>
            </w:r>
          </w:p>
        </w:tc>
        <w:tc>
          <w:tcPr>
            <w:tcW w:w="0" w:type="auto"/>
          </w:tcPr>
          <w:p w14:paraId="1B4CFDB7" w14:textId="77777777" w:rsidR="00F465E2" w:rsidRDefault="00F465E2" w:rsidP="007B1614">
            <w:pPr>
              <w:spacing w:after="0" w:line="240" w:lineRule="auto"/>
              <w:rPr>
                <w:sz w:val="16"/>
                <w:szCs w:val="16"/>
                <w:lang w:eastAsia="en-GB"/>
              </w:rPr>
            </w:pPr>
            <w:r>
              <w:rPr>
                <w:sz w:val="16"/>
                <w:szCs w:val="16"/>
                <w:lang w:eastAsia="en-GB"/>
              </w:rPr>
              <w:t>0</w:t>
            </w:r>
          </w:p>
        </w:tc>
      </w:tr>
      <w:tr w:rsidR="007B1614" w14:paraId="197C82D1" w14:textId="77777777" w:rsidTr="00EB4B96">
        <w:trPr>
          <w:cantSplit/>
          <w:trHeight w:val="20"/>
        </w:trPr>
        <w:tc>
          <w:tcPr>
            <w:tcW w:w="0" w:type="auto"/>
            <w:noWrap/>
          </w:tcPr>
          <w:p w14:paraId="7A9F8260"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54598B18" w14:textId="77777777" w:rsidR="00F465E2" w:rsidRDefault="00F465E2" w:rsidP="007B1614">
            <w:pPr>
              <w:spacing w:after="0" w:line="240" w:lineRule="auto"/>
              <w:rPr>
                <w:lang w:eastAsia="en-GB"/>
              </w:rPr>
            </w:pPr>
            <w:r>
              <w:rPr>
                <w:lang w:eastAsia="en-GB"/>
              </w:rPr>
              <w:t>Special Brake Inhibit</w:t>
            </w:r>
          </w:p>
        </w:tc>
        <w:tc>
          <w:tcPr>
            <w:tcW w:w="279" w:type="dxa"/>
            <w:shd w:val="clear" w:color="auto" w:fill="CCFFFF"/>
            <w:noWrap/>
          </w:tcPr>
          <w:p w14:paraId="0A39F90E"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6D143FB0" w14:textId="77777777" w:rsidR="00F465E2" w:rsidRDefault="00F465E2" w:rsidP="007B1614">
            <w:pPr>
              <w:spacing w:after="0" w:line="240" w:lineRule="auto"/>
              <w:rPr>
                <w:sz w:val="16"/>
                <w:szCs w:val="16"/>
                <w:lang w:eastAsia="en-GB"/>
              </w:rPr>
            </w:pPr>
            <w:r>
              <w:rPr>
                <w:sz w:val="16"/>
                <w:szCs w:val="16"/>
                <w:lang w:eastAsia="en-GB"/>
              </w:rPr>
              <w:t>1</w:t>
            </w:r>
          </w:p>
        </w:tc>
        <w:tc>
          <w:tcPr>
            <w:tcW w:w="0" w:type="auto"/>
          </w:tcPr>
          <w:p w14:paraId="3CDC2638" w14:textId="77777777" w:rsidR="00F465E2" w:rsidRDefault="00F465E2" w:rsidP="007B1614">
            <w:pPr>
              <w:spacing w:after="0" w:line="240" w:lineRule="auto"/>
              <w:rPr>
                <w:sz w:val="16"/>
                <w:szCs w:val="16"/>
                <w:lang w:eastAsia="en-GB"/>
              </w:rPr>
            </w:pPr>
            <w:r>
              <w:rPr>
                <w:sz w:val="16"/>
                <w:szCs w:val="16"/>
                <w:lang w:eastAsia="en-GB"/>
              </w:rPr>
              <w:t>BOOL</w:t>
            </w:r>
          </w:p>
        </w:tc>
        <w:tc>
          <w:tcPr>
            <w:tcW w:w="0" w:type="auto"/>
            <w:noWrap/>
          </w:tcPr>
          <w:p w14:paraId="64B2FFBE" w14:textId="77777777" w:rsidR="00F465E2" w:rsidRDefault="00F465E2" w:rsidP="007B1614">
            <w:pPr>
              <w:spacing w:after="0" w:line="240" w:lineRule="auto"/>
              <w:rPr>
                <w:sz w:val="16"/>
                <w:szCs w:val="16"/>
                <w:lang w:eastAsia="en-GB"/>
              </w:rPr>
            </w:pPr>
            <w:r>
              <w:rPr>
                <w:sz w:val="16"/>
                <w:szCs w:val="16"/>
                <w:lang w:eastAsia="en-GB"/>
              </w:rPr>
              <w:t>O_MG_I</w:t>
            </w:r>
          </w:p>
        </w:tc>
        <w:tc>
          <w:tcPr>
            <w:tcW w:w="0" w:type="auto"/>
            <w:shd w:val="clear" w:color="auto" w:fill="FFCC99"/>
            <w:noWrap/>
          </w:tcPr>
          <w:p w14:paraId="420A0E37" w14:textId="77777777" w:rsidR="00F465E2" w:rsidRDefault="00F465E2" w:rsidP="007B1614">
            <w:pPr>
              <w:spacing w:after="0" w:line="240" w:lineRule="auto"/>
              <w:rPr>
                <w:sz w:val="16"/>
                <w:szCs w:val="16"/>
                <w:lang w:eastAsia="en-GB"/>
              </w:rPr>
            </w:pPr>
            <w:r>
              <w:rPr>
                <w:sz w:val="16"/>
                <w:szCs w:val="16"/>
                <w:lang w:eastAsia="en-GB"/>
              </w:rPr>
              <w:t>OBU_TR_MG inhibit</w:t>
            </w:r>
          </w:p>
        </w:tc>
        <w:tc>
          <w:tcPr>
            <w:tcW w:w="0" w:type="auto"/>
          </w:tcPr>
          <w:p w14:paraId="16D026EE"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Status</w:t>
            </w:r>
            <w:r w:rsidRPr="001D28C1">
              <w:rPr>
                <w:b/>
                <w:sz w:val="16"/>
                <w:szCs w:val="16"/>
                <w:lang w:eastAsia="en-GB"/>
              </w:rPr>
              <w:t>ETCS has commanded inhibition of the Magnetic Shoe Brakes</w:t>
            </w:r>
            <w:r w:rsidRPr="001D28C1">
              <w:rPr>
                <w:b/>
                <w:bCs/>
                <w:sz w:val="16"/>
                <w:szCs w:val="16"/>
                <w:lang w:eastAsia="en-GB"/>
              </w:rPr>
              <w:t>.</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 xml:space="preserve">1: Magnetic Shoe Brakes shall be inhibited </w:t>
            </w:r>
            <w:r>
              <w:rPr>
                <w:sz w:val="16"/>
                <w:szCs w:val="16"/>
                <w:lang w:eastAsia="en-GB"/>
              </w:rPr>
              <w:br/>
            </w:r>
            <w:r w:rsidRPr="001D28C1">
              <w:rPr>
                <w:sz w:val="16"/>
                <w:szCs w:val="16"/>
                <w:lang w:eastAsia="en-GB"/>
              </w:rPr>
              <w:t>0: Magnetic Shoe Brakes shall not be inhibited</w:t>
            </w:r>
          </w:p>
        </w:tc>
        <w:tc>
          <w:tcPr>
            <w:tcW w:w="0" w:type="auto"/>
          </w:tcPr>
          <w:p w14:paraId="4A722EDC" w14:textId="77777777" w:rsidR="00F465E2" w:rsidRDefault="00F465E2" w:rsidP="007B1614">
            <w:pPr>
              <w:spacing w:after="0" w:line="240" w:lineRule="auto"/>
              <w:rPr>
                <w:sz w:val="16"/>
                <w:szCs w:val="16"/>
                <w:lang w:eastAsia="en-GB"/>
              </w:rPr>
            </w:pPr>
            <w:r>
              <w:rPr>
                <w:sz w:val="16"/>
                <w:szCs w:val="16"/>
                <w:lang w:eastAsia="en-GB"/>
              </w:rPr>
              <w:t>0</w:t>
            </w:r>
          </w:p>
        </w:tc>
      </w:tr>
      <w:tr w:rsidR="007B1614" w14:paraId="6E8B4F75" w14:textId="77777777" w:rsidTr="00EB4B96">
        <w:trPr>
          <w:cantSplit/>
          <w:trHeight w:val="20"/>
        </w:trPr>
        <w:tc>
          <w:tcPr>
            <w:tcW w:w="0" w:type="auto"/>
            <w:noWrap/>
          </w:tcPr>
          <w:p w14:paraId="58B35E0C" w14:textId="77777777" w:rsidR="00F465E2" w:rsidRDefault="00F465E2" w:rsidP="007B1614">
            <w:pPr>
              <w:spacing w:after="0" w:line="240" w:lineRule="auto"/>
              <w:rPr>
                <w:lang w:eastAsia="en-GB"/>
              </w:rPr>
            </w:pPr>
            <w:r>
              <w:rPr>
                <w:lang w:eastAsia="en-GB"/>
              </w:rPr>
              <w:lastRenderedPageBreak/>
              <w:t>O</w:t>
            </w:r>
          </w:p>
        </w:tc>
        <w:tc>
          <w:tcPr>
            <w:tcW w:w="1324" w:type="dxa"/>
            <w:shd w:val="clear" w:color="auto" w:fill="00FF00"/>
          </w:tcPr>
          <w:p w14:paraId="742BCF31" w14:textId="77777777" w:rsidR="00F465E2" w:rsidRDefault="00F465E2" w:rsidP="007B1614">
            <w:pPr>
              <w:spacing w:after="0" w:line="240" w:lineRule="auto"/>
              <w:rPr>
                <w:lang w:eastAsia="en-GB"/>
              </w:rPr>
            </w:pPr>
            <w:r>
              <w:rPr>
                <w:lang w:eastAsia="en-GB"/>
              </w:rPr>
              <w:t>Special Brake Inhibit</w:t>
            </w:r>
          </w:p>
        </w:tc>
        <w:tc>
          <w:tcPr>
            <w:tcW w:w="279" w:type="dxa"/>
            <w:shd w:val="clear" w:color="auto" w:fill="CCFFFF"/>
            <w:noWrap/>
          </w:tcPr>
          <w:p w14:paraId="4FB88D07"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760713B1" w14:textId="77777777" w:rsidR="00F465E2" w:rsidRDefault="00F465E2" w:rsidP="007B1614">
            <w:pPr>
              <w:spacing w:after="0" w:line="240" w:lineRule="auto"/>
              <w:rPr>
                <w:sz w:val="16"/>
                <w:szCs w:val="16"/>
                <w:lang w:eastAsia="en-GB"/>
              </w:rPr>
            </w:pPr>
            <w:r>
              <w:rPr>
                <w:sz w:val="16"/>
                <w:szCs w:val="16"/>
                <w:lang w:eastAsia="en-GB"/>
              </w:rPr>
              <w:t>1</w:t>
            </w:r>
          </w:p>
        </w:tc>
        <w:tc>
          <w:tcPr>
            <w:tcW w:w="0" w:type="auto"/>
          </w:tcPr>
          <w:p w14:paraId="088B5874" w14:textId="77777777" w:rsidR="00F465E2" w:rsidRDefault="00F465E2" w:rsidP="007B1614">
            <w:pPr>
              <w:spacing w:after="0" w:line="240" w:lineRule="auto"/>
              <w:rPr>
                <w:sz w:val="16"/>
                <w:szCs w:val="16"/>
                <w:lang w:eastAsia="en-GB"/>
              </w:rPr>
            </w:pPr>
            <w:r>
              <w:rPr>
                <w:sz w:val="16"/>
                <w:szCs w:val="16"/>
                <w:lang w:eastAsia="en-GB"/>
              </w:rPr>
              <w:t>BOOL</w:t>
            </w:r>
          </w:p>
        </w:tc>
        <w:tc>
          <w:tcPr>
            <w:tcW w:w="0" w:type="auto"/>
            <w:noWrap/>
          </w:tcPr>
          <w:p w14:paraId="64CD0406" w14:textId="77777777" w:rsidR="00F465E2" w:rsidRDefault="00F465E2" w:rsidP="007B1614">
            <w:pPr>
              <w:spacing w:after="0" w:line="240" w:lineRule="auto"/>
              <w:rPr>
                <w:sz w:val="16"/>
                <w:szCs w:val="16"/>
                <w:lang w:eastAsia="en-GB"/>
              </w:rPr>
            </w:pPr>
            <w:r>
              <w:rPr>
                <w:sz w:val="16"/>
                <w:szCs w:val="16"/>
                <w:lang w:eastAsia="en-GB"/>
              </w:rPr>
              <w:t>O_ES_I</w:t>
            </w:r>
          </w:p>
        </w:tc>
        <w:tc>
          <w:tcPr>
            <w:tcW w:w="0" w:type="auto"/>
            <w:shd w:val="clear" w:color="auto" w:fill="FFCC99"/>
            <w:noWrap/>
          </w:tcPr>
          <w:p w14:paraId="282048A0" w14:textId="77777777" w:rsidR="00F465E2" w:rsidRDefault="00F465E2" w:rsidP="007B1614">
            <w:pPr>
              <w:spacing w:after="0" w:line="240" w:lineRule="auto"/>
              <w:rPr>
                <w:sz w:val="16"/>
                <w:szCs w:val="16"/>
                <w:lang w:val="de-DE" w:eastAsia="en-GB"/>
              </w:rPr>
            </w:pPr>
            <w:r>
              <w:rPr>
                <w:sz w:val="16"/>
                <w:szCs w:val="16"/>
                <w:lang w:val="de-DE" w:eastAsia="en-GB"/>
              </w:rPr>
              <w:t>OBU_TR_ES inhibit</w:t>
            </w:r>
          </w:p>
        </w:tc>
        <w:tc>
          <w:tcPr>
            <w:tcW w:w="0" w:type="auto"/>
          </w:tcPr>
          <w:p w14:paraId="798EF1EC" w14:textId="77777777" w:rsidR="00F465E2" w:rsidRPr="001D28C1" w:rsidRDefault="00F465E2" w:rsidP="007B1614">
            <w:pPr>
              <w:spacing w:after="0" w:line="240" w:lineRule="auto"/>
              <w:rPr>
                <w:sz w:val="16"/>
                <w:szCs w:val="16"/>
                <w:lang w:eastAsia="en-GB"/>
              </w:rPr>
            </w:pPr>
            <w:r w:rsidRPr="001D28C1">
              <w:rPr>
                <w:b/>
                <w:bCs/>
                <w:sz w:val="16"/>
                <w:szCs w:val="16"/>
                <w:lang w:eastAsia="en-GB"/>
              </w:rPr>
              <w:t xml:space="preserve">Status </w:t>
            </w:r>
            <w:r w:rsidRPr="001D28C1">
              <w:rPr>
                <w:b/>
                <w:sz w:val="16"/>
                <w:szCs w:val="16"/>
                <w:lang w:eastAsia="en-GB"/>
              </w:rPr>
              <w:t>ETCS has commanded inhibition of the Eddy Current Brakes for Service Brake</w:t>
            </w:r>
            <w:r w:rsidRPr="001D28C1">
              <w:rPr>
                <w:b/>
                <w:bCs/>
                <w:sz w:val="16"/>
                <w:szCs w:val="16"/>
                <w:lang w:eastAsia="en-GB"/>
              </w:rPr>
              <w:t>.</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1: Eddy Current Brakes for Service Brake shall be inhibited</w:t>
            </w:r>
            <w:r>
              <w:rPr>
                <w:sz w:val="16"/>
                <w:szCs w:val="16"/>
                <w:lang w:eastAsia="en-GB"/>
              </w:rPr>
              <w:br/>
            </w:r>
            <w:r w:rsidRPr="001D28C1">
              <w:rPr>
                <w:sz w:val="16"/>
                <w:szCs w:val="16"/>
                <w:lang w:eastAsia="en-GB"/>
              </w:rPr>
              <w:t>0: Eddy Current Brakes for Service Brake shall not be inhibited</w:t>
            </w:r>
          </w:p>
        </w:tc>
        <w:tc>
          <w:tcPr>
            <w:tcW w:w="0" w:type="auto"/>
          </w:tcPr>
          <w:p w14:paraId="7BE3D5BB" w14:textId="77777777" w:rsidR="00F465E2" w:rsidRDefault="00F465E2" w:rsidP="007B1614">
            <w:pPr>
              <w:spacing w:after="0" w:line="240" w:lineRule="auto"/>
              <w:rPr>
                <w:sz w:val="16"/>
                <w:szCs w:val="16"/>
                <w:lang w:eastAsia="en-GB"/>
              </w:rPr>
            </w:pPr>
            <w:r>
              <w:rPr>
                <w:sz w:val="16"/>
                <w:szCs w:val="16"/>
                <w:lang w:eastAsia="en-GB"/>
              </w:rPr>
              <w:t>0</w:t>
            </w:r>
          </w:p>
        </w:tc>
      </w:tr>
      <w:tr w:rsidR="007B1614" w14:paraId="730629D0" w14:textId="77777777" w:rsidTr="00EB4B96">
        <w:trPr>
          <w:cantSplit/>
          <w:trHeight w:val="20"/>
        </w:trPr>
        <w:tc>
          <w:tcPr>
            <w:tcW w:w="0" w:type="auto"/>
            <w:noWrap/>
          </w:tcPr>
          <w:p w14:paraId="71742453"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0FA288DB" w14:textId="77777777" w:rsidR="00F465E2" w:rsidRDefault="00F465E2" w:rsidP="007B1614">
            <w:pPr>
              <w:spacing w:after="0" w:line="240" w:lineRule="auto"/>
              <w:rPr>
                <w:lang w:eastAsia="en-GB"/>
              </w:rPr>
            </w:pPr>
            <w:r>
              <w:rPr>
                <w:lang w:eastAsia="en-GB"/>
              </w:rPr>
              <w:t>Special Brake Inhibit</w:t>
            </w:r>
          </w:p>
        </w:tc>
        <w:tc>
          <w:tcPr>
            <w:tcW w:w="279" w:type="dxa"/>
            <w:shd w:val="clear" w:color="auto" w:fill="CCFFFF"/>
            <w:noWrap/>
          </w:tcPr>
          <w:p w14:paraId="6968E10B" w14:textId="77777777" w:rsidR="00F465E2" w:rsidRDefault="00F465E2" w:rsidP="007B1614">
            <w:pPr>
              <w:spacing w:after="0" w:line="240" w:lineRule="auto"/>
              <w:rPr>
                <w:sz w:val="16"/>
                <w:szCs w:val="16"/>
                <w:lang w:eastAsia="en-GB"/>
              </w:rPr>
            </w:pPr>
            <w:r>
              <w:rPr>
                <w:sz w:val="16"/>
                <w:szCs w:val="16"/>
                <w:lang w:eastAsia="en-GB"/>
              </w:rPr>
              <w:t>128</w:t>
            </w:r>
          </w:p>
        </w:tc>
        <w:tc>
          <w:tcPr>
            <w:tcW w:w="0" w:type="auto"/>
            <w:noWrap/>
          </w:tcPr>
          <w:p w14:paraId="778E58A1" w14:textId="77777777" w:rsidR="00F465E2" w:rsidRDefault="00F465E2" w:rsidP="007B1614">
            <w:pPr>
              <w:spacing w:after="0" w:line="240" w:lineRule="auto"/>
              <w:rPr>
                <w:sz w:val="16"/>
                <w:szCs w:val="16"/>
                <w:lang w:eastAsia="en-GB"/>
              </w:rPr>
            </w:pPr>
            <w:r>
              <w:rPr>
                <w:sz w:val="16"/>
                <w:szCs w:val="16"/>
                <w:lang w:eastAsia="en-GB"/>
              </w:rPr>
              <w:t>1</w:t>
            </w:r>
          </w:p>
        </w:tc>
        <w:tc>
          <w:tcPr>
            <w:tcW w:w="0" w:type="auto"/>
          </w:tcPr>
          <w:p w14:paraId="2AEB1F70" w14:textId="77777777" w:rsidR="00F465E2" w:rsidRDefault="00F465E2" w:rsidP="007B1614">
            <w:pPr>
              <w:spacing w:after="0" w:line="240" w:lineRule="auto"/>
              <w:rPr>
                <w:sz w:val="16"/>
                <w:szCs w:val="16"/>
                <w:lang w:eastAsia="en-GB"/>
              </w:rPr>
            </w:pPr>
            <w:r>
              <w:rPr>
                <w:sz w:val="16"/>
                <w:szCs w:val="16"/>
                <w:lang w:eastAsia="en-GB"/>
              </w:rPr>
              <w:t>BOOL</w:t>
            </w:r>
          </w:p>
        </w:tc>
        <w:tc>
          <w:tcPr>
            <w:tcW w:w="0" w:type="auto"/>
            <w:noWrap/>
          </w:tcPr>
          <w:p w14:paraId="1921C469" w14:textId="77777777" w:rsidR="00F465E2" w:rsidRDefault="00F465E2" w:rsidP="007B1614">
            <w:pPr>
              <w:spacing w:after="0" w:line="240" w:lineRule="auto"/>
              <w:rPr>
                <w:sz w:val="16"/>
                <w:szCs w:val="16"/>
                <w:lang w:eastAsia="en-GB"/>
              </w:rPr>
            </w:pPr>
            <w:r>
              <w:rPr>
                <w:sz w:val="16"/>
                <w:szCs w:val="16"/>
                <w:lang w:eastAsia="en-GB"/>
              </w:rPr>
              <w:t>O_CB_I</w:t>
            </w:r>
          </w:p>
        </w:tc>
        <w:tc>
          <w:tcPr>
            <w:tcW w:w="0" w:type="auto"/>
            <w:shd w:val="clear" w:color="auto" w:fill="FFCC99"/>
            <w:noWrap/>
          </w:tcPr>
          <w:p w14:paraId="3F78B6E1" w14:textId="77777777" w:rsidR="00F465E2" w:rsidRDefault="00F465E2" w:rsidP="007B1614">
            <w:pPr>
              <w:spacing w:after="0" w:line="240" w:lineRule="auto"/>
              <w:rPr>
                <w:sz w:val="16"/>
                <w:szCs w:val="16"/>
                <w:lang w:eastAsia="en-GB"/>
              </w:rPr>
            </w:pPr>
            <w:r>
              <w:rPr>
                <w:sz w:val="16"/>
                <w:szCs w:val="16"/>
                <w:lang w:eastAsia="en-GB"/>
              </w:rPr>
              <w:t>OBU_TR_CB inhibit</w:t>
            </w:r>
          </w:p>
        </w:tc>
        <w:tc>
          <w:tcPr>
            <w:tcW w:w="0" w:type="auto"/>
          </w:tcPr>
          <w:p w14:paraId="150C9B33"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 xml:space="preserve">Status </w:t>
            </w:r>
            <w:r w:rsidRPr="001D28C1">
              <w:rPr>
                <w:b/>
                <w:sz w:val="16"/>
                <w:szCs w:val="16"/>
                <w:lang w:eastAsia="en-GB"/>
              </w:rPr>
              <w:t>ETCS has commanded inhibition of the Eddy Current Brakes for Emergency Brake</w:t>
            </w:r>
            <w:r w:rsidRPr="001D28C1">
              <w:rPr>
                <w:b/>
                <w:bCs/>
                <w:sz w:val="16"/>
                <w:szCs w:val="16"/>
                <w:lang w:eastAsia="en-GB"/>
              </w:rPr>
              <w:t>.</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 xml:space="preserve">1: Eddy Current Brakes for Emergency Brake shall be inhibited </w:t>
            </w:r>
            <w:r>
              <w:rPr>
                <w:sz w:val="16"/>
                <w:szCs w:val="16"/>
                <w:lang w:eastAsia="en-GB"/>
              </w:rPr>
              <w:br/>
            </w:r>
            <w:r w:rsidRPr="001D28C1">
              <w:rPr>
                <w:sz w:val="16"/>
                <w:szCs w:val="16"/>
                <w:lang w:eastAsia="en-GB"/>
              </w:rPr>
              <w:t>0: Eddy Current Brakes for Emergency Brake shall not be inhibited</w:t>
            </w:r>
          </w:p>
        </w:tc>
        <w:tc>
          <w:tcPr>
            <w:tcW w:w="0" w:type="auto"/>
          </w:tcPr>
          <w:p w14:paraId="1FAAB59E" w14:textId="77777777" w:rsidR="00F465E2" w:rsidRDefault="00F465E2" w:rsidP="007B1614">
            <w:pPr>
              <w:spacing w:after="0" w:line="240" w:lineRule="auto"/>
              <w:rPr>
                <w:sz w:val="16"/>
                <w:szCs w:val="16"/>
                <w:lang w:eastAsia="en-GB"/>
              </w:rPr>
            </w:pPr>
            <w:r>
              <w:rPr>
                <w:sz w:val="16"/>
                <w:szCs w:val="16"/>
                <w:lang w:eastAsia="en-GB"/>
              </w:rPr>
              <w:t>0</w:t>
            </w:r>
          </w:p>
        </w:tc>
      </w:tr>
      <w:tr w:rsidR="007B1614" w14:paraId="7C27F2CE" w14:textId="77777777" w:rsidTr="00EB4B96">
        <w:trPr>
          <w:cantSplit/>
          <w:trHeight w:val="20"/>
        </w:trPr>
        <w:tc>
          <w:tcPr>
            <w:tcW w:w="0" w:type="auto"/>
            <w:noWrap/>
          </w:tcPr>
          <w:p w14:paraId="4E7F1256"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7BEF5E28" w14:textId="77777777" w:rsidR="00F465E2" w:rsidRPr="001D28C1" w:rsidRDefault="00F465E2" w:rsidP="007B1614">
            <w:pPr>
              <w:spacing w:after="0" w:line="240" w:lineRule="auto"/>
              <w:rPr>
                <w:lang w:eastAsia="en-GB"/>
              </w:rPr>
            </w:pPr>
            <w:r w:rsidRPr="001D28C1">
              <w:rPr>
                <w:lang w:eastAsia="en-GB"/>
              </w:rPr>
              <w:t>Train Data</w:t>
            </w:r>
          </w:p>
        </w:tc>
        <w:tc>
          <w:tcPr>
            <w:tcW w:w="279" w:type="dxa"/>
            <w:shd w:val="clear" w:color="auto" w:fill="CCFFFF"/>
            <w:noWrap/>
          </w:tcPr>
          <w:p w14:paraId="28FC1A78"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6A9043D5" w14:textId="77777777" w:rsidR="00F465E2" w:rsidRDefault="00F465E2" w:rsidP="007B1614">
            <w:pPr>
              <w:spacing w:after="0" w:line="240" w:lineRule="auto"/>
              <w:rPr>
                <w:sz w:val="16"/>
                <w:szCs w:val="16"/>
                <w:lang w:eastAsia="en-GB"/>
              </w:rPr>
            </w:pPr>
            <w:r>
              <w:rPr>
                <w:sz w:val="16"/>
                <w:szCs w:val="16"/>
                <w:lang w:eastAsia="en-GB"/>
              </w:rPr>
              <w:t>2</w:t>
            </w:r>
          </w:p>
        </w:tc>
        <w:tc>
          <w:tcPr>
            <w:tcW w:w="0" w:type="auto"/>
          </w:tcPr>
          <w:p w14:paraId="3B874534" w14:textId="77777777" w:rsidR="00F465E2" w:rsidRDefault="00F465E2" w:rsidP="007B1614">
            <w:pPr>
              <w:spacing w:after="0" w:line="240" w:lineRule="auto"/>
              <w:rPr>
                <w:sz w:val="16"/>
                <w:szCs w:val="16"/>
                <w:lang w:eastAsia="en-GB"/>
              </w:rPr>
            </w:pPr>
            <w:r>
              <w:rPr>
                <w:sz w:val="16"/>
                <w:szCs w:val="16"/>
                <w:lang w:eastAsia="en-GB"/>
              </w:rPr>
              <w:t>BOOL2</w:t>
            </w:r>
          </w:p>
        </w:tc>
        <w:tc>
          <w:tcPr>
            <w:tcW w:w="0" w:type="auto"/>
            <w:noWrap/>
          </w:tcPr>
          <w:p w14:paraId="4F76BB46" w14:textId="77777777" w:rsidR="00F465E2" w:rsidRPr="001D28C1" w:rsidRDefault="00F465E2" w:rsidP="007B1614">
            <w:pPr>
              <w:spacing w:after="0" w:line="240" w:lineRule="auto"/>
              <w:rPr>
                <w:sz w:val="16"/>
                <w:szCs w:val="16"/>
                <w:lang w:eastAsia="en-GB"/>
              </w:rPr>
            </w:pPr>
            <w:r>
              <w:rPr>
                <w:sz w:val="16"/>
                <w:szCs w:val="16"/>
                <w:lang w:eastAsia="en-GB"/>
              </w:rPr>
              <w:t>T_T</w:t>
            </w:r>
            <w:r w:rsidRPr="001D28C1">
              <w:rPr>
                <w:sz w:val="16"/>
                <w:szCs w:val="16"/>
                <w:lang w:eastAsia="en-GB"/>
              </w:rPr>
              <w:t>RT_S1,</w:t>
            </w:r>
          </w:p>
          <w:p w14:paraId="18FB4F0A" w14:textId="77777777" w:rsidR="00F465E2" w:rsidRPr="001D28C1" w:rsidRDefault="00F465E2" w:rsidP="007B1614">
            <w:pPr>
              <w:spacing w:after="0" w:line="240" w:lineRule="auto"/>
              <w:rPr>
                <w:sz w:val="16"/>
                <w:szCs w:val="16"/>
                <w:lang w:eastAsia="en-GB"/>
              </w:rPr>
            </w:pPr>
            <w:r w:rsidRPr="001D28C1">
              <w:rPr>
                <w:sz w:val="16"/>
                <w:szCs w:val="16"/>
                <w:lang w:eastAsia="en-GB"/>
              </w:rPr>
              <w:t>T_TRT_S2</w:t>
            </w:r>
          </w:p>
        </w:tc>
        <w:tc>
          <w:tcPr>
            <w:tcW w:w="0" w:type="auto"/>
            <w:shd w:val="clear" w:color="auto" w:fill="FFCC99"/>
            <w:noWrap/>
          </w:tcPr>
          <w:p w14:paraId="7C13E79B" w14:textId="77777777" w:rsidR="00F465E2" w:rsidRDefault="00F465E2" w:rsidP="007B1614">
            <w:pPr>
              <w:spacing w:after="0" w:line="240" w:lineRule="auto"/>
              <w:rPr>
                <w:sz w:val="16"/>
                <w:szCs w:val="16"/>
                <w:lang w:eastAsia="en-GB"/>
              </w:rPr>
            </w:pPr>
            <w:r>
              <w:rPr>
                <w:sz w:val="16"/>
                <w:szCs w:val="16"/>
                <w:lang w:eastAsia="en-GB"/>
              </w:rPr>
              <w:t>TR_OBU_TrainType</w:t>
            </w:r>
          </w:p>
        </w:tc>
        <w:tc>
          <w:tcPr>
            <w:tcW w:w="0" w:type="auto"/>
          </w:tcPr>
          <w:p w14:paraId="22A90F42" w14:textId="77777777" w:rsidR="00F465E2" w:rsidRPr="001D28C1" w:rsidRDefault="00F465E2" w:rsidP="007B1614">
            <w:pPr>
              <w:spacing w:after="0" w:line="240" w:lineRule="auto"/>
              <w:rPr>
                <w:sz w:val="16"/>
                <w:szCs w:val="16"/>
                <w:lang w:eastAsia="en-GB"/>
              </w:rPr>
            </w:pPr>
            <w:r>
              <w:rPr>
                <w:b/>
                <w:bCs/>
                <w:sz w:val="16"/>
                <w:szCs w:val="16"/>
                <w:lang w:eastAsia="en-GB"/>
              </w:rPr>
              <w:t xml:space="preserve">Status </w:t>
            </w:r>
            <w:r>
              <w:rPr>
                <w:b/>
                <w:sz w:val="16"/>
                <w:szCs w:val="16"/>
                <w:lang w:eastAsia="en-GB"/>
              </w:rPr>
              <w:t>Type of train data entry</w:t>
            </w:r>
            <w:r>
              <w:rPr>
                <w:b/>
                <w:bCs/>
                <w:sz w:val="16"/>
                <w:szCs w:val="16"/>
                <w:lang w:eastAsia="en-GB"/>
              </w:rPr>
              <w:t>.</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00: Neutral</w:t>
            </w:r>
          </w:p>
          <w:p w14:paraId="4ABB2AD2" w14:textId="77777777" w:rsidR="00F465E2" w:rsidRPr="001D28C1" w:rsidRDefault="00F465E2" w:rsidP="007B1614">
            <w:pPr>
              <w:spacing w:after="0" w:line="240" w:lineRule="auto"/>
              <w:rPr>
                <w:sz w:val="16"/>
                <w:szCs w:val="16"/>
                <w:lang w:eastAsia="en-GB"/>
              </w:rPr>
            </w:pPr>
            <w:r w:rsidRPr="001D28C1">
              <w:rPr>
                <w:sz w:val="16"/>
                <w:szCs w:val="16"/>
                <w:lang w:eastAsia="en-GB"/>
              </w:rPr>
              <w:t>10</w:t>
            </w:r>
            <w:r>
              <w:rPr>
                <w:sz w:val="16"/>
                <w:szCs w:val="16"/>
                <w:lang w:eastAsia="en-GB"/>
              </w:rPr>
              <w:t> </w:t>
            </w:r>
            <w:r w:rsidRPr="001D28C1">
              <w:rPr>
                <w:sz w:val="16"/>
                <w:szCs w:val="16"/>
                <w:lang w:eastAsia="en-GB"/>
              </w:rPr>
              <w:t>: Fixed</w:t>
            </w:r>
          </w:p>
          <w:p w14:paraId="09669DF3" w14:textId="77777777" w:rsidR="00F465E2" w:rsidRPr="001D28C1" w:rsidRDefault="00F465E2" w:rsidP="007B1614">
            <w:pPr>
              <w:spacing w:after="0" w:line="240" w:lineRule="auto"/>
              <w:rPr>
                <w:sz w:val="16"/>
                <w:szCs w:val="16"/>
                <w:lang w:eastAsia="en-GB"/>
              </w:rPr>
            </w:pPr>
            <w:r w:rsidRPr="001D28C1">
              <w:rPr>
                <w:sz w:val="16"/>
                <w:szCs w:val="16"/>
                <w:lang w:eastAsia="en-GB"/>
              </w:rPr>
              <w:t>01</w:t>
            </w:r>
            <w:r>
              <w:rPr>
                <w:sz w:val="16"/>
                <w:szCs w:val="16"/>
                <w:lang w:eastAsia="en-GB"/>
              </w:rPr>
              <w:t> </w:t>
            </w:r>
            <w:r w:rsidRPr="001D28C1">
              <w:rPr>
                <w:sz w:val="16"/>
                <w:szCs w:val="16"/>
                <w:lang w:eastAsia="en-GB"/>
              </w:rPr>
              <w:t>: Flexible</w:t>
            </w:r>
          </w:p>
          <w:p w14:paraId="40C616B8" w14:textId="77777777" w:rsidR="00F465E2" w:rsidRPr="001D28C1" w:rsidRDefault="00F465E2" w:rsidP="007B1614">
            <w:pPr>
              <w:spacing w:after="0" w:line="240" w:lineRule="auto"/>
              <w:rPr>
                <w:sz w:val="16"/>
                <w:szCs w:val="16"/>
                <w:lang w:eastAsia="en-GB"/>
              </w:rPr>
            </w:pPr>
            <w:r w:rsidRPr="001D28C1">
              <w:rPr>
                <w:sz w:val="16"/>
                <w:szCs w:val="16"/>
                <w:lang w:eastAsia="en-GB"/>
              </w:rPr>
              <w:t>11</w:t>
            </w:r>
            <w:r>
              <w:rPr>
                <w:sz w:val="16"/>
                <w:szCs w:val="16"/>
                <w:lang w:eastAsia="en-GB"/>
              </w:rPr>
              <w:t> </w:t>
            </w:r>
            <w:r w:rsidRPr="001D28C1">
              <w:rPr>
                <w:sz w:val="16"/>
                <w:szCs w:val="16"/>
                <w:lang w:eastAsia="en-GB"/>
              </w:rPr>
              <w:t>: Switchable</w:t>
            </w:r>
          </w:p>
        </w:tc>
        <w:tc>
          <w:tcPr>
            <w:tcW w:w="0" w:type="auto"/>
          </w:tcPr>
          <w:p w14:paraId="0A626777" w14:textId="77777777" w:rsidR="00F465E2" w:rsidRPr="001D28C1" w:rsidRDefault="00F465E2" w:rsidP="007B1614">
            <w:pPr>
              <w:spacing w:after="0" w:line="240" w:lineRule="auto"/>
              <w:rPr>
                <w:sz w:val="16"/>
                <w:szCs w:val="16"/>
                <w:lang w:eastAsia="en-GB"/>
              </w:rPr>
            </w:pPr>
            <w:r>
              <w:rPr>
                <w:sz w:val="16"/>
                <w:szCs w:val="16"/>
                <w:lang w:eastAsia="en-GB"/>
              </w:rPr>
              <w:t>00</w:t>
            </w:r>
          </w:p>
        </w:tc>
      </w:tr>
      <w:tr w:rsidR="007B1614" w14:paraId="78C6EADF" w14:textId="77777777" w:rsidTr="00EB4B96">
        <w:trPr>
          <w:cantSplit/>
          <w:trHeight w:val="20"/>
        </w:trPr>
        <w:tc>
          <w:tcPr>
            <w:tcW w:w="0" w:type="auto"/>
            <w:noWrap/>
          </w:tcPr>
          <w:p w14:paraId="239AB9FB"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01DD9074" w14:textId="77777777" w:rsidR="00F465E2" w:rsidRPr="001D28C1" w:rsidRDefault="00F465E2" w:rsidP="007B1614">
            <w:pPr>
              <w:spacing w:after="0" w:line="240" w:lineRule="auto"/>
              <w:rPr>
                <w:lang w:eastAsia="en-GB"/>
              </w:rPr>
            </w:pPr>
            <w:r w:rsidRPr="001D28C1">
              <w:rPr>
                <w:lang w:eastAsia="en-GB"/>
              </w:rPr>
              <w:t>Train Data</w:t>
            </w:r>
          </w:p>
        </w:tc>
        <w:tc>
          <w:tcPr>
            <w:tcW w:w="279" w:type="dxa"/>
            <w:shd w:val="clear" w:color="auto" w:fill="CCFFFF"/>
            <w:noWrap/>
          </w:tcPr>
          <w:p w14:paraId="2BFB6372"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6622D3D2" w14:textId="77777777" w:rsidR="00F465E2" w:rsidRPr="001D28C1" w:rsidRDefault="00F465E2" w:rsidP="007B1614">
            <w:pPr>
              <w:spacing w:after="0" w:line="240" w:lineRule="auto"/>
              <w:rPr>
                <w:sz w:val="16"/>
                <w:szCs w:val="16"/>
                <w:lang w:eastAsia="en-GB"/>
              </w:rPr>
            </w:pPr>
            <w:r w:rsidRPr="001D28C1">
              <w:rPr>
                <w:sz w:val="16"/>
                <w:szCs w:val="16"/>
                <w:lang w:eastAsia="en-GB"/>
              </w:rPr>
              <w:t>8</w:t>
            </w:r>
          </w:p>
        </w:tc>
        <w:tc>
          <w:tcPr>
            <w:tcW w:w="0" w:type="auto"/>
          </w:tcPr>
          <w:p w14:paraId="6125141A" w14:textId="77777777" w:rsidR="00F465E2" w:rsidRPr="001D28C1" w:rsidRDefault="00F465E2" w:rsidP="007B1614">
            <w:pPr>
              <w:spacing w:after="0" w:line="240" w:lineRule="auto"/>
              <w:rPr>
                <w:sz w:val="16"/>
                <w:szCs w:val="16"/>
                <w:lang w:eastAsia="en-GB"/>
              </w:rPr>
            </w:pPr>
            <w:r>
              <w:rPr>
                <w:sz w:val="16"/>
                <w:szCs w:val="16"/>
                <w:lang w:eastAsia="en-GB"/>
              </w:rPr>
              <w:t>UINT8</w:t>
            </w:r>
          </w:p>
        </w:tc>
        <w:tc>
          <w:tcPr>
            <w:tcW w:w="0" w:type="auto"/>
            <w:noWrap/>
          </w:tcPr>
          <w:p w14:paraId="66810A1A" w14:textId="77777777" w:rsidR="00F465E2" w:rsidRPr="001D28C1" w:rsidRDefault="00F465E2" w:rsidP="007B1614">
            <w:pPr>
              <w:spacing w:after="0" w:line="240" w:lineRule="auto"/>
              <w:rPr>
                <w:sz w:val="16"/>
                <w:szCs w:val="16"/>
                <w:lang w:eastAsia="en-GB"/>
              </w:rPr>
            </w:pPr>
            <w:r w:rsidRPr="001D28C1">
              <w:rPr>
                <w:sz w:val="16"/>
                <w:szCs w:val="16"/>
                <w:lang w:eastAsia="en-GB"/>
              </w:rPr>
              <w:t>T_TRC_S</w:t>
            </w:r>
          </w:p>
        </w:tc>
        <w:tc>
          <w:tcPr>
            <w:tcW w:w="0" w:type="auto"/>
            <w:shd w:val="clear" w:color="auto" w:fill="FFCC99"/>
            <w:noWrap/>
          </w:tcPr>
          <w:p w14:paraId="7F6D6D6B" w14:textId="77777777" w:rsidR="00F465E2" w:rsidRPr="001D28C1" w:rsidRDefault="00F465E2" w:rsidP="007B1614">
            <w:pPr>
              <w:spacing w:after="0" w:line="240" w:lineRule="auto"/>
              <w:rPr>
                <w:sz w:val="16"/>
                <w:szCs w:val="16"/>
                <w:lang w:eastAsia="en-GB"/>
              </w:rPr>
            </w:pPr>
            <w:r>
              <w:rPr>
                <w:sz w:val="16"/>
                <w:szCs w:val="16"/>
                <w:lang w:eastAsia="en-GB"/>
              </w:rPr>
              <w:t>TR_OBU_TrainCategory</w:t>
            </w:r>
          </w:p>
        </w:tc>
        <w:tc>
          <w:tcPr>
            <w:tcW w:w="0" w:type="auto"/>
          </w:tcPr>
          <w:p w14:paraId="240BAA3E"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Status Train category (ies)</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see Subset 026-7.5.1.82.1</w:t>
            </w:r>
          </w:p>
        </w:tc>
        <w:tc>
          <w:tcPr>
            <w:tcW w:w="0" w:type="auto"/>
          </w:tcPr>
          <w:p w14:paraId="6E8ED67A" w14:textId="77777777" w:rsidR="00F465E2" w:rsidRDefault="00F465E2" w:rsidP="007B1614">
            <w:pPr>
              <w:spacing w:after="0" w:line="240" w:lineRule="auto"/>
              <w:rPr>
                <w:sz w:val="16"/>
                <w:szCs w:val="16"/>
                <w:lang w:eastAsia="en-GB"/>
              </w:rPr>
            </w:pPr>
          </w:p>
        </w:tc>
      </w:tr>
      <w:tr w:rsidR="007B1614" w14:paraId="73F9CCB2" w14:textId="77777777" w:rsidTr="00EB4B96">
        <w:trPr>
          <w:cantSplit/>
          <w:trHeight w:val="20"/>
        </w:trPr>
        <w:tc>
          <w:tcPr>
            <w:tcW w:w="0" w:type="auto"/>
            <w:noWrap/>
          </w:tcPr>
          <w:p w14:paraId="022D643A"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226AB840" w14:textId="77777777" w:rsidR="00F465E2" w:rsidRPr="001D28C1" w:rsidRDefault="00F465E2" w:rsidP="007B1614">
            <w:pPr>
              <w:spacing w:after="0" w:line="240" w:lineRule="auto"/>
              <w:rPr>
                <w:lang w:eastAsia="en-GB"/>
              </w:rPr>
            </w:pPr>
            <w:r w:rsidRPr="001D28C1">
              <w:rPr>
                <w:lang w:eastAsia="en-GB"/>
              </w:rPr>
              <w:t>Train Data</w:t>
            </w:r>
          </w:p>
        </w:tc>
        <w:tc>
          <w:tcPr>
            <w:tcW w:w="279" w:type="dxa"/>
            <w:shd w:val="clear" w:color="auto" w:fill="CCFFFF"/>
            <w:noWrap/>
          </w:tcPr>
          <w:p w14:paraId="732B250C"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59393E3C"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04156DD3" w14:textId="77777777" w:rsidR="00F465E2" w:rsidRPr="001D28C1" w:rsidRDefault="00F465E2" w:rsidP="007B1614">
            <w:pPr>
              <w:spacing w:after="0" w:line="240" w:lineRule="auto"/>
              <w:rPr>
                <w:sz w:val="16"/>
                <w:szCs w:val="16"/>
                <w:lang w:eastAsia="en-GB"/>
              </w:rPr>
            </w:pPr>
            <w:r>
              <w:rPr>
                <w:sz w:val="16"/>
                <w:szCs w:val="16"/>
                <w:lang w:eastAsia="en-GB"/>
              </w:rPr>
              <w:t>UINT16</w:t>
            </w:r>
          </w:p>
        </w:tc>
        <w:tc>
          <w:tcPr>
            <w:tcW w:w="0" w:type="auto"/>
            <w:noWrap/>
          </w:tcPr>
          <w:p w14:paraId="4522EBF4" w14:textId="77777777" w:rsidR="00F465E2" w:rsidRPr="001D28C1" w:rsidRDefault="00F465E2" w:rsidP="007B1614">
            <w:pPr>
              <w:spacing w:after="0" w:line="240" w:lineRule="auto"/>
              <w:rPr>
                <w:sz w:val="16"/>
                <w:szCs w:val="16"/>
                <w:lang w:eastAsia="en-GB"/>
              </w:rPr>
            </w:pPr>
            <w:r w:rsidRPr="001D28C1">
              <w:rPr>
                <w:sz w:val="16"/>
                <w:szCs w:val="16"/>
                <w:lang w:eastAsia="en-GB"/>
              </w:rPr>
              <w:t>T_TRL_S</w:t>
            </w:r>
          </w:p>
        </w:tc>
        <w:tc>
          <w:tcPr>
            <w:tcW w:w="0" w:type="auto"/>
            <w:shd w:val="clear" w:color="auto" w:fill="FFCC99"/>
            <w:noWrap/>
          </w:tcPr>
          <w:p w14:paraId="67C2C13C" w14:textId="77777777" w:rsidR="00F465E2" w:rsidRPr="001D28C1" w:rsidRDefault="00F465E2" w:rsidP="007B1614">
            <w:pPr>
              <w:spacing w:after="0" w:line="240" w:lineRule="auto"/>
              <w:rPr>
                <w:sz w:val="16"/>
                <w:szCs w:val="16"/>
                <w:lang w:eastAsia="en-GB"/>
              </w:rPr>
            </w:pPr>
            <w:r>
              <w:rPr>
                <w:sz w:val="16"/>
                <w:szCs w:val="16"/>
                <w:lang w:eastAsia="en-GB"/>
              </w:rPr>
              <w:t>TR_OBU_TrainLength</w:t>
            </w:r>
          </w:p>
        </w:tc>
        <w:tc>
          <w:tcPr>
            <w:tcW w:w="0" w:type="auto"/>
          </w:tcPr>
          <w:p w14:paraId="357C1395"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 xml:space="preserve">Status Train length </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see Subset 026-7.4.3.5</w:t>
            </w:r>
          </w:p>
        </w:tc>
        <w:tc>
          <w:tcPr>
            <w:tcW w:w="0" w:type="auto"/>
          </w:tcPr>
          <w:p w14:paraId="74080D79" w14:textId="77777777" w:rsidR="00F465E2" w:rsidRDefault="00F465E2" w:rsidP="007B1614">
            <w:pPr>
              <w:spacing w:after="0" w:line="240" w:lineRule="auto"/>
              <w:rPr>
                <w:sz w:val="16"/>
                <w:szCs w:val="16"/>
                <w:lang w:eastAsia="en-GB"/>
              </w:rPr>
            </w:pPr>
          </w:p>
        </w:tc>
      </w:tr>
      <w:tr w:rsidR="007B1614" w14:paraId="57E2EB88" w14:textId="77777777" w:rsidTr="00EB4B96">
        <w:trPr>
          <w:cantSplit/>
          <w:trHeight w:val="20"/>
        </w:trPr>
        <w:tc>
          <w:tcPr>
            <w:tcW w:w="0" w:type="auto"/>
            <w:noWrap/>
          </w:tcPr>
          <w:p w14:paraId="512EBEAD"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0955CFFD" w14:textId="77777777" w:rsidR="00F465E2" w:rsidRPr="001D28C1" w:rsidRDefault="00F465E2" w:rsidP="007B1614">
            <w:pPr>
              <w:spacing w:after="0" w:line="240" w:lineRule="auto"/>
              <w:rPr>
                <w:lang w:eastAsia="en-GB"/>
              </w:rPr>
            </w:pPr>
            <w:r w:rsidRPr="001D28C1">
              <w:rPr>
                <w:lang w:eastAsia="en-GB"/>
              </w:rPr>
              <w:t>Train Data</w:t>
            </w:r>
          </w:p>
        </w:tc>
        <w:tc>
          <w:tcPr>
            <w:tcW w:w="279" w:type="dxa"/>
            <w:shd w:val="clear" w:color="auto" w:fill="CCFFFF"/>
            <w:noWrap/>
          </w:tcPr>
          <w:p w14:paraId="3C18C7EB"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1DBA6641" w14:textId="77777777" w:rsidR="00F465E2" w:rsidRPr="001D28C1" w:rsidRDefault="00F465E2" w:rsidP="007B1614">
            <w:pPr>
              <w:spacing w:after="0" w:line="240" w:lineRule="auto"/>
              <w:rPr>
                <w:sz w:val="16"/>
                <w:szCs w:val="16"/>
                <w:lang w:eastAsia="en-GB"/>
              </w:rPr>
            </w:pPr>
            <w:r w:rsidRPr="001D28C1">
              <w:rPr>
                <w:sz w:val="16"/>
                <w:szCs w:val="16"/>
                <w:lang w:eastAsia="en-GB"/>
              </w:rPr>
              <w:t>8</w:t>
            </w:r>
          </w:p>
        </w:tc>
        <w:tc>
          <w:tcPr>
            <w:tcW w:w="0" w:type="auto"/>
          </w:tcPr>
          <w:p w14:paraId="12F183F6" w14:textId="77777777" w:rsidR="00F465E2" w:rsidRPr="001D28C1" w:rsidRDefault="00F465E2" w:rsidP="007B1614">
            <w:pPr>
              <w:spacing w:after="0" w:line="240" w:lineRule="auto"/>
              <w:rPr>
                <w:sz w:val="16"/>
                <w:szCs w:val="16"/>
                <w:lang w:eastAsia="en-GB"/>
              </w:rPr>
            </w:pPr>
            <w:r>
              <w:rPr>
                <w:sz w:val="16"/>
                <w:szCs w:val="16"/>
                <w:lang w:eastAsia="en-GB"/>
              </w:rPr>
              <w:t>UINT8</w:t>
            </w:r>
          </w:p>
        </w:tc>
        <w:tc>
          <w:tcPr>
            <w:tcW w:w="0" w:type="auto"/>
            <w:noWrap/>
          </w:tcPr>
          <w:p w14:paraId="56603E9F" w14:textId="77777777" w:rsidR="00F465E2" w:rsidRPr="001D28C1" w:rsidRDefault="00F465E2" w:rsidP="007B1614">
            <w:pPr>
              <w:spacing w:after="0" w:line="240" w:lineRule="auto"/>
              <w:rPr>
                <w:sz w:val="16"/>
                <w:szCs w:val="16"/>
                <w:lang w:eastAsia="en-GB"/>
              </w:rPr>
            </w:pPr>
            <w:r w:rsidRPr="001D28C1">
              <w:rPr>
                <w:sz w:val="16"/>
                <w:szCs w:val="16"/>
                <w:lang w:eastAsia="en-GB"/>
              </w:rPr>
              <w:t>T_BRM_S</w:t>
            </w:r>
          </w:p>
        </w:tc>
        <w:tc>
          <w:tcPr>
            <w:tcW w:w="0" w:type="auto"/>
            <w:shd w:val="clear" w:color="auto" w:fill="FFCC99"/>
            <w:noWrap/>
          </w:tcPr>
          <w:p w14:paraId="454F33D3" w14:textId="77777777" w:rsidR="00F465E2" w:rsidRPr="001D28C1" w:rsidRDefault="00F465E2" w:rsidP="007B1614">
            <w:pPr>
              <w:spacing w:after="0" w:line="240" w:lineRule="auto"/>
              <w:rPr>
                <w:sz w:val="16"/>
                <w:szCs w:val="16"/>
                <w:lang w:eastAsia="en-GB"/>
              </w:rPr>
            </w:pPr>
            <w:r>
              <w:rPr>
                <w:sz w:val="16"/>
                <w:szCs w:val="16"/>
                <w:lang w:eastAsia="en-GB"/>
              </w:rPr>
              <w:t>TR_OBU_BrakeModel</w:t>
            </w:r>
          </w:p>
        </w:tc>
        <w:tc>
          <w:tcPr>
            <w:tcW w:w="0" w:type="auto"/>
          </w:tcPr>
          <w:p w14:paraId="0A840C3C" w14:textId="77777777" w:rsidR="00F465E2" w:rsidRPr="001D28C1" w:rsidRDefault="00F465E2" w:rsidP="007B1614">
            <w:pPr>
              <w:spacing w:after="0" w:line="240" w:lineRule="auto"/>
              <w:rPr>
                <w:sz w:val="16"/>
                <w:szCs w:val="16"/>
                <w:u w:val="single"/>
                <w:lang w:eastAsia="en-GB"/>
              </w:rPr>
            </w:pPr>
            <w:r w:rsidRPr="001D28C1">
              <w:rPr>
                <w:b/>
                <w:bCs/>
                <w:sz w:val="16"/>
                <w:szCs w:val="16"/>
                <w:lang w:eastAsia="en-GB"/>
              </w:rPr>
              <w:t xml:space="preserve">Status Traction/Brake model parameters </w:t>
            </w:r>
            <w:r>
              <w:rPr>
                <w:b/>
                <w:bCs/>
                <w:sz w:val="16"/>
                <w:szCs w:val="16"/>
                <w:lang w:eastAsia="en-GB"/>
              </w:rPr>
              <w:br/>
            </w:r>
            <w:r w:rsidRPr="001D28C1">
              <w:rPr>
                <w:sz w:val="16"/>
                <w:szCs w:val="16"/>
                <w:u w:val="single"/>
                <w:lang w:eastAsia="en-GB"/>
              </w:rPr>
              <w:t>Coding:</w:t>
            </w:r>
          </w:p>
          <w:p w14:paraId="06D60077" w14:textId="77777777" w:rsidR="00F465E2" w:rsidRPr="001D28C1" w:rsidRDefault="00F465E2" w:rsidP="007B1614">
            <w:pPr>
              <w:spacing w:after="0" w:line="240" w:lineRule="auto"/>
              <w:rPr>
                <w:b/>
                <w:bCs/>
                <w:sz w:val="16"/>
                <w:szCs w:val="16"/>
                <w:lang w:eastAsia="en-GB"/>
              </w:rPr>
            </w:pPr>
            <w:r w:rsidRPr="001D28C1">
              <w:rPr>
                <w:sz w:val="16"/>
                <w:szCs w:val="16"/>
                <w:u w:val="single"/>
                <w:lang w:eastAsia="en-GB"/>
              </w:rPr>
              <w:t>Application dependent</w:t>
            </w:r>
          </w:p>
        </w:tc>
        <w:tc>
          <w:tcPr>
            <w:tcW w:w="0" w:type="auto"/>
          </w:tcPr>
          <w:p w14:paraId="5ADC7E37" w14:textId="77777777" w:rsidR="00F465E2" w:rsidRDefault="00F465E2" w:rsidP="007B1614">
            <w:pPr>
              <w:spacing w:after="0" w:line="240" w:lineRule="auto"/>
              <w:rPr>
                <w:sz w:val="16"/>
                <w:szCs w:val="16"/>
                <w:lang w:eastAsia="en-GB"/>
              </w:rPr>
            </w:pPr>
          </w:p>
        </w:tc>
      </w:tr>
      <w:tr w:rsidR="007B1614" w14:paraId="19A33C19" w14:textId="77777777" w:rsidTr="00EB4B96">
        <w:trPr>
          <w:cantSplit/>
          <w:trHeight w:val="20"/>
        </w:trPr>
        <w:tc>
          <w:tcPr>
            <w:tcW w:w="0" w:type="auto"/>
            <w:noWrap/>
          </w:tcPr>
          <w:p w14:paraId="37729B4C"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42BC72C0" w14:textId="77777777" w:rsidR="00F465E2" w:rsidRPr="001D28C1" w:rsidRDefault="00F465E2" w:rsidP="007B1614">
            <w:pPr>
              <w:spacing w:after="0" w:line="240" w:lineRule="auto"/>
              <w:rPr>
                <w:lang w:eastAsia="en-GB"/>
              </w:rPr>
            </w:pPr>
            <w:r w:rsidRPr="001D28C1">
              <w:rPr>
                <w:lang w:eastAsia="en-GB"/>
              </w:rPr>
              <w:t>Train Data</w:t>
            </w:r>
          </w:p>
        </w:tc>
        <w:tc>
          <w:tcPr>
            <w:tcW w:w="279" w:type="dxa"/>
            <w:shd w:val="clear" w:color="auto" w:fill="CCFFFF"/>
            <w:noWrap/>
          </w:tcPr>
          <w:p w14:paraId="528AF5CF"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3804D9AC" w14:textId="77777777" w:rsidR="00F465E2" w:rsidRPr="001D28C1" w:rsidRDefault="00F465E2" w:rsidP="007B1614">
            <w:pPr>
              <w:spacing w:after="0" w:line="240" w:lineRule="auto"/>
              <w:rPr>
                <w:sz w:val="16"/>
                <w:szCs w:val="16"/>
                <w:lang w:eastAsia="en-GB"/>
              </w:rPr>
            </w:pPr>
            <w:r w:rsidRPr="001D28C1">
              <w:rPr>
                <w:sz w:val="16"/>
                <w:szCs w:val="16"/>
                <w:lang w:eastAsia="en-GB"/>
              </w:rPr>
              <w:t>8</w:t>
            </w:r>
          </w:p>
        </w:tc>
        <w:tc>
          <w:tcPr>
            <w:tcW w:w="0" w:type="auto"/>
          </w:tcPr>
          <w:p w14:paraId="2D1F5C4D" w14:textId="77777777" w:rsidR="00F465E2" w:rsidRPr="001D28C1" w:rsidRDefault="00F465E2" w:rsidP="007B1614">
            <w:pPr>
              <w:spacing w:after="0" w:line="240" w:lineRule="auto"/>
              <w:rPr>
                <w:sz w:val="16"/>
                <w:szCs w:val="16"/>
                <w:lang w:eastAsia="en-GB"/>
              </w:rPr>
            </w:pPr>
            <w:r>
              <w:rPr>
                <w:sz w:val="16"/>
                <w:szCs w:val="16"/>
                <w:lang w:eastAsia="en-GB"/>
              </w:rPr>
              <w:t>UINT8</w:t>
            </w:r>
          </w:p>
        </w:tc>
        <w:tc>
          <w:tcPr>
            <w:tcW w:w="0" w:type="auto"/>
            <w:noWrap/>
          </w:tcPr>
          <w:p w14:paraId="2724AE05" w14:textId="77777777" w:rsidR="00F465E2" w:rsidRPr="001D28C1" w:rsidRDefault="00F465E2" w:rsidP="007B1614">
            <w:pPr>
              <w:spacing w:after="0" w:line="240" w:lineRule="auto"/>
              <w:rPr>
                <w:sz w:val="16"/>
                <w:szCs w:val="16"/>
                <w:lang w:eastAsia="en-GB"/>
              </w:rPr>
            </w:pPr>
            <w:r w:rsidRPr="001D28C1">
              <w:rPr>
                <w:sz w:val="16"/>
                <w:szCs w:val="16"/>
                <w:lang w:eastAsia="en-GB"/>
              </w:rPr>
              <w:t>T_MTS_S</w:t>
            </w:r>
          </w:p>
        </w:tc>
        <w:tc>
          <w:tcPr>
            <w:tcW w:w="0" w:type="auto"/>
            <w:shd w:val="clear" w:color="auto" w:fill="FFCC99"/>
            <w:noWrap/>
          </w:tcPr>
          <w:p w14:paraId="4534CA8F" w14:textId="77777777" w:rsidR="00F465E2" w:rsidRPr="001D28C1" w:rsidRDefault="00F465E2" w:rsidP="007B1614">
            <w:pPr>
              <w:spacing w:after="0" w:line="240" w:lineRule="auto"/>
              <w:rPr>
                <w:sz w:val="16"/>
                <w:szCs w:val="16"/>
                <w:lang w:eastAsia="en-GB"/>
              </w:rPr>
            </w:pPr>
            <w:r>
              <w:rPr>
                <w:sz w:val="16"/>
                <w:szCs w:val="16"/>
                <w:lang w:eastAsia="en-GB"/>
              </w:rPr>
              <w:t>TR_OBU_MaxTrainSpeed</w:t>
            </w:r>
          </w:p>
        </w:tc>
        <w:tc>
          <w:tcPr>
            <w:tcW w:w="0" w:type="auto"/>
          </w:tcPr>
          <w:p w14:paraId="154BBA80"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 xml:space="preserve">Status Maximum train speed </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see Subset 026-7.4.3.5</w:t>
            </w:r>
          </w:p>
        </w:tc>
        <w:tc>
          <w:tcPr>
            <w:tcW w:w="0" w:type="auto"/>
          </w:tcPr>
          <w:p w14:paraId="153E7F38" w14:textId="77777777" w:rsidR="00F465E2" w:rsidRDefault="00F465E2" w:rsidP="007B1614">
            <w:pPr>
              <w:spacing w:after="0" w:line="240" w:lineRule="auto"/>
              <w:rPr>
                <w:sz w:val="16"/>
                <w:szCs w:val="16"/>
                <w:lang w:eastAsia="en-GB"/>
              </w:rPr>
            </w:pPr>
          </w:p>
        </w:tc>
      </w:tr>
      <w:tr w:rsidR="007B1614" w14:paraId="7684AA12" w14:textId="77777777" w:rsidTr="00EB4B96">
        <w:trPr>
          <w:cantSplit/>
          <w:trHeight w:val="20"/>
        </w:trPr>
        <w:tc>
          <w:tcPr>
            <w:tcW w:w="0" w:type="auto"/>
            <w:noWrap/>
          </w:tcPr>
          <w:p w14:paraId="264539C4" w14:textId="77777777" w:rsidR="00F465E2" w:rsidRDefault="00F465E2" w:rsidP="007B1614">
            <w:pPr>
              <w:spacing w:after="0" w:line="240" w:lineRule="auto"/>
              <w:rPr>
                <w:lang w:eastAsia="en-GB"/>
              </w:rPr>
            </w:pPr>
            <w:r>
              <w:rPr>
                <w:lang w:eastAsia="en-GB"/>
              </w:rPr>
              <w:lastRenderedPageBreak/>
              <w:t>O</w:t>
            </w:r>
          </w:p>
        </w:tc>
        <w:tc>
          <w:tcPr>
            <w:tcW w:w="1324" w:type="dxa"/>
            <w:shd w:val="clear" w:color="auto" w:fill="00FF00"/>
          </w:tcPr>
          <w:p w14:paraId="48C5CDE6" w14:textId="77777777" w:rsidR="00F465E2" w:rsidRPr="001D28C1" w:rsidRDefault="00F465E2" w:rsidP="007B1614">
            <w:pPr>
              <w:spacing w:after="0" w:line="240" w:lineRule="auto"/>
              <w:rPr>
                <w:lang w:eastAsia="en-GB"/>
              </w:rPr>
            </w:pPr>
            <w:r w:rsidRPr="001D28C1">
              <w:rPr>
                <w:lang w:eastAsia="en-GB"/>
              </w:rPr>
              <w:t>Train Data</w:t>
            </w:r>
          </w:p>
        </w:tc>
        <w:tc>
          <w:tcPr>
            <w:tcW w:w="279" w:type="dxa"/>
            <w:shd w:val="clear" w:color="auto" w:fill="CCFFFF"/>
            <w:noWrap/>
          </w:tcPr>
          <w:p w14:paraId="6778C526"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1F301F6B" w14:textId="77777777" w:rsidR="00F465E2" w:rsidRPr="001D28C1" w:rsidRDefault="00F465E2" w:rsidP="007B1614">
            <w:pPr>
              <w:spacing w:after="0" w:line="240" w:lineRule="auto"/>
              <w:rPr>
                <w:sz w:val="16"/>
                <w:szCs w:val="16"/>
                <w:lang w:eastAsia="en-GB"/>
              </w:rPr>
            </w:pPr>
            <w:r w:rsidRPr="001D28C1">
              <w:rPr>
                <w:sz w:val="16"/>
                <w:szCs w:val="16"/>
                <w:lang w:eastAsia="en-GB"/>
              </w:rPr>
              <w:t>8</w:t>
            </w:r>
          </w:p>
        </w:tc>
        <w:tc>
          <w:tcPr>
            <w:tcW w:w="0" w:type="auto"/>
          </w:tcPr>
          <w:p w14:paraId="143212D5" w14:textId="77777777" w:rsidR="00F465E2" w:rsidRPr="001D28C1" w:rsidRDefault="00F465E2" w:rsidP="007B1614">
            <w:pPr>
              <w:spacing w:after="0" w:line="240" w:lineRule="auto"/>
              <w:rPr>
                <w:sz w:val="16"/>
                <w:szCs w:val="16"/>
                <w:lang w:eastAsia="en-GB"/>
              </w:rPr>
            </w:pPr>
            <w:r>
              <w:rPr>
                <w:sz w:val="16"/>
                <w:szCs w:val="16"/>
                <w:lang w:eastAsia="en-GB"/>
              </w:rPr>
              <w:t>UINT8</w:t>
            </w:r>
          </w:p>
        </w:tc>
        <w:tc>
          <w:tcPr>
            <w:tcW w:w="0" w:type="auto"/>
            <w:noWrap/>
          </w:tcPr>
          <w:p w14:paraId="60092961" w14:textId="77777777" w:rsidR="00F465E2" w:rsidRPr="001D28C1" w:rsidRDefault="00F465E2" w:rsidP="007B1614">
            <w:pPr>
              <w:spacing w:after="0" w:line="240" w:lineRule="auto"/>
              <w:rPr>
                <w:sz w:val="16"/>
                <w:szCs w:val="16"/>
                <w:lang w:eastAsia="en-GB"/>
              </w:rPr>
            </w:pPr>
            <w:r w:rsidRPr="001D28C1">
              <w:rPr>
                <w:sz w:val="16"/>
                <w:szCs w:val="16"/>
                <w:lang w:eastAsia="en-GB"/>
              </w:rPr>
              <w:t>T_LoG_S</w:t>
            </w:r>
          </w:p>
        </w:tc>
        <w:tc>
          <w:tcPr>
            <w:tcW w:w="0" w:type="auto"/>
            <w:shd w:val="clear" w:color="auto" w:fill="FFCC99"/>
            <w:noWrap/>
          </w:tcPr>
          <w:p w14:paraId="5A854A53" w14:textId="77777777" w:rsidR="00F465E2" w:rsidRPr="001D28C1" w:rsidRDefault="00F465E2" w:rsidP="007B1614">
            <w:pPr>
              <w:spacing w:after="0" w:line="240" w:lineRule="auto"/>
              <w:rPr>
                <w:sz w:val="16"/>
                <w:szCs w:val="16"/>
                <w:lang w:eastAsia="en-GB"/>
              </w:rPr>
            </w:pPr>
            <w:r>
              <w:rPr>
                <w:sz w:val="16"/>
                <w:szCs w:val="16"/>
                <w:lang w:eastAsia="en-GB"/>
              </w:rPr>
              <w:t>TR_OBU_LoadingGauge</w:t>
            </w:r>
          </w:p>
        </w:tc>
        <w:tc>
          <w:tcPr>
            <w:tcW w:w="0" w:type="auto"/>
          </w:tcPr>
          <w:p w14:paraId="4681350F"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 xml:space="preserve">Status Loading gauge </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see Subset 026-7.4.3.5</w:t>
            </w:r>
          </w:p>
        </w:tc>
        <w:tc>
          <w:tcPr>
            <w:tcW w:w="0" w:type="auto"/>
          </w:tcPr>
          <w:p w14:paraId="65DD514B" w14:textId="77777777" w:rsidR="00F465E2" w:rsidRDefault="00F465E2" w:rsidP="007B1614">
            <w:pPr>
              <w:spacing w:after="0" w:line="240" w:lineRule="auto"/>
              <w:rPr>
                <w:sz w:val="16"/>
                <w:szCs w:val="16"/>
                <w:lang w:eastAsia="en-GB"/>
              </w:rPr>
            </w:pPr>
          </w:p>
        </w:tc>
      </w:tr>
      <w:tr w:rsidR="007B1614" w14:paraId="247F65A5" w14:textId="77777777" w:rsidTr="00EB4B96">
        <w:trPr>
          <w:cantSplit/>
          <w:trHeight w:val="20"/>
        </w:trPr>
        <w:tc>
          <w:tcPr>
            <w:tcW w:w="0" w:type="auto"/>
            <w:noWrap/>
          </w:tcPr>
          <w:p w14:paraId="5A7D7018"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194236CB" w14:textId="77777777" w:rsidR="00F465E2" w:rsidRPr="001D28C1" w:rsidRDefault="00F465E2" w:rsidP="007B1614">
            <w:pPr>
              <w:spacing w:after="0" w:line="240" w:lineRule="auto"/>
              <w:rPr>
                <w:lang w:eastAsia="en-GB"/>
              </w:rPr>
            </w:pPr>
            <w:r w:rsidRPr="001D28C1">
              <w:rPr>
                <w:lang w:eastAsia="en-GB"/>
              </w:rPr>
              <w:t>Train Data</w:t>
            </w:r>
          </w:p>
        </w:tc>
        <w:tc>
          <w:tcPr>
            <w:tcW w:w="279" w:type="dxa"/>
            <w:shd w:val="clear" w:color="auto" w:fill="CCFFFF"/>
            <w:noWrap/>
          </w:tcPr>
          <w:p w14:paraId="1C3CB6B5"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6039F0A1" w14:textId="77777777" w:rsidR="00F465E2" w:rsidRPr="001D28C1" w:rsidRDefault="00F465E2" w:rsidP="007B1614">
            <w:pPr>
              <w:spacing w:after="0" w:line="240" w:lineRule="auto"/>
              <w:rPr>
                <w:sz w:val="16"/>
                <w:szCs w:val="16"/>
                <w:lang w:eastAsia="en-GB"/>
              </w:rPr>
            </w:pPr>
            <w:r w:rsidRPr="001D28C1">
              <w:rPr>
                <w:sz w:val="16"/>
                <w:szCs w:val="16"/>
                <w:lang w:eastAsia="en-GB"/>
              </w:rPr>
              <w:t>8</w:t>
            </w:r>
          </w:p>
        </w:tc>
        <w:tc>
          <w:tcPr>
            <w:tcW w:w="0" w:type="auto"/>
          </w:tcPr>
          <w:p w14:paraId="29D13724" w14:textId="77777777" w:rsidR="00F465E2" w:rsidRPr="001D28C1" w:rsidRDefault="00F465E2" w:rsidP="007B1614">
            <w:pPr>
              <w:spacing w:after="0" w:line="240" w:lineRule="auto"/>
              <w:rPr>
                <w:sz w:val="16"/>
                <w:szCs w:val="16"/>
                <w:lang w:eastAsia="en-GB"/>
              </w:rPr>
            </w:pPr>
            <w:r>
              <w:rPr>
                <w:sz w:val="16"/>
                <w:szCs w:val="16"/>
                <w:lang w:eastAsia="en-GB"/>
              </w:rPr>
              <w:t>UINT8</w:t>
            </w:r>
          </w:p>
        </w:tc>
        <w:tc>
          <w:tcPr>
            <w:tcW w:w="0" w:type="auto"/>
            <w:noWrap/>
          </w:tcPr>
          <w:p w14:paraId="5A3D3412" w14:textId="77777777" w:rsidR="00F465E2" w:rsidRPr="001D28C1" w:rsidRDefault="00F465E2" w:rsidP="007B1614">
            <w:pPr>
              <w:spacing w:after="0" w:line="240" w:lineRule="auto"/>
              <w:rPr>
                <w:sz w:val="16"/>
                <w:szCs w:val="16"/>
                <w:lang w:eastAsia="en-GB"/>
              </w:rPr>
            </w:pPr>
            <w:r w:rsidRPr="001D28C1">
              <w:rPr>
                <w:sz w:val="16"/>
                <w:szCs w:val="16"/>
                <w:lang w:eastAsia="en-GB"/>
              </w:rPr>
              <w:t>T_ALC_S</w:t>
            </w:r>
          </w:p>
        </w:tc>
        <w:tc>
          <w:tcPr>
            <w:tcW w:w="0" w:type="auto"/>
            <w:shd w:val="clear" w:color="auto" w:fill="FFCC99"/>
            <w:noWrap/>
          </w:tcPr>
          <w:p w14:paraId="79038821" w14:textId="77777777" w:rsidR="00F465E2" w:rsidRPr="001D28C1" w:rsidRDefault="00F465E2" w:rsidP="007B1614">
            <w:pPr>
              <w:spacing w:after="0" w:line="240" w:lineRule="auto"/>
              <w:rPr>
                <w:sz w:val="16"/>
                <w:szCs w:val="16"/>
                <w:lang w:eastAsia="en-GB"/>
              </w:rPr>
            </w:pPr>
            <w:r>
              <w:rPr>
                <w:sz w:val="16"/>
                <w:szCs w:val="16"/>
                <w:lang w:eastAsia="en-GB"/>
              </w:rPr>
              <w:t>TR_OBU_AxleLoadCat</w:t>
            </w:r>
          </w:p>
        </w:tc>
        <w:tc>
          <w:tcPr>
            <w:tcW w:w="0" w:type="auto"/>
          </w:tcPr>
          <w:p w14:paraId="178A41EB"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Status Axle load category</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see Subset 026-7.4.3.5</w:t>
            </w:r>
          </w:p>
        </w:tc>
        <w:tc>
          <w:tcPr>
            <w:tcW w:w="0" w:type="auto"/>
          </w:tcPr>
          <w:p w14:paraId="2E0F8573" w14:textId="77777777" w:rsidR="00F465E2" w:rsidRDefault="00F465E2" w:rsidP="007B1614">
            <w:pPr>
              <w:spacing w:after="0" w:line="240" w:lineRule="auto"/>
              <w:rPr>
                <w:sz w:val="16"/>
                <w:szCs w:val="16"/>
                <w:lang w:eastAsia="en-GB"/>
              </w:rPr>
            </w:pPr>
          </w:p>
        </w:tc>
      </w:tr>
      <w:tr w:rsidR="007B1614" w14:paraId="25869661" w14:textId="77777777" w:rsidTr="00EB4B96">
        <w:trPr>
          <w:cantSplit/>
          <w:trHeight w:val="20"/>
        </w:trPr>
        <w:tc>
          <w:tcPr>
            <w:tcW w:w="0" w:type="auto"/>
            <w:noWrap/>
          </w:tcPr>
          <w:p w14:paraId="466B2EC0"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18ED645A" w14:textId="77777777" w:rsidR="00F465E2" w:rsidRPr="001D28C1" w:rsidRDefault="00F465E2" w:rsidP="007B1614">
            <w:pPr>
              <w:spacing w:after="0" w:line="240" w:lineRule="auto"/>
              <w:rPr>
                <w:lang w:eastAsia="en-GB"/>
              </w:rPr>
            </w:pPr>
            <w:r w:rsidRPr="001D28C1">
              <w:rPr>
                <w:lang w:eastAsia="en-GB"/>
              </w:rPr>
              <w:t>Train Data</w:t>
            </w:r>
          </w:p>
        </w:tc>
        <w:tc>
          <w:tcPr>
            <w:tcW w:w="279" w:type="dxa"/>
            <w:shd w:val="clear" w:color="auto" w:fill="CCFFFF"/>
            <w:noWrap/>
          </w:tcPr>
          <w:p w14:paraId="662F9A0C"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4B35B7E5"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66DC977E" w14:textId="77777777" w:rsidR="00F465E2" w:rsidRPr="001D28C1" w:rsidRDefault="00F465E2" w:rsidP="007B1614">
            <w:pPr>
              <w:spacing w:after="0" w:line="240" w:lineRule="auto"/>
              <w:rPr>
                <w:sz w:val="16"/>
                <w:szCs w:val="16"/>
                <w:lang w:eastAsia="en-GB"/>
              </w:rPr>
            </w:pPr>
            <w:r>
              <w:rPr>
                <w:sz w:val="16"/>
                <w:szCs w:val="16"/>
                <w:lang w:eastAsia="en-GB"/>
              </w:rPr>
              <w:t>UINT16</w:t>
            </w:r>
          </w:p>
        </w:tc>
        <w:tc>
          <w:tcPr>
            <w:tcW w:w="0" w:type="auto"/>
            <w:noWrap/>
          </w:tcPr>
          <w:p w14:paraId="37ACABAB" w14:textId="77777777" w:rsidR="00F465E2" w:rsidRPr="001D28C1" w:rsidRDefault="00F465E2" w:rsidP="007B1614">
            <w:pPr>
              <w:spacing w:after="0" w:line="240" w:lineRule="auto"/>
              <w:rPr>
                <w:sz w:val="16"/>
                <w:szCs w:val="16"/>
                <w:lang w:eastAsia="en-GB"/>
              </w:rPr>
            </w:pPr>
            <w:r w:rsidRPr="001D28C1">
              <w:rPr>
                <w:sz w:val="16"/>
                <w:szCs w:val="16"/>
                <w:lang w:eastAsia="en-GB"/>
              </w:rPr>
              <w:t>T_ANO_S</w:t>
            </w:r>
          </w:p>
        </w:tc>
        <w:tc>
          <w:tcPr>
            <w:tcW w:w="0" w:type="auto"/>
            <w:shd w:val="clear" w:color="auto" w:fill="FFCC99"/>
            <w:noWrap/>
          </w:tcPr>
          <w:p w14:paraId="7642925D" w14:textId="77777777" w:rsidR="00F465E2" w:rsidRPr="001D28C1" w:rsidRDefault="00F465E2" w:rsidP="007B1614">
            <w:pPr>
              <w:spacing w:after="0" w:line="240" w:lineRule="auto"/>
              <w:rPr>
                <w:sz w:val="16"/>
                <w:szCs w:val="16"/>
                <w:lang w:eastAsia="en-GB"/>
              </w:rPr>
            </w:pPr>
            <w:r>
              <w:rPr>
                <w:sz w:val="16"/>
                <w:szCs w:val="16"/>
                <w:lang w:eastAsia="en-GB"/>
              </w:rPr>
              <w:t>TR_OBU_AxelNo</w:t>
            </w:r>
          </w:p>
        </w:tc>
        <w:tc>
          <w:tcPr>
            <w:tcW w:w="0" w:type="auto"/>
          </w:tcPr>
          <w:p w14:paraId="72F5F26B"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 xml:space="preserve">Status Axle number </w:t>
            </w:r>
            <w:r>
              <w:rPr>
                <w:b/>
                <w:bCs/>
                <w:sz w:val="16"/>
                <w:szCs w:val="16"/>
                <w:lang w:eastAsia="en-GB"/>
              </w:rPr>
              <w:br/>
            </w:r>
            <w:r w:rsidRPr="001D28C1">
              <w:rPr>
                <w:sz w:val="16"/>
                <w:szCs w:val="16"/>
                <w:u w:val="single"/>
                <w:lang w:eastAsia="en-GB"/>
              </w:rPr>
              <w:t>Coding:</w:t>
            </w:r>
            <w:r>
              <w:rPr>
                <w:sz w:val="16"/>
                <w:szCs w:val="16"/>
                <w:lang w:eastAsia="en-GB"/>
              </w:rPr>
              <w:br/>
            </w:r>
            <w:r w:rsidRPr="001D28C1">
              <w:rPr>
                <w:sz w:val="16"/>
                <w:szCs w:val="16"/>
                <w:lang w:eastAsia="en-GB"/>
              </w:rPr>
              <w:t>see Subset 026-7.4.3.5</w:t>
            </w:r>
          </w:p>
        </w:tc>
        <w:tc>
          <w:tcPr>
            <w:tcW w:w="0" w:type="auto"/>
          </w:tcPr>
          <w:p w14:paraId="6061DDCB" w14:textId="77777777" w:rsidR="00F465E2" w:rsidRDefault="00F465E2" w:rsidP="007B1614">
            <w:pPr>
              <w:spacing w:after="0" w:line="240" w:lineRule="auto"/>
              <w:rPr>
                <w:sz w:val="16"/>
                <w:szCs w:val="16"/>
                <w:lang w:eastAsia="en-GB"/>
              </w:rPr>
            </w:pPr>
          </w:p>
        </w:tc>
      </w:tr>
      <w:tr w:rsidR="007B1614" w14:paraId="21E83A1A" w14:textId="77777777" w:rsidTr="00EB4B96">
        <w:trPr>
          <w:cantSplit/>
          <w:trHeight w:val="20"/>
        </w:trPr>
        <w:tc>
          <w:tcPr>
            <w:tcW w:w="0" w:type="auto"/>
            <w:noWrap/>
          </w:tcPr>
          <w:p w14:paraId="3743D4B7"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40444347" w14:textId="77777777" w:rsidR="00F465E2" w:rsidRPr="001D28C1" w:rsidRDefault="00F465E2" w:rsidP="007B1614">
            <w:pPr>
              <w:spacing w:after="0" w:line="240" w:lineRule="auto"/>
              <w:rPr>
                <w:lang w:eastAsia="en-GB"/>
              </w:rPr>
            </w:pPr>
            <w:r w:rsidRPr="001D28C1">
              <w:rPr>
                <w:lang w:eastAsia="en-GB"/>
              </w:rPr>
              <w:t>Train Data</w:t>
            </w:r>
          </w:p>
        </w:tc>
        <w:tc>
          <w:tcPr>
            <w:tcW w:w="279" w:type="dxa"/>
            <w:shd w:val="clear" w:color="auto" w:fill="CCFFFF"/>
            <w:noWrap/>
          </w:tcPr>
          <w:p w14:paraId="15D5C99F"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45A48F89"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55234C24" w14:textId="77777777" w:rsidR="00F465E2" w:rsidRPr="001D28C1" w:rsidRDefault="00F465E2" w:rsidP="007B1614">
            <w:pPr>
              <w:spacing w:after="0" w:line="240" w:lineRule="auto"/>
              <w:rPr>
                <w:sz w:val="16"/>
                <w:szCs w:val="16"/>
                <w:lang w:eastAsia="en-GB"/>
              </w:rPr>
            </w:pPr>
            <w:r>
              <w:rPr>
                <w:sz w:val="16"/>
                <w:szCs w:val="16"/>
                <w:lang w:eastAsia="en-GB"/>
              </w:rPr>
              <w:t>BOOL</w:t>
            </w:r>
          </w:p>
        </w:tc>
        <w:tc>
          <w:tcPr>
            <w:tcW w:w="0" w:type="auto"/>
            <w:noWrap/>
          </w:tcPr>
          <w:p w14:paraId="462CE4F5" w14:textId="77777777" w:rsidR="00F465E2" w:rsidRPr="001D28C1" w:rsidRDefault="00F465E2" w:rsidP="007B1614">
            <w:pPr>
              <w:spacing w:after="0" w:line="240" w:lineRule="auto"/>
              <w:rPr>
                <w:sz w:val="16"/>
                <w:szCs w:val="16"/>
                <w:lang w:eastAsia="en-GB"/>
              </w:rPr>
            </w:pPr>
            <w:r w:rsidRPr="001D28C1">
              <w:rPr>
                <w:sz w:val="16"/>
                <w:szCs w:val="16"/>
                <w:lang w:eastAsia="en-GB"/>
              </w:rPr>
              <w:t>T_ATS_S</w:t>
            </w:r>
          </w:p>
        </w:tc>
        <w:tc>
          <w:tcPr>
            <w:tcW w:w="0" w:type="auto"/>
            <w:shd w:val="clear" w:color="auto" w:fill="FFCC99"/>
            <w:noWrap/>
          </w:tcPr>
          <w:p w14:paraId="435869B7" w14:textId="77777777" w:rsidR="00F465E2" w:rsidRPr="001D28C1" w:rsidRDefault="00F465E2" w:rsidP="007B1614">
            <w:pPr>
              <w:spacing w:after="0" w:line="240" w:lineRule="auto"/>
              <w:rPr>
                <w:sz w:val="16"/>
                <w:szCs w:val="16"/>
                <w:lang w:eastAsia="en-GB"/>
              </w:rPr>
            </w:pPr>
            <w:r>
              <w:rPr>
                <w:sz w:val="16"/>
                <w:szCs w:val="16"/>
                <w:lang w:eastAsia="en-GB"/>
              </w:rPr>
              <w:t>TR_OBU_AirTight</w:t>
            </w:r>
          </w:p>
        </w:tc>
        <w:tc>
          <w:tcPr>
            <w:tcW w:w="0" w:type="auto"/>
          </w:tcPr>
          <w:p w14:paraId="31DC5BBC" w14:textId="77777777" w:rsidR="00F465E2" w:rsidRPr="001D28C1" w:rsidRDefault="00F465E2" w:rsidP="007B1614">
            <w:pPr>
              <w:spacing w:after="0" w:line="240" w:lineRule="auto"/>
              <w:rPr>
                <w:sz w:val="16"/>
                <w:szCs w:val="16"/>
                <w:u w:val="single"/>
                <w:lang w:eastAsia="en-GB"/>
              </w:rPr>
            </w:pPr>
            <w:r w:rsidRPr="001D28C1">
              <w:rPr>
                <w:b/>
                <w:bCs/>
                <w:sz w:val="16"/>
                <w:szCs w:val="16"/>
                <w:lang w:eastAsia="en-GB"/>
              </w:rPr>
              <w:t xml:space="preserve">Status airtight system </w:t>
            </w:r>
            <w:r>
              <w:rPr>
                <w:b/>
                <w:bCs/>
                <w:sz w:val="16"/>
                <w:szCs w:val="16"/>
                <w:lang w:eastAsia="en-GB"/>
              </w:rPr>
              <w:br/>
            </w:r>
            <w:r w:rsidRPr="001D28C1">
              <w:rPr>
                <w:sz w:val="16"/>
                <w:szCs w:val="16"/>
                <w:u w:val="single"/>
                <w:lang w:eastAsia="en-GB"/>
              </w:rPr>
              <w:t>Coding:</w:t>
            </w:r>
          </w:p>
          <w:p w14:paraId="6DB8155C" w14:textId="77777777" w:rsidR="00F465E2" w:rsidRPr="001D28C1" w:rsidRDefault="00F465E2" w:rsidP="007B1614">
            <w:pPr>
              <w:spacing w:after="0" w:line="240" w:lineRule="auto"/>
              <w:rPr>
                <w:b/>
                <w:bCs/>
                <w:sz w:val="16"/>
                <w:szCs w:val="16"/>
                <w:lang w:eastAsia="en-GB"/>
              </w:rPr>
            </w:pPr>
            <w:r>
              <w:rPr>
                <w:sz w:val="16"/>
                <w:szCs w:val="16"/>
                <w:lang w:eastAsia="en-GB"/>
              </w:rPr>
              <w:t>1: Airtightsystem available</w:t>
            </w:r>
            <w:r>
              <w:rPr>
                <w:sz w:val="16"/>
                <w:szCs w:val="16"/>
                <w:lang w:eastAsia="en-GB"/>
              </w:rPr>
              <w:br/>
              <w:t>0: Airtight system not available</w:t>
            </w:r>
            <w:r>
              <w:rPr>
                <w:sz w:val="16"/>
                <w:szCs w:val="16"/>
                <w:lang w:eastAsia="en-GB"/>
              </w:rPr>
              <w:br/>
            </w:r>
          </w:p>
        </w:tc>
        <w:tc>
          <w:tcPr>
            <w:tcW w:w="0" w:type="auto"/>
          </w:tcPr>
          <w:p w14:paraId="4A185100" w14:textId="77777777" w:rsidR="00F465E2" w:rsidRDefault="00F465E2" w:rsidP="007B1614">
            <w:pPr>
              <w:spacing w:after="0" w:line="240" w:lineRule="auto"/>
              <w:rPr>
                <w:sz w:val="16"/>
                <w:szCs w:val="16"/>
                <w:lang w:eastAsia="en-GB"/>
              </w:rPr>
            </w:pPr>
          </w:p>
        </w:tc>
      </w:tr>
      <w:tr w:rsidR="007B1614" w14:paraId="65DDECDB" w14:textId="77777777" w:rsidTr="00EB4B96">
        <w:trPr>
          <w:cantSplit/>
          <w:trHeight w:val="20"/>
        </w:trPr>
        <w:tc>
          <w:tcPr>
            <w:tcW w:w="0" w:type="auto"/>
            <w:noWrap/>
          </w:tcPr>
          <w:p w14:paraId="6509CDC3"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44279545" w14:textId="77777777" w:rsidR="00F465E2" w:rsidRPr="001D28C1" w:rsidRDefault="00F465E2" w:rsidP="007B1614">
            <w:pPr>
              <w:spacing w:after="0" w:line="240" w:lineRule="auto"/>
              <w:rPr>
                <w:lang w:eastAsia="en-GB"/>
              </w:rPr>
            </w:pPr>
            <w:r>
              <w:rPr>
                <w:lang w:eastAsia="en-GB"/>
              </w:rPr>
              <w:t>National Train Control System,</w:t>
            </w:r>
          </w:p>
        </w:tc>
        <w:tc>
          <w:tcPr>
            <w:tcW w:w="279" w:type="dxa"/>
            <w:shd w:val="clear" w:color="auto" w:fill="CCFFFF"/>
            <w:noWrap/>
          </w:tcPr>
          <w:p w14:paraId="3D965354"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4B07A07F" w14:textId="77777777" w:rsidR="00F465E2" w:rsidRPr="001D28C1" w:rsidRDefault="00F465E2" w:rsidP="007B1614">
            <w:pPr>
              <w:spacing w:after="0" w:line="240" w:lineRule="auto"/>
              <w:rPr>
                <w:sz w:val="16"/>
                <w:szCs w:val="16"/>
                <w:lang w:eastAsia="en-GB"/>
              </w:rPr>
            </w:pPr>
            <w:r>
              <w:rPr>
                <w:sz w:val="16"/>
                <w:szCs w:val="16"/>
                <w:lang w:eastAsia="en-GB"/>
              </w:rPr>
              <w:t>8</w:t>
            </w:r>
          </w:p>
        </w:tc>
        <w:tc>
          <w:tcPr>
            <w:tcW w:w="0" w:type="auto"/>
          </w:tcPr>
          <w:p w14:paraId="7EA4FFF3" w14:textId="77777777" w:rsidR="00F465E2" w:rsidRPr="001D28C1" w:rsidRDefault="00F465E2" w:rsidP="007B1614">
            <w:pPr>
              <w:spacing w:after="0" w:line="240" w:lineRule="auto"/>
              <w:rPr>
                <w:sz w:val="16"/>
                <w:szCs w:val="16"/>
                <w:lang w:eastAsia="en-GB"/>
              </w:rPr>
            </w:pPr>
            <w:r>
              <w:rPr>
                <w:sz w:val="16"/>
                <w:szCs w:val="16"/>
                <w:lang w:eastAsia="en-GB"/>
              </w:rPr>
              <w:t>UINT8</w:t>
            </w:r>
          </w:p>
        </w:tc>
        <w:tc>
          <w:tcPr>
            <w:tcW w:w="0" w:type="auto"/>
            <w:noWrap/>
          </w:tcPr>
          <w:p w14:paraId="1AFC08FD" w14:textId="77777777" w:rsidR="00F465E2" w:rsidRPr="001D28C1" w:rsidRDefault="00F465E2" w:rsidP="007B1614">
            <w:pPr>
              <w:spacing w:after="0" w:line="240" w:lineRule="auto"/>
              <w:rPr>
                <w:sz w:val="16"/>
                <w:szCs w:val="16"/>
                <w:lang w:eastAsia="en-GB"/>
              </w:rPr>
            </w:pPr>
            <w:r w:rsidRPr="001D28C1">
              <w:rPr>
                <w:sz w:val="16"/>
                <w:szCs w:val="16"/>
                <w:lang w:eastAsia="en-GB"/>
              </w:rPr>
              <w:t>T_NSI_S</w:t>
            </w:r>
          </w:p>
        </w:tc>
        <w:tc>
          <w:tcPr>
            <w:tcW w:w="0" w:type="auto"/>
            <w:shd w:val="clear" w:color="auto" w:fill="FFCC99"/>
            <w:noWrap/>
          </w:tcPr>
          <w:p w14:paraId="51F18130" w14:textId="77777777" w:rsidR="00F465E2" w:rsidRPr="001D28C1" w:rsidRDefault="00F465E2" w:rsidP="007B1614">
            <w:pPr>
              <w:spacing w:after="0" w:line="240" w:lineRule="auto"/>
              <w:rPr>
                <w:sz w:val="16"/>
                <w:szCs w:val="16"/>
                <w:lang w:eastAsia="en-GB"/>
              </w:rPr>
            </w:pPr>
            <w:r>
              <w:rPr>
                <w:sz w:val="16"/>
                <w:szCs w:val="16"/>
                <w:lang w:eastAsia="en-GB"/>
              </w:rPr>
              <w:t>TR_OBU_NatSysIS</w:t>
            </w:r>
          </w:p>
        </w:tc>
        <w:tc>
          <w:tcPr>
            <w:tcW w:w="0" w:type="auto"/>
          </w:tcPr>
          <w:p w14:paraId="38F5FFE1" w14:textId="77777777" w:rsidR="00F465E2" w:rsidRPr="001D28C1" w:rsidRDefault="00F465E2" w:rsidP="007B1614">
            <w:pPr>
              <w:spacing w:after="0" w:line="240" w:lineRule="auto"/>
              <w:rPr>
                <w:sz w:val="16"/>
                <w:szCs w:val="16"/>
                <w:u w:val="single"/>
                <w:lang w:eastAsia="en-GB"/>
              </w:rPr>
            </w:pPr>
            <w:r w:rsidRPr="001D28C1">
              <w:rPr>
                <w:b/>
                <w:bCs/>
                <w:sz w:val="16"/>
                <w:szCs w:val="16"/>
                <w:lang w:eastAsia="en-GB"/>
              </w:rPr>
              <w:t>Status National System Isolation</w:t>
            </w:r>
            <w:r>
              <w:rPr>
                <w:b/>
                <w:bCs/>
                <w:sz w:val="16"/>
                <w:szCs w:val="16"/>
                <w:lang w:eastAsia="en-GB"/>
              </w:rPr>
              <w:br/>
            </w:r>
            <w:r w:rsidRPr="001D28C1">
              <w:rPr>
                <w:sz w:val="16"/>
                <w:szCs w:val="16"/>
                <w:u w:val="single"/>
                <w:lang w:eastAsia="en-GB"/>
              </w:rPr>
              <w:t>Coding</w:t>
            </w:r>
            <w:r>
              <w:rPr>
                <w:sz w:val="16"/>
                <w:szCs w:val="16"/>
                <w:u w:val="single"/>
                <w:lang w:eastAsia="en-GB"/>
              </w:rPr>
              <w:t xml:space="preserve"> for each bit</w:t>
            </w:r>
            <w:r w:rsidRPr="001D28C1">
              <w:rPr>
                <w:sz w:val="16"/>
                <w:szCs w:val="16"/>
                <w:u w:val="single"/>
                <w:lang w:eastAsia="en-GB"/>
              </w:rPr>
              <w:t>:</w:t>
            </w:r>
          </w:p>
          <w:p w14:paraId="506634BA" w14:textId="77777777" w:rsidR="00F465E2" w:rsidRPr="001D28C1" w:rsidRDefault="00F465E2" w:rsidP="007B1614">
            <w:pPr>
              <w:spacing w:after="0" w:line="240" w:lineRule="auto"/>
              <w:rPr>
                <w:b/>
                <w:bCs/>
                <w:sz w:val="16"/>
                <w:szCs w:val="16"/>
                <w:lang w:eastAsia="en-GB"/>
              </w:rPr>
            </w:pPr>
            <w:r>
              <w:rPr>
                <w:sz w:val="16"/>
                <w:szCs w:val="16"/>
                <w:lang w:eastAsia="en-GB"/>
              </w:rPr>
              <w:t>1: NTC isolated</w:t>
            </w:r>
            <w:r>
              <w:rPr>
                <w:sz w:val="16"/>
                <w:szCs w:val="16"/>
                <w:lang w:eastAsia="en-GB"/>
              </w:rPr>
              <w:br/>
              <w:t>0: NTC not isolated</w:t>
            </w:r>
          </w:p>
        </w:tc>
        <w:tc>
          <w:tcPr>
            <w:tcW w:w="0" w:type="auto"/>
            <w:vAlign w:val="center"/>
          </w:tcPr>
          <w:p w14:paraId="7C01A32D" w14:textId="77777777" w:rsidR="00F465E2" w:rsidRDefault="00F465E2" w:rsidP="007B1614">
            <w:pPr>
              <w:spacing w:after="0" w:line="240" w:lineRule="auto"/>
              <w:rPr>
                <w:sz w:val="16"/>
                <w:szCs w:val="16"/>
                <w:lang w:eastAsia="en-GB"/>
              </w:rPr>
            </w:pPr>
          </w:p>
        </w:tc>
      </w:tr>
      <w:tr w:rsidR="007B1614" w14:paraId="01DB3D94" w14:textId="77777777" w:rsidTr="00EB4B96">
        <w:trPr>
          <w:cantSplit/>
          <w:trHeight w:val="20"/>
        </w:trPr>
        <w:tc>
          <w:tcPr>
            <w:tcW w:w="0" w:type="auto"/>
            <w:noWrap/>
          </w:tcPr>
          <w:p w14:paraId="0DD482FA"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2CB15623" w14:textId="77777777" w:rsidR="00F465E2" w:rsidRPr="001D28C1" w:rsidRDefault="00F465E2" w:rsidP="007B1614">
            <w:pPr>
              <w:spacing w:after="0" w:line="240" w:lineRule="auto"/>
              <w:rPr>
                <w:lang w:eastAsia="en-GB"/>
              </w:rPr>
            </w:pPr>
            <w:r w:rsidRPr="001D28C1">
              <w:rPr>
                <w:lang w:eastAsia="en-GB"/>
              </w:rPr>
              <w:t>Control Train Function</w:t>
            </w:r>
          </w:p>
        </w:tc>
        <w:tc>
          <w:tcPr>
            <w:tcW w:w="279" w:type="dxa"/>
            <w:shd w:val="clear" w:color="auto" w:fill="CCFFFF"/>
            <w:noWrap/>
          </w:tcPr>
          <w:p w14:paraId="2A4241BA"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4AE03B36"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174C5AC4" w14:textId="77777777" w:rsidR="00F465E2" w:rsidRPr="001D28C1" w:rsidRDefault="00F465E2" w:rsidP="007B1614">
            <w:pPr>
              <w:spacing w:after="0" w:line="240" w:lineRule="auto"/>
              <w:rPr>
                <w:sz w:val="16"/>
                <w:szCs w:val="16"/>
                <w:lang w:eastAsia="en-GB"/>
              </w:rPr>
            </w:pPr>
            <w:r>
              <w:rPr>
                <w:sz w:val="16"/>
                <w:szCs w:val="16"/>
                <w:lang w:eastAsia="en-GB"/>
              </w:rPr>
              <w:t>UINT16</w:t>
            </w:r>
          </w:p>
        </w:tc>
        <w:tc>
          <w:tcPr>
            <w:tcW w:w="0" w:type="auto"/>
            <w:noWrap/>
          </w:tcPr>
          <w:p w14:paraId="6742C401" w14:textId="77777777" w:rsidR="00F465E2" w:rsidRPr="001D28C1" w:rsidRDefault="00F465E2" w:rsidP="007B1614">
            <w:pPr>
              <w:spacing w:after="0" w:line="240" w:lineRule="auto"/>
              <w:rPr>
                <w:sz w:val="16"/>
                <w:szCs w:val="16"/>
                <w:lang w:eastAsia="en-GB"/>
              </w:rPr>
            </w:pPr>
            <w:r w:rsidRPr="001D28C1">
              <w:rPr>
                <w:sz w:val="16"/>
                <w:szCs w:val="16"/>
                <w:lang w:eastAsia="en-GB"/>
              </w:rPr>
              <w:t>O_VE_S</w:t>
            </w:r>
          </w:p>
        </w:tc>
        <w:tc>
          <w:tcPr>
            <w:tcW w:w="0" w:type="auto"/>
            <w:shd w:val="clear" w:color="auto" w:fill="FFCC99"/>
            <w:noWrap/>
          </w:tcPr>
          <w:p w14:paraId="07663A0D" w14:textId="77777777" w:rsidR="00F465E2" w:rsidRPr="001D28C1" w:rsidRDefault="00F465E2" w:rsidP="007B1614">
            <w:pPr>
              <w:spacing w:after="0" w:line="240" w:lineRule="auto"/>
              <w:rPr>
                <w:sz w:val="16"/>
                <w:szCs w:val="16"/>
                <w:lang w:val="fr-FR" w:eastAsia="en-GB"/>
              </w:rPr>
            </w:pPr>
            <w:r>
              <w:rPr>
                <w:color w:val="000000"/>
                <w:sz w:val="16"/>
                <w:szCs w:val="16"/>
                <w:lang w:val="fr-FR" w:eastAsia="en-GB"/>
              </w:rPr>
              <w:t>OBU_TR_V_est</w:t>
            </w:r>
          </w:p>
        </w:tc>
        <w:tc>
          <w:tcPr>
            <w:tcW w:w="0" w:type="auto"/>
          </w:tcPr>
          <w:p w14:paraId="77CDB679"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Current estimated speed of the train as status in cm/s</w:t>
            </w:r>
          </w:p>
          <w:p w14:paraId="29DE312D" w14:textId="77777777" w:rsidR="00F465E2" w:rsidRPr="001D28C1" w:rsidRDefault="00F465E2" w:rsidP="007B1614">
            <w:pPr>
              <w:spacing w:after="0" w:line="240" w:lineRule="auto"/>
              <w:rPr>
                <w:sz w:val="16"/>
                <w:szCs w:val="16"/>
                <w:lang w:eastAsia="en-GB"/>
              </w:rPr>
            </w:pPr>
            <w:r w:rsidRPr="001D28C1">
              <w:rPr>
                <w:sz w:val="16"/>
                <w:szCs w:val="16"/>
                <w:u w:val="single"/>
                <w:lang w:eastAsia="en-GB"/>
              </w:rPr>
              <w:t>Coding:</w:t>
            </w:r>
          </w:p>
          <w:p w14:paraId="4C115082" w14:textId="77777777" w:rsidR="00F465E2" w:rsidRPr="001D28C1" w:rsidRDefault="00F465E2" w:rsidP="007B1614">
            <w:pPr>
              <w:spacing w:after="0" w:line="240" w:lineRule="auto"/>
              <w:rPr>
                <w:sz w:val="16"/>
                <w:szCs w:val="16"/>
                <w:lang w:eastAsia="en-GB"/>
              </w:rPr>
            </w:pPr>
            <w:r w:rsidRPr="001D28C1">
              <w:rPr>
                <w:sz w:val="16"/>
                <w:szCs w:val="16"/>
                <w:lang w:eastAsia="en-GB"/>
              </w:rPr>
              <w:t>1 = 1cm/s</w:t>
            </w:r>
          </w:p>
          <w:p w14:paraId="4F4A57CD" w14:textId="77777777" w:rsidR="00F465E2" w:rsidRPr="001D28C1" w:rsidRDefault="00F465E2" w:rsidP="007B1614">
            <w:pPr>
              <w:spacing w:after="0" w:line="240" w:lineRule="auto"/>
              <w:rPr>
                <w:b/>
                <w:bCs/>
                <w:sz w:val="16"/>
                <w:szCs w:val="16"/>
                <w:lang w:eastAsia="en-GB"/>
              </w:rPr>
            </w:pPr>
            <w:r w:rsidRPr="001D28C1">
              <w:rPr>
                <w:sz w:val="16"/>
                <w:szCs w:val="16"/>
                <w:lang w:eastAsia="en-GB"/>
              </w:rPr>
              <w:t>Note: the maximum speed in this solution will be 1179km/h</w:t>
            </w:r>
          </w:p>
        </w:tc>
        <w:tc>
          <w:tcPr>
            <w:tcW w:w="0" w:type="auto"/>
          </w:tcPr>
          <w:p w14:paraId="721745BC" w14:textId="77777777" w:rsidR="00F465E2" w:rsidRDefault="00F465E2" w:rsidP="007B1614">
            <w:pPr>
              <w:spacing w:after="0" w:line="240" w:lineRule="auto"/>
              <w:rPr>
                <w:sz w:val="16"/>
                <w:szCs w:val="16"/>
                <w:lang w:eastAsia="en-GB"/>
              </w:rPr>
            </w:pPr>
          </w:p>
        </w:tc>
      </w:tr>
      <w:tr w:rsidR="007B1614" w14:paraId="00622931" w14:textId="77777777" w:rsidTr="00EB4B96">
        <w:trPr>
          <w:cantSplit/>
          <w:trHeight w:val="20"/>
        </w:trPr>
        <w:tc>
          <w:tcPr>
            <w:tcW w:w="0" w:type="auto"/>
            <w:noWrap/>
          </w:tcPr>
          <w:p w14:paraId="52D6090B"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7825C044" w14:textId="77777777" w:rsidR="00F465E2" w:rsidRPr="001D28C1" w:rsidRDefault="00F465E2" w:rsidP="007B1614">
            <w:pPr>
              <w:spacing w:after="0" w:line="240" w:lineRule="auto"/>
              <w:rPr>
                <w:lang w:eastAsia="en-GB"/>
              </w:rPr>
            </w:pPr>
            <w:r w:rsidRPr="001D28C1">
              <w:rPr>
                <w:lang w:eastAsia="en-GB"/>
              </w:rPr>
              <w:t>Control Train Function</w:t>
            </w:r>
          </w:p>
        </w:tc>
        <w:tc>
          <w:tcPr>
            <w:tcW w:w="279" w:type="dxa"/>
            <w:shd w:val="clear" w:color="auto" w:fill="CCFFFF"/>
            <w:noWrap/>
          </w:tcPr>
          <w:p w14:paraId="5B4DD64E"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542353DD"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6A5523D8" w14:textId="77777777" w:rsidR="00F465E2" w:rsidRPr="001D28C1" w:rsidRDefault="00F465E2" w:rsidP="007B1614">
            <w:pPr>
              <w:spacing w:after="0" w:line="240" w:lineRule="auto"/>
              <w:rPr>
                <w:sz w:val="16"/>
                <w:szCs w:val="16"/>
                <w:lang w:eastAsia="en-GB"/>
              </w:rPr>
            </w:pPr>
            <w:r>
              <w:rPr>
                <w:color w:val="000000"/>
                <w:sz w:val="16"/>
                <w:szCs w:val="16"/>
                <w:lang w:eastAsia="en-GB"/>
              </w:rPr>
              <w:t>UNIT16</w:t>
            </w:r>
          </w:p>
        </w:tc>
        <w:tc>
          <w:tcPr>
            <w:tcW w:w="0" w:type="auto"/>
            <w:noWrap/>
          </w:tcPr>
          <w:p w14:paraId="5F4CF826" w14:textId="77777777" w:rsidR="00F465E2" w:rsidRPr="001D28C1" w:rsidRDefault="00F465E2" w:rsidP="007B1614">
            <w:pPr>
              <w:spacing w:after="0" w:line="240" w:lineRule="auto"/>
              <w:rPr>
                <w:sz w:val="16"/>
                <w:szCs w:val="16"/>
                <w:lang w:eastAsia="en-GB"/>
              </w:rPr>
            </w:pPr>
            <w:r w:rsidRPr="001D28C1">
              <w:rPr>
                <w:sz w:val="16"/>
                <w:szCs w:val="16"/>
                <w:lang w:eastAsia="en-GB"/>
              </w:rPr>
              <w:t>O_TL_S</w:t>
            </w:r>
          </w:p>
        </w:tc>
        <w:tc>
          <w:tcPr>
            <w:tcW w:w="0" w:type="auto"/>
            <w:shd w:val="clear" w:color="auto" w:fill="FFCC99"/>
            <w:noWrap/>
          </w:tcPr>
          <w:p w14:paraId="26D8AC1D" w14:textId="77777777" w:rsidR="00F465E2" w:rsidRDefault="00F465E2" w:rsidP="007B1614">
            <w:pPr>
              <w:spacing w:after="0" w:line="240" w:lineRule="auto"/>
              <w:rPr>
                <w:color w:val="000000"/>
                <w:sz w:val="16"/>
                <w:szCs w:val="16"/>
                <w:lang w:eastAsia="en-GB"/>
              </w:rPr>
            </w:pPr>
            <w:r>
              <w:rPr>
                <w:color w:val="000000"/>
                <w:sz w:val="16"/>
                <w:szCs w:val="16"/>
                <w:lang w:eastAsia="en-GB"/>
              </w:rPr>
              <w:t>OBU_TR_Train_Length</w:t>
            </w:r>
          </w:p>
        </w:tc>
        <w:tc>
          <w:tcPr>
            <w:tcW w:w="0" w:type="auto"/>
          </w:tcPr>
          <w:p w14:paraId="614F93FF"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Length of the complete train as status in m</w:t>
            </w:r>
          </w:p>
          <w:p w14:paraId="44ED9812"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Coding:</w:t>
            </w:r>
          </w:p>
          <w:p w14:paraId="69EFBCBC" w14:textId="77777777" w:rsidR="00F465E2" w:rsidRPr="001D28C1" w:rsidRDefault="00F465E2" w:rsidP="007B1614">
            <w:pPr>
              <w:spacing w:after="0" w:line="240" w:lineRule="auto"/>
              <w:rPr>
                <w:b/>
                <w:bCs/>
                <w:sz w:val="16"/>
                <w:szCs w:val="16"/>
                <w:lang w:eastAsia="en-GB"/>
              </w:rPr>
            </w:pPr>
            <w:r w:rsidRPr="001D28C1">
              <w:rPr>
                <w:sz w:val="16"/>
                <w:szCs w:val="16"/>
                <w:u w:val="single"/>
                <w:lang w:eastAsia="en-GB"/>
              </w:rPr>
              <w:t>1 = 1 m</w:t>
            </w:r>
          </w:p>
        </w:tc>
        <w:tc>
          <w:tcPr>
            <w:tcW w:w="0" w:type="auto"/>
          </w:tcPr>
          <w:p w14:paraId="2D285C1A" w14:textId="77777777" w:rsidR="00F465E2" w:rsidRDefault="00F465E2" w:rsidP="007B1614">
            <w:pPr>
              <w:spacing w:after="0" w:line="240" w:lineRule="auto"/>
              <w:rPr>
                <w:sz w:val="16"/>
                <w:szCs w:val="16"/>
                <w:lang w:eastAsia="en-GB"/>
              </w:rPr>
            </w:pPr>
          </w:p>
        </w:tc>
      </w:tr>
      <w:tr w:rsidR="007B1614" w14:paraId="52AC12C8" w14:textId="77777777" w:rsidTr="00EB4B96">
        <w:trPr>
          <w:cantSplit/>
          <w:trHeight w:val="20"/>
        </w:trPr>
        <w:tc>
          <w:tcPr>
            <w:tcW w:w="0" w:type="auto"/>
            <w:noWrap/>
          </w:tcPr>
          <w:p w14:paraId="50D2E4D0"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45A0D941" w14:textId="77777777" w:rsidR="00F465E2" w:rsidRPr="001D28C1" w:rsidRDefault="00F465E2" w:rsidP="007B1614">
            <w:pPr>
              <w:spacing w:after="0" w:line="240" w:lineRule="auto"/>
              <w:rPr>
                <w:lang w:eastAsia="en-GB"/>
              </w:rPr>
            </w:pPr>
            <w:r w:rsidRPr="001D28C1">
              <w:rPr>
                <w:lang w:eastAsia="en-GB"/>
              </w:rPr>
              <w:t>Control Train Function</w:t>
            </w:r>
          </w:p>
        </w:tc>
        <w:tc>
          <w:tcPr>
            <w:tcW w:w="279" w:type="dxa"/>
            <w:shd w:val="clear" w:color="auto" w:fill="CCFFFF"/>
            <w:noWrap/>
          </w:tcPr>
          <w:p w14:paraId="46BB64BC"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1E145D23"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0E45BD38" w14:textId="77777777" w:rsidR="00F465E2" w:rsidRPr="001D28C1" w:rsidRDefault="00F465E2" w:rsidP="007B1614">
            <w:pPr>
              <w:spacing w:after="0" w:line="240" w:lineRule="auto"/>
              <w:rPr>
                <w:sz w:val="16"/>
                <w:szCs w:val="16"/>
                <w:lang w:eastAsia="en-GB"/>
              </w:rPr>
            </w:pPr>
            <w:r>
              <w:rPr>
                <w:sz w:val="16"/>
                <w:szCs w:val="16"/>
                <w:lang w:eastAsia="en-GB"/>
              </w:rPr>
              <w:t>BOOL</w:t>
            </w:r>
          </w:p>
        </w:tc>
        <w:tc>
          <w:tcPr>
            <w:tcW w:w="0" w:type="auto"/>
            <w:noWrap/>
          </w:tcPr>
          <w:p w14:paraId="2478B4FC" w14:textId="77777777" w:rsidR="00F465E2" w:rsidRPr="001D28C1" w:rsidRDefault="00F465E2" w:rsidP="007B1614">
            <w:pPr>
              <w:spacing w:after="0" w:line="240" w:lineRule="auto"/>
              <w:rPr>
                <w:sz w:val="16"/>
                <w:szCs w:val="16"/>
                <w:lang w:eastAsia="en-GB"/>
              </w:rPr>
            </w:pPr>
            <w:r w:rsidRPr="001D28C1">
              <w:rPr>
                <w:sz w:val="16"/>
                <w:szCs w:val="16"/>
                <w:lang w:eastAsia="en-GB"/>
              </w:rPr>
              <w:t>O_ST_S</w:t>
            </w:r>
          </w:p>
        </w:tc>
        <w:tc>
          <w:tcPr>
            <w:tcW w:w="0" w:type="auto"/>
            <w:shd w:val="clear" w:color="auto" w:fill="FFCC99"/>
            <w:noWrap/>
          </w:tcPr>
          <w:p w14:paraId="45C3DE65" w14:textId="77777777" w:rsidR="00F465E2" w:rsidRDefault="00F465E2" w:rsidP="007B1614">
            <w:pPr>
              <w:spacing w:after="0" w:line="240" w:lineRule="auto"/>
              <w:rPr>
                <w:color w:val="000000"/>
                <w:sz w:val="16"/>
                <w:szCs w:val="16"/>
                <w:lang w:eastAsia="en-GB"/>
              </w:rPr>
            </w:pPr>
            <w:r>
              <w:rPr>
                <w:color w:val="000000"/>
                <w:sz w:val="16"/>
                <w:szCs w:val="16"/>
                <w:lang w:eastAsia="en-GB"/>
              </w:rPr>
              <w:t>OBU_TR_Standstill</w:t>
            </w:r>
          </w:p>
        </w:tc>
        <w:tc>
          <w:tcPr>
            <w:tcW w:w="0" w:type="auto"/>
          </w:tcPr>
          <w:p w14:paraId="0637A109"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Train Standstill</w:t>
            </w:r>
          </w:p>
          <w:p w14:paraId="1F298FAB"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Coding:</w:t>
            </w:r>
          </w:p>
          <w:p w14:paraId="18794BD8"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1: Train IS at Standstill</w:t>
            </w:r>
          </w:p>
          <w:p w14:paraId="005F6435" w14:textId="77777777" w:rsidR="00F465E2" w:rsidRPr="001D28C1" w:rsidRDefault="00F465E2" w:rsidP="007B1614">
            <w:pPr>
              <w:spacing w:after="0" w:line="240" w:lineRule="auto"/>
              <w:rPr>
                <w:b/>
                <w:bCs/>
                <w:sz w:val="16"/>
                <w:szCs w:val="16"/>
                <w:lang w:eastAsia="en-GB"/>
              </w:rPr>
            </w:pPr>
            <w:r w:rsidRPr="001D28C1">
              <w:rPr>
                <w:color w:val="000000"/>
                <w:sz w:val="16"/>
                <w:szCs w:val="16"/>
                <w:lang w:eastAsia="es-ES"/>
              </w:rPr>
              <w:t>0: Train is NOT at Standstill</w:t>
            </w:r>
          </w:p>
        </w:tc>
        <w:tc>
          <w:tcPr>
            <w:tcW w:w="0" w:type="auto"/>
          </w:tcPr>
          <w:p w14:paraId="6693E459" w14:textId="77777777" w:rsidR="00F465E2" w:rsidRDefault="00F465E2" w:rsidP="007B1614">
            <w:pPr>
              <w:spacing w:after="0" w:line="240" w:lineRule="auto"/>
              <w:rPr>
                <w:sz w:val="16"/>
                <w:szCs w:val="16"/>
                <w:lang w:eastAsia="en-GB"/>
              </w:rPr>
            </w:pPr>
          </w:p>
        </w:tc>
      </w:tr>
      <w:tr w:rsidR="007B1614" w14:paraId="1AFBF6CF" w14:textId="77777777" w:rsidTr="00EB4B96">
        <w:trPr>
          <w:cantSplit/>
          <w:trHeight w:val="20"/>
        </w:trPr>
        <w:tc>
          <w:tcPr>
            <w:tcW w:w="0" w:type="auto"/>
            <w:noWrap/>
          </w:tcPr>
          <w:p w14:paraId="2E5972D3" w14:textId="77777777" w:rsidR="00F465E2" w:rsidRDefault="00F465E2" w:rsidP="007B1614">
            <w:pPr>
              <w:spacing w:after="0" w:line="240" w:lineRule="auto"/>
              <w:rPr>
                <w:lang w:eastAsia="en-GB"/>
              </w:rPr>
            </w:pPr>
            <w:r>
              <w:rPr>
                <w:lang w:eastAsia="en-GB"/>
              </w:rPr>
              <w:lastRenderedPageBreak/>
              <w:t>O</w:t>
            </w:r>
          </w:p>
        </w:tc>
        <w:tc>
          <w:tcPr>
            <w:tcW w:w="1324" w:type="dxa"/>
            <w:shd w:val="clear" w:color="auto" w:fill="00FF00"/>
          </w:tcPr>
          <w:p w14:paraId="3896DF45" w14:textId="77777777" w:rsidR="00F465E2" w:rsidRPr="001D28C1" w:rsidRDefault="00F465E2" w:rsidP="007B1614">
            <w:pPr>
              <w:spacing w:after="0" w:line="240" w:lineRule="auto"/>
              <w:rPr>
                <w:lang w:eastAsia="en-GB"/>
              </w:rPr>
            </w:pPr>
            <w:r w:rsidRPr="001D28C1">
              <w:rPr>
                <w:lang w:eastAsia="en-GB"/>
              </w:rPr>
              <w:t>Change of Traction System</w:t>
            </w:r>
          </w:p>
        </w:tc>
        <w:tc>
          <w:tcPr>
            <w:tcW w:w="279" w:type="dxa"/>
            <w:shd w:val="clear" w:color="auto" w:fill="CCFFFF"/>
            <w:noWrap/>
          </w:tcPr>
          <w:p w14:paraId="0F003302"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15B19E82"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5A1A9F57" w14:textId="77777777" w:rsidR="00F465E2" w:rsidRPr="001D28C1" w:rsidRDefault="00F465E2" w:rsidP="007B1614">
            <w:pPr>
              <w:spacing w:after="0" w:line="240" w:lineRule="auto"/>
              <w:rPr>
                <w:sz w:val="16"/>
                <w:szCs w:val="16"/>
                <w:lang w:eastAsia="en-GB"/>
              </w:rPr>
            </w:pPr>
            <w:r>
              <w:rPr>
                <w:color w:val="000000"/>
                <w:sz w:val="16"/>
                <w:szCs w:val="16"/>
                <w:lang w:eastAsia="en-GB"/>
              </w:rPr>
              <w:t>UINT16,</w:t>
            </w:r>
            <w:r>
              <w:rPr>
                <w:color w:val="000000"/>
                <w:sz w:val="16"/>
                <w:szCs w:val="16"/>
                <w:lang w:eastAsia="en-GB"/>
              </w:rPr>
              <w:br/>
              <w:t>2’s complement</w:t>
            </w:r>
          </w:p>
        </w:tc>
        <w:tc>
          <w:tcPr>
            <w:tcW w:w="0" w:type="auto"/>
            <w:noWrap/>
          </w:tcPr>
          <w:p w14:paraId="4A5FBCB3" w14:textId="77777777" w:rsidR="00F465E2" w:rsidRPr="001D28C1" w:rsidRDefault="00F465E2" w:rsidP="007B1614">
            <w:pPr>
              <w:spacing w:after="0" w:line="240" w:lineRule="auto"/>
              <w:rPr>
                <w:sz w:val="16"/>
                <w:szCs w:val="16"/>
                <w:lang w:eastAsia="en-GB"/>
              </w:rPr>
            </w:pPr>
            <w:r w:rsidRPr="001D28C1">
              <w:rPr>
                <w:sz w:val="16"/>
                <w:szCs w:val="16"/>
                <w:lang w:eastAsia="en-GB"/>
              </w:rPr>
              <w:t>O_CT_S0</w:t>
            </w:r>
          </w:p>
        </w:tc>
        <w:tc>
          <w:tcPr>
            <w:tcW w:w="0" w:type="auto"/>
            <w:shd w:val="clear" w:color="auto" w:fill="FFCC99"/>
            <w:noWrap/>
          </w:tcPr>
          <w:p w14:paraId="55D6EEAD" w14:textId="77777777" w:rsidR="00F465E2" w:rsidRDefault="00F465E2" w:rsidP="007B1614">
            <w:pPr>
              <w:spacing w:after="0" w:line="240" w:lineRule="auto"/>
              <w:rPr>
                <w:color w:val="000000"/>
                <w:sz w:val="16"/>
                <w:szCs w:val="16"/>
                <w:lang w:eastAsia="en-GB"/>
              </w:rPr>
            </w:pPr>
            <w:r>
              <w:rPr>
                <w:color w:val="000000"/>
                <w:sz w:val="16"/>
                <w:szCs w:val="16"/>
                <w:lang w:eastAsia="en-GB"/>
              </w:rPr>
              <w:t>OBU_TR_D_CTS</w:t>
            </w:r>
          </w:p>
        </w:tc>
        <w:tc>
          <w:tcPr>
            <w:tcW w:w="0" w:type="auto"/>
          </w:tcPr>
          <w:p w14:paraId="318F3FE9"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Information about status, distance to and length of the TrackCondition</w:t>
            </w:r>
            <w:r>
              <w:rPr>
                <w:b/>
                <w:bCs/>
                <w:sz w:val="16"/>
                <w:szCs w:val="16"/>
                <w:lang w:eastAsia="en-GB"/>
              </w:rPr>
              <w:t>‘</w:t>
            </w:r>
            <w:r w:rsidRPr="001D28C1">
              <w:rPr>
                <w:b/>
                <w:bCs/>
                <w:sz w:val="16"/>
                <w:szCs w:val="16"/>
                <w:lang w:eastAsia="en-GB"/>
              </w:rPr>
              <w:t>Changing the traction system</w:t>
            </w:r>
            <w:r>
              <w:rPr>
                <w:b/>
                <w:bCs/>
                <w:sz w:val="16"/>
                <w:szCs w:val="16"/>
                <w:lang w:eastAsia="en-GB"/>
              </w:rPr>
              <w:t>’</w:t>
            </w:r>
            <w:r w:rsidRPr="001D28C1">
              <w:rPr>
                <w:b/>
                <w:bCs/>
                <w:sz w:val="16"/>
                <w:szCs w:val="16"/>
                <w:lang w:eastAsia="en-GB"/>
              </w:rPr>
              <w:t xml:space="preserve"> used by the TCMS</w:t>
            </w:r>
          </w:p>
          <w:p w14:paraId="5F93980C"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 xml:space="preserve">Coding: </w:t>
            </w:r>
          </w:p>
          <w:p w14:paraId="3C3CEC5C" w14:textId="77777777" w:rsidR="00F465E2" w:rsidRPr="001D28C1" w:rsidRDefault="00F465E2" w:rsidP="007B1614">
            <w:pPr>
              <w:spacing w:after="0" w:line="240" w:lineRule="auto"/>
              <w:rPr>
                <w:sz w:val="16"/>
                <w:szCs w:val="16"/>
                <w:u w:val="single"/>
                <w:lang w:eastAsia="en-GB"/>
              </w:rPr>
            </w:pPr>
          </w:p>
          <w:p w14:paraId="084463C3"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8000h (special value): No track condition of particular type announced / active.</w:t>
            </w:r>
          </w:p>
          <w:p w14:paraId="42B3D741"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If set for at least 2 seconds the announced / active condition has been cancelled.</w:t>
            </w:r>
          </w:p>
          <w:p w14:paraId="0855A0EC" w14:textId="77777777" w:rsidR="00F465E2" w:rsidRPr="001D28C1" w:rsidRDefault="00F465E2" w:rsidP="007B1614">
            <w:pPr>
              <w:spacing w:after="0" w:line="240" w:lineRule="auto"/>
              <w:rPr>
                <w:sz w:val="16"/>
                <w:szCs w:val="16"/>
                <w:u w:val="single"/>
                <w:lang w:eastAsia="en-GB"/>
              </w:rPr>
            </w:pPr>
          </w:p>
          <w:p w14:paraId="580B3C13"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7FFFh to 0000h</w:t>
            </w:r>
            <w:r>
              <w:rPr>
                <w:sz w:val="16"/>
                <w:szCs w:val="16"/>
                <w:u w:val="single"/>
                <w:lang w:eastAsia="en-GB"/>
              </w:rPr>
              <w:br/>
            </w:r>
            <w:r w:rsidRPr="001D28C1">
              <w:rPr>
                <w:sz w:val="16"/>
                <w:szCs w:val="16"/>
                <w:u w:val="single"/>
                <w:lang w:eastAsia="en-GB"/>
              </w:rPr>
              <w:t xml:space="preserve">(32767 m to 0 m): This value represents the remaining distance to the </w:t>
            </w:r>
            <w:r w:rsidRPr="00472684">
              <w:rPr>
                <w:sz w:val="16"/>
                <w:szCs w:val="16"/>
                <w:u w:val="single"/>
                <w:lang w:eastAsia="en-GB"/>
              </w:rPr>
              <w:t xml:space="preserve">location where the change  of traction system  has to be done </w:t>
            </w:r>
            <w:r w:rsidRPr="001D28C1">
              <w:rPr>
                <w:sz w:val="16"/>
                <w:szCs w:val="16"/>
                <w:u w:val="single"/>
                <w:lang w:eastAsia="en-GB"/>
              </w:rPr>
              <w:t>(only positive values are used). If the value is within this range a track condition is announced and distance to reference area is counting down.</w:t>
            </w:r>
          </w:p>
          <w:p w14:paraId="420C8389" w14:textId="77777777" w:rsidR="00F465E2" w:rsidRPr="001D28C1" w:rsidRDefault="00F465E2" w:rsidP="007B1614">
            <w:pPr>
              <w:spacing w:after="0" w:line="240" w:lineRule="auto"/>
              <w:rPr>
                <w:sz w:val="16"/>
                <w:szCs w:val="16"/>
                <w:u w:val="single"/>
                <w:lang w:eastAsia="en-GB"/>
              </w:rPr>
            </w:pPr>
          </w:p>
          <w:p w14:paraId="751F086A"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 xml:space="preserve">1 bit </w:t>
            </w:r>
            <w:r>
              <w:rPr>
                <w:sz w:val="16"/>
                <w:szCs w:val="16"/>
                <w:u w:val="single"/>
                <w:lang w:eastAsia="en-GB"/>
              </w:rPr>
              <w:t>≡</w:t>
            </w:r>
            <w:r w:rsidRPr="001D28C1">
              <w:rPr>
                <w:sz w:val="16"/>
                <w:szCs w:val="16"/>
                <w:u w:val="single"/>
                <w:lang w:eastAsia="en-GB"/>
              </w:rPr>
              <w:t xml:space="preserve"> 1 m</w:t>
            </w:r>
          </w:p>
          <w:p w14:paraId="4292CF0E" w14:textId="77777777" w:rsidR="00F465E2" w:rsidRPr="001D28C1" w:rsidRDefault="00F465E2" w:rsidP="007B1614">
            <w:pPr>
              <w:spacing w:after="0" w:line="240" w:lineRule="auto"/>
              <w:rPr>
                <w:sz w:val="16"/>
                <w:szCs w:val="16"/>
                <w:u w:val="single"/>
                <w:lang w:eastAsia="en-GB"/>
              </w:rPr>
            </w:pPr>
          </w:p>
          <w:p w14:paraId="151E325E" w14:textId="77777777" w:rsidR="00F465E2" w:rsidRPr="001D28C1" w:rsidRDefault="00F465E2" w:rsidP="007B1614">
            <w:pPr>
              <w:spacing w:after="0" w:line="240" w:lineRule="auto"/>
              <w:rPr>
                <w:b/>
                <w:bCs/>
                <w:sz w:val="16"/>
                <w:szCs w:val="16"/>
                <w:lang w:eastAsia="en-GB"/>
              </w:rPr>
            </w:pPr>
            <w:r w:rsidRPr="001D28C1">
              <w:rPr>
                <w:sz w:val="16"/>
                <w:szCs w:val="16"/>
                <w:u w:val="single"/>
                <w:lang w:eastAsia="en-GB"/>
              </w:rPr>
              <w:t>Used in variant 1</w:t>
            </w:r>
          </w:p>
        </w:tc>
        <w:tc>
          <w:tcPr>
            <w:tcW w:w="0" w:type="auto"/>
          </w:tcPr>
          <w:p w14:paraId="427EF14D" w14:textId="77777777" w:rsidR="00F465E2" w:rsidRDefault="00F465E2" w:rsidP="007B1614">
            <w:pPr>
              <w:spacing w:after="0" w:line="240" w:lineRule="auto"/>
              <w:rPr>
                <w:sz w:val="16"/>
                <w:szCs w:val="16"/>
                <w:lang w:eastAsia="en-GB"/>
              </w:rPr>
            </w:pPr>
          </w:p>
        </w:tc>
      </w:tr>
      <w:tr w:rsidR="007B1614" w14:paraId="7AE03954" w14:textId="77777777" w:rsidTr="00EB4B96">
        <w:trPr>
          <w:cantSplit/>
          <w:trHeight w:val="20"/>
        </w:trPr>
        <w:tc>
          <w:tcPr>
            <w:tcW w:w="0" w:type="auto"/>
            <w:noWrap/>
          </w:tcPr>
          <w:p w14:paraId="4F3822E3"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379F4771" w14:textId="77777777" w:rsidR="00F465E2" w:rsidRPr="001D28C1" w:rsidRDefault="00F465E2" w:rsidP="007B1614">
            <w:pPr>
              <w:spacing w:after="0" w:line="240" w:lineRule="auto"/>
              <w:rPr>
                <w:lang w:eastAsia="en-GB"/>
              </w:rPr>
            </w:pPr>
            <w:r w:rsidRPr="001D28C1">
              <w:rPr>
                <w:lang w:eastAsia="en-GB"/>
              </w:rPr>
              <w:t>Change of Traction System</w:t>
            </w:r>
          </w:p>
        </w:tc>
        <w:tc>
          <w:tcPr>
            <w:tcW w:w="279" w:type="dxa"/>
            <w:shd w:val="clear" w:color="auto" w:fill="CCFFFF"/>
            <w:noWrap/>
          </w:tcPr>
          <w:p w14:paraId="74847FE2"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1A2AE608"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7AC78E27" w14:textId="77777777" w:rsidR="00F465E2" w:rsidRDefault="00F465E2" w:rsidP="007B1614">
            <w:pPr>
              <w:spacing w:after="0" w:line="240" w:lineRule="auto"/>
              <w:rPr>
                <w:color w:val="000000"/>
                <w:sz w:val="16"/>
                <w:szCs w:val="16"/>
                <w:lang w:eastAsia="en-GB"/>
              </w:rPr>
            </w:pPr>
            <w:r>
              <w:rPr>
                <w:color w:val="000000"/>
                <w:sz w:val="16"/>
                <w:szCs w:val="16"/>
                <w:lang w:eastAsia="en-GB"/>
              </w:rPr>
              <w:t>UINT16</w:t>
            </w:r>
          </w:p>
        </w:tc>
        <w:tc>
          <w:tcPr>
            <w:tcW w:w="0" w:type="auto"/>
            <w:noWrap/>
          </w:tcPr>
          <w:p w14:paraId="54A578C9" w14:textId="77777777" w:rsidR="00F465E2" w:rsidRPr="001D28C1" w:rsidRDefault="00F465E2" w:rsidP="007B1614">
            <w:pPr>
              <w:spacing w:after="0" w:line="240" w:lineRule="auto"/>
              <w:rPr>
                <w:sz w:val="16"/>
                <w:szCs w:val="16"/>
                <w:lang w:eastAsia="en-GB"/>
              </w:rPr>
            </w:pPr>
            <w:r w:rsidRPr="001D28C1">
              <w:rPr>
                <w:sz w:val="16"/>
                <w:szCs w:val="16"/>
                <w:lang w:eastAsia="en-GB"/>
              </w:rPr>
              <w:t>O_CT_S1</w:t>
            </w:r>
          </w:p>
        </w:tc>
        <w:tc>
          <w:tcPr>
            <w:tcW w:w="0" w:type="auto"/>
            <w:shd w:val="clear" w:color="auto" w:fill="FFCC99"/>
            <w:noWrap/>
          </w:tcPr>
          <w:p w14:paraId="6B17925B" w14:textId="77777777" w:rsidR="00F465E2" w:rsidRDefault="00F465E2" w:rsidP="007B1614">
            <w:pPr>
              <w:spacing w:after="0" w:line="240" w:lineRule="auto"/>
              <w:rPr>
                <w:color w:val="000000"/>
                <w:sz w:val="16"/>
                <w:szCs w:val="16"/>
                <w:lang w:eastAsia="en-GB"/>
              </w:rPr>
            </w:pPr>
            <w:r>
              <w:rPr>
                <w:color w:val="000000"/>
                <w:sz w:val="16"/>
                <w:szCs w:val="16"/>
                <w:lang w:eastAsia="en-GB"/>
              </w:rPr>
              <w:t>OBU_TR_L_CTS_Area</w:t>
            </w:r>
          </w:p>
          <w:p w14:paraId="02569703" w14:textId="77777777" w:rsidR="00F465E2" w:rsidRDefault="00F465E2" w:rsidP="007B1614">
            <w:pPr>
              <w:spacing w:after="0" w:line="240" w:lineRule="auto"/>
              <w:rPr>
                <w:color w:val="000000"/>
                <w:sz w:val="16"/>
                <w:szCs w:val="16"/>
                <w:lang w:eastAsia="en-GB"/>
              </w:rPr>
            </w:pPr>
            <w:r>
              <w:rPr>
                <w:color w:val="000000"/>
                <w:sz w:val="16"/>
                <w:szCs w:val="16"/>
                <w:lang w:eastAsia="en-GB"/>
              </w:rPr>
              <w:t>(option overlap traction system)</w:t>
            </w:r>
          </w:p>
        </w:tc>
        <w:tc>
          <w:tcPr>
            <w:tcW w:w="0" w:type="auto"/>
          </w:tcPr>
          <w:p w14:paraId="4EEBFB92" w14:textId="77777777" w:rsidR="00F465E2" w:rsidRPr="001D28C1" w:rsidRDefault="00F465E2" w:rsidP="007B1614">
            <w:pPr>
              <w:spacing w:after="0" w:line="240" w:lineRule="auto"/>
              <w:rPr>
                <w:b/>
                <w:sz w:val="16"/>
                <w:szCs w:val="16"/>
                <w:u w:val="single"/>
                <w:lang w:eastAsia="en-GB"/>
              </w:rPr>
            </w:pPr>
            <w:r w:rsidRPr="001D28C1">
              <w:rPr>
                <w:b/>
                <w:sz w:val="16"/>
                <w:szCs w:val="16"/>
                <w:lang w:eastAsia="en-GB"/>
              </w:rPr>
              <w:t>The fixed length of the section where both traction feeds are available.</w:t>
            </w:r>
          </w:p>
          <w:p w14:paraId="4E1EF3B2" w14:textId="77777777" w:rsidR="00F465E2" w:rsidRPr="001D28C1" w:rsidRDefault="00F465E2" w:rsidP="007B1614">
            <w:pPr>
              <w:spacing w:after="0" w:line="240" w:lineRule="auto"/>
              <w:rPr>
                <w:sz w:val="16"/>
                <w:szCs w:val="16"/>
                <w:lang w:eastAsia="en-GB"/>
              </w:rPr>
            </w:pPr>
            <w:r w:rsidRPr="001D28C1">
              <w:rPr>
                <w:sz w:val="16"/>
                <w:szCs w:val="16"/>
                <w:lang w:eastAsia="en-GB"/>
              </w:rPr>
              <w:t xml:space="preserve">Coding: </w:t>
            </w:r>
          </w:p>
          <w:p w14:paraId="1477D479" w14:textId="77777777" w:rsidR="00F465E2" w:rsidRPr="001D28C1" w:rsidRDefault="00F465E2" w:rsidP="007B1614">
            <w:pPr>
              <w:spacing w:after="0" w:line="240" w:lineRule="auto"/>
              <w:rPr>
                <w:sz w:val="16"/>
                <w:szCs w:val="16"/>
                <w:lang w:eastAsia="en-GB"/>
              </w:rPr>
            </w:pPr>
            <w:r w:rsidRPr="001D28C1">
              <w:rPr>
                <w:sz w:val="16"/>
                <w:szCs w:val="16"/>
                <w:lang w:eastAsia="en-GB"/>
              </w:rPr>
              <w:t xml:space="preserve">1 bit </w:t>
            </w:r>
            <w:r>
              <w:rPr>
                <w:sz w:val="16"/>
                <w:szCs w:val="16"/>
                <w:lang w:eastAsia="en-GB"/>
              </w:rPr>
              <w:t>≡</w:t>
            </w:r>
            <w:r w:rsidRPr="001D28C1">
              <w:rPr>
                <w:sz w:val="16"/>
                <w:szCs w:val="16"/>
                <w:lang w:eastAsia="en-GB"/>
              </w:rPr>
              <w:t xml:space="preserve"> 1 m.</w:t>
            </w:r>
          </w:p>
          <w:p w14:paraId="541EF382" w14:textId="77777777" w:rsidR="00F465E2" w:rsidRPr="001D28C1" w:rsidRDefault="00F465E2" w:rsidP="007B1614">
            <w:pPr>
              <w:spacing w:after="0" w:line="240" w:lineRule="auto"/>
              <w:rPr>
                <w:sz w:val="16"/>
                <w:szCs w:val="16"/>
                <w:lang w:eastAsia="en-GB"/>
              </w:rPr>
            </w:pPr>
          </w:p>
          <w:p w14:paraId="42709BFE" w14:textId="77777777" w:rsidR="00F465E2" w:rsidRPr="001D28C1" w:rsidRDefault="00F465E2" w:rsidP="007B1614">
            <w:pPr>
              <w:spacing w:after="0" w:line="240" w:lineRule="auto"/>
              <w:rPr>
                <w:b/>
                <w:bCs/>
                <w:sz w:val="16"/>
                <w:szCs w:val="16"/>
                <w:lang w:eastAsia="en-GB"/>
              </w:rPr>
            </w:pPr>
            <w:r w:rsidRPr="001D28C1">
              <w:rPr>
                <w:sz w:val="16"/>
                <w:szCs w:val="16"/>
                <w:u w:val="single"/>
                <w:lang w:eastAsia="en-GB"/>
              </w:rPr>
              <w:t>Used in variant 1</w:t>
            </w:r>
          </w:p>
        </w:tc>
        <w:tc>
          <w:tcPr>
            <w:tcW w:w="0" w:type="auto"/>
          </w:tcPr>
          <w:p w14:paraId="751D29F9" w14:textId="77777777" w:rsidR="00F465E2" w:rsidRDefault="00F465E2" w:rsidP="007B1614">
            <w:pPr>
              <w:spacing w:after="0" w:line="240" w:lineRule="auto"/>
              <w:rPr>
                <w:sz w:val="16"/>
                <w:szCs w:val="16"/>
                <w:lang w:eastAsia="en-GB"/>
              </w:rPr>
            </w:pPr>
          </w:p>
        </w:tc>
      </w:tr>
      <w:tr w:rsidR="007B1614" w14:paraId="4CA42B10" w14:textId="77777777" w:rsidTr="00EB4B96">
        <w:trPr>
          <w:cantSplit/>
          <w:trHeight w:val="20"/>
        </w:trPr>
        <w:tc>
          <w:tcPr>
            <w:tcW w:w="0" w:type="auto"/>
            <w:noWrap/>
          </w:tcPr>
          <w:p w14:paraId="07043FBC" w14:textId="77777777" w:rsidR="00F465E2" w:rsidRDefault="00F465E2" w:rsidP="007B1614">
            <w:pPr>
              <w:spacing w:after="0" w:line="240" w:lineRule="auto"/>
              <w:rPr>
                <w:lang w:eastAsia="en-GB"/>
              </w:rPr>
            </w:pPr>
            <w:r>
              <w:rPr>
                <w:lang w:eastAsia="en-GB"/>
              </w:rPr>
              <w:lastRenderedPageBreak/>
              <w:t>O</w:t>
            </w:r>
          </w:p>
        </w:tc>
        <w:tc>
          <w:tcPr>
            <w:tcW w:w="1324" w:type="dxa"/>
            <w:shd w:val="clear" w:color="auto" w:fill="00FF00"/>
          </w:tcPr>
          <w:p w14:paraId="490DB848" w14:textId="77777777" w:rsidR="00F465E2" w:rsidRPr="001D28C1" w:rsidRDefault="00F465E2" w:rsidP="007B1614">
            <w:pPr>
              <w:spacing w:after="0" w:line="240" w:lineRule="auto"/>
              <w:rPr>
                <w:lang w:eastAsia="en-GB"/>
              </w:rPr>
            </w:pPr>
            <w:r w:rsidRPr="001D28C1">
              <w:rPr>
                <w:lang w:eastAsia="en-GB"/>
              </w:rPr>
              <w:t>Change of Traction System</w:t>
            </w:r>
          </w:p>
        </w:tc>
        <w:tc>
          <w:tcPr>
            <w:tcW w:w="279" w:type="dxa"/>
            <w:shd w:val="clear" w:color="auto" w:fill="CCFFFF"/>
            <w:noWrap/>
          </w:tcPr>
          <w:p w14:paraId="2E6389B5"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3BA6BFA4"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0712DD15" w14:textId="77777777" w:rsidR="00F465E2" w:rsidRDefault="00F465E2" w:rsidP="007B1614">
            <w:pPr>
              <w:spacing w:after="0" w:line="240" w:lineRule="auto"/>
              <w:rPr>
                <w:color w:val="000000"/>
                <w:sz w:val="16"/>
                <w:szCs w:val="16"/>
                <w:lang w:eastAsia="en-GB"/>
              </w:rPr>
            </w:pPr>
            <w:r>
              <w:rPr>
                <w:color w:val="000000"/>
                <w:sz w:val="16"/>
                <w:szCs w:val="16"/>
                <w:lang w:eastAsia="en-GB"/>
              </w:rPr>
              <w:t>UINT16</w:t>
            </w:r>
          </w:p>
          <w:p w14:paraId="79B834AF" w14:textId="77777777" w:rsidR="00F465E2" w:rsidRDefault="00F465E2" w:rsidP="007B1614">
            <w:pPr>
              <w:spacing w:after="0" w:line="240" w:lineRule="auto"/>
              <w:rPr>
                <w:color w:val="000000"/>
                <w:sz w:val="16"/>
                <w:szCs w:val="16"/>
                <w:lang w:eastAsia="en-GB"/>
              </w:rPr>
            </w:pPr>
          </w:p>
        </w:tc>
        <w:tc>
          <w:tcPr>
            <w:tcW w:w="0" w:type="auto"/>
            <w:noWrap/>
          </w:tcPr>
          <w:p w14:paraId="2ACA1769" w14:textId="77777777" w:rsidR="00F465E2" w:rsidRPr="001D28C1" w:rsidRDefault="00F465E2" w:rsidP="007B1614">
            <w:pPr>
              <w:spacing w:after="0" w:line="240" w:lineRule="auto"/>
              <w:rPr>
                <w:sz w:val="16"/>
                <w:szCs w:val="16"/>
                <w:lang w:eastAsia="en-GB"/>
              </w:rPr>
            </w:pPr>
            <w:r w:rsidRPr="001D28C1">
              <w:rPr>
                <w:sz w:val="16"/>
                <w:szCs w:val="16"/>
                <w:lang w:eastAsia="en-GB"/>
              </w:rPr>
              <w:t>O_CT_S2</w:t>
            </w:r>
          </w:p>
        </w:tc>
        <w:tc>
          <w:tcPr>
            <w:tcW w:w="0" w:type="auto"/>
            <w:shd w:val="clear" w:color="auto" w:fill="FFCC99"/>
            <w:noWrap/>
          </w:tcPr>
          <w:p w14:paraId="25F0D81C" w14:textId="77777777" w:rsidR="00F465E2" w:rsidRDefault="00F465E2" w:rsidP="007B1614">
            <w:pPr>
              <w:spacing w:after="0" w:line="240" w:lineRule="auto"/>
              <w:rPr>
                <w:color w:val="000000"/>
                <w:sz w:val="16"/>
                <w:szCs w:val="16"/>
                <w:lang w:eastAsia="en-GB"/>
              </w:rPr>
            </w:pPr>
            <w:r>
              <w:rPr>
                <w:color w:val="000000"/>
                <w:sz w:val="16"/>
                <w:szCs w:val="16"/>
                <w:lang w:eastAsia="en-GB"/>
              </w:rPr>
              <w:t>OBU_TR_NID_CTS_System</w:t>
            </w:r>
          </w:p>
        </w:tc>
        <w:tc>
          <w:tcPr>
            <w:tcW w:w="0" w:type="auto"/>
          </w:tcPr>
          <w:p w14:paraId="239F7028"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The new traction system (NID_CTRACTION).</w:t>
            </w:r>
          </w:p>
          <w:p w14:paraId="369E7B09"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Coding:refer to subset 026 chapter 7</w:t>
            </w:r>
          </w:p>
          <w:p w14:paraId="78E2CD33"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1: Train IS at the related country</w:t>
            </w:r>
          </w:p>
          <w:p w14:paraId="2FE721ED"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0: Train is NOT at the related country</w:t>
            </w:r>
          </w:p>
          <w:p w14:paraId="510D5970"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Note: For the serial interface: 16 Bits for the country</w:t>
            </w:r>
          </w:p>
          <w:p w14:paraId="082CFD73" w14:textId="77777777" w:rsidR="00F465E2" w:rsidRPr="001D28C1" w:rsidRDefault="00F465E2" w:rsidP="007B1614">
            <w:pPr>
              <w:spacing w:after="0" w:line="240" w:lineRule="auto"/>
              <w:rPr>
                <w:sz w:val="16"/>
                <w:szCs w:val="16"/>
                <w:u w:val="single"/>
                <w:lang w:eastAsia="en-GB"/>
              </w:rPr>
            </w:pPr>
          </w:p>
          <w:p w14:paraId="4103DD80" w14:textId="77777777" w:rsidR="00F465E2" w:rsidRPr="001D28C1" w:rsidRDefault="00F465E2" w:rsidP="007B1614">
            <w:pPr>
              <w:spacing w:after="0" w:line="240" w:lineRule="auto"/>
              <w:rPr>
                <w:sz w:val="16"/>
                <w:szCs w:val="16"/>
                <w:u w:val="single"/>
                <w:lang w:eastAsia="en-GB"/>
              </w:rPr>
            </w:pPr>
          </w:p>
          <w:p w14:paraId="4C553E3B" w14:textId="77777777" w:rsidR="00F465E2" w:rsidRPr="001D28C1" w:rsidRDefault="00F465E2" w:rsidP="007B1614">
            <w:pPr>
              <w:spacing w:after="0" w:line="240" w:lineRule="auto"/>
              <w:rPr>
                <w:b/>
                <w:bCs/>
                <w:sz w:val="16"/>
                <w:szCs w:val="16"/>
                <w:lang w:eastAsia="en-GB"/>
              </w:rPr>
            </w:pPr>
            <w:r w:rsidRPr="001D28C1">
              <w:rPr>
                <w:sz w:val="16"/>
                <w:szCs w:val="16"/>
                <w:u w:val="single"/>
                <w:lang w:eastAsia="en-GB"/>
              </w:rPr>
              <w:t>Used in variant 1 and 2</w:t>
            </w:r>
          </w:p>
        </w:tc>
        <w:tc>
          <w:tcPr>
            <w:tcW w:w="0" w:type="auto"/>
          </w:tcPr>
          <w:p w14:paraId="7D414941" w14:textId="77777777" w:rsidR="00F465E2" w:rsidRDefault="00F465E2" w:rsidP="007B1614">
            <w:pPr>
              <w:spacing w:after="0" w:line="240" w:lineRule="auto"/>
              <w:rPr>
                <w:sz w:val="16"/>
                <w:szCs w:val="16"/>
                <w:lang w:eastAsia="en-GB"/>
              </w:rPr>
            </w:pPr>
          </w:p>
        </w:tc>
      </w:tr>
      <w:tr w:rsidR="007B1614" w14:paraId="745A81C7" w14:textId="77777777" w:rsidTr="00EB4B96">
        <w:trPr>
          <w:cantSplit/>
          <w:trHeight w:val="20"/>
        </w:trPr>
        <w:tc>
          <w:tcPr>
            <w:tcW w:w="0" w:type="auto"/>
            <w:noWrap/>
          </w:tcPr>
          <w:p w14:paraId="5114E6BE"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29E4F060" w14:textId="77777777" w:rsidR="00F465E2" w:rsidRPr="001D28C1" w:rsidRDefault="00F465E2" w:rsidP="007B1614">
            <w:pPr>
              <w:spacing w:after="0" w:line="240" w:lineRule="auto"/>
              <w:rPr>
                <w:lang w:eastAsia="en-GB"/>
              </w:rPr>
            </w:pPr>
            <w:r w:rsidRPr="001D28C1">
              <w:rPr>
                <w:lang w:eastAsia="en-GB"/>
              </w:rPr>
              <w:t>Change of Traction System</w:t>
            </w:r>
          </w:p>
        </w:tc>
        <w:tc>
          <w:tcPr>
            <w:tcW w:w="279" w:type="dxa"/>
            <w:shd w:val="clear" w:color="auto" w:fill="CCFFFF"/>
            <w:noWrap/>
          </w:tcPr>
          <w:p w14:paraId="4EE65530"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755EE2C2" w14:textId="77777777" w:rsidR="00F465E2" w:rsidRPr="001D28C1" w:rsidRDefault="00F465E2" w:rsidP="007B1614">
            <w:pPr>
              <w:spacing w:after="0" w:line="240" w:lineRule="auto"/>
              <w:rPr>
                <w:sz w:val="16"/>
                <w:szCs w:val="16"/>
                <w:lang w:eastAsia="en-GB"/>
              </w:rPr>
            </w:pPr>
            <w:r>
              <w:rPr>
                <w:sz w:val="16"/>
                <w:szCs w:val="16"/>
                <w:lang w:eastAsia="en-GB"/>
              </w:rPr>
              <w:t>4</w:t>
            </w:r>
          </w:p>
        </w:tc>
        <w:tc>
          <w:tcPr>
            <w:tcW w:w="0" w:type="auto"/>
          </w:tcPr>
          <w:p w14:paraId="542E21E3" w14:textId="77777777" w:rsidR="00F465E2" w:rsidRDefault="00F465E2" w:rsidP="007B1614">
            <w:pPr>
              <w:spacing w:after="0" w:line="240" w:lineRule="auto"/>
              <w:rPr>
                <w:color w:val="000000"/>
                <w:sz w:val="16"/>
                <w:szCs w:val="16"/>
                <w:lang w:eastAsia="en-GB"/>
              </w:rPr>
            </w:pPr>
            <w:r>
              <w:rPr>
                <w:color w:val="000000"/>
                <w:sz w:val="16"/>
                <w:szCs w:val="16"/>
                <w:lang w:eastAsia="en-GB"/>
              </w:rPr>
              <w:t>BOOL4</w:t>
            </w:r>
          </w:p>
        </w:tc>
        <w:tc>
          <w:tcPr>
            <w:tcW w:w="0" w:type="auto"/>
            <w:noWrap/>
          </w:tcPr>
          <w:p w14:paraId="08D6F396" w14:textId="77777777" w:rsidR="00F465E2" w:rsidRPr="001D28C1" w:rsidRDefault="00F465E2" w:rsidP="007B1614">
            <w:pPr>
              <w:spacing w:after="0" w:line="240" w:lineRule="auto"/>
              <w:rPr>
                <w:sz w:val="16"/>
                <w:szCs w:val="16"/>
                <w:lang w:eastAsia="en-GB"/>
              </w:rPr>
            </w:pPr>
            <w:r w:rsidRPr="001D28C1">
              <w:rPr>
                <w:sz w:val="16"/>
                <w:szCs w:val="16"/>
                <w:lang w:eastAsia="en-GB"/>
              </w:rPr>
              <w:t>O_CT_S3</w:t>
            </w:r>
          </w:p>
        </w:tc>
        <w:tc>
          <w:tcPr>
            <w:tcW w:w="0" w:type="auto"/>
            <w:shd w:val="clear" w:color="auto" w:fill="FFCC99"/>
            <w:noWrap/>
          </w:tcPr>
          <w:p w14:paraId="394B671B" w14:textId="77777777" w:rsidR="00F465E2" w:rsidRDefault="00F465E2" w:rsidP="007B1614">
            <w:pPr>
              <w:spacing w:after="0" w:line="240" w:lineRule="auto"/>
              <w:rPr>
                <w:color w:val="000000"/>
                <w:sz w:val="16"/>
                <w:szCs w:val="16"/>
                <w:lang w:eastAsia="en-GB"/>
              </w:rPr>
            </w:pPr>
            <w:r>
              <w:rPr>
                <w:color w:val="000000"/>
                <w:sz w:val="16"/>
                <w:szCs w:val="16"/>
                <w:lang w:eastAsia="en-GB"/>
              </w:rPr>
              <w:t>OBU_TR_NID_CTS_Voltage</w:t>
            </w:r>
          </w:p>
        </w:tc>
        <w:tc>
          <w:tcPr>
            <w:tcW w:w="0" w:type="auto"/>
          </w:tcPr>
          <w:p w14:paraId="1CBF57B1"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The new traction voltage (M_VOLTAGE).</w:t>
            </w:r>
          </w:p>
          <w:p w14:paraId="7393F5D1" w14:textId="77777777" w:rsidR="00F465E2" w:rsidRPr="001D28C1" w:rsidRDefault="00F465E2" w:rsidP="007B1614">
            <w:pPr>
              <w:spacing w:after="0" w:line="240" w:lineRule="auto"/>
              <w:rPr>
                <w:bCs/>
                <w:sz w:val="16"/>
                <w:szCs w:val="16"/>
                <w:lang w:eastAsia="en-GB"/>
              </w:rPr>
            </w:pPr>
            <w:r>
              <w:rPr>
                <w:bCs/>
                <w:sz w:val="16"/>
                <w:szCs w:val="16"/>
                <w:lang w:eastAsia="en-GB"/>
              </w:rPr>
              <w:t>4</w:t>
            </w:r>
            <w:r w:rsidRPr="001D28C1">
              <w:rPr>
                <w:bCs/>
                <w:sz w:val="16"/>
                <w:szCs w:val="16"/>
                <w:lang w:eastAsia="en-GB"/>
              </w:rPr>
              <w:t xml:space="preserve"> bit </w:t>
            </w:r>
            <w:r>
              <w:rPr>
                <w:bCs/>
                <w:sz w:val="16"/>
                <w:szCs w:val="16"/>
                <w:lang w:eastAsia="en-GB"/>
              </w:rPr>
              <w:t xml:space="preserve">for </w:t>
            </w:r>
            <w:r w:rsidRPr="001D28C1">
              <w:rPr>
                <w:bCs/>
                <w:sz w:val="16"/>
                <w:szCs w:val="16"/>
                <w:lang w:eastAsia="en-GB"/>
              </w:rPr>
              <w:t>new voltage</w:t>
            </w:r>
          </w:p>
          <w:p w14:paraId="0E4A4EEF" w14:textId="77777777" w:rsidR="00F465E2" w:rsidRPr="001D28C1" w:rsidRDefault="00F465E2" w:rsidP="007B1614">
            <w:pPr>
              <w:spacing w:after="0" w:line="240" w:lineRule="auto"/>
              <w:rPr>
                <w:bCs/>
                <w:sz w:val="16"/>
                <w:szCs w:val="16"/>
                <w:lang w:eastAsia="en-GB"/>
              </w:rPr>
            </w:pPr>
            <w:r w:rsidRPr="001D28C1">
              <w:rPr>
                <w:bCs/>
                <w:sz w:val="16"/>
                <w:szCs w:val="16"/>
                <w:lang w:eastAsia="en-GB"/>
              </w:rPr>
              <w:t>[for Coding refer to subset 026 chapter 7]</w:t>
            </w:r>
          </w:p>
          <w:p w14:paraId="53C2F1FA" w14:textId="77777777" w:rsidR="00F465E2" w:rsidRPr="001D28C1" w:rsidRDefault="00F465E2" w:rsidP="007B1614">
            <w:pPr>
              <w:spacing w:after="0" w:line="240" w:lineRule="auto"/>
              <w:rPr>
                <w:b/>
                <w:bCs/>
                <w:sz w:val="16"/>
                <w:szCs w:val="16"/>
                <w:lang w:eastAsia="en-GB"/>
              </w:rPr>
            </w:pPr>
            <w:r w:rsidRPr="001D28C1">
              <w:rPr>
                <w:sz w:val="16"/>
                <w:szCs w:val="16"/>
                <w:u w:val="single"/>
                <w:lang w:eastAsia="en-GB"/>
              </w:rPr>
              <w:t>Used in variant 1 and 2</w:t>
            </w:r>
          </w:p>
        </w:tc>
        <w:tc>
          <w:tcPr>
            <w:tcW w:w="0" w:type="auto"/>
          </w:tcPr>
          <w:p w14:paraId="78C9E4C6" w14:textId="77777777" w:rsidR="00F465E2" w:rsidRDefault="00F465E2" w:rsidP="007B1614">
            <w:pPr>
              <w:spacing w:after="0" w:line="240" w:lineRule="auto"/>
              <w:rPr>
                <w:sz w:val="16"/>
                <w:szCs w:val="16"/>
                <w:lang w:eastAsia="en-GB"/>
              </w:rPr>
            </w:pPr>
          </w:p>
        </w:tc>
      </w:tr>
      <w:tr w:rsidR="007B1614" w14:paraId="47BF5F23" w14:textId="77777777" w:rsidTr="00EB4B96">
        <w:trPr>
          <w:cantSplit/>
          <w:trHeight w:val="20"/>
        </w:trPr>
        <w:tc>
          <w:tcPr>
            <w:tcW w:w="0" w:type="auto"/>
            <w:noWrap/>
          </w:tcPr>
          <w:p w14:paraId="4F31A741"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3EEA3B1C" w14:textId="77777777" w:rsidR="00F465E2" w:rsidRPr="001D28C1" w:rsidRDefault="00F465E2" w:rsidP="007B1614">
            <w:pPr>
              <w:spacing w:after="0" w:line="240" w:lineRule="auto"/>
              <w:rPr>
                <w:lang w:eastAsia="en-GB"/>
              </w:rPr>
            </w:pPr>
            <w:r w:rsidRPr="001D28C1">
              <w:rPr>
                <w:lang w:eastAsia="en-GB"/>
              </w:rPr>
              <w:t>Change of Traction System</w:t>
            </w:r>
          </w:p>
        </w:tc>
        <w:tc>
          <w:tcPr>
            <w:tcW w:w="279" w:type="dxa"/>
            <w:shd w:val="clear" w:color="auto" w:fill="CCFFFF"/>
            <w:noWrap/>
          </w:tcPr>
          <w:p w14:paraId="3AEA7A7D"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5069D4AB"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07107400"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1D3EC93E" w14:textId="77777777" w:rsidR="00F465E2" w:rsidRPr="001D28C1" w:rsidRDefault="00F465E2" w:rsidP="007B1614">
            <w:pPr>
              <w:spacing w:after="0" w:line="240" w:lineRule="auto"/>
              <w:rPr>
                <w:sz w:val="16"/>
                <w:szCs w:val="16"/>
                <w:lang w:eastAsia="en-GB"/>
              </w:rPr>
            </w:pPr>
            <w:r w:rsidRPr="001D28C1">
              <w:rPr>
                <w:sz w:val="16"/>
                <w:szCs w:val="16"/>
                <w:lang w:eastAsia="en-GB"/>
              </w:rPr>
              <w:t>O_CT_S4</w:t>
            </w:r>
          </w:p>
        </w:tc>
        <w:tc>
          <w:tcPr>
            <w:tcW w:w="0" w:type="auto"/>
            <w:shd w:val="clear" w:color="auto" w:fill="FFCC99"/>
            <w:noWrap/>
          </w:tcPr>
          <w:p w14:paraId="0CBB0D91" w14:textId="77777777" w:rsidR="00F465E2" w:rsidRDefault="00F465E2" w:rsidP="007B1614">
            <w:pPr>
              <w:spacing w:after="0" w:line="240" w:lineRule="auto"/>
              <w:rPr>
                <w:color w:val="000000"/>
                <w:sz w:val="16"/>
                <w:szCs w:val="16"/>
                <w:lang w:eastAsia="en-GB"/>
              </w:rPr>
            </w:pPr>
            <w:r>
              <w:rPr>
                <w:color w:val="000000"/>
                <w:sz w:val="16"/>
                <w:szCs w:val="16"/>
                <w:lang w:eastAsia="en-GB"/>
              </w:rPr>
              <w:t>O_CTS_Standstill</w:t>
            </w:r>
          </w:p>
        </w:tc>
        <w:tc>
          <w:tcPr>
            <w:tcW w:w="0" w:type="auto"/>
          </w:tcPr>
          <w:p w14:paraId="7F04366F"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 xml:space="preserve">Change of traction system allowed onlyat standstill </w:t>
            </w:r>
          </w:p>
          <w:p w14:paraId="5FA93A75"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Coding:</w:t>
            </w:r>
          </w:p>
          <w:p w14:paraId="7A347756"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0 = allowed only at standstill</w:t>
            </w:r>
          </w:p>
          <w:p w14:paraId="49D32078"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 xml:space="preserve">1 = allowed not only at standstill </w:t>
            </w:r>
          </w:p>
          <w:p w14:paraId="439169BE" w14:textId="77777777" w:rsidR="00F465E2" w:rsidRPr="001D28C1" w:rsidRDefault="00F465E2" w:rsidP="007B1614">
            <w:pPr>
              <w:spacing w:after="0" w:line="240" w:lineRule="auto"/>
              <w:rPr>
                <w:b/>
                <w:bCs/>
                <w:sz w:val="16"/>
                <w:szCs w:val="16"/>
                <w:lang w:eastAsia="en-GB"/>
              </w:rPr>
            </w:pPr>
          </w:p>
          <w:p w14:paraId="3C92892C" w14:textId="77777777" w:rsidR="00F465E2" w:rsidRPr="0006679C" w:rsidRDefault="00F465E2" w:rsidP="007B1614">
            <w:pPr>
              <w:spacing w:after="0" w:line="240" w:lineRule="auto"/>
              <w:rPr>
                <w:sz w:val="16"/>
                <w:szCs w:val="16"/>
                <w:u w:val="single"/>
                <w:lang w:eastAsia="en-GB"/>
              </w:rPr>
            </w:pPr>
            <w:r>
              <w:rPr>
                <w:sz w:val="16"/>
                <w:szCs w:val="16"/>
                <w:u w:val="single"/>
                <w:lang w:eastAsia="en-GB"/>
              </w:rPr>
              <w:t>Used in variant 1</w:t>
            </w:r>
          </w:p>
        </w:tc>
        <w:tc>
          <w:tcPr>
            <w:tcW w:w="0" w:type="auto"/>
          </w:tcPr>
          <w:p w14:paraId="5CA52D15" w14:textId="77777777" w:rsidR="00F465E2" w:rsidRDefault="00F465E2" w:rsidP="007B1614">
            <w:pPr>
              <w:spacing w:after="0" w:line="240" w:lineRule="auto"/>
              <w:rPr>
                <w:sz w:val="16"/>
                <w:szCs w:val="16"/>
                <w:lang w:eastAsia="en-GB"/>
              </w:rPr>
            </w:pPr>
          </w:p>
        </w:tc>
      </w:tr>
      <w:tr w:rsidR="007B1614" w14:paraId="55166D2A" w14:textId="77777777" w:rsidTr="00EB4B96">
        <w:trPr>
          <w:cantSplit/>
          <w:trHeight w:val="20"/>
        </w:trPr>
        <w:tc>
          <w:tcPr>
            <w:tcW w:w="0" w:type="auto"/>
            <w:noWrap/>
          </w:tcPr>
          <w:p w14:paraId="13B199C2"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1F646B5D" w14:textId="77777777" w:rsidR="00F465E2" w:rsidRPr="001D28C1" w:rsidRDefault="00F465E2" w:rsidP="007B1614">
            <w:pPr>
              <w:spacing w:after="0" w:line="240" w:lineRule="auto"/>
              <w:rPr>
                <w:lang w:eastAsia="en-GB"/>
              </w:rPr>
            </w:pPr>
            <w:r w:rsidRPr="001D28C1">
              <w:rPr>
                <w:lang w:eastAsia="en-GB"/>
              </w:rPr>
              <w:t>Change of Traction System</w:t>
            </w:r>
          </w:p>
        </w:tc>
        <w:tc>
          <w:tcPr>
            <w:tcW w:w="279" w:type="dxa"/>
            <w:shd w:val="clear" w:color="auto" w:fill="CCFFFF"/>
            <w:noWrap/>
          </w:tcPr>
          <w:p w14:paraId="6A7797FD"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090EB083"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13963EC6"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05F2F9B7" w14:textId="77777777" w:rsidR="00F465E2" w:rsidRPr="001D28C1" w:rsidRDefault="00F465E2" w:rsidP="007B1614">
            <w:pPr>
              <w:spacing w:after="0" w:line="240" w:lineRule="auto"/>
              <w:rPr>
                <w:sz w:val="16"/>
                <w:szCs w:val="16"/>
                <w:lang w:eastAsia="en-GB"/>
              </w:rPr>
            </w:pPr>
            <w:r w:rsidRPr="001D28C1">
              <w:rPr>
                <w:sz w:val="16"/>
                <w:szCs w:val="16"/>
                <w:lang w:eastAsia="en-GB"/>
              </w:rPr>
              <w:t>O_CT_S5</w:t>
            </w:r>
          </w:p>
        </w:tc>
        <w:tc>
          <w:tcPr>
            <w:tcW w:w="0" w:type="auto"/>
            <w:shd w:val="clear" w:color="auto" w:fill="FFCC99"/>
            <w:noWrap/>
          </w:tcPr>
          <w:p w14:paraId="55629568" w14:textId="77777777" w:rsidR="00F465E2" w:rsidRDefault="00F465E2" w:rsidP="007B1614">
            <w:pPr>
              <w:spacing w:after="0" w:line="240" w:lineRule="auto"/>
              <w:rPr>
                <w:color w:val="000000"/>
                <w:sz w:val="16"/>
                <w:szCs w:val="16"/>
                <w:lang w:eastAsia="en-GB"/>
              </w:rPr>
            </w:pPr>
            <w:r>
              <w:rPr>
                <w:color w:val="000000"/>
                <w:sz w:val="16"/>
                <w:szCs w:val="16"/>
                <w:lang w:eastAsia="en-GB"/>
              </w:rPr>
              <w:t>OBU_TR_ChgTracPwr_Activation</w:t>
            </w:r>
          </w:p>
        </w:tc>
        <w:tc>
          <w:tcPr>
            <w:tcW w:w="0" w:type="auto"/>
          </w:tcPr>
          <w:p w14:paraId="420A8BE6"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 xml:space="preserve">Changing the traction system commanded by the EVC </w:t>
            </w:r>
          </w:p>
          <w:p w14:paraId="29A5DD95" w14:textId="77777777" w:rsidR="00F465E2" w:rsidRPr="001D28C1" w:rsidRDefault="00F465E2" w:rsidP="007B1614">
            <w:pPr>
              <w:spacing w:after="0" w:line="240" w:lineRule="auto"/>
              <w:rPr>
                <w:sz w:val="24"/>
                <w:szCs w:val="24"/>
                <w:lang w:eastAsia="en-GB"/>
              </w:rPr>
            </w:pPr>
            <w:r w:rsidRPr="001D28C1">
              <w:rPr>
                <w:sz w:val="16"/>
                <w:szCs w:val="16"/>
                <w:u w:val="single"/>
                <w:lang w:eastAsia="en-GB"/>
              </w:rPr>
              <w:t>Coding:</w:t>
            </w:r>
          </w:p>
          <w:p w14:paraId="5B326D9A" w14:textId="77777777" w:rsidR="00F465E2" w:rsidRPr="001D28C1" w:rsidRDefault="00F465E2" w:rsidP="007B1614">
            <w:pPr>
              <w:spacing w:after="0" w:line="240" w:lineRule="auto"/>
              <w:rPr>
                <w:sz w:val="16"/>
                <w:szCs w:val="16"/>
                <w:lang w:eastAsia="en-GB"/>
              </w:rPr>
            </w:pPr>
            <w:r w:rsidRPr="001D28C1">
              <w:rPr>
                <w:sz w:val="16"/>
                <w:szCs w:val="16"/>
                <w:lang w:eastAsia="en-GB"/>
              </w:rPr>
              <w:t>1: Change of Traction Power System IS allowed</w:t>
            </w:r>
          </w:p>
          <w:p w14:paraId="38A389EF" w14:textId="77777777" w:rsidR="00F465E2" w:rsidRPr="001D28C1" w:rsidRDefault="00F465E2" w:rsidP="007B1614">
            <w:pPr>
              <w:spacing w:after="0" w:line="240" w:lineRule="auto"/>
              <w:rPr>
                <w:sz w:val="16"/>
                <w:szCs w:val="16"/>
                <w:lang w:eastAsia="en-GB"/>
              </w:rPr>
            </w:pPr>
            <w:r w:rsidRPr="001D28C1">
              <w:rPr>
                <w:sz w:val="16"/>
                <w:szCs w:val="16"/>
                <w:lang w:eastAsia="en-GB"/>
              </w:rPr>
              <w:t>0: Change of Traction Power System IS NOT allowed</w:t>
            </w:r>
          </w:p>
          <w:p w14:paraId="74EF5942" w14:textId="77777777" w:rsidR="00F465E2" w:rsidRPr="001D28C1" w:rsidRDefault="00F465E2" w:rsidP="007B1614">
            <w:pPr>
              <w:spacing w:after="0" w:line="240" w:lineRule="auto"/>
              <w:rPr>
                <w:sz w:val="16"/>
                <w:szCs w:val="16"/>
                <w:u w:val="single"/>
                <w:lang w:eastAsia="en-GB"/>
              </w:rPr>
            </w:pPr>
          </w:p>
          <w:p w14:paraId="1D40251A" w14:textId="77777777" w:rsidR="00F465E2" w:rsidRPr="0006679C" w:rsidRDefault="00F465E2" w:rsidP="007B1614">
            <w:pPr>
              <w:spacing w:after="0" w:line="240" w:lineRule="auto"/>
              <w:rPr>
                <w:sz w:val="16"/>
                <w:szCs w:val="16"/>
                <w:u w:val="single"/>
                <w:lang w:eastAsia="en-GB"/>
              </w:rPr>
            </w:pPr>
            <w:r>
              <w:rPr>
                <w:sz w:val="16"/>
                <w:szCs w:val="16"/>
                <w:u w:val="single"/>
                <w:lang w:eastAsia="en-GB"/>
              </w:rPr>
              <w:t>Used in variant 2</w:t>
            </w:r>
          </w:p>
        </w:tc>
        <w:tc>
          <w:tcPr>
            <w:tcW w:w="0" w:type="auto"/>
          </w:tcPr>
          <w:p w14:paraId="40DC0E1E" w14:textId="77777777" w:rsidR="00F465E2" w:rsidRDefault="00F465E2" w:rsidP="007B1614">
            <w:pPr>
              <w:spacing w:after="0" w:line="240" w:lineRule="auto"/>
              <w:rPr>
                <w:sz w:val="16"/>
                <w:szCs w:val="16"/>
                <w:lang w:eastAsia="en-GB"/>
              </w:rPr>
            </w:pPr>
          </w:p>
        </w:tc>
      </w:tr>
      <w:tr w:rsidR="007B1614" w14:paraId="4A10D75F" w14:textId="77777777" w:rsidTr="00EB4B96">
        <w:trPr>
          <w:cantSplit/>
          <w:trHeight w:val="20"/>
        </w:trPr>
        <w:tc>
          <w:tcPr>
            <w:tcW w:w="0" w:type="auto"/>
            <w:noWrap/>
          </w:tcPr>
          <w:p w14:paraId="5866BD0C" w14:textId="77777777" w:rsidR="00F465E2" w:rsidRDefault="00F465E2" w:rsidP="007B1614">
            <w:pPr>
              <w:spacing w:after="0" w:line="240" w:lineRule="auto"/>
              <w:rPr>
                <w:lang w:eastAsia="en-GB"/>
              </w:rPr>
            </w:pPr>
            <w:r>
              <w:rPr>
                <w:lang w:eastAsia="en-GB"/>
              </w:rPr>
              <w:lastRenderedPageBreak/>
              <w:t>O</w:t>
            </w:r>
          </w:p>
        </w:tc>
        <w:tc>
          <w:tcPr>
            <w:tcW w:w="1324" w:type="dxa"/>
            <w:shd w:val="clear" w:color="auto" w:fill="00FF00"/>
          </w:tcPr>
          <w:p w14:paraId="786F5890" w14:textId="77777777" w:rsidR="00F465E2" w:rsidRPr="001D28C1" w:rsidRDefault="00F465E2" w:rsidP="007B1614">
            <w:pPr>
              <w:spacing w:after="0" w:line="240" w:lineRule="auto"/>
              <w:rPr>
                <w:lang w:eastAsia="en-GB"/>
              </w:rPr>
            </w:pPr>
            <w:r w:rsidRPr="001D28C1">
              <w:rPr>
                <w:lang w:eastAsia="en-GB"/>
              </w:rPr>
              <w:t>Pantograph</w:t>
            </w:r>
          </w:p>
        </w:tc>
        <w:tc>
          <w:tcPr>
            <w:tcW w:w="279" w:type="dxa"/>
            <w:shd w:val="clear" w:color="auto" w:fill="CCFFFF"/>
            <w:noWrap/>
          </w:tcPr>
          <w:p w14:paraId="62A57908"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01211754"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6D88A8CF" w14:textId="77777777" w:rsidR="00F465E2" w:rsidRDefault="00F465E2" w:rsidP="007B1614">
            <w:pPr>
              <w:spacing w:after="0" w:line="240" w:lineRule="auto"/>
              <w:rPr>
                <w:color w:val="000000"/>
                <w:sz w:val="16"/>
                <w:szCs w:val="16"/>
                <w:lang w:eastAsia="en-GB"/>
              </w:rPr>
            </w:pPr>
            <w:r>
              <w:rPr>
                <w:color w:val="000000"/>
                <w:sz w:val="16"/>
                <w:szCs w:val="16"/>
                <w:lang w:eastAsia="en-GB"/>
              </w:rPr>
              <w:t>UINT16,</w:t>
            </w:r>
            <w:r>
              <w:rPr>
                <w:color w:val="000000"/>
                <w:sz w:val="16"/>
                <w:szCs w:val="16"/>
                <w:lang w:eastAsia="en-GB"/>
              </w:rPr>
              <w:br/>
              <w:t>2’s complement</w:t>
            </w:r>
          </w:p>
        </w:tc>
        <w:tc>
          <w:tcPr>
            <w:tcW w:w="0" w:type="auto"/>
            <w:noWrap/>
          </w:tcPr>
          <w:p w14:paraId="2EC10F5A" w14:textId="77777777" w:rsidR="00F465E2" w:rsidRPr="001D28C1" w:rsidRDefault="00F465E2" w:rsidP="007B1614">
            <w:pPr>
              <w:spacing w:after="0" w:line="240" w:lineRule="auto"/>
              <w:rPr>
                <w:sz w:val="16"/>
                <w:szCs w:val="16"/>
                <w:lang w:eastAsia="en-GB"/>
              </w:rPr>
            </w:pPr>
            <w:r w:rsidRPr="001D28C1">
              <w:rPr>
                <w:sz w:val="16"/>
                <w:szCs w:val="16"/>
                <w:lang w:eastAsia="en-GB"/>
              </w:rPr>
              <w:t>O_PA_S0</w:t>
            </w:r>
          </w:p>
        </w:tc>
        <w:tc>
          <w:tcPr>
            <w:tcW w:w="0" w:type="auto"/>
            <w:shd w:val="clear" w:color="auto" w:fill="FFCC99"/>
            <w:noWrap/>
          </w:tcPr>
          <w:p w14:paraId="3F76C257" w14:textId="77777777" w:rsidR="00F465E2" w:rsidRDefault="00F465E2" w:rsidP="007B1614">
            <w:pPr>
              <w:spacing w:after="0" w:line="240" w:lineRule="auto"/>
              <w:rPr>
                <w:color w:val="000000"/>
                <w:sz w:val="16"/>
                <w:szCs w:val="16"/>
                <w:lang w:val="pt-BR" w:eastAsia="en-GB"/>
              </w:rPr>
            </w:pPr>
            <w:r>
              <w:rPr>
                <w:color w:val="000000"/>
                <w:sz w:val="16"/>
                <w:szCs w:val="16"/>
                <w:lang w:val="pt-BR" w:eastAsia="en-GB"/>
              </w:rPr>
              <w:t>OBU_TR_D_Panto</w:t>
            </w:r>
          </w:p>
        </w:tc>
        <w:tc>
          <w:tcPr>
            <w:tcW w:w="0" w:type="auto"/>
          </w:tcPr>
          <w:p w14:paraId="4A0A6ADB"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Information about status, distance to and length of the TrackCondition</w:t>
            </w:r>
            <w:r>
              <w:rPr>
                <w:b/>
                <w:bCs/>
                <w:sz w:val="16"/>
                <w:szCs w:val="16"/>
                <w:lang w:eastAsia="en-GB"/>
              </w:rPr>
              <w:t>‘</w:t>
            </w:r>
            <w:r w:rsidRPr="001D28C1">
              <w:rPr>
                <w:b/>
                <w:bCs/>
                <w:sz w:val="16"/>
                <w:szCs w:val="16"/>
                <w:lang w:eastAsia="en-GB"/>
              </w:rPr>
              <w:t>Passing a powerless section with pantograph to be lowered</w:t>
            </w:r>
            <w:r>
              <w:rPr>
                <w:b/>
                <w:bCs/>
                <w:sz w:val="16"/>
                <w:szCs w:val="16"/>
                <w:lang w:eastAsia="en-GB"/>
              </w:rPr>
              <w:t>’</w:t>
            </w:r>
            <w:r w:rsidRPr="001D28C1">
              <w:rPr>
                <w:b/>
                <w:bCs/>
                <w:sz w:val="16"/>
                <w:szCs w:val="16"/>
                <w:lang w:eastAsia="en-GB"/>
              </w:rPr>
              <w:t xml:space="preserve"> used by the TCMS</w:t>
            </w:r>
          </w:p>
          <w:p w14:paraId="0CB238F1"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 xml:space="preserve">Coding: </w:t>
            </w:r>
          </w:p>
          <w:p w14:paraId="2C3F1FD0" w14:textId="77777777" w:rsidR="00F465E2" w:rsidRPr="001D28C1" w:rsidRDefault="00F465E2" w:rsidP="007B1614">
            <w:pPr>
              <w:spacing w:after="0" w:line="240" w:lineRule="auto"/>
              <w:rPr>
                <w:sz w:val="16"/>
                <w:szCs w:val="16"/>
                <w:u w:val="single"/>
                <w:lang w:eastAsia="en-GB"/>
              </w:rPr>
            </w:pPr>
          </w:p>
          <w:p w14:paraId="0CB43320"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8000h (special value): No track condition of particular type announced / active.</w:t>
            </w:r>
          </w:p>
          <w:p w14:paraId="781A0DD1"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If set for at least 2 seconds the announced / active condition has been cancelled.</w:t>
            </w:r>
          </w:p>
          <w:p w14:paraId="1A90F7CD" w14:textId="77777777" w:rsidR="00F465E2" w:rsidRPr="001D28C1" w:rsidRDefault="00F465E2" w:rsidP="007B1614">
            <w:pPr>
              <w:spacing w:after="0" w:line="240" w:lineRule="auto"/>
              <w:rPr>
                <w:sz w:val="16"/>
                <w:szCs w:val="16"/>
                <w:u w:val="single"/>
                <w:lang w:eastAsia="en-GB"/>
              </w:rPr>
            </w:pPr>
          </w:p>
          <w:p w14:paraId="467F241A"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7FFFh to 0000h</w:t>
            </w:r>
            <w:r>
              <w:rPr>
                <w:sz w:val="16"/>
                <w:szCs w:val="16"/>
                <w:u w:val="single"/>
                <w:lang w:eastAsia="en-GB"/>
              </w:rPr>
              <w:br/>
            </w:r>
            <w:r w:rsidRPr="001D28C1">
              <w:rPr>
                <w:sz w:val="16"/>
                <w:szCs w:val="16"/>
                <w:u w:val="single"/>
                <w:lang w:eastAsia="en-GB"/>
              </w:rPr>
              <w:t>(32767 m to 0 m): This value represents the remaining distance to the beginning of the area (only positive values are used). If the value is within this range a track condition is announced and distance to reference area is counting down.</w:t>
            </w:r>
          </w:p>
          <w:p w14:paraId="1698CEDE" w14:textId="77777777" w:rsidR="00F465E2" w:rsidRPr="001D28C1" w:rsidRDefault="00F465E2" w:rsidP="007B1614">
            <w:pPr>
              <w:spacing w:after="0" w:line="240" w:lineRule="auto"/>
              <w:rPr>
                <w:sz w:val="16"/>
                <w:szCs w:val="16"/>
                <w:u w:val="single"/>
                <w:lang w:eastAsia="en-GB"/>
              </w:rPr>
            </w:pPr>
          </w:p>
          <w:p w14:paraId="7F44D0D1"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8002h to FFFFh</w:t>
            </w:r>
          </w:p>
          <w:p w14:paraId="0E0BEEA5"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(-32766 m to -1 m): This value represents the remaining distance until the train has cleared the area (only negative values are used). If the value is within this range the train has already passed an entry point.</w:t>
            </w:r>
          </w:p>
          <w:p w14:paraId="7ACEE836" w14:textId="77777777" w:rsidR="00F465E2" w:rsidRPr="001D28C1" w:rsidRDefault="00F465E2" w:rsidP="007B1614">
            <w:pPr>
              <w:spacing w:after="0" w:line="240" w:lineRule="auto"/>
              <w:rPr>
                <w:sz w:val="16"/>
                <w:szCs w:val="16"/>
                <w:u w:val="single"/>
                <w:lang w:eastAsia="en-GB"/>
              </w:rPr>
            </w:pPr>
          </w:p>
          <w:p w14:paraId="6EAF4943"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 xml:space="preserve">1 bit </w:t>
            </w:r>
            <w:r>
              <w:rPr>
                <w:sz w:val="16"/>
                <w:szCs w:val="16"/>
                <w:u w:val="single"/>
                <w:lang w:eastAsia="en-GB"/>
              </w:rPr>
              <w:t>≡</w:t>
            </w:r>
            <w:r w:rsidRPr="001D28C1">
              <w:rPr>
                <w:sz w:val="16"/>
                <w:szCs w:val="16"/>
                <w:u w:val="single"/>
                <w:lang w:eastAsia="en-GB"/>
              </w:rPr>
              <w:t xml:space="preserve"> 1 m</w:t>
            </w:r>
          </w:p>
          <w:p w14:paraId="559A9409" w14:textId="77777777" w:rsidR="00F465E2" w:rsidRPr="001D28C1" w:rsidRDefault="00F465E2" w:rsidP="007B1614">
            <w:pPr>
              <w:spacing w:after="0" w:line="240" w:lineRule="auto"/>
              <w:rPr>
                <w:sz w:val="16"/>
                <w:szCs w:val="16"/>
                <w:u w:val="single"/>
                <w:lang w:eastAsia="en-GB"/>
              </w:rPr>
            </w:pPr>
          </w:p>
          <w:p w14:paraId="262E117C" w14:textId="77777777" w:rsidR="00F465E2" w:rsidRPr="0006679C" w:rsidRDefault="00F465E2" w:rsidP="007B1614">
            <w:pPr>
              <w:spacing w:after="0" w:line="240" w:lineRule="auto"/>
              <w:rPr>
                <w:sz w:val="16"/>
                <w:szCs w:val="16"/>
                <w:u w:val="single"/>
                <w:lang w:eastAsia="en-GB"/>
              </w:rPr>
            </w:pPr>
            <w:r>
              <w:rPr>
                <w:sz w:val="16"/>
                <w:szCs w:val="16"/>
                <w:u w:val="single"/>
                <w:lang w:eastAsia="en-GB"/>
              </w:rPr>
              <w:t>Used in variant 1</w:t>
            </w:r>
          </w:p>
        </w:tc>
        <w:tc>
          <w:tcPr>
            <w:tcW w:w="0" w:type="auto"/>
          </w:tcPr>
          <w:p w14:paraId="50619152" w14:textId="77777777" w:rsidR="00F465E2" w:rsidRDefault="00F465E2" w:rsidP="007B1614">
            <w:pPr>
              <w:spacing w:after="0" w:line="240" w:lineRule="auto"/>
              <w:rPr>
                <w:sz w:val="16"/>
                <w:szCs w:val="16"/>
                <w:lang w:eastAsia="en-GB"/>
              </w:rPr>
            </w:pPr>
          </w:p>
        </w:tc>
      </w:tr>
      <w:tr w:rsidR="007B1614" w14:paraId="5D8EE9BE" w14:textId="77777777" w:rsidTr="00EB4B96">
        <w:trPr>
          <w:cantSplit/>
          <w:trHeight w:val="20"/>
        </w:trPr>
        <w:tc>
          <w:tcPr>
            <w:tcW w:w="0" w:type="auto"/>
            <w:noWrap/>
          </w:tcPr>
          <w:p w14:paraId="03233686" w14:textId="77777777" w:rsidR="00F465E2" w:rsidRDefault="00F465E2" w:rsidP="007B1614">
            <w:pPr>
              <w:spacing w:after="0" w:line="240" w:lineRule="auto"/>
              <w:rPr>
                <w:lang w:eastAsia="en-GB"/>
              </w:rPr>
            </w:pPr>
            <w:r>
              <w:rPr>
                <w:lang w:eastAsia="en-GB"/>
              </w:rPr>
              <w:lastRenderedPageBreak/>
              <w:t>O</w:t>
            </w:r>
          </w:p>
        </w:tc>
        <w:tc>
          <w:tcPr>
            <w:tcW w:w="1324" w:type="dxa"/>
            <w:shd w:val="clear" w:color="auto" w:fill="00FF00"/>
          </w:tcPr>
          <w:p w14:paraId="78EF7271" w14:textId="77777777" w:rsidR="00F465E2" w:rsidRPr="001D28C1" w:rsidRDefault="00F465E2" w:rsidP="007B1614">
            <w:pPr>
              <w:spacing w:after="0" w:line="240" w:lineRule="auto"/>
              <w:rPr>
                <w:lang w:eastAsia="en-GB"/>
              </w:rPr>
            </w:pPr>
            <w:r w:rsidRPr="001D28C1">
              <w:rPr>
                <w:lang w:eastAsia="en-GB"/>
              </w:rPr>
              <w:t>Pantograph</w:t>
            </w:r>
          </w:p>
        </w:tc>
        <w:tc>
          <w:tcPr>
            <w:tcW w:w="279" w:type="dxa"/>
            <w:shd w:val="clear" w:color="auto" w:fill="CCFFFF"/>
            <w:noWrap/>
          </w:tcPr>
          <w:p w14:paraId="15064900"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2D2B376E"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6DFA33CD" w14:textId="77777777" w:rsidR="00F465E2" w:rsidRDefault="00F465E2" w:rsidP="007B1614">
            <w:pPr>
              <w:spacing w:after="0" w:line="240" w:lineRule="auto"/>
              <w:rPr>
                <w:color w:val="000000"/>
                <w:sz w:val="16"/>
                <w:szCs w:val="16"/>
                <w:lang w:eastAsia="en-GB"/>
              </w:rPr>
            </w:pPr>
            <w:r>
              <w:rPr>
                <w:color w:val="000000"/>
                <w:sz w:val="16"/>
                <w:szCs w:val="16"/>
                <w:lang w:eastAsia="en-GB"/>
              </w:rPr>
              <w:t>UINT16</w:t>
            </w:r>
          </w:p>
        </w:tc>
        <w:tc>
          <w:tcPr>
            <w:tcW w:w="0" w:type="auto"/>
            <w:noWrap/>
          </w:tcPr>
          <w:p w14:paraId="32A22C32" w14:textId="77777777" w:rsidR="00F465E2" w:rsidRPr="001D28C1" w:rsidRDefault="00F465E2" w:rsidP="007B1614">
            <w:pPr>
              <w:spacing w:after="0" w:line="240" w:lineRule="auto"/>
              <w:rPr>
                <w:sz w:val="16"/>
                <w:szCs w:val="16"/>
                <w:lang w:eastAsia="en-GB"/>
              </w:rPr>
            </w:pPr>
            <w:r w:rsidRPr="001D28C1">
              <w:rPr>
                <w:sz w:val="16"/>
                <w:szCs w:val="16"/>
                <w:lang w:eastAsia="en-GB"/>
              </w:rPr>
              <w:t>O_PA_S1</w:t>
            </w:r>
          </w:p>
        </w:tc>
        <w:tc>
          <w:tcPr>
            <w:tcW w:w="0" w:type="auto"/>
            <w:shd w:val="clear" w:color="auto" w:fill="FFCC99"/>
            <w:noWrap/>
          </w:tcPr>
          <w:p w14:paraId="12864339" w14:textId="77777777" w:rsidR="00F465E2" w:rsidRDefault="00F465E2" w:rsidP="007B1614">
            <w:pPr>
              <w:spacing w:after="0" w:line="240" w:lineRule="auto"/>
              <w:rPr>
                <w:color w:val="000000"/>
                <w:sz w:val="16"/>
                <w:szCs w:val="16"/>
                <w:lang w:eastAsia="en-GB"/>
              </w:rPr>
            </w:pPr>
            <w:r>
              <w:rPr>
                <w:color w:val="000000"/>
                <w:sz w:val="16"/>
                <w:szCs w:val="16"/>
                <w:lang w:eastAsia="en-GB"/>
              </w:rPr>
              <w:t>OBU_TR_L_Panto_Area</w:t>
            </w:r>
          </w:p>
        </w:tc>
        <w:tc>
          <w:tcPr>
            <w:tcW w:w="0" w:type="auto"/>
          </w:tcPr>
          <w:p w14:paraId="43CD9901" w14:textId="77777777" w:rsidR="00F465E2" w:rsidRPr="001D28C1" w:rsidRDefault="00F465E2" w:rsidP="007B1614">
            <w:pPr>
              <w:spacing w:after="0" w:line="240" w:lineRule="auto"/>
              <w:rPr>
                <w:color w:val="000000"/>
                <w:sz w:val="16"/>
                <w:szCs w:val="16"/>
                <w:lang w:eastAsia="en-GB"/>
              </w:rPr>
            </w:pPr>
            <w:r w:rsidRPr="001D28C1">
              <w:rPr>
                <w:b/>
                <w:color w:val="000000"/>
                <w:sz w:val="16"/>
                <w:szCs w:val="16"/>
                <w:lang w:eastAsia="en-GB"/>
              </w:rPr>
              <w:t>The fixedlength of the section where pantograph has to remain in low position</w:t>
            </w:r>
            <w:r w:rsidRPr="001D28C1">
              <w:rPr>
                <w:color w:val="000000"/>
                <w:sz w:val="16"/>
                <w:szCs w:val="16"/>
                <w:lang w:eastAsia="en-GB"/>
              </w:rPr>
              <w:t>.</w:t>
            </w:r>
            <w:r>
              <w:rPr>
                <w:color w:val="000000"/>
                <w:sz w:val="16"/>
                <w:szCs w:val="16"/>
                <w:lang w:eastAsia="en-GB"/>
              </w:rPr>
              <w:br/>
            </w:r>
            <w:r w:rsidRPr="001D28C1">
              <w:rPr>
                <w:color w:val="000000"/>
                <w:sz w:val="16"/>
                <w:szCs w:val="16"/>
                <w:lang w:eastAsia="en-GB"/>
              </w:rPr>
              <w:t>Coding:</w:t>
            </w:r>
          </w:p>
          <w:p w14:paraId="41739727"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 xml:space="preserve">1 bit </w:t>
            </w:r>
            <w:r>
              <w:rPr>
                <w:color w:val="000000"/>
                <w:sz w:val="16"/>
                <w:szCs w:val="16"/>
                <w:lang w:eastAsia="en-GB"/>
              </w:rPr>
              <w:t>≡</w:t>
            </w:r>
            <w:r w:rsidRPr="001D28C1">
              <w:rPr>
                <w:color w:val="000000"/>
                <w:sz w:val="16"/>
                <w:szCs w:val="16"/>
                <w:lang w:eastAsia="en-GB"/>
              </w:rPr>
              <w:t xml:space="preserve"> 1 m.</w:t>
            </w:r>
          </w:p>
          <w:p w14:paraId="0A7A7A34" w14:textId="77777777" w:rsidR="00F465E2" w:rsidRPr="001D28C1" w:rsidRDefault="00F465E2" w:rsidP="007B1614">
            <w:pPr>
              <w:spacing w:after="0" w:line="240" w:lineRule="auto"/>
              <w:rPr>
                <w:color w:val="000000"/>
                <w:sz w:val="16"/>
                <w:szCs w:val="16"/>
                <w:lang w:eastAsia="en-GB"/>
              </w:rPr>
            </w:pPr>
          </w:p>
          <w:p w14:paraId="17AED7DD" w14:textId="77777777" w:rsidR="00F465E2" w:rsidRPr="0006679C" w:rsidRDefault="00F465E2" w:rsidP="007B1614">
            <w:pPr>
              <w:spacing w:after="0" w:line="240" w:lineRule="auto"/>
              <w:rPr>
                <w:sz w:val="16"/>
                <w:szCs w:val="16"/>
                <w:u w:val="single"/>
                <w:lang w:eastAsia="en-GB"/>
              </w:rPr>
            </w:pPr>
            <w:r>
              <w:rPr>
                <w:sz w:val="16"/>
                <w:szCs w:val="16"/>
                <w:u w:val="single"/>
                <w:lang w:eastAsia="en-GB"/>
              </w:rPr>
              <w:t>Used in variant 1</w:t>
            </w:r>
          </w:p>
        </w:tc>
        <w:tc>
          <w:tcPr>
            <w:tcW w:w="0" w:type="auto"/>
          </w:tcPr>
          <w:p w14:paraId="299BEAE4" w14:textId="77777777" w:rsidR="00F465E2" w:rsidRDefault="00F465E2" w:rsidP="007B1614">
            <w:pPr>
              <w:spacing w:after="0" w:line="240" w:lineRule="auto"/>
              <w:rPr>
                <w:sz w:val="16"/>
                <w:szCs w:val="16"/>
                <w:lang w:eastAsia="en-GB"/>
              </w:rPr>
            </w:pPr>
          </w:p>
        </w:tc>
      </w:tr>
      <w:tr w:rsidR="007B1614" w14:paraId="03879B5F" w14:textId="77777777" w:rsidTr="00EB4B96">
        <w:trPr>
          <w:cantSplit/>
          <w:trHeight w:val="20"/>
        </w:trPr>
        <w:tc>
          <w:tcPr>
            <w:tcW w:w="0" w:type="auto"/>
            <w:noWrap/>
          </w:tcPr>
          <w:p w14:paraId="4EAA11B6"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6D765E56" w14:textId="77777777" w:rsidR="00F465E2" w:rsidRPr="001D28C1" w:rsidRDefault="00F465E2" w:rsidP="007B1614">
            <w:pPr>
              <w:spacing w:after="0" w:line="240" w:lineRule="auto"/>
              <w:rPr>
                <w:lang w:eastAsia="en-GB"/>
              </w:rPr>
            </w:pPr>
            <w:r w:rsidRPr="001D28C1">
              <w:rPr>
                <w:lang w:eastAsia="en-GB"/>
              </w:rPr>
              <w:t>Pantograph</w:t>
            </w:r>
          </w:p>
        </w:tc>
        <w:tc>
          <w:tcPr>
            <w:tcW w:w="279" w:type="dxa"/>
            <w:shd w:val="clear" w:color="auto" w:fill="CCFFFF"/>
            <w:noWrap/>
          </w:tcPr>
          <w:p w14:paraId="710E06AB"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4222D105"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4CB9933E"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065296FB" w14:textId="77777777" w:rsidR="00F465E2" w:rsidRPr="001D28C1" w:rsidRDefault="00F465E2" w:rsidP="007B1614">
            <w:pPr>
              <w:spacing w:after="0" w:line="240" w:lineRule="auto"/>
              <w:rPr>
                <w:sz w:val="16"/>
                <w:szCs w:val="16"/>
                <w:lang w:eastAsia="en-GB"/>
              </w:rPr>
            </w:pPr>
            <w:r>
              <w:rPr>
                <w:sz w:val="16"/>
                <w:szCs w:val="16"/>
                <w:lang w:eastAsia="en-GB"/>
              </w:rPr>
              <w:t>T</w:t>
            </w:r>
            <w:r w:rsidRPr="001D28C1">
              <w:rPr>
                <w:sz w:val="16"/>
                <w:szCs w:val="16"/>
                <w:lang w:eastAsia="en-GB"/>
              </w:rPr>
              <w:t>_PA_S2</w:t>
            </w:r>
          </w:p>
        </w:tc>
        <w:tc>
          <w:tcPr>
            <w:tcW w:w="0" w:type="auto"/>
            <w:shd w:val="clear" w:color="auto" w:fill="FFCC99"/>
            <w:noWrap/>
          </w:tcPr>
          <w:p w14:paraId="2976CC6A" w14:textId="77777777" w:rsidR="00F465E2" w:rsidRDefault="00F465E2" w:rsidP="007B1614">
            <w:pPr>
              <w:spacing w:after="0" w:line="240" w:lineRule="auto"/>
              <w:rPr>
                <w:color w:val="000000"/>
                <w:sz w:val="16"/>
                <w:szCs w:val="16"/>
                <w:lang w:eastAsia="en-GB"/>
              </w:rPr>
            </w:pPr>
            <w:r>
              <w:rPr>
                <w:color w:val="000000"/>
                <w:sz w:val="16"/>
                <w:szCs w:val="16"/>
                <w:lang w:eastAsia="en-GB"/>
              </w:rPr>
              <w:t>TR_OBU_PD_S</w:t>
            </w:r>
          </w:p>
        </w:tc>
        <w:tc>
          <w:tcPr>
            <w:tcW w:w="0" w:type="auto"/>
          </w:tcPr>
          <w:p w14:paraId="4D8CBEF2" w14:textId="77777777" w:rsidR="00F465E2" w:rsidRPr="001D28C1" w:rsidRDefault="00F465E2" w:rsidP="007B1614">
            <w:pPr>
              <w:spacing w:after="0" w:line="240" w:lineRule="auto"/>
              <w:rPr>
                <w:b/>
                <w:color w:val="000000"/>
                <w:sz w:val="16"/>
                <w:szCs w:val="16"/>
                <w:lang w:eastAsia="en-GB"/>
              </w:rPr>
            </w:pPr>
            <w:r w:rsidRPr="001D28C1">
              <w:rPr>
                <w:b/>
                <w:color w:val="000000"/>
                <w:sz w:val="16"/>
                <w:szCs w:val="16"/>
                <w:lang w:eastAsia="en-GB"/>
              </w:rPr>
              <w:t>Status of all pantograph(s) within the relevant section (used for ETCS DMI).</w:t>
            </w:r>
          </w:p>
          <w:p w14:paraId="2B862BD9"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Coding:</w:t>
            </w:r>
          </w:p>
          <w:p w14:paraId="554CE6D1"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0: Not all pantographs lowered</w:t>
            </w:r>
          </w:p>
          <w:p w14:paraId="023FC89B"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1: All pantographs lowered</w:t>
            </w:r>
          </w:p>
          <w:p w14:paraId="63FF8C44"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Used in variant 1 and 2</w:t>
            </w:r>
          </w:p>
          <w:p w14:paraId="5DB5021E" w14:textId="77777777" w:rsidR="00F465E2" w:rsidRPr="001D28C1" w:rsidRDefault="00F465E2" w:rsidP="007B1614">
            <w:pPr>
              <w:spacing w:after="0" w:line="240" w:lineRule="auto"/>
              <w:rPr>
                <w:sz w:val="16"/>
                <w:szCs w:val="16"/>
                <w:u w:val="single"/>
                <w:lang w:eastAsia="en-GB"/>
              </w:rPr>
            </w:pPr>
          </w:p>
          <w:p w14:paraId="041F1B95" w14:textId="77777777" w:rsidR="00F465E2" w:rsidRPr="0006679C" w:rsidRDefault="00F465E2" w:rsidP="007B1614">
            <w:pPr>
              <w:spacing w:after="0" w:line="240" w:lineRule="auto"/>
              <w:rPr>
                <w:sz w:val="16"/>
                <w:szCs w:val="16"/>
                <w:u w:val="single"/>
                <w:lang w:eastAsia="en-GB"/>
              </w:rPr>
            </w:pPr>
          </w:p>
        </w:tc>
        <w:tc>
          <w:tcPr>
            <w:tcW w:w="0" w:type="auto"/>
          </w:tcPr>
          <w:p w14:paraId="3871DF13" w14:textId="77777777" w:rsidR="00F465E2" w:rsidRDefault="00F465E2" w:rsidP="007B1614">
            <w:pPr>
              <w:spacing w:after="0" w:line="240" w:lineRule="auto"/>
              <w:rPr>
                <w:sz w:val="16"/>
                <w:szCs w:val="16"/>
                <w:lang w:eastAsia="en-GB"/>
              </w:rPr>
            </w:pPr>
          </w:p>
        </w:tc>
      </w:tr>
      <w:tr w:rsidR="007B1614" w14:paraId="037C733F" w14:textId="77777777" w:rsidTr="00EB4B96">
        <w:trPr>
          <w:cantSplit/>
          <w:trHeight w:val="20"/>
        </w:trPr>
        <w:tc>
          <w:tcPr>
            <w:tcW w:w="0" w:type="auto"/>
            <w:noWrap/>
          </w:tcPr>
          <w:p w14:paraId="04603939"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7A7FEB89" w14:textId="77777777" w:rsidR="00F465E2" w:rsidRPr="001D28C1" w:rsidRDefault="00F465E2" w:rsidP="007B1614">
            <w:pPr>
              <w:spacing w:after="0" w:line="240" w:lineRule="auto"/>
              <w:rPr>
                <w:lang w:eastAsia="en-GB"/>
              </w:rPr>
            </w:pPr>
            <w:r w:rsidRPr="001D28C1">
              <w:rPr>
                <w:lang w:eastAsia="en-GB"/>
              </w:rPr>
              <w:t>Pantograph</w:t>
            </w:r>
          </w:p>
        </w:tc>
        <w:tc>
          <w:tcPr>
            <w:tcW w:w="279" w:type="dxa"/>
            <w:shd w:val="clear" w:color="auto" w:fill="CCFFFF"/>
            <w:noWrap/>
          </w:tcPr>
          <w:p w14:paraId="187BF0F1"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65D6FEED"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03FEBED7"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5EEBF16E" w14:textId="77777777" w:rsidR="00F465E2" w:rsidRPr="001D28C1" w:rsidRDefault="00F465E2" w:rsidP="007B1614">
            <w:pPr>
              <w:spacing w:after="0" w:line="240" w:lineRule="auto"/>
              <w:rPr>
                <w:sz w:val="16"/>
                <w:szCs w:val="16"/>
                <w:lang w:eastAsia="en-GB"/>
              </w:rPr>
            </w:pPr>
            <w:r w:rsidRPr="001D28C1">
              <w:rPr>
                <w:sz w:val="16"/>
                <w:szCs w:val="16"/>
                <w:lang w:eastAsia="en-GB"/>
              </w:rPr>
              <w:t>O_PA_C3</w:t>
            </w:r>
          </w:p>
        </w:tc>
        <w:tc>
          <w:tcPr>
            <w:tcW w:w="0" w:type="auto"/>
            <w:shd w:val="clear" w:color="auto" w:fill="FFCC99"/>
            <w:noWrap/>
          </w:tcPr>
          <w:p w14:paraId="1C99F310" w14:textId="77777777" w:rsidR="00F465E2" w:rsidRDefault="00F465E2" w:rsidP="007B1614">
            <w:pPr>
              <w:spacing w:after="0" w:line="240" w:lineRule="auto"/>
              <w:rPr>
                <w:color w:val="000000"/>
                <w:sz w:val="16"/>
                <w:szCs w:val="16"/>
                <w:lang w:eastAsia="en-GB"/>
              </w:rPr>
            </w:pPr>
            <w:r>
              <w:rPr>
                <w:color w:val="000000"/>
                <w:sz w:val="16"/>
                <w:szCs w:val="16"/>
                <w:lang w:eastAsia="en-GB"/>
              </w:rPr>
              <w:t>OBU_TR_EPanto</w:t>
            </w:r>
          </w:p>
        </w:tc>
        <w:tc>
          <w:tcPr>
            <w:tcW w:w="0" w:type="auto"/>
          </w:tcPr>
          <w:p w14:paraId="590E6814" w14:textId="77777777" w:rsidR="00F465E2" w:rsidRPr="001D28C1" w:rsidRDefault="00F465E2" w:rsidP="007B1614">
            <w:pPr>
              <w:spacing w:after="0" w:line="240" w:lineRule="auto"/>
              <w:rPr>
                <w:b/>
                <w:color w:val="000000"/>
                <w:sz w:val="16"/>
                <w:szCs w:val="16"/>
                <w:lang w:eastAsia="es-ES"/>
              </w:rPr>
            </w:pPr>
            <w:r w:rsidRPr="001D28C1">
              <w:rPr>
                <w:b/>
                <w:color w:val="000000"/>
                <w:sz w:val="16"/>
                <w:szCs w:val="16"/>
                <w:lang w:eastAsia="es-ES"/>
              </w:rPr>
              <w:t>Command to enter in the lower pantograph sequence</w:t>
            </w:r>
          </w:p>
          <w:p w14:paraId="18BBBB1C"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Coding:</w:t>
            </w:r>
          </w:p>
          <w:p w14:paraId="7505CD9A"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1: Enter in lower pantograph sequence</w:t>
            </w:r>
          </w:p>
          <w:p w14:paraId="7AAD8221"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0: Exit of the lower pantogarph sequence</w:t>
            </w:r>
          </w:p>
          <w:p w14:paraId="6D662F7C"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Note: Coherent to the DMI display</w:t>
            </w:r>
          </w:p>
          <w:p w14:paraId="04389FDC" w14:textId="77777777" w:rsidR="00F465E2" w:rsidRPr="001D28C1" w:rsidRDefault="00F465E2" w:rsidP="007B1614">
            <w:pPr>
              <w:spacing w:after="0" w:line="240" w:lineRule="auto"/>
              <w:rPr>
                <w:b/>
                <w:bCs/>
                <w:sz w:val="16"/>
                <w:szCs w:val="16"/>
                <w:lang w:eastAsia="en-GB"/>
              </w:rPr>
            </w:pPr>
            <w:r w:rsidRPr="001D28C1">
              <w:rPr>
                <w:sz w:val="16"/>
                <w:szCs w:val="16"/>
                <w:u w:val="single"/>
                <w:lang w:eastAsia="en-GB"/>
              </w:rPr>
              <w:t>Used in variant 2</w:t>
            </w:r>
          </w:p>
        </w:tc>
        <w:tc>
          <w:tcPr>
            <w:tcW w:w="0" w:type="auto"/>
          </w:tcPr>
          <w:p w14:paraId="0B597F7C" w14:textId="77777777" w:rsidR="00F465E2" w:rsidRDefault="00F465E2" w:rsidP="007B1614">
            <w:pPr>
              <w:spacing w:after="0" w:line="240" w:lineRule="auto"/>
              <w:rPr>
                <w:sz w:val="16"/>
                <w:szCs w:val="16"/>
                <w:lang w:eastAsia="en-GB"/>
              </w:rPr>
            </w:pPr>
          </w:p>
        </w:tc>
      </w:tr>
      <w:tr w:rsidR="007B1614" w14:paraId="3A036069" w14:textId="77777777" w:rsidTr="00EB4B96">
        <w:trPr>
          <w:cantSplit/>
          <w:trHeight w:val="20"/>
        </w:trPr>
        <w:tc>
          <w:tcPr>
            <w:tcW w:w="0" w:type="auto"/>
            <w:noWrap/>
          </w:tcPr>
          <w:p w14:paraId="585DD808"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233581D3" w14:textId="77777777" w:rsidR="00F465E2" w:rsidRPr="001D28C1" w:rsidRDefault="00F465E2" w:rsidP="007B1614">
            <w:pPr>
              <w:spacing w:after="0" w:line="240" w:lineRule="auto"/>
              <w:rPr>
                <w:lang w:eastAsia="en-GB"/>
              </w:rPr>
            </w:pPr>
            <w:r w:rsidRPr="001D28C1">
              <w:rPr>
                <w:lang w:eastAsia="en-GB"/>
              </w:rPr>
              <w:t>Pantograph</w:t>
            </w:r>
          </w:p>
        </w:tc>
        <w:tc>
          <w:tcPr>
            <w:tcW w:w="279" w:type="dxa"/>
            <w:shd w:val="clear" w:color="auto" w:fill="CCFFFF"/>
            <w:noWrap/>
          </w:tcPr>
          <w:p w14:paraId="56C24A1A"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76A1A81A"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32BAD36D"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444DB851" w14:textId="77777777" w:rsidR="00F465E2" w:rsidRPr="001D28C1" w:rsidRDefault="00F465E2" w:rsidP="007B1614">
            <w:pPr>
              <w:spacing w:after="0" w:line="240" w:lineRule="auto"/>
              <w:rPr>
                <w:sz w:val="16"/>
                <w:szCs w:val="16"/>
                <w:lang w:eastAsia="en-GB"/>
              </w:rPr>
            </w:pPr>
            <w:r w:rsidRPr="001D28C1">
              <w:rPr>
                <w:sz w:val="16"/>
                <w:szCs w:val="16"/>
                <w:lang w:eastAsia="en-GB"/>
              </w:rPr>
              <w:t>O_PA_C4</w:t>
            </w:r>
          </w:p>
        </w:tc>
        <w:tc>
          <w:tcPr>
            <w:tcW w:w="0" w:type="auto"/>
            <w:shd w:val="clear" w:color="auto" w:fill="FFCC99"/>
            <w:noWrap/>
          </w:tcPr>
          <w:p w14:paraId="74A4CC58" w14:textId="77777777" w:rsidR="00F465E2" w:rsidRDefault="00F465E2" w:rsidP="007B1614">
            <w:pPr>
              <w:spacing w:after="0" w:line="240" w:lineRule="auto"/>
              <w:rPr>
                <w:color w:val="000000"/>
                <w:sz w:val="16"/>
                <w:szCs w:val="16"/>
                <w:lang w:val="pt-BR" w:eastAsia="en-GB"/>
              </w:rPr>
            </w:pPr>
            <w:r>
              <w:rPr>
                <w:color w:val="000000"/>
                <w:sz w:val="16"/>
                <w:szCs w:val="16"/>
                <w:lang w:val="pt-BR" w:eastAsia="en-GB"/>
              </w:rPr>
              <w:t>OBU_TR_Panto_RET</w:t>
            </w:r>
          </w:p>
        </w:tc>
        <w:tc>
          <w:tcPr>
            <w:tcW w:w="0" w:type="auto"/>
          </w:tcPr>
          <w:p w14:paraId="714052C3" w14:textId="77777777" w:rsidR="00F465E2" w:rsidRPr="001D28C1" w:rsidRDefault="00F465E2" w:rsidP="007B1614">
            <w:pPr>
              <w:spacing w:after="0" w:line="240" w:lineRule="auto"/>
              <w:rPr>
                <w:b/>
                <w:color w:val="000000"/>
                <w:sz w:val="16"/>
                <w:szCs w:val="16"/>
                <w:lang w:eastAsia="es-ES"/>
              </w:rPr>
            </w:pPr>
            <w:r w:rsidRPr="001D28C1">
              <w:rPr>
                <w:b/>
                <w:color w:val="000000"/>
                <w:sz w:val="16"/>
                <w:szCs w:val="16"/>
                <w:lang w:eastAsia="es-ES"/>
              </w:rPr>
              <w:t>Command to reduce the traction</w:t>
            </w:r>
          </w:p>
          <w:p w14:paraId="4BB3FA5A"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Coding:</w:t>
            </w:r>
          </w:p>
          <w:p w14:paraId="52981DBE"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1: Traction has to be disabled</w:t>
            </w:r>
          </w:p>
          <w:p w14:paraId="30B9F411"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0: Traction to be enabled</w:t>
            </w:r>
          </w:p>
          <w:p w14:paraId="68D4F52F" w14:textId="77777777" w:rsidR="00F465E2" w:rsidRPr="001D28C1" w:rsidRDefault="00F465E2" w:rsidP="007B1614">
            <w:pPr>
              <w:spacing w:after="0" w:line="240" w:lineRule="auto"/>
              <w:rPr>
                <w:b/>
                <w:bCs/>
                <w:sz w:val="16"/>
                <w:szCs w:val="16"/>
                <w:lang w:eastAsia="en-GB"/>
              </w:rPr>
            </w:pPr>
            <w:r w:rsidRPr="001D28C1">
              <w:rPr>
                <w:sz w:val="16"/>
                <w:szCs w:val="16"/>
                <w:u w:val="single"/>
                <w:lang w:eastAsia="en-GB"/>
              </w:rPr>
              <w:t>Used in variant 2</w:t>
            </w:r>
          </w:p>
        </w:tc>
        <w:tc>
          <w:tcPr>
            <w:tcW w:w="0" w:type="auto"/>
          </w:tcPr>
          <w:p w14:paraId="4CCEF114" w14:textId="77777777" w:rsidR="00F465E2" w:rsidRDefault="00F465E2" w:rsidP="007B1614">
            <w:pPr>
              <w:spacing w:after="0" w:line="240" w:lineRule="auto"/>
              <w:rPr>
                <w:sz w:val="16"/>
                <w:szCs w:val="16"/>
                <w:lang w:eastAsia="en-GB"/>
              </w:rPr>
            </w:pPr>
          </w:p>
        </w:tc>
      </w:tr>
      <w:tr w:rsidR="007B1614" w14:paraId="25513C63" w14:textId="77777777" w:rsidTr="00EB4B96">
        <w:trPr>
          <w:cantSplit/>
          <w:trHeight w:val="20"/>
        </w:trPr>
        <w:tc>
          <w:tcPr>
            <w:tcW w:w="0" w:type="auto"/>
            <w:noWrap/>
          </w:tcPr>
          <w:p w14:paraId="2E967550"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5D1F3762" w14:textId="77777777" w:rsidR="00F465E2" w:rsidRPr="001D28C1" w:rsidRDefault="00F465E2" w:rsidP="007B1614">
            <w:pPr>
              <w:spacing w:after="0" w:line="240" w:lineRule="auto"/>
              <w:rPr>
                <w:lang w:eastAsia="en-GB"/>
              </w:rPr>
            </w:pPr>
            <w:r w:rsidRPr="001D28C1">
              <w:rPr>
                <w:lang w:eastAsia="en-GB"/>
              </w:rPr>
              <w:t>Pantograph</w:t>
            </w:r>
          </w:p>
        </w:tc>
        <w:tc>
          <w:tcPr>
            <w:tcW w:w="279" w:type="dxa"/>
            <w:shd w:val="clear" w:color="auto" w:fill="CCFFFF"/>
            <w:noWrap/>
          </w:tcPr>
          <w:p w14:paraId="119C82B8"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3C4F97B3"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547B731C"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1EFBE525" w14:textId="77777777" w:rsidR="00F465E2" w:rsidRPr="001D28C1" w:rsidRDefault="00F465E2" w:rsidP="007B1614">
            <w:pPr>
              <w:spacing w:after="0" w:line="240" w:lineRule="auto"/>
              <w:rPr>
                <w:sz w:val="16"/>
                <w:szCs w:val="16"/>
                <w:lang w:eastAsia="en-GB"/>
              </w:rPr>
            </w:pPr>
            <w:r w:rsidRPr="001D28C1">
              <w:rPr>
                <w:sz w:val="16"/>
                <w:szCs w:val="16"/>
                <w:lang w:eastAsia="en-GB"/>
              </w:rPr>
              <w:t>O_PA_C5</w:t>
            </w:r>
          </w:p>
        </w:tc>
        <w:tc>
          <w:tcPr>
            <w:tcW w:w="0" w:type="auto"/>
            <w:shd w:val="clear" w:color="auto" w:fill="FFCC99"/>
            <w:noWrap/>
          </w:tcPr>
          <w:p w14:paraId="40928C77" w14:textId="77777777" w:rsidR="00F465E2" w:rsidRDefault="00F465E2" w:rsidP="007B1614">
            <w:pPr>
              <w:spacing w:after="0" w:line="240" w:lineRule="auto"/>
              <w:rPr>
                <w:color w:val="000000"/>
                <w:sz w:val="16"/>
                <w:szCs w:val="16"/>
                <w:lang w:val="pt-BR" w:eastAsia="en-GB"/>
              </w:rPr>
            </w:pPr>
            <w:r>
              <w:rPr>
                <w:color w:val="000000"/>
                <w:sz w:val="16"/>
                <w:szCs w:val="16"/>
                <w:lang w:val="pt-BR" w:eastAsia="en-GB"/>
              </w:rPr>
              <w:t>OBU_TR_Panto_OCB</w:t>
            </w:r>
          </w:p>
        </w:tc>
        <w:tc>
          <w:tcPr>
            <w:tcW w:w="0" w:type="auto"/>
          </w:tcPr>
          <w:p w14:paraId="51238AC5" w14:textId="77777777" w:rsidR="00F465E2" w:rsidRPr="001D28C1" w:rsidRDefault="00F465E2" w:rsidP="007B1614">
            <w:pPr>
              <w:spacing w:after="0" w:line="240" w:lineRule="auto"/>
              <w:rPr>
                <w:b/>
                <w:color w:val="000000"/>
                <w:sz w:val="16"/>
                <w:szCs w:val="16"/>
                <w:lang w:eastAsia="es-ES"/>
              </w:rPr>
            </w:pPr>
            <w:r w:rsidRPr="001D28C1">
              <w:rPr>
                <w:b/>
                <w:color w:val="000000"/>
                <w:sz w:val="16"/>
                <w:szCs w:val="16"/>
                <w:lang w:eastAsia="es-ES"/>
              </w:rPr>
              <w:t>Command to open the Main Circuit Breaker</w:t>
            </w:r>
          </w:p>
          <w:p w14:paraId="5B8F83BA"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Coding:</w:t>
            </w:r>
          </w:p>
          <w:p w14:paraId="2BBD6072"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1: Main circuit breaker open command</w:t>
            </w:r>
          </w:p>
          <w:p w14:paraId="1B29C225"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0: Main circuit brake enabled to close</w:t>
            </w:r>
          </w:p>
          <w:p w14:paraId="2C09B8EB" w14:textId="77777777" w:rsidR="00F465E2" w:rsidRPr="001D28C1" w:rsidRDefault="00F465E2" w:rsidP="007B1614">
            <w:pPr>
              <w:spacing w:after="0" w:line="240" w:lineRule="auto"/>
              <w:rPr>
                <w:b/>
                <w:bCs/>
                <w:sz w:val="16"/>
                <w:szCs w:val="16"/>
                <w:lang w:eastAsia="en-GB"/>
              </w:rPr>
            </w:pPr>
            <w:r w:rsidRPr="001D28C1">
              <w:rPr>
                <w:sz w:val="16"/>
                <w:szCs w:val="16"/>
                <w:u w:val="single"/>
                <w:lang w:eastAsia="en-GB"/>
              </w:rPr>
              <w:t>Used in variant 2</w:t>
            </w:r>
          </w:p>
        </w:tc>
        <w:tc>
          <w:tcPr>
            <w:tcW w:w="0" w:type="auto"/>
          </w:tcPr>
          <w:p w14:paraId="0C07E10C" w14:textId="77777777" w:rsidR="00F465E2" w:rsidRDefault="00F465E2" w:rsidP="007B1614">
            <w:pPr>
              <w:spacing w:after="0" w:line="240" w:lineRule="auto"/>
              <w:rPr>
                <w:sz w:val="16"/>
                <w:szCs w:val="16"/>
                <w:lang w:eastAsia="en-GB"/>
              </w:rPr>
            </w:pPr>
          </w:p>
        </w:tc>
      </w:tr>
      <w:tr w:rsidR="007B1614" w14:paraId="72D3E230" w14:textId="77777777" w:rsidTr="00EB4B96">
        <w:trPr>
          <w:cantSplit/>
          <w:trHeight w:val="20"/>
        </w:trPr>
        <w:tc>
          <w:tcPr>
            <w:tcW w:w="0" w:type="auto"/>
            <w:noWrap/>
          </w:tcPr>
          <w:p w14:paraId="38867031" w14:textId="77777777" w:rsidR="00F465E2" w:rsidRDefault="00F465E2" w:rsidP="007B1614">
            <w:pPr>
              <w:spacing w:after="0" w:line="240" w:lineRule="auto"/>
              <w:rPr>
                <w:lang w:eastAsia="en-GB"/>
              </w:rPr>
            </w:pPr>
            <w:r>
              <w:rPr>
                <w:lang w:eastAsia="en-GB"/>
              </w:rPr>
              <w:lastRenderedPageBreak/>
              <w:t>O</w:t>
            </w:r>
          </w:p>
        </w:tc>
        <w:tc>
          <w:tcPr>
            <w:tcW w:w="1324" w:type="dxa"/>
            <w:shd w:val="clear" w:color="auto" w:fill="00FF00"/>
          </w:tcPr>
          <w:p w14:paraId="188AD38E" w14:textId="77777777" w:rsidR="00F465E2" w:rsidRPr="001D28C1" w:rsidRDefault="00F465E2" w:rsidP="007B1614">
            <w:pPr>
              <w:spacing w:after="0" w:line="240" w:lineRule="auto"/>
              <w:rPr>
                <w:lang w:eastAsia="en-GB"/>
              </w:rPr>
            </w:pPr>
            <w:r w:rsidRPr="001D28C1">
              <w:rPr>
                <w:lang w:eastAsia="en-GB"/>
              </w:rPr>
              <w:t>Pantograph</w:t>
            </w:r>
          </w:p>
        </w:tc>
        <w:tc>
          <w:tcPr>
            <w:tcW w:w="279" w:type="dxa"/>
            <w:shd w:val="clear" w:color="auto" w:fill="CCFFFF"/>
            <w:noWrap/>
          </w:tcPr>
          <w:p w14:paraId="20E2BA91"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351C0732"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0F4CDDB0"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12E15838" w14:textId="77777777" w:rsidR="00F465E2" w:rsidRPr="001D28C1" w:rsidRDefault="00F465E2" w:rsidP="007B1614">
            <w:pPr>
              <w:spacing w:after="0" w:line="240" w:lineRule="auto"/>
              <w:rPr>
                <w:sz w:val="16"/>
                <w:szCs w:val="16"/>
                <w:lang w:eastAsia="en-GB"/>
              </w:rPr>
            </w:pPr>
            <w:r w:rsidRPr="001D28C1">
              <w:rPr>
                <w:sz w:val="16"/>
                <w:szCs w:val="16"/>
                <w:lang w:eastAsia="en-GB"/>
              </w:rPr>
              <w:t>O_PA_C6</w:t>
            </w:r>
          </w:p>
        </w:tc>
        <w:tc>
          <w:tcPr>
            <w:tcW w:w="0" w:type="auto"/>
            <w:shd w:val="clear" w:color="auto" w:fill="FFCC99"/>
            <w:noWrap/>
          </w:tcPr>
          <w:p w14:paraId="6A02276B" w14:textId="77777777" w:rsidR="00F465E2" w:rsidRDefault="00F465E2" w:rsidP="007B1614">
            <w:pPr>
              <w:spacing w:after="0" w:line="240" w:lineRule="auto"/>
              <w:rPr>
                <w:color w:val="000000"/>
                <w:sz w:val="16"/>
                <w:szCs w:val="16"/>
                <w:lang w:val="pt-BR" w:eastAsia="en-GB"/>
              </w:rPr>
            </w:pPr>
            <w:r>
              <w:rPr>
                <w:color w:val="000000"/>
                <w:sz w:val="16"/>
                <w:szCs w:val="16"/>
                <w:lang w:val="pt-BR" w:eastAsia="en-GB"/>
              </w:rPr>
              <w:t>OBU_TR_Panto_DPT</w:t>
            </w:r>
          </w:p>
        </w:tc>
        <w:tc>
          <w:tcPr>
            <w:tcW w:w="0" w:type="auto"/>
          </w:tcPr>
          <w:p w14:paraId="6FAF3438" w14:textId="77777777" w:rsidR="00F465E2" w:rsidRPr="001D28C1" w:rsidRDefault="00F465E2" w:rsidP="007B1614">
            <w:pPr>
              <w:spacing w:after="0" w:line="240" w:lineRule="auto"/>
              <w:rPr>
                <w:b/>
                <w:color w:val="000000"/>
                <w:sz w:val="16"/>
                <w:szCs w:val="16"/>
                <w:lang w:eastAsia="es-ES"/>
              </w:rPr>
            </w:pPr>
            <w:r w:rsidRPr="001D28C1">
              <w:rPr>
                <w:b/>
                <w:color w:val="000000"/>
                <w:sz w:val="16"/>
                <w:szCs w:val="16"/>
                <w:lang w:eastAsia="es-ES"/>
              </w:rPr>
              <w:t xml:space="preserve">Commandto lower pantograph </w:t>
            </w:r>
          </w:p>
          <w:p w14:paraId="2F734E51"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Coding:</w:t>
            </w:r>
          </w:p>
          <w:p w14:paraId="75904A92"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 xml:space="preserve">1: Lower pantograph command </w:t>
            </w:r>
          </w:p>
          <w:p w14:paraId="3B89B861"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0: Raise Pantograph command enabled</w:t>
            </w:r>
          </w:p>
          <w:p w14:paraId="2D732619" w14:textId="77777777" w:rsidR="00F465E2" w:rsidRPr="001D28C1" w:rsidRDefault="00F465E2" w:rsidP="007B1614">
            <w:pPr>
              <w:spacing w:after="0" w:line="240" w:lineRule="auto"/>
              <w:rPr>
                <w:b/>
                <w:bCs/>
                <w:sz w:val="16"/>
                <w:szCs w:val="16"/>
                <w:lang w:eastAsia="en-GB"/>
              </w:rPr>
            </w:pPr>
            <w:r w:rsidRPr="001D28C1">
              <w:rPr>
                <w:sz w:val="16"/>
                <w:szCs w:val="16"/>
                <w:u w:val="single"/>
                <w:lang w:eastAsia="en-GB"/>
              </w:rPr>
              <w:t>Used in variant 2</w:t>
            </w:r>
          </w:p>
        </w:tc>
        <w:tc>
          <w:tcPr>
            <w:tcW w:w="0" w:type="auto"/>
          </w:tcPr>
          <w:p w14:paraId="35896426" w14:textId="77777777" w:rsidR="00F465E2" w:rsidRDefault="00F465E2" w:rsidP="007B1614">
            <w:pPr>
              <w:spacing w:after="0" w:line="240" w:lineRule="auto"/>
              <w:rPr>
                <w:sz w:val="16"/>
                <w:szCs w:val="16"/>
                <w:lang w:eastAsia="en-GB"/>
              </w:rPr>
            </w:pPr>
          </w:p>
        </w:tc>
      </w:tr>
      <w:tr w:rsidR="007B1614" w14:paraId="1BD9D815" w14:textId="77777777" w:rsidTr="00EB4B96">
        <w:trPr>
          <w:cantSplit/>
          <w:trHeight w:val="20"/>
        </w:trPr>
        <w:tc>
          <w:tcPr>
            <w:tcW w:w="0" w:type="auto"/>
            <w:noWrap/>
          </w:tcPr>
          <w:p w14:paraId="45994A37"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24C106B6" w14:textId="77777777" w:rsidR="00F465E2" w:rsidRPr="001D28C1" w:rsidRDefault="00F465E2" w:rsidP="007B1614">
            <w:pPr>
              <w:spacing w:after="0" w:line="240" w:lineRule="auto"/>
              <w:rPr>
                <w:lang w:eastAsia="en-GB"/>
              </w:rPr>
            </w:pPr>
            <w:r w:rsidRPr="001D28C1">
              <w:rPr>
                <w:lang w:eastAsia="en-GB"/>
              </w:rPr>
              <w:t>Pantograph</w:t>
            </w:r>
          </w:p>
        </w:tc>
        <w:tc>
          <w:tcPr>
            <w:tcW w:w="279" w:type="dxa"/>
            <w:shd w:val="clear" w:color="auto" w:fill="CCFFFF"/>
            <w:noWrap/>
          </w:tcPr>
          <w:p w14:paraId="1C2B28B8"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3EC5E1F3" w14:textId="77777777" w:rsidR="00F465E2" w:rsidRPr="001D28C1" w:rsidRDefault="00F465E2" w:rsidP="007B1614">
            <w:pPr>
              <w:spacing w:after="0" w:line="240" w:lineRule="auto"/>
              <w:rPr>
                <w:sz w:val="16"/>
                <w:szCs w:val="16"/>
                <w:lang w:eastAsia="en-GB"/>
              </w:rPr>
            </w:pPr>
            <w:r>
              <w:rPr>
                <w:sz w:val="16"/>
                <w:szCs w:val="16"/>
                <w:lang w:eastAsia="en-GB"/>
              </w:rPr>
              <w:t>1</w:t>
            </w:r>
          </w:p>
        </w:tc>
        <w:tc>
          <w:tcPr>
            <w:tcW w:w="0" w:type="auto"/>
          </w:tcPr>
          <w:p w14:paraId="487A0F94"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0DB4749D" w14:textId="77777777" w:rsidR="00F465E2" w:rsidRPr="001D28C1" w:rsidRDefault="00F465E2" w:rsidP="007B1614">
            <w:pPr>
              <w:spacing w:after="0" w:line="240" w:lineRule="auto"/>
              <w:rPr>
                <w:sz w:val="16"/>
                <w:szCs w:val="16"/>
                <w:lang w:eastAsia="en-GB"/>
              </w:rPr>
            </w:pPr>
            <w:r w:rsidRPr="001D28C1">
              <w:rPr>
                <w:sz w:val="16"/>
                <w:szCs w:val="16"/>
                <w:lang w:eastAsia="en-GB"/>
              </w:rPr>
              <w:t>O_PA_S7</w:t>
            </w:r>
          </w:p>
        </w:tc>
        <w:tc>
          <w:tcPr>
            <w:tcW w:w="0" w:type="auto"/>
            <w:shd w:val="clear" w:color="auto" w:fill="FFCC99"/>
            <w:noWrap/>
          </w:tcPr>
          <w:p w14:paraId="5EEA6853" w14:textId="77777777" w:rsidR="00F465E2" w:rsidRDefault="00F465E2" w:rsidP="007B1614">
            <w:pPr>
              <w:spacing w:after="0" w:line="240" w:lineRule="auto"/>
              <w:rPr>
                <w:color w:val="000000"/>
                <w:sz w:val="16"/>
                <w:szCs w:val="16"/>
                <w:lang w:eastAsia="en-GB"/>
              </w:rPr>
            </w:pPr>
            <w:r>
              <w:rPr>
                <w:color w:val="000000"/>
                <w:sz w:val="16"/>
                <w:szCs w:val="16"/>
                <w:lang w:eastAsia="en-GB"/>
              </w:rPr>
              <w:t>OBU_TR_Panto_PLA(Power Less Area</w:t>
            </w:r>
          </w:p>
        </w:tc>
        <w:tc>
          <w:tcPr>
            <w:tcW w:w="0" w:type="auto"/>
          </w:tcPr>
          <w:p w14:paraId="61B12851" w14:textId="77777777" w:rsidR="00F465E2" w:rsidRPr="001D28C1" w:rsidRDefault="00F465E2" w:rsidP="007B1614">
            <w:pPr>
              <w:spacing w:after="0" w:line="240" w:lineRule="auto"/>
              <w:rPr>
                <w:b/>
                <w:color w:val="000000"/>
                <w:sz w:val="16"/>
                <w:szCs w:val="16"/>
                <w:lang w:eastAsia="es-ES"/>
              </w:rPr>
            </w:pPr>
            <w:r w:rsidRPr="001D28C1">
              <w:rPr>
                <w:b/>
                <w:color w:val="000000"/>
                <w:sz w:val="16"/>
                <w:szCs w:val="16"/>
                <w:lang w:eastAsia="es-ES"/>
              </w:rPr>
              <w:t>Status, whether train is in Powerless area or not</w:t>
            </w:r>
          </w:p>
          <w:p w14:paraId="6464A867"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Coding:</w:t>
            </w:r>
          </w:p>
          <w:p w14:paraId="049D76BA"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1: Train inside the powerless area</w:t>
            </w:r>
          </w:p>
          <w:p w14:paraId="27E061FD"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0: Train outside the powerless area</w:t>
            </w:r>
          </w:p>
          <w:p w14:paraId="661BE506" w14:textId="77777777" w:rsidR="00F465E2" w:rsidRPr="001D28C1" w:rsidRDefault="00F465E2" w:rsidP="007B1614">
            <w:pPr>
              <w:spacing w:after="0" w:line="240" w:lineRule="auto"/>
              <w:rPr>
                <w:b/>
                <w:bCs/>
                <w:sz w:val="16"/>
                <w:szCs w:val="16"/>
                <w:lang w:eastAsia="en-GB"/>
              </w:rPr>
            </w:pPr>
            <w:r w:rsidRPr="001D28C1">
              <w:rPr>
                <w:sz w:val="16"/>
                <w:szCs w:val="16"/>
                <w:u w:val="single"/>
                <w:lang w:eastAsia="en-GB"/>
              </w:rPr>
              <w:t>Used in variant 2</w:t>
            </w:r>
          </w:p>
        </w:tc>
        <w:tc>
          <w:tcPr>
            <w:tcW w:w="0" w:type="auto"/>
          </w:tcPr>
          <w:p w14:paraId="572E0745" w14:textId="77777777" w:rsidR="00F465E2" w:rsidRDefault="00F465E2" w:rsidP="007B1614">
            <w:pPr>
              <w:spacing w:after="0" w:line="240" w:lineRule="auto"/>
              <w:rPr>
                <w:sz w:val="16"/>
                <w:szCs w:val="16"/>
                <w:lang w:eastAsia="en-GB"/>
              </w:rPr>
            </w:pPr>
          </w:p>
        </w:tc>
      </w:tr>
      <w:tr w:rsidR="007B1614" w14:paraId="5D9E91B1" w14:textId="77777777" w:rsidTr="00EB4B96">
        <w:trPr>
          <w:cantSplit/>
          <w:trHeight w:val="20"/>
        </w:trPr>
        <w:tc>
          <w:tcPr>
            <w:tcW w:w="0" w:type="auto"/>
            <w:noWrap/>
          </w:tcPr>
          <w:p w14:paraId="0F435454" w14:textId="77777777" w:rsidR="00F465E2" w:rsidRDefault="00F465E2" w:rsidP="007B1614">
            <w:pPr>
              <w:spacing w:after="0" w:line="240" w:lineRule="auto"/>
              <w:rPr>
                <w:lang w:eastAsia="en-GB"/>
              </w:rPr>
            </w:pPr>
            <w:r>
              <w:rPr>
                <w:lang w:eastAsia="en-GB"/>
              </w:rPr>
              <w:lastRenderedPageBreak/>
              <w:t>O</w:t>
            </w:r>
          </w:p>
        </w:tc>
        <w:tc>
          <w:tcPr>
            <w:tcW w:w="1324" w:type="dxa"/>
            <w:shd w:val="clear" w:color="auto" w:fill="00FF00"/>
          </w:tcPr>
          <w:p w14:paraId="2506E4EC" w14:textId="77777777" w:rsidR="00F465E2" w:rsidRPr="001D28C1" w:rsidRDefault="00F465E2" w:rsidP="007B1614">
            <w:pPr>
              <w:spacing w:after="0" w:line="240" w:lineRule="auto"/>
              <w:rPr>
                <w:lang w:eastAsia="en-GB"/>
              </w:rPr>
            </w:pPr>
            <w:r w:rsidRPr="001D28C1">
              <w:rPr>
                <w:lang w:eastAsia="en-GB"/>
              </w:rPr>
              <w:t>Air Tightness</w:t>
            </w:r>
          </w:p>
        </w:tc>
        <w:tc>
          <w:tcPr>
            <w:tcW w:w="279" w:type="dxa"/>
            <w:shd w:val="clear" w:color="auto" w:fill="CCFFFF"/>
            <w:noWrap/>
          </w:tcPr>
          <w:p w14:paraId="1488F360"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64ED61D8"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01CF8F9D" w14:textId="77777777" w:rsidR="00F465E2" w:rsidRDefault="00F465E2" w:rsidP="007B1614">
            <w:pPr>
              <w:spacing w:after="0" w:line="240" w:lineRule="auto"/>
              <w:rPr>
                <w:color w:val="000000"/>
                <w:sz w:val="16"/>
                <w:szCs w:val="16"/>
                <w:lang w:eastAsia="en-GB"/>
              </w:rPr>
            </w:pPr>
            <w:r>
              <w:rPr>
                <w:color w:val="000000"/>
                <w:sz w:val="16"/>
                <w:szCs w:val="16"/>
                <w:lang w:eastAsia="en-GB"/>
              </w:rPr>
              <w:t>UINT16,</w:t>
            </w:r>
            <w:r>
              <w:rPr>
                <w:color w:val="000000"/>
                <w:sz w:val="16"/>
                <w:szCs w:val="16"/>
                <w:lang w:eastAsia="en-GB"/>
              </w:rPr>
              <w:br/>
              <w:t>2’s complement</w:t>
            </w:r>
          </w:p>
        </w:tc>
        <w:tc>
          <w:tcPr>
            <w:tcW w:w="0" w:type="auto"/>
            <w:noWrap/>
          </w:tcPr>
          <w:p w14:paraId="12C51BFB" w14:textId="77777777" w:rsidR="00F465E2" w:rsidRPr="001D28C1" w:rsidRDefault="00F465E2" w:rsidP="007B1614">
            <w:pPr>
              <w:spacing w:after="0" w:line="240" w:lineRule="auto"/>
              <w:rPr>
                <w:sz w:val="16"/>
                <w:szCs w:val="16"/>
                <w:lang w:eastAsia="en-GB"/>
              </w:rPr>
            </w:pPr>
            <w:r w:rsidRPr="001D28C1">
              <w:rPr>
                <w:sz w:val="16"/>
                <w:szCs w:val="16"/>
                <w:lang w:eastAsia="en-GB"/>
              </w:rPr>
              <w:t>O_AT_S0</w:t>
            </w:r>
          </w:p>
        </w:tc>
        <w:tc>
          <w:tcPr>
            <w:tcW w:w="0" w:type="auto"/>
            <w:shd w:val="clear" w:color="auto" w:fill="FFCC99"/>
            <w:noWrap/>
          </w:tcPr>
          <w:p w14:paraId="2ECF2A87" w14:textId="77777777" w:rsidR="00F465E2" w:rsidRDefault="00F465E2" w:rsidP="007B1614">
            <w:pPr>
              <w:spacing w:after="0" w:line="240" w:lineRule="auto"/>
              <w:rPr>
                <w:color w:val="000000"/>
                <w:sz w:val="16"/>
                <w:szCs w:val="16"/>
                <w:lang w:eastAsia="en-GB"/>
              </w:rPr>
            </w:pPr>
            <w:r>
              <w:rPr>
                <w:color w:val="000000"/>
                <w:sz w:val="16"/>
                <w:szCs w:val="16"/>
                <w:lang w:eastAsia="en-GB"/>
              </w:rPr>
              <w:t>OBU_TR_D_AirTight</w:t>
            </w:r>
          </w:p>
        </w:tc>
        <w:tc>
          <w:tcPr>
            <w:tcW w:w="0" w:type="auto"/>
          </w:tcPr>
          <w:p w14:paraId="5C9F4C51"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Information about status, distance to and length of the TrackCondition</w:t>
            </w:r>
            <w:r>
              <w:rPr>
                <w:b/>
                <w:bCs/>
                <w:sz w:val="16"/>
                <w:szCs w:val="16"/>
                <w:lang w:eastAsia="en-GB"/>
              </w:rPr>
              <w:t>‘</w:t>
            </w:r>
            <w:r w:rsidRPr="001D28C1">
              <w:rPr>
                <w:b/>
                <w:bCs/>
                <w:sz w:val="16"/>
                <w:szCs w:val="16"/>
                <w:lang w:eastAsia="en-GB"/>
              </w:rPr>
              <w:t>Air Tightness</w:t>
            </w:r>
            <w:r>
              <w:rPr>
                <w:b/>
                <w:bCs/>
                <w:sz w:val="16"/>
                <w:szCs w:val="16"/>
                <w:lang w:eastAsia="en-GB"/>
              </w:rPr>
              <w:t>’</w:t>
            </w:r>
            <w:r w:rsidRPr="001D28C1">
              <w:rPr>
                <w:b/>
                <w:bCs/>
                <w:sz w:val="16"/>
                <w:szCs w:val="16"/>
                <w:lang w:eastAsia="en-GB"/>
              </w:rPr>
              <w:t xml:space="preserve"> used by the TCMS</w:t>
            </w:r>
          </w:p>
          <w:p w14:paraId="663FA002"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 xml:space="preserve">Coding: </w:t>
            </w:r>
          </w:p>
          <w:p w14:paraId="31EA4BBD" w14:textId="77777777" w:rsidR="00F465E2" w:rsidRPr="001D28C1" w:rsidRDefault="00F465E2" w:rsidP="007B1614">
            <w:pPr>
              <w:spacing w:after="0" w:line="240" w:lineRule="auto"/>
              <w:rPr>
                <w:sz w:val="16"/>
                <w:szCs w:val="16"/>
                <w:u w:val="single"/>
                <w:lang w:eastAsia="en-GB"/>
              </w:rPr>
            </w:pPr>
          </w:p>
          <w:p w14:paraId="0468516E"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8000h (special value): No track condition of particular type announced / active.</w:t>
            </w:r>
          </w:p>
          <w:p w14:paraId="31088C2E"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If set for at least 2 seconds the announced / active condition has been cancelled.</w:t>
            </w:r>
          </w:p>
          <w:p w14:paraId="2FF6826D" w14:textId="77777777" w:rsidR="00F465E2" w:rsidRPr="001D28C1" w:rsidRDefault="00F465E2" w:rsidP="007B1614">
            <w:pPr>
              <w:spacing w:after="0" w:line="240" w:lineRule="auto"/>
              <w:rPr>
                <w:sz w:val="16"/>
                <w:szCs w:val="16"/>
                <w:u w:val="single"/>
                <w:lang w:eastAsia="en-GB"/>
              </w:rPr>
            </w:pPr>
          </w:p>
          <w:p w14:paraId="1EF64E8A"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7FFFh to 0000h</w:t>
            </w:r>
            <w:r>
              <w:rPr>
                <w:sz w:val="16"/>
                <w:szCs w:val="16"/>
                <w:u w:val="single"/>
                <w:lang w:eastAsia="en-GB"/>
              </w:rPr>
              <w:br/>
            </w:r>
            <w:r w:rsidRPr="001D28C1">
              <w:rPr>
                <w:sz w:val="16"/>
                <w:szCs w:val="16"/>
                <w:u w:val="single"/>
                <w:lang w:eastAsia="en-GB"/>
              </w:rPr>
              <w:t>(32767 m to 0 m): This value represents the remaining distance to the beginning of the area (only positive values are used). If the value is within this range a track condition is announced and distance to reference area is counting down.</w:t>
            </w:r>
          </w:p>
          <w:p w14:paraId="6A2FCDC9" w14:textId="77777777" w:rsidR="00F465E2" w:rsidRPr="001D28C1" w:rsidRDefault="00F465E2" w:rsidP="007B1614">
            <w:pPr>
              <w:spacing w:after="0" w:line="240" w:lineRule="auto"/>
              <w:rPr>
                <w:sz w:val="16"/>
                <w:szCs w:val="16"/>
                <w:u w:val="single"/>
                <w:lang w:eastAsia="en-GB"/>
              </w:rPr>
            </w:pPr>
          </w:p>
          <w:p w14:paraId="46F68710"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8002h to FFFFh</w:t>
            </w:r>
          </w:p>
          <w:p w14:paraId="7AA851FE"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(-32766 m to -1 m): This value represents the remaining distance until the train has cleared the area (only negative values are used). If the value is within this range the train has already passed an entry point.</w:t>
            </w:r>
          </w:p>
          <w:p w14:paraId="265E6DAB" w14:textId="77777777" w:rsidR="00F465E2" w:rsidRPr="001D28C1" w:rsidRDefault="00F465E2" w:rsidP="007B1614">
            <w:pPr>
              <w:spacing w:after="0" w:line="240" w:lineRule="auto"/>
              <w:rPr>
                <w:sz w:val="16"/>
                <w:szCs w:val="16"/>
                <w:u w:val="single"/>
                <w:lang w:eastAsia="en-GB"/>
              </w:rPr>
            </w:pPr>
          </w:p>
          <w:p w14:paraId="0FA1FE48"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 xml:space="preserve">1 bit </w:t>
            </w:r>
            <w:r>
              <w:rPr>
                <w:sz w:val="16"/>
                <w:szCs w:val="16"/>
                <w:u w:val="single"/>
                <w:lang w:eastAsia="en-GB"/>
              </w:rPr>
              <w:t>≡</w:t>
            </w:r>
            <w:r w:rsidRPr="001D28C1">
              <w:rPr>
                <w:sz w:val="16"/>
                <w:szCs w:val="16"/>
                <w:u w:val="single"/>
                <w:lang w:eastAsia="en-GB"/>
              </w:rPr>
              <w:t xml:space="preserve"> 1 m</w:t>
            </w:r>
          </w:p>
          <w:p w14:paraId="54A4DCBB" w14:textId="77777777" w:rsidR="00F465E2" w:rsidRPr="001D28C1" w:rsidRDefault="00F465E2" w:rsidP="007B1614">
            <w:pPr>
              <w:spacing w:after="0" w:line="240" w:lineRule="auto"/>
              <w:rPr>
                <w:sz w:val="16"/>
                <w:szCs w:val="16"/>
                <w:u w:val="single"/>
                <w:lang w:eastAsia="en-GB"/>
              </w:rPr>
            </w:pPr>
          </w:p>
          <w:p w14:paraId="53B4E433" w14:textId="77777777" w:rsidR="00F465E2" w:rsidRDefault="00F465E2" w:rsidP="007B1614">
            <w:pPr>
              <w:spacing w:after="0" w:line="240" w:lineRule="auto"/>
              <w:rPr>
                <w:b/>
                <w:color w:val="000000"/>
                <w:sz w:val="16"/>
                <w:szCs w:val="16"/>
                <w:lang w:eastAsia="es-ES"/>
              </w:rPr>
            </w:pPr>
            <w:r w:rsidRPr="001D28C1">
              <w:rPr>
                <w:sz w:val="16"/>
                <w:szCs w:val="16"/>
                <w:u w:val="single"/>
                <w:lang w:eastAsia="en-GB"/>
              </w:rPr>
              <w:t>Used in variant 1</w:t>
            </w:r>
          </w:p>
        </w:tc>
        <w:tc>
          <w:tcPr>
            <w:tcW w:w="0" w:type="auto"/>
          </w:tcPr>
          <w:p w14:paraId="5DA35271" w14:textId="77777777" w:rsidR="00F465E2" w:rsidRDefault="00F465E2" w:rsidP="007B1614">
            <w:pPr>
              <w:spacing w:after="0" w:line="240" w:lineRule="auto"/>
              <w:rPr>
                <w:sz w:val="16"/>
                <w:szCs w:val="16"/>
                <w:lang w:eastAsia="en-GB"/>
              </w:rPr>
            </w:pPr>
          </w:p>
        </w:tc>
      </w:tr>
      <w:tr w:rsidR="007B1614" w14:paraId="08466642" w14:textId="77777777" w:rsidTr="00EB4B96">
        <w:trPr>
          <w:cantSplit/>
          <w:trHeight w:val="20"/>
        </w:trPr>
        <w:tc>
          <w:tcPr>
            <w:tcW w:w="0" w:type="auto"/>
            <w:noWrap/>
          </w:tcPr>
          <w:p w14:paraId="27480892"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117D97A4" w14:textId="77777777" w:rsidR="00F465E2" w:rsidRPr="001D28C1" w:rsidRDefault="00F465E2" w:rsidP="007B1614">
            <w:pPr>
              <w:spacing w:after="0" w:line="240" w:lineRule="auto"/>
              <w:rPr>
                <w:lang w:eastAsia="en-GB"/>
              </w:rPr>
            </w:pPr>
            <w:r w:rsidRPr="001D28C1">
              <w:rPr>
                <w:lang w:eastAsia="en-GB"/>
              </w:rPr>
              <w:t>Air Tightness</w:t>
            </w:r>
          </w:p>
        </w:tc>
        <w:tc>
          <w:tcPr>
            <w:tcW w:w="279" w:type="dxa"/>
            <w:shd w:val="clear" w:color="auto" w:fill="CCFFFF"/>
            <w:noWrap/>
          </w:tcPr>
          <w:p w14:paraId="1A2F36D0"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205680F0"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319D3395" w14:textId="77777777" w:rsidR="00F465E2" w:rsidRDefault="00F465E2" w:rsidP="007B1614">
            <w:pPr>
              <w:spacing w:after="0" w:line="240" w:lineRule="auto"/>
              <w:rPr>
                <w:color w:val="000000"/>
                <w:sz w:val="16"/>
                <w:szCs w:val="16"/>
                <w:lang w:eastAsia="en-GB"/>
              </w:rPr>
            </w:pPr>
            <w:r>
              <w:rPr>
                <w:color w:val="000000"/>
                <w:sz w:val="16"/>
                <w:szCs w:val="16"/>
                <w:lang w:eastAsia="en-GB"/>
              </w:rPr>
              <w:t>UINT16</w:t>
            </w:r>
          </w:p>
        </w:tc>
        <w:tc>
          <w:tcPr>
            <w:tcW w:w="0" w:type="auto"/>
            <w:noWrap/>
          </w:tcPr>
          <w:p w14:paraId="76D09E09" w14:textId="77777777" w:rsidR="00F465E2" w:rsidRPr="001D28C1" w:rsidRDefault="00F465E2" w:rsidP="007B1614">
            <w:pPr>
              <w:spacing w:after="0" w:line="240" w:lineRule="auto"/>
              <w:rPr>
                <w:sz w:val="16"/>
                <w:szCs w:val="16"/>
                <w:lang w:eastAsia="en-GB"/>
              </w:rPr>
            </w:pPr>
            <w:r w:rsidRPr="001D28C1">
              <w:rPr>
                <w:sz w:val="16"/>
                <w:szCs w:val="16"/>
                <w:lang w:eastAsia="en-GB"/>
              </w:rPr>
              <w:t>O_AT_S1</w:t>
            </w:r>
          </w:p>
        </w:tc>
        <w:tc>
          <w:tcPr>
            <w:tcW w:w="0" w:type="auto"/>
            <w:shd w:val="clear" w:color="auto" w:fill="FFCC99"/>
            <w:noWrap/>
          </w:tcPr>
          <w:p w14:paraId="3C4BC757" w14:textId="77777777" w:rsidR="00F465E2" w:rsidRDefault="00F465E2" w:rsidP="007B1614">
            <w:pPr>
              <w:spacing w:after="0" w:line="240" w:lineRule="auto"/>
              <w:rPr>
                <w:color w:val="000000"/>
                <w:sz w:val="16"/>
                <w:szCs w:val="16"/>
                <w:lang w:eastAsia="en-GB"/>
              </w:rPr>
            </w:pPr>
            <w:r>
              <w:rPr>
                <w:color w:val="000000"/>
                <w:sz w:val="16"/>
                <w:szCs w:val="16"/>
                <w:lang w:eastAsia="en-GB"/>
              </w:rPr>
              <w:t>OBU_TR_L_AirTight_Area</w:t>
            </w:r>
          </w:p>
        </w:tc>
        <w:tc>
          <w:tcPr>
            <w:tcW w:w="0" w:type="auto"/>
          </w:tcPr>
          <w:p w14:paraId="422B290D" w14:textId="77777777" w:rsidR="00F465E2" w:rsidRPr="001D28C1" w:rsidRDefault="00F465E2" w:rsidP="007B1614">
            <w:pPr>
              <w:spacing w:after="0" w:line="240" w:lineRule="auto"/>
              <w:rPr>
                <w:b/>
                <w:color w:val="000000"/>
                <w:sz w:val="16"/>
                <w:szCs w:val="16"/>
                <w:lang w:eastAsia="es-ES"/>
              </w:rPr>
            </w:pPr>
            <w:r w:rsidRPr="001D28C1">
              <w:rPr>
                <w:b/>
                <w:color w:val="000000"/>
                <w:sz w:val="16"/>
                <w:szCs w:val="16"/>
                <w:lang w:eastAsia="en-GB"/>
              </w:rPr>
              <w:t>The fixed length of the section where air tightness has to be provided.</w:t>
            </w:r>
            <w:r>
              <w:rPr>
                <w:b/>
                <w:color w:val="000000"/>
                <w:sz w:val="16"/>
                <w:szCs w:val="16"/>
                <w:lang w:eastAsia="en-GB"/>
              </w:rPr>
              <w:br/>
            </w:r>
            <w:r w:rsidRPr="001D28C1">
              <w:rPr>
                <w:color w:val="000000"/>
                <w:sz w:val="16"/>
                <w:szCs w:val="16"/>
                <w:lang w:eastAsia="en-GB"/>
              </w:rPr>
              <w:t>Resolution: see OBU_TR_L_ATA_Sc</w:t>
            </w:r>
          </w:p>
        </w:tc>
        <w:tc>
          <w:tcPr>
            <w:tcW w:w="0" w:type="auto"/>
          </w:tcPr>
          <w:p w14:paraId="0CD2A667" w14:textId="77777777" w:rsidR="00F465E2" w:rsidRDefault="00F465E2" w:rsidP="007B1614">
            <w:pPr>
              <w:spacing w:after="0" w:line="240" w:lineRule="auto"/>
              <w:rPr>
                <w:sz w:val="16"/>
                <w:szCs w:val="16"/>
                <w:lang w:eastAsia="en-GB"/>
              </w:rPr>
            </w:pPr>
          </w:p>
        </w:tc>
      </w:tr>
      <w:tr w:rsidR="007B1614" w14:paraId="51B10847" w14:textId="77777777" w:rsidTr="00EB4B96">
        <w:trPr>
          <w:cantSplit/>
          <w:trHeight w:val="20"/>
        </w:trPr>
        <w:tc>
          <w:tcPr>
            <w:tcW w:w="0" w:type="auto"/>
            <w:noWrap/>
          </w:tcPr>
          <w:p w14:paraId="0FCDA53B" w14:textId="77777777" w:rsidR="00F465E2" w:rsidRDefault="00F465E2" w:rsidP="007B1614">
            <w:pPr>
              <w:spacing w:after="0" w:line="240" w:lineRule="auto"/>
              <w:rPr>
                <w:lang w:eastAsia="en-GB"/>
              </w:rPr>
            </w:pPr>
            <w:r>
              <w:rPr>
                <w:lang w:eastAsia="en-GB"/>
              </w:rPr>
              <w:lastRenderedPageBreak/>
              <w:t>O</w:t>
            </w:r>
          </w:p>
        </w:tc>
        <w:tc>
          <w:tcPr>
            <w:tcW w:w="1324" w:type="dxa"/>
            <w:shd w:val="clear" w:color="auto" w:fill="00FF00"/>
          </w:tcPr>
          <w:p w14:paraId="5F488533" w14:textId="77777777" w:rsidR="00F465E2" w:rsidRPr="001D28C1" w:rsidRDefault="00F465E2" w:rsidP="007B1614">
            <w:pPr>
              <w:spacing w:after="0" w:line="240" w:lineRule="auto"/>
              <w:rPr>
                <w:lang w:eastAsia="en-GB"/>
              </w:rPr>
            </w:pPr>
            <w:r w:rsidRPr="001D28C1">
              <w:rPr>
                <w:lang w:eastAsia="en-GB"/>
              </w:rPr>
              <w:t>Air Tightness</w:t>
            </w:r>
          </w:p>
        </w:tc>
        <w:tc>
          <w:tcPr>
            <w:tcW w:w="279" w:type="dxa"/>
            <w:shd w:val="clear" w:color="auto" w:fill="CCFFFF"/>
            <w:noWrap/>
          </w:tcPr>
          <w:p w14:paraId="7C2ADB47"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132B2643" w14:textId="77777777" w:rsidR="00F465E2" w:rsidRPr="001D28C1" w:rsidRDefault="00F465E2" w:rsidP="007B1614">
            <w:pPr>
              <w:spacing w:after="0" w:line="240" w:lineRule="auto"/>
              <w:rPr>
                <w:sz w:val="16"/>
                <w:szCs w:val="16"/>
                <w:lang w:eastAsia="en-GB"/>
              </w:rPr>
            </w:pPr>
            <w:r w:rsidRPr="001D28C1">
              <w:rPr>
                <w:sz w:val="16"/>
                <w:szCs w:val="16"/>
                <w:lang w:eastAsia="en-GB"/>
              </w:rPr>
              <w:t>2</w:t>
            </w:r>
          </w:p>
        </w:tc>
        <w:tc>
          <w:tcPr>
            <w:tcW w:w="0" w:type="auto"/>
          </w:tcPr>
          <w:p w14:paraId="7967885E" w14:textId="77777777" w:rsidR="00F465E2" w:rsidRDefault="00F465E2" w:rsidP="007B1614">
            <w:pPr>
              <w:spacing w:after="0" w:line="240" w:lineRule="auto"/>
              <w:rPr>
                <w:color w:val="000000"/>
                <w:sz w:val="16"/>
                <w:szCs w:val="16"/>
                <w:lang w:eastAsia="en-GB"/>
              </w:rPr>
            </w:pPr>
            <w:r>
              <w:rPr>
                <w:color w:val="000000"/>
                <w:sz w:val="16"/>
                <w:szCs w:val="16"/>
                <w:lang w:eastAsia="en-GB"/>
              </w:rPr>
              <w:t>BOOL2</w:t>
            </w:r>
          </w:p>
        </w:tc>
        <w:tc>
          <w:tcPr>
            <w:tcW w:w="0" w:type="auto"/>
            <w:noWrap/>
          </w:tcPr>
          <w:p w14:paraId="13E7688D" w14:textId="77777777" w:rsidR="00F465E2" w:rsidRPr="001D28C1" w:rsidRDefault="00F465E2" w:rsidP="007B1614">
            <w:pPr>
              <w:spacing w:after="0" w:line="240" w:lineRule="auto"/>
              <w:rPr>
                <w:sz w:val="16"/>
                <w:szCs w:val="16"/>
                <w:lang w:eastAsia="en-GB"/>
              </w:rPr>
            </w:pPr>
            <w:r w:rsidRPr="001D28C1">
              <w:rPr>
                <w:sz w:val="16"/>
                <w:szCs w:val="16"/>
                <w:lang w:eastAsia="en-GB"/>
              </w:rPr>
              <w:t>O_AT_S2</w:t>
            </w:r>
          </w:p>
        </w:tc>
        <w:tc>
          <w:tcPr>
            <w:tcW w:w="0" w:type="auto"/>
            <w:shd w:val="clear" w:color="auto" w:fill="FFCC99"/>
            <w:noWrap/>
          </w:tcPr>
          <w:p w14:paraId="2FA29A01" w14:textId="77777777" w:rsidR="00F465E2" w:rsidRPr="00BC2601" w:rsidRDefault="00F465E2" w:rsidP="007B1614">
            <w:pPr>
              <w:numPr>
                <w:ilvl w:val="3"/>
                <w:numId w:val="0"/>
              </w:numPr>
              <w:tabs>
                <w:tab w:val="num" w:pos="1194"/>
              </w:tabs>
              <w:suppressAutoHyphens/>
              <w:spacing w:after="0" w:line="240" w:lineRule="auto"/>
              <w:ind w:left="2484" w:hanging="864"/>
              <w:outlineLvl w:val="3"/>
              <w:rPr>
                <w:color w:val="000000"/>
                <w:sz w:val="16"/>
                <w:szCs w:val="16"/>
                <w:lang w:val="fr-FR" w:eastAsia="en-GB"/>
              </w:rPr>
            </w:pPr>
            <w:r w:rsidRPr="00912EFF">
              <w:rPr>
                <w:color w:val="000000"/>
                <w:sz w:val="16"/>
                <w:szCs w:val="16"/>
                <w:lang w:val="fr-FR" w:eastAsia="en-GB"/>
              </w:rPr>
              <w:t>OBU_TR_L_ATA_Scale</w:t>
            </w:r>
          </w:p>
        </w:tc>
        <w:tc>
          <w:tcPr>
            <w:tcW w:w="0" w:type="auto"/>
          </w:tcPr>
          <w:p w14:paraId="0BFAD55C" w14:textId="77777777" w:rsidR="00F465E2" w:rsidRPr="001D28C1" w:rsidRDefault="00F465E2" w:rsidP="007B1614">
            <w:pPr>
              <w:spacing w:after="0" w:line="240" w:lineRule="auto"/>
              <w:rPr>
                <w:b/>
                <w:color w:val="000000"/>
                <w:sz w:val="16"/>
                <w:szCs w:val="16"/>
                <w:lang w:eastAsia="en-GB"/>
              </w:rPr>
            </w:pPr>
            <w:r w:rsidRPr="001D28C1">
              <w:rPr>
                <w:b/>
                <w:color w:val="000000"/>
                <w:sz w:val="16"/>
                <w:szCs w:val="16"/>
                <w:lang w:eastAsia="en-GB"/>
              </w:rPr>
              <w:t>Scale related of the length of the section where air tightness has to be provided</w:t>
            </w:r>
          </w:p>
          <w:p w14:paraId="30D7D85B"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Coding:</w:t>
            </w:r>
          </w:p>
          <w:p w14:paraId="6393DBCB"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00: 10 cm</w:t>
            </w:r>
          </w:p>
          <w:p w14:paraId="3A63F88D"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01: 1 m</w:t>
            </w:r>
          </w:p>
          <w:p w14:paraId="28431217"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10: 10 m</w:t>
            </w:r>
          </w:p>
          <w:p w14:paraId="3019C02B" w14:textId="77777777" w:rsidR="00F465E2" w:rsidRPr="001D28C1" w:rsidRDefault="00F465E2" w:rsidP="007B1614">
            <w:pPr>
              <w:spacing w:after="0" w:line="240" w:lineRule="auto"/>
              <w:rPr>
                <w:b/>
                <w:color w:val="000000"/>
                <w:sz w:val="16"/>
                <w:szCs w:val="16"/>
                <w:lang w:eastAsia="es-ES"/>
              </w:rPr>
            </w:pPr>
            <w:r w:rsidRPr="001D28C1">
              <w:rPr>
                <w:color w:val="000000"/>
                <w:sz w:val="16"/>
                <w:szCs w:val="16"/>
                <w:lang w:eastAsia="en-GB"/>
              </w:rPr>
              <w:t>11: spare</w:t>
            </w:r>
          </w:p>
        </w:tc>
        <w:tc>
          <w:tcPr>
            <w:tcW w:w="0" w:type="auto"/>
          </w:tcPr>
          <w:p w14:paraId="66EDF3DB" w14:textId="77777777" w:rsidR="00F465E2" w:rsidRDefault="00F465E2" w:rsidP="007B1614">
            <w:pPr>
              <w:spacing w:after="0" w:line="240" w:lineRule="auto"/>
              <w:rPr>
                <w:sz w:val="16"/>
                <w:szCs w:val="16"/>
                <w:lang w:eastAsia="en-GB"/>
              </w:rPr>
            </w:pPr>
          </w:p>
        </w:tc>
      </w:tr>
      <w:tr w:rsidR="007B1614" w14:paraId="5E0A7A88" w14:textId="77777777" w:rsidTr="00EB4B96">
        <w:trPr>
          <w:cantSplit/>
          <w:trHeight w:val="20"/>
        </w:trPr>
        <w:tc>
          <w:tcPr>
            <w:tcW w:w="0" w:type="auto"/>
            <w:noWrap/>
          </w:tcPr>
          <w:p w14:paraId="0F975EF7"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3D22F509" w14:textId="77777777" w:rsidR="00F465E2" w:rsidRPr="001D28C1" w:rsidRDefault="00F465E2" w:rsidP="007B1614">
            <w:pPr>
              <w:spacing w:after="0" w:line="240" w:lineRule="auto"/>
              <w:rPr>
                <w:lang w:eastAsia="en-GB"/>
              </w:rPr>
            </w:pPr>
            <w:r w:rsidRPr="001D28C1">
              <w:rPr>
                <w:lang w:eastAsia="en-GB"/>
              </w:rPr>
              <w:t>Air Tightness</w:t>
            </w:r>
          </w:p>
        </w:tc>
        <w:tc>
          <w:tcPr>
            <w:tcW w:w="279" w:type="dxa"/>
            <w:shd w:val="clear" w:color="auto" w:fill="CCFFFF"/>
            <w:noWrap/>
          </w:tcPr>
          <w:p w14:paraId="011F22CE"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2286E5B8"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2C27961E"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05B6CCD0" w14:textId="77777777" w:rsidR="00F465E2" w:rsidRPr="001D28C1" w:rsidRDefault="00F465E2" w:rsidP="007B1614">
            <w:pPr>
              <w:spacing w:after="0" w:line="240" w:lineRule="auto"/>
              <w:rPr>
                <w:sz w:val="16"/>
                <w:szCs w:val="16"/>
                <w:lang w:eastAsia="en-GB"/>
              </w:rPr>
            </w:pPr>
            <w:r>
              <w:rPr>
                <w:sz w:val="16"/>
                <w:szCs w:val="16"/>
                <w:lang w:eastAsia="en-GB"/>
              </w:rPr>
              <w:t>T</w:t>
            </w:r>
            <w:r w:rsidRPr="001D28C1">
              <w:rPr>
                <w:sz w:val="16"/>
                <w:szCs w:val="16"/>
                <w:lang w:eastAsia="en-GB"/>
              </w:rPr>
              <w:t>_AT_S3</w:t>
            </w:r>
          </w:p>
        </w:tc>
        <w:tc>
          <w:tcPr>
            <w:tcW w:w="0" w:type="auto"/>
            <w:shd w:val="clear" w:color="auto" w:fill="FFCC99"/>
            <w:noWrap/>
          </w:tcPr>
          <w:p w14:paraId="50DC0378" w14:textId="77777777" w:rsidR="00F465E2" w:rsidRDefault="00F465E2" w:rsidP="007B1614">
            <w:pPr>
              <w:spacing w:after="0" w:line="240" w:lineRule="auto"/>
              <w:rPr>
                <w:color w:val="000000"/>
                <w:sz w:val="16"/>
                <w:szCs w:val="16"/>
                <w:lang w:eastAsia="en-GB"/>
              </w:rPr>
            </w:pPr>
            <w:r>
              <w:rPr>
                <w:color w:val="000000"/>
                <w:sz w:val="16"/>
                <w:szCs w:val="16"/>
                <w:lang w:eastAsia="en-GB"/>
              </w:rPr>
              <w:t>TR_OBU_SAirTightness</w:t>
            </w:r>
          </w:p>
          <w:p w14:paraId="237DE1C2" w14:textId="77777777" w:rsidR="00F465E2" w:rsidRDefault="00F465E2" w:rsidP="007B1614">
            <w:pPr>
              <w:spacing w:after="0" w:line="240" w:lineRule="auto"/>
              <w:rPr>
                <w:color w:val="000000"/>
                <w:sz w:val="16"/>
                <w:szCs w:val="16"/>
                <w:lang w:eastAsia="en-GB"/>
              </w:rPr>
            </w:pPr>
            <w:r>
              <w:rPr>
                <w:color w:val="000000"/>
                <w:sz w:val="16"/>
                <w:szCs w:val="16"/>
                <w:lang w:eastAsia="en-GB"/>
              </w:rPr>
              <w:t>(option)</w:t>
            </w:r>
          </w:p>
        </w:tc>
        <w:tc>
          <w:tcPr>
            <w:tcW w:w="0" w:type="auto"/>
          </w:tcPr>
          <w:p w14:paraId="2F4A9277" w14:textId="77777777" w:rsidR="00F465E2" w:rsidRPr="001D28C1" w:rsidRDefault="00F465E2" w:rsidP="007B1614">
            <w:pPr>
              <w:spacing w:after="0" w:line="240" w:lineRule="auto"/>
              <w:rPr>
                <w:b/>
                <w:color w:val="000000"/>
                <w:sz w:val="16"/>
                <w:szCs w:val="16"/>
                <w:lang w:eastAsia="es-ES"/>
              </w:rPr>
            </w:pPr>
            <w:r w:rsidRPr="001D28C1">
              <w:rPr>
                <w:b/>
                <w:color w:val="000000"/>
                <w:sz w:val="16"/>
                <w:szCs w:val="16"/>
                <w:lang w:eastAsia="es-ES"/>
              </w:rPr>
              <w:t>Status of air conditioning intake within the relevant section (used for ETCS DMI)</w:t>
            </w:r>
          </w:p>
          <w:p w14:paraId="5AE1A18A"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Coding:</w:t>
            </w:r>
          </w:p>
          <w:p w14:paraId="1CFF21D2"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0: Not all air conditioning intake closed</w:t>
            </w:r>
          </w:p>
          <w:p w14:paraId="02C14458" w14:textId="77777777" w:rsidR="00F465E2" w:rsidRPr="001D28C1" w:rsidRDefault="00F465E2" w:rsidP="007B1614">
            <w:pPr>
              <w:spacing w:after="0" w:line="240" w:lineRule="auto"/>
              <w:rPr>
                <w:b/>
                <w:color w:val="000000"/>
                <w:sz w:val="16"/>
                <w:szCs w:val="16"/>
                <w:lang w:eastAsia="es-ES"/>
              </w:rPr>
            </w:pPr>
            <w:r w:rsidRPr="001D28C1">
              <w:rPr>
                <w:color w:val="000000"/>
                <w:sz w:val="16"/>
                <w:szCs w:val="16"/>
                <w:lang w:eastAsia="es-ES"/>
              </w:rPr>
              <w:t>1: All air conditioning intake closed</w:t>
            </w:r>
          </w:p>
        </w:tc>
        <w:tc>
          <w:tcPr>
            <w:tcW w:w="0" w:type="auto"/>
          </w:tcPr>
          <w:p w14:paraId="4B678948" w14:textId="77777777" w:rsidR="00F465E2" w:rsidRDefault="00F465E2" w:rsidP="007B1614">
            <w:pPr>
              <w:spacing w:after="0" w:line="240" w:lineRule="auto"/>
              <w:rPr>
                <w:sz w:val="16"/>
                <w:szCs w:val="16"/>
                <w:lang w:eastAsia="en-GB"/>
              </w:rPr>
            </w:pPr>
          </w:p>
        </w:tc>
      </w:tr>
      <w:tr w:rsidR="007B1614" w14:paraId="4E967F8E" w14:textId="77777777" w:rsidTr="00EB4B96">
        <w:trPr>
          <w:cantSplit/>
          <w:trHeight w:val="20"/>
        </w:trPr>
        <w:tc>
          <w:tcPr>
            <w:tcW w:w="0" w:type="auto"/>
            <w:noWrap/>
          </w:tcPr>
          <w:p w14:paraId="530B890C"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7C9582CC" w14:textId="77777777" w:rsidR="00F465E2" w:rsidRPr="001D28C1" w:rsidRDefault="00F465E2" w:rsidP="007B1614">
            <w:pPr>
              <w:spacing w:after="0" w:line="240" w:lineRule="auto"/>
              <w:rPr>
                <w:lang w:eastAsia="en-GB"/>
              </w:rPr>
            </w:pPr>
            <w:r w:rsidRPr="001D28C1">
              <w:rPr>
                <w:lang w:eastAsia="en-GB"/>
              </w:rPr>
              <w:t>Air Tightness</w:t>
            </w:r>
          </w:p>
        </w:tc>
        <w:tc>
          <w:tcPr>
            <w:tcW w:w="279" w:type="dxa"/>
            <w:shd w:val="clear" w:color="auto" w:fill="CCFFFF"/>
            <w:noWrap/>
          </w:tcPr>
          <w:p w14:paraId="0EC7CC77"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21FBAA8E"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4ECABB56"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5281C375" w14:textId="77777777" w:rsidR="00F465E2" w:rsidRPr="001D28C1" w:rsidRDefault="00F465E2" w:rsidP="007B1614">
            <w:pPr>
              <w:spacing w:after="0" w:line="240" w:lineRule="auto"/>
              <w:rPr>
                <w:sz w:val="16"/>
                <w:szCs w:val="16"/>
                <w:lang w:eastAsia="en-GB"/>
              </w:rPr>
            </w:pPr>
            <w:r w:rsidRPr="001D28C1">
              <w:rPr>
                <w:sz w:val="16"/>
                <w:szCs w:val="16"/>
                <w:lang w:eastAsia="en-GB"/>
              </w:rPr>
              <w:t>O_AT_S4</w:t>
            </w:r>
          </w:p>
        </w:tc>
        <w:tc>
          <w:tcPr>
            <w:tcW w:w="0" w:type="auto"/>
            <w:shd w:val="clear" w:color="auto" w:fill="FFCC99"/>
            <w:noWrap/>
          </w:tcPr>
          <w:p w14:paraId="57344AF3"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OBU_TR_S_AirTight</w:t>
            </w:r>
          </w:p>
        </w:tc>
        <w:tc>
          <w:tcPr>
            <w:tcW w:w="0" w:type="auto"/>
          </w:tcPr>
          <w:p w14:paraId="0C2C3841" w14:textId="77777777" w:rsidR="00F465E2" w:rsidRPr="001D28C1" w:rsidRDefault="00F465E2" w:rsidP="007B1614">
            <w:pPr>
              <w:spacing w:after="0" w:line="240" w:lineRule="auto"/>
              <w:rPr>
                <w:b/>
                <w:color w:val="000000"/>
                <w:sz w:val="16"/>
                <w:szCs w:val="16"/>
                <w:lang w:eastAsia="es-ES"/>
              </w:rPr>
            </w:pPr>
            <w:r w:rsidRPr="001D28C1">
              <w:rPr>
                <w:b/>
                <w:color w:val="000000"/>
                <w:sz w:val="16"/>
                <w:szCs w:val="16"/>
                <w:lang w:eastAsia="es-ES"/>
              </w:rPr>
              <w:t>Status Passing an air tightness area computed by the EVC</w:t>
            </w:r>
          </w:p>
          <w:p w14:paraId="1776BF47"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Coding:</w:t>
            </w:r>
          </w:p>
          <w:p w14:paraId="4194B9F8"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 xml:space="preserve">1: Enter in </w:t>
            </w:r>
            <w:r w:rsidRPr="001D28C1">
              <w:rPr>
                <w:color w:val="000000"/>
                <w:sz w:val="16"/>
                <w:szCs w:val="16"/>
                <w:lang w:eastAsia="en-GB"/>
              </w:rPr>
              <w:t>air tightness area</w:t>
            </w:r>
          </w:p>
          <w:p w14:paraId="01AF3B42"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 xml:space="preserve">0: Outside the </w:t>
            </w:r>
            <w:r w:rsidRPr="001D28C1">
              <w:rPr>
                <w:color w:val="000000"/>
                <w:sz w:val="16"/>
                <w:szCs w:val="16"/>
                <w:lang w:eastAsia="en-GB"/>
              </w:rPr>
              <w:t xml:space="preserve">air tightness </w:t>
            </w:r>
            <w:r w:rsidRPr="001D28C1">
              <w:rPr>
                <w:color w:val="000000"/>
                <w:sz w:val="16"/>
                <w:szCs w:val="16"/>
                <w:lang w:eastAsia="es-ES"/>
              </w:rPr>
              <w:t>area</w:t>
            </w:r>
          </w:p>
          <w:p w14:paraId="3A81167D" w14:textId="77777777" w:rsidR="00F465E2" w:rsidRPr="001D28C1" w:rsidRDefault="00F465E2" w:rsidP="007B1614">
            <w:pPr>
              <w:spacing w:after="0" w:line="240" w:lineRule="auto"/>
              <w:rPr>
                <w:color w:val="000000"/>
                <w:sz w:val="16"/>
                <w:szCs w:val="16"/>
                <w:lang w:eastAsia="es-ES"/>
              </w:rPr>
            </w:pPr>
          </w:p>
          <w:p w14:paraId="05488625"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s-ES"/>
              </w:rPr>
              <w:t>Used in variant 2</w:t>
            </w:r>
          </w:p>
        </w:tc>
        <w:tc>
          <w:tcPr>
            <w:tcW w:w="0" w:type="auto"/>
          </w:tcPr>
          <w:p w14:paraId="4A4EDD8E" w14:textId="77777777" w:rsidR="00F465E2" w:rsidRDefault="00F465E2" w:rsidP="007B1614">
            <w:pPr>
              <w:spacing w:after="0" w:line="240" w:lineRule="auto"/>
              <w:rPr>
                <w:sz w:val="16"/>
                <w:szCs w:val="16"/>
                <w:lang w:eastAsia="en-GB"/>
              </w:rPr>
            </w:pPr>
          </w:p>
        </w:tc>
      </w:tr>
      <w:tr w:rsidR="007B1614" w14:paraId="6803843D" w14:textId="77777777" w:rsidTr="00EB4B96">
        <w:trPr>
          <w:cantSplit/>
          <w:trHeight w:val="20"/>
        </w:trPr>
        <w:tc>
          <w:tcPr>
            <w:tcW w:w="0" w:type="auto"/>
            <w:noWrap/>
          </w:tcPr>
          <w:p w14:paraId="7EA844CC"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18643AA0" w14:textId="77777777" w:rsidR="00F465E2" w:rsidRPr="001D28C1" w:rsidRDefault="00F465E2" w:rsidP="007B1614">
            <w:pPr>
              <w:spacing w:after="0" w:line="240" w:lineRule="auto"/>
              <w:rPr>
                <w:lang w:eastAsia="en-GB"/>
              </w:rPr>
            </w:pPr>
            <w:r w:rsidRPr="001D28C1">
              <w:rPr>
                <w:lang w:eastAsia="en-GB"/>
              </w:rPr>
              <w:t>Air Tightness</w:t>
            </w:r>
          </w:p>
        </w:tc>
        <w:tc>
          <w:tcPr>
            <w:tcW w:w="279" w:type="dxa"/>
            <w:shd w:val="clear" w:color="auto" w:fill="CCFFFF"/>
            <w:noWrap/>
          </w:tcPr>
          <w:p w14:paraId="5829D0FC"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57432A9D"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46C6A56C"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4DC4F8A6" w14:textId="77777777" w:rsidR="00F465E2" w:rsidRPr="001D28C1" w:rsidRDefault="00F465E2" w:rsidP="007B1614">
            <w:pPr>
              <w:spacing w:after="0" w:line="240" w:lineRule="auto"/>
              <w:rPr>
                <w:sz w:val="16"/>
                <w:szCs w:val="16"/>
                <w:lang w:eastAsia="en-GB"/>
              </w:rPr>
            </w:pPr>
            <w:r w:rsidRPr="001D28C1">
              <w:rPr>
                <w:sz w:val="16"/>
                <w:szCs w:val="16"/>
                <w:lang w:eastAsia="en-GB"/>
              </w:rPr>
              <w:t>O_AT_C5</w:t>
            </w:r>
          </w:p>
        </w:tc>
        <w:tc>
          <w:tcPr>
            <w:tcW w:w="0" w:type="auto"/>
            <w:shd w:val="clear" w:color="auto" w:fill="FFCC99"/>
            <w:noWrap/>
          </w:tcPr>
          <w:p w14:paraId="1883DF09" w14:textId="77777777" w:rsidR="00F465E2" w:rsidRPr="001D28C1" w:rsidRDefault="00F465E2" w:rsidP="007B1614">
            <w:pPr>
              <w:spacing w:after="0" w:line="240" w:lineRule="auto"/>
              <w:rPr>
                <w:color w:val="000000"/>
                <w:sz w:val="16"/>
                <w:szCs w:val="16"/>
                <w:lang w:val="pt-BR" w:eastAsia="en-GB"/>
              </w:rPr>
            </w:pPr>
            <w:r w:rsidRPr="001D28C1">
              <w:rPr>
                <w:color w:val="000000"/>
                <w:sz w:val="16"/>
                <w:szCs w:val="16"/>
                <w:lang w:val="pt-BR" w:eastAsia="en-GB"/>
              </w:rPr>
              <w:t>OBU_TR_Com_AirTight</w:t>
            </w:r>
          </w:p>
        </w:tc>
        <w:tc>
          <w:tcPr>
            <w:tcW w:w="0" w:type="auto"/>
          </w:tcPr>
          <w:p w14:paraId="161010DF" w14:textId="77777777" w:rsidR="00F465E2" w:rsidRPr="001D28C1" w:rsidRDefault="00F465E2" w:rsidP="007B1614">
            <w:pPr>
              <w:spacing w:after="0" w:line="240" w:lineRule="auto"/>
              <w:rPr>
                <w:b/>
                <w:color w:val="000000"/>
                <w:sz w:val="16"/>
                <w:szCs w:val="16"/>
                <w:lang w:eastAsia="es-ES"/>
              </w:rPr>
            </w:pPr>
            <w:r w:rsidRPr="001D28C1">
              <w:rPr>
                <w:b/>
                <w:color w:val="000000"/>
                <w:sz w:val="16"/>
                <w:szCs w:val="16"/>
                <w:lang w:eastAsia="es-ES"/>
              </w:rPr>
              <w:t>Command air tightness open/close</w:t>
            </w:r>
          </w:p>
          <w:p w14:paraId="0164021F"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Coding:</w:t>
            </w:r>
          </w:p>
          <w:p w14:paraId="74B22132"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1: Close (air conditioning intake)</w:t>
            </w:r>
          </w:p>
          <w:p w14:paraId="70B0755F" w14:textId="77777777" w:rsidR="00F465E2" w:rsidRDefault="00F465E2" w:rsidP="007B1614">
            <w:pPr>
              <w:spacing w:after="0" w:line="240" w:lineRule="auto"/>
              <w:rPr>
                <w:color w:val="000000"/>
                <w:sz w:val="16"/>
                <w:szCs w:val="16"/>
                <w:lang w:eastAsia="es-ES"/>
              </w:rPr>
            </w:pPr>
            <w:r w:rsidRPr="001D28C1">
              <w:rPr>
                <w:color w:val="000000"/>
                <w:sz w:val="16"/>
                <w:szCs w:val="16"/>
                <w:lang w:eastAsia="es-ES"/>
              </w:rPr>
              <w:t>0: Open (air conditioning intake)</w:t>
            </w:r>
          </w:p>
          <w:p w14:paraId="3C93ACC8" w14:textId="77777777" w:rsidR="00F465E2" w:rsidRPr="001D28C1" w:rsidRDefault="00F465E2" w:rsidP="007B1614">
            <w:pPr>
              <w:spacing w:after="0" w:line="240" w:lineRule="auto"/>
              <w:rPr>
                <w:color w:val="000000"/>
                <w:sz w:val="16"/>
                <w:szCs w:val="16"/>
                <w:lang w:eastAsia="es-ES"/>
              </w:rPr>
            </w:pPr>
          </w:p>
          <w:p w14:paraId="08584475" w14:textId="77777777" w:rsidR="00F465E2" w:rsidRPr="001D28C1" w:rsidRDefault="00F465E2" w:rsidP="007B1614">
            <w:pPr>
              <w:spacing w:after="0" w:line="240" w:lineRule="auto"/>
              <w:rPr>
                <w:color w:val="000000"/>
                <w:sz w:val="16"/>
                <w:szCs w:val="16"/>
                <w:lang w:eastAsia="en-GB"/>
              </w:rPr>
            </w:pPr>
            <w:r w:rsidRPr="001D28C1">
              <w:rPr>
                <w:sz w:val="16"/>
                <w:szCs w:val="16"/>
                <w:u w:val="single"/>
                <w:lang w:eastAsia="en-GB"/>
              </w:rPr>
              <w:t>Used in variant 2</w:t>
            </w:r>
          </w:p>
        </w:tc>
        <w:tc>
          <w:tcPr>
            <w:tcW w:w="0" w:type="auto"/>
          </w:tcPr>
          <w:p w14:paraId="3D470124" w14:textId="77777777" w:rsidR="00F465E2" w:rsidRDefault="00F465E2" w:rsidP="007B1614">
            <w:pPr>
              <w:spacing w:after="0" w:line="240" w:lineRule="auto"/>
              <w:rPr>
                <w:sz w:val="16"/>
                <w:szCs w:val="16"/>
                <w:lang w:eastAsia="en-GB"/>
              </w:rPr>
            </w:pPr>
          </w:p>
        </w:tc>
      </w:tr>
      <w:tr w:rsidR="007B1614" w14:paraId="438F7BAA" w14:textId="77777777" w:rsidTr="00EB4B96">
        <w:trPr>
          <w:cantSplit/>
          <w:trHeight w:val="20"/>
        </w:trPr>
        <w:tc>
          <w:tcPr>
            <w:tcW w:w="0" w:type="auto"/>
            <w:noWrap/>
          </w:tcPr>
          <w:p w14:paraId="69F500E8" w14:textId="77777777" w:rsidR="00F465E2" w:rsidRDefault="00F465E2" w:rsidP="007B1614">
            <w:pPr>
              <w:spacing w:after="0" w:line="240" w:lineRule="auto"/>
              <w:rPr>
                <w:lang w:eastAsia="en-GB"/>
              </w:rPr>
            </w:pPr>
            <w:r>
              <w:rPr>
                <w:lang w:eastAsia="en-GB"/>
              </w:rPr>
              <w:lastRenderedPageBreak/>
              <w:t>O</w:t>
            </w:r>
          </w:p>
        </w:tc>
        <w:tc>
          <w:tcPr>
            <w:tcW w:w="1324" w:type="dxa"/>
            <w:shd w:val="clear" w:color="auto" w:fill="00FF00"/>
          </w:tcPr>
          <w:p w14:paraId="7730C1EF" w14:textId="77777777" w:rsidR="00F465E2" w:rsidRPr="001D28C1" w:rsidRDefault="00F465E2" w:rsidP="007B1614">
            <w:pPr>
              <w:spacing w:after="0" w:line="240" w:lineRule="auto"/>
              <w:rPr>
                <w:lang w:eastAsia="en-GB"/>
              </w:rPr>
            </w:pPr>
            <w:r>
              <w:rPr>
                <w:lang w:eastAsia="en-GB"/>
              </w:rPr>
              <w:t>Station platform</w:t>
            </w:r>
            <w:r w:rsidRPr="001D28C1">
              <w:rPr>
                <w:lang w:eastAsia="en-GB"/>
              </w:rPr>
              <w:t xml:space="preserve"> </w:t>
            </w:r>
          </w:p>
        </w:tc>
        <w:tc>
          <w:tcPr>
            <w:tcW w:w="279" w:type="dxa"/>
            <w:shd w:val="clear" w:color="auto" w:fill="CCFFFF"/>
            <w:noWrap/>
          </w:tcPr>
          <w:p w14:paraId="248CDF1E"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4B584DF3" w14:textId="77777777" w:rsidR="00F465E2" w:rsidRPr="001D28C1" w:rsidRDefault="00F465E2" w:rsidP="007B1614">
            <w:pPr>
              <w:spacing w:after="0" w:line="240" w:lineRule="auto"/>
              <w:rPr>
                <w:sz w:val="16"/>
                <w:szCs w:val="16"/>
                <w:lang w:eastAsia="en-GB"/>
              </w:rPr>
            </w:pPr>
            <w:r w:rsidRPr="001D28C1">
              <w:rPr>
                <w:sz w:val="16"/>
                <w:szCs w:val="16"/>
                <w:lang w:eastAsia="en-GB"/>
              </w:rPr>
              <w:t>32</w:t>
            </w:r>
          </w:p>
        </w:tc>
        <w:tc>
          <w:tcPr>
            <w:tcW w:w="0" w:type="auto"/>
          </w:tcPr>
          <w:p w14:paraId="15B34B22" w14:textId="77777777" w:rsidR="00F465E2" w:rsidRDefault="00F465E2" w:rsidP="007B1614">
            <w:pPr>
              <w:spacing w:after="0" w:line="240" w:lineRule="auto"/>
              <w:rPr>
                <w:color w:val="000000"/>
                <w:sz w:val="16"/>
                <w:szCs w:val="16"/>
                <w:lang w:eastAsia="en-GB"/>
              </w:rPr>
            </w:pPr>
            <w:r>
              <w:rPr>
                <w:color w:val="000000"/>
                <w:sz w:val="16"/>
                <w:szCs w:val="16"/>
                <w:lang w:eastAsia="en-GB"/>
              </w:rPr>
              <w:t>UINT32</w:t>
            </w:r>
          </w:p>
        </w:tc>
        <w:tc>
          <w:tcPr>
            <w:tcW w:w="0" w:type="auto"/>
            <w:noWrap/>
          </w:tcPr>
          <w:p w14:paraId="1A560164" w14:textId="77777777" w:rsidR="00F465E2" w:rsidRPr="001D28C1" w:rsidRDefault="00F465E2" w:rsidP="007B1614">
            <w:pPr>
              <w:spacing w:after="0" w:line="240" w:lineRule="auto"/>
              <w:rPr>
                <w:sz w:val="16"/>
                <w:szCs w:val="16"/>
                <w:lang w:eastAsia="en-GB"/>
              </w:rPr>
            </w:pPr>
            <w:r w:rsidRPr="001D28C1">
              <w:rPr>
                <w:sz w:val="16"/>
                <w:szCs w:val="16"/>
                <w:lang w:eastAsia="en-GB"/>
              </w:rPr>
              <w:t>O_PD_S0</w:t>
            </w:r>
          </w:p>
        </w:tc>
        <w:tc>
          <w:tcPr>
            <w:tcW w:w="0" w:type="auto"/>
            <w:shd w:val="clear" w:color="auto" w:fill="FFCC99"/>
            <w:noWrap/>
          </w:tcPr>
          <w:p w14:paraId="708008FB" w14:textId="77777777" w:rsidR="00F465E2" w:rsidRDefault="00F465E2" w:rsidP="007B1614">
            <w:pPr>
              <w:spacing w:after="0" w:line="240" w:lineRule="auto"/>
              <w:rPr>
                <w:color w:val="000000"/>
                <w:sz w:val="16"/>
                <w:szCs w:val="16"/>
                <w:lang w:eastAsia="en-GB"/>
              </w:rPr>
            </w:pPr>
            <w:r>
              <w:rPr>
                <w:color w:val="000000"/>
                <w:sz w:val="16"/>
                <w:szCs w:val="16"/>
                <w:lang w:eastAsia="en-GB"/>
              </w:rPr>
              <w:t>OBU_TR_NID_Station</w:t>
            </w:r>
          </w:p>
          <w:p w14:paraId="7AE5731A" w14:textId="77777777" w:rsidR="00F465E2" w:rsidRDefault="00F465E2" w:rsidP="007B1614">
            <w:pPr>
              <w:spacing w:after="0" w:line="240" w:lineRule="auto"/>
              <w:rPr>
                <w:color w:val="000000"/>
                <w:sz w:val="16"/>
                <w:szCs w:val="16"/>
                <w:lang w:eastAsia="en-GB"/>
              </w:rPr>
            </w:pPr>
            <w:r>
              <w:rPr>
                <w:color w:val="000000"/>
                <w:sz w:val="16"/>
                <w:szCs w:val="16"/>
                <w:lang w:eastAsia="en-GB"/>
              </w:rPr>
              <w:t>(optional via Package 44)</w:t>
            </w:r>
          </w:p>
        </w:tc>
        <w:tc>
          <w:tcPr>
            <w:tcW w:w="0" w:type="auto"/>
          </w:tcPr>
          <w:p w14:paraId="4F7D9844" w14:textId="77777777" w:rsidR="00F465E2" w:rsidRPr="001D28C1" w:rsidRDefault="00F465E2" w:rsidP="007B1614">
            <w:pPr>
              <w:spacing w:after="0" w:line="240" w:lineRule="auto"/>
              <w:rPr>
                <w:b/>
                <w:color w:val="000000"/>
                <w:sz w:val="16"/>
                <w:szCs w:val="16"/>
                <w:lang w:eastAsia="en-GB"/>
              </w:rPr>
            </w:pPr>
            <w:r w:rsidRPr="001D28C1">
              <w:rPr>
                <w:b/>
                <w:color w:val="000000"/>
                <w:sz w:val="16"/>
                <w:szCs w:val="16"/>
                <w:lang w:eastAsia="en-GB"/>
              </w:rPr>
              <w:t>Station code of the next station.</w:t>
            </w:r>
          </w:p>
          <w:p w14:paraId="2047513B"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The NID_STOP_STATION identifies the next station of a route that is assigned to a train running number (NID_OPERATIONAL).</w:t>
            </w:r>
          </w:p>
          <w:p w14:paraId="6B0406D1"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Format:</w:t>
            </w:r>
          </w:p>
          <w:p w14:paraId="14867D95"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 xml:space="preserve">Bit [0 </w:t>
            </w:r>
            <w:r>
              <w:rPr>
                <w:color w:val="000000"/>
                <w:sz w:val="16"/>
                <w:szCs w:val="16"/>
                <w:lang w:eastAsia="en-GB"/>
              </w:rPr>
              <w:t>–</w:t>
            </w:r>
            <w:r w:rsidRPr="001D28C1">
              <w:rPr>
                <w:color w:val="000000"/>
                <w:sz w:val="16"/>
                <w:szCs w:val="16"/>
                <w:lang w:eastAsia="en-GB"/>
              </w:rPr>
              <w:t xml:space="preserve"> 3] = </w:t>
            </w:r>
            <w:r>
              <w:rPr>
                <w:color w:val="000000"/>
                <w:sz w:val="16"/>
                <w:szCs w:val="16"/>
                <w:lang w:eastAsia="en-GB"/>
              </w:rPr>
              <w:t>‘</w:t>
            </w:r>
            <w:r w:rsidRPr="001D28C1">
              <w:rPr>
                <w:color w:val="000000"/>
                <w:sz w:val="16"/>
                <w:szCs w:val="16"/>
                <w:lang w:eastAsia="en-GB"/>
              </w:rPr>
              <w:t>platform track in station</w:t>
            </w:r>
            <w:r>
              <w:rPr>
                <w:color w:val="000000"/>
                <w:sz w:val="16"/>
                <w:szCs w:val="16"/>
                <w:lang w:eastAsia="en-GB"/>
              </w:rPr>
              <w:t>’</w:t>
            </w:r>
            <w:r w:rsidRPr="001D28C1">
              <w:rPr>
                <w:color w:val="000000"/>
                <w:sz w:val="16"/>
                <w:szCs w:val="16"/>
                <w:lang w:eastAsia="en-GB"/>
              </w:rPr>
              <w:t xml:space="preserve"> ID</w:t>
            </w:r>
          </w:p>
          <w:p w14:paraId="068C8823"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 xml:space="preserve">Bit [4 </w:t>
            </w:r>
            <w:r>
              <w:rPr>
                <w:color w:val="000000"/>
                <w:sz w:val="16"/>
                <w:szCs w:val="16"/>
                <w:lang w:eastAsia="en-GB"/>
              </w:rPr>
              <w:t>–</w:t>
            </w:r>
            <w:r w:rsidRPr="001D28C1">
              <w:rPr>
                <w:color w:val="000000"/>
                <w:sz w:val="16"/>
                <w:szCs w:val="16"/>
                <w:lang w:eastAsia="en-GB"/>
              </w:rPr>
              <w:t xml:space="preserve"> 10] = station ID</w:t>
            </w:r>
          </w:p>
          <w:p w14:paraId="584F535F"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 xml:space="preserve">Bit [11 </w:t>
            </w:r>
            <w:r>
              <w:rPr>
                <w:color w:val="000000"/>
                <w:sz w:val="16"/>
                <w:szCs w:val="16"/>
                <w:lang w:eastAsia="en-GB"/>
              </w:rPr>
              <w:t>–</w:t>
            </w:r>
            <w:r w:rsidRPr="001D28C1">
              <w:rPr>
                <w:color w:val="000000"/>
                <w:sz w:val="16"/>
                <w:szCs w:val="16"/>
                <w:lang w:eastAsia="en-GB"/>
              </w:rPr>
              <w:t xml:space="preserve"> 15] = line ID</w:t>
            </w:r>
          </w:p>
          <w:p w14:paraId="763E473D"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0 = undefined used outside the station area</w:t>
            </w:r>
          </w:p>
          <w:p w14:paraId="4E3FE64C" w14:textId="77777777" w:rsidR="00F465E2" w:rsidRPr="001D28C1" w:rsidRDefault="00F465E2" w:rsidP="007B1614">
            <w:pPr>
              <w:spacing w:after="0" w:line="240" w:lineRule="auto"/>
              <w:rPr>
                <w:color w:val="000000"/>
                <w:sz w:val="16"/>
                <w:szCs w:val="16"/>
                <w:lang w:eastAsia="en-GB"/>
              </w:rPr>
            </w:pPr>
          </w:p>
          <w:p w14:paraId="0472C442"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Note: Coding is project specific</w:t>
            </w:r>
          </w:p>
        </w:tc>
        <w:tc>
          <w:tcPr>
            <w:tcW w:w="0" w:type="auto"/>
          </w:tcPr>
          <w:p w14:paraId="41DFD8DD" w14:textId="77777777" w:rsidR="00F465E2" w:rsidRDefault="00F465E2" w:rsidP="007B1614">
            <w:pPr>
              <w:spacing w:after="0" w:line="240" w:lineRule="auto"/>
              <w:rPr>
                <w:sz w:val="16"/>
                <w:szCs w:val="16"/>
                <w:lang w:eastAsia="en-GB"/>
              </w:rPr>
            </w:pPr>
          </w:p>
        </w:tc>
      </w:tr>
      <w:tr w:rsidR="007B1614" w14:paraId="3B504591" w14:textId="77777777" w:rsidTr="00EB4B96">
        <w:trPr>
          <w:cantSplit/>
          <w:trHeight w:val="20"/>
        </w:trPr>
        <w:tc>
          <w:tcPr>
            <w:tcW w:w="0" w:type="auto"/>
            <w:noWrap/>
          </w:tcPr>
          <w:p w14:paraId="7287F961"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6576E929" w14:textId="77777777" w:rsidR="00F465E2" w:rsidRPr="001D28C1" w:rsidRDefault="00F465E2" w:rsidP="007B1614">
            <w:pPr>
              <w:spacing w:after="0" w:line="240" w:lineRule="auto"/>
              <w:rPr>
                <w:lang w:eastAsia="en-GB"/>
              </w:rPr>
            </w:pPr>
            <w:r>
              <w:rPr>
                <w:lang w:eastAsia="en-GB"/>
              </w:rPr>
              <w:t>Station platform</w:t>
            </w:r>
            <w:r w:rsidRPr="001D28C1">
              <w:rPr>
                <w:lang w:eastAsia="en-GB"/>
              </w:rPr>
              <w:t xml:space="preserve"> </w:t>
            </w:r>
          </w:p>
        </w:tc>
        <w:tc>
          <w:tcPr>
            <w:tcW w:w="279" w:type="dxa"/>
            <w:shd w:val="clear" w:color="auto" w:fill="CCFFFF"/>
            <w:noWrap/>
          </w:tcPr>
          <w:p w14:paraId="1DDBAB87"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0F502786" w14:textId="77777777" w:rsidR="00F465E2" w:rsidRPr="001D28C1" w:rsidRDefault="00F465E2" w:rsidP="007B1614">
            <w:pPr>
              <w:spacing w:after="0" w:line="240" w:lineRule="auto"/>
              <w:rPr>
                <w:sz w:val="16"/>
                <w:szCs w:val="16"/>
                <w:lang w:eastAsia="en-GB"/>
              </w:rPr>
            </w:pPr>
            <w:r>
              <w:rPr>
                <w:sz w:val="16"/>
                <w:szCs w:val="16"/>
                <w:lang w:eastAsia="en-GB"/>
              </w:rPr>
              <w:t>5</w:t>
            </w:r>
          </w:p>
        </w:tc>
        <w:tc>
          <w:tcPr>
            <w:tcW w:w="0" w:type="auto"/>
          </w:tcPr>
          <w:p w14:paraId="1108EC1E" w14:textId="77777777" w:rsidR="00F465E2" w:rsidRDefault="00F465E2" w:rsidP="007B1614">
            <w:pPr>
              <w:spacing w:after="0" w:line="240" w:lineRule="auto"/>
              <w:rPr>
                <w:color w:val="000000"/>
                <w:sz w:val="16"/>
                <w:szCs w:val="16"/>
                <w:lang w:eastAsia="en-GB"/>
              </w:rPr>
            </w:pPr>
            <w:r>
              <w:rPr>
                <w:color w:val="000000"/>
                <w:sz w:val="16"/>
                <w:szCs w:val="16"/>
                <w:lang w:eastAsia="en-GB"/>
              </w:rPr>
              <w:t>UINT8</w:t>
            </w:r>
          </w:p>
        </w:tc>
        <w:tc>
          <w:tcPr>
            <w:tcW w:w="0" w:type="auto"/>
            <w:noWrap/>
          </w:tcPr>
          <w:p w14:paraId="1E56E35D" w14:textId="77777777" w:rsidR="00F465E2" w:rsidRPr="001D28C1" w:rsidRDefault="00F465E2" w:rsidP="007B1614">
            <w:pPr>
              <w:spacing w:after="0" w:line="240" w:lineRule="auto"/>
              <w:rPr>
                <w:sz w:val="16"/>
                <w:szCs w:val="16"/>
                <w:lang w:eastAsia="en-GB"/>
              </w:rPr>
            </w:pPr>
            <w:r w:rsidRPr="001D28C1">
              <w:rPr>
                <w:sz w:val="16"/>
                <w:szCs w:val="16"/>
                <w:lang w:eastAsia="en-GB"/>
              </w:rPr>
              <w:t>O_PD_S1</w:t>
            </w:r>
          </w:p>
        </w:tc>
        <w:tc>
          <w:tcPr>
            <w:tcW w:w="0" w:type="auto"/>
            <w:shd w:val="clear" w:color="auto" w:fill="FFCC99"/>
            <w:noWrap/>
          </w:tcPr>
          <w:p w14:paraId="065D1D90" w14:textId="77777777" w:rsidR="00F465E2" w:rsidRDefault="00F465E2" w:rsidP="007B1614">
            <w:pPr>
              <w:spacing w:after="0" w:line="240" w:lineRule="auto"/>
              <w:rPr>
                <w:color w:val="000000"/>
                <w:sz w:val="16"/>
                <w:szCs w:val="16"/>
                <w:lang w:eastAsia="en-GB"/>
              </w:rPr>
            </w:pPr>
            <w:r>
              <w:rPr>
                <w:color w:val="000000"/>
                <w:sz w:val="16"/>
                <w:szCs w:val="16"/>
                <w:lang w:eastAsia="en-GB"/>
              </w:rPr>
              <w:t>OBU_TR_KITER</w:t>
            </w:r>
          </w:p>
          <w:p w14:paraId="3D43C852" w14:textId="77777777" w:rsidR="00F465E2" w:rsidRDefault="00F465E2" w:rsidP="007B1614">
            <w:pPr>
              <w:spacing w:after="0" w:line="240" w:lineRule="auto"/>
              <w:rPr>
                <w:color w:val="000000"/>
                <w:sz w:val="16"/>
                <w:szCs w:val="16"/>
                <w:lang w:eastAsia="en-GB"/>
              </w:rPr>
            </w:pPr>
          </w:p>
        </w:tc>
        <w:tc>
          <w:tcPr>
            <w:tcW w:w="0" w:type="auto"/>
          </w:tcPr>
          <w:p w14:paraId="6C68D5AB" w14:textId="77777777" w:rsidR="00F465E2" w:rsidRPr="001D28C1" w:rsidRDefault="00F465E2" w:rsidP="007B1614">
            <w:pPr>
              <w:spacing w:after="0" w:line="240" w:lineRule="auto"/>
              <w:rPr>
                <w:b/>
                <w:color w:val="000000"/>
                <w:sz w:val="16"/>
                <w:szCs w:val="16"/>
                <w:lang w:eastAsia="en-GB"/>
              </w:rPr>
            </w:pPr>
            <w:r w:rsidRPr="001D28C1">
              <w:rPr>
                <w:b/>
                <w:color w:val="000000"/>
                <w:sz w:val="16"/>
                <w:szCs w:val="16"/>
                <w:lang w:eastAsia="en-GB"/>
              </w:rPr>
              <w:t>Number ofiterations of the following variables</w:t>
            </w:r>
          </w:p>
          <w:p w14:paraId="0CD9DFD5"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Coding</w:t>
            </w:r>
            <w:r>
              <w:rPr>
                <w:color w:val="000000"/>
                <w:sz w:val="16"/>
                <w:szCs w:val="16"/>
                <w:lang w:eastAsia="en-GB"/>
              </w:rPr>
              <w:t xml:space="preserve"> (only 5 bits used</w:t>
            </w:r>
            <w:r w:rsidRPr="001D28C1">
              <w:rPr>
                <w:color w:val="000000"/>
                <w:sz w:val="16"/>
                <w:szCs w:val="16"/>
                <w:lang w:eastAsia="en-GB"/>
              </w:rPr>
              <w:t>:</w:t>
            </w:r>
          </w:p>
          <w:p w14:paraId="1D6CB8A3"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K= number of iterations</w:t>
            </w:r>
          </w:p>
          <w:p w14:paraId="6EF3F8EA"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 xml:space="preserve">K= maximum 5 </w:t>
            </w:r>
          </w:p>
          <w:p w14:paraId="20A10F96" w14:textId="77777777" w:rsidR="00F465E2" w:rsidRPr="001D28C1" w:rsidRDefault="00F465E2" w:rsidP="007B1614">
            <w:pPr>
              <w:spacing w:after="0" w:line="240" w:lineRule="auto"/>
              <w:rPr>
                <w:color w:val="000000"/>
                <w:sz w:val="16"/>
                <w:szCs w:val="16"/>
                <w:lang w:eastAsia="en-GB"/>
              </w:rPr>
            </w:pPr>
            <w:r>
              <w:rPr>
                <w:color w:val="000000"/>
                <w:sz w:val="16"/>
                <w:szCs w:val="16"/>
                <w:lang w:eastAsia="en-GB"/>
              </w:rPr>
              <w:t>0y01</w:t>
            </w:r>
            <w:r w:rsidRPr="001D28C1">
              <w:rPr>
                <w:color w:val="000000"/>
                <w:sz w:val="16"/>
                <w:szCs w:val="16"/>
                <w:lang w:eastAsia="en-GB"/>
              </w:rPr>
              <w:t>= first iteration is valid</w:t>
            </w:r>
          </w:p>
          <w:p w14:paraId="5DDFBA98" w14:textId="77777777" w:rsidR="00F465E2" w:rsidRPr="001D28C1" w:rsidRDefault="00F465E2" w:rsidP="007B1614">
            <w:pPr>
              <w:spacing w:after="0" w:line="240" w:lineRule="auto"/>
              <w:rPr>
                <w:color w:val="000000"/>
                <w:sz w:val="16"/>
                <w:szCs w:val="16"/>
                <w:lang w:eastAsia="en-GB"/>
              </w:rPr>
            </w:pPr>
            <w:r>
              <w:rPr>
                <w:color w:val="000000"/>
                <w:sz w:val="16"/>
                <w:szCs w:val="16"/>
                <w:lang w:eastAsia="en-GB"/>
              </w:rPr>
              <w:t>0y02</w:t>
            </w:r>
            <w:r w:rsidRPr="001D28C1">
              <w:rPr>
                <w:color w:val="000000"/>
                <w:sz w:val="16"/>
                <w:szCs w:val="16"/>
                <w:lang w:eastAsia="en-GB"/>
              </w:rPr>
              <w:t xml:space="preserve">= </w:t>
            </w:r>
            <w:r>
              <w:rPr>
                <w:color w:val="000000"/>
                <w:sz w:val="16"/>
                <w:szCs w:val="16"/>
                <w:lang w:eastAsia="en-GB"/>
              </w:rPr>
              <w:t>second</w:t>
            </w:r>
            <w:r w:rsidRPr="001D28C1">
              <w:rPr>
                <w:color w:val="000000"/>
                <w:sz w:val="16"/>
                <w:szCs w:val="16"/>
                <w:lang w:eastAsia="en-GB"/>
              </w:rPr>
              <w:t xml:space="preserve"> iteration is valid</w:t>
            </w:r>
          </w:p>
          <w:p w14:paraId="6B062F89" w14:textId="77777777" w:rsidR="00F465E2" w:rsidRPr="001D28C1" w:rsidRDefault="00F465E2" w:rsidP="007B1614">
            <w:pPr>
              <w:spacing w:after="0" w:line="240" w:lineRule="auto"/>
              <w:rPr>
                <w:color w:val="000000"/>
                <w:sz w:val="16"/>
                <w:szCs w:val="16"/>
                <w:lang w:eastAsia="en-GB"/>
              </w:rPr>
            </w:pPr>
            <w:r>
              <w:rPr>
                <w:color w:val="000000"/>
                <w:sz w:val="16"/>
                <w:szCs w:val="16"/>
                <w:lang w:eastAsia="en-GB"/>
              </w:rPr>
              <w:t>0y04= thitd</w:t>
            </w:r>
            <w:r w:rsidRPr="001D28C1">
              <w:rPr>
                <w:color w:val="000000"/>
                <w:sz w:val="16"/>
                <w:szCs w:val="16"/>
                <w:lang w:eastAsia="en-GB"/>
              </w:rPr>
              <w:t>iteration is valid</w:t>
            </w:r>
          </w:p>
          <w:p w14:paraId="675A7E33" w14:textId="77777777" w:rsidR="00F465E2" w:rsidRPr="001D28C1" w:rsidRDefault="00F465E2" w:rsidP="007B1614">
            <w:pPr>
              <w:spacing w:after="0" w:line="240" w:lineRule="auto"/>
              <w:rPr>
                <w:color w:val="000000"/>
                <w:sz w:val="16"/>
                <w:szCs w:val="16"/>
                <w:lang w:eastAsia="en-GB"/>
              </w:rPr>
            </w:pPr>
            <w:r>
              <w:rPr>
                <w:color w:val="000000"/>
                <w:sz w:val="16"/>
                <w:szCs w:val="16"/>
                <w:lang w:eastAsia="en-GB"/>
              </w:rPr>
              <w:t>0y08= forth</w:t>
            </w:r>
            <w:r w:rsidRPr="001D28C1">
              <w:rPr>
                <w:color w:val="000000"/>
                <w:sz w:val="16"/>
                <w:szCs w:val="16"/>
                <w:lang w:eastAsia="en-GB"/>
              </w:rPr>
              <w:t xml:space="preserve"> iteration is valid</w:t>
            </w:r>
          </w:p>
          <w:p w14:paraId="15A845DE" w14:textId="77777777" w:rsidR="00F465E2" w:rsidRDefault="00F465E2" w:rsidP="007B1614">
            <w:pPr>
              <w:spacing w:after="0" w:line="240" w:lineRule="auto"/>
              <w:rPr>
                <w:color w:val="000000"/>
                <w:sz w:val="16"/>
                <w:szCs w:val="16"/>
                <w:lang w:eastAsia="en-GB"/>
              </w:rPr>
            </w:pPr>
            <w:r>
              <w:rPr>
                <w:color w:val="000000"/>
                <w:sz w:val="16"/>
                <w:szCs w:val="16"/>
                <w:lang w:eastAsia="en-GB"/>
              </w:rPr>
              <w:t>0x10</w:t>
            </w:r>
            <w:r w:rsidRPr="001D28C1">
              <w:rPr>
                <w:color w:val="000000"/>
                <w:sz w:val="16"/>
                <w:szCs w:val="16"/>
                <w:lang w:eastAsia="en-GB"/>
              </w:rPr>
              <w:t>= fifth iteration is valid</w:t>
            </w:r>
          </w:p>
          <w:p w14:paraId="738D193B" w14:textId="77777777" w:rsidR="00F465E2" w:rsidRPr="001D28C1" w:rsidRDefault="00F465E2" w:rsidP="007B1614">
            <w:pPr>
              <w:spacing w:after="0" w:line="240" w:lineRule="auto"/>
              <w:rPr>
                <w:color w:val="000000"/>
                <w:sz w:val="16"/>
                <w:szCs w:val="16"/>
                <w:lang w:eastAsia="en-GB"/>
              </w:rPr>
            </w:pPr>
          </w:p>
        </w:tc>
        <w:tc>
          <w:tcPr>
            <w:tcW w:w="0" w:type="auto"/>
          </w:tcPr>
          <w:p w14:paraId="070DE67F" w14:textId="77777777" w:rsidR="00F465E2" w:rsidRDefault="00F465E2" w:rsidP="007B1614">
            <w:pPr>
              <w:spacing w:after="0" w:line="240" w:lineRule="auto"/>
              <w:rPr>
                <w:sz w:val="16"/>
                <w:szCs w:val="16"/>
                <w:lang w:eastAsia="en-GB"/>
              </w:rPr>
            </w:pPr>
          </w:p>
        </w:tc>
      </w:tr>
      <w:tr w:rsidR="007B1614" w14:paraId="318045C2" w14:textId="77777777" w:rsidTr="00EB4B96">
        <w:trPr>
          <w:cantSplit/>
          <w:trHeight w:val="20"/>
        </w:trPr>
        <w:tc>
          <w:tcPr>
            <w:tcW w:w="0" w:type="auto"/>
            <w:noWrap/>
          </w:tcPr>
          <w:p w14:paraId="1189A4B2" w14:textId="77777777" w:rsidR="00F465E2" w:rsidRDefault="00F465E2" w:rsidP="007B1614">
            <w:pPr>
              <w:spacing w:after="0" w:line="240" w:lineRule="auto"/>
              <w:rPr>
                <w:lang w:eastAsia="en-GB"/>
              </w:rPr>
            </w:pPr>
            <w:r>
              <w:rPr>
                <w:lang w:eastAsia="en-GB"/>
              </w:rPr>
              <w:lastRenderedPageBreak/>
              <w:t>O</w:t>
            </w:r>
          </w:p>
        </w:tc>
        <w:tc>
          <w:tcPr>
            <w:tcW w:w="1324" w:type="dxa"/>
            <w:shd w:val="clear" w:color="auto" w:fill="00FF00"/>
          </w:tcPr>
          <w:p w14:paraId="687FEC0C" w14:textId="77777777" w:rsidR="00F465E2" w:rsidRPr="001D28C1" w:rsidRDefault="00F465E2" w:rsidP="007B1614">
            <w:pPr>
              <w:spacing w:after="0" w:line="240" w:lineRule="auto"/>
              <w:rPr>
                <w:lang w:eastAsia="en-GB"/>
              </w:rPr>
            </w:pPr>
            <w:r>
              <w:rPr>
                <w:lang w:eastAsia="en-GB"/>
              </w:rPr>
              <w:t>Station platform</w:t>
            </w:r>
            <w:r w:rsidRPr="001D28C1">
              <w:rPr>
                <w:lang w:eastAsia="en-GB"/>
              </w:rPr>
              <w:t xml:space="preserve"> </w:t>
            </w:r>
          </w:p>
        </w:tc>
        <w:tc>
          <w:tcPr>
            <w:tcW w:w="279" w:type="dxa"/>
            <w:shd w:val="clear" w:color="auto" w:fill="CCFFFF"/>
            <w:noWrap/>
          </w:tcPr>
          <w:p w14:paraId="0E8F68B8"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2EB124F3" w14:textId="77777777" w:rsidR="00F465E2" w:rsidRPr="001D28C1" w:rsidRDefault="00F465E2" w:rsidP="007B1614">
            <w:pPr>
              <w:spacing w:after="0" w:line="240" w:lineRule="auto"/>
              <w:rPr>
                <w:sz w:val="16"/>
                <w:szCs w:val="16"/>
                <w:lang w:eastAsia="en-GB"/>
              </w:rPr>
            </w:pPr>
            <w:r>
              <w:rPr>
                <w:sz w:val="16"/>
                <w:szCs w:val="16"/>
                <w:lang w:eastAsia="en-GB"/>
              </w:rPr>
              <w:t>3</w:t>
            </w:r>
          </w:p>
        </w:tc>
        <w:tc>
          <w:tcPr>
            <w:tcW w:w="0" w:type="auto"/>
          </w:tcPr>
          <w:p w14:paraId="5CE34A67" w14:textId="77777777" w:rsidR="00F465E2" w:rsidRDefault="00F465E2" w:rsidP="007B1614">
            <w:pPr>
              <w:spacing w:after="0" w:line="240" w:lineRule="auto"/>
              <w:rPr>
                <w:color w:val="000000"/>
                <w:sz w:val="16"/>
                <w:szCs w:val="16"/>
                <w:lang w:eastAsia="en-GB"/>
              </w:rPr>
            </w:pPr>
            <w:r>
              <w:rPr>
                <w:color w:val="000000"/>
                <w:sz w:val="16"/>
                <w:szCs w:val="16"/>
                <w:lang w:eastAsia="en-GB"/>
              </w:rPr>
              <w:t>UINT8</w:t>
            </w:r>
          </w:p>
        </w:tc>
        <w:tc>
          <w:tcPr>
            <w:tcW w:w="0" w:type="auto"/>
            <w:noWrap/>
          </w:tcPr>
          <w:p w14:paraId="16AA403D" w14:textId="77777777" w:rsidR="00F465E2" w:rsidRPr="001D28C1" w:rsidRDefault="00F465E2" w:rsidP="007B1614">
            <w:pPr>
              <w:spacing w:after="0" w:line="240" w:lineRule="auto"/>
              <w:rPr>
                <w:sz w:val="16"/>
                <w:szCs w:val="16"/>
                <w:lang w:eastAsia="en-GB"/>
              </w:rPr>
            </w:pPr>
            <w:r w:rsidRPr="001D28C1">
              <w:rPr>
                <w:sz w:val="16"/>
                <w:szCs w:val="16"/>
                <w:lang w:eastAsia="en-GB"/>
              </w:rPr>
              <w:t>O_PD_S2</w:t>
            </w:r>
          </w:p>
        </w:tc>
        <w:tc>
          <w:tcPr>
            <w:tcW w:w="0" w:type="auto"/>
            <w:shd w:val="clear" w:color="auto" w:fill="FFCC99"/>
            <w:noWrap/>
          </w:tcPr>
          <w:p w14:paraId="1C6F3071" w14:textId="77777777" w:rsidR="00F465E2" w:rsidRDefault="00F465E2" w:rsidP="007B1614">
            <w:pPr>
              <w:spacing w:after="0" w:line="240" w:lineRule="auto"/>
              <w:rPr>
                <w:color w:val="000000"/>
                <w:sz w:val="16"/>
                <w:szCs w:val="16"/>
                <w:lang w:val="pt-BR" w:eastAsia="en-GB"/>
              </w:rPr>
            </w:pPr>
            <w:r>
              <w:rPr>
                <w:color w:val="000000"/>
                <w:sz w:val="16"/>
                <w:szCs w:val="16"/>
                <w:lang w:val="pt-BR" w:eastAsia="en-GB"/>
              </w:rPr>
              <w:t>OBU_TR_DOS(1)</w:t>
            </w:r>
          </w:p>
          <w:p w14:paraId="70A20F14" w14:textId="77777777" w:rsidR="00F465E2" w:rsidRDefault="00F465E2" w:rsidP="007B1614">
            <w:pPr>
              <w:spacing w:after="0" w:line="240" w:lineRule="auto"/>
              <w:rPr>
                <w:color w:val="000000"/>
                <w:sz w:val="16"/>
                <w:szCs w:val="16"/>
                <w:lang w:val="pt-BR" w:eastAsia="en-GB"/>
              </w:rPr>
            </w:pPr>
            <w:r>
              <w:rPr>
                <w:color w:val="000000"/>
                <w:sz w:val="16"/>
                <w:szCs w:val="16"/>
                <w:lang w:val="pt-BR" w:eastAsia="en-GB"/>
              </w:rPr>
              <w:t>(optional via Package 44)</w:t>
            </w:r>
          </w:p>
        </w:tc>
        <w:tc>
          <w:tcPr>
            <w:tcW w:w="0" w:type="auto"/>
          </w:tcPr>
          <w:p w14:paraId="14295CAB" w14:textId="77777777" w:rsidR="00F465E2" w:rsidRPr="001D28C1" w:rsidRDefault="00F465E2" w:rsidP="007B1614">
            <w:pPr>
              <w:spacing w:after="0" w:line="240" w:lineRule="auto"/>
              <w:rPr>
                <w:b/>
                <w:color w:val="000000"/>
                <w:sz w:val="16"/>
                <w:szCs w:val="16"/>
                <w:shd w:val="clear" w:color="auto" w:fill="FFFF00"/>
                <w:lang w:eastAsia="en-GB"/>
              </w:rPr>
            </w:pPr>
            <w:r w:rsidRPr="001D28C1">
              <w:rPr>
                <w:b/>
                <w:color w:val="000000"/>
                <w:sz w:val="16"/>
                <w:szCs w:val="16"/>
                <w:lang w:eastAsia="en-GB"/>
              </w:rPr>
              <w:t>Door open strategy at the platform track referenced by the NID_STATION</w:t>
            </w:r>
          </w:p>
          <w:p w14:paraId="11D4BCE7"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Coding</w:t>
            </w:r>
            <w:r>
              <w:rPr>
                <w:color w:val="000000"/>
                <w:sz w:val="16"/>
                <w:szCs w:val="16"/>
                <w:lang w:eastAsia="en-GB"/>
              </w:rPr>
              <w:t xml:space="preserve"> (only 3 bits used)</w:t>
            </w:r>
            <w:r w:rsidRPr="001D28C1">
              <w:rPr>
                <w:color w:val="000000"/>
                <w:sz w:val="16"/>
                <w:szCs w:val="16"/>
                <w:lang w:eastAsia="en-GB"/>
              </w:rPr>
              <w:t>:</w:t>
            </w:r>
          </w:p>
          <w:p w14:paraId="295FA6E9"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0 = door release - disabled</w:t>
            </w:r>
          </w:p>
          <w:p w14:paraId="55930CF0"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1 = door release left</w:t>
            </w:r>
          </w:p>
          <w:p w14:paraId="05643A4B"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2 = door release - right</w:t>
            </w:r>
          </w:p>
          <w:p w14:paraId="711D0052"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3 = door release - both</w:t>
            </w:r>
          </w:p>
          <w:p w14:paraId="00A24906"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4 = door release - first left then right (option)</w:t>
            </w:r>
          </w:p>
          <w:p w14:paraId="6CD808C6"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5 = door release - first right then left (option)</w:t>
            </w:r>
          </w:p>
          <w:p w14:paraId="36D58A78" w14:textId="77777777" w:rsidR="00F465E2" w:rsidRPr="001D28C1" w:rsidRDefault="00F465E2" w:rsidP="007B1614">
            <w:pPr>
              <w:spacing w:after="0" w:line="240" w:lineRule="auto"/>
              <w:rPr>
                <w:color w:val="000000"/>
                <w:sz w:val="16"/>
                <w:szCs w:val="16"/>
                <w:lang w:eastAsia="en-GB"/>
              </w:rPr>
            </w:pPr>
          </w:p>
        </w:tc>
        <w:tc>
          <w:tcPr>
            <w:tcW w:w="0" w:type="auto"/>
          </w:tcPr>
          <w:p w14:paraId="392DEA3F" w14:textId="77777777" w:rsidR="00F465E2" w:rsidRDefault="00F465E2" w:rsidP="007B1614">
            <w:pPr>
              <w:spacing w:after="0" w:line="240" w:lineRule="auto"/>
              <w:rPr>
                <w:sz w:val="16"/>
                <w:szCs w:val="16"/>
                <w:lang w:eastAsia="en-GB"/>
              </w:rPr>
            </w:pPr>
          </w:p>
        </w:tc>
      </w:tr>
      <w:tr w:rsidR="007B1614" w14:paraId="39DFFB8E" w14:textId="77777777" w:rsidTr="00EB4B96">
        <w:trPr>
          <w:cantSplit/>
          <w:trHeight w:val="20"/>
        </w:trPr>
        <w:tc>
          <w:tcPr>
            <w:tcW w:w="0" w:type="auto"/>
            <w:noWrap/>
          </w:tcPr>
          <w:p w14:paraId="2100F946"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3D67A515" w14:textId="77777777" w:rsidR="00F465E2" w:rsidRPr="001D28C1" w:rsidRDefault="00F465E2" w:rsidP="007B1614">
            <w:pPr>
              <w:spacing w:after="0" w:line="240" w:lineRule="auto"/>
              <w:rPr>
                <w:lang w:eastAsia="en-GB"/>
              </w:rPr>
            </w:pPr>
            <w:r>
              <w:rPr>
                <w:lang w:eastAsia="en-GB"/>
              </w:rPr>
              <w:t>Station platform</w:t>
            </w:r>
            <w:r w:rsidRPr="001D28C1">
              <w:rPr>
                <w:lang w:eastAsia="en-GB"/>
              </w:rPr>
              <w:t xml:space="preserve"> </w:t>
            </w:r>
          </w:p>
        </w:tc>
        <w:tc>
          <w:tcPr>
            <w:tcW w:w="279" w:type="dxa"/>
            <w:shd w:val="clear" w:color="auto" w:fill="CCFFFF"/>
            <w:noWrap/>
          </w:tcPr>
          <w:p w14:paraId="4C34E860"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24C38B3C"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7CC146E6" w14:textId="77777777" w:rsidR="00F465E2" w:rsidRDefault="00F465E2" w:rsidP="007B1614">
            <w:pPr>
              <w:spacing w:after="0" w:line="240" w:lineRule="auto"/>
              <w:rPr>
                <w:color w:val="000000"/>
                <w:sz w:val="16"/>
                <w:szCs w:val="16"/>
                <w:lang w:eastAsia="en-GB"/>
              </w:rPr>
            </w:pPr>
            <w:r>
              <w:rPr>
                <w:color w:val="000000"/>
                <w:sz w:val="16"/>
                <w:szCs w:val="16"/>
                <w:lang w:eastAsia="en-GB"/>
              </w:rPr>
              <w:t xml:space="preserve">UINT16, </w:t>
            </w:r>
            <w:r>
              <w:rPr>
                <w:color w:val="000000"/>
                <w:sz w:val="16"/>
                <w:szCs w:val="16"/>
                <w:lang w:eastAsia="en-GB"/>
              </w:rPr>
              <w:br/>
              <w:t>2’s complement</w:t>
            </w:r>
          </w:p>
        </w:tc>
        <w:tc>
          <w:tcPr>
            <w:tcW w:w="0" w:type="auto"/>
            <w:noWrap/>
          </w:tcPr>
          <w:p w14:paraId="1DC9D80C" w14:textId="77777777" w:rsidR="00F465E2" w:rsidRPr="001D28C1" w:rsidRDefault="00F465E2" w:rsidP="007B1614">
            <w:pPr>
              <w:spacing w:after="0" w:line="240" w:lineRule="auto"/>
              <w:rPr>
                <w:sz w:val="16"/>
                <w:szCs w:val="16"/>
                <w:lang w:eastAsia="en-GB"/>
              </w:rPr>
            </w:pPr>
            <w:r w:rsidRPr="001D28C1">
              <w:rPr>
                <w:sz w:val="16"/>
                <w:szCs w:val="16"/>
                <w:lang w:eastAsia="en-GB"/>
              </w:rPr>
              <w:t>O_PD_S3</w:t>
            </w:r>
          </w:p>
        </w:tc>
        <w:tc>
          <w:tcPr>
            <w:tcW w:w="0" w:type="auto"/>
            <w:shd w:val="clear" w:color="auto" w:fill="FFCC99"/>
            <w:noWrap/>
          </w:tcPr>
          <w:p w14:paraId="63720CD0" w14:textId="77777777" w:rsidR="00F465E2" w:rsidRPr="00507F4D" w:rsidRDefault="00F465E2" w:rsidP="007B1614">
            <w:pPr>
              <w:spacing w:after="0" w:line="240" w:lineRule="auto"/>
              <w:rPr>
                <w:color w:val="000000"/>
                <w:sz w:val="16"/>
                <w:szCs w:val="16"/>
                <w:lang w:val="sv-SE" w:eastAsia="en-GB"/>
              </w:rPr>
            </w:pPr>
            <w:r w:rsidRPr="00507F4D">
              <w:rPr>
                <w:color w:val="000000"/>
                <w:sz w:val="16"/>
                <w:szCs w:val="16"/>
                <w:lang w:val="sv-SE" w:eastAsia="en-GB"/>
              </w:rPr>
              <w:t>OBU_TR_D_Platform(1)</w:t>
            </w:r>
          </w:p>
        </w:tc>
        <w:tc>
          <w:tcPr>
            <w:tcW w:w="0" w:type="auto"/>
          </w:tcPr>
          <w:p w14:paraId="29627A34"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 xml:space="preserve">See table in 4.5.4.3. Resolution: 1 bit </w:t>
            </w:r>
            <w:r>
              <w:rPr>
                <w:color w:val="000000"/>
                <w:sz w:val="16"/>
                <w:szCs w:val="16"/>
                <w:lang w:eastAsia="en-GB"/>
              </w:rPr>
              <w:t>≡</w:t>
            </w:r>
            <w:r w:rsidRPr="001D28C1">
              <w:rPr>
                <w:color w:val="000000"/>
                <w:sz w:val="16"/>
                <w:szCs w:val="16"/>
                <w:lang w:eastAsia="en-GB"/>
              </w:rPr>
              <w:t xml:space="preserve"> 1 m.</w:t>
            </w:r>
          </w:p>
        </w:tc>
        <w:tc>
          <w:tcPr>
            <w:tcW w:w="0" w:type="auto"/>
          </w:tcPr>
          <w:p w14:paraId="41F6F348" w14:textId="77777777" w:rsidR="00F465E2" w:rsidRDefault="00F465E2" w:rsidP="007B1614">
            <w:pPr>
              <w:spacing w:after="0" w:line="240" w:lineRule="auto"/>
              <w:rPr>
                <w:sz w:val="16"/>
                <w:szCs w:val="16"/>
                <w:lang w:eastAsia="en-GB"/>
              </w:rPr>
            </w:pPr>
          </w:p>
        </w:tc>
      </w:tr>
      <w:tr w:rsidR="007B1614" w14:paraId="53E76827" w14:textId="77777777" w:rsidTr="00EB4B96">
        <w:trPr>
          <w:cantSplit/>
          <w:trHeight w:val="20"/>
        </w:trPr>
        <w:tc>
          <w:tcPr>
            <w:tcW w:w="0" w:type="auto"/>
            <w:noWrap/>
          </w:tcPr>
          <w:p w14:paraId="60C24DBA"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192CBBEE" w14:textId="77777777" w:rsidR="00F465E2" w:rsidRPr="001D28C1" w:rsidRDefault="00F465E2" w:rsidP="007B1614">
            <w:pPr>
              <w:spacing w:after="0" w:line="240" w:lineRule="auto"/>
              <w:rPr>
                <w:lang w:eastAsia="en-GB"/>
              </w:rPr>
            </w:pPr>
            <w:r>
              <w:rPr>
                <w:lang w:eastAsia="en-GB"/>
              </w:rPr>
              <w:t>Station platform</w:t>
            </w:r>
            <w:r w:rsidRPr="001D28C1">
              <w:rPr>
                <w:lang w:eastAsia="en-GB"/>
              </w:rPr>
              <w:t xml:space="preserve"> </w:t>
            </w:r>
          </w:p>
        </w:tc>
        <w:tc>
          <w:tcPr>
            <w:tcW w:w="279" w:type="dxa"/>
            <w:shd w:val="clear" w:color="auto" w:fill="CCFFFF"/>
            <w:noWrap/>
          </w:tcPr>
          <w:p w14:paraId="64324764"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77E9AE6D"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5AD58967" w14:textId="77777777" w:rsidR="00F465E2" w:rsidRDefault="00F465E2" w:rsidP="007B1614">
            <w:pPr>
              <w:spacing w:after="0" w:line="240" w:lineRule="auto"/>
              <w:rPr>
                <w:color w:val="000000"/>
                <w:sz w:val="16"/>
                <w:szCs w:val="16"/>
                <w:lang w:eastAsia="en-GB"/>
              </w:rPr>
            </w:pPr>
            <w:r>
              <w:rPr>
                <w:color w:val="000000"/>
                <w:sz w:val="16"/>
                <w:szCs w:val="16"/>
                <w:lang w:eastAsia="en-GB"/>
              </w:rPr>
              <w:t>UINT16</w:t>
            </w:r>
          </w:p>
        </w:tc>
        <w:tc>
          <w:tcPr>
            <w:tcW w:w="0" w:type="auto"/>
            <w:noWrap/>
          </w:tcPr>
          <w:p w14:paraId="4D050D5B" w14:textId="77777777" w:rsidR="00F465E2" w:rsidRPr="001D28C1" w:rsidRDefault="00F465E2" w:rsidP="007B1614">
            <w:pPr>
              <w:spacing w:after="0" w:line="240" w:lineRule="auto"/>
              <w:rPr>
                <w:sz w:val="16"/>
                <w:szCs w:val="16"/>
                <w:lang w:eastAsia="en-GB"/>
              </w:rPr>
            </w:pPr>
            <w:r w:rsidRPr="001D28C1">
              <w:rPr>
                <w:sz w:val="16"/>
                <w:szCs w:val="16"/>
                <w:lang w:eastAsia="en-GB"/>
              </w:rPr>
              <w:t>O_PD_S4</w:t>
            </w:r>
          </w:p>
        </w:tc>
        <w:tc>
          <w:tcPr>
            <w:tcW w:w="0" w:type="auto"/>
            <w:shd w:val="clear" w:color="auto" w:fill="FFCC99"/>
            <w:noWrap/>
          </w:tcPr>
          <w:p w14:paraId="55DE4D33" w14:textId="77777777" w:rsidR="00F465E2" w:rsidRDefault="00F465E2" w:rsidP="007B1614">
            <w:pPr>
              <w:spacing w:after="0" w:line="240" w:lineRule="auto"/>
              <w:rPr>
                <w:color w:val="000000"/>
                <w:sz w:val="16"/>
                <w:szCs w:val="16"/>
                <w:lang w:val="sv-SE" w:eastAsia="en-GB"/>
              </w:rPr>
            </w:pPr>
            <w:r>
              <w:rPr>
                <w:color w:val="000000"/>
                <w:sz w:val="16"/>
                <w:szCs w:val="16"/>
                <w:lang w:val="sv-SE" w:eastAsia="en-GB"/>
              </w:rPr>
              <w:t>OBU_TR_L_Platform(1)</w:t>
            </w:r>
          </w:p>
        </w:tc>
        <w:tc>
          <w:tcPr>
            <w:tcW w:w="0" w:type="auto"/>
          </w:tcPr>
          <w:p w14:paraId="4C448201" w14:textId="77777777" w:rsidR="00F465E2" w:rsidRPr="001D28C1" w:rsidRDefault="00F465E2" w:rsidP="007B1614">
            <w:pPr>
              <w:spacing w:after="0" w:line="240" w:lineRule="auto"/>
              <w:rPr>
                <w:color w:val="000000"/>
                <w:sz w:val="16"/>
                <w:szCs w:val="16"/>
                <w:lang w:eastAsia="en-GB"/>
              </w:rPr>
            </w:pPr>
            <w:r w:rsidRPr="001D28C1">
              <w:rPr>
                <w:b/>
                <w:color w:val="000000"/>
                <w:sz w:val="16"/>
                <w:szCs w:val="16"/>
                <w:lang w:eastAsia="en-GB"/>
              </w:rPr>
              <w:t>The length of the platform</w:t>
            </w:r>
            <w:r w:rsidRPr="001D28C1">
              <w:rPr>
                <w:color w:val="000000"/>
                <w:sz w:val="16"/>
                <w:szCs w:val="16"/>
                <w:lang w:eastAsia="en-GB"/>
              </w:rPr>
              <w:t xml:space="preserve"> (L_TRACKCOND).</w:t>
            </w:r>
            <w:r>
              <w:rPr>
                <w:color w:val="000000"/>
                <w:sz w:val="16"/>
                <w:szCs w:val="16"/>
                <w:lang w:eastAsia="en-GB"/>
              </w:rPr>
              <w:br/>
            </w:r>
            <w:r w:rsidRPr="001D28C1">
              <w:rPr>
                <w:color w:val="000000"/>
                <w:sz w:val="16"/>
                <w:szCs w:val="16"/>
                <w:lang w:eastAsia="en-GB"/>
              </w:rPr>
              <w:t>Resolution in m</w:t>
            </w:r>
          </w:p>
        </w:tc>
        <w:tc>
          <w:tcPr>
            <w:tcW w:w="0" w:type="auto"/>
          </w:tcPr>
          <w:p w14:paraId="7B3C5074" w14:textId="77777777" w:rsidR="00F465E2" w:rsidRDefault="00F465E2" w:rsidP="007B1614">
            <w:pPr>
              <w:spacing w:after="0" w:line="240" w:lineRule="auto"/>
              <w:rPr>
                <w:sz w:val="16"/>
                <w:szCs w:val="16"/>
                <w:lang w:eastAsia="en-GB"/>
              </w:rPr>
            </w:pPr>
          </w:p>
        </w:tc>
      </w:tr>
      <w:tr w:rsidR="007B1614" w14:paraId="34FBBDFD" w14:textId="77777777" w:rsidTr="00EB4B96">
        <w:trPr>
          <w:cantSplit/>
          <w:trHeight w:val="20"/>
        </w:trPr>
        <w:tc>
          <w:tcPr>
            <w:tcW w:w="0" w:type="auto"/>
            <w:noWrap/>
          </w:tcPr>
          <w:p w14:paraId="6F937D4D"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083AEAB6" w14:textId="77777777" w:rsidR="00F465E2" w:rsidRPr="001D28C1" w:rsidRDefault="00F465E2" w:rsidP="007B1614">
            <w:pPr>
              <w:spacing w:after="0" w:line="240" w:lineRule="auto"/>
              <w:rPr>
                <w:lang w:eastAsia="en-GB"/>
              </w:rPr>
            </w:pPr>
            <w:r>
              <w:rPr>
                <w:lang w:eastAsia="en-GB"/>
              </w:rPr>
              <w:t>Station platform</w:t>
            </w:r>
            <w:r w:rsidRPr="001D28C1">
              <w:rPr>
                <w:lang w:eastAsia="en-GB"/>
              </w:rPr>
              <w:t xml:space="preserve"> </w:t>
            </w:r>
          </w:p>
        </w:tc>
        <w:tc>
          <w:tcPr>
            <w:tcW w:w="279" w:type="dxa"/>
            <w:shd w:val="clear" w:color="auto" w:fill="CCFFFF"/>
            <w:noWrap/>
          </w:tcPr>
          <w:p w14:paraId="574B05C8"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7429B64D"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7F439058" w14:textId="77777777" w:rsidR="00F465E2" w:rsidRDefault="00F465E2" w:rsidP="007B1614">
            <w:pPr>
              <w:spacing w:after="0" w:line="240" w:lineRule="auto"/>
              <w:rPr>
                <w:color w:val="000000"/>
                <w:sz w:val="16"/>
                <w:szCs w:val="16"/>
                <w:lang w:eastAsia="en-GB"/>
              </w:rPr>
            </w:pPr>
            <w:r>
              <w:rPr>
                <w:color w:val="000000"/>
                <w:sz w:val="16"/>
                <w:szCs w:val="16"/>
                <w:lang w:eastAsia="en-GB"/>
              </w:rPr>
              <w:t>UINT16</w:t>
            </w:r>
          </w:p>
        </w:tc>
        <w:tc>
          <w:tcPr>
            <w:tcW w:w="0" w:type="auto"/>
            <w:noWrap/>
          </w:tcPr>
          <w:p w14:paraId="5E058138" w14:textId="77777777" w:rsidR="00F465E2" w:rsidRPr="001D28C1" w:rsidRDefault="00F465E2" w:rsidP="007B1614">
            <w:pPr>
              <w:spacing w:after="0" w:line="240" w:lineRule="auto"/>
              <w:rPr>
                <w:sz w:val="16"/>
                <w:szCs w:val="16"/>
                <w:lang w:eastAsia="en-GB"/>
              </w:rPr>
            </w:pPr>
            <w:r w:rsidRPr="001D28C1">
              <w:rPr>
                <w:sz w:val="16"/>
                <w:szCs w:val="16"/>
                <w:lang w:eastAsia="en-GB"/>
              </w:rPr>
              <w:t>O_PD_S5</w:t>
            </w:r>
          </w:p>
        </w:tc>
        <w:tc>
          <w:tcPr>
            <w:tcW w:w="0" w:type="auto"/>
            <w:shd w:val="clear" w:color="auto" w:fill="FFCC99"/>
            <w:noWrap/>
          </w:tcPr>
          <w:p w14:paraId="143B27EC" w14:textId="77777777" w:rsidR="00F465E2" w:rsidRPr="003C1B20" w:rsidRDefault="00F465E2" w:rsidP="007B1614">
            <w:pPr>
              <w:spacing w:after="0" w:line="240" w:lineRule="auto"/>
              <w:rPr>
                <w:color w:val="000000"/>
                <w:sz w:val="16"/>
                <w:szCs w:val="16"/>
                <w:lang w:val="sv-SE" w:eastAsia="en-GB"/>
              </w:rPr>
            </w:pPr>
            <w:r w:rsidRPr="003C1B20">
              <w:rPr>
                <w:color w:val="000000"/>
                <w:sz w:val="16"/>
                <w:szCs w:val="16"/>
                <w:lang w:val="sv-SE" w:eastAsia="en-GB"/>
              </w:rPr>
              <w:t>OBU_TR_H_Platform(1)</w:t>
            </w:r>
          </w:p>
        </w:tc>
        <w:tc>
          <w:tcPr>
            <w:tcW w:w="0" w:type="auto"/>
          </w:tcPr>
          <w:p w14:paraId="3C7755C3" w14:textId="77777777" w:rsidR="00F465E2" w:rsidRPr="001D28C1" w:rsidRDefault="00F465E2" w:rsidP="007B1614">
            <w:pPr>
              <w:spacing w:after="0" w:line="240" w:lineRule="auto"/>
              <w:rPr>
                <w:color w:val="000000"/>
                <w:sz w:val="16"/>
                <w:szCs w:val="16"/>
                <w:lang w:eastAsia="en-GB"/>
              </w:rPr>
            </w:pPr>
            <w:r w:rsidRPr="001D28C1">
              <w:rPr>
                <w:b/>
                <w:color w:val="000000"/>
                <w:sz w:val="16"/>
                <w:szCs w:val="16"/>
                <w:lang w:eastAsia="en-GB"/>
              </w:rPr>
              <w:t>The height of the platform</w:t>
            </w:r>
            <w:r w:rsidRPr="001D28C1">
              <w:rPr>
                <w:color w:val="000000"/>
                <w:sz w:val="16"/>
                <w:szCs w:val="16"/>
                <w:lang w:eastAsia="en-GB"/>
              </w:rPr>
              <w:t xml:space="preserve"> (M_PLATFORM).</w:t>
            </w:r>
            <w:r>
              <w:rPr>
                <w:color w:val="000000"/>
                <w:sz w:val="16"/>
                <w:szCs w:val="16"/>
                <w:lang w:eastAsia="en-GB"/>
              </w:rPr>
              <w:br/>
            </w:r>
            <w:r w:rsidRPr="001D28C1">
              <w:rPr>
                <w:color w:val="000000"/>
                <w:sz w:val="16"/>
                <w:szCs w:val="16"/>
                <w:lang w:eastAsia="en-GB"/>
              </w:rPr>
              <w:t>Resolution in mm</w:t>
            </w:r>
          </w:p>
        </w:tc>
        <w:tc>
          <w:tcPr>
            <w:tcW w:w="0" w:type="auto"/>
          </w:tcPr>
          <w:p w14:paraId="4921E930" w14:textId="77777777" w:rsidR="00F465E2" w:rsidRDefault="00F465E2" w:rsidP="007B1614">
            <w:pPr>
              <w:spacing w:after="0" w:line="240" w:lineRule="auto"/>
              <w:rPr>
                <w:sz w:val="16"/>
                <w:szCs w:val="16"/>
                <w:lang w:eastAsia="en-GB"/>
              </w:rPr>
            </w:pPr>
          </w:p>
        </w:tc>
      </w:tr>
      <w:tr w:rsidR="007B1614" w14:paraId="5341D648" w14:textId="77777777" w:rsidTr="00EB4B96">
        <w:trPr>
          <w:cantSplit/>
          <w:trHeight w:val="20"/>
        </w:trPr>
        <w:tc>
          <w:tcPr>
            <w:tcW w:w="0" w:type="auto"/>
            <w:noWrap/>
          </w:tcPr>
          <w:p w14:paraId="38B46DCD"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7CE5119C" w14:textId="77777777" w:rsidR="00F465E2" w:rsidRPr="001D28C1" w:rsidRDefault="00F465E2" w:rsidP="007B1614">
            <w:pPr>
              <w:spacing w:after="0" w:line="240" w:lineRule="auto"/>
              <w:rPr>
                <w:lang w:eastAsia="en-GB"/>
              </w:rPr>
            </w:pPr>
            <w:r>
              <w:rPr>
                <w:lang w:eastAsia="en-GB"/>
              </w:rPr>
              <w:t>Station platform</w:t>
            </w:r>
            <w:r w:rsidRPr="001D28C1">
              <w:rPr>
                <w:lang w:eastAsia="en-GB"/>
              </w:rPr>
              <w:t xml:space="preserve"> </w:t>
            </w:r>
          </w:p>
        </w:tc>
        <w:tc>
          <w:tcPr>
            <w:tcW w:w="279" w:type="dxa"/>
            <w:shd w:val="clear" w:color="auto" w:fill="CCFFFF"/>
            <w:noWrap/>
          </w:tcPr>
          <w:p w14:paraId="7AE17A17"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3715BE44" w14:textId="77777777" w:rsidR="00F465E2" w:rsidRPr="001D28C1" w:rsidRDefault="00F465E2" w:rsidP="007B1614">
            <w:pPr>
              <w:spacing w:after="0" w:line="240" w:lineRule="auto"/>
              <w:rPr>
                <w:sz w:val="16"/>
                <w:szCs w:val="16"/>
                <w:lang w:eastAsia="en-GB"/>
              </w:rPr>
            </w:pPr>
            <w:r w:rsidRPr="001D28C1">
              <w:rPr>
                <w:sz w:val="16"/>
                <w:szCs w:val="16"/>
                <w:lang w:eastAsia="en-GB"/>
              </w:rPr>
              <w:t>2</w:t>
            </w:r>
          </w:p>
        </w:tc>
        <w:tc>
          <w:tcPr>
            <w:tcW w:w="0" w:type="auto"/>
          </w:tcPr>
          <w:p w14:paraId="5830FE8F" w14:textId="77777777" w:rsidR="00F465E2" w:rsidRDefault="00F465E2" w:rsidP="007B1614">
            <w:pPr>
              <w:spacing w:after="0" w:line="240" w:lineRule="auto"/>
              <w:rPr>
                <w:color w:val="000000"/>
                <w:sz w:val="16"/>
                <w:szCs w:val="16"/>
                <w:lang w:eastAsia="en-GB"/>
              </w:rPr>
            </w:pPr>
            <w:r>
              <w:rPr>
                <w:color w:val="000000"/>
                <w:sz w:val="16"/>
                <w:szCs w:val="16"/>
                <w:lang w:eastAsia="en-GB"/>
              </w:rPr>
              <w:t>BOOL2</w:t>
            </w:r>
          </w:p>
        </w:tc>
        <w:tc>
          <w:tcPr>
            <w:tcW w:w="0" w:type="auto"/>
            <w:noWrap/>
          </w:tcPr>
          <w:p w14:paraId="6AA29534" w14:textId="77777777" w:rsidR="00F465E2" w:rsidRPr="001D28C1" w:rsidRDefault="00F465E2" w:rsidP="007B1614">
            <w:pPr>
              <w:spacing w:after="0" w:line="240" w:lineRule="auto"/>
              <w:rPr>
                <w:sz w:val="16"/>
                <w:szCs w:val="16"/>
                <w:lang w:eastAsia="en-GB"/>
              </w:rPr>
            </w:pPr>
            <w:r w:rsidRPr="001D28C1">
              <w:rPr>
                <w:sz w:val="16"/>
                <w:szCs w:val="16"/>
                <w:lang w:eastAsia="en-GB"/>
              </w:rPr>
              <w:t>O_PD_C1</w:t>
            </w:r>
          </w:p>
        </w:tc>
        <w:tc>
          <w:tcPr>
            <w:tcW w:w="0" w:type="auto"/>
            <w:shd w:val="clear" w:color="auto" w:fill="FFCC99"/>
            <w:noWrap/>
          </w:tcPr>
          <w:p w14:paraId="7A42E340" w14:textId="77777777" w:rsidR="00F465E2" w:rsidRDefault="00F465E2" w:rsidP="007B1614">
            <w:pPr>
              <w:spacing w:after="0" w:line="240" w:lineRule="auto"/>
              <w:rPr>
                <w:color w:val="000000"/>
                <w:sz w:val="16"/>
                <w:szCs w:val="16"/>
                <w:lang w:eastAsia="en-GB"/>
              </w:rPr>
            </w:pPr>
            <w:r>
              <w:rPr>
                <w:color w:val="000000"/>
                <w:sz w:val="16"/>
                <w:szCs w:val="16"/>
                <w:lang w:eastAsia="en-GB"/>
              </w:rPr>
              <w:t>OBU_TR_Door_Release_L (K)</w:t>
            </w:r>
          </w:p>
        </w:tc>
        <w:tc>
          <w:tcPr>
            <w:tcW w:w="0" w:type="auto"/>
          </w:tcPr>
          <w:p w14:paraId="7314F5A6" w14:textId="77777777" w:rsidR="00F465E2" w:rsidRPr="001D28C1" w:rsidRDefault="00F465E2" w:rsidP="007B1614">
            <w:pPr>
              <w:spacing w:after="0" w:line="240" w:lineRule="auto"/>
              <w:rPr>
                <w:color w:val="000000"/>
                <w:sz w:val="16"/>
                <w:szCs w:val="16"/>
                <w:lang w:eastAsia="en-GB"/>
              </w:rPr>
            </w:pPr>
            <w:r w:rsidRPr="001D28C1">
              <w:rPr>
                <w:b/>
                <w:color w:val="000000"/>
                <w:sz w:val="16"/>
                <w:szCs w:val="16"/>
                <w:lang w:eastAsia="en-GB"/>
              </w:rPr>
              <w:t>Door release command left</w:t>
            </w:r>
            <w:r w:rsidRPr="001D28C1">
              <w:rPr>
                <w:color w:val="000000"/>
                <w:sz w:val="16"/>
                <w:szCs w:val="16"/>
                <w:lang w:eastAsia="en-GB"/>
              </w:rPr>
              <w:t xml:space="preserve"> (according to DOS).</w:t>
            </w:r>
          </w:p>
          <w:p w14:paraId="0620D4A0"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Coding:</w:t>
            </w:r>
          </w:p>
          <w:p w14:paraId="3489A038"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00: invalid</w:t>
            </w:r>
          </w:p>
          <w:p w14:paraId="1ED450A0"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01: released</w:t>
            </w:r>
          </w:p>
          <w:p w14:paraId="5225BA27"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10: not released</w:t>
            </w:r>
          </w:p>
          <w:p w14:paraId="0C635492"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11: invalid</w:t>
            </w:r>
          </w:p>
        </w:tc>
        <w:tc>
          <w:tcPr>
            <w:tcW w:w="0" w:type="auto"/>
          </w:tcPr>
          <w:p w14:paraId="59B015D1" w14:textId="77777777" w:rsidR="00F465E2" w:rsidRDefault="00F465E2" w:rsidP="007B1614">
            <w:pPr>
              <w:spacing w:after="0" w:line="240" w:lineRule="auto"/>
              <w:rPr>
                <w:sz w:val="16"/>
                <w:szCs w:val="16"/>
                <w:lang w:eastAsia="en-GB"/>
              </w:rPr>
            </w:pPr>
          </w:p>
        </w:tc>
      </w:tr>
      <w:tr w:rsidR="007B1614" w14:paraId="6C22AAC4" w14:textId="77777777" w:rsidTr="00EB4B96">
        <w:trPr>
          <w:cantSplit/>
          <w:trHeight w:val="20"/>
        </w:trPr>
        <w:tc>
          <w:tcPr>
            <w:tcW w:w="0" w:type="auto"/>
            <w:noWrap/>
          </w:tcPr>
          <w:p w14:paraId="1FC65C74"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17D58EE2" w14:textId="77777777" w:rsidR="00F465E2" w:rsidRPr="001D28C1" w:rsidRDefault="00F465E2" w:rsidP="007B1614">
            <w:pPr>
              <w:spacing w:after="0" w:line="240" w:lineRule="auto"/>
              <w:rPr>
                <w:lang w:eastAsia="en-GB"/>
              </w:rPr>
            </w:pPr>
            <w:r>
              <w:rPr>
                <w:lang w:eastAsia="en-GB"/>
              </w:rPr>
              <w:t>Station platform</w:t>
            </w:r>
            <w:r w:rsidRPr="001D28C1">
              <w:rPr>
                <w:lang w:eastAsia="en-GB"/>
              </w:rPr>
              <w:t xml:space="preserve"> </w:t>
            </w:r>
          </w:p>
        </w:tc>
        <w:tc>
          <w:tcPr>
            <w:tcW w:w="279" w:type="dxa"/>
            <w:shd w:val="clear" w:color="auto" w:fill="CCFFFF"/>
            <w:noWrap/>
          </w:tcPr>
          <w:p w14:paraId="76D7252D"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36BA2E94" w14:textId="77777777" w:rsidR="00F465E2" w:rsidRPr="001D28C1" w:rsidRDefault="00F465E2" w:rsidP="007B1614">
            <w:pPr>
              <w:spacing w:after="0" w:line="240" w:lineRule="auto"/>
              <w:rPr>
                <w:sz w:val="16"/>
                <w:szCs w:val="16"/>
                <w:lang w:eastAsia="en-GB"/>
              </w:rPr>
            </w:pPr>
            <w:r w:rsidRPr="001D28C1">
              <w:rPr>
                <w:sz w:val="16"/>
                <w:szCs w:val="16"/>
                <w:lang w:eastAsia="en-GB"/>
              </w:rPr>
              <w:t>2</w:t>
            </w:r>
          </w:p>
        </w:tc>
        <w:tc>
          <w:tcPr>
            <w:tcW w:w="0" w:type="auto"/>
          </w:tcPr>
          <w:p w14:paraId="1F99A7BA" w14:textId="77777777" w:rsidR="00F465E2" w:rsidRDefault="00F465E2" w:rsidP="007B1614">
            <w:pPr>
              <w:spacing w:after="0" w:line="240" w:lineRule="auto"/>
              <w:rPr>
                <w:color w:val="000000"/>
                <w:sz w:val="16"/>
                <w:szCs w:val="16"/>
                <w:lang w:eastAsia="en-GB"/>
              </w:rPr>
            </w:pPr>
            <w:r>
              <w:rPr>
                <w:color w:val="000000"/>
                <w:sz w:val="16"/>
                <w:szCs w:val="16"/>
                <w:lang w:eastAsia="en-GB"/>
              </w:rPr>
              <w:t>BOOL2</w:t>
            </w:r>
          </w:p>
        </w:tc>
        <w:tc>
          <w:tcPr>
            <w:tcW w:w="0" w:type="auto"/>
            <w:noWrap/>
          </w:tcPr>
          <w:p w14:paraId="64C45ABE" w14:textId="77777777" w:rsidR="00F465E2" w:rsidRPr="001D28C1" w:rsidRDefault="00F465E2" w:rsidP="007B1614">
            <w:pPr>
              <w:spacing w:after="0" w:line="240" w:lineRule="auto"/>
              <w:rPr>
                <w:sz w:val="16"/>
                <w:szCs w:val="16"/>
                <w:lang w:eastAsia="en-GB"/>
              </w:rPr>
            </w:pPr>
            <w:r w:rsidRPr="001D28C1">
              <w:rPr>
                <w:sz w:val="16"/>
                <w:szCs w:val="16"/>
                <w:lang w:eastAsia="en-GB"/>
              </w:rPr>
              <w:t>O_PD_C2</w:t>
            </w:r>
          </w:p>
        </w:tc>
        <w:tc>
          <w:tcPr>
            <w:tcW w:w="0" w:type="auto"/>
            <w:shd w:val="clear" w:color="auto" w:fill="FFCC99"/>
            <w:noWrap/>
          </w:tcPr>
          <w:p w14:paraId="5BDA127F" w14:textId="77777777" w:rsidR="00F465E2" w:rsidRDefault="00F465E2" w:rsidP="007B1614">
            <w:pPr>
              <w:spacing w:after="0" w:line="240" w:lineRule="auto"/>
              <w:rPr>
                <w:color w:val="000000"/>
                <w:sz w:val="16"/>
                <w:szCs w:val="16"/>
                <w:lang w:eastAsia="en-GB"/>
              </w:rPr>
            </w:pPr>
            <w:r>
              <w:rPr>
                <w:color w:val="000000"/>
                <w:sz w:val="16"/>
                <w:szCs w:val="16"/>
                <w:lang w:eastAsia="en-GB"/>
              </w:rPr>
              <w:t>OBU_TR_Door_Release_R(K)</w:t>
            </w:r>
          </w:p>
        </w:tc>
        <w:tc>
          <w:tcPr>
            <w:tcW w:w="0" w:type="auto"/>
          </w:tcPr>
          <w:p w14:paraId="58048C6B" w14:textId="77777777" w:rsidR="00F465E2" w:rsidRPr="001D28C1" w:rsidRDefault="00F465E2" w:rsidP="007B1614">
            <w:pPr>
              <w:spacing w:after="0" w:line="240" w:lineRule="auto"/>
              <w:rPr>
                <w:color w:val="000000"/>
                <w:sz w:val="16"/>
                <w:szCs w:val="16"/>
                <w:lang w:eastAsia="en-GB"/>
              </w:rPr>
            </w:pPr>
            <w:r w:rsidRPr="001D28C1">
              <w:rPr>
                <w:b/>
                <w:color w:val="000000"/>
                <w:sz w:val="16"/>
                <w:szCs w:val="16"/>
                <w:lang w:eastAsia="en-GB"/>
              </w:rPr>
              <w:t>Door release command right</w:t>
            </w:r>
            <w:r w:rsidRPr="001D28C1">
              <w:rPr>
                <w:color w:val="000000"/>
                <w:sz w:val="16"/>
                <w:szCs w:val="16"/>
                <w:lang w:eastAsia="en-GB"/>
              </w:rPr>
              <w:t>( according to DOS).</w:t>
            </w:r>
          </w:p>
          <w:p w14:paraId="418BCF7F"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Coding:</w:t>
            </w:r>
          </w:p>
          <w:p w14:paraId="2BA400D2"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00: invalid</w:t>
            </w:r>
          </w:p>
          <w:p w14:paraId="4DC04F48"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01: released</w:t>
            </w:r>
          </w:p>
          <w:p w14:paraId="65AE5293"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10: not released</w:t>
            </w:r>
          </w:p>
          <w:p w14:paraId="6BA2ADF0"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11: invalid</w:t>
            </w:r>
          </w:p>
        </w:tc>
        <w:tc>
          <w:tcPr>
            <w:tcW w:w="0" w:type="auto"/>
          </w:tcPr>
          <w:p w14:paraId="5AF7B68A" w14:textId="77777777" w:rsidR="00F465E2" w:rsidRDefault="00F465E2" w:rsidP="007B1614">
            <w:pPr>
              <w:spacing w:after="0" w:line="240" w:lineRule="auto"/>
              <w:rPr>
                <w:sz w:val="16"/>
                <w:szCs w:val="16"/>
                <w:lang w:eastAsia="en-GB"/>
              </w:rPr>
            </w:pPr>
          </w:p>
        </w:tc>
      </w:tr>
      <w:tr w:rsidR="007B1614" w14:paraId="5E44A1B0" w14:textId="77777777" w:rsidTr="00EB4B96">
        <w:trPr>
          <w:cantSplit/>
          <w:trHeight w:val="20"/>
        </w:trPr>
        <w:tc>
          <w:tcPr>
            <w:tcW w:w="0" w:type="auto"/>
            <w:noWrap/>
          </w:tcPr>
          <w:p w14:paraId="08FE0ADB"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14F32B88" w14:textId="77777777" w:rsidR="00F465E2" w:rsidRPr="001D28C1" w:rsidRDefault="00F465E2" w:rsidP="007B1614">
            <w:pPr>
              <w:spacing w:after="0" w:line="240" w:lineRule="auto"/>
              <w:rPr>
                <w:lang w:eastAsia="en-GB"/>
              </w:rPr>
            </w:pPr>
            <w:r>
              <w:rPr>
                <w:lang w:eastAsia="en-GB"/>
              </w:rPr>
              <w:t>Station platform</w:t>
            </w:r>
            <w:r w:rsidRPr="001D28C1">
              <w:rPr>
                <w:lang w:eastAsia="en-GB"/>
              </w:rPr>
              <w:t xml:space="preserve"> </w:t>
            </w:r>
          </w:p>
        </w:tc>
        <w:tc>
          <w:tcPr>
            <w:tcW w:w="279" w:type="dxa"/>
            <w:shd w:val="clear" w:color="auto" w:fill="CCFFFF"/>
            <w:noWrap/>
          </w:tcPr>
          <w:p w14:paraId="4FD9CE2E"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71C7A961"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13B9D2F2"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5ADE462F" w14:textId="77777777" w:rsidR="00F465E2" w:rsidRPr="001D28C1" w:rsidRDefault="00F465E2" w:rsidP="007B1614">
            <w:pPr>
              <w:spacing w:after="0" w:line="240" w:lineRule="auto"/>
              <w:rPr>
                <w:sz w:val="16"/>
                <w:szCs w:val="16"/>
                <w:lang w:eastAsia="en-GB"/>
              </w:rPr>
            </w:pPr>
            <w:r w:rsidRPr="001D28C1">
              <w:rPr>
                <w:sz w:val="16"/>
                <w:szCs w:val="16"/>
                <w:lang w:eastAsia="en-GB"/>
              </w:rPr>
              <w:t>O_PD_S6</w:t>
            </w:r>
          </w:p>
        </w:tc>
        <w:tc>
          <w:tcPr>
            <w:tcW w:w="0" w:type="auto"/>
            <w:shd w:val="clear" w:color="auto" w:fill="FFCC99"/>
            <w:noWrap/>
          </w:tcPr>
          <w:p w14:paraId="1C3762BA" w14:textId="77777777" w:rsidR="00F465E2" w:rsidRDefault="00F465E2" w:rsidP="007B1614">
            <w:pPr>
              <w:spacing w:after="0" w:line="240" w:lineRule="auto"/>
              <w:rPr>
                <w:color w:val="000000"/>
                <w:sz w:val="16"/>
                <w:szCs w:val="16"/>
                <w:lang w:eastAsia="en-GB"/>
              </w:rPr>
            </w:pPr>
            <w:r>
              <w:rPr>
                <w:color w:val="000000"/>
                <w:sz w:val="16"/>
                <w:szCs w:val="16"/>
                <w:lang w:eastAsia="en-GB"/>
              </w:rPr>
              <w:t>O_Platform_Standstill</w:t>
            </w:r>
            <w:r>
              <w:rPr>
                <w:color w:val="000000"/>
                <w:sz w:val="16"/>
                <w:szCs w:val="16"/>
                <w:lang w:eastAsia="en-GB"/>
              </w:rPr>
              <w:br/>
              <w:t>(optional)</w:t>
            </w:r>
          </w:p>
        </w:tc>
        <w:tc>
          <w:tcPr>
            <w:tcW w:w="0" w:type="auto"/>
          </w:tcPr>
          <w:p w14:paraId="13D33165" w14:textId="77777777" w:rsidR="00F465E2" w:rsidRPr="001D28C1" w:rsidRDefault="00F465E2" w:rsidP="007B1614">
            <w:pPr>
              <w:spacing w:after="0" w:line="240" w:lineRule="auto"/>
              <w:rPr>
                <w:b/>
                <w:color w:val="000000"/>
                <w:sz w:val="16"/>
                <w:szCs w:val="16"/>
                <w:lang w:eastAsia="en-GB"/>
              </w:rPr>
            </w:pPr>
            <w:r w:rsidRPr="001D28C1">
              <w:rPr>
                <w:b/>
                <w:color w:val="000000"/>
                <w:sz w:val="16"/>
                <w:szCs w:val="16"/>
                <w:lang w:eastAsia="en-GB"/>
              </w:rPr>
              <w:t>Door release only at standstill at the correct location.</w:t>
            </w:r>
          </w:p>
          <w:p w14:paraId="281AAF88"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Coding:</w:t>
            </w:r>
          </w:p>
          <w:p w14:paraId="22CCC4F5"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0 = Release of Doors at standstill</w:t>
            </w:r>
          </w:p>
          <w:p w14:paraId="24ACA899"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 xml:space="preserve">1 = Release of Doors at </w:t>
            </w:r>
            <w:r>
              <w:rPr>
                <w:color w:val="000000"/>
                <w:sz w:val="16"/>
                <w:szCs w:val="16"/>
                <w:lang w:eastAsia="en-GB"/>
              </w:rPr>
              <w:t>standstill and correct location</w:t>
            </w:r>
          </w:p>
        </w:tc>
        <w:tc>
          <w:tcPr>
            <w:tcW w:w="0" w:type="auto"/>
          </w:tcPr>
          <w:p w14:paraId="0ECCB4E6" w14:textId="77777777" w:rsidR="00F465E2" w:rsidRDefault="00F465E2" w:rsidP="007B1614">
            <w:pPr>
              <w:spacing w:after="0" w:line="240" w:lineRule="auto"/>
              <w:rPr>
                <w:sz w:val="16"/>
                <w:szCs w:val="16"/>
                <w:lang w:eastAsia="en-GB"/>
              </w:rPr>
            </w:pPr>
          </w:p>
        </w:tc>
      </w:tr>
      <w:tr w:rsidR="007B1614" w14:paraId="515AB3D8" w14:textId="77777777" w:rsidTr="00EB4B96">
        <w:trPr>
          <w:cantSplit/>
          <w:trHeight w:val="20"/>
        </w:trPr>
        <w:tc>
          <w:tcPr>
            <w:tcW w:w="0" w:type="auto"/>
            <w:noWrap/>
          </w:tcPr>
          <w:p w14:paraId="09FBB761" w14:textId="77777777" w:rsidR="00F465E2" w:rsidRDefault="00F465E2" w:rsidP="007B1614">
            <w:pPr>
              <w:spacing w:after="0" w:line="240" w:lineRule="auto"/>
              <w:rPr>
                <w:lang w:eastAsia="en-GB"/>
              </w:rPr>
            </w:pPr>
            <w:r>
              <w:rPr>
                <w:lang w:eastAsia="en-GB"/>
              </w:rPr>
              <w:lastRenderedPageBreak/>
              <w:t>O</w:t>
            </w:r>
          </w:p>
        </w:tc>
        <w:tc>
          <w:tcPr>
            <w:tcW w:w="1324" w:type="dxa"/>
            <w:shd w:val="clear" w:color="auto" w:fill="00FF00"/>
          </w:tcPr>
          <w:p w14:paraId="18B6C0EF" w14:textId="77777777" w:rsidR="00F465E2" w:rsidRPr="001D28C1" w:rsidRDefault="00F465E2" w:rsidP="007B1614">
            <w:pPr>
              <w:spacing w:after="0" w:line="240" w:lineRule="auto"/>
              <w:rPr>
                <w:lang w:eastAsia="en-GB"/>
              </w:rPr>
            </w:pPr>
            <w:r w:rsidRPr="001D28C1">
              <w:rPr>
                <w:lang w:eastAsia="en-GB"/>
              </w:rPr>
              <w:t xml:space="preserve">Main Power </w:t>
            </w:r>
            <w:r>
              <w:rPr>
                <w:lang w:eastAsia="en-GB"/>
              </w:rPr>
              <w:t>D</w:t>
            </w:r>
            <w:r w:rsidRPr="001D28C1">
              <w:rPr>
                <w:lang w:eastAsia="en-GB"/>
              </w:rPr>
              <w:t>witch</w:t>
            </w:r>
          </w:p>
        </w:tc>
        <w:tc>
          <w:tcPr>
            <w:tcW w:w="279" w:type="dxa"/>
            <w:shd w:val="clear" w:color="auto" w:fill="CCFFFF"/>
            <w:noWrap/>
          </w:tcPr>
          <w:p w14:paraId="3614493F"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434AC71C"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26C5531E" w14:textId="77777777" w:rsidR="00F465E2" w:rsidRDefault="00F465E2" w:rsidP="007B1614">
            <w:pPr>
              <w:spacing w:after="0" w:line="240" w:lineRule="auto"/>
              <w:rPr>
                <w:color w:val="000000"/>
                <w:sz w:val="16"/>
                <w:szCs w:val="16"/>
                <w:lang w:eastAsia="en-GB"/>
              </w:rPr>
            </w:pPr>
            <w:r>
              <w:rPr>
                <w:color w:val="000000"/>
                <w:sz w:val="16"/>
                <w:szCs w:val="16"/>
                <w:lang w:eastAsia="en-GB"/>
              </w:rPr>
              <w:t>UINT16</w:t>
            </w:r>
          </w:p>
        </w:tc>
        <w:tc>
          <w:tcPr>
            <w:tcW w:w="0" w:type="auto"/>
            <w:noWrap/>
          </w:tcPr>
          <w:p w14:paraId="7B12667C" w14:textId="77777777" w:rsidR="00F465E2" w:rsidRPr="001D28C1" w:rsidRDefault="00F465E2" w:rsidP="007B1614">
            <w:pPr>
              <w:spacing w:after="0" w:line="240" w:lineRule="auto"/>
              <w:rPr>
                <w:sz w:val="16"/>
                <w:szCs w:val="16"/>
                <w:lang w:eastAsia="en-GB"/>
              </w:rPr>
            </w:pPr>
            <w:r w:rsidRPr="001D28C1">
              <w:rPr>
                <w:sz w:val="16"/>
                <w:szCs w:val="16"/>
                <w:lang w:eastAsia="en-GB"/>
              </w:rPr>
              <w:t>O_MP_S0</w:t>
            </w:r>
          </w:p>
        </w:tc>
        <w:tc>
          <w:tcPr>
            <w:tcW w:w="0" w:type="auto"/>
            <w:shd w:val="clear" w:color="auto" w:fill="FFCC99"/>
            <w:noWrap/>
          </w:tcPr>
          <w:p w14:paraId="0BF292EB" w14:textId="77777777" w:rsidR="00F465E2" w:rsidRDefault="00F465E2" w:rsidP="007B1614">
            <w:pPr>
              <w:spacing w:after="0" w:line="240" w:lineRule="auto"/>
              <w:rPr>
                <w:color w:val="000000"/>
                <w:sz w:val="16"/>
                <w:szCs w:val="16"/>
                <w:lang w:eastAsia="en-GB"/>
              </w:rPr>
            </w:pPr>
            <w:r>
              <w:rPr>
                <w:color w:val="000000"/>
                <w:sz w:val="16"/>
                <w:szCs w:val="16"/>
                <w:lang w:eastAsia="en-GB"/>
              </w:rPr>
              <w:t>OBU_TR_D_MPSO</w:t>
            </w:r>
          </w:p>
        </w:tc>
        <w:tc>
          <w:tcPr>
            <w:tcW w:w="0" w:type="auto"/>
          </w:tcPr>
          <w:p w14:paraId="73FAFC30"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Information about status, distance to and length of the TrackCondition</w:t>
            </w:r>
            <w:r>
              <w:rPr>
                <w:b/>
                <w:bCs/>
                <w:sz w:val="16"/>
                <w:szCs w:val="16"/>
                <w:lang w:eastAsia="en-GB"/>
              </w:rPr>
              <w:t>‘</w:t>
            </w:r>
            <w:r w:rsidRPr="001D28C1">
              <w:rPr>
                <w:b/>
                <w:bCs/>
                <w:sz w:val="16"/>
                <w:szCs w:val="16"/>
                <w:lang w:eastAsia="en-GB"/>
              </w:rPr>
              <w:t>Main Power Switch off</w:t>
            </w:r>
            <w:r>
              <w:rPr>
                <w:b/>
                <w:bCs/>
                <w:sz w:val="16"/>
                <w:szCs w:val="16"/>
                <w:lang w:eastAsia="en-GB"/>
              </w:rPr>
              <w:t>’</w:t>
            </w:r>
            <w:r w:rsidRPr="001D28C1">
              <w:rPr>
                <w:b/>
                <w:bCs/>
                <w:sz w:val="16"/>
                <w:szCs w:val="16"/>
                <w:lang w:eastAsia="en-GB"/>
              </w:rPr>
              <w:t xml:space="preserve"> used by the TCMS</w:t>
            </w:r>
          </w:p>
          <w:p w14:paraId="7EA9ADD4"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 xml:space="preserve">Coding: </w:t>
            </w:r>
          </w:p>
          <w:p w14:paraId="4E7E898A" w14:textId="77777777" w:rsidR="00F465E2" w:rsidRPr="001D28C1" w:rsidRDefault="00F465E2" w:rsidP="007B1614">
            <w:pPr>
              <w:spacing w:after="0" w:line="240" w:lineRule="auto"/>
              <w:rPr>
                <w:sz w:val="16"/>
                <w:szCs w:val="16"/>
                <w:u w:val="single"/>
                <w:lang w:eastAsia="en-GB"/>
              </w:rPr>
            </w:pPr>
          </w:p>
          <w:p w14:paraId="676F3FC8"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8000h (special value): No track condition of particular type announced / active.</w:t>
            </w:r>
          </w:p>
          <w:p w14:paraId="31EED4E4"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If set for at least 2 seconds the announced / active condition has been cancelled.</w:t>
            </w:r>
          </w:p>
          <w:p w14:paraId="326A049F" w14:textId="77777777" w:rsidR="00F465E2" w:rsidRPr="001D28C1" w:rsidRDefault="00F465E2" w:rsidP="007B1614">
            <w:pPr>
              <w:spacing w:after="0" w:line="240" w:lineRule="auto"/>
              <w:rPr>
                <w:sz w:val="16"/>
                <w:szCs w:val="16"/>
                <w:u w:val="single"/>
                <w:lang w:eastAsia="en-GB"/>
              </w:rPr>
            </w:pPr>
          </w:p>
          <w:p w14:paraId="284020C7"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7FFFh to 0000h</w:t>
            </w:r>
            <w:r>
              <w:rPr>
                <w:sz w:val="16"/>
                <w:szCs w:val="16"/>
                <w:u w:val="single"/>
                <w:lang w:eastAsia="en-GB"/>
              </w:rPr>
              <w:br/>
            </w:r>
            <w:r w:rsidRPr="001D28C1">
              <w:rPr>
                <w:sz w:val="16"/>
                <w:szCs w:val="16"/>
                <w:u w:val="single"/>
                <w:lang w:eastAsia="en-GB"/>
              </w:rPr>
              <w:t>(32767 m to 0 m): This value represents the remaining distance to the beginning of the area (only positive values are used). If the value is within this range a track condition is announced and distance to reference area is counting down.</w:t>
            </w:r>
          </w:p>
          <w:p w14:paraId="3F36440A" w14:textId="77777777" w:rsidR="00F465E2" w:rsidRPr="001D28C1" w:rsidRDefault="00F465E2" w:rsidP="007B1614">
            <w:pPr>
              <w:spacing w:after="0" w:line="240" w:lineRule="auto"/>
              <w:rPr>
                <w:sz w:val="16"/>
                <w:szCs w:val="16"/>
                <w:u w:val="single"/>
                <w:lang w:eastAsia="en-GB"/>
              </w:rPr>
            </w:pPr>
          </w:p>
          <w:p w14:paraId="1FDD13FE"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8002h to FFFFh</w:t>
            </w:r>
          </w:p>
          <w:p w14:paraId="7F54C160"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(-32766 m to -1 m): This value represents the remaining distance until the train has cleared the area (only negative values are used). If the value is within this range the train has already passed an entry point.</w:t>
            </w:r>
          </w:p>
          <w:p w14:paraId="718B725D" w14:textId="77777777" w:rsidR="00F465E2" w:rsidRPr="001D28C1" w:rsidRDefault="00F465E2" w:rsidP="007B1614">
            <w:pPr>
              <w:spacing w:after="0" w:line="240" w:lineRule="auto"/>
              <w:rPr>
                <w:sz w:val="16"/>
                <w:szCs w:val="16"/>
                <w:u w:val="single"/>
                <w:lang w:eastAsia="en-GB"/>
              </w:rPr>
            </w:pPr>
          </w:p>
          <w:p w14:paraId="0DAF489C"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 xml:space="preserve">1 bit </w:t>
            </w:r>
            <w:r>
              <w:rPr>
                <w:sz w:val="16"/>
                <w:szCs w:val="16"/>
                <w:u w:val="single"/>
                <w:lang w:eastAsia="en-GB"/>
              </w:rPr>
              <w:t>≡</w:t>
            </w:r>
            <w:r w:rsidRPr="001D28C1">
              <w:rPr>
                <w:sz w:val="16"/>
                <w:szCs w:val="16"/>
                <w:u w:val="single"/>
                <w:lang w:eastAsia="en-GB"/>
              </w:rPr>
              <w:t xml:space="preserve"> 1 m</w:t>
            </w:r>
          </w:p>
          <w:p w14:paraId="18812EAA" w14:textId="77777777" w:rsidR="00F465E2" w:rsidRPr="001D28C1" w:rsidRDefault="00F465E2" w:rsidP="007B1614">
            <w:pPr>
              <w:spacing w:after="0" w:line="240" w:lineRule="auto"/>
              <w:rPr>
                <w:sz w:val="16"/>
                <w:szCs w:val="16"/>
                <w:u w:val="single"/>
                <w:lang w:eastAsia="en-GB"/>
              </w:rPr>
            </w:pPr>
          </w:p>
          <w:p w14:paraId="2EE7E6C2" w14:textId="77777777" w:rsidR="00F465E2" w:rsidRPr="0006679C" w:rsidRDefault="00F465E2" w:rsidP="007B1614">
            <w:pPr>
              <w:spacing w:after="0" w:line="240" w:lineRule="auto"/>
              <w:rPr>
                <w:sz w:val="16"/>
                <w:szCs w:val="16"/>
                <w:u w:val="single"/>
                <w:lang w:eastAsia="en-GB"/>
              </w:rPr>
            </w:pPr>
            <w:r>
              <w:rPr>
                <w:sz w:val="16"/>
                <w:szCs w:val="16"/>
                <w:u w:val="single"/>
                <w:lang w:eastAsia="en-GB"/>
              </w:rPr>
              <w:t>Used in variant 1</w:t>
            </w:r>
          </w:p>
        </w:tc>
        <w:tc>
          <w:tcPr>
            <w:tcW w:w="0" w:type="auto"/>
          </w:tcPr>
          <w:p w14:paraId="118C6065" w14:textId="77777777" w:rsidR="00F465E2" w:rsidRDefault="00F465E2" w:rsidP="007B1614">
            <w:pPr>
              <w:spacing w:after="0" w:line="240" w:lineRule="auto"/>
              <w:rPr>
                <w:sz w:val="16"/>
                <w:szCs w:val="16"/>
                <w:lang w:eastAsia="en-GB"/>
              </w:rPr>
            </w:pPr>
          </w:p>
        </w:tc>
      </w:tr>
      <w:tr w:rsidR="007B1614" w14:paraId="5ECB0FE1" w14:textId="77777777" w:rsidTr="00EB4B96">
        <w:trPr>
          <w:cantSplit/>
          <w:trHeight w:val="20"/>
        </w:trPr>
        <w:tc>
          <w:tcPr>
            <w:tcW w:w="0" w:type="auto"/>
            <w:noWrap/>
          </w:tcPr>
          <w:p w14:paraId="1FB2454E"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15198107" w14:textId="77777777" w:rsidR="00F465E2" w:rsidRPr="001D28C1" w:rsidRDefault="00F465E2" w:rsidP="007B1614">
            <w:pPr>
              <w:spacing w:after="0" w:line="240" w:lineRule="auto"/>
              <w:rPr>
                <w:lang w:eastAsia="en-GB"/>
              </w:rPr>
            </w:pPr>
            <w:r w:rsidRPr="001D28C1">
              <w:rPr>
                <w:lang w:eastAsia="en-GB"/>
              </w:rPr>
              <w:t xml:space="preserve">Main Power </w:t>
            </w:r>
            <w:r>
              <w:rPr>
                <w:lang w:eastAsia="en-GB"/>
              </w:rPr>
              <w:t>S</w:t>
            </w:r>
            <w:r w:rsidRPr="001D28C1">
              <w:rPr>
                <w:lang w:eastAsia="en-GB"/>
              </w:rPr>
              <w:t xml:space="preserve">witch </w:t>
            </w:r>
          </w:p>
        </w:tc>
        <w:tc>
          <w:tcPr>
            <w:tcW w:w="279" w:type="dxa"/>
            <w:shd w:val="clear" w:color="auto" w:fill="CCFFFF"/>
            <w:noWrap/>
          </w:tcPr>
          <w:p w14:paraId="0E77AC28"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2014405E"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43F614B7" w14:textId="77777777" w:rsidR="00F465E2" w:rsidRDefault="00F465E2" w:rsidP="007B1614">
            <w:pPr>
              <w:spacing w:after="0" w:line="240" w:lineRule="auto"/>
              <w:rPr>
                <w:color w:val="000000"/>
                <w:sz w:val="16"/>
                <w:szCs w:val="16"/>
                <w:lang w:eastAsia="en-GB"/>
              </w:rPr>
            </w:pPr>
            <w:r>
              <w:rPr>
                <w:color w:val="000000"/>
                <w:sz w:val="16"/>
                <w:szCs w:val="16"/>
                <w:lang w:eastAsia="en-GB"/>
              </w:rPr>
              <w:t>UINT16</w:t>
            </w:r>
          </w:p>
        </w:tc>
        <w:tc>
          <w:tcPr>
            <w:tcW w:w="0" w:type="auto"/>
            <w:noWrap/>
          </w:tcPr>
          <w:p w14:paraId="52857DA8" w14:textId="77777777" w:rsidR="00F465E2" w:rsidRPr="001D28C1" w:rsidRDefault="00F465E2" w:rsidP="007B1614">
            <w:pPr>
              <w:spacing w:after="0" w:line="240" w:lineRule="auto"/>
              <w:rPr>
                <w:sz w:val="16"/>
                <w:szCs w:val="16"/>
                <w:lang w:eastAsia="en-GB"/>
              </w:rPr>
            </w:pPr>
            <w:r w:rsidRPr="001D28C1">
              <w:rPr>
                <w:sz w:val="16"/>
                <w:szCs w:val="16"/>
                <w:lang w:eastAsia="en-GB"/>
              </w:rPr>
              <w:t>O_MP_S1</w:t>
            </w:r>
          </w:p>
        </w:tc>
        <w:tc>
          <w:tcPr>
            <w:tcW w:w="0" w:type="auto"/>
            <w:shd w:val="clear" w:color="auto" w:fill="FFCC99"/>
            <w:noWrap/>
          </w:tcPr>
          <w:p w14:paraId="66327351" w14:textId="77777777" w:rsidR="00F465E2" w:rsidRDefault="00F465E2" w:rsidP="007B1614">
            <w:pPr>
              <w:spacing w:after="0" w:line="240" w:lineRule="auto"/>
              <w:rPr>
                <w:color w:val="000000"/>
                <w:sz w:val="16"/>
                <w:szCs w:val="16"/>
                <w:lang w:eastAsia="en-GB"/>
              </w:rPr>
            </w:pPr>
            <w:r>
              <w:rPr>
                <w:color w:val="000000"/>
                <w:sz w:val="16"/>
                <w:szCs w:val="16"/>
                <w:lang w:eastAsia="en-GB"/>
              </w:rPr>
              <w:t>OBU_TR_L_MPSO_Area</w:t>
            </w:r>
          </w:p>
        </w:tc>
        <w:tc>
          <w:tcPr>
            <w:tcW w:w="0" w:type="auto"/>
          </w:tcPr>
          <w:p w14:paraId="387EC9BC" w14:textId="77777777" w:rsidR="00F465E2" w:rsidRDefault="00F465E2" w:rsidP="007B1614">
            <w:pPr>
              <w:spacing w:after="0" w:line="240" w:lineRule="auto"/>
              <w:rPr>
                <w:color w:val="000000"/>
                <w:sz w:val="16"/>
                <w:szCs w:val="16"/>
                <w:lang w:eastAsia="en-GB"/>
              </w:rPr>
            </w:pPr>
            <w:r w:rsidRPr="001D28C1">
              <w:rPr>
                <w:b/>
                <w:color w:val="000000"/>
                <w:sz w:val="16"/>
                <w:szCs w:val="16"/>
                <w:lang w:eastAsia="en-GB"/>
              </w:rPr>
              <w:t>The fixed length of the section where the main power switch has to be switched off.</w:t>
            </w:r>
            <w:r>
              <w:rPr>
                <w:color w:val="000000"/>
                <w:sz w:val="16"/>
                <w:szCs w:val="16"/>
                <w:lang w:eastAsia="en-GB"/>
              </w:rPr>
              <w:t>Coding:</w:t>
            </w:r>
          </w:p>
          <w:p w14:paraId="730E0CEE"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 xml:space="preserve">Resolution: 1 bit </w:t>
            </w:r>
            <w:r>
              <w:rPr>
                <w:color w:val="000000"/>
                <w:sz w:val="16"/>
                <w:szCs w:val="16"/>
                <w:lang w:eastAsia="en-GB"/>
              </w:rPr>
              <w:t>≡</w:t>
            </w:r>
            <w:r w:rsidRPr="001D28C1">
              <w:rPr>
                <w:color w:val="000000"/>
                <w:sz w:val="16"/>
                <w:szCs w:val="16"/>
                <w:lang w:eastAsia="en-GB"/>
              </w:rPr>
              <w:t xml:space="preserve"> 1 m.</w:t>
            </w:r>
          </w:p>
        </w:tc>
        <w:tc>
          <w:tcPr>
            <w:tcW w:w="0" w:type="auto"/>
          </w:tcPr>
          <w:p w14:paraId="7D130C48" w14:textId="77777777" w:rsidR="00F465E2" w:rsidRDefault="00F465E2" w:rsidP="007B1614">
            <w:pPr>
              <w:spacing w:after="0" w:line="240" w:lineRule="auto"/>
              <w:rPr>
                <w:sz w:val="16"/>
                <w:szCs w:val="16"/>
                <w:lang w:eastAsia="en-GB"/>
              </w:rPr>
            </w:pPr>
          </w:p>
        </w:tc>
      </w:tr>
      <w:tr w:rsidR="007B1614" w14:paraId="55D0F67D" w14:textId="77777777" w:rsidTr="00EB4B96">
        <w:trPr>
          <w:cantSplit/>
          <w:trHeight w:val="20"/>
        </w:trPr>
        <w:tc>
          <w:tcPr>
            <w:tcW w:w="0" w:type="auto"/>
            <w:noWrap/>
          </w:tcPr>
          <w:p w14:paraId="2F2D0FF8" w14:textId="77777777" w:rsidR="00F465E2" w:rsidRDefault="00F465E2" w:rsidP="007B1614">
            <w:pPr>
              <w:spacing w:after="0" w:line="240" w:lineRule="auto"/>
              <w:rPr>
                <w:lang w:eastAsia="en-GB"/>
              </w:rPr>
            </w:pPr>
            <w:r>
              <w:rPr>
                <w:lang w:eastAsia="en-GB"/>
              </w:rPr>
              <w:lastRenderedPageBreak/>
              <w:t>O</w:t>
            </w:r>
          </w:p>
        </w:tc>
        <w:tc>
          <w:tcPr>
            <w:tcW w:w="1324" w:type="dxa"/>
            <w:shd w:val="clear" w:color="auto" w:fill="00FF00"/>
          </w:tcPr>
          <w:p w14:paraId="6ECA5FC7" w14:textId="77777777" w:rsidR="00F465E2" w:rsidRPr="001D28C1" w:rsidRDefault="00F465E2" w:rsidP="007B1614">
            <w:pPr>
              <w:spacing w:after="0" w:line="240" w:lineRule="auto"/>
              <w:rPr>
                <w:lang w:eastAsia="en-GB"/>
              </w:rPr>
            </w:pPr>
            <w:r w:rsidRPr="001D28C1">
              <w:rPr>
                <w:lang w:eastAsia="en-GB"/>
              </w:rPr>
              <w:t xml:space="preserve">Main Power </w:t>
            </w:r>
            <w:r>
              <w:rPr>
                <w:lang w:eastAsia="en-GB"/>
              </w:rPr>
              <w:t>S</w:t>
            </w:r>
            <w:r w:rsidRPr="001D28C1">
              <w:rPr>
                <w:lang w:eastAsia="en-GB"/>
              </w:rPr>
              <w:t xml:space="preserve">witch </w:t>
            </w:r>
          </w:p>
        </w:tc>
        <w:tc>
          <w:tcPr>
            <w:tcW w:w="279" w:type="dxa"/>
            <w:shd w:val="clear" w:color="auto" w:fill="CCFFFF"/>
            <w:noWrap/>
          </w:tcPr>
          <w:p w14:paraId="64C94875"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18ED9164"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6CEF577B"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34FC05B1" w14:textId="77777777" w:rsidR="00F465E2" w:rsidRPr="001D28C1" w:rsidRDefault="00F465E2" w:rsidP="007B1614">
            <w:pPr>
              <w:spacing w:after="0" w:line="240" w:lineRule="auto"/>
              <w:rPr>
                <w:sz w:val="16"/>
                <w:szCs w:val="16"/>
                <w:lang w:eastAsia="en-GB"/>
              </w:rPr>
            </w:pPr>
            <w:r>
              <w:rPr>
                <w:sz w:val="16"/>
                <w:szCs w:val="16"/>
                <w:lang w:eastAsia="en-GB"/>
              </w:rPr>
              <w:t>T</w:t>
            </w:r>
            <w:r w:rsidRPr="001D28C1">
              <w:rPr>
                <w:sz w:val="16"/>
                <w:szCs w:val="16"/>
                <w:lang w:eastAsia="en-GB"/>
              </w:rPr>
              <w:t>_MP_C2</w:t>
            </w:r>
          </w:p>
        </w:tc>
        <w:tc>
          <w:tcPr>
            <w:tcW w:w="0" w:type="auto"/>
            <w:shd w:val="clear" w:color="auto" w:fill="FFCC99"/>
            <w:noWrap/>
          </w:tcPr>
          <w:p w14:paraId="43732274" w14:textId="77777777" w:rsidR="00F465E2" w:rsidRDefault="00F465E2" w:rsidP="007B1614">
            <w:pPr>
              <w:spacing w:after="0" w:line="240" w:lineRule="auto"/>
              <w:rPr>
                <w:color w:val="000000"/>
                <w:sz w:val="16"/>
                <w:szCs w:val="16"/>
                <w:lang w:eastAsia="en-GB"/>
              </w:rPr>
            </w:pPr>
            <w:r>
              <w:rPr>
                <w:color w:val="000000"/>
                <w:sz w:val="16"/>
                <w:szCs w:val="16"/>
                <w:lang w:eastAsia="en-GB"/>
              </w:rPr>
              <w:t>TR_OBU_SMPSO</w:t>
            </w:r>
          </w:p>
        </w:tc>
        <w:tc>
          <w:tcPr>
            <w:tcW w:w="0" w:type="auto"/>
          </w:tcPr>
          <w:p w14:paraId="32FD9D19" w14:textId="77777777" w:rsidR="00F465E2" w:rsidRPr="001D28C1" w:rsidRDefault="00F465E2" w:rsidP="007B1614">
            <w:pPr>
              <w:spacing w:after="0" w:line="240" w:lineRule="auto"/>
              <w:rPr>
                <w:b/>
                <w:color w:val="000000"/>
                <w:sz w:val="16"/>
                <w:szCs w:val="16"/>
                <w:lang w:eastAsia="en-GB"/>
              </w:rPr>
            </w:pPr>
            <w:r w:rsidRPr="001D28C1">
              <w:rPr>
                <w:b/>
                <w:color w:val="000000"/>
                <w:sz w:val="16"/>
                <w:szCs w:val="16"/>
                <w:lang w:eastAsia="en-GB"/>
              </w:rPr>
              <w:t>Status of all main power switches on train within the relevant section (used for ETCS DMI).</w:t>
            </w:r>
          </w:p>
          <w:p w14:paraId="4680A392"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Coding:</w:t>
            </w:r>
          </w:p>
          <w:p w14:paraId="500FE98F"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0: Not all main power switches are off</w:t>
            </w:r>
          </w:p>
          <w:p w14:paraId="0D8004C5"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n-GB"/>
              </w:rPr>
              <w:t>1: All main power switches are off</w:t>
            </w:r>
          </w:p>
        </w:tc>
        <w:tc>
          <w:tcPr>
            <w:tcW w:w="0" w:type="auto"/>
          </w:tcPr>
          <w:p w14:paraId="0343A9AD" w14:textId="77777777" w:rsidR="00F465E2" w:rsidRDefault="00F465E2" w:rsidP="007B1614">
            <w:pPr>
              <w:spacing w:after="0" w:line="240" w:lineRule="auto"/>
              <w:rPr>
                <w:sz w:val="16"/>
                <w:szCs w:val="16"/>
                <w:lang w:eastAsia="en-GB"/>
              </w:rPr>
            </w:pPr>
          </w:p>
        </w:tc>
      </w:tr>
      <w:tr w:rsidR="007B1614" w14:paraId="41077F09" w14:textId="77777777" w:rsidTr="00EB4B96">
        <w:trPr>
          <w:cantSplit/>
          <w:trHeight w:val="20"/>
        </w:trPr>
        <w:tc>
          <w:tcPr>
            <w:tcW w:w="0" w:type="auto"/>
            <w:noWrap/>
          </w:tcPr>
          <w:p w14:paraId="4C8CEC6F"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555732B1" w14:textId="77777777" w:rsidR="00F465E2" w:rsidRPr="001D28C1" w:rsidRDefault="00F465E2" w:rsidP="007B1614">
            <w:pPr>
              <w:spacing w:after="0" w:line="240" w:lineRule="auto"/>
              <w:rPr>
                <w:lang w:eastAsia="en-GB"/>
              </w:rPr>
            </w:pPr>
            <w:r w:rsidRPr="001D28C1">
              <w:rPr>
                <w:lang w:eastAsia="en-GB"/>
              </w:rPr>
              <w:t xml:space="preserve">Main Power </w:t>
            </w:r>
            <w:r>
              <w:rPr>
                <w:lang w:eastAsia="en-GB"/>
              </w:rPr>
              <w:t>S</w:t>
            </w:r>
            <w:r w:rsidRPr="001D28C1">
              <w:rPr>
                <w:lang w:eastAsia="en-GB"/>
              </w:rPr>
              <w:t xml:space="preserve">witch </w:t>
            </w:r>
          </w:p>
        </w:tc>
        <w:tc>
          <w:tcPr>
            <w:tcW w:w="279" w:type="dxa"/>
            <w:shd w:val="clear" w:color="auto" w:fill="CCFFFF"/>
            <w:noWrap/>
          </w:tcPr>
          <w:p w14:paraId="0D409E60"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030875D6"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769D459E"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0A84A50E" w14:textId="77777777" w:rsidR="00F465E2" w:rsidRPr="001D28C1" w:rsidRDefault="00F465E2" w:rsidP="007B1614">
            <w:pPr>
              <w:spacing w:after="0" w:line="240" w:lineRule="auto"/>
              <w:rPr>
                <w:sz w:val="16"/>
                <w:szCs w:val="16"/>
                <w:lang w:eastAsia="en-GB"/>
              </w:rPr>
            </w:pPr>
            <w:r w:rsidRPr="001D28C1">
              <w:rPr>
                <w:sz w:val="16"/>
                <w:szCs w:val="16"/>
                <w:lang w:eastAsia="en-GB"/>
              </w:rPr>
              <w:t>O_MP_C3</w:t>
            </w:r>
          </w:p>
        </w:tc>
        <w:tc>
          <w:tcPr>
            <w:tcW w:w="0" w:type="auto"/>
            <w:shd w:val="clear" w:color="auto" w:fill="FFCC99"/>
            <w:noWrap/>
          </w:tcPr>
          <w:p w14:paraId="1DBCCECC" w14:textId="77777777" w:rsidR="00F465E2" w:rsidRDefault="00F465E2" w:rsidP="007B1614">
            <w:pPr>
              <w:spacing w:after="0" w:line="240" w:lineRule="auto"/>
              <w:rPr>
                <w:color w:val="000000"/>
                <w:sz w:val="16"/>
                <w:szCs w:val="16"/>
                <w:lang w:eastAsia="en-GB"/>
              </w:rPr>
            </w:pPr>
            <w:r>
              <w:rPr>
                <w:color w:val="000000"/>
                <w:sz w:val="16"/>
                <w:szCs w:val="16"/>
                <w:lang w:eastAsia="en-GB"/>
              </w:rPr>
              <w:t>OBU_TR_EMPS</w:t>
            </w:r>
          </w:p>
        </w:tc>
        <w:tc>
          <w:tcPr>
            <w:tcW w:w="0" w:type="auto"/>
          </w:tcPr>
          <w:p w14:paraId="6F56313D" w14:textId="77777777" w:rsidR="00F465E2" w:rsidRPr="001D28C1" w:rsidRDefault="00F465E2" w:rsidP="007B1614">
            <w:pPr>
              <w:spacing w:after="0" w:line="240" w:lineRule="auto"/>
              <w:rPr>
                <w:b/>
                <w:color w:val="000000"/>
                <w:sz w:val="16"/>
                <w:szCs w:val="16"/>
                <w:lang w:eastAsia="es-ES"/>
              </w:rPr>
            </w:pPr>
            <w:r w:rsidRPr="001D28C1">
              <w:rPr>
                <w:b/>
                <w:color w:val="000000"/>
                <w:sz w:val="16"/>
                <w:szCs w:val="16"/>
                <w:lang w:eastAsia="es-ES"/>
              </w:rPr>
              <w:t>Enter Main power switch sequence</w:t>
            </w:r>
          </w:p>
          <w:p w14:paraId="58ABD5CA" w14:textId="77777777" w:rsidR="00F465E2" w:rsidRDefault="00F465E2" w:rsidP="007B1614">
            <w:pPr>
              <w:spacing w:after="0" w:line="240" w:lineRule="auto"/>
              <w:rPr>
                <w:color w:val="000000"/>
                <w:sz w:val="16"/>
                <w:szCs w:val="16"/>
                <w:lang w:eastAsia="es-ES"/>
              </w:rPr>
            </w:pPr>
            <w:r>
              <w:rPr>
                <w:color w:val="000000"/>
                <w:sz w:val="16"/>
                <w:szCs w:val="16"/>
                <w:lang w:eastAsia="es-ES"/>
              </w:rPr>
              <w:t>Coding:</w:t>
            </w:r>
          </w:p>
          <w:p w14:paraId="53357E1F"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1: Enter in Main Power Switch Off sequence</w:t>
            </w:r>
          </w:p>
          <w:p w14:paraId="46346000"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s-ES"/>
              </w:rPr>
              <w:t xml:space="preserve">0: Exit the Main Power Switch Off sequence </w:t>
            </w:r>
          </w:p>
        </w:tc>
        <w:tc>
          <w:tcPr>
            <w:tcW w:w="0" w:type="auto"/>
          </w:tcPr>
          <w:p w14:paraId="6253B9B0" w14:textId="77777777" w:rsidR="00F465E2" w:rsidRDefault="00F465E2" w:rsidP="007B1614">
            <w:pPr>
              <w:spacing w:after="0" w:line="240" w:lineRule="auto"/>
              <w:rPr>
                <w:sz w:val="16"/>
                <w:szCs w:val="16"/>
                <w:lang w:eastAsia="en-GB"/>
              </w:rPr>
            </w:pPr>
          </w:p>
        </w:tc>
      </w:tr>
      <w:tr w:rsidR="007B1614" w14:paraId="56E7CC0A" w14:textId="77777777" w:rsidTr="00EB4B96">
        <w:trPr>
          <w:cantSplit/>
          <w:trHeight w:val="20"/>
        </w:trPr>
        <w:tc>
          <w:tcPr>
            <w:tcW w:w="0" w:type="auto"/>
            <w:noWrap/>
          </w:tcPr>
          <w:p w14:paraId="57A15DE6"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649C3464" w14:textId="77777777" w:rsidR="00F465E2" w:rsidRPr="001D28C1" w:rsidRDefault="00F465E2" w:rsidP="007B1614">
            <w:pPr>
              <w:spacing w:after="0" w:line="240" w:lineRule="auto"/>
              <w:rPr>
                <w:lang w:eastAsia="en-GB"/>
              </w:rPr>
            </w:pPr>
            <w:r w:rsidRPr="001D28C1">
              <w:rPr>
                <w:lang w:eastAsia="en-GB"/>
              </w:rPr>
              <w:t xml:space="preserve">Main Power </w:t>
            </w:r>
            <w:r>
              <w:rPr>
                <w:lang w:eastAsia="en-GB"/>
              </w:rPr>
              <w:t>S</w:t>
            </w:r>
            <w:r w:rsidRPr="001D28C1">
              <w:rPr>
                <w:lang w:eastAsia="en-GB"/>
              </w:rPr>
              <w:t xml:space="preserve">witch </w:t>
            </w:r>
          </w:p>
        </w:tc>
        <w:tc>
          <w:tcPr>
            <w:tcW w:w="279" w:type="dxa"/>
            <w:shd w:val="clear" w:color="auto" w:fill="CCFFFF"/>
            <w:noWrap/>
          </w:tcPr>
          <w:p w14:paraId="5792D97C"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37AE5F3C"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37885DEF"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05886B33" w14:textId="77777777" w:rsidR="00F465E2" w:rsidRPr="001D28C1" w:rsidRDefault="00F465E2" w:rsidP="007B1614">
            <w:pPr>
              <w:spacing w:after="0" w:line="240" w:lineRule="auto"/>
              <w:rPr>
                <w:sz w:val="16"/>
                <w:szCs w:val="16"/>
                <w:lang w:eastAsia="en-GB"/>
              </w:rPr>
            </w:pPr>
            <w:r w:rsidRPr="001D28C1">
              <w:rPr>
                <w:sz w:val="16"/>
                <w:szCs w:val="16"/>
                <w:lang w:eastAsia="en-GB"/>
              </w:rPr>
              <w:t>O_MP_C4</w:t>
            </w:r>
          </w:p>
        </w:tc>
        <w:tc>
          <w:tcPr>
            <w:tcW w:w="0" w:type="auto"/>
            <w:shd w:val="clear" w:color="auto" w:fill="FFCC99"/>
            <w:noWrap/>
          </w:tcPr>
          <w:p w14:paraId="5D85410B" w14:textId="77777777" w:rsidR="00F465E2" w:rsidRDefault="00F465E2" w:rsidP="007B1614">
            <w:pPr>
              <w:spacing w:after="0" w:line="240" w:lineRule="auto"/>
              <w:rPr>
                <w:color w:val="000000"/>
                <w:sz w:val="16"/>
                <w:szCs w:val="16"/>
                <w:lang w:val="da-DK" w:eastAsia="en-GB"/>
              </w:rPr>
            </w:pPr>
            <w:r>
              <w:rPr>
                <w:color w:val="000000"/>
                <w:sz w:val="16"/>
                <w:szCs w:val="16"/>
                <w:lang w:val="da-DK" w:eastAsia="en-GB"/>
              </w:rPr>
              <w:t>OBU_TR_MPS_RET</w:t>
            </w:r>
          </w:p>
        </w:tc>
        <w:tc>
          <w:tcPr>
            <w:tcW w:w="0" w:type="auto"/>
          </w:tcPr>
          <w:p w14:paraId="5C1D21B4" w14:textId="77777777" w:rsidR="00F465E2" w:rsidRPr="001D28C1" w:rsidRDefault="00F465E2" w:rsidP="007B1614">
            <w:pPr>
              <w:spacing w:after="0" w:line="240" w:lineRule="auto"/>
              <w:rPr>
                <w:b/>
                <w:color w:val="000000"/>
                <w:sz w:val="16"/>
                <w:szCs w:val="16"/>
                <w:lang w:eastAsia="es-ES"/>
              </w:rPr>
            </w:pPr>
            <w:r w:rsidRPr="001D28C1">
              <w:rPr>
                <w:b/>
                <w:color w:val="000000"/>
                <w:sz w:val="16"/>
                <w:szCs w:val="16"/>
                <w:lang w:eastAsia="es-ES"/>
              </w:rPr>
              <w:t>Command to reduce the traction</w:t>
            </w:r>
          </w:p>
          <w:p w14:paraId="64A2E702"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Coding:</w:t>
            </w:r>
          </w:p>
          <w:p w14:paraId="588511CA"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1: Traction has to be disabled</w:t>
            </w:r>
          </w:p>
          <w:p w14:paraId="040858F7"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0: Traction has to be enabled</w:t>
            </w:r>
          </w:p>
        </w:tc>
        <w:tc>
          <w:tcPr>
            <w:tcW w:w="0" w:type="auto"/>
          </w:tcPr>
          <w:p w14:paraId="4F49A265" w14:textId="77777777" w:rsidR="00F465E2" w:rsidRDefault="00F465E2" w:rsidP="007B1614">
            <w:pPr>
              <w:spacing w:after="0" w:line="240" w:lineRule="auto"/>
              <w:rPr>
                <w:sz w:val="16"/>
                <w:szCs w:val="16"/>
                <w:lang w:eastAsia="en-GB"/>
              </w:rPr>
            </w:pPr>
          </w:p>
        </w:tc>
      </w:tr>
      <w:tr w:rsidR="007B1614" w14:paraId="57EF0D04" w14:textId="77777777" w:rsidTr="00EB4B96">
        <w:trPr>
          <w:cantSplit/>
          <w:trHeight w:val="20"/>
        </w:trPr>
        <w:tc>
          <w:tcPr>
            <w:tcW w:w="0" w:type="auto"/>
            <w:noWrap/>
          </w:tcPr>
          <w:p w14:paraId="158B8330"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24347CF7" w14:textId="77777777" w:rsidR="00F465E2" w:rsidRPr="001D28C1" w:rsidRDefault="00F465E2" w:rsidP="007B1614">
            <w:pPr>
              <w:spacing w:after="0" w:line="240" w:lineRule="auto"/>
              <w:rPr>
                <w:lang w:eastAsia="en-GB"/>
              </w:rPr>
            </w:pPr>
            <w:r w:rsidRPr="001D28C1">
              <w:rPr>
                <w:lang w:eastAsia="en-GB"/>
              </w:rPr>
              <w:t xml:space="preserve">Main Power </w:t>
            </w:r>
            <w:r>
              <w:rPr>
                <w:lang w:eastAsia="en-GB"/>
              </w:rPr>
              <w:t>S</w:t>
            </w:r>
            <w:r w:rsidRPr="001D28C1">
              <w:rPr>
                <w:lang w:eastAsia="en-GB"/>
              </w:rPr>
              <w:t xml:space="preserve">witch </w:t>
            </w:r>
          </w:p>
        </w:tc>
        <w:tc>
          <w:tcPr>
            <w:tcW w:w="279" w:type="dxa"/>
            <w:shd w:val="clear" w:color="auto" w:fill="CCFFFF"/>
            <w:noWrap/>
          </w:tcPr>
          <w:p w14:paraId="0CAACFDF"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0FF56413"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540CDA02"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0C1465E8" w14:textId="77777777" w:rsidR="00F465E2" w:rsidRPr="001D28C1" w:rsidRDefault="00F465E2" w:rsidP="007B1614">
            <w:pPr>
              <w:spacing w:after="0" w:line="240" w:lineRule="auto"/>
              <w:rPr>
                <w:sz w:val="16"/>
                <w:szCs w:val="16"/>
                <w:lang w:eastAsia="en-GB"/>
              </w:rPr>
            </w:pPr>
            <w:r w:rsidRPr="001D28C1">
              <w:rPr>
                <w:sz w:val="16"/>
                <w:szCs w:val="16"/>
                <w:lang w:eastAsia="en-GB"/>
              </w:rPr>
              <w:t>O_MP_C5</w:t>
            </w:r>
          </w:p>
        </w:tc>
        <w:tc>
          <w:tcPr>
            <w:tcW w:w="0" w:type="auto"/>
            <w:shd w:val="clear" w:color="auto" w:fill="FFCC99"/>
            <w:noWrap/>
          </w:tcPr>
          <w:p w14:paraId="05962D55" w14:textId="77777777" w:rsidR="00F465E2" w:rsidRPr="002D123F" w:rsidRDefault="00F465E2" w:rsidP="007B1614">
            <w:pPr>
              <w:spacing w:after="0" w:line="240" w:lineRule="auto"/>
              <w:rPr>
                <w:color w:val="000000"/>
                <w:sz w:val="16"/>
                <w:szCs w:val="16"/>
                <w:lang w:val="fr-FR" w:eastAsia="en-GB"/>
              </w:rPr>
            </w:pPr>
            <w:r w:rsidRPr="002D123F">
              <w:rPr>
                <w:color w:val="000000"/>
                <w:sz w:val="16"/>
                <w:szCs w:val="16"/>
                <w:lang w:val="fr-FR" w:eastAsia="en-GB"/>
              </w:rPr>
              <w:t>OBU_TR_MPS_OCB</w:t>
            </w:r>
          </w:p>
        </w:tc>
        <w:tc>
          <w:tcPr>
            <w:tcW w:w="0" w:type="auto"/>
          </w:tcPr>
          <w:p w14:paraId="6D55C442" w14:textId="77777777" w:rsidR="00F465E2" w:rsidRPr="001D28C1" w:rsidRDefault="00F465E2" w:rsidP="007B1614">
            <w:pPr>
              <w:spacing w:after="0" w:line="240" w:lineRule="auto"/>
              <w:rPr>
                <w:b/>
                <w:color w:val="000000"/>
                <w:sz w:val="16"/>
                <w:szCs w:val="16"/>
                <w:lang w:eastAsia="es-ES"/>
              </w:rPr>
            </w:pPr>
            <w:r w:rsidRPr="001D28C1">
              <w:rPr>
                <w:b/>
                <w:color w:val="000000"/>
                <w:sz w:val="16"/>
                <w:szCs w:val="16"/>
                <w:lang w:eastAsia="es-ES"/>
              </w:rPr>
              <w:t>Command to open the Main Circuit Breaker</w:t>
            </w:r>
          </w:p>
          <w:p w14:paraId="0E570287"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Coding:</w:t>
            </w:r>
          </w:p>
          <w:p w14:paraId="3B08B3E9"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 xml:space="preserve">1: Main Circuit Breaker Open command </w:t>
            </w:r>
          </w:p>
          <w:p w14:paraId="57EAB454"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s-ES"/>
              </w:rPr>
              <w:t>0: Main Circuit Breaker enabled to close</w:t>
            </w:r>
          </w:p>
        </w:tc>
        <w:tc>
          <w:tcPr>
            <w:tcW w:w="0" w:type="auto"/>
          </w:tcPr>
          <w:p w14:paraId="6214EDAE" w14:textId="77777777" w:rsidR="00F465E2" w:rsidRDefault="00F465E2" w:rsidP="007B1614">
            <w:pPr>
              <w:spacing w:after="0" w:line="240" w:lineRule="auto"/>
              <w:rPr>
                <w:sz w:val="16"/>
                <w:szCs w:val="16"/>
                <w:lang w:eastAsia="en-GB"/>
              </w:rPr>
            </w:pPr>
          </w:p>
        </w:tc>
      </w:tr>
      <w:tr w:rsidR="007B1614" w14:paraId="38DF3B44" w14:textId="77777777" w:rsidTr="00EB4B96">
        <w:trPr>
          <w:cantSplit/>
          <w:trHeight w:val="20"/>
        </w:trPr>
        <w:tc>
          <w:tcPr>
            <w:tcW w:w="0" w:type="auto"/>
            <w:noWrap/>
          </w:tcPr>
          <w:p w14:paraId="08D3465F" w14:textId="77777777" w:rsidR="00F465E2" w:rsidRDefault="00F465E2" w:rsidP="007B1614">
            <w:pPr>
              <w:spacing w:after="0" w:line="240" w:lineRule="auto"/>
              <w:rPr>
                <w:lang w:eastAsia="en-GB"/>
              </w:rPr>
            </w:pPr>
            <w:r>
              <w:rPr>
                <w:lang w:eastAsia="en-GB"/>
              </w:rPr>
              <w:t>O</w:t>
            </w:r>
          </w:p>
        </w:tc>
        <w:tc>
          <w:tcPr>
            <w:tcW w:w="1324" w:type="dxa"/>
            <w:shd w:val="clear" w:color="auto" w:fill="00FF00"/>
          </w:tcPr>
          <w:p w14:paraId="2C3F5DEA" w14:textId="77777777" w:rsidR="00F465E2" w:rsidRPr="001D28C1" w:rsidRDefault="00F465E2" w:rsidP="007B1614">
            <w:pPr>
              <w:spacing w:after="0" w:line="240" w:lineRule="auto"/>
              <w:rPr>
                <w:lang w:eastAsia="en-GB"/>
              </w:rPr>
            </w:pPr>
            <w:r w:rsidRPr="001D28C1">
              <w:rPr>
                <w:lang w:eastAsia="en-GB"/>
              </w:rPr>
              <w:t xml:space="preserve">Main Power </w:t>
            </w:r>
            <w:r>
              <w:rPr>
                <w:lang w:eastAsia="en-GB"/>
              </w:rPr>
              <w:t>S</w:t>
            </w:r>
            <w:r w:rsidRPr="001D28C1">
              <w:rPr>
                <w:lang w:eastAsia="en-GB"/>
              </w:rPr>
              <w:t xml:space="preserve">witch </w:t>
            </w:r>
          </w:p>
        </w:tc>
        <w:tc>
          <w:tcPr>
            <w:tcW w:w="279" w:type="dxa"/>
            <w:shd w:val="clear" w:color="auto" w:fill="CCFFFF"/>
            <w:noWrap/>
          </w:tcPr>
          <w:p w14:paraId="1602A4B7"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7E75B7A0"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05126958"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2E5FFDF5" w14:textId="77777777" w:rsidR="00F465E2" w:rsidRPr="001D28C1" w:rsidRDefault="00F465E2" w:rsidP="007B1614">
            <w:pPr>
              <w:spacing w:after="0" w:line="240" w:lineRule="auto"/>
              <w:rPr>
                <w:sz w:val="16"/>
                <w:szCs w:val="16"/>
                <w:lang w:eastAsia="en-GB"/>
              </w:rPr>
            </w:pPr>
            <w:r w:rsidRPr="001D28C1">
              <w:rPr>
                <w:sz w:val="16"/>
                <w:szCs w:val="16"/>
                <w:lang w:eastAsia="en-GB"/>
              </w:rPr>
              <w:t>O_MP_S6</w:t>
            </w:r>
          </w:p>
        </w:tc>
        <w:tc>
          <w:tcPr>
            <w:tcW w:w="0" w:type="auto"/>
            <w:shd w:val="clear" w:color="auto" w:fill="FFCC99"/>
            <w:noWrap/>
          </w:tcPr>
          <w:p w14:paraId="339E6131" w14:textId="77777777" w:rsidR="00F465E2" w:rsidRDefault="00F465E2" w:rsidP="007B1614">
            <w:pPr>
              <w:spacing w:after="0" w:line="240" w:lineRule="auto"/>
              <w:rPr>
                <w:color w:val="000000"/>
                <w:sz w:val="16"/>
                <w:szCs w:val="16"/>
                <w:lang w:val="fr-FR" w:eastAsia="en-GB"/>
              </w:rPr>
            </w:pPr>
            <w:r>
              <w:rPr>
                <w:color w:val="000000"/>
                <w:sz w:val="16"/>
                <w:szCs w:val="16"/>
                <w:lang w:val="fr-FR" w:eastAsia="en-GB"/>
              </w:rPr>
              <w:t>OBU_TR_MPS_PLA</w:t>
            </w:r>
          </w:p>
        </w:tc>
        <w:tc>
          <w:tcPr>
            <w:tcW w:w="0" w:type="auto"/>
          </w:tcPr>
          <w:p w14:paraId="5E036FB0" w14:textId="77777777" w:rsidR="00F465E2" w:rsidRPr="001D28C1" w:rsidRDefault="00F465E2" w:rsidP="007B1614">
            <w:pPr>
              <w:spacing w:after="0" w:line="240" w:lineRule="auto"/>
              <w:rPr>
                <w:b/>
                <w:color w:val="000000"/>
                <w:sz w:val="16"/>
                <w:szCs w:val="16"/>
                <w:lang w:eastAsia="es-ES"/>
              </w:rPr>
            </w:pPr>
            <w:r w:rsidRPr="001D28C1">
              <w:rPr>
                <w:b/>
                <w:color w:val="000000"/>
                <w:sz w:val="16"/>
                <w:szCs w:val="16"/>
                <w:lang w:eastAsia="es-ES"/>
              </w:rPr>
              <w:t>Status, indicating whether the train is in the powerless area</w:t>
            </w:r>
          </w:p>
          <w:p w14:paraId="44E09970"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Coding:</w:t>
            </w:r>
          </w:p>
          <w:p w14:paraId="776B4A1B" w14:textId="77777777" w:rsidR="00F465E2" w:rsidRPr="001D28C1" w:rsidRDefault="00F465E2" w:rsidP="007B1614">
            <w:pPr>
              <w:spacing w:after="0" w:line="240" w:lineRule="auto"/>
              <w:rPr>
                <w:color w:val="000000"/>
                <w:sz w:val="16"/>
                <w:szCs w:val="16"/>
                <w:lang w:eastAsia="es-ES"/>
              </w:rPr>
            </w:pPr>
            <w:r w:rsidRPr="001D28C1">
              <w:rPr>
                <w:color w:val="000000"/>
                <w:sz w:val="16"/>
                <w:szCs w:val="16"/>
                <w:lang w:eastAsia="es-ES"/>
              </w:rPr>
              <w:t>1: Train inside the powerless area</w:t>
            </w:r>
          </w:p>
          <w:p w14:paraId="6A06E7A4" w14:textId="77777777" w:rsidR="00F465E2" w:rsidRPr="001D28C1" w:rsidRDefault="00F465E2" w:rsidP="007B1614">
            <w:pPr>
              <w:spacing w:after="0" w:line="240" w:lineRule="auto"/>
              <w:rPr>
                <w:color w:val="000000"/>
                <w:sz w:val="16"/>
                <w:szCs w:val="16"/>
                <w:lang w:eastAsia="en-GB"/>
              </w:rPr>
            </w:pPr>
            <w:r w:rsidRPr="001D28C1">
              <w:rPr>
                <w:color w:val="000000"/>
                <w:sz w:val="16"/>
                <w:szCs w:val="16"/>
                <w:lang w:eastAsia="es-ES"/>
              </w:rPr>
              <w:t>0: Train outside the powerless area</w:t>
            </w:r>
          </w:p>
        </w:tc>
        <w:tc>
          <w:tcPr>
            <w:tcW w:w="0" w:type="auto"/>
          </w:tcPr>
          <w:p w14:paraId="25F165E8" w14:textId="77777777" w:rsidR="00F465E2" w:rsidRDefault="00F465E2" w:rsidP="007B1614">
            <w:pPr>
              <w:spacing w:after="0" w:line="240" w:lineRule="auto"/>
              <w:rPr>
                <w:sz w:val="16"/>
                <w:szCs w:val="16"/>
                <w:lang w:eastAsia="en-GB"/>
              </w:rPr>
            </w:pPr>
          </w:p>
        </w:tc>
      </w:tr>
      <w:tr w:rsidR="007B1614" w14:paraId="47FCC24D" w14:textId="77777777" w:rsidTr="00EB4B96">
        <w:trPr>
          <w:cantSplit/>
          <w:trHeight w:val="20"/>
        </w:trPr>
        <w:tc>
          <w:tcPr>
            <w:tcW w:w="0" w:type="auto"/>
            <w:noWrap/>
          </w:tcPr>
          <w:p w14:paraId="66F16C34" w14:textId="77777777" w:rsidR="00F465E2" w:rsidRDefault="00F465E2" w:rsidP="007B1614">
            <w:pPr>
              <w:spacing w:after="0" w:line="240" w:lineRule="auto"/>
              <w:rPr>
                <w:sz w:val="16"/>
                <w:szCs w:val="16"/>
                <w:lang w:eastAsia="en-GB"/>
              </w:rPr>
            </w:pPr>
            <w:r>
              <w:rPr>
                <w:lang w:eastAsia="en-GB"/>
              </w:rPr>
              <w:t>O</w:t>
            </w:r>
          </w:p>
        </w:tc>
        <w:tc>
          <w:tcPr>
            <w:tcW w:w="1324" w:type="dxa"/>
            <w:shd w:val="clear" w:color="auto" w:fill="00FF00"/>
          </w:tcPr>
          <w:p w14:paraId="56D0F230" w14:textId="77777777" w:rsidR="00F465E2" w:rsidRPr="001D28C1" w:rsidRDefault="00F465E2" w:rsidP="007B1614">
            <w:pPr>
              <w:spacing w:after="0" w:line="240" w:lineRule="auto"/>
              <w:rPr>
                <w:lang w:eastAsia="en-GB"/>
              </w:rPr>
            </w:pPr>
            <w:r w:rsidRPr="001D28C1">
              <w:rPr>
                <w:lang w:eastAsia="en-GB"/>
              </w:rPr>
              <w:t xml:space="preserve">Main Power </w:t>
            </w:r>
            <w:r>
              <w:rPr>
                <w:lang w:eastAsia="en-GB"/>
              </w:rPr>
              <w:t>S</w:t>
            </w:r>
            <w:r w:rsidRPr="001D28C1">
              <w:rPr>
                <w:lang w:eastAsia="en-GB"/>
              </w:rPr>
              <w:t xml:space="preserve">witch </w:t>
            </w:r>
          </w:p>
        </w:tc>
        <w:tc>
          <w:tcPr>
            <w:tcW w:w="279" w:type="dxa"/>
            <w:shd w:val="clear" w:color="auto" w:fill="CCFFFF"/>
            <w:noWrap/>
          </w:tcPr>
          <w:p w14:paraId="28E7F979"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665A6F38" w14:textId="77777777" w:rsidR="00F465E2" w:rsidRPr="001D28C1" w:rsidRDefault="00F465E2" w:rsidP="007B1614">
            <w:pPr>
              <w:spacing w:after="0" w:line="240" w:lineRule="auto"/>
              <w:rPr>
                <w:sz w:val="16"/>
                <w:szCs w:val="16"/>
                <w:lang w:eastAsia="en-GB"/>
              </w:rPr>
            </w:pPr>
            <w:r w:rsidRPr="001D28C1">
              <w:rPr>
                <w:sz w:val="16"/>
                <w:szCs w:val="16"/>
                <w:lang w:eastAsia="en-GB"/>
              </w:rPr>
              <w:t>1</w:t>
            </w:r>
          </w:p>
        </w:tc>
        <w:tc>
          <w:tcPr>
            <w:tcW w:w="0" w:type="auto"/>
          </w:tcPr>
          <w:p w14:paraId="3669B67F" w14:textId="77777777" w:rsidR="00F465E2" w:rsidRDefault="00F465E2" w:rsidP="007B1614">
            <w:pPr>
              <w:spacing w:after="0" w:line="240" w:lineRule="auto"/>
              <w:rPr>
                <w:color w:val="000000"/>
                <w:sz w:val="16"/>
                <w:szCs w:val="16"/>
                <w:lang w:eastAsia="en-GB"/>
              </w:rPr>
            </w:pPr>
            <w:r>
              <w:rPr>
                <w:color w:val="000000"/>
                <w:sz w:val="16"/>
                <w:szCs w:val="16"/>
                <w:lang w:eastAsia="en-GB"/>
              </w:rPr>
              <w:t>BOOL</w:t>
            </w:r>
          </w:p>
        </w:tc>
        <w:tc>
          <w:tcPr>
            <w:tcW w:w="0" w:type="auto"/>
            <w:noWrap/>
          </w:tcPr>
          <w:p w14:paraId="108B0958" w14:textId="77777777" w:rsidR="00F465E2" w:rsidRPr="001D28C1" w:rsidRDefault="00F465E2" w:rsidP="007B1614">
            <w:pPr>
              <w:spacing w:after="0" w:line="240" w:lineRule="auto"/>
              <w:rPr>
                <w:sz w:val="16"/>
                <w:szCs w:val="16"/>
                <w:lang w:eastAsia="en-GB"/>
              </w:rPr>
            </w:pPr>
            <w:r>
              <w:rPr>
                <w:sz w:val="16"/>
                <w:szCs w:val="16"/>
                <w:lang w:eastAsia="en-GB"/>
              </w:rPr>
              <w:t>T</w:t>
            </w:r>
            <w:r w:rsidRPr="001D28C1">
              <w:rPr>
                <w:sz w:val="16"/>
                <w:szCs w:val="16"/>
                <w:lang w:eastAsia="en-GB"/>
              </w:rPr>
              <w:t>_MP_S7</w:t>
            </w:r>
          </w:p>
        </w:tc>
        <w:tc>
          <w:tcPr>
            <w:tcW w:w="0" w:type="auto"/>
            <w:shd w:val="clear" w:color="auto" w:fill="FFCC99"/>
            <w:noWrap/>
          </w:tcPr>
          <w:p w14:paraId="40F23B54" w14:textId="77777777" w:rsidR="00F465E2" w:rsidRPr="003C1B20" w:rsidRDefault="00F465E2" w:rsidP="007B1614">
            <w:pPr>
              <w:spacing w:after="0" w:line="240" w:lineRule="auto"/>
              <w:rPr>
                <w:color w:val="000000"/>
                <w:sz w:val="16"/>
                <w:szCs w:val="16"/>
                <w:lang w:val="sv-SE" w:eastAsia="en-GB"/>
              </w:rPr>
            </w:pPr>
            <w:r>
              <w:rPr>
                <w:color w:val="000000"/>
                <w:sz w:val="16"/>
                <w:szCs w:val="16"/>
                <w:lang w:val="sv-SE" w:eastAsia="en-GB"/>
              </w:rPr>
              <w:t>TR_</w:t>
            </w:r>
            <w:r w:rsidRPr="003C1B20">
              <w:rPr>
                <w:color w:val="000000"/>
                <w:sz w:val="16"/>
                <w:szCs w:val="16"/>
                <w:lang w:val="sv-SE" w:eastAsia="en-GB"/>
              </w:rPr>
              <w:t>OBU_MPS_Status</w:t>
            </w:r>
          </w:p>
        </w:tc>
        <w:tc>
          <w:tcPr>
            <w:tcW w:w="0" w:type="auto"/>
          </w:tcPr>
          <w:p w14:paraId="27DACE7F"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Status of all main power switches on train within the relevant section (used for ETCS DMI).</w:t>
            </w:r>
          </w:p>
          <w:p w14:paraId="1030B4D5" w14:textId="77777777" w:rsidR="00F465E2" w:rsidRPr="001D28C1" w:rsidRDefault="00F465E2" w:rsidP="007B1614">
            <w:pPr>
              <w:spacing w:after="0" w:line="240" w:lineRule="auto"/>
              <w:rPr>
                <w:bCs/>
                <w:sz w:val="16"/>
                <w:szCs w:val="16"/>
                <w:lang w:eastAsia="en-GB"/>
              </w:rPr>
            </w:pPr>
            <w:r w:rsidRPr="001D28C1">
              <w:rPr>
                <w:bCs/>
                <w:sz w:val="16"/>
                <w:szCs w:val="16"/>
                <w:lang w:eastAsia="en-GB"/>
              </w:rPr>
              <w:t>Coding:</w:t>
            </w:r>
          </w:p>
          <w:p w14:paraId="379608ED" w14:textId="77777777" w:rsidR="00F465E2" w:rsidRPr="001D28C1" w:rsidRDefault="00F465E2" w:rsidP="007B1614">
            <w:pPr>
              <w:spacing w:after="0" w:line="240" w:lineRule="auto"/>
              <w:rPr>
                <w:bCs/>
                <w:sz w:val="16"/>
                <w:szCs w:val="16"/>
                <w:lang w:eastAsia="en-GB"/>
              </w:rPr>
            </w:pPr>
            <w:r w:rsidRPr="001D28C1">
              <w:rPr>
                <w:bCs/>
                <w:sz w:val="16"/>
                <w:szCs w:val="16"/>
                <w:lang w:eastAsia="en-GB"/>
              </w:rPr>
              <w:t xml:space="preserve">0: Not all main power switches are off </w:t>
            </w:r>
          </w:p>
          <w:p w14:paraId="11E132C2" w14:textId="77777777" w:rsidR="00F465E2" w:rsidRPr="001D28C1" w:rsidRDefault="00F465E2" w:rsidP="007B1614">
            <w:pPr>
              <w:spacing w:after="0" w:line="240" w:lineRule="auto"/>
              <w:rPr>
                <w:b/>
                <w:bCs/>
                <w:sz w:val="16"/>
                <w:szCs w:val="16"/>
                <w:lang w:eastAsia="en-GB"/>
              </w:rPr>
            </w:pPr>
            <w:r w:rsidRPr="001D28C1">
              <w:rPr>
                <w:bCs/>
                <w:sz w:val="16"/>
                <w:szCs w:val="16"/>
                <w:lang w:eastAsia="en-GB"/>
              </w:rPr>
              <w:t>1: All main power switches are off</w:t>
            </w:r>
          </w:p>
        </w:tc>
        <w:tc>
          <w:tcPr>
            <w:tcW w:w="0" w:type="auto"/>
          </w:tcPr>
          <w:p w14:paraId="0764FAF8" w14:textId="77777777" w:rsidR="00F465E2" w:rsidRDefault="00F465E2" w:rsidP="007B1614">
            <w:pPr>
              <w:spacing w:after="0" w:line="240" w:lineRule="auto"/>
              <w:rPr>
                <w:sz w:val="16"/>
                <w:szCs w:val="16"/>
                <w:lang w:eastAsia="en-GB"/>
              </w:rPr>
            </w:pPr>
          </w:p>
        </w:tc>
      </w:tr>
      <w:tr w:rsidR="007B1614" w14:paraId="4AE9BF03" w14:textId="77777777" w:rsidTr="00EB4B96">
        <w:trPr>
          <w:cantSplit/>
          <w:trHeight w:val="20"/>
        </w:trPr>
        <w:tc>
          <w:tcPr>
            <w:tcW w:w="0" w:type="auto"/>
            <w:noWrap/>
          </w:tcPr>
          <w:p w14:paraId="46B6E561" w14:textId="77777777" w:rsidR="00F465E2" w:rsidRDefault="00F465E2" w:rsidP="007B1614">
            <w:pPr>
              <w:spacing w:after="0" w:line="240" w:lineRule="auto"/>
              <w:rPr>
                <w:sz w:val="16"/>
                <w:szCs w:val="16"/>
                <w:lang w:eastAsia="en-GB"/>
              </w:rPr>
            </w:pPr>
            <w:r>
              <w:rPr>
                <w:sz w:val="16"/>
                <w:szCs w:val="16"/>
                <w:lang w:eastAsia="en-GB"/>
              </w:rPr>
              <w:lastRenderedPageBreak/>
              <w:t>O</w:t>
            </w:r>
          </w:p>
        </w:tc>
        <w:tc>
          <w:tcPr>
            <w:tcW w:w="1324" w:type="dxa"/>
            <w:shd w:val="clear" w:color="auto" w:fill="00FF00"/>
          </w:tcPr>
          <w:p w14:paraId="718A992B" w14:textId="77777777" w:rsidR="00F465E2" w:rsidRPr="001D28C1" w:rsidRDefault="00F465E2" w:rsidP="007B1614">
            <w:pPr>
              <w:spacing w:after="0" w:line="240" w:lineRule="auto"/>
              <w:rPr>
                <w:lang w:eastAsia="en-GB"/>
              </w:rPr>
            </w:pPr>
            <w:r>
              <w:rPr>
                <w:lang w:eastAsia="en-GB"/>
              </w:rPr>
              <w:t>A</w:t>
            </w:r>
            <w:r w:rsidRPr="001D28C1">
              <w:rPr>
                <w:lang w:eastAsia="en-GB"/>
              </w:rPr>
              <w:t xml:space="preserve">llowed </w:t>
            </w:r>
            <w:r>
              <w:rPr>
                <w:lang w:eastAsia="en-GB"/>
              </w:rPr>
              <w:t>C</w:t>
            </w:r>
            <w:r w:rsidRPr="001D28C1">
              <w:rPr>
                <w:lang w:eastAsia="en-GB"/>
              </w:rPr>
              <w:t xml:space="preserve">urrent </w:t>
            </w:r>
            <w:r>
              <w:rPr>
                <w:lang w:eastAsia="en-GB"/>
              </w:rPr>
              <w:t>C</w:t>
            </w:r>
            <w:r w:rsidRPr="001D28C1">
              <w:rPr>
                <w:lang w:eastAsia="en-GB"/>
              </w:rPr>
              <w:t>onsumption</w:t>
            </w:r>
          </w:p>
        </w:tc>
        <w:tc>
          <w:tcPr>
            <w:tcW w:w="279" w:type="dxa"/>
            <w:shd w:val="clear" w:color="auto" w:fill="CCFFFF"/>
            <w:noWrap/>
          </w:tcPr>
          <w:p w14:paraId="6D230C24" w14:textId="77777777" w:rsidR="00F465E2" w:rsidRPr="001D28C1" w:rsidRDefault="00F465E2" w:rsidP="007B1614">
            <w:pPr>
              <w:spacing w:after="0" w:line="240" w:lineRule="auto"/>
              <w:rPr>
                <w:sz w:val="16"/>
                <w:szCs w:val="16"/>
                <w:lang w:eastAsia="en-GB"/>
              </w:rPr>
            </w:pPr>
            <w:r w:rsidRPr="001D28C1">
              <w:rPr>
                <w:sz w:val="16"/>
                <w:szCs w:val="16"/>
                <w:lang w:eastAsia="en-GB"/>
              </w:rPr>
              <w:t>128</w:t>
            </w:r>
          </w:p>
        </w:tc>
        <w:tc>
          <w:tcPr>
            <w:tcW w:w="0" w:type="auto"/>
            <w:noWrap/>
          </w:tcPr>
          <w:p w14:paraId="7495B54A" w14:textId="77777777" w:rsidR="00F465E2" w:rsidRPr="001D28C1" w:rsidRDefault="00F465E2" w:rsidP="007B1614">
            <w:pPr>
              <w:spacing w:after="0" w:line="240" w:lineRule="auto"/>
              <w:rPr>
                <w:sz w:val="16"/>
                <w:szCs w:val="16"/>
                <w:lang w:eastAsia="en-GB"/>
              </w:rPr>
            </w:pPr>
            <w:r w:rsidRPr="001D28C1">
              <w:rPr>
                <w:sz w:val="16"/>
                <w:szCs w:val="16"/>
                <w:lang w:eastAsia="en-GB"/>
              </w:rPr>
              <w:t>16</w:t>
            </w:r>
          </w:p>
        </w:tc>
        <w:tc>
          <w:tcPr>
            <w:tcW w:w="0" w:type="auto"/>
          </w:tcPr>
          <w:p w14:paraId="2E58CD99" w14:textId="77777777" w:rsidR="00F465E2" w:rsidRDefault="00F465E2" w:rsidP="007B1614">
            <w:pPr>
              <w:spacing w:after="0" w:line="240" w:lineRule="auto"/>
              <w:rPr>
                <w:color w:val="000000"/>
                <w:sz w:val="16"/>
                <w:szCs w:val="16"/>
                <w:lang w:eastAsia="en-GB"/>
              </w:rPr>
            </w:pPr>
            <w:r>
              <w:rPr>
                <w:color w:val="000000"/>
                <w:sz w:val="16"/>
                <w:szCs w:val="16"/>
                <w:lang w:eastAsia="en-GB"/>
              </w:rPr>
              <w:t>UINT16,</w:t>
            </w:r>
            <w:r>
              <w:rPr>
                <w:color w:val="000000"/>
                <w:sz w:val="16"/>
                <w:szCs w:val="16"/>
                <w:lang w:eastAsia="en-GB"/>
              </w:rPr>
              <w:br/>
              <w:t>2’s complement</w:t>
            </w:r>
          </w:p>
        </w:tc>
        <w:tc>
          <w:tcPr>
            <w:tcW w:w="0" w:type="auto"/>
            <w:noWrap/>
          </w:tcPr>
          <w:p w14:paraId="1FD427D9" w14:textId="77777777" w:rsidR="00F465E2" w:rsidRPr="001D28C1" w:rsidRDefault="00F465E2" w:rsidP="007B1614">
            <w:pPr>
              <w:spacing w:after="0" w:line="240" w:lineRule="auto"/>
              <w:rPr>
                <w:sz w:val="16"/>
                <w:szCs w:val="16"/>
                <w:lang w:eastAsia="en-GB"/>
              </w:rPr>
            </w:pPr>
            <w:r w:rsidRPr="001D28C1">
              <w:rPr>
                <w:sz w:val="16"/>
                <w:szCs w:val="16"/>
                <w:lang w:eastAsia="en-GB"/>
              </w:rPr>
              <w:t>O_CC_S0</w:t>
            </w:r>
          </w:p>
        </w:tc>
        <w:tc>
          <w:tcPr>
            <w:tcW w:w="0" w:type="auto"/>
            <w:shd w:val="clear" w:color="auto" w:fill="FFCC99"/>
            <w:noWrap/>
          </w:tcPr>
          <w:p w14:paraId="29096B54" w14:textId="77777777" w:rsidR="00F465E2" w:rsidRDefault="00F465E2" w:rsidP="007B1614">
            <w:pPr>
              <w:spacing w:after="0" w:line="240" w:lineRule="auto"/>
              <w:rPr>
                <w:color w:val="000000"/>
                <w:sz w:val="16"/>
                <w:szCs w:val="16"/>
                <w:lang w:val="fr-FR" w:eastAsia="en-GB"/>
              </w:rPr>
            </w:pPr>
            <w:r>
              <w:rPr>
                <w:color w:val="000000"/>
                <w:sz w:val="16"/>
                <w:szCs w:val="16"/>
                <w:lang w:val="fr-FR" w:eastAsia="en-GB"/>
              </w:rPr>
              <w:t>OBU_TR_D_ACC</w:t>
            </w:r>
          </w:p>
        </w:tc>
        <w:tc>
          <w:tcPr>
            <w:tcW w:w="0" w:type="auto"/>
          </w:tcPr>
          <w:p w14:paraId="69673188" w14:textId="77777777" w:rsidR="00F465E2" w:rsidRPr="001D28C1" w:rsidRDefault="00F465E2" w:rsidP="007B1614">
            <w:pPr>
              <w:spacing w:after="0" w:line="240" w:lineRule="auto"/>
              <w:rPr>
                <w:b/>
                <w:bCs/>
                <w:sz w:val="16"/>
                <w:szCs w:val="16"/>
                <w:lang w:eastAsia="en-GB"/>
              </w:rPr>
            </w:pPr>
            <w:r w:rsidRPr="001D28C1">
              <w:rPr>
                <w:b/>
                <w:bCs/>
                <w:sz w:val="16"/>
                <w:szCs w:val="16"/>
                <w:lang w:eastAsia="en-GB"/>
              </w:rPr>
              <w:t xml:space="preserve">Information about status, distance to and length of the </w:t>
            </w:r>
            <w:r>
              <w:rPr>
                <w:b/>
                <w:bCs/>
                <w:sz w:val="16"/>
                <w:szCs w:val="16"/>
                <w:lang w:eastAsia="en-GB"/>
              </w:rPr>
              <w:t>t</w:t>
            </w:r>
            <w:r w:rsidRPr="001D28C1">
              <w:rPr>
                <w:b/>
                <w:bCs/>
                <w:sz w:val="16"/>
                <w:szCs w:val="16"/>
                <w:lang w:eastAsia="en-GB"/>
              </w:rPr>
              <w:t>rack</w:t>
            </w:r>
            <w:r>
              <w:rPr>
                <w:b/>
                <w:bCs/>
                <w:sz w:val="16"/>
                <w:szCs w:val="16"/>
                <w:lang w:eastAsia="en-GB"/>
              </w:rPr>
              <w:t xml:space="preserve"> c</w:t>
            </w:r>
            <w:r w:rsidRPr="001D28C1">
              <w:rPr>
                <w:b/>
                <w:bCs/>
                <w:sz w:val="16"/>
                <w:szCs w:val="16"/>
                <w:lang w:eastAsia="en-GB"/>
              </w:rPr>
              <w:t>ondition</w:t>
            </w:r>
            <w:r>
              <w:rPr>
                <w:b/>
                <w:bCs/>
                <w:sz w:val="16"/>
                <w:szCs w:val="16"/>
                <w:lang w:eastAsia="en-GB"/>
              </w:rPr>
              <w:t xml:space="preserve"> c</w:t>
            </w:r>
            <w:r w:rsidRPr="001D28C1">
              <w:rPr>
                <w:b/>
                <w:bCs/>
                <w:sz w:val="16"/>
                <w:szCs w:val="16"/>
                <w:lang w:eastAsia="en-GB"/>
              </w:rPr>
              <w:t>hange of allowed current consumption</w:t>
            </w:r>
            <w:r>
              <w:rPr>
                <w:b/>
                <w:bCs/>
                <w:sz w:val="16"/>
                <w:szCs w:val="16"/>
                <w:lang w:eastAsia="en-GB"/>
              </w:rPr>
              <w:t>’</w:t>
            </w:r>
            <w:r w:rsidRPr="001D28C1">
              <w:rPr>
                <w:b/>
                <w:bCs/>
                <w:sz w:val="16"/>
                <w:szCs w:val="16"/>
                <w:lang w:eastAsia="en-GB"/>
              </w:rPr>
              <w:t xml:space="preserve"> used by the TCMS</w:t>
            </w:r>
          </w:p>
          <w:p w14:paraId="36E41B34"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 xml:space="preserve">Coding: </w:t>
            </w:r>
          </w:p>
          <w:p w14:paraId="67F469D6" w14:textId="77777777" w:rsidR="00F465E2" w:rsidRPr="001D28C1" w:rsidRDefault="00F465E2" w:rsidP="007B1614">
            <w:pPr>
              <w:spacing w:after="0" w:line="240" w:lineRule="auto"/>
              <w:rPr>
                <w:sz w:val="16"/>
                <w:szCs w:val="16"/>
                <w:u w:val="single"/>
                <w:lang w:eastAsia="en-GB"/>
              </w:rPr>
            </w:pPr>
          </w:p>
          <w:p w14:paraId="268D2FAE"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8000h (special value): No track condition of particular type announced / active.</w:t>
            </w:r>
          </w:p>
          <w:p w14:paraId="116AE022"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If set for at least 2 seconds the announced / active condition has been cancelled.</w:t>
            </w:r>
          </w:p>
          <w:p w14:paraId="4C253B7D" w14:textId="77777777" w:rsidR="00F465E2" w:rsidRPr="001D28C1" w:rsidRDefault="00F465E2" w:rsidP="007B1614">
            <w:pPr>
              <w:spacing w:after="0" w:line="240" w:lineRule="auto"/>
              <w:rPr>
                <w:sz w:val="16"/>
                <w:szCs w:val="16"/>
                <w:u w:val="single"/>
                <w:lang w:eastAsia="en-GB"/>
              </w:rPr>
            </w:pPr>
          </w:p>
          <w:p w14:paraId="4B67FAA8"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7FFFh to 0000h</w:t>
            </w:r>
            <w:r>
              <w:rPr>
                <w:sz w:val="16"/>
                <w:szCs w:val="16"/>
                <w:u w:val="single"/>
                <w:lang w:eastAsia="en-GB"/>
              </w:rPr>
              <w:br/>
            </w:r>
            <w:r w:rsidRPr="001D28C1">
              <w:rPr>
                <w:sz w:val="16"/>
                <w:szCs w:val="16"/>
                <w:u w:val="single"/>
                <w:lang w:eastAsia="en-GB"/>
              </w:rPr>
              <w:t xml:space="preserve">(32767 m to 0 m): This value represents the remaining distance to the </w:t>
            </w:r>
            <w:r>
              <w:rPr>
                <w:sz w:val="16"/>
                <w:szCs w:val="16"/>
                <w:u w:val="single"/>
                <w:lang w:eastAsia="en-GB"/>
              </w:rPr>
              <w:t>location where the allowed current consumption changes</w:t>
            </w:r>
            <w:r w:rsidRPr="001D28C1">
              <w:rPr>
                <w:sz w:val="16"/>
                <w:szCs w:val="16"/>
                <w:u w:val="single"/>
                <w:lang w:eastAsia="en-GB"/>
              </w:rPr>
              <w:t xml:space="preserve"> (only positive values are used). If the value is within this range a track condition is announced and distance to reference area is counting down.</w:t>
            </w:r>
          </w:p>
          <w:p w14:paraId="6F07ED79" w14:textId="77777777" w:rsidR="00F465E2" w:rsidRPr="001D28C1" w:rsidRDefault="00F465E2" w:rsidP="007B1614">
            <w:pPr>
              <w:spacing w:after="0" w:line="240" w:lineRule="auto"/>
              <w:rPr>
                <w:sz w:val="16"/>
                <w:szCs w:val="16"/>
                <w:u w:val="single"/>
                <w:lang w:eastAsia="en-GB"/>
              </w:rPr>
            </w:pPr>
          </w:p>
          <w:p w14:paraId="1E2E311F"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8002h to FFFFh</w:t>
            </w:r>
          </w:p>
          <w:p w14:paraId="6D1F36F8"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(-32766 m to -1 m): This value represents the remaining distance until the train has cleared the area (only negative values are used). If the value is within this range the train has already passed an entry point.</w:t>
            </w:r>
          </w:p>
          <w:p w14:paraId="618CB796" w14:textId="77777777" w:rsidR="00F465E2" w:rsidRPr="001D28C1" w:rsidRDefault="00F465E2" w:rsidP="007B1614">
            <w:pPr>
              <w:spacing w:after="0" w:line="240" w:lineRule="auto"/>
              <w:rPr>
                <w:sz w:val="16"/>
                <w:szCs w:val="16"/>
                <w:u w:val="single"/>
                <w:lang w:eastAsia="en-GB"/>
              </w:rPr>
            </w:pPr>
          </w:p>
          <w:p w14:paraId="6E6BDA1E" w14:textId="77777777" w:rsidR="00F465E2" w:rsidRPr="001D28C1" w:rsidRDefault="00F465E2" w:rsidP="007B1614">
            <w:pPr>
              <w:spacing w:after="0" w:line="240" w:lineRule="auto"/>
              <w:rPr>
                <w:sz w:val="16"/>
                <w:szCs w:val="16"/>
                <w:u w:val="single"/>
                <w:lang w:eastAsia="en-GB"/>
              </w:rPr>
            </w:pPr>
            <w:r w:rsidRPr="001D28C1">
              <w:rPr>
                <w:sz w:val="16"/>
                <w:szCs w:val="16"/>
                <w:u w:val="single"/>
                <w:lang w:eastAsia="en-GB"/>
              </w:rPr>
              <w:t xml:space="preserve">1 bit </w:t>
            </w:r>
            <w:r>
              <w:rPr>
                <w:sz w:val="16"/>
                <w:szCs w:val="16"/>
                <w:u w:val="single"/>
                <w:lang w:eastAsia="en-GB"/>
              </w:rPr>
              <w:t>≡</w:t>
            </w:r>
            <w:r w:rsidRPr="001D28C1">
              <w:rPr>
                <w:sz w:val="16"/>
                <w:szCs w:val="16"/>
                <w:u w:val="single"/>
                <w:lang w:eastAsia="en-GB"/>
              </w:rPr>
              <w:t xml:space="preserve"> 1 m</w:t>
            </w:r>
          </w:p>
          <w:p w14:paraId="3A9BAEEE" w14:textId="77777777" w:rsidR="00F465E2" w:rsidRPr="001D28C1" w:rsidRDefault="00F465E2" w:rsidP="007B1614">
            <w:pPr>
              <w:spacing w:after="0" w:line="240" w:lineRule="auto"/>
              <w:rPr>
                <w:sz w:val="16"/>
                <w:szCs w:val="16"/>
                <w:u w:val="single"/>
                <w:lang w:eastAsia="en-GB"/>
              </w:rPr>
            </w:pPr>
          </w:p>
          <w:p w14:paraId="0192A806" w14:textId="77777777" w:rsidR="00F465E2" w:rsidRPr="0006679C" w:rsidRDefault="00F465E2" w:rsidP="007B1614">
            <w:pPr>
              <w:spacing w:after="0" w:line="240" w:lineRule="auto"/>
              <w:rPr>
                <w:sz w:val="16"/>
                <w:szCs w:val="16"/>
                <w:u w:val="single"/>
                <w:lang w:eastAsia="en-GB"/>
              </w:rPr>
            </w:pPr>
            <w:r>
              <w:rPr>
                <w:sz w:val="16"/>
                <w:szCs w:val="16"/>
                <w:u w:val="single"/>
                <w:lang w:eastAsia="en-GB"/>
              </w:rPr>
              <w:t>Used in variant 1</w:t>
            </w:r>
          </w:p>
        </w:tc>
        <w:tc>
          <w:tcPr>
            <w:tcW w:w="0" w:type="auto"/>
          </w:tcPr>
          <w:p w14:paraId="72448D32" w14:textId="77777777" w:rsidR="00F465E2" w:rsidRDefault="00F465E2" w:rsidP="007B1614">
            <w:pPr>
              <w:spacing w:after="0" w:line="240" w:lineRule="auto"/>
              <w:rPr>
                <w:sz w:val="16"/>
                <w:szCs w:val="16"/>
                <w:lang w:eastAsia="en-GB"/>
              </w:rPr>
            </w:pPr>
          </w:p>
        </w:tc>
      </w:tr>
      <w:tr w:rsidR="007B1614" w14:paraId="28D29FEF" w14:textId="77777777" w:rsidTr="00EB4B96">
        <w:trPr>
          <w:cantSplit/>
          <w:trHeight w:val="20"/>
        </w:trPr>
        <w:tc>
          <w:tcPr>
            <w:tcW w:w="0" w:type="auto"/>
            <w:noWrap/>
          </w:tcPr>
          <w:p w14:paraId="0451A13F" w14:textId="77777777" w:rsidR="00F465E2" w:rsidRDefault="00F465E2" w:rsidP="007B1614">
            <w:pPr>
              <w:rPr>
                <w:sz w:val="16"/>
                <w:szCs w:val="16"/>
                <w:lang w:eastAsia="en-GB"/>
              </w:rPr>
            </w:pPr>
            <w:r>
              <w:rPr>
                <w:sz w:val="16"/>
                <w:szCs w:val="16"/>
                <w:lang w:eastAsia="en-GB"/>
              </w:rPr>
              <w:lastRenderedPageBreak/>
              <w:t>O</w:t>
            </w:r>
          </w:p>
        </w:tc>
        <w:tc>
          <w:tcPr>
            <w:tcW w:w="1324" w:type="dxa"/>
            <w:shd w:val="clear" w:color="auto" w:fill="00FF00"/>
          </w:tcPr>
          <w:p w14:paraId="4AA3A87B" w14:textId="77777777" w:rsidR="00F465E2" w:rsidRPr="001D28C1" w:rsidRDefault="00F465E2" w:rsidP="007B1614">
            <w:pPr>
              <w:rPr>
                <w:lang w:eastAsia="en-GB"/>
              </w:rPr>
            </w:pPr>
            <w:r>
              <w:rPr>
                <w:lang w:eastAsia="en-GB"/>
              </w:rPr>
              <w:t>A</w:t>
            </w:r>
            <w:r w:rsidRPr="001D28C1">
              <w:rPr>
                <w:lang w:eastAsia="en-GB"/>
              </w:rPr>
              <w:t xml:space="preserve">llowed </w:t>
            </w:r>
            <w:r>
              <w:rPr>
                <w:lang w:eastAsia="en-GB"/>
              </w:rPr>
              <w:t>C</w:t>
            </w:r>
            <w:r w:rsidRPr="001D28C1">
              <w:rPr>
                <w:lang w:eastAsia="en-GB"/>
              </w:rPr>
              <w:t xml:space="preserve">urrent </w:t>
            </w:r>
            <w:r>
              <w:rPr>
                <w:lang w:eastAsia="en-GB"/>
              </w:rPr>
              <w:t>C</w:t>
            </w:r>
            <w:r w:rsidRPr="001D28C1">
              <w:rPr>
                <w:lang w:eastAsia="en-GB"/>
              </w:rPr>
              <w:t>onsumption</w:t>
            </w:r>
          </w:p>
        </w:tc>
        <w:tc>
          <w:tcPr>
            <w:tcW w:w="279" w:type="dxa"/>
            <w:shd w:val="clear" w:color="auto" w:fill="CCFFFF"/>
            <w:noWrap/>
          </w:tcPr>
          <w:p w14:paraId="0383522D" w14:textId="77777777" w:rsidR="00F465E2" w:rsidRPr="001D28C1" w:rsidRDefault="00F465E2" w:rsidP="007B1614">
            <w:pPr>
              <w:rPr>
                <w:sz w:val="16"/>
                <w:szCs w:val="16"/>
                <w:lang w:eastAsia="en-GB"/>
              </w:rPr>
            </w:pPr>
            <w:r w:rsidRPr="001D28C1">
              <w:rPr>
                <w:sz w:val="16"/>
                <w:szCs w:val="16"/>
                <w:lang w:eastAsia="en-GB"/>
              </w:rPr>
              <w:t>128</w:t>
            </w:r>
          </w:p>
        </w:tc>
        <w:tc>
          <w:tcPr>
            <w:tcW w:w="0" w:type="auto"/>
            <w:noWrap/>
          </w:tcPr>
          <w:p w14:paraId="5FF43381" w14:textId="77777777" w:rsidR="00F465E2" w:rsidRPr="001D28C1" w:rsidRDefault="00F465E2" w:rsidP="007B1614">
            <w:pPr>
              <w:rPr>
                <w:sz w:val="16"/>
                <w:szCs w:val="16"/>
                <w:lang w:eastAsia="en-GB"/>
              </w:rPr>
            </w:pPr>
            <w:r>
              <w:rPr>
                <w:sz w:val="16"/>
                <w:szCs w:val="16"/>
                <w:lang w:eastAsia="en-GB"/>
              </w:rPr>
              <w:t>10</w:t>
            </w:r>
          </w:p>
        </w:tc>
        <w:tc>
          <w:tcPr>
            <w:tcW w:w="0" w:type="auto"/>
          </w:tcPr>
          <w:p w14:paraId="3668CDAE" w14:textId="77777777" w:rsidR="00F465E2" w:rsidRDefault="00F465E2" w:rsidP="007B1614">
            <w:pPr>
              <w:rPr>
                <w:color w:val="000000"/>
                <w:sz w:val="16"/>
                <w:szCs w:val="16"/>
                <w:lang w:eastAsia="en-GB"/>
              </w:rPr>
            </w:pPr>
            <w:r>
              <w:rPr>
                <w:color w:val="000000"/>
                <w:sz w:val="16"/>
                <w:szCs w:val="16"/>
                <w:lang w:eastAsia="en-GB"/>
              </w:rPr>
              <w:t>UINT16</w:t>
            </w:r>
          </w:p>
        </w:tc>
        <w:tc>
          <w:tcPr>
            <w:tcW w:w="0" w:type="auto"/>
            <w:noWrap/>
          </w:tcPr>
          <w:p w14:paraId="6DA762AD" w14:textId="77777777" w:rsidR="00F465E2" w:rsidRPr="001D28C1" w:rsidRDefault="00F465E2" w:rsidP="007B1614">
            <w:pPr>
              <w:rPr>
                <w:sz w:val="16"/>
                <w:szCs w:val="16"/>
                <w:lang w:eastAsia="en-GB"/>
              </w:rPr>
            </w:pPr>
            <w:r w:rsidRPr="001D28C1">
              <w:rPr>
                <w:sz w:val="16"/>
                <w:szCs w:val="16"/>
                <w:lang w:eastAsia="en-GB"/>
              </w:rPr>
              <w:t>O_CC_S1</w:t>
            </w:r>
          </w:p>
        </w:tc>
        <w:tc>
          <w:tcPr>
            <w:tcW w:w="0" w:type="auto"/>
            <w:shd w:val="clear" w:color="auto" w:fill="FFCC99"/>
            <w:noWrap/>
          </w:tcPr>
          <w:p w14:paraId="49817837" w14:textId="77777777" w:rsidR="00F465E2" w:rsidRDefault="00F465E2" w:rsidP="007B1614">
            <w:pPr>
              <w:rPr>
                <w:color w:val="000000"/>
                <w:sz w:val="16"/>
                <w:szCs w:val="16"/>
                <w:lang w:val="fr-FR" w:eastAsia="en-GB"/>
              </w:rPr>
            </w:pPr>
            <w:r>
              <w:rPr>
                <w:color w:val="000000"/>
                <w:sz w:val="16"/>
                <w:szCs w:val="16"/>
                <w:lang w:val="fr-FR" w:eastAsia="en-GB"/>
              </w:rPr>
              <w:t>OBU_TR_D_ACC_Limit</w:t>
            </w:r>
          </w:p>
        </w:tc>
        <w:tc>
          <w:tcPr>
            <w:tcW w:w="0" w:type="auto"/>
          </w:tcPr>
          <w:p w14:paraId="06EDA914" w14:textId="77777777" w:rsidR="00F465E2" w:rsidRPr="001D28C1" w:rsidRDefault="00F465E2" w:rsidP="007B1614">
            <w:pPr>
              <w:rPr>
                <w:b/>
                <w:color w:val="000000"/>
                <w:sz w:val="16"/>
                <w:szCs w:val="16"/>
                <w:lang w:eastAsia="en-GB"/>
              </w:rPr>
            </w:pPr>
            <w:r w:rsidRPr="001D28C1">
              <w:rPr>
                <w:b/>
                <w:color w:val="000000"/>
                <w:sz w:val="16"/>
                <w:szCs w:val="16"/>
                <w:lang w:eastAsia="en-GB"/>
              </w:rPr>
              <w:t>New current limit</w:t>
            </w:r>
          </w:p>
          <w:p w14:paraId="667C2899" w14:textId="77777777" w:rsidR="00F465E2" w:rsidRPr="00E365A1" w:rsidRDefault="00F465E2" w:rsidP="007B1614">
            <w:pPr>
              <w:numPr>
                <w:ilvl w:val="3"/>
                <w:numId w:val="0"/>
              </w:numPr>
              <w:tabs>
                <w:tab w:val="num" w:pos="1194"/>
              </w:tabs>
              <w:suppressAutoHyphens/>
              <w:spacing w:before="60"/>
              <w:ind w:left="2484" w:hanging="864"/>
              <w:outlineLvl w:val="3"/>
              <w:rPr>
                <w:color w:val="000000"/>
                <w:sz w:val="16"/>
                <w:szCs w:val="16"/>
                <w:u w:val="single"/>
                <w:lang w:eastAsia="en-GB"/>
              </w:rPr>
            </w:pPr>
            <w:r w:rsidRPr="00912EFF">
              <w:rPr>
                <w:color w:val="000000"/>
                <w:sz w:val="16"/>
                <w:szCs w:val="16"/>
                <w:u w:val="single"/>
                <w:lang w:eastAsia="en-GB"/>
              </w:rPr>
              <w:t>Coding:</w:t>
            </w:r>
          </w:p>
          <w:p w14:paraId="442E6899" w14:textId="77777777" w:rsidR="00F465E2" w:rsidRPr="001D28C1" w:rsidRDefault="00F465E2" w:rsidP="007B1614">
            <w:pPr>
              <w:rPr>
                <w:color w:val="000000"/>
                <w:sz w:val="16"/>
                <w:szCs w:val="16"/>
                <w:lang w:eastAsia="en-GB"/>
              </w:rPr>
            </w:pPr>
            <w:r w:rsidRPr="001D28C1">
              <w:rPr>
                <w:color w:val="000000"/>
                <w:sz w:val="16"/>
                <w:szCs w:val="16"/>
                <w:lang w:eastAsia="en-GB"/>
              </w:rPr>
              <w:t>See Sub</w:t>
            </w:r>
            <w:r>
              <w:rPr>
                <w:color w:val="000000"/>
                <w:sz w:val="16"/>
                <w:szCs w:val="16"/>
                <w:lang w:eastAsia="en-GB"/>
              </w:rPr>
              <w:t>s</w:t>
            </w:r>
            <w:r w:rsidRPr="001D28C1">
              <w:rPr>
                <w:color w:val="000000"/>
                <w:sz w:val="16"/>
                <w:szCs w:val="16"/>
                <w:lang w:eastAsia="en-GB"/>
              </w:rPr>
              <w:t>et</w:t>
            </w:r>
            <w:r>
              <w:rPr>
                <w:color w:val="000000"/>
                <w:sz w:val="16"/>
                <w:szCs w:val="16"/>
                <w:lang w:eastAsia="en-GB"/>
              </w:rPr>
              <w:t>-</w:t>
            </w:r>
            <w:r w:rsidRPr="001D28C1">
              <w:rPr>
                <w:color w:val="000000"/>
                <w:sz w:val="16"/>
                <w:szCs w:val="16"/>
                <w:lang w:eastAsia="en-GB"/>
              </w:rPr>
              <w:t>026 chapter 7.5.1.62.1 (M_CURRENT)</w:t>
            </w:r>
          </w:p>
        </w:tc>
        <w:tc>
          <w:tcPr>
            <w:tcW w:w="0" w:type="auto"/>
          </w:tcPr>
          <w:p w14:paraId="436F8874" w14:textId="77777777" w:rsidR="00F465E2" w:rsidRDefault="00F465E2" w:rsidP="007B1614">
            <w:pPr>
              <w:rPr>
                <w:sz w:val="16"/>
                <w:szCs w:val="16"/>
                <w:lang w:eastAsia="en-GB"/>
              </w:rPr>
            </w:pPr>
          </w:p>
        </w:tc>
      </w:tr>
      <w:tr w:rsidR="007B1614" w14:paraId="647E6FF1" w14:textId="77777777" w:rsidTr="00EB4B96">
        <w:trPr>
          <w:cantSplit/>
          <w:trHeight w:val="20"/>
        </w:trPr>
        <w:tc>
          <w:tcPr>
            <w:tcW w:w="0" w:type="auto"/>
            <w:noWrap/>
          </w:tcPr>
          <w:p w14:paraId="334E6CD7" w14:textId="77777777" w:rsidR="00F465E2" w:rsidRDefault="00F465E2" w:rsidP="007B1614">
            <w:pPr>
              <w:rPr>
                <w:sz w:val="16"/>
                <w:szCs w:val="16"/>
                <w:lang w:eastAsia="en-GB"/>
              </w:rPr>
            </w:pPr>
            <w:r>
              <w:rPr>
                <w:sz w:val="16"/>
                <w:szCs w:val="16"/>
                <w:lang w:eastAsia="en-GB"/>
              </w:rPr>
              <w:t>O</w:t>
            </w:r>
          </w:p>
        </w:tc>
        <w:tc>
          <w:tcPr>
            <w:tcW w:w="1324" w:type="dxa"/>
            <w:shd w:val="clear" w:color="auto" w:fill="00FF00"/>
          </w:tcPr>
          <w:p w14:paraId="62B245DA" w14:textId="77777777" w:rsidR="00F465E2" w:rsidRDefault="00F465E2" w:rsidP="007B1614">
            <w:pPr>
              <w:rPr>
                <w:lang w:eastAsia="en-GB"/>
              </w:rPr>
            </w:pPr>
            <w:r>
              <w:rPr>
                <w:lang w:eastAsia="en-GB"/>
              </w:rPr>
              <w:t>Train Integrity</w:t>
            </w:r>
          </w:p>
        </w:tc>
        <w:tc>
          <w:tcPr>
            <w:tcW w:w="279" w:type="dxa"/>
            <w:shd w:val="clear" w:color="auto" w:fill="CCFFFF"/>
            <w:noWrap/>
          </w:tcPr>
          <w:p w14:paraId="6C2E9C8D" w14:textId="77777777" w:rsidR="00F465E2" w:rsidRPr="001D28C1" w:rsidRDefault="00F465E2" w:rsidP="007B1614">
            <w:pPr>
              <w:rPr>
                <w:sz w:val="16"/>
                <w:szCs w:val="16"/>
                <w:lang w:eastAsia="en-GB"/>
              </w:rPr>
            </w:pPr>
            <w:r>
              <w:rPr>
                <w:sz w:val="16"/>
                <w:szCs w:val="16"/>
                <w:lang w:eastAsia="en-GB"/>
              </w:rPr>
              <w:t>128</w:t>
            </w:r>
          </w:p>
        </w:tc>
        <w:tc>
          <w:tcPr>
            <w:tcW w:w="0" w:type="auto"/>
            <w:noWrap/>
          </w:tcPr>
          <w:p w14:paraId="5338BDB0" w14:textId="77777777" w:rsidR="00F465E2" w:rsidRDefault="00F465E2" w:rsidP="007B1614">
            <w:pPr>
              <w:rPr>
                <w:sz w:val="16"/>
                <w:szCs w:val="16"/>
                <w:lang w:eastAsia="en-GB"/>
              </w:rPr>
            </w:pPr>
            <w:r>
              <w:rPr>
                <w:sz w:val="16"/>
                <w:szCs w:val="16"/>
                <w:lang w:eastAsia="en-GB"/>
              </w:rPr>
              <w:t>2</w:t>
            </w:r>
          </w:p>
        </w:tc>
        <w:tc>
          <w:tcPr>
            <w:tcW w:w="0" w:type="auto"/>
          </w:tcPr>
          <w:p w14:paraId="42D1FB81" w14:textId="77777777" w:rsidR="00F465E2" w:rsidRDefault="00F465E2" w:rsidP="007B1614">
            <w:pPr>
              <w:rPr>
                <w:color w:val="000000"/>
                <w:sz w:val="16"/>
                <w:szCs w:val="16"/>
                <w:lang w:eastAsia="en-GB"/>
              </w:rPr>
            </w:pPr>
            <w:r>
              <w:rPr>
                <w:color w:val="000000"/>
                <w:sz w:val="16"/>
                <w:szCs w:val="16"/>
                <w:lang w:eastAsia="en-GB"/>
              </w:rPr>
              <w:t>BOOL2</w:t>
            </w:r>
          </w:p>
        </w:tc>
        <w:tc>
          <w:tcPr>
            <w:tcW w:w="0" w:type="auto"/>
            <w:noWrap/>
          </w:tcPr>
          <w:p w14:paraId="0CAA534A" w14:textId="77777777" w:rsidR="00F465E2" w:rsidRPr="001D28C1" w:rsidRDefault="00F465E2" w:rsidP="007B1614">
            <w:pPr>
              <w:rPr>
                <w:sz w:val="16"/>
                <w:szCs w:val="16"/>
                <w:lang w:eastAsia="en-GB"/>
              </w:rPr>
            </w:pPr>
            <w:r>
              <w:rPr>
                <w:sz w:val="16"/>
                <w:szCs w:val="16"/>
                <w:lang w:eastAsia="en-GB"/>
              </w:rPr>
              <w:t>O_TRI_S-1, O_TRI_S-2</w:t>
            </w:r>
          </w:p>
        </w:tc>
        <w:tc>
          <w:tcPr>
            <w:tcW w:w="0" w:type="auto"/>
            <w:shd w:val="clear" w:color="auto" w:fill="FFCC99"/>
            <w:noWrap/>
          </w:tcPr>
          <w:p w14:paraId="7D4A0609" w14:textId="77777777" w:rsidR="00F465E2" w:rsidRDefault="00F465E2" w:rsidP="007B1614">
            <w:pPr>
              <w:rPr>
                <w:color w:val="000000"/>
                <w:sz w:val="16"/>
                <w:szCs w:val="16"/>
                <w:lang w:val="fr-FR" w:eastAsia="en-GB"/>
              </w:rPr>
            </w:pPr>
            <w:r>
              <w:rPr>
                <w:color w:val="000000"/>
                <w:sz w:val="16"/>
                <w:szCs w:val="16"/>
                <w:lang w:val="fr-FR" w:eastAsia="en-GB"/>
              </w:rPr>
              <w:t>TR_OBU_TRI</w:t>
            </w:r>
          </w:p>
        </w:tc>
        <w:tc>
          <w:tcPr>
            <w:tcW w:w="0" w:type="auto"/>
          </w:tcPr>
          <w:p w14:paraId="1BD68467" w14:textId="77777777" w:rsidR="00F465E2" w:rsidRDefault="00F465E2" w:rsidP="007B1614">
            <w:pPr>
              <w:rPr>
                <w:b/>
                <w:color w:val="000000"/>
                <w:sz w:val="16"/>
                <w:szCs w:val="16"/>
                <w:lang w:eastAsia="en-GB"/>
              </w:rPr>
            </w:pPr>
            <w:r>
              <w:rPr>
                <w:b/>
                <w:color w:val="000000"/>
                <w:sz w:val="16"/>
                <w:szCs w:val="16"/>
                <w:lang w:eastAsia="en-GB"/>
              </w:rPr>
              <w:t>Trainintegrity</w:t>
            </w:r>
          </w:p>
          <w:p w14:paraId="0FA22416" w14:textId="77777777" w:rsidR="00F465E2" w:rsidRPr="00E365A1" w:rsidRDefault="00F465E2" w:rsidP="007B1614">
            <w:pPr>
              <w:numPr>
                <w:ilvl w:val="3"/>
                <w:numId w:val="0"/>
              </w:numPr>
              <w:tabs>
                <w:tab w:val="num" w:pos="1194"/>
              </w:tabs>
              <w:suppressAutoHyphens/>
              <w:spacing w:before="60"/>
              <w:ind w:left="2484" w:hanging="864"/>
              <w:outlineLvl w:val="3"/>
              <w:rPr>
                <w:color w:val="000000"/>
                <w:sz w:val="16"/>
                <w:szCs w:val="16"/>
                <w:u w:val="single"/>
                <w:lang w:eastAsia="en-GB"/>
              </w:rPr>
            </w:pPr>
            <w:r w:rsidRPr="00912EFF">
              <w:rPr>
                <w:color w:val="000000"/>
                <w:sz w:val="16"/>
                <w:szCs w:val="16"/>
                <w:u w:val="single"/>
                <w:lang w:eastAsia="en-GB"/>
              </w:rPr>
              <w:t>Coding:</w:t>
            </w:r>
          </w:p>
          <w:p w14:paraId="5A4F0A1A" w14:textId="77777777" w:rsidR="00F465E2" w:rsidRPr="001D28C1" w:rsidRDefault="00F465E2" w:rsidP="007B1614">
            <w:pPr>
              <w:spacing w:after="0" w:line="240" w:lineRule="auto"/>
              <w:rPr>
                <w:color w:val="000000"/>
                <w:sz w:val="16"/>
                <w:szCs w:val="16"/>
                <w:lang w:eastAsia="es-ES"/>
              </w:rPr>
            </w:pPr>
            <w:r>
              <w:rPr>
                <w:color w:val="000000"/>
                <w:sz w:val="16"/>
                <w:szCs w:val="16"/>
                <w:lang w:eastAsia="es-ES"/>
              </w:rPr>
              <w:t>00</w:t>
            </w:r>
            <w:r w:rsidRPr="001D28C1">
              <w:rPr>
                <w:color w:val="000000"/>
                <w:sz w:val="16"/>
                <w:szCs w:val="16"/>
                <w:lang w:eastAsia="es-ES"/>
              </w:rPr>
              <w:t xml:space="preserve">: </w:t>
            </w:r>
            <w:r>
              <w:rPr>
                <w:color w:val="000000"/>
                <w:sz w:val="16"/>
                <w:szCs w:val="16"/>
                <w:lang w:eastAsia="es-ES"/>
              </w:rPr>
              <w:t>Train integrity lost</w:t>
            </w:r>
          </w:p>
          <w:p w14:paraId="2543646F" w14:textId="77777777" w:rsidR="00F465E2" w:rsidRDefault="00F465E2" w:rsidP="007B1614">
            <w:pPr>
              <w:rPr>
                <w:color w:val="000000"/>
                <w:sz w:val="16"/>
                <w:szCs w:val="16"/>
                <w:lang w:eastAsia="es-ES"/>
              </w:rPr>
            </w:pPr>
            <w:r w:rsidRPr="001D28C1">
              <w:rPr>
                <w:color w:val="000000"/>
                <w:sz w:val="16"/>
                <w:szCs w:val="16"/>
                <w:lang w:eastAsia="es-ES"/>
              </w:rPr>
              <w:t>0</w:t>
            </w:r>
            <w:r>
              <w:rPr>
                <w:color w:val="000000"/>
                <w:sz w:val="16"/>
                <w:szCs w:val="16"/>
                <w:lang w:eastAsia="es-ES"/>
              </w:rPr>
              <w:t>1</w:t>
            </w:r>
            <w:r w:rsidRPr="001D28C1">
              <w:rPr>
                <w:color w:val="000000"/>
                <w:sz w:val="16"/>
                <w:szCs w:val="16"/>
                <w:lang w:eastAsia="es-ES"/>
              </w:rPr>
              <w:t xml:space="preserve">: </w:t>
            </w:r>
            <w:r>
              <w:rPr>
                <w:color w:val="000000"/>
                <w:sz w:val="16"/>
                <w:szCs w:val="16"/>
                <w:lang w:eastAsia="es-ES"/>
              </w:rPr>
              <w:t>No train integrity information available</w:t>
            </w:r>
          </w:p>
          <w:p w14:paraId="2570B9C3" w14:textId="77777777" w:rsidR="00F465E2" w:rsidRDefault="00F465E2" w:rsidP="007B1614">
            <w:pPr>
              <w:rPr>
                <w:b/>
                <w:color w:val="000000"/>
                <w:sz w:val="16"/>
                <w:szCs w:val="16"/>
                <w:lang w:eastAsia="en-GB"/>
              </w:rPr>
            </w:pPr>
            <w:r>
              <w:rPr>
                <w:color w:val="000000"/>
                <w:sz w:val="16"/>
                <w:szCs w:val="16"/>
                <w:lang w:eastAsia="es-ES"/>
              </w:rPr>
              <w:t>10: Fault</w:t>
            </w:r>
          </w:p>
          <w:p w14:paraId="70933398" w14:textId="77777777" w:rsidR="00F465E2" w:rsidRPr="001D28C1" w:rsidRDefault="00F465E2" w:rsidP="007B1614">
            <w:pPr>
              <w:rPr>
                <w:b/>
                <w:color w:val="000000"/>
                <w:sz w:val="16"/>
                <w:szCs w:val="16"/>
                <w:lang w:eastAsia="en-GB"/>
              </w:rPr>
            </w:pPr>
            <w:r>
              <w:rPr>
                <w:b/>
                <w:color w:val="000000"/>
                <w:sz w:val="16"/>
                <w:szCs w:val="16"/>
                <w:lang w:eastAsia="en-GB"/>
              </w:rPr>
              <w:t>11: Train integrity confirmed</w:t>
            </w:r>
          </w:p>
        </w:tc>
        <w:tc>
          <w:tcPr>
            <w:tcW w:w="0" w:type="auto"/>
          </w:tcPr>
          <w:p w14:paraId="5A2F528A" w14:textId="77777777" w:rsidR="00F465E2" w:rsidRDefault="00F465E2" w:rsidP="007B1614">
            <w:pPr>
              <w:rPr>
                <w:sz w:val="16"/>
                <w:szCs w:val="16"/>
                <w:lang w:eastAsia="en-GB"/>
              </w:rPr>
            </w:pPr>
            <w:r>
              <w:rPr>
                <w:sz w:val="16"/>
                <w:szCs w:val="16"/>
                <w:lang w:eastAsia="en-GB"/>
              </w:rPr>
              <w:t>00</w:t>
            </w:r>
          </w:p>
        </w:tc>
      </w:tr>
    </w:tbl>
    <w:p w14:paraId="68302C02" w14:textId="77777777" w:rsidR="00F465E2" w:rsidRPr="00EB4B96" w:rsidRDefault="00F465E2" w:rsidP="00EB4B96"/>
    <w:p w14:paraId="544E384A" w14:textId="6A75E25A" w:rsidR="00E6576A" w:rsidRDefault="00E6576A" w:rsidP="006F60AD">
      <w:pPr>
        <w:pStyle w:val="berschrift2"/>
        <w:numPr>
          <w:ilvl w:val="1"/>
          <w:numId w:val="6"/>
        </w:numPr>
      </w:pPr>
      <w:r>
        <w:t>Packets Overview</w:t>
      </w:r>
    </w:p>
    <w:p w14:paraId="47799134" w14:textId="19E14AA9" w:rsidR="0039642E" w:rsidRDefault="0039642E" w:rsidP="00EB4B96">
      <w:pPr>
        <w:pStyle w:val="Untertitel"/>
        <w:numPr>
          <w:ilvl w:val="2"/>
          <w:numId w:val="6"/>
        </w:numPr>
      </w:pPr>
      <w:r>
        <w:t>List of Packets</w:t>
      </w:r>
    </w:p>
    <w:p w14:paraId="72FA0138" w14:textId="6B9E0F60" w:rsidR="002473FE" w:rsidRDefault="002473FE" w:rsidP="00EB4B96">
      <w:pPr>
        <w:pStyle w:val="Listenabsatz"/>
        <w:numPr>
          <w:ilvl w:val="3"/>
          <w:numId w:val="6"/>
        </w:numPr>
      </w:pPr>
      <w:r>
        <w:t>Definition</w:t>
      </w:r>
    </w:p>
    <w:p w14:paraId="619A605C" w14:textId="77777777" w:rsidR="002473FE" w:rsidRPr="00181B33" w:rsidRDefault="002473FE" w:rsidP="002473FE">
      <w:r w:rsidRPr="00181B33">
        <w:t>Packets are multiple variables grouped into a single unit, with a defined internal structure.</w:t>
      </w:r>
    </w:p>
    <w:p w14:paraId="7A6F8DF9" w14:textId="77777777" w:rsidR="002473FE" w:rsidRPr="00181B33" w:rsidRDefault="002473FE" w:rsidP="002473FE">
      <w:r w:rsidRPr="00181B33">
        <w:t>This</w:t>
      </w:r>
      <w:r>
        <w:t xml:space="preserve"> </w:t>
      </w:r>
      <w:r w:rsidRPr="00181B33">
        <w:t>structure consists of a packet header with a unique packet number, the length of the packet in bits, optionally the distance scale and an information section containing a defined set of variables. The packet structure is as follows:</w:t>
      </w:r>
    </w:p>
    <w:p w14:paraId="24A68085" w14:textId="77777777" w:rsidR="002473FE" w:rsidRPr="00181B33" w:rsidRDefault="002473FE" w:rsidP="002473FE"/>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3259"/>
        <w:gridCol w:w="3259"/>
      </w:tblGrid>
      <w:tr w:rsidR="002473FE" w:rsidRPr="00181B33" w14:paraId="49F35DDB" w14:textId="77777777" w:rsidTr="00EB4B96">
        <w:tc>
          <w:tcPr>
            <w:tcW w:w="2055" w:type="dxa"/>
            <w:tcBorders>
              <w:top w:val="nil"/>
              <w:left w:val="nil"/>
              <w:bottom w:val="nil"/>
            </w:tcBorders>
          </w:tcPr>
          <w:p w14:paraId="229D39EC" w14:textId="77777777" w:rsidR="002473FE" w:rsidRPr="00181B33" w:rsidRDefault="002473FE" w:rsidP="00EB4B96">
            <w:pPr>
              <w:rPr>
                <w:color w:val="000000"/>
              </w:rPr>
            </w:pPr>
            <w:r w:rsidRPr="00181B33">
              <w:rPr>
                <w:color w:val="000000"/>
              </w:rPr>
              <w:lastRenderedPageBreak/>
              <w:t>Number</w:t>
            </w:r>
          </w:p>
        </w:tc>
        <w:tc>
          <w:tcPr>
            <w:tcW w:w="3259" w:type="dxa"/>
          </w:tcPr>
          <w:p w14:paraId="04C3D0C7" w14:textId="77777777" w:rsidR="002473FE" w:rsidRPr="00181B33" w:rsidRDefault="002473FE" w:rsidP="00EB4B96">
            <w:pPr>
              <w:rPr>
                <w:color w:val="000000"/>
              </w:rPr>
            </w:pPr>
            <w:r w:rsidRPr="00181B33">
              <w:rPr>
                <w:color w:val="000000"/>
              </w:rPr>
              <w:t>NID_PACKET</w:t>
            </w:r>
          </w:p>
        </w:tc>
        <w:tc>
          <w:tcPr>
            <w:tcW w:w="3259" w:type="dxa"/>
            <w:tcBorders>
              <w:top w:val="nil"/>
              <w:bottom w:val="nil"/>
              <w:right w:val="nil"/>
            </w:tcBorders>
          </w:tcPr>
          <w:p w14:paraId="672D250D" w14:textId="77777777" w:rsidR="002473FE" w:rsidRPr="00181B33" w:rsidRDefault="002473FE" w:rsidP="00EB4B96">
            <w:pPr>
              <w:rPr>
                <w:color w:val="000000"/>
              </w:rPr>
            </w:pPr>
            <w:r w:rsidRPr="00181B33">
              <w:rPr>
                <w:color w:val="000000"/>
              </w:rPr>
              <w:t>Packet identifier</w:t>
            </w:r>
          </w:p>
        </w:tc>
      </w:tr>
      <w:tr w:rsidR="002473FE" w:rsidRPr="00181B33" w14:paraId="0079194D" w14:textId="77777777" w:rsidTr="00EB4B96">
        <w:tc>
          <w:tcPr>
            <w:tcW w:w="2055" w:type="dxa"/>
            <w:tcBorders>
              <w:top w:val="nil"/>
              <w:left w:val="nil"/>
              <w:bottom w:val="nil"/>
            </w:tcBorders>
          </w:tcPr>
          <w:p w14:paraId="1864773F" w14:textId="77777777" w:rsidR="002473FE" w:rsidRPr="00181B33" w:rsidRDefault="002473FE" w:rsidP="00EB4B96">
            <w:r w:rsidRPr="00181B33">
              <w:rPr>
                <w:color w:val="000000"/>
              </w:rPr>
              <w:t>Length</w:t>
            </w:r>
          </w:p>
        </w:tc>
        <w:tc>
          <w:tcPr>
            <w:tcW w:w="3259" w:type="dxa"/>
          </w:tcPr>
          <w:p w14:paraId="613F79CF" w14:textId="77777777" w:rsidR="002473FE" w:rsidRPr="00181B33" w:rsidRDefault="002473FE" w:rsidP="00EB4B96">
            <w:pPr>
              <w:rPr>
                <w:color w:val="000000"/>
              </w:rPr>
            </w:pPr>
            <w:r w:rsidRPr="00181B33">
              <w:rPr>
                <w:color w:val="000000"/>
              </w:rPr>
              <w:t>L_PACKET</w:t>
            </w:r>
          </w:p>
        </w:tc>
        <w:tc>
          <w:tcPr>
            <w:tcW w:w="3259" w:type="dxa"/>
            <w:tcBorders>
              <w:top w:val="nil"/>
              <w:bottom w:val="nil"/>
              <w:right w:val="nil"/>
            </w:tcBorders>
          </w:tcPr>
          <w:p w14:paraId="5B30F6CE" w14:textId="77777777" w:rsidR="002473FE" w:rsidRPr="00181B33" w:rsidRDefault="002473FE" w:rsidP="00EB4B96">
            <w:pPr>
              <w:rPr>
                <w:color w:val="000000"/>
              </w:rPr>
            </w:pPr>
            <w:r w:rsidRPr="00181B33">
              <w:rPr>
                <w:color w:val="000000"/>
              </w:rPr>
              <w:t xml:space="preserve"> Number of bits in the packet</w:t>
            </w:r>
          </w:p>
        </w:tc>
      </w:tr>
      <w:tr w:rsidR="002473FE" w:rsidRPr="00181B33" w14:paraId="5EC36E29" w14:textId="77777777" w:rsidTr="00EB4B96">
        <w:tc>
          <w:tcPr>
            <w:tcW w:w="2055" w:type="dxa"/>
            <w:tcBorders>
              <w:top w:val="nil"/>
              <w:left w:val="nil"/>
              <w:bottom w:val="nil"/>
            </w:tcBorders>
          </w:tcPr>
          <w:p w14:paraId="40CC57FE" w14:textId="77777777" w:rsidR="002473FE" w:rsidRPr="00181B33" w:rsidRDefault="002473FE" w:rsidP="00EB4B96">
            <w:pPr>
              <w:rPr>
                <w:color w:val="000000"/>
              </w:rPr>
            </w:pPr>
            <w:r w:rsidRPr="00181B33">
              <w:rPr>
                <w:color w:val="000000"/>
              </w:rPr>
              <w:t>Scale</w:t>
            </w:r>
          </w:p>
        </w:tc>
        <w:tc>
          <w:tcPr>
            <w:tcW w:w="3259" w:type="dxa"/>
          </w:tcPr>
          <w:p w14:paraId="7A588DE1" w14:textId="77777777" w:rsidR="002473FE" w:rsidRPr="00181B33" w:rsidRDefault="002473FE" w:rsidP="00EB4B96">
            <w:pPr>
              <w:rPr>
                <w:color w:val="000000"/>
              </w:rPr>
            </w:pPr>
            <w:r w:rsidRPr="00181B33">
              <w:rPr>
                <w:color w:val="000000"/>
              </w:rPr>
              <w:t>Q_SCALE</w:t>
            </w:r>
          </w:p>
        </w:tc>
        <w:tc>
          <w:tcPr>
            <w:tcW w:w="3259" w:type="dxa"/>
            <w:tcBorders>
              <w:top w:val="nil"/>
              <w:bottom w:val="nil"/>
              <w:right w:val="nil"/>
            </w:tcBorders>
          </w:tcPr>
          <w:p w14:paraId="3247D78B" w14:textId="77777777" w:rsidR="002473FE" w:rsidRPr="00181B33" w:rsidRDefault="002473FE" w:rsidP="00EB4B96">
            <w:pPr>
              <w:rPr>
                <w:color w:val="000000"/>
              </w:rPr>
            </w:pPr>
            <w:r w:rsidRPr="00181B33">
              <w:rPr>
                <w:color w:val="000000"/>
              </w:rPr>
              <w:t>Specifies which distance scale is used for all distance information within the packet.</w:t>
            </w:r>
          </w:p>
          <w:p w14:paraId="0924AB11" w14:textId="77777777" w:rsidR="002473FE" w:rsidRPr="00181B33" w:rsidRDefault="002473FE" w:rsidP="00EB4B96">
            <w:pPr>
              <w:rPr>
                <w:color w:val="000000"/>
              </w:rPr>
            </w:pPr>
            <w:r w:rsidRPr="00181B33">
              <w:rPr>
                <w:color w:val="000000"/>
              </w:rPr>
              <w:t>There is no Q_SCALE variable in packets that do not contain distance information.</w:t>
            </w:r>
          </w:p>
        </w:tc>
      </w:tr>
      <w:tr w:rsidR="002473FE" w:rsidRPr="00181B33" w14:paraId="4557EB6B" w14:textId="77777777" w:rsidTr="00EB4B96">
        <w:tc>
          <w:tcPr>
            <w:tcW w:w="2055" w:type="dxa"/>
            <w:tcBorders>
              <w:top w:val="nil"/>
              <w:left w:val="nil"/>
              <w:bottom w:val="nil"/>
            </w:tcBorders>
          </w:tcPr>
          <w:p w14:paraId="0A660393" w14:textId="77777777" w:rsidR="002473FE" w:rsidRPr="00181B33" w:rsidRDefault="002473FE" w:rsidP="00EB4B96">
            <w:pPr>
              <w:rPr>
                <w:color w:val="000000"/>
              </w:rPr>
            </w:pPr>
            <w:r w:rsidRPr="00181B33">
              <w:rPr>
                <w:color w:val="000000"/>
              </w:rPr>
              <w:t>Information</w:t>
            </w:r>
          </w:p>
        </w:tc>
        <w:tc>
          <w:tcPr>
            <w:tcW w:w="3259" w:type="dxa"/>
          </w:tcPr>
          <w:p w14:paraId="06A3C85E" w14:textId="77777777" w:rsidR="002473FE" w:rsidRPr="00181B33" w:rsidRDefault="002473FE" w:rsidP="00EB4B96">
            <w:pPr>
              <w:rPr>
                <w:color w:val="000000"/>
              </w:rPr>
            </w:pPr>
            <w:r w:rsidRPr="00181B33">
              <w:rPr>
                <w:color w:val="000000"/>
              </w:rPr>
              <w:t>......</w:t>
            </w:r>
          </w:p>
        </w:tc>
        <w:tc>
          <w:tcPr>
            <w:tcW w:w="3259" w:type="dxa"/>
            <w:tcBorders>
              <w:top w:val="nil"/>
              <w:bottom w:val="nil"/>
              <w:right w:val="nil"/>
            </w:tcBorders>
          </w:tcPr>
          <w:p w14:paraId="544A66D5" w14:textId="77777777" w:rsidR="002473FE" w:rsidRPr="00181B33" w:rsidRDefault="002473FE" w:rsidP="00EB4B96">
            <w:pPr>
              <w:rPr>
                <w:color w:val="000000"/>
              </w:rPr>
            </w:pPr>
            <w:r w:rsidRPr="00181B33">
              <w:rPr>
                <w:color w:val="000000"/>
              </w:rPr>
              <w:t>Well-defined set(s) of variables.</w:t>
            </w:r>
          </w:p>
        </w:tc>
      </w:tr>
    </w:tbl>
    <w:p w14:paraId="58EF533E" w14:textId="77777777" w:rsidR="002473FE" w:rsidRPr="00181B33" w:rsidRDefault="002473FE" w:rsidP="002473FE">
      <w:pPr>
        <w:rPr>
          <w:rFonts w:ascii="Arial" w:hAnsi="Arial"/>
        </w:rPr>
      </w:pPr>
    </w:p>
    <w:p w14:paraId="70595686" w14:textId="77777777" w:rsidR="002473FE" w:rsidRPr="00181B33" w:rsidRDefault="002473FE" w:rsidP="002473FE">
      <w:pPr>
        <w:rPr>
          <w:rFonts w:ascii="Arial" w:hAnsi="Arial"/>
        </w:rPr>
      </w:pPr>
    </w:p>
    <w:p w14:paraId="2E594D30" w14:textId="77777777" w:rsidR="002473FE" w:rsidRPr="00181B33" w:rsidRDefault="002473FE" w:rsidP="002473FE">
      <w:pPr>
        <w:rPr>
          <w:rFonts w:ascii="Arial" w:hAnsi="Arial"/>
        </w:rPr>
      </w:pPr>
    </w:p>
    <w:p w14:paraId="32F303AE" w14:textId="77777777" w:rsidR="002473FE" w:rsidRPr="00181B33" w:rsidRDefault="002473FE" w:rsidP="002473FE">
      <w:r w:rsidRPr="00181B33">
        <w:t>The packet definition does not change when transmitted over different transmission media.</w:t>
      </w:r>
    </w:p>
    <w:p w14:paraId="2FE0EA80" w14:textId="77777777" w:rsidR="002473FE" w:rsidRPr="00181B33" w:rsidRDefault="002473FE" w:rsidP="002473FE">
      <w:r w:rsidRPr="00181B33">
        <w:t>All currently not defined packet identifiers are reserved for future use. All future packet definitions shall follow the above defined structure.</w:t>
      </w:r>
    </w:p>
    <w:p w14:paraId="6291047E" w14:textId="77777777" w:rsidR="002473FE" w:rsidRPr="00181B33" w:rsidRDefault="002473FE" w:rsidP="002473FE">
      <w:r w:rsidRPr="00181B33">
        <w:t>N_ITER specifies the number of iterations of a variable or group of variables that follow.</w:t>
      </w:r>
    </w:p>
    <w:p w14:paraId="7066475D" w14:textId="77777777" w:rsidR="002473FE" w:rsidRPr="00181B33" w:rsidRDefault="002473FE" w:rsidP="002473FE">
      <w:r w:rsidRPr="00181B33">
        <w:t>If N_ITER is 0 then no variables follow.</w:t>
      </w:r>
    </w:p>
    <w:p w14:paraId="1ECCA2B7" w14:textId="77777777" w:rsidR="002473FE" w:rsidRPr="00181B33" w:rsidRDefault="002473FE" w:rsidP="002473FE">
      <w:r w:rsidRPr="00181B33">
        <w:t>Two nested levels of iterations can exist.</w:t>
      </w:r>
    </w:p>
    <w:p w14:paraId="2B8AF78F" w14:textId="77777777" w:rsidR="002473FE" w:rsidRPr="00181B33" w:rsidRDefault="002473FE" w:rsidP="002473FE">
      <w:r w:rsidRPr="00181B33">
        <w:t>Indented variables are optional, depending on the value of the previous qualifier variable in the packet.</w:t>
      </w:r>
    </w:p>
    <w:p w14:paraId="4774ABE5" w14:textId="5735EDDD" w:rsidR="002473FE" w:rsidRPr="00EB4B96" w:rsidRDefault="002473FE" w:rsidP="00EB4B96"/>
    <w:p w14:paraId="31443D32" w14:textId="18E4FD9F" w:rsidR="0039642E" w:rsidRDefault="002473FE" w:rsidP="00EB4B96">
      <w:pPr>
        <w:pStyle w:val="Listenabsatz"/>
        <w:numPr>
          <w:ilvl w:val="3"/>
          <w:numId w:val="6"/>
        </w:numPr>
      </w:pPr>
      <w:r>
        <w:t xml:space="preserve">Packets </w:t>
      </w:r>
      <w:r w:rsidR="0039642E">
        <w:t xml:space="preserve">TIU to ETCS Onboard Unit </w:t>
      </w:r>
    </w:p>
    <w:p w14:paraId="79E2BEE1" w14:textId="77777777" w:rsidR="007B1614" w:rsidRDefault="007B1614" w:rsidP="00EB4B96">
      <w:pPr>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3"/>
        <w:gridCol w:w="5320"/>
      </w:tblGrid>
      <w:tr w:rsidR="0039642E" w:rsidRPr="00181B33" w14:paraId="7F7E1CE3" w14:textId="77777777" w:rsidTr="00EB4B96">
        <w:trPr>
          <w:cantSplit/>
          <w:trHeight w:val="611"/>
          <w:tblHeader/>
        </w:trPr>
        <w:tc>
          <w:tcPr>
            <w:tcW w:w="1413" w:type="dxa"/>
          </w:tcPr>
          <w:p w14:paraId="69DEA59E" w14:textId="77777777" w:rsidR="0039642E" w:rsidRPr="00B1148A" w:rsidRDefault="0039642E" w:rsidP="007B1614">
            <w:pPr>
              <w:keepNext/>
              <w:keepLines/>
              <w:rPr>
                <w:color w:val="000000"/>
              </w:rPr>
            </w:pPr>
            <w:r w:rsidRPr="00B1148A">
              <w:rPr>
                <w:color w:val="000000"/>
              </w:rPr>
              <w:t>Packet Number</w:t>
            </w:r>
          </w:p>
        </w:tc>
        <w:tc>
          <w:tcPr>
            <w:tcW w:w="5320" w:type="dxa"/>
          </w:tcPr>
          <w:p w14:paraId="1D84820E" w14:textId="77777777" w:rsidR="0039642E" w:rsidRPr="00B1148A" w:rsidRDefault="0039642E" w:rsidP="007B1614">
            <w:pPr>
              <w:keepNext/>
              <w:keepLines/>
              <w:rPr>
                <w:color w:val="000000"/>
              </w:rPr>
            </w:pPr>
            <w:r w:rsidRPr="00B1148A">
              <w:rPr>
                <w:color w:val="000000"/>
              </w:rPr>
              <w:t>Packet Name</w:t>
            </w:r>
          </w:p>
        </w:tc>
      </w:tr>
      <w:tr w:rsidR="0039642E" w:rsidRPr="00181B33" w14:paraId="484938D6" w14:textId="77777777" w:rsidTr="00EB4B96">
        <w:tc>
          <w:tcPr>
            <w:tcW w:w="1413" w:type="dxa"/>
          </w:tcPr>
          <w:p w14:paraId="24272D72" w14:textId="77777777" w:rsidR="0039642E" w:rsidRPr="00B1148A" w:rsidRDefault="0039642E" w:rsidP="007B1614">
            <w:pPr>
              <w:keepNext/>
              <w:keepLines/>
              <w:rPr>
                <w:color w:val="000000"/>
              </w:rPr>
            </w:pPr>
            <w:r w:rsidRPr="00B1148A">
              <w:rPr>
                <w:color w:val="000000"/>
              </w:rPr>
              <w:t>0</w:t>
            </w:r>
          </w:p>
        </w:tc>
        <w:tc>
          <w:tcPr>
            <w:tcW w:w="5320" w:type="dxa"/>
          </w:tcPr>
          <w:p w14:paraId="0E07475B" w14:textId="77777777" w:rsidR="0039642E" w:rsidRPr="00B1148A" w:rsidRDefault="0039642E" w:rsidP="007B1614">
            <w:pPr>
              <w:keepNext/>
              <w:keepLines/>
              <w:rPr>
                <w:color w:val="000000"/>
              </w:rPr>
            </w:pPr>
            <w:r w:rsidRPr="00B1148A">
              <w:rPr>
                <w:color w:val="000000"/>
              </w:rPr>
              <w:t>Inputs from train devices</w:t>
            </w:r>
          </w:p>
        </w:tc>
      </w:tr>
      <w:tr w:rsidR="0039642E" w:rsidRPr="00181B33" w14:paraId="736E5A55" w14:textId="77777777" w:rsidTr="00EB4B96">
        <w:tc>
          <w:tcPr>
            <w:tcW w:w="1413" w:type="dxa"/>
          </w:tcPr>
          <w:p w14:paraId="3C164E39" w14:textId="77777777" w:rsidR="0039642E" w:rsidRPr="00B1148A" w:rsidRDefault="0039642E" w:rsidP="007B1614">
            <w:pPr>
              <w:rPr>
                <w:color w:val="000000"/>
              </w:rPr>
            </w:pPr>
            <w:r w:rsidRPr="00B1148A">
              <w:rPr>
                <w:color w:val="000000"/>
              </w:rPr>
              <w:t>1</w:t>
            </w:r>
          </w:p>
        </w:tc>
        <w:tc>
          <w:tcPr>
            <w:tcW w:w="5320" w:type="dxa"/>
          </w:tcPr>
          <w:p w14:paraId="3EC3AA70" w14:textId="77777777" w:rsidR="0039642E" w:rsidRPr="00B1148A" w:rsidRDefault="0039642E" w:rsidP="007B1614">
            <w:pPr>
              <w:rPr>
                <w:color w:val="000000"/>
              </w:rPr>
            </w:pPr>
            <w:r w:rsidRPr="00B1148A">
              <w:rPr>
                <w:color w:val="000000"/>
              </w:rPr>
              <w:t>Plain text message</w:t>
            </w:r>
          </w:p>
        </w:tc>
      </w:tr>
      <w:tr w:rsidR="0039642E" w:rsidRPr="00181B33" w14:paraId="449ECE7A" w14:textId="77777777" w:rsidTr="00EB4B96">
        <w:tc>
          <w:tcPr>
            <w:tcW w:w="1413" w:type="dxa"/>
          </w:tcPr>
          <w:p w14:paraId="6B8C724D" w14:textId="77777777" w:rsidR="0039642E" w:rsidRPr="00B1148A" w:rsidRDefault="0039642E" w:rsidP="007B1614">
            <w:pPr>
              <w:rPr>
                <w:color w:val="000000"/>
              </w:rPr>
            </w:pPr>
            <w:r w:rsidRPr="00B1148A">
              <w:rPr>
                <w:color w:val="000000"/>
              </w:rPr>
              <w:t>2</w:t>
            </w:r>
          </w:p>
        </w:tc>
        <w:tc>
          <w:tcPr>
            <w:tcW w:w="5320" w:type="dxa"/>
          </w:tcPr>
          <w:p w14:paraId="0609E4E5" w14:textId="77777777" w:rsidR="0039642E" w:rsidRPr="00B1148A" w:rsidRDefault="0039642E" w:rsidP="007B1614">
            <w:pPr>
              <w:rPr>
                <w:color w:val="000000"/>
              </w:rPr>
            </w:pPr>
            <w:r w:rsidRPr="00B1148A">
              <w:rPr>
                <w:color w:val="000000"/>
              </w:rPr>
              <w:t>Fixed text message</w:t>
            </w:r>
          </w:p>
        </w:tc>
      </w:tr>
      <w:tr w:rsidR="0039642E" w:rsidRPr="00181B33" w14:paraId="1EF3735E" w14:textId="77777777" w:rsidTr="00EB4B96">
        <w:tc>
          <w:tcPr>
            <w:tcW w:w="1413" w:type="dxa"/>
          </w:tcPr>
          <w:p w14:paraId="1B63FB62" w14:textId="77777777" w:rsidR="0039642E" w:rsidRPr="00B1148A" w:rsidRDefault="0039642E" w:rsidP="007B1614">
            <w:pPr>
              <w:rPr>
                <w:color w:val="000000"/>
              </w:rPr>
            </w:pPr>
            <w:r w:rsidRPr="00B1148A">
              <w:rPr>
                <w:color w:val="000000"/>
              </w:rPr>
              <w:t>3</w:t>
            </w:r>
          </w:p>
        </w:tc>
        <w:tc>
          <w:tcPr>
            <w:tcW w:w="5320" w:type="dxa"/>
          </w:tcPr>
          <w:p w14:paraId="65AFA901" w14:textId="77777777" w:rsidR="0039642E" w:rsidRPr="00B1148A" w:rsidRDefault="0039642E" w:rsidP="007B1614">
            <w:pPr>
              <w:rPr>
                <w:color w:val="000000"/>
              </w:rPr>
            </w:pPr>
            <w:r w:rsidRPr="00B1148A">
              <w:rPr>
                <w:color w:val="000000"/>
              </w:rPr>
              <w:t>brake models</w:t>
            </w:r>
          </w:p>
        </w:tc>
      </w:tr>
      <w:tr w:rsidR="0039642E" w:rsidRPr="00181B33" w14:paraId="61320C16" w14:textId="77777777" w:rsidTr="00EB4B96">
        <w:tc>
          <w:tcPr>
            <w:tcW w:w="1413" w:type="dxa"/>
          </w:tcPr>
          <w:p w14:paraId="7C9D951E" w14:textId="77777777" w:rsidR="0039642E" w:rsidRPr="00B1148A" w:rsidRDefault="0039642E" w:rsidP="007B1614">
            <w:pPr>
              <w:rPr>
                <w:color w:val="000000"/>
              </w:rPr>
            </w:pPr>
            <w:r w:rsidRPr="00B1148A">
              <w:rPr>
                <w:color w:val="000000"/>
              </w:rPr>
              <w:lastRenderedPageBreak/>
              <w:t>4</w:t>
            </w:r>
          </w:p>
        </w:tc>
        <w:tc>
          <w:tcPr>
            <w:tcW w:w="5320" w:type="dxa"/>
          </w:tcPr>
          <w:p w14:paraId="446E940A" w14:textId="77777777" w:rsidR="0039642E" w:rsidRPr="00B1148A" w:rsidRDefault="0039642E" w:rsidP="007B1614">
            <w:pPr>
              <w:rPr>
                <w:i/>
                <w:color w:val="000000"/>
              </w:rPr>
            </w:pPr>
            <w:r w:rsidRPr="00B1148A">
              <w:rPr>
                <w:i/>
                <w:color w:val="000000"/>
              </w:rPr>
              <w:t>Not used</w:t>
            </w:r>
          </w:p>
        </w:tc>
      </w:tr>
      <w:tr w:rsidR="0039642E" w:rsidRPr="00181B33" w14:paraId="5CC0A7EC" w14:textId="77777777" w:rsidTr="00EB4B96">
        <w:tc>
          <w:tcPr>
            <w:tcW w:w="1413" w:type="dxa"/>
          </w:tcPr>
          <w:p w14:paraId="58069AA2" w14:textId="77777777" w:rsidR="0039642E" w:rsidRPr="00B1148A" w:rsidRDefault="0039642E" w:rsidP="007B1614">
            <w:pPr>
              <w:rPr>
                <w:color w:val="000000"/>
              </w:rPr>
            </w:pPr>
            <w:r w:rsidRPr="00B1148A">
              <w:rPr>
                <w:color w:val="000000"/>
              </w:rPr>
              <w:t>5</w:t>
            </w:r>
          </w:p>
        </w:tc>
        <w:tc>
          <w:tcPr>
            <w:tcW w:w="5320" w:type="dxa"/>
          </w:tcPr>
          <w:p w14:paraId="10670F3F" w14:textId="77777777" w:rsidR="0039642E" w:rsidRPr="00B1148A" w:rsidRDefault="0039642E" w:rsidP="007B1614">
            <w:pPr>
              <w:rPr>
                <w:i/>
                <w:color w:val="000000"/>
              </w:rPr>
            </w:pPr>
            <w:r w:rsidRPr="00B1148A">
              <w:rPr>
                <w:i/>
                <w:color w:val="000000"/>
              </w:rPr>
              <w:t>Not used</w:t>
            </w:r>
          </w:p>
        </w:tc>
      </w:tr>
      <w:tr w:rsidR="0039642E" w:rsidRPr="00181B33" w14:paraId="12B9153B" w14:textId="77777777" w:rsidTr="00EB4B96">
        <w:tc>
          <w:tcPr>
            <w:tcW w:w="1413" w:type="dxa"/>
          </w:tcPr>
          <w:p w14:paraId="65F6DFE0" w14:textId="77777777" w:rsidR="0039642E" w:rsidRPr="00B1148A" w:rsidRDefault="0039642E" w:rsidP="007B1614">
            <w:pPr>
              <w:rPr>
                <w:color w:val="000000"/>
              </w:rPr>
            </w:pPr>
            <w:r w:rsidRPr="00B1148A">
              <w:rPr>
                <w:color w:val="000000"/>
              </w:rPr>
              <w:t>6</w:t>
            </w:r>
          </w:p>
        </w:tc>
        <w:tc>
          <w:tcPr>
            <w:tcW w:w="5320" w:type="dxa"/>
          </w:tcPr>
          <w:p w14:paraId="4AF777BB" w14:textId="77777777" w:rsidR="0039642E" w:rsidRPr="00B1148A" w:rsidRDefault="0039642E" w:rsidP="007B1614">
            <w:pPr>
              <w:rPr>
                <w:color w:val="000000"/>
              </w:rPr>
            </w:pPr>
            <w:r w:rsidRPr="00B1148A">
              <w:rPr>
                <w:color w:val="000000"/>
              </w:rPr>
              <w:t>Test and failure detection</w:t>
            </w:r>
          </w:p>
        </w:tc>
      </w:tr>
      <w:tr w:rsidR="0039642E" w:rsidRPr="00181B33" w14:paraId="35D84277" w14:textId="77777777" w:rsidTr="00EB4B96">
        <w:tc>
          <w:tcPr>
            <w:tcW w:w="1413" w:type="dxa"/>
          </w:tcPr>
          <w:p w14:paraId="6170392C" w14:textId="77777777" w:rsidR="0039642E" w:rsidRPr="00B1148A" w:rsidRDefault="0039642E" w:rsidP="007B1614">
            <w:pPr>
              <w:rPr>
                <w:color w:val="000000"/>
              </w:rPr>
            </w:pPr>
            <w:r w:rsidRPr="00B1148A">
              <w:rPr>
                <w:color w:val="000000"/>
              </w:rPr>
              <w:t>7</w:t>
            </w:r>
          </w:p>
        </w:tc>
        <w:tc>
          <w:tcPr>
            <w:tcW w:w="5320" w:type="dxa"/>
          </w:tcPr>
          <w:p w14:paraId="294E246D" w14:textId="77777777" w:rsidR="0039642E" w:rsidRPr="00B1148A" w:rsidRDefault="0039642E" w:rsidP="007B1614">
            <w:pPr>
              <w:rPr>
                <w:color w:val="000000"/>
              </w:rPr>
            </w:pPr>
            <w:r w:rsidRPr="00B1148A">
              <w:rPr>
                <w:color w:val="000000"/>
              </w:rPr>
              <w:t xml:space="preserve">STMs specific behaviour </w:t>
            </w:r>
          </w:p>
        </w:tc>
      </w:tr>
      <w:tr w:rsidR="0039642E" w:rsidRPr="00181B33" w14:paraId="0285FA28" w14:textId="77777777" w:rsidTr="00EB4B96">
        <w:tc>
          <w:tcPr>
            <w:tcW w:w="1413" w:type="dxa"/>
          </w:tcPr>
          <w:p w14:paraId="447A930A" w14:textId="77777777" w:rsidR="0039642E" w:rsidRPr="00B1148A" w:rsidRDefault="0039642E" w:rsidP="007B1614">
            <w:pPr>
              <w:rPr>
                <w:color w:val="000000"/>
              </w:rPr>
            </w:pPr>
            <w:r w:rsidRPr="00B1148A">
              <w:rPr>
                <w:color w:val="000000"/>
              </w:rPr>
              <w:t>8</w:t>
            </w:r>
          </w:p>
        </w:tc>
        <w:tc>
          <w:tcPr>
            <w:tcW w:w="5320" w:type="dxa"/>
          </w:tcPr>
          <w:p w14:paraId="2D67CF3C" w14:textId="77777777" w:rsidR="0039642E" w:rsidRPr="00B1148A" w:rsidRDefault="0039642E" w:rsidP="007B1614">
            <w:pPr>
              <w:rPr>
                <w:color w:val="000000"/>
              </w:rPr>
            </w:pPr>
            <w:r w:rsidRPr="00B1148A">
              <w:rPr>
                <w:color w:val="000000"/>
              </w:rPr>
              <w:t>Specific from MVB (Specific to Alstom implementation)</w:t>
            </w:r>
          </w:p>
        </w:tc>
      </w:tr>
      <w:tr w:rsidR="0039642E" w:rsidRPr="00181B33" w14:paraId="2DDEF32E" w14:textId="77777777" w:rsidTr="00EB4B96">
        <w:tc>
          <w:tcPr>
            <w:tcW w:w="1413" w:type="dxa"/>
          </w:tcPr>
          <w:p w14:paraId="68DA7D56" w14:textId="77777777" w:rsidR="0039642E" w:rsidRPr="00B1148A" w:rsidRDefault="0039642E" w:rsidP="007B1614">
            <w:pPr>
              <w:rPr>
                <w:color w:val="000000"/>
              </w:rPr>
            </w:pPr>
            <w:r w:rsidRPr="00B1148A">
              <w:rPr>
                <w:color w:val="000000"/>
              </w:rPr>
              <w:t>12</w:t>
            </w:r>
          </w:p>
        </w:tc>
        <w:tc>
          <w:tcPr>
            <w:tcW w:w="5320" w:type="dxa"/>
          </w:tcPr>
          <w:p w14:paraId="21073DEA" w14:textId="77777777" w:rsidR="0039642E" w:rsidRPr="00B1148A" w:rsidRDefault="0039642E" w:rsidP="007B1614">
            <w:pPr>
              <w:rPr>
                <w:color w:val="000000"/>
              </w:rPr>
            </w:pPr>
            <w:r w:rsidRPr="00B1148A">
              <w:rPr>
                <w:color w:val="000000"/>
              </w:rPr>
              <w:t>Diagnostic</w:t>
            </w:r>
          </w:p>
        </w:tc>
      </w:tr>
      <w:tr w:rsidR="0039642E" w:rsidRPr="00181B33" w14:paraId="6CEC8E6E" w14:textId="77777777" w:rsidTr="00EB4B96">
        <w:tc>
          <w:tcPr>
            <w:tcW w:w="1413" w:type="dxa"/>
          </w:tcPr>
          <w:p w14:paraId="5D23F5E3" w14:textId="77777777" w:rsidR="0039642E" w:rsidRPr="00B1148A" w:rsidRDefault="0039642E" w:rsidP="007B1614">
            <w:pPr>
              <w:rPr>
                <w:color w:val="000000"/>
              </w:rPr>
            </w:pPr>
            <w:r w:rsidRPr="00B1148A">
              <w:rPr>
                <w:color w:val="000000"/>
              </w:rPr>
              <w:t>13</w:t>
            </w:r>
          </w:p>
        </w:tc>
        <w:tc>
          <w:tcPr>
            <w:tcW w:w="5320" w:type="dxa"/>
          </w:tcPr>
          <w:p w14:paraId="479CFEEC" w14:textId="77777777" w:rsidR="0039642E" w:rsidRPr="00B1148A" w:rsidRDefault="0039642E" w:rsidP="007B1614">
            <w:pPr>
              <w:rPr>
                <w:color w:val="000000"/>
              </w:rPr>
            </w:pPr>
            <w:r w:rsidRPr="00B1148A">
              <w:rPr>
                <w:color w:val="000000"/>
              </w:rPr>
              <w:t>Inhibition Level (Specific to Alstom implementation)</w:t>
            </w:r>
          </w:p>
        </w:tc>
      </w:tr>
    </w:tbl>
    <w:p w14:paraId="7F612CF1" w14:textId="77777777" w:rsidR="0039642E" w:rsidRDefault="0039642E" w:rsidP="00EB4B96">
      <w:pPr>
        <w:pStyle w:val="Listenabsatz"/>
        <w:ind w:left="1728"/>
      </w:pPr>
    </w:p>
    <w:p w14:paraId="2DB0BD24" w14:textId="3A59E5D2" w:rsidR="0039642E" w:rsidRDefault="00935806" w:rsidP="00EB4B96">
      <w:pPr>
        <w:pStyle w:val="Listenabsatz"/>
        <w:numPr>
          <w:ilvl w:val="3"/>
          <w:numId w:val="6"/>
        </w:numPr>
      </w:pPr>
      <w:r>
        <w:t>ETCS Onboard to TIU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3"/>
        <w:gridCol w:w="5320"/>
        <w:tblGridChange w:id="61">
          <w:tblGrid>
            <w:gridCol w:w="1413"/>
            <w:gridCol w:w="5320"/>
          </w:tblGrid>
        </w:tblGridChange>
      </w:tblGrid>
      <w:tr w:rsidR="00935806" w:rsidRPr="00181B33" w14:paraId="6A01FD3D" w14:textId="77777777" w:rsidTr="00EB4B96">
        <w:trPr>
          <w:cantSplit/>
          <w:trHeight w:val="611"/>
          <w:tblHeader/>
        </w:trPr>
        <w:tc>
          <w:tcPr>
            <w:tcW w:w="1413" w:type="dxa"/>
          </w:tcPr>
          <w:p w14:paraId="72B9FD6B" w14:textId="77777777" w:rsidR="00935806" w:rsidRPr="00B1148A" w:rsidRDefault="00935806" w:rsidP="007B1614">
            <w:pPr>
              <w:keepNext/>
              <w:keepLines/>
              <w:rPr>
                <w:color w:val="000000"/>
              </w:rPr>
            </w:pPr>
            <w:r w:rsidRPr="00B1148A">
              <w:rPr>
                <w:color w:val="000000"/>
              </w:rPr>
              <w:t>Packet Number</w:t>
            </w:r>
          </w:p>
        </w:tc>
        <w:tc>
          <w:tcPr>
            <w:tcW w:w="5320" w:type="dxa"/>
          </w:tcPr>
          <w:p w14:paraId="643BED0D" w14:textId="77777777" w:rsidR="00935806" w:rsidRPr="00B1148A" w:rsidRDefault="00935806" w:rsidP="007B1614">
            <w:pPr>
              <w:keepNext/>
              <w:keepLines/>
              <w:rPr>
                <w:color w:val="000000"/>
              </w:rPr>
            </w:pPr>
            <w:r w:rsidRPr="00B1148A">
              <w:rPr>
                <w:color w:val="000000"/>
              </w:rPr>
              <w:t>Packet Name</w:t>
            </w:r>
          </w:p>
        </w:tc>
      </w:tr>
      <w:tr w:rsidR="00935806" w:rsidRPr="00181B33" w14:paraId="6B72377C" w14:textId="77777777" w:rsidTr="00EB4B96">
        <w:tc>
          <w:tcPr>
            <w:tcW w:w="1413" w:type="dxa"/>
          </w:tcPr>
          <w:p w14:paraId="695CEE1D" w14:textId="77777777" w:rsidR="00935806" w:rsidRPr="00B1148A" w:rsidRDefault="00935806" w:rsidP="007B1614">
            <w:pPr>
              <w:keepNext/>
              <w:keepLines/>
              <w:rPr>
                <w:color w:val="000000"/>
              </w:rPr>
            </w:pPr>
            <w:r w:rsidRPr="00B1148A">
              <w:rPr>
                <w:color w:val="000000"/>
              </w:rPr>
              <w:t>0</w:t>
            </w:r>
          </w:p>
        </w:tc>
        <w:tc>
          <w:tcPr>
            <w:tcW w:w="5320" w:type="dxa"/>
          </w:tcPr>
          <w:p w14:paraId="2D27D063" w14:textId="77777777" w:rsidR="00935806" w:rsidRPr="00B1148A" w:rsidRDefault="00935806" w:rsidP="007B1614">
            <w:pPr>
              <w:keepNext/>
              <w:keepLines/>
              <w:rPr>
                <w:color w:val="000000"/>
              </w:rPr>
            </w:pPr>
            <w:r w:rsidRPr="00B1148A">
              <w:rPr>
                <w:color w:val="000000"/>
              </w:rPr>
              <w:t>Commands</w:t>
            </w:r>
          </w:p>
        </w:tc>
      </w:tr>
      <w:tr w:rsidR="00935806" w:rsidRPr="00181B33" w14:paraId="01F783FE" w14:textId="77777777" w:rsidTr="00EB4B96">
        <w:tc>
          <w:tcPr>
            <w:tcW w:w="1413" w:type="dxa"/>
          </w:tcPr>
          <w:p w14:paraId="17C781DE" w14:textId="77777777" w:rsidR="00935806" w:rsidRPr="00B1148A" w:rsidRDefault="00935806" w:rsidP="007B1614">
            <w:pPr>
              <w:rPr>
                <w:color w:val="000000"/>
              </w:rPr>
            </w:pPr>
            <w:r w:rsidRPr="00B1148A">
              <w:rPr>
                <w:color w:val="000000"/>
              </w:rPr>
              <w:t>1</w:t>
            </w:r>
          </w:p>
        </w:tc>
        <w:tc>
          <w:tcPr>
            <w:tcW w:w="5320" w:type="dxa"/>
          </w:tcPr>
          <w:p w14:paraId="5BCDD1D3" w14:textId="77777777" w:rsidR="00935806" w:rsidRPr="00B1148A" w:rsidRDefault="00935806" w:rsidP="007B1614">
            <w:pPr>
              <w:rPr>
                <w:color w:val="000000"/>
              </w:rPr>
            </w:pPr>
            <w:r w:rsidRPr="00B1148A">
              <w:rPr>
                <w:color w:val="000000"/>
              </w:rPr>
              <w:t>Track conditions</w:t>
            </w:r>
          </w:p>
        </w:tc>
      </w:tr>
      <w:tr w:rsidR="00935806" w:rsidRPr="00181B33" w14:paraId="747A4096" w14:textId="77777777" w:rsidTr="00EB4B96">
        <w:tc>
          <w:tcPr>
            <w:tcW w:w="1413" w:type="dxa"/>
          </w:tcPr>
          <w:p w14:paraId="0F8F4FD0" w14:textId="77777777" w:rsidR="00935806" w:rsidRPr="00B1148A" w:rsidRDefault="00935806" w:rsidP="007B1614">
            <w:pPr>
              <w:rPr>
                <w:color w:val="000000"/>
              </w:rPr>
            </w:pPr>
            <w:r w:rsidRPr="00B1148A">
              <w:rPr>
                <w:color w:val="000000"/>
              </w:rPr>
              <w:t>2</w:t>
            </w:r>
          </w:p>
        </w:tc>
        <w:tc>
          <w:tcPr>
            <w:tcW w:w="5320" w:type="dxa"/>
          </w:tcPr>
          <w:p w14:paraId="07F59C4F" w14:textId="77777777" w:rsidR="00935806" w:rsidRPr="00B1148A" w:rsidRDefault="00935806" w:rsidP="007B1614">
            <w:pPr>
              <w:rPr>
                <w:color w:val="000000"/>
              </w:rPr>
            </w:pPr>
            <w:r w:rsidRPr="00B1148A">
              <w:rPr>
                <w:color w:val="000000"/>
              </w:rPr>
              <w:t>Odometric data</w:t>
            </w:r>
          </w:p>
        </w:tc>
      </w:tr>
      <w:tr w:rsidR="00935806" w:rsidRPr="00181B33" w14:paraId="246CDE89" w14:textId="77777777" w:rsidTr="00EB4B96">
        <w:tc>
          <w:tcPr>
            <w:tcW w:w="1413" w:type="dxa"/>
          </w:tcPr>
          <w:p w14:paraId="110CBC0C" w14:textId="77777777" w:rsidR="00935806" w:rsidRPr="00B1148A" w:rsidRDefault="00935806" w:rsidP="007B1614">
            <w:pPr>
              <w:rPr>
                <w:color w:val="000000"/>
              </w:rPr>
            </w:pPr>
            <w:r w:rsidRPr="00B1148A">
              <w:rPr>
                <w:color w:val="000000"/>
              </w:rPr>
              <w:t>3</w:t>
            </w:r>
          </w:p>
        </w:tc>
        <w:tc>
          <w:tcPr>
            <w:tcW w:w="5320" w:type="dxa"/>
          </w:tcPr>
          <w:p w14:paraId="3096CE16" w14:textId="77777777" w:rsidR="00935806" w:rsidRPr="00B1148A" w:rsidRDefault="00935806" w:rsidP="007B1614">
            <w:pPr>
              <w:rPr>
                <w:color w:val="000000"/>
              </w:rPr>
            </w:pPr>
            <w:r w:rsidRPr="00B1148A">
              <w:rPr>
                <w:color w:val="000000"/>
              </w:rPr>
              <w:t>Other information</w:t>
            </w:r>
          </w:p>
        </w:tc>
      </w:tr>
      <w:tr w:rsidR="00935806" w:rsidRPr="00181B33" w14:paraId="340D0FA1" w14:textId="77777777" w:rsidTr="00EB4B96">
        <w:tc>
          <w:tcPr>
            <w:tcW w:w="1413" w:type="dxa"/>
          </w:tcPr>
          <w:p w14:paraId="7FA1FE9D" w14:textId="77777777" w:rsidR="00935806" w:rsidRPr="00B1148A" w:rsidRDefault="00935806" w:rsidP="007B1614">
            <w:pPr>
              <w:rPr>
                <w:color w:val="000000"/>
              </w:rPr>
            </w:pPr>
            <w:r w:rsidRPr="00B1148A">
              <w:rPr>
                <w:color w:val="000000"/>
              </w:rPr>
              <w:t>4</w:t>
            </w:r>
          </w:p>
        </w:tc>
        <w:tc>
          <w:tcPr>
            <w:tcW w:w="5320" w:type="dxa"/>
          </w:tcPr>
          <w:p w14:paraId="04B1CCDE" w14:textId="77777777" w:rsidR="00935806" w:rsidRPr="00B1148A" w:rsidRDefault="00935806" w:rsidP="007B1614">
            <w:pPr>
              <w:rPr>
                <w:color w:val="000000"/>
              </w:rPr>
            </w:pPr>
            <w:r w:rsidRPr="00B1148A">
              <w:rPr>
                <w:color w:val="000000"/>
              </w:rPr>
              <w:t>Train type</w:t>
            </w:r>
          </w:p>
        </w:tc>
      </w:tr>
      <w:tr w:rsidR="00935806" w:rsidRPr="00181B33" w14:paraId="62A4D422" w14:textId="77777777" w:rsidTr="00EB4B96">
        <w:tc>
          <w:tcPr>
            <w:tcW w:w="1413" w:type="dxa"/>
          </w:tcPr>
          <w:p w14:paraId="741D690E" w14:textId="77777777" w:rsidR="00935806" w:rsidRPr="00B1148A" w:rsidRDefault="00935806" w:rsidP="007B1614">
            <w:pPr>
              <w:rPr>
                <w:color w:val="000000"/>
              </w:rPr>
            </w:pPr>
            <w:r w:rsidRPr="00B1148A">
              <w:rPr>
                <w:color w:val="000000"/>
              </w:rPr>
              <w:t>5</w:t>
            </w:r>
          </w:p>
        </w:tc>
        <w:tc>
          <w:tcPr>
            <w:tcW w:w="5320" w:type="dxa"/>
          </w:tcPr>
          <w:p w14:paraId="27542890" w14:textId="77777777" w:rsidR="00935806" w:rsidRPr="00B1148A" w:rsidRDefault="00935806" w:rsidP="007B1614">
            <w:pPr>
              <w:rPr>
                <w:color w:val="000000"/>
              </w:rPr>
            </w:pPr>
            <w:r w:rsidRPr="00B1148A">
              <w:rPr>
                <w:color w:val="000000"/>
              </w:rPr>
              <w:t>Track condition change of traction power</w:t>
            </w:r>
          </w:p>
        </w:tc>
      </w:tr>
      <w:tr w:rsidR="00935806" w:rsidRPr="00181B33" w14:paraId="0083464F" w14:textId="77777777" w:rsidTr="00EB4B96">
        <w:tc>
          <w:tcPr>
            <w:tcW w:w="1413" w:type="dxa"/>
          </w:tcPr>
          <w:p w14:paraId="686B028D" w14:textId="77777777" w:rsidR="00935806" w:rsidRPr="00B1148A" w:rsidRDefault="00935806" w:rsidP="007B1614">
            <w:pPr>
              <w:rPr>
                <w:color w:val="000000"/>
              </w:rPr>
            </w:pPr>
            <w:r w:rsidRPr="00B1148A">
              <w:rPr>
                <w:color w:val="000000"/>
              </w:rPr>
              <w:t>6</w:t>
            </w:r>
          </w:p>
        </w:tc>
        <w:tc>
          <w:tcPr>
            <w:tcW w:w="5320" w:type="dxa"/>
          </w:tcPr>
          <w:p w14:paraId="6C4DD222" w14:textId="77777777" w:rsidR="00935806" w:rsidRPr="00B1148A" w:rsidRDefault="00935806" w:rsidP="007B1614">
            <w:pPr>
              <w:rPr>
                <w:color w:val="000000"/>
              </w:rPr>
            </w:pPr>
            <w:r w:rsidRPr="00B1148A">
              <w:rPr>
                <w:color w:val="000000"/>
              </w:rPr>
              <w:t>Location reference update</w:t>
            </w:r>
          </w:p>
        </w:tc>
      </w:tr>
      <w:tr w:rsidR="00935806" w:rsidRPr="00181B33" w14:paraId="61F1DB2D" w14:textId="77777777" w:rsidTr="00EB4B96">
        <w:tc>
          <w:tcPr>
            <w:tcW w:w="1413" w:type="dxa"/>
          </w:tcPr>
          <w:p w14:paraId="472D042A" w14:textId="77777777" w:rsidR="00935806" w:rsidRPr="00B1148A" w:rsidRDefault="00935806" w:rsidP="007B1614">
            <w:pPr>
              <w:rPr>
                <w:color w:val="000000"/>
              </w:rPr>
            </w:pPr>
            <w:r w:rsidRPr="00B1148A">
              <w:rPr>
                <w:color w:val="000000"/>
              </w:rPr>
              <w:t>7</w:t>
            </w:r>
          </w:p>
        </w:tc>
        <w:tc>
          <w:tcPr>
            <w:tcW w:w="5320" w:type="dxa"/>
          </w:tcPr>
          <w:p w14:paraId="25059355" w14:textId="77777777" w:rsidR="00935806" w:rsidRPr="00B1148A" w:rsidRDefault="00935806" w:rsidP="007B1614">
            <w:pPr>
              <w:rPr>
                <w:color w:val="000000"/>
              </w:rPr>
            </w:pPr>
            <w:r w:rsidRPr="00B1148A">
              <w:rPr>
                <w:color w:val="000000"/>
              </w:rPr>
              <w:t>Sporadic commands</w:t>
            </w:r>
          </w:p>
        </w:tc>
      </w:tr>
      <w:tr w:rsidR="00935806" w:rsidRPr="00181B33" w14:paraId="1C5A82B9" w14:textId="77777777" w:rsidTr="00EB4B96">
        <w:tc>
          <w:tcPr>
            <w:tcW w:w="1413" w:type="dxa"/>
          </w:tcPr>
          <w:p w14:paraId="16722923" w14:textId="77777777" w:rsidR="00935806" w:rsidRPr="00B1148A" w:rsidRDefault="00935806" w:rsidP="007B1614">
            <w:pPr>
              <w:rPr>
                <w:color w:val="000000"/>
              </w:rPr>
            </w:pPr>
            <w:r w:rsidRPr="00B1148A">
              <w:rPr>
                <w:color w:val="000000"/>
              </w:rPr>
              <w:t>8</w:t>
            </w:r>
          </w:p>
        </w:tc>
        <w:tc>
          <w:tcPr>
            <w:tcW w:w="5320" w:type="dxa"/>
          </w:tcPr>
          <w:p w14:paraId="34A0EABF" w14:textId="77777777" w:rsidR="00935806" w:rsidRPr="00B1148A" w:rsidRDefault="00935806" w:rsidP="007B1614">
            <w:pPr>
              <w:rPr>
                <w:color w:val="000000"/>
              </w:rPr>
            </w:pPr>
            <w:r w:rsidRPr="00B1148A">
              <w:rPr>
                <w:color w:val="000000"/>
              </w:rPr>
              <w:t>STMs states</w:t>
            </w:r>
          </w:p>
        </w:tc>
      </w:tr>
      <w:tr w:rsidR="00935806" w:rsidRPr="00181B33" w14:paraId="26D44803" w14:textId="77777777" w:rsidTr="00EB4B96">
        <w:tc>
          <w:tcPr>
            <w:tcW w:w="1413" w:type="dxa"/>
          </w:tcPr>
          <w:p w14:paraId="5755A4CF" w14:textId="77777777" w:rsidR="00935806" w:rsidRPr="00B1148A" w:rsidRDefault="00935806" w:rsidP="007B1614">
            <w:pPr>
              <w:rPr>
                <w:color w:val="000000"/>
              </w:rPr>
            </w:pPr>
            <w:r w:rsidRPr="00B1148A">
              <w:rPr>
                <w:color w:val="000000"/>
              </w:rPr>
              <w:t>9</w:t>
            </w:r>
          </w:p>
        </w:tc>
        <w:tc>
          <w:tcPr>
            <w:tcW w:w="5320" w:type="dxa"/>
          </w:tcPr>
          <w:p w14:paraId="0BA07C7C" w14:textId="77777777" w:rsidR="00935806" w:rsidRPr="00B1148A" w:rsidRDefault="00935806" w:rsidP="007B1614">
            <w:pPr>
              <w:rPr>
                <w:color w:val="000000"/>
              </w:rPr>
            </w:pPr>
            <w:r w:rsidRPr="00B1148A">
              <w:rPr>
                <w:color w:val="000000"/>
              </w:rPr>
              <w:t>Train information</w:t>
            </w:r>
          </w:p>
        </w:tc>
      </w:tr>
      <w:tr w:rsidR="00935806" w:rsidRPr="00181B33" w14:paraId="4605405B" w14:textId="77777777" w:rsidTr="00EB4B96">
        <w:tc>
          <w:tcPr>
            <w:tcW w:w="1413" w:type="dxa"/>
          </w:tcPr>
          <w:p w14:paraId="38DB5FF3" w14:textId="77777777" w:rsidR="00935806" w:rsidRPr="00B1148A" w:rsidRDefault="00935806" w:rsidP="007B1614">
            <w:pPr>
              <w:rPr>
                <w:color w:val="000000"/>
              </w:rPr>
            </w:pPr>
            <w:r w:rsidRPr="00B1148A">
              <w:rPr>
                <w:color w:val="000000"/>
              </w:rPr>
              <w:t>10</w:t>
            </w:r>
          </w:p>
        </w:tc>
        <w:tc>
          <w:tcPr>
            <w:tcW w:w="5320" w:type="dxa"/>
          </w:tcPr>
          <w:p w14:paraId="52FCC458" w14:textId="77777777" w:rsidR="00935806" w:rsidRPr="00B1148A" w:rsidRDefault="00935806" w:rsidP="007B1614">
            <w:pPr>
              <w:rPr>
                <w:color w:val="000000"/>
              </w:rPr>
            </w:pPr>
            <w:r w:rsidRPr="00B1148A">
              <w:t>Doors control section</w:t>
            </w:r>
          </w:p>
        </w:tc>
      </w:tr>
      <w:tr w:rsidR="00935806" w:rsidRPr="00181B33" w14:paraId="6250CF89" w14:textId="77777777" w:rsidTr="00EB4B96">
        <w:tc>
          <w:tcPr>
            <w:tcW w:w="1413" w:type="dxa"/>
          </w:tcPr>
          <w:p w14:paraId="5282BB79" w14:textId="77777777" w:rsidR="00935806" w:rsidRPr="00B1148A" w:rsidRDefault="00935806" w:rsidP="007B1614">
            <w:pPr>
              <w:rPr>
                <w:color w:val="000000"/>
              </w:rPr>
            </w:pPr>
            <w:r w:rsidRPr="00B1148A">
              <w:rPr>
                <w:color w:val="000000"/>
              </w:rPr>
              <w:t>11</w:t>
            </w:r>
          </w:p>
        </w:tc>
        <w:tc>
          <w:tcPr>
            <w:tcW w:w="5320" w:type="dxa"/>
          </w:tcPr>
          <w:p w14:paraId="7C5EF7AE" w14:textId="77777777" w:rsidR="00935806" w:rsidRPr="00B1148A" w:rsidRDefault="00935806" w:rsidP="007B1614">
            <w:pPr>
              <w:rPr>
                <w:color w:val="000000"/>
              </w:rPr>
            </w:pPr>
            <w:r w:rsidRPr="00B1148A">
              <w:t>Track description deletion information</w:t>
            </w:r>
          </w:p>
        </w:tc>
      </w:tr>
      <w:tr w:rsidR="00935806" w:rsidRPr="00181B33" w14:paraId="0A679A7F" w14:textId="77777777" w:rsidTr="00EB4B96">
        <w:tc>
          <w:tcPr>
            <w:tcW w:w="1413" w:type="dxa"/>
          </w:tcPr>
          <w:p w14:paraId="5136A864" w14:textId="77777777" w:rsidR="00935806" w:rsidRPr="00B1148A" w:rsidRDefault="00935806" w:rsidP="007B1614">
            <w:pPr>
              <w:rPr>
                <w:color w:val="000000"/>
              </w:rPr>
            </w:pPr>
            <w:r w:rsidRPr="00B1148A">
              <w:rPr>
                <w:color w:val="000000"/>
              </w:rPr>
              <w:t>14</w:t>
            </w:r>
          </w:p>
        </w:tc>
        <w:tc>
          <w:tcPr>
            <w:tcW w:w="5320" w:type="dxa"/>
          </w:tcPr>
          <w:p w14:paraId="38E6D434" w14:textId="77777777" w:rsidR="00935806" w:rsidRPr="00B1148A" w:rsidRDefault="00935806" w:rsidP="007B1614">
            <w:pPr>
              <w:rPr>
                <w:color w:val="000000"/>
              </w:rPr>
            </w:pPr>
            <w:r w:rsidRPr="00B1148A">
              <w:rPr>
                <w:color w:val="000000"/>
              </w:rPr>
              <w:t>Gradients</w:t>
            </w:r>
          </w:p>
        </w:tc>
      </w:tr>
      <w:tr w:rsidR="00935806" w:rsidRPr="00181B33" w14:paraId="287D0496" w14:textId="77777777" w:rsidTr="00935806">
        <w:tc>
          <w:tcPr>
            <w:tcW w:w="1413" w:type="dxa"/>
          </w:tcPr>
          <w:p w14:paraId="4F876703" w14:textId="77777777" w:rsidR="00935806" w:rsidRPr="00B1148A" w:rsidRDefault="00935806" w:rsidP="007B1614">
            <w:pPr>
              <w:rPr>
                <w:color w:val="000000"/>
              </w:rPr>
            </w:pPr>
          </w:p>
        </w:tc>
        <w:tc>
          <w:tcPr>
            <w:tcW w:w="5320" w:type="dxa"/>
          </w:tcPr>
          <w:p w14:paraId="1887B024" w14:textId="77777777" w:rsidR="00935806" w:rsidRPr="00B1148A" w:rsidRDefault="00935806" w:rsidP="007B1614">
            <w:pPr>
              <w:rPr>
                <w:color w:val="000000"/>
              </w:rPr>
            </w:pPr>
          </w:p>
        </w:tc>
      </w:tr>
    </w:tbl>
    <w:p w14:paraId="25D28813" w14:textId="77777777" w:rsidR="00935806" w:rsidRPr="00EB4B96" w:rsidRDefault="00935806" w:rsidP="00EB4B96"/>
    <w:p w14:paraId="42AF2E29" w14:textId="742419D4" w:rsidR="00935806" w:rsidRDefault="00935806" w:rsidP="00EB4B96">
      <w:pPr>
        <w:pStyle w:val="berschrift2"/>
        <w:numPr>
          <w:ilvl w:val="2"/>
          <w:numId w:val="6"/>
        </w:numPr>
      </w:pPr>
      <w:r>
        <w:lastRenderedPageBreak/>
        <w:t>Packets Application</w:t>
      </w:r>
    </w:p>
    <w:p w14:paraId="42F8D5B6" w14:textId="77777777" w:rsidR="00935806" w:rsidRPr="00181B33" w:rsidRDefault="00935806" w:rsidP="00935806">
      <w:pPr>
        <w:pStyle w:val="Titre5Heading5-MandatoryrequirementsHeading5H5paragraphe2"/>
      </w:pPr>
      <w:bookmarkStart w:id="62" w:name="PacTOB3"/>
      <w:bookmarkStart w:id="63" w:name="_Toc336771403"/>
      <w:bookmarkStart w:id="64" w:name="_Toc337948358"/>
      <w:bookmarkStart w:id="65" w:name="_Toc351784380"/>
      <w:bookmarkStart w:id="66" w:name="_Toc392672141"/>
      <w:bookmarkStart w:id="67" w:name="_Toc423780233"/>
      <w:r w:rsidRPr="00181B33">
        <w:t xml:space="preserve">Packet Number 0 : </w:t>
      </w:r>
      <w:bookmarkEnd w:id="62"/>
      <w:r w:rsidRPr="00181B33">
        <w:t>Inputs from train devices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98"/>
        <w:gridCol w:w="4678"/>
        <w:gridCol w:w="1276"/>
        <w:gridCol w:w="2835"/>
      </w:tblGrid>
      <w:tr w:rsidR="00935806" w:rsidRPr="00181B33" w14:paraId="742140E3" w14:textId="77777777" w:rsidTr="007B1614">
        <w:trPr>
          <w:cantSplit/>
        </w:trPr>
        <w:tc>
          <w:tcPr>
            <w:tcW w:w="1198" w:type="dxa"/>
            <w:tcBorders>
              <w:top w:val="single" w:sz="12" w:space="0" w:color="auto"/>
              <w:left w:val="single" w:sz="12" w:space="0" w:color="auto"/>
            </w:tcBorders>
          </w:tcPr>
          <w:p w14:paraId="5F2B76EA"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217DDA02" w14:textId="77777777" w:rsidR="00935806" w:rsidRPr="00181B33" w:rsidRDefault="00935806" w:rsidP="007B1614">
            <w:pPr>
              <w:keepNext/>
              <w:keepLines/>
              <w:rPr>
                <w:color w:val="000000"/>
              </w:rPr>
            </w:pPr>
            <w:r w:rsidRPr="00181B33">
              <w:rPr>
                <w:color w:val="000000"/>
              </w:rPr>
              <w:t>Gives the state of the train devices, received from the I/O board inputs, or from the optional CAN/train bus.</w:t>
            </w:r>
          </w:p>
        </w:tc>
      </w:tr>
      <w:tr w:rsidR="00935806" w:rsidRPr="00181B33" w14:paraId="615AFE19" w14:textId="77777777" w:rsidTr="007B1614">
        <w:trPr>
          <w:cantSplit/>
        </w:trPr>
        <w:tc>
          <w:tcPr>
            <w:tcW w:w="1198" w:type="dxa"/>
            <w:tcBorders>
              <w:left w:val="single" w:sz="12" w:space="0" w:color="auto"/>
              <w:bottom w:val="nil"/>
            </w:tcBorders>
          </w:tcPr>
          <w:p w14:paraId="3AC32D37"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6CAA6E6B" w14:textId="77777777" w:rsidR="00935806" w:rsidRPr="00181B33" w:rsidRDefault="00935806" w:rsidP="007B1614">
            <w:pPr>
              <w:rPr>
                <w:color w:val="000000"/>
              </w:rPr>
            </w:pPr>
            <w:r w:rsidRPr="00181B33">
              <w:rPr>
                <w:color w:val="000000"/>
              </w:rPr>
              <w:t>Sporadically</w:t>
            </w:r>
          </w:p>
        </w:tc>
      </w:tr>
      <w:tr w:rsidR="00935806" w:rsidRPr="00181B33" w14:paraId="40732A55" w14:textId="77777777" w:rsidTr="007B1614">
        <w:trPr>
          <w:cantSplit/>
        </w:trPr>
        <w:tc>
          <w:tcPr>
            <w:tcW w:w="1198" w:type="dxa"/>
            <w:tcBorders>
              <w:top w:val="single" w:sz="6" w:space="0" w:color="auto"/>
              <w:left w:val="single" w:sz="12" w:space="0" w:color="auto"/>
              <w:bottom w:val="nil"/>
            </w:tcBorders>
          </w:tcPr>
          <w:p w14:paraId="7AD2EF67" w14:textId="77777777" w:rsidR="00935806" w:rsidRPr="00181B33" w:rsidRDefault="00935806" w:rsidP="007B1614">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14:paraId="093738F5" w14:textId="77777777" w:rsidR="00935806" w:rsidRPr="00181B33" w:rsidRDefault="00935806" w:rsidP="007B1614">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14:paraId="2690D045" w14:textId="77777777" w:rsidR="00935806" w:rsidRPr="00181B33" w:rsidRDefault="00935806" w:rsidP="007B1614">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14:paraId="1C92A290" w14:textId="77777777" w:rsidR="00935806" w:rsidRPr="00181B33" w:rsidRDefault="00935806" w:rsidP="007B1614">
            <w:pPr>
              <w:jc w:val="center"/>
              <w:rPr>
                <w:b/>
                <w:color w:val="000000"/>
              </w:rPr>
            </w:pPr>
            <w:r w:rsidRPr="00181B33">
              <w:rPr>
                <w:b/>
                <w:color w:val="000000"/>
              </w:rPr>
              <w:t>Comment</w:t>
            </w:r>
          </w:p>
        </w:tc>
      </w:tr>
      <w:tr w:rsidR="00935806" w:rsidRPr="00181B33" w14:paraId="1398605A" w14:textId="77777777" w:rsidTr="007B1614">
        <w:trPr>
          <w:cantSplit/>
        </w:trPr>
        <w:tc>
          <w:tcPr>
            <w:tcW w:w="1198" w:type="dxa"/>
            <w:tcBorders>
              <w:top w:val="nil"/>
              <w:left w:val="single" w:sz="12" w:space="0" w:color="auto"/>
              <w:bottom w:val="nil"/>
            </w:tcBorders>
          </w:tcPr>
          <w:p w14:paraId="1D2BC550"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33D5E03" w14:textId="77777777" w:rsidR="00935806" w:rsidRPr="00181B33" w:rsidRDefault="00935806" w:rsidP="007B1614">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14:paraId="544C6BA9"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12CB12AE" w14:textId="77777777" w:rsidR="00935806" w:rsidRPr="00181B33" w:rsidRDefault="00935806" w:rsidP="007B1614">
            <w:pPr>
              <w:rPr>
                <w:color w:val="000000"/>
              </w:rPr>
            </w:pPr>
          </w:p>
        </w:tc>
      </w:tr>
      <w:tr w:rsidR="00935806" w:rsidRPr="00181B33" w14:paraId="7FBC8762" w14:textId="77777777" w:rsidTr="007B1614">
        <w:trPr>
          <w:cantSplit/>
        </w:trPr>
        <w:tc>
          <w:tcPr>
            <w:tcW w:w="1198" w:type="dxa"/>
            <w:tcBorders>
              <w:top w:val="nil"/>
              <w:left w:val="single" w:sz="12" w:space="0" w:color="auto"/>
              <w:bottom w:val="nil"/>
            </w:tcBorders>
          </w:tcPr>
          <w:p w14:paraId="57B50694"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6CA4A35" w14:textId="77777777" w:rsidR="00935806" w:rsidRPr="00181B33" w:rsidRDefault="00935806" w:rsidP="007B1614">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14:paraId="298DC96B"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3F74D281" w14:textId="77777777" w:rsidR="00935806" w:rsidRPr="00181B33" w:rsidRDefault="00935806" w:rsidP="007B1614">
            <w:pPr>
              <w:rPr>
                <w:color w:val="000000"/>
              </w:rPr>
            </w:pPr>
          </w:p>
        </w:tc>
      </w:tr>
      <w:tr w:rsidR="00935806" w:rsidRPr="00181B33" w14:paraId="28FE279B" w14:textId="77777777" w:rsidTr="007B1614">
        <w:trPr>
          <w:cantSplit/>
        </w:trPr>
        <w:tc>
          <w:tcPr>
            <w:tcW w:w="1198" w:type="dxa"/>
            <w:tcBorders>
              <w:top w:val="nil"/>
              <w:left w:val="single" w:sz="12" w:space="0" w:color="auto"/>
              <w:bottom w:val="nil"/>
            </w:tcBorders>
          </w:tcPr>
          <w:p w14:paraId="7EA2C9B6"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62148EC" w14:textId="77777777" w:rsidR="00935806" w:rsidRPr="00181B33" w:rsidRDefault="00935806" w:rsidP="007B1614">
            <w:pPr>
              <w:rPr>
                <w:color w:val="000000"/>
              </w:rPr>
            </w:pPr>
          </w:p>
        </w:tc>
        <w:tc>
          <w:tcPr>
            <w:tcW w:w="1276" w:type="dxa"/>
            <w:tcBorders>
              <w:top w:val="single" w:sz="4" w:space="0" w:color="auto"/>
              <w:left w:val="single" w:sz="4" w:space="0" w:color="auto"/>
              <w:bottom w:val="single" w:sz="4" w:space="0" w:color="auto"/>
              <w:right w:val="single" w:sz="4" w:space="0" w:color="auto"/>
            </w:tcBorders>
          </w:tcPr>
          <w:p w14:paraId="05F75EAE" w14:textId="77777777" w:rsidR="00935806" w:rsidRPr="00181B33" w:rsidRDefault="00935806" w:rsidP="007B1614">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14:paraId="7DF7DD9F" w14:textId="77777777" w:rsidR="00935806" w:rsidRPr="00181B33" w:rsidRDefault="00935806" w:rsidP="007B1614">
            <w:pPr>
              <w:rPr>
                <w:color w:val="000000"/>
              </w:rPr>
            </w:pPr>
          </w:p>
        </w:tc>
      </w:tr>
      <w:tr w:rsidR="00935806" w:rsidRPr="00181B33" w14:paraId="041E1DC3" w14:textId="77777777" w:rsidTr="007B1614">
        <w:trPr>
          <w:cantSplit/>
        </w:trPr>
        <w:tc>
          <w:tcPr>
            <w:tcW w:w="1198" w:type="dxa"/>
            <w:tcBorders>
              <w:top w:val="nil"/>
              <w:left w:val="single" w:sz="12" w:space="0" w:color="auto"/>
              <w:bottom w:val="nil"/>
            </w:tcBorders>
          </w:tcPr>
          <w:p w14:paraId="39422F1D"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B164227" w14:textId="77777777" w:rsidR="00935806" w:rsidRPr="00181B33" w:rsidRDefault="00935806" w:rsidP="007B1614">
            <w:pPr>
              <w:rPr>
                <w:color w:val="000000"/>
              </w:rPr>
            </w:pPr>
            <w:r w:rsidRPr="00181B33">
              <w:rPr>
                <w:color w:val="000000"/>
              </w:rPr>
              <w:t>V_TIU_EB_STATE_FILTERED</w:t>
            </w:r>
          </w:p>
        </w:tc>
        <w:tc>
          <w:tcPr>
            <w:tcW w:w="1276" w:type="dxa"/>
            <w:tcBorders>
              <w:top w:val="single" w:sz="4" w:space="0" w:color="auto"/>
              <w:left w:val="single" w:sz="4" w:space="0" w:color="auto"/>
              <w:bottom w:val="single" w:sz="4" w:space="0" w:color="auto"/>
              <w:right w:val="single" w:sz="4" w:space="0" w:color="auto"/>
            </w:tcBorders>
          </w:tcPr>
          <w:p w14:paraId="5FF4AB1B"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48551BF3" w14:textId="77777777" w:rsidR="00935806" w:rsidRPr="00181B33" w:rsidRDefault="00935806" w:rsidP="007B1614">
            <w:pPr>
              <w:rPr>
                <w:color w:val="000000"/>
              </w:rPr>
            </w:pPr>
          </w:p>
        </w:tc>
      </w:tr>
      <w:tr w:rsidR="00935806" w:rsidRPr="00181B33" w14:paraId="085ACC7F" w14:textId="77777777" w:rsidTr="007B1614">
        <w:trPr>
          <w:cantSplit/>
        </w:trPr>
        <w:tc>
          <w:tcPr>
            <w:tcW w:w="1198" w:type="dxa"/>
            <w:tcBorders>
              <w:top w:val="nil"/>
              <w:left w:val="single" w:sz="12" w:space="0" w:color="auto"/>
              <w:bottom w:val="nil"/>
            </w:tcBorders>
          </w:tcPr>
          <w:p w14:paraId="12686536"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9FF71E7" w14:textId="77777777" w:rsidR="00935806" w:rsidRPr="00181B33" w:rsidRDefault="00935806" w:rsidP="007B1614">
            <w:pPr>
              <w:rPr>
                <w:color w:val="000000"/>
              </w:rPr>
            </w:pPr>
            <w:r w:rsidRPr="00181B33">
              <w:rPr>
                <w:color w:val="000000"/>
              </w:rPr>
              <w:t>V_TIU_SB_STATE_FILTERED</w:t>
            </w:r>
          </w:p>
        </w:tc>
        <w:tc>
          <w:tcPr>
            <w:tcW w:w="1276" w:type="dxa"/>
            <w:tcBorders>
              <w:top w:val="single" w:sz="4" w:space="0" w:color="auto"/>
              <w:left w:val="single" w:sz="4" w:space="0" w:color="auto"/>
              <w:bottom w:val="single" w:sz="4" w:space="0" w:color="auto"/>
              <w:right w:val="single" w:sz="4" w:space="0" w:color="auto"/>
            </w:tcBorders>
          </w:tcPr>
          <w:p w14:paraId="67C187FA"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068A7297" w14:textId="77777777" w:rsidR="00935806" w:rsidRPr="00181B33" w:rsidRDefault="00935806" w:rsidP="007B1614">
            <w:pPr>
              <w:rPr>
                <w:color w:val="000000"/>
              </w:rPr>
            </w:pPr>
          </w:p>
        </w:tc>
      </w:tr>
      <w:tr w:rsidR="00935806" w:rsidRPr="00181B33" w14:paraId="236CDAE3" w14:textId="77777777" w:rsidTr="007B1614">
        <w:trPr>
          <w:cantSplit/>
        </w:trPr>
        <w:tc>
          <w:tcPr>
            <w:tcW w:w="1198" w:type="dxa"/>
            <w:tcBorders>
              <w:top w:val="nil"/>
              <w:left w:val="single" w:sz="12" w:space="0" w:color="auto"/>
              <w:bottom w:val="nil"/>
            </w:tcBorders>
          </w:tcPr>
          <w:p w14:paraId="1E63DC1C"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77FFEBF2" w14:textId="77777777" w:rsidR="00935806" w:rsidRPr="00181B33" w:rsidRDefault="00935806" w:rsidP="007B1614">
            <w:pPr>
              <w:rPr>
                <w:color w:val="000000"/>
              </w:rPr>
            </w:pPr>
            <w:r w:rsidRPr="00181B33">
              <w:rPr>
                <w:color w:val="000000"/>
              </w:rPr>
              <w:t>V_TIU_TRACTION_CUT_OFF_STATE_FILTERED</w:t>
            </w:r>
          </w:p>
        </w:tc>
        <w:tc>
          <w:tcPr>
            <w:tcW w:w="1276" w:type="dxa"/>
            <w:tcBorders>
              <w:top w:val="single" w:sz="4" w:space="0" w:color="auto"/>
              <w:left w:val="single" w:sz="4" w:space="0" w:color="auto"/>
              <w:bottom w:val="single" w:sz="4" w:space="0" w:color="auto"/>
              <w:right w:val="single" w:sz="4" w:space="0" w:color="auto"/>
            </w:tcBorders>
          </w:tcPr>
          <w:p w14:paraId="300B9196"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46DCE5E8" w14:textId="77777777" w:rsidR="00935806" w:rsidRPr="00181B33" w:rsidRDefault="00935806" w:rsidP="007B1614">
            <w:pPr>
              <w:rPr>
                <w:color w:val="000000"/>
              </w:rPr>
            </w:pPr>
          </w:p>
        </w:tc>
      </w:tr>
      <w:tr w:rsidR="00935806" w:rsidRPr="00181B33" w14:paraId="1DFB8104" w14:textId="77777777" w:rsidTr="007B1614">
        <w:trPr>
          <w:cantSplit/>
        </w:trPr>
        <w:tc>
          <w:tcPr>
            <w:tcW w:w="1198" w:type="dxa"/>
            <w:tcBorders>
              <w:top w:val="nil"/>
              <w:left w:val="single" w:sz="12" w:space="0" w:color="auto"/>
              <w:bottom w:val="nil"/>
            </w:tcBorders>
          </w:tcPr>
          <w:p w14:paraId="2215F5A2"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F7D000C" w14:textId="77777777" w:rsidR="00935806" w:rsidRPr="00181B33" w:rsidRDefault="00935806" w:rsidP="007B1614">
            <w:pPr>
              <w:rPr>
                <w:color w:val="000000"/>
              </w:rPr>
            </w:pPr>
            <w:r w:rsidRPr="00181B33">
              <w:rPr>
                <w:color w:val="000000"/>
              </w:rPr>
              <w:t>V_TIU_ISOLATION_STATE_FILTERED</w:t>
            </w:r>
          </w:p>
        </w:tc>
        <w:tc>
          <w:tcPr>
            <w:tcW w:w="1276" w:type="dxa"/>
            <w:tcBorders>
              <w:top w:val="single" w:sz="4" w:space="0" w:color="auto"/>
              <w:left w:val="single" w:sz="4" w:space="0" w:color="auto"/>
              <w:bottom w:val="single" w:sz="4" w:space="0" w:color="auto"/>
              <w:right w:val="single" w:sz="4" w:space="0" w:color="auto"/>
            </w:tcBorders>
          </w:tcPr>
          <w:p w14:paraId="3977AF0A"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3F82F4F0" w14:textId="77777777" w:rsidR="00935806" w:rsidRPr="00181B33" w:rsidRDefault="00935806" w:rsidP="007B1614">
            <w:pPr>
              <w:rPr>
                <w:color w:val="000000"/>
              </w:rPr>
            </w:pPr>
          </w:p>
        </w:tc>
      </w:tr>
      <w:tr w:rsidR="00935806" w:rsidRPr="00181B33" w14:paraId="5AC44184" w14:textId="77777777" w:rsidTr="007B1614">
        <w:trPr>
          <w:cantSplit/>
        </w:trPr>
        <w:tc>
          <w:tcPr>
            <w:tcW w:w="1198" w:type="dxa"/>
            <w:tcBorders>
              <w:top w:val="nil"/>
              <w:left w:val="single" w:sz="12" w:space="0" w:color="auto"/>
              <w:bottom w:val="nil"/>
            </w:tcBorders>
          </w:tcPr>
          <w:p w14:paraId="54914A86"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4E4C8E0" w14:textId="77777777" w:rsidR="00935806" w:rsidRPr="00181B33" w:rsidRDefault="00935806" w:rsidP="007B1614">
            <w:pPr>
              <w:rPr>
                <w:color w:val="000000"/>
              </w:rPr>
            </w:pPr>
            <w:r w:rsidRPr="00181B33">
              <w:rPr>
                <w:color w:val="000000"/>
              </w:rPr>
              <w:t>V_TIU_SLEEPING_STATE_FILTERED</w:t>
            </w:r>
          </w:p>
        </w:tc>
        <w:tc>
          <w:tcPr>
            <w:tcW w:w="1276" w:type="dxa"/>
            <w:tcBorders>
              <w:top w:val="single" w:sz="4" w:space="0" w:color="auto"/>
              <w:left w:val="single" w:sz="4" w:space="0" w:color="auto"/>
              <w:bottom w:val="single" w:sz="4" w:space="0" w:color="auto"/>
              <w:right w:val="single" w:sz="4" w:space="0" w:color="auto"/>
            </w:tcBorders>
          </w:tcPr>
          <w:p w14:paraId="37FB1D2E"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379B4574" w14:textId="77777777" w:rsidR="00935806" w:rsidRPr="00181B33" w:rsidRDefault="00935806" w:rsidP="007B1614">
            <w:pPr>
              <w:rPr>
                <w:color w:val="000000"/>
              </w:rPr>
            </w:pPr>
          </w:p>
        </w:tc>
      </w:tr>
      <w:tr w:rsidR="00935806" w:rsidRPr="00181B33" w14:paraId="561E708F" w14:textId="77777777" w:rsidTr="007B1614">
        <w:trPr>
          <w:cantSplit/>
        </w:trPr>
        <w:tc>
          <w:tcPr>
            <w:tcW w:w="1198" w:type="dxa"/>
            <w:tcBorders>
              <w:top w:val="nil"/>
              <w:left w:val="single" w:sz="12" w:space="0" w:color="auto"/>
              <w:bottom w:val="nil"/>
            </w:tcBorders>
          </w:tcPr>
          <w:p w14:paraId="36123EA5"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74FA03AC" w14:textId="77777777" w:rsidR="00935806" w:rsidRPr="00181B33" w:rsidRDefault="00935806" w:rsidP="007B1614">
            <w:pPr>
              <w:rPr>
                <w:color w:val="000000"/>
              </w:rPr>
            </w:pPr>
            <w:r w:rsidRPr="00181B33">
              <w:rPr>
                <w:color w:val="000000"/>
              </w:rPr>
              <w:t>V_TIU_TILTING_STATE_FILTERED</w:t>
            </w:r>
          </w:p>
        </w:tc>
        <w:tc>
          <w:tcPr>
            <w:tcW w:w="1276" w:type="dxa"/>
            <w:tcBorders>
              <w:top w:val="single" w:sz="4" w:space="0" w:color="auto"/>
              <w:left w:val="single" w:sz="4" w:space="0" w:color="auto"/>
              <w:bottom w:val="single" w:sz="4" w:space="0" w:color="auto"/>
              <w:right w:val="single" w:sz="4" w:space="0" w:color="auto"/>
            </w:tcBorders>
          </w:tcPr>
          <w:p w14:paraId="366BE57B"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644F6D3C" w14:textId="77777777" w:rsidR="00935806" w:rsidRPr="00181B33" w:rsidRDefault="00935806" w:rsidP="007B1614">
            <w:pPr>
              <w:rPr>
                <w:color w:val="000000"/>
              </w:rPr>
            </w:pPr>
          </w:p>
        </w:tc>
      </w:tr>
      <w:tr w:rsidR="00935806" w:rsidRPr="00181B33" w14:paraId="1BA5AD01" w14:textId="77777777" w:rsidTr="007B1614">
        <w:trPr>
          <w:cantSplit/>
        </w:trPr>
        <w:tc>
          <w:tcPr>
            <w:tcW w:w="1198" w:type="dxa"/>
            <w:tcBorders>
              <w:top w:val="nil"/>
              <w:left w:val="single" w:sz="12" w:space="0" w:color="auto"/>
              <w:bottom w:val="nil"/>
            </w:tcBorders>
          </w:tcPr>
          <w:p w14:paraId="68D10F04"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739E9F7" w14:textId="77777777" w:rsidR="00935806" w:rsidRPr="00181B33" w:rsidRDefault="00935806" w:rsidP="007B1614">
            <w:pPr>
              <w:rPr>
                <w:color w:val="000000"/>
              </w:rPr>
            </w:pPr>
            <w:r w:rsidRPr="00181B33">
              <w:rPr>
                <w:color w:val="000000"/>
              </w:rPr>
              <w:t>V_TIU_DIRCONT_STATE_FILTERED</w:t>
            </w:r>
          </w:p>
        </w:tc>
        <w:tc>
          <w:tcPr>
            <w:tcW w:w="1276" w:type="dxa"/>
            <w:tcBorders>
              <w:top w:val="single" w:sz="4" w:space="0" w:color="auto"/>
              <w:left w:val="single" w:sz="4" w:space="0" w:color="auto"/>
              <w:bottom w:val="single" w:sz="4" w:space="0" w:color="auto"/>
              <w:right w:val="single" w:sz="4" w:space="0" w:color="auto"/>
            </w:tcBorders>
          </w:tcPr>
          <w:p w14:paraId="43D17695" w14:textId="77777777" w:rsidR="00935806" w:rsidRPr="00181B33" w:rsidRDefault="00935806" w:rsidP="007B1614">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14:paraId="55BF0167" w14:textId="77777777" w:rsidR="00935806" w:rsidRPr="00181B33" w:rsidRDefault="00935806" w:rsidP="007B1614">
            <w:pPr>
              <w:rPr>
                <w:color w:val="000000"/>
              </w:rPr>
            </w:pPr>
          </w:p>
        </w:tc>
      </w:tr>
      <w:tr w:rsidR="00935806" w:rsidRPr="00181B33" w14:paraId="52A49D6D" w14:textId="77777777" w:rsidTr="007B1614">
        <w:trPr>
          <w:cantSplit/>
        </w:trPr>
        <w:tc>
          <w:tcPr>
            <w:tcW w:w="1198" w:type="dxa"/>
            <w:tcBorders>
              <w:top w:val="nil"/>
              <w:left w:val="single" w:sz="12" w:space="0" w:color="auto"/>
              <w:bottom w:val="nil"/>
            </w:tcBorders>
          </w:tcPr>
          <w:p w14:paraId="3DEAB802"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70A20ADA" w14:textId="77777777" w:rsidR="00935806" w:rsidRPr="00181B33" w:rsidRDefault="00935806" w:rsidP="007B1614">
            <w:pPr>
              <w:rPr>
                <w:color w:val="000000"/>
              </w:rPr>
            </w:pPr>
            <w:r w:rsidRPr="00181B33">
              <w:rPr>
                <w:color w:val="000000"/>
              </w:rPr>
              <w:t>V_TIU_DESKS_STATE_FILTERED</w:t>
            </w:r>
          </w:p>
        </w:tc>
        <w:tc>
          <w:tcPr>
            <w:tcW w:w="1276" w:type="dxa"/>
            <w:tcBorders>
              <w:top w:val="single" w:sz="4" w:space="0" w:color="auto"/>
              <w:left w:val="single" w:sz="4" w:space="0" w:color="auto"/>
              <w:bottom w:val="single" w:sz="4" w:space="0" w:color="auto"/>
              <w:right w:val="single" w:sz="4" w:space="0" w:color="auto"/>
            </w:tcBorders>
          </w:tcPr>
          <w:p w14:paraId="13873D24" w14:textId="77777777" w:rsidR="00935806" w:rsidRPr="00181B33" w:rsidRDefault="00935806" w:rsidP="007B1614">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14:paraId="46414FF1" w14:textId="77777777" w:rsidR="00935806" w:rsidRPr="00181B33" w:rsidRDefault="00935806" w:rsidP="007B1614">
            <w:pPr>
              <w:rPr>
                <w:color w:val="000000"/>
              </w:rPr>
            </w:pPr>
          </w:p>
        </w:tc>
      </w:tr>
      <w:tr w:rsidR="00935806" w:rsidRPr="00181B33" w14:paraId="13CBECEC" w14:textId="77777777" w:rsidTr="007B1614">
        <w:trPr>
          <w:cantSplit/>
        </w:trPr>
        <w:tc>
          <w:tcPr>
            <w:tcW w:w="1198" w:type="dxa"/>
            <w:tcBorders>
              <w:top w:val="nil"/>
              <w:left w:val="single" w:sz="12" w:space="0" w:color="auto"/>
              <w:bottom w:val="nil"/>
            </w:tcBorders>
          </w:tcPr>
          <w:p w14:paraId="10384660"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9F09A4E" w14:textId="77777777" w:rsidR="00935806" w:rsidRPr="00181B33" w:rsidRDefault="00935806" w:rsidP="007B1614">
            <w:pPr>
              <w:rPr>
                <w:color w:val="000000"/>
              </w:rPr>
            </w:pPr>
            <w:r w:rsidRPr="00181B33">
              <w:rPr>
                <w:color w:val="000000"/>
              </w:rPr>
              <w:t>V_TIU_INTEGRITY_STATE_FILTERED</w:t>
            </w:r>
          </w:p>
        </w:tc>
        <w:tc>
          <w:tcPr>
            <w:tcW w:w="1276" w:type="dxa"/>
            <w:tcBorders>
              <w:top w:val="single" w:sz="4" w:space="0" w:color="auto"/>
              <w:left w:val="single" w:sz="4" w:space="0" w:color="auto"/>
              <w:bottom w:val="single" w:sz="4" w:space="0" w:color="auto"/>
              <w:right w:val="single" w:sz="4" w:space="0" w:color="auto"/>
            </w:tcBorders>
          </w:tcPr>
          <w:p w14:paraId="7E5C7C79"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3D201B81" w14:textId="77777777" w:rsidR="00935806" w:rsidRPr="00181B33" w:rsidRDefault="00935806" w:rsidP="007B1614">
            <w:pPr>
              <w:rPr>
                <w:color w:val="000000"/>
              </w:rPr>
            </w:pPr>
          </w:p>
        </w:tc>
      </w:tr>
      <w:tr w:rsidR="00935806" w:rsidRPr="00181B33" w14:paraId="4A63799A" w14:textId="77777777" w:rsidTr="007B1614">
        <w:trPr>
          <w:cantSplit/>
        </w:trPr>
        <w:tc>
          <w:tcPr>
            <w:tcW w:w="1198" w:type="dxa"/>
            <w:tcBorders>
              <w:top w:val="nil"/>
              <w:left w:val="single" w:sz="12" w:space="0" w:color="auto"/>
              <w:bottom w:val="nil"/>
            </w:tcBorders>
          </w:tcPr>
          <w:p w14:paraId="114CD109"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AFBFBB1" w14:textId="77777777" w:rsidR="00935806" w:rsidRPr="00181B33" w:rsidRDefault="00935806" w:rsidP="007B1614">
            <w:pPr>
              <w:rPr>
                <w:color w:val="000000"/>
              </w:rPr>
            </w:pPr>
            <w:r w:rsidRPr="00181B33">
              <w:rPr>
                <w:color w:val="000000"/>
              </w:rPr>
              <w:t>V_TIU_DRIVEREM_STATE_FILTERED</w:t>
            </w:r>
          </w:p>
        </w:tc>
        <w:tc>
          <w:tcPr>
            <w:tcW w:w="1276" w:type="dxa"/>
            <w:tcBorders>
              <w:top w:val="single" w:sz="4" w:space="0" w:color="auto"/>
              <w:left w:val="single" w:sz="4" w:space="0" w:color="auto"/>
              <w:bottom w:val="single" w:sz="4" w:space="0" w:color="auto"/>
              <w:right w:val="single" w:sz="4" w:space="0" w:color="auto"/>
            </w:tcBorders>
          </w:tcPr>
          <w:p w14:paraId="3FF3A2B2"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00B56800" w14:textId="77777777" w:rsidR="00935806" w:rsidRPr="00181B33" w:rsidRDefault="00935806" w:rsidP="007B1614">
            <w:pPr>
              <w:rPr>
                <w:color w:val="000000"/>
              </w:rPr>
            </w:pPr>
          </w:p>
        </w:tc>
      </w:tr>
      <w:tr w:rsidR="00935806" w:rsidRPr="00181B33" w14:paraId="17AE4351" w14:textId="77777777" w:rsidTr="007B1614">
        <w:trPr>
          <w:cantSplit/>
        </w:trPr>
        <w:tc>
          <w:tcPr>
            <w:tcW w:w="1198" w:type="dxa"/>
            <w:tcBorders>
              <w:top w:val="nil"/>
              <w:left w:val="single" w:sz="12" w:space="0" w:color="auto"/>
              <w:bottom w:val="nil"/>
            </w:tcBorders>
          </w:tcPr>
          <w:p w14:paraId="653CEC39"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D3F45DC" w14:textId="77777777" w:rsidR="00935806" w:rsidRPr="00181B33" w:rsidRDefault="00935806" w:rsidP="007B1614">
            <w:pPr>
              <w:rPr>
                <w:color w:val="000000"/>
              </w:rPr>
            </w:pPr>
            <w:r w:rsidRPr="00181B33">
              <w:rPr>
                <w:color w:val="000000"/>
              </w:rPr>
              <w:t>V_TIU_VIGIL_ACTION_STATE_FILTERED</w:t>
            </w:r>
          </w:p>
        </w:tc>
        <w:tc>
          <w:tcPr>
            <w:tcW w:w="1276" w:type="dxa"/>
            <w:tcBorders>
              <w:top w:val="single" w:sz="4" w:space="0" w:color="auto"/>
              <w:left w:val="single" w:sz="4" w:space="0" w:color="auto"/>
              <w:bottom w:val="single" w:sz="4" w:space="0" w:color="auto"/>
              <w:right w:val="single" w:sz="4" w:space="0" w:color="auto"/>
            </w:tcBorders>
          </w:tcPr>
          <w:p w14:paraId="2F67EC21"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40DA7459" w14:textId="77777777" w:rsidR="00935806" w:rsidRPr="00181B33" w:rsidRDefault="00935806" w:rsidP="007B1614">
            <w:pPr>
              <w:rPr>
                <w:color w:val="000000"/>
              </w:rPr>
            </w:pPr>
          </w:p>
        </w:tc>
      </w:tr>
      <w:tr w:rsidR="00935806" w:rsidRPr="00181B33" w14:paraId="0F9763CB" w14:textId="77777777" w:rsidTr="007B1614">
        <w:trPr>
          <w:cantSplit/>
        </w:trPr>
        <w:tc>
          <w:tcPr>
            <w:tcW w:w="1198" w:type="dxa"/>
            <w:tcBorders>
              <w:top w:val="nil"/>
              <w:left w:val="single" w:sz="12" w:space="0" w:color="auto"/>
              <w:bottom w:val="nil"/>
            </w:tcBorders>
          </w:tcPr>
          <w:p w14:paraId="13592AC2"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ECA0E05" w14:textId="77777777" w:rsidR="00935806" w:rsidRPr="00181B33" w:rsidRDefault="00935806" w:rsidP="007B1614">
            <w:pPr>
              <w:rPr>
                <w:color w:val="000000"/>
              </w:rPr>
            </w:pPr>
            <w:r w:rsidRPr="00181B33">
              <w:rPr>
                <w:color w:val="000000"/>
              </w:rPr>
              <w:t>V_TIU_VIGIL_DISABLE_STATE_FILTERED</w:t>
            </w:r>
          </w:p>
        </w:tc>
        <w:tc>
          <w:tcPr>
            <w:tcW w:w="1276" w:type="dxa"/>
            <w:tcBorders>
              <w:top w:val="single" w:sz="4" w:space="0" w:color="auto"/>
              <w:left w:val="single" w:sz="4" w:space="0" w:color="auto"/>
              <w:bottom w:val="single" w:sz="4" w:space="0" w:color="auto"/>
              <w:right w:val="single" w:sz="4" w:space="0" w:color="auto"/>
            </w:tcBorders>
          </w:tcPr>
          <w:p w14:paraId="0888C2D7"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01A7709A" w14:textId="77777777" w:rsidR="00935806" w:rsidRPr="00181B33" w:rsidRDefault="00935806" w:rsidP="007B1614">
            <w:pPr>
              <w:rPr>
                <w:color w:val="000000"/>
              </w:rPr>
            </w:pPr>
          </w:p>
        </w:tc>
      </w:tr>
      <w:tr w:rsidR="00935806" w:rsidRPr="00181B33" w14:paraId="786DA692" w14:textId="77777777" w:rsidTr="007B1614">
        <w:trPr>
          <w:cantSplit/>
        </w:trPr>
        <w:tc>
          <w:tcPr>
            <w:tcW w:w="1198" w:type="dxa"/>
            <w:tcBorders>
              <w:top w:val="nil"/>
              <w:left w:val="single" w:sz="12" w:space="0" w:color="auto"/>
              <w:bottom w:val="nil"/>
            </w:tcBorders>
          </w:tcPr>
          <w:p w14:paraId="3DDC1DCB"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06FB8D2" w14:textId="77777777" w:rsidR="00935806" w:rsidRPr="00181B33" w:rsidRDefault="00935806" w:rsidP="007B1614">
            <w:pPr>
              <w:rPr>
                <w:color w:val="000000"/>
              </w:rPr>
            </w:pPr>
            <w:r w:rsidRPr="00181B33">
              <w:rPr>
                <w:color w:val="000000"/>
              </w:rPr>
              <w:t>V_TIU_COLD_MOVE_STATE_FILTERED</w:t>
            </w:r>
          </w:p>
        </w:tc>
        <w:tc>
          <w:tcPr>
            <w:tcW w:w="1276" w:type="dxa"/>
            <w:tcBorders>
              <w:top w:val="single" w:sz="4" w:space="0" w:color="auto"/>
              <w:left w:val="single" w:sz="4" w:space="0" w:color="auto"/>
              <w:bottom w:val="single" w:sz="4" w:space="0" w:color="auto"/>
              <w:right w:val="single" w:sz="4" w:space="0" w:color="auto"/>
            </w:tcBorders>
          </w:tcPr>
          <w:p w14:paraId="191217C6"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6626C558" w14:textId="77777777" w:rsidR="00935806" w:rsidRPr="00181B33" w:rsidRDefault="00935806" w:rsidP="007B1614">
            <w:pPr>
              <w:rPr>
                <w:color w:val="000000"/>
              </w:rPr>
            </w:pPr>
          </w:p>
        </w:tc>
      </w:tr>
      <w:tr w:rsidR="00935806" w:rsidRPr="00181B33" w14:paraId="0A3F62E6" w14:textId="77777777" w:rsidTr="007B1614">
        <w:trPr>
          <w:cantSplit/>
        </w:trPr>
        <w:tc>
          <w:tcPr>
            <w:tcW w:w="1198" w:type="dxa"/>
            <w:tcBorders>
              <w:top w:val="nil"/>
              <w:left w:val="single" w:sz="12" w:space="0" w:color="auto"/>
              <w:bottom w:val="nil"/>
            </w:tcBorders>
          </w:tcPr>
          <w:p w14:paraId="219C1492"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7BCDDD4F" w14:textId="77777777" w:rsidR="00935806" w:rsidRPr="00181B33" w:rsidRDefault="00935806" w:rsidP="007B1614">
            <w:pPr>
              <w:rPr>
                <w:color w:val="000000"/>
              </w:rPr>
            </w:pPr>
          </w:p>
        </w:tc>
        <w:tc>
          <w:tcPr>
            <w:tcW w:w="1276" w:type="dxa"/>
            <w:tcBorders>
              <w:top w:val="single" w:sz="4" w:space="0" w:color="auto"/>
              <w:left w:val="single" w:sz="4" w:space="0" w:color="auto"/>
              <w:bottom w:val="single" w:sz="4" w:space="0" w:color="auto"/>
              <w:right w:val="single" w:sz="4" w:space="0" w:color="auto"/>
            </w:tcBorders>
          </w:tcPr>
          <w:p w14:paraId="23B0095A" w14:textId="77777777" w:rsidR="00935806" w:rsidRPr="00181B33" w:rsidRDefault="00935806" w:rsidP="007B1614">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14:paraId="336379AB" w14:textId="77777777" w:rsidR="00935806" w:rsidRPr="00181B33" w:rsidRDefault="00935806" w:rsidP="007B1614">
            <w:pPr>
              <w:rPr>
                <w:color w:val="000000"/>
              </w:rPr>
            </w:pPr>
          </w:p>
        </w:tc>
      </w:tr>
      <w:tr w:rsidR="00935806" w:rsidRPr="00181B33" w14:paraId="487922AF" w14:textId="77777777" w:rsidTr="007B1614">
        <w:trPr>
          <w:cantSplit/>
        </w:trPr>
        <w:tc>
          <w:tcPr>
            <w:tcW w:w="1198" w:type="dxa"/>
            <w:tcBorders>
              <w:top w:val="nil"/>
              <w:left w:val="single" w:sz="12" w:space="0" w:color="auto"/>
              <w:bottom w:val="nil"/>
            </w:tcBorders>
          </w:tcPr>
          <w:p w14:paraId="3CC1D9DC"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73CFB19F" w14:textId="77777777" w:rsidR="00935806" w:rsidRPr="00181B33" w:rsidRDefault="00935806" w:rsidP="007B1614">
            <w:pPr>
              <w:rPr>
                <w:color w:val="000000"/>
              </w:rPr>
            </w:pPr>
            <w:r w:rsidRPr="00181B33">
              <w:rPr>
                <w:color w:val="000000"/>
              </w:rPr>
              <w:t>V_TIU_EB_STATE</w:t>
            </w:r>
          </w:p>
        </w:tc>
        <w:tc>
          <w:tcPr>
            <w:tcW w:w="1276" w:type="dxa"/>
            <w:tcBorders>
              <w:top w:val="single" w:sz="4" w:space="0" w:color="auto"/>
              <w:left w:val="single" w:sz="4" w:space="0" w:color="auto"/>
              <w:bottom w:val="single" w:sz="4" w:space="0" w:color="auto"/>
              <w:right w:val="single" w:sz="4" w:space="0" w:color="auto"/>
            </w:tcBorders>
          </w:tcPr>
          <w:p w14:paraId="01DE25C3"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425B6D33" w14:textId="77777777" w:rsidR="00935806" w:rsidRPr="00181B33" w:rsidRDefault="00935806" w:rsidP="007B1614">
            <w:pPr>
              <w:rPr>
                <w:color w:val="000000"/>
              </w:rPr>
            </w:pPr>
          </w:p>
        </w:tc>
      </w:tr>
      <w:tr w:rsidR="00935806" w:rsidRPr="00181B33" w14:paraId="49BD1BEC" w14:textId="77777777" w:rsidTr="007B1614">
        <w:trPr>
          <w:cantSplit/>
        </w:trPr>
        <w:tc>
          <w:tcPr>
            <w:tcW w:w="1198" w:type="dxa"/>
            <w:tcBorders>
              <w:top w:val="nil"/>
              <w:left w:val="single" w:sz="12" w:space="0" w:color="auto"/>
              <w:bottom w:val="nil"/>
            </w:tcBorders>
          </w:tcPr>
          <w:p w14:paraId="6A34664B"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77453976" w14:textId="77777777" w:rsidR="00935806" w:rsidRPr="00181B33" w:rsidRDefault="00935806" w:rsidP="007B1614">
            <w:pPr>
              <w:rPr>
                <w:color w:val="000000"/>
              </w:rPr>
            </w:pPr>
            <w:r w:rsidRPr="00181B33">
              <w:rPr>
                <w:color w:val="000000"/>
              </w:rPr>
              <w:t>V_TIU_SB_STATE</w:t>
            </w:r>
          </w:p>
        </w:tc>
        <w:tc>
          <w:tcPr>
            <w:tcW w:w="1276" w:type="dxa"/>
            <w:tcBorders>
              <w:top w:val="single" w:sz="4" w:space="0" w:color="auto"/>
              <w:left w:val="single" w:sz="4" w:space="0" w:color="auto"/>
              <w:bottom w:val="single" w:sz="4" w:space="0" w:color="auto"/>
              <w:right w:val="single" w:sz="4" w:space="0" w:color="auto"/>
            </w:tcBorders>
          </w:tcPr>
          <w:p w14:paraId="35BA6B7D"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4BBA6B8F" w14:textId="77777777" w:rsidR="00935806" w:rsidRPr="00181B33" w:rsidRDefault="00935806" w:rsidP="007B1614">
            <w:pPr>
              <w:rPr>
                <w:color w:val="000000"/>
              </w:rPr>
            </w:pPr>
          </w:p>
        </w:tc>
      </w:tr>
      <w:tr w:rsidR="00935806" w:rsidRPr="00181B33" w14:paraId="2F555094" w14:textId="77777777" w:rsidTr="007B1614">
        <w:trPr>
          <w:cantSplit/>
        </w:trPr>
        <w:tc>
          <w:tcPr>
            <w:tcW w:w="1198" w:type="dxa"/>
            <w:tcBorders>
              <w:top w:val="nil"/>
              <w:left w:val="single" w:sz="12" w:space="0" w:color="auto"/>
              <w:bottom w:val="nil"/>
            </w:tcBorders>
          </w:tcPr>
          <w:p w14:paraId="76E517CE"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DCF2954" w14:textId="77777777" w:rsidR="00935806" w:rsidRPr="00181B33" w:rsidRDefault="00935806" w:rsidP="007B1614">
            <w:pPr>
              <w:rPr>
                <w:color w:val="000000"/>
              </w:rPr>
            </w:pPr>
            <w:r w:rsidRPr="00181B33">
              <w:rPr>
                <w:color w:val="000000"/>
              </w:rPr>
              <w:t>V_TIU_TRACTION_CUT_OFF_STATE</w:t>
            </w:r>
          </w:p>
        </w:tc>
        <w:tc>
          <w:tcPr>
            <w:tcW w:w="1276" w:type="dxa"/>
            <w:tcBorders>
              <w:top w:val="single" w:sz="4" w:space="0" w:color="auto"/>
              <w:left w:val="single" w:sz="4" w:space="0" w:color="auto"/>
              <w:bottom w:val="single" w:sz="4" w:space="0" w:color="auto"/>
              <w:right w:val="single" w:sz="4" w:space="0" w:color="auto"/>
            </w:tcBorders>
          </w:tcPr>
          <w:p w14:paraId="1F716026"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5B82431B" w14:textId="77777777" w:rsidR="00935806" w:rsidRPr="00181B33" w:rsidRDefault="00935806" w:rsidP="007B1614">
            <w:pPr>
              <w:rPr>
                <w:color w:val="000000"/>
              </w:rPr>
            </w:pPr>
          </w:p>
        </w:tc>
      </w:tr>
      <w:tr w:rsidR="00935806" w:rsidRPr="00181B33" w14:paraId="4F2AFD30" w14:textId="77777777" w:rsidTr="007B1614">
        <w:trPr>
          <w:cantSplit/>
        </w:trPr>
        <w:tc>
          <w:tcPr>
            <w:tcW w:w="1198" w:type="dxa"/>
            <w:tcBorders>
              <w:top w:val="nil"/>
              <w:left w:val="single" w:sz="12" w:space="0" w:color="auto"/>
              <w:bottom w:val="nil"/>
            </w:tcBorders>
          </w:tcPr>
          <w:p w14:paraId="77011B93"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08BC021" w14:textId="77777777" w:rsidR="00935806" w:rsidRPr="00181B33" w:rsidRDefault="00935806" w:rsidP="007B1614">
            <w:pPr>
              <w:rPr>
                <w:color w:val="000000"/>
              </w:rPr>
            </w:pPr>
            <w:r w:rsidRPr="00181B33">
              <w:rPr>
                <w:color w:val="000000"/>
              </w:rPr>
              <w:t>V_TIU_ISOLATION_STATE</w:t>
            </w:r>
          </w:p>
        </w:tc>
        <w:tc>
          <w:tcPr>
            <w:tcW w:w="1276" w:type="dxa"/>
            <w:tcBorders>
              <w:top w:val="single" w:sz="4" w:space="0" w:color="auto"/>
              <w:left w:val="single" w:sz="4" w:space="0" w:color="auto"/>
              <w:bottom w:val="single" w:sz="4" w:space="0" w:color="auto"/>
              <w:right w:val="single" w:sz="4" w:space="0" w:color="auto"/>
            </w:tcBorders>
          </w:tcPr>
          <w:p w14:paraId="0C5670DB"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6B34443E" w14:textId="77777777" w:rsidR="00935806" w:rsidRPr="00181B33" w:rsidRDefault="00935806" w:rsidP="007B1614">
            <w:pPr>
              <w:rPr>
                <w:color w:val="000000"/>
              </w:rPr>
            </w:pPr>
          </w:p>
        </w:tc>
      </w:tr>
      <w:tr w:rsidR="00935806" w:rsidRPr="00181B33" w14:paraId="556746AC" w14:textId="77777777" w:rsidTr="007B1614">
        <w:trPr>
          <w:cantSplit/>
        </w:trPr>
        <w:tc>
          <w:tcPr>
            <w:tcW w:w="1198" w:type="dxa"/>
            <w:tcBorders>
              <w:top w:val="nil"/>
              <w:left w:val="single" w:sz="12" w:space="0" w:color="auto"/>
              <w:bottom w:val="nil"/>
            </w:tcBorders>
          </w:tcPr>
          <w:p w14:paraId="3F400A02"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16CCB3F7" w14:textId="77777777" w:rsidR="00935806" w:rsidRPr="00181B33" w:rsidRDefault="00935806" w:rsidP="007B1614">
            <w:pPr>
              <w:rPr>
                <w:color w:val="000000"/>
              </w:rPr>
            </w:pPr>
            <w:r w:rsidRPr="00181B33">
              <w:rPr>
                <w:color w:val="000000"/>
              </w:rPr>
              <w:t>V_TIU_SLEEPING_STATE</w:t>
            </w:r>
          </w:p>
        </w:tc>
        <w:tc>
          <w:tcPr>
            <w:tcW w:w="1276" w:type="dxa"/>
            <w:tcBorders>
              <w:top w:val="single" w:sz="4" w:space="0" w:color="auto"/>
              <w:left w:val="single" w:sz="4" w:space="0" w:color="auto"/>
              <w:bottom w:val="single" w:sz="4" w:space="0" w:color="auto"/>
              <w:right w:val="single" w:sz="4" w:space="0" w:color="auto"/>
            </w:tcBorders>
          </w:tcPr>
          <w:p w14:paraId="4620B7EA"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703C53C9" w14:textId="77777777" w:rsidR="00935806" w:rsidRPr="00181B33" w:rsidRDefault="00935806" w:rsidP="007B1614">
            <w:pPr>
              <w:rPr>
                <w:color w:val="000000"/>
              </w:rPr>
            </w:pPr>
          </w:p>
        </w:tc>
      </w:tr>
      <w:tr w:rsidR="00935806" w:rsidRPr="00181B33" w14:paraId="324E3C95" w14:textId="77777777" w:rsidTr="007B1614">
        <w:trPr>
          <w:cantSplit/>
        </w:trPr>
        <w:tc>
          <w:tcPr>
            <w:tcW w:w="1198" w:type="dxa"/>
            <w:tcBorders>
              <w:top w:val="nil"/>
              <w:left w:val="single" w:sz="12" w:space="0" w:color="auto"/>
              <w:bottom w:val="nil"/>
            </w:tcBorders>
          </w:tcPr>
          <w:p w14:paraId="760F09AD"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9F31FD8" w14:textId="77777777" w:rsidR="00935806" w:rsidRPr="00181B33" w:rsidRDefault="00935806" w:rsidP="007B1614">
            <w:pPr>
              <w:rPr>
                <w:color w:val="000000"/>
              </w:rPr>
            </w:pPr>
            <w:r w:rsidRPr="00181B33">
              <w:rPr>
                <w:color w:val="000000"/>
              </w:rPr>
              <w:t>V_TIU_TILTING_STATE</w:t>
            </w:r>
          </w:p>
        </w:tc>
        <w:tc>
          <w:tcPr>
            <w:tcW w:w="1276" w:type="dxa"/>
            <w:tcBorders>
              <w:top w:val="single" w:sz="4" w:space="0" w:color="auto"/>
              <w:left w:val="single" w:sz="4" w:space="0" w:color="auto"/>
              <w:bottom w:val="single" w:sz="4" w:space="0" w:color="auto"/>
              <w:right w:val="single" w:sz="4" w:space="0" w:color="auto"/>
            </w:tcBorders>
          </w:tcPr>
          <w:p w14:paraId="3F196DD2"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4D96EEA6" w14:textId="77777777" w:rsidR="00935806" w:rsidRPr="00181B33" w:rsidRDefault="00935806" w:rsidP="007B1614">
            <w:pPr>
              <w:rPr>
                <w:color w:val="000000"/>
              </w:rPr>
            </w:pPr>
          </w:p>
        </w:tc>
      </w:tr>
      <w:tr w:rsidR="00935806" w:rsidRPr="00181B33" w14:paraId="59D57FC4" w14:textId="77777777" w:rsidTr="007B1614">
        <w:trPr>
          <w:cantSplit/>
        </w:trPr>
        <w:tc>
          <w:tcPr>
            <w:tcW w:w="1198" w:type="dxa"/>
            <w:tcBorders>
              <w:top w:val="nil"/>
              <w:left w:val="single" w:sz="12" w:space="0" w:color="auto"/>
              <w:bottom w:val="nil"/>
            </w:tcBorders>
          </w:tcPr>
          <w:p w14:paraId="7E76F7A4"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50754C7" w14:textId="77777777" w:rsidR="00935806" w:rsidRPr="00181B33" w:rsidRDefault="00935806" w:rsidP="007B1614">
            <w:pPr>
              <w:rPr>
                <w:color w:val="000000"/>
              </w:rPr>
            </w:pPr>
            <w:r w:rsidRPr="00181B33">
              <w:rPr>
                <w:color w:val="000000"/>
              </w:rPr>
              <w:t>V_TIU_DIRCONT_STATE</w:t>
            </w:r>
          </w:p>
        </w:tc>
        <w:tc>
          <w:tcPr>
            <w:tcW w:w="1276" w:type="dxa"/>
            <w:tcBorders>
              <w:top w:val="single" w:sz="4" w:space="0" w:color="auto"/>
              <w:left w:val="single" w:sz="4" w:space="0" w:color="auto"/>
              <w:bottom w:val="single" w:sz="4" w:space="0" w:color="auto"/>
              <w:right w:val="single" w:sz="4" w:space="0" w:color="auto"/>
            </w:tcBorders>
          </w:tcPr>
          <w:p w14:paraId="754C160E" w14:textId="77777777" w:rsidR="00935806" w:rsidRPr="00181B33" w:rsidRDefault="00935806" w:rsidP="007B1614">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14:paraId="02F70708" w14:textId="77777777" w:rsidR="00935806" w:rsidRPr="00181B33" w:rsidRDefault="00935806" w:rsidP="007B1614">
            <w:pPr>
              <w:rPr>
                <w:color w:val="000000"/>
              </w:rPr>
            </w:pPr>
          </w:p>
        </w:tc>
      </w:tr>
      <w:tr w:rsidR="00935806" w:rsidRPr="00181B33" w14:paraId="7B0C4104" w14:textId="77777777" w:rsidTr="007B1614">
        <w:trPr>
          <w:cantSplit/>
        </w:trPr>
        <w:tc>
          <w:tcPr>
            <w:tcW w:w="1198" w:type="dxa"/>
            <w:tcBorders>
              <w:top w:val="nil"/>
              <w:left w:val="single" w:sz="12" w:space="0" w:color="auto"/>
              <w:bottom w:val="nil"/>
            </w:tcBorders>
          </w:tcPr>
          <w:p w14:paraId="6E937571"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A0D6ED5" w14:textId="77777777" w:rsidR="00935806" w:rsidRPr="00181B33" w:rsidRDefault="00935806" w:rsidP="007B1614">
            <w:pPr>
              <w:rPr>
                <w:color w:val="000000"/>
              </w:rPr>
            </w:pPr>
            <w:r w:rsidRPr="00181B33">
              <w:rPr>
                <w:color w:val="000000"/>
              </w:rPr>
              <w:t>V_TIU_DESKS_STATE</w:t>
            </w:r>
          </w:p>
        </w:tc>
        <w:tc>
          <w:tcPr>
            <w:tcW w:w="1276" w:type="dxa"/>
            <w:tcBorders>
              <w:top w:val="single" w:sz="4" w:space="0" w:color="auto"/>
              <w:left w:val="single" w:sz="4" w:space="0" w:color="auto"/>
              <w:bottom w:val="single" w:sz="4" w:space="0" w:color="auto"/>
              <w:right w:val="single" w:sz="4" w:space="0" w:color="auto"/>
            </w:tcBorders>
          </w:tcPr>
          <w:p w14:paraId="6061A1BE" w14:textId="77777777" w:rsidR="00935806" w:rsidRPr="00181B33" w:rsidRDefault="00935806" w:rsidP="007B1614">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14:paraId="1C86D0FD" w14:textId="77777777" w:rsidR="00935806" w:rsidRPr="00181B33" w:rsidRDefault="00935806" w:rsidP="007B1614">
            <w:pPr>
              <w:rPr>
                <w:color w:val="000000"/>
              </w:rPr>
            </w:pPr>
          </w:p>
        </w:tc>
      </w:tr>
      <w:tr w:rsidR="00935806" w:rsidRPr="00181B33" w14:paraId="4DE92725" w14:textId="77777777" w:rsidTr="007B1614">
        <w:trPr>
          <w:cantSplit/>
        </w:trPr>
        <w:tc>
          <w:tcPr>
            <w:tcW w:w="1198" w:type="dxa"/>
            <w:tcBorders>
              <w:top w:val="nil"/>
              <w:left w:val="single" w:sz="12" w:space="0" w:color="auto"/>
              <w:bottom w:val="nil"/>
            </w:tcBorders>
          </w:tcPr>
          <w:p w14:paraId="20271EC1"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17D3A5F6" w14:textId="77777777" w:rsidR="00935806" w:rsidRPr="00181B33" w:rsidRDefault="00935806" w:rsidP="007B1614">
            <w:pPr>
              <w:rPr>
                <w:color w:val="000000"/>
              </w:rPr>
            </w:pPr>
            <w:r w:rsidRPr="00181B33">
              <w:rPr>
                <w:color w:val="000000"/>
              </w:rPr>
              <w:t>V_TIU_INTEGRITY_STATE</w:t>
            </w:r>
          </w:p>
        </w:tc>
        <w:tc>
          <w:tcPr>
            <w:tcW w:w="1276" w:type="dxa"/>
            <w:tcBorders>
              <w:top w:val="single" w:sz="4" w:space="0" w:color="auto"/>
              <w:left w:val="single" w:sz="4" w:space="0" w:color="auto"/>
              <w:bottom w:val="single" w:sz="4" w:space="0" w:color="auto"/>
              <w:right w:val="single" w:sz="4" w:space="0" w:color="auto"/>
            </w:tcBorders>
          </w:tcPr>
          <w:p w14:paraId="2D928BA9"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6A049C32" w14:textId="77777777" w:rsidR="00935806" w:rsidRPr="00181B33" w:rsidRDefault="00935806" w:rsidP="007B1614">
            <w:pPr>
              <w:rPr>
                <w:color w:val="000000"/>
              </w:rPr>
            </w:pPr>
          </w:p>
        </w:tc>
      </w:tr>
      <w:tr w:rsidR="00935806" w:rsidRPr="00181B33" w14:paraId="3A0BF90D" w14:textId="77777777" w:rsidTr="007B1614">
        <w:trPr>
          <w:cantSplit/>
        </w:trPr>
        <w:tc>
          <w:tcPr>
            <w:tcW w:w="1198" w:type="dxa"/>
            <w:tcBorders>
              <w:top w:val="nil"/>
              <w:left w:val="single" w:sz="12" w:space="0" w:color="auto"/>
              <w:bottom w:val="nil"/>
            </w:tcBorders>
          </w:tcPr>
          <w:p w14:paraId="048F8F63"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127C6D62" w14:textId="77777777" w:rsidR="00935806" w:rsidRPr="00181B33" w:rsidRDefault="00935806" w:rsidP="007B1614">
            <w:pPr>
              <w:rPr>
                <w:color w:val="000000"/>
              </w:rPr>
            </w:pPr>
            <w:r w:rsidRPr="00181B33">
              <w:rPr>
                <w:color w:val="000000"/>
              </w:rPr>
              <w:t>V_TIU_DRIVEREM_STATE</w:t>
            </w:r>
          </w:p>
        </w:tc>
        <w:tc>
          <w:tcPr>
            <w:tcW w:w="1276" w:type="dxa"/>
            <w:tcBorders>
              <w:top w:val="single" w:sz="4" w:space="0" w:color="auto"/>
              <w:left w:val="single" w:sz="4" w:space="0" w:color="auto"/>
              <w:bottom w:val="single" w:sz="4" w:space="0" w:color="auto"/>
              <w:right w:val="single" w:sz="4" w:space="0" w:color="auto"/>
            </w:tcBorders>
          </w:tcPr>
          <w:p w14:paraId="4A7D06B8"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39778A93" w14:textId="77777777" w:rsidR="00935806" w:rsidRPr="00181B33" w:rsidRDefault="00935806" w:rsidP="007B1614">
            <w:pPr>
              <w:rPr>
                <w:color w:val="000000"/>
              </w:rPr>
            </w:pPr>
          </w:p>
        </w:tc>
      </w:tr>
      <w:tr w:rsidR="00935806" w:rsidRPr="00181B33" w14:paraId="56F35C04" w14:textId="77777777" w:rsidTr="007B1614">
        <w:trPr>
          <w:cantSplit/>
        </w:trPr>
        <w:tc>
          <w:tcPr>
            <w:tcW w:w="1198" w:type="dxa"/>
            <w:tcBorders>
              <w:top w:val="nil"/>
              <w:left w:val="single" w:sz="12" w:space="0" w:color="auto"/>
              <w:bottom w:val="nil"/>
            </w:tcBorders>
          </w:tcPr>
          <w:p w14:paraId="785E44C8"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3819D6C" w14:textId="77777777" w:rsidR="00935806" w:rsidRPr="00181B33" w:rsidRDefault="00935806" w:rsidP="007B1614">
            <w:pPr>
              <w:rPr>
                <w:color w:val="000000"/>
              </w:rPr>
            </w:pPr>
            <w:r w:rsidRPr="00181B33">
              <w:rPr>
                <w:color w:val="000000"/>
              </w:rPr>
              <w:t>V_TIU_VIGIL_ACTION_STATE</w:t>
            </w:r>
          </w:p>
        </w:tc>
        <w:tc>
          <w:tcPr>
            <w:tcW w:w="1276" w:type="dxa"/>
            <w:tcBorders>
              <w:top w:val="single" w:sz="4" w:space="0" w:color="auto"/>
              <w:left w:val="single" w:sz="4" w:space="0" w:color="auto"/>
              <w:bottom w:val="single" w:sz="4" w:space="0" w:color="auto"/>
              <w:right w:val="single" w:sz="4" w:space="0" w:color="auto"/>
            </w:tcBorders>
          </w:tcPr>
          <w:p w14:paraId="2E812050"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2AC15C01" w14:textId="77777777" w:rsidR="00935806" w:rsidRPr="00181B33" w:rsidRDefault="00935806" w:rsidP="007B1614">
            <w:pPr>
              <w:rPr>
                <w:color w:val="000000"/>
              </w:rPr>
            </w:pPr>
          </w:p>
        </w:tc>
      </w:tr>
      <w:tr w:rsidR="00935806" w:rsidRPr="00181B33" w14:paraId="493CDD5B" w14:textId="77777777" w:rsidTr="007B1614">
        <w:trPr>
          <w:cantSplit/>
        </w:trPr>
        <w:tc>
          <w:tcPr>
            <w:tcW w:w="1198" w:type="dxa"/>
            <w:tcBorders>
              <w:top w:val="nil"/>
              <w:left w:val="single" w:sz="12" w:space="0" w:color="auto"/>
              <w:bottom w:val="nil"/>
            </w:tcBorders>
          </w:tcPr>
          <w:p w14:paraId="511DF47F"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5398D53" w14:textId="77777777" w:rsidR="00935806" w:rsidRPr="00181B33" w:rsidRDefault="00935806" w:rsidP="007B1614">
            <w:pPr>
              <w:rPr>
                <w:color w:val="000000"/>
              </w:rPr>
            </w:pPr>
            <w:r w:rsidRPr="00181B33">
              <w:rPr>
                <w:color w:val="000000"/>
              </w:rPr>
              <w:t>V_TIU_VIGIL_DISABLE_STATE</w:t>
            </w:r>
          </w:p>
        </w:tc>
        <w:tc>
          <w:tcPr>
            <w:tcW w:w="1276" w:type="dxa"/>
            <w:tcBorders>
              <w:top w:val="single" w:sz="4" w:space="0" w:color="auto"/>
              <w:left w:val="single" w:sz="4" w:space="0" w:color="auto"/>
              <w:bottom w:val="single" w:sz="4" w:space="0" w:color="auto"/>
              <w:right w:val="single" w:sz="4" w:space="0" w:color="auto"/>
            </w:tcBorders>
          </w:tcPr>
          <w:p w14:paraId="0BEF4CD2"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7662D972" w14:textId="77777777" w:rsidR="00935806" w:rsidRPr="00181B33" w:rsidRDefault="00935806" w:rsidP="007B1614">
            <w:pPr>
              <w:rPr>
                <w:color w:val="000000"/>
              </w:rPr>
            </w:pPr>
          </w:p>
        </w:tc>
      </w:tr>
      <w:tr w:rsidR="00935806" w:rsidRPr="00181B33" w14:paraId="7AFE9D93" w14:textId="77777777" w:rsidTr="007B1614">
        <w:trPr>
          <w:cantSplit/>
        </w:trPr>
        <w:tc>
          <w:tcPr>
            <w:tcW w:w="1198" w:type="dxa"/>
            <w:tcBorders>
              <w:top w:val="nil"/>
              <w:left w:val="single" w:sz="12" w:space="0" w:color="auto"/>
              <w:bottom w:val="nil"/>
            </w:tcBorders>
          </w:tcPr>
          <w:p w14:paraId="3F04B81C"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317F206" w14:textId="77777777" w:rsidR="00935806" w:rsidRPr="00181B33" w:rsidRDefault="00935806" w:rsidP="007B1614">
            <w:pPr>
              <w:rPr>
                <w:color w:val="000000"/>
              </w:rPr>
            </w:pPr>
            <w:r w:rsidRPr="00181B33">
              <w:rPr>
                <w:color w:val="000000"/>
              </w:rPr>
              <w:t>V_TIU_COLD_MOVE_STATE</w:t>
            </w:r>
          </w:p>
        </w:tc>
        <w:tc>
          <w:tcPr>
            <w:tcW w:w="1276" w:type="dxa"/>
            <w:tcBorders>
              <w:top w:val="single" w:sz="4" w:space="0" w:color="auto"/>
              <w:left w:val="single" w:sz="4" w:space="0" w:color="auto"/>
              <w:bottom w:val="single" w:sz="4" w:space="0" w:color="auto"/>
              <w:right w:val="single" w:sz="4" w:space="0" w:color="auto"/>
            </w:tcBorders>
          </w:tcPr>
          <w:p w14:paraId="38ACA094"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519923C8" w14:textId="77777777" w:rsidR="00935806" w:rsidRPr="00181B33" w:rsidRDefault="00935806" w:rsidP="007B1614">
            <w:pPr>
              <w:rPr>
                <w:color w:val="000000"/>
              </w:rPr>
            </w:pPr>
          </w:p>
        </w:tc>
      </w:tr>
      <w:tr w:rsidR="00935806" w:rsidRPr="00181B33" w14:paraId="2CF32EE9" w14:textId="77777777" w:rsidTr="007B1614">
        <w:trPr>
          <w:cantSplit/>
        </w:trPr>
        <w:tc>
          <w:tcPr>
            <w:tcW w:w="1198" w:type="dxa"/>
            <w:tcBorders>
              <w:top w:val="nil"/>
              <w:left w:val="single" w:sz="12" w:space="0" w:color="auto"/>
              <w:bottom w:val="nil"/>
            </w:tcBorders>
          </w:tcPr>
          <w:p w14:paraId="14EFFC27"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5A91F6F" w14:textId="77777777" w:rsidR="00935806" w:rsidRPr="00181B33" w:rsidRDefault="00935806" w:rsidP="007B1614">
            <w:pPr>
              <w:rPr>
                <w:color w:val="000000"/>
              </w:rPr>
            </w:pPr>
          </w:p>
        </w:tc>
        <w:tc>
          <w:tcPr>
            <w:tcW w:w="1276" w:type="dxa"/>
            <w:tcBorders>
              <w:top w:val="single" w:sz="4" w:space="0" w:color="auto"/>
              <w:left w:val="single" w:sz="4" w:space="0" w:color="auto"/>
              <w:bottom w:val="single" w:sz="4" w:space="0" w:color="auto"/>
              <w:right w:val="single" w:sz="4" w:space="0" w:color="auto"/>
            </w:tcBorders>
          </w:tcPr>
          <w:p w14:paraId="5427D92A" w14:textId="77777777" w:rsidR="00935806" w:rsidRPr="00181B33" w:rsidRDefault="00935806" w:rsidP="007B1614">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14:paraId="17C2F30E" w14:textId="77777777" w:rsidR="00935806" w:rsidRPr="00181B33" w:rsidRDefault="00935806" w:rsidP="007B1614">
            <w:pPr>
              <w:rPr>
                <w:color w:val="000000"/>
              </w:rPr>
            </w:pPr>
          </w:p>
        </w:tc>
      </w:tr>
      <w:tr w:rsidR="00935806" w:rsidRPr="00181B33" w14:paraId="1270362C" w14:textId="77777777" w:rsidTr="007B1614">
        <w:trPr>
          <w:cantSplit/>
        </w:trPr>
        <w:tc>
          <w:tcPr>
            <w:tcW w:w="1198" w:type="dxa"/>
            <w:tcBorders>
              <w:top w:val="nil"/>
              <w:left w:val="single" w:sz="12" w:space="0" w:color="auto"/>
              <w:bottom w:val="nil"/>
            </w:tcBorders>
          </w:tcPr>
          <w:p w14:paraId="085B7DC9"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8F53307" w14:textId="77777777" w:rsidR="00935806" w:rsidRPr="00181B33" w:rsidRDefault="00935806" w:rsidP="007B1614">
            <w:pPr>
              <w:rPr>
                <w:color w:val="000000"/>
              </w:rPr>
            </w:pPr>
            <w:r w:rsidRPr="00181B33">
              <w:rPr>
                <w:color w:val="000000"/>
              </w:rPr>
              <w:t>CIRCUIT_BREAKER_COHERENCY</w:t>
            </w:r>
          </w:p>
        </w:tc>
        <w:tc>
          <w:tcPr>
            <w:tcW w:w="1276" w:type="dxa"/>
            <w:tcBorders>
              <w:top w:val="single" w:sz="4" w:space="0" w:color="auto"/>
              <w:left w:val="single" w:sz="4" w:space="0" w:color="auto"/>
              <w:bottom w:val="single" w:sz="4" w:space="0" w:color="auto"/>
              <w:right w:val="single" w:sz="4" w:space="0" w:color="auto"/>
            </w:tcBorders>
          </w:tcPr>
          <w:p w14:paraId="31B3776C" w14:textId="77777777" w:rsidR="00935806" w:rsidRPr="00181B33" w:rsidRDefault="00935806" w:rsidP="007B1614">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14:paraId="4CF948F1" w14:textId="77777777" w:rsidR="00935806" w:rsidRPr="00181B33" w:rsidRDefault="00935806" w:rsidP="007B1614">
            <w:pPr>
              <w:rPr>
                <w:color w:val="000000"/>
              </w:rPr>
            </w:pPr>
          </w:p>
        </w:tc>
      </w:tr>
      <w:tr w:rsidR="00935806" w:rsidRPr="00181B33" w14:paraId="67E45207" w14:textId="77777777" w:rsidTr="007B1614">
        <w:trPr>
          <w:cantSplit/>
        </w:trPr>
        <w:tc>
          <w:tcPr>
            <w:tcW w:w="1198" w:type="dxa"/>
            <w:tcBorders>
              <w:top w:val="nil"/>
              <w:left w:val="single" w:sz="12" w:space="0" w:color="auto"/>
              <w:bottom w:val="nil"/>
            </w:tcBorders>
          </w:tcPr>
          <w:p w14:paraId="75DAE9AF"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A43C526" w14:textId="77777777" w:rsidR="00935806" w:rsidRPr="00181B33" w:rsidRDefault="00935806" w:rsidP="007B1614">
            <w:pPr>
              <w:rPr>
                <w:color w:val="000000"/>
              </w:rPr>
            </w:pPr>
            <w:r w:rsidRPr="00181B33">
              <w:rPr>
                <w:color w:val="000000"/>
              </w:rPr>
              <w:t>PANTOGRAPH_COHERENCY</w:t>
            </w:r>
          </w:p>
        </w:tc>
        <w:tc>
          <w:tcPr>
            <w:tcW w:w="1276" w:type="dxa"/>
            <w:tcBorders>
              <w:top w:val="single" w:sz="4" w:space="0" w:color="auto"/>
              <w:left w:val="single" w:sz="4" w:space="0" w:color="auto"/>
              <w:bottom w:val="single" w:sz="4" w:space="0" w:color="auto"/>
              <w:right w:val="single" w:sz="4" w:space="0" w:color="auto"/>
            </w:tcBorders>
          </w:tcPr>
          <w:p w14:paraId="44EF3645" w14:textId="77777777" w:rsidR="00935806" w:rsidRPr="00181B33" w:rsidRDefault="00935806" w:rsidP="007B1614">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14:paraId="2801CB63" w14:textId="77777777" w:rsidR="00935806" w:rsidRPr="00181B33" w:rsidRDefault="00935806" w:rsidP="007B1614">
            <w:pPr>
              <w:rPr>
                <w:color w:val="000000"/>
              </w:rPr>
            </w:pPr>
          </w:p>
        </w:tc>
      </w:tr>
      <w:tr w:rsidR="00935806" w:rsidRPr="00181B33" w14:paraId="51D575A4" w14:textId="77777777" w:rsidTr="007B1614">
        <w:trPr>
          <w:cantSplit/>
        </w:trPr>
        <w:tc>
          <w:tcPr>
            <w:tcW w:w="1198" w:type="dxa"/>
            <w:tcBorders>
              <w:top w:val="nil"/>
              <w:left w:val="single" w:sz="12" w:space="0" w:color="auto"/>
              <w:bottom w:val="nil"/>
            </w:tcBorders>
          </w:tcPr>
          <w:p w14:paraId="3D2BD82B"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610CC9A" w14:textId="77777777" w:rsidR="00935806" w:rsidRPr="00181B33" w:rsidRDefault="00935806" w:rsidP="007B1614">
            <w:pPr>
              <w:rPr>
                <w:color w:val="000000"/>
              </w:rPr>
            </w:pPr>
            <w:r w:rsidRPr="00181B33">
              <w:rPr>
                <w:color w:val="000000"/>
              </w:rPr>
              <w:t>V_TIU_COMMANDING_EB</w:t>
            </w:r>
          </w:p>
        </w:tc>
        <w:tc>
          <w:tcPr>
            <w:tcW w:w="1276" w:type="dxa"/>
            <w:tcBorders>
              <w:top w:val="single" w:sz="4" w:space="0" w:color="auto"/>
              <w:left w:val="single" w:sz="4" w:space="0" w:color="auto"/>
              <w:bottom w:val="single" w:sz="4" w:space="0" w:color="auto"/>
              <w:right w:val="single" w:sz="4" w:space="0" w:color="auto"/>
            </w:tcBorders>
          </w:tcPr>
          <w:p w14:paraId="5D8607C3" w14:textId="77777777" w:rsidR="00935806" w:rsidRPr="00181B33" w:rsidRDefault="00935806" w:rsidP="007B1614">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14:paraId="79E4992E" w14:textId="77777777" w:rsidR="00935806" w:rsidRPr="00181B33" w:rsidRDefault="00935806" w:rsidP="007B1614">
            <w:pPr>
              <w:rPr>
                <w:color w:val="000000"/>
              </w:rPr>
            </w:pPr>
          </w:p>
        </w:tc>
      </w:tr>
      <w:tr w:rsidR="00935806" w:rsidRPr="00181B33" w14:paraId="1B0E73B6" w14:textId="77777777" w:rsidTr="007B1614">
        <w:trPr>
          <w:cantSplit/>
        </w:trPr>
        <w:tc>
          <w:tcPr>
            <w:tcW w:w="1198" w:type="dxa"/>
            <w:tcBorders>
              <w:top w:val="nil"/>
              <w:left w:val="single" w:sz="12" w:space="0" w:color="auto"/>
              <w:bottom w:val="nil"/>
            </w:tcBorders>
          </w:tcPr>
          <w:p w14:paraId="050EFF34"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B613393" w14:textId="77777777" w:rsidR="00935806" w:rsidRPr="00181B33" w:rsidRDefault="00935806" w:rsidP="007B1614">
            <w:pPr>
              <w:rPr>
                <w:color w:val="000000"/>
              </w:rPr>
            </w:pPr>
            <w:r w:rsidRPr="00181B33">
              <w:rPr>
                <w:color w:val="000000"/>
              </w:rPr>
              <w:t>V_TIU_COMMANDING_SB</w:t>
            </w:r>
          </w:p>
        </w:tc>
        <w:tc>
          <w:tcPr>
            <w:tcW w:w="1276" w:type="dxa"/>
            <w:tcBorders>
              <w:top w:val="single" w:sz="4" w:space="0" w:color="auto"/>
              <w:left w:val="single" w:sz="4" w:space="0" w:color="auto"/>
              <w:bottom w:val="single" w:sz="4" w:space="0" w:color="auto"/>
              <w:right w:val="single" w:sz="4" w:space="0" w:color="auto"/>
            </w:tcBorders>
          </w:tcPr>
          <w:p w14:paraId="4B046565" w14:textId="77777777" w:rsidR="00935806" w:rsidRPr="00181B33" w:rsidRDefault="00935806" w:rsidP="007B1614">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14:paraId="02B2A91D" w14:textId="77777777" w:rsidR="00935806" w:rsidRPr="00181B33" w:rsidRDefault="00935806" w:rsidP="007B1614">
            <w:pPr>
              <w:rPr>
                <w:color w:val="000000"/>
              </w:rPr>
            </w:pPr>
          </w:p>
        </w:tc>
      </w:tr>
      <w:tr w:rsidR="00935806" w:rsidRPr="00181B33" w14:paraId="3AA85FAA" w14:textId="77777777" w:rsidTr="007B1614">
        <w:trPr>
          <w:cantSplit/>
        </w:trPr>
        <w:tc>
          <w:tcPr>
            <w:tcW w:w="1198" w:type="dxa"/>
            <w:tcBorders>
              <w:top w:val="nil"/>
              <w:left w:val="single" w:sz="12" w:space="0" w:color="auto"/>
              <w:bottom w:val="nil"/>
            </w:tcBorders>
          </w:tcPr>
          <w:p w14:paraId="1479CD1C"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1FBE7A4C" w14:textId="77777777" w:rsidR="00935806" w:rsidRPr="00181B33" w:rsidRDefault="00935806" w:rsidP="007B1614">
            <w:pPr>
              <w:rPr>
                <w:color w:val="000000"/>
              </w:rPr>
            </w:pPr>
            <w:r w:rsidRPr="00181B33">
              <w:rPr>
                <w:color w:val="000000"/>
              </w:rPr>
              <w:t>V_TIU_TRACTION_STATUS</w:t>
            </w:r>
          </w:p>
        </w:tc>
        <w:tc>
          <w:tcPr>
            <w:tcW w:w="1276" w:type="dxa"/>
            <w:tcBorders>
              <w:top w:val="single" w:sz="4" w:space="0" w:color="auto"/>
              <w:left w:val="single" w:sz="4" w:space="0" w:color="auto"/>
              <w:bottom w:val="single" w:sz="4" w:space="0" w:color="auto"/>
              <w:right w:val="single" w:sz="4" w:space="0" w:color="auto"/>
            </w:tcBorders>
          </w:tcPr>
          <w:p w14:paraId="69668841" w14:textId="77777777" w:rsidR="00935806" w:rsidRPr="00181B33" w:rsidRDefault="00935806" w:rsidP="007B1614">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14:paraId="1D860CDE" w14:textId="77777777" w:rsidR="00935806" w:rsidRPr="00181B33" w:rsidRDefault="00935806" w:rsidP="007B1614">
            <w:pPr>
              <w:rPr>
                <w:color w:val="000000"/>
              </w:rPr>
            </w:pPr>
          </w:p>
        </w:tc>
      </w:tr>
      <w:tr w:rsidR="00935806" w:rsidRPr="00181B33" w14:paraId="243D9639" w14:textId="77777777" w:rsidTr="007B1614">
        <w:trPr>
          <w:cantSplit/>
        </w:trPr>
        <w:tc>
          <w:tcPr>
            <w:tcW w:w="1198" w:type="dxa"/>
            <w:tcBorders>
              <w:top w:val="nil"/>
              <w:left w:val="single" w:sz="12" w:space="0" w:color="auto"/>
              <w:bottom w:val="nil"/>
            </w:tcBorders>
          </w:tcPr>
          <w:p w14:paraId="686ACD61"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455ED29" w14:textId="77777777" w:rsidR="00935806" w:rsidRPr="00181B33" w:rsidRDefault="00935806" w:rsidP="007B1614">
            <w:pPr>
              <w:rPr>
                <w:color w:val="000000"/>
              </w:rPr>
            </w:pPr>
          </w:p>
        </w:tc>
        <w:tc>
          <w:tcPr>
            <w:tcW w:w="1276" w:type="dxa"/>
            <w:tcBorders>
              <w:top w:val="single" w:sz="4" w:space="0" w:color="auto"/>
              <w:left w:val="single" w:sz="4" w:space="0" w:color="auto"/>
              <w:bottom w:val="single" w:sz="4" w:space="0" w:color="auto"/>
              <w:right w:val="single" w:sz="4" w:space="0" w:color="auto"/>
            </w:tcBorders>
          </w:tcPr>
          <w:p w14:paraId="4F781F73" w14:textId="77777777" w:rsidR="00935806" w:rsidRPr="00181B33" w:rsidRDefault="00935806" w:rsidP="007B1614">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14:paraId="4E5B6BA6" w14:textId="77777777" w:rsidR="00935806" w:rsidRPr="00181B33" w:rsidRDefault="00935806" w:rsidP="007B1614">
            <w:pPr>
              <w:rPr>
                <w:color w:val="000000"/>
              </w:rPr>
            </w:pPr>
          </w:p>
        </w:tc>
      </w:tr>
    </w:tbl>
    <w:bookmarkEnd w:id="63"/>
    <w:bookmarkEnd w:id="64"/>
    <w:bookmarkEnd w:id="65"/>
    <w:bookmarkEnd w:id="66"/>
    <w:bookmarkEnd w:id="67"/>
    <w:p w14:paraId="69B8D728" w14:textId="77777777" w:rsidR="00935806" w:rsidRPr="00181B33" w:rsidRDefault="00935806" w:rsidP="00935806">
      <w:pPr>
        <w:pStyle w:val="Titre5Heading5-MandatoryrequirementsHeading5H5paragraphe2"/>
      </w:pPr>
      <w:r w:rsidRPr="00181B33">
        <w:t>Packet Number 1 : Plain text message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35806" w:rsidRPr="00181B33" w14:paraId="2BDB6997" w14:textId="77777777" w:rsidTr="007B1614">
        <w:trPr>
          <w:gridAfter w:val="1"/>
          <w:wAfter w:w="8" w:type="dxa"/>
          <w:cantSplit/>
        </w:trPr>
        <w:tc>
          <w:tcPr>
            <w:tcW w:w="1205" w:type="dxa"/>
            <w:tcBorders>
              <w:top w:val="single" w:sz="12" w:space="0" w:color="auto"/>
              <w:left w:val="single" w:sz="12" w:space="0" w:color="auto"/>
            </w:tcBorders>
          </w:tcPr>
          <w:p w14:paraId="7322FA30"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1FE4E96B" w14:textId="77777777" w:rsidR="00935806" w:rsidRPr="00181B33" w:rsidRDefault="00935806" w:rsidP="007B1614">
            <w:pPr>
              <w:keepNext/>
              <w:keepLines/>
              <w:rPr>
                <w:color w:val="000000"/>
              </w:rPr>
            </w:pPr>
            <w:r w:rsidRPr="00181B33">
              <w:rPr>
                <w:color w:val="000000"/>
              </w:rPr>
              <w:t>Plain text given by TIU, to be displayed on the MMI by the Core CPU</w:t>
            </w:r>
          </w:p>
        </w:tc>
      </w:tr>
      <w:tr w:rsidR="00935806" w:rsidRPr="00181B33" w14:paraId="68A920A4" w14:textId="77777777" w:rsidTr="007B1614">
        <w:trPr>
          <w:gridAfter w:val="1"/>
          <w:wAfter w:w="8" w:type="dxa"/>
          <w:cantSplit/>
        </w:trPr>
        <w:tc>
          <w:tcPr>
            <w:tcW w:w="1205" w:type="dxa"/>
            <w:tcBorders>
              <w:left w:val="single" w:sz="12" w:space="0" w:color="auto"/>
              <w:bottom w:val="nil"/>
            </w:tcBorders>
          </w:tcPr>
          <w:p w14:paraId="1B6E96C8"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7C9B30B9" w14:textId="77777777" w:rsidR="00935806" w:rsidRPr="00181B33" w:rsidRDefault="00935806" w:rsidP="007B1614">
            <w:pPr>
              <w:rPr>
                <w:color w:val="000000"/>
              </w:rPr>
            </w:pPr>
            <w:r w:rsidRPr="00181B33">
              <w:rPr>
                <w:color w:val="000000"/>
              </w:rPr>
              <w:t>Sporadically (sending triggered by event)</w:t>
            </w:r>
          </w:p>
        </w:tc>
      </w:tr>
      <w:tr w:rsidR="00935806" w:rsidRPr="00181B33" w14:paraId="414661D8" w14:textId="77777777" w:rsidTr="007B1614">
        <w:trPr>
          <w:gridAfter w:val="1"/>
          <w:wAfter w:w="8" w:type="dxa"/>
          <w:cantSplit/>
        </w:trPr>
        <w:tc>
          <w:tcPr>
            <w:tcW w:w="1205" w:type="dxa"/>
            <w:tcBorders>
              <w:top w:val="single" w:sz="6" w:space="0" w:color="auto"/>
              <w:left w:val="single" w:sz="12" w:space="0" w:color="auto"/>
              <w:bottom w:val="nil"/>
            </w:tcBorders>
          </w:tcPr>
          <w:p w14:paraId="3B562219" w14:textId="77777777" w:rsidR="00935806" w:rsidRPr="00181B33" w:rsidRDefault="00935806" w:rsidP="007B1614">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14:paraId="7266EFD9" w14:textId="77777777" w:rsidR="00935806" w:rsidRPr="00181B33" w:rsidRDefault="00935806" w:rsidP="007B1614">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14:paraId="720C3EB5" w14:textId="77777777" w:rsidR="00935806" w:rsidRPr="00181B33" w:rsidRDefault="00935806" w:rsidP="007B1614">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14:paraId="5ACE8EBA" w14:textId="77777777" w:rsidR="00935806" w:rsidRPr="00181B33" w:rsidRDefault="00935806" w:rsidP="007B1614">
            <w:pPr>
              <w:jc w:val="center"/>
              <w:rPr>
                <w:b/>
                <w:color w:val="000000"/>
              </w:rPr>
            </w:pPr>
            <w:r w:rsidRPr="00181B33">
              <w:rPr>
                <w:b/>
                <w:color w:val="000000"/>
              </w:rPr>
              <w:t>Comment</w:t>
            </w:r>
          </w:p>
        </w:tc>
      </w:tr>
      <w:tr w:rsidR="00935806" w:rsidRPr="00181B33" w14:paraId="2266E033" w14:textId="77777777" w:rsidTr="007B1614">
        <w:trPr>
          <w:gridAfter w:val="1"/>
          <w:wAfter w:w="8" w:type="dxa"/>
          <w:cantSplit/>
        </w:trPr>
        <w:tc>
          <w:tcPr>
            <w:tcW w:w="1205" w:type="dxa"/>
            <w:tcBorders>
              <w:top w:val="nil"/>
              <w:left w:val="single" w:sz="12" w:space="0" w:color="auto"/>
              <w:bottom w:val="nil"/>
            </w:tcBorders>
          </w:tcPr>
          <w:p w14:paraId="44246101"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2AA2C6B" w14:textId="77777777" w:rsidR="00935806" w:rsidRPr="00181B33" w:rsidRDefault="00935806" w:rsidP="007B1614">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14:paraId="1576E289"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0CDD5732" w14:textId="77777777" w:rsidR="00935806" w:rsidRPr="00181B33" w:rsidRDefault="00935806" w:rsidP="007B1614">
            <w:pPr>
              <w:rPr>
                <w:color w:val="000000"/>
              </w:rPr>
            </w:pPr>
          </w:p>
        </w:tc>
      </w:tr>
      <w:tr w:rsidR="00935806" w:rsidRPr="00181B33" w14:paraId="408A0F6A" w14:textId="77777777" w:rsidTr="007B1614">
        <w:trPr>
          <w:gridAfter w:val="1"/>
          <w:wAfter w:w="8" w:type="dxa"/>
          <w:cantSplit/>
        </w:trPr>
        <w:tc>
          <w:tcPr>
            <w:tcW w:w="1205" w:type="dxa"/>
            <w:tcBorders>
              <w:top w:val="nil"/>
              <w:left w:val="single" w:sz="12" w:space="0" w:color="auto"/>
              <w:bottom w:val="nil"/>
            </w:tcBorders>
          </w:tcPr>
          <w:p w14:paraId="5FB3BF7F"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DC6431B" w14:textId="77777777" w:rsidR="00935806" w:rsidRPr="00181B33" w:rsidRDefault="00935806" w:rsidP="007B1614">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14:paraId="0A091FBB"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1B12EFE6" w14:textId="77777777" w:rsidR="00935806" w:rsidRPr="00181B33" w:rsidRDefault="00935806" w:rsidP="007B1614">
            <w:pPr>
              <w:rPr>
                <w:color w:val="000000"/>
              </w:rPr>
            </w:pPr>
          </w:p>
        </w:tc>
      </w:tr>
      <w:tr w:rsidR="00935806" w:rsidRPr="00181B33" w14:paraId="41C6BBB5" w14:textId="77777777" w:rsidTr="007B1614">
        <w:trPr>
          <w:cantSplit/>
        </w:trPr>
        <w:tc>
          <w:tcPr>
            <w:tcW w:w="1205" w:type="dxa"/>
            <w:tcBorders>
              <w:top w:val="nil"/>
              <w:left w:val="single" w:sz="12" w:space="0" w:color="auto"/>
              <w:bottom w:val="nil"/>
              <w:right w:val="single" w:sz="6" w:space="0" w:color="auto"/>
            </w:tcBorders>
          </w:tcPr>
          <w:p w14:paraId="0B7E2C94"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4" w:space="0" w:color="auto"/>
            </w:tcBorders>
          </w:tcPr>
          <w:p w14:paraId="0280DFCB" w14:textId="77777777" w:rsidR="00935806" w:rsidRPr="00181B33" w:rsidRDefault="00935806" w:rsidP="007B1614">
            <w:r w:rsidRPr="00181B33">
              <w:t>Q_SCALE</w:t>
            </w:r>
          </w:p>
        </w:tc>
        <w:tc>
          <w:tcPr>
            <w:tcW w:w="1276" w:type="dxa"/>
            <w:tcBorders>
              <w:top w:val="single" w:sz="4" w:space="0" w:color="auto"/>
              <w:left w:val="single" w:sz="4" w:space="0" w:color="auto"/>
              <w:bottom w:val="single" w:sz="4" w:space="0" w:color="auto"/>
              <w:right w:val="single" w:sz="4" w:space="0" w:color="auto"/>
            </w:tcBorders>
          </w:tcPr>
          <w:p w14:paraId="251620CD" w14:textId="77777777" w:rsidR="00935806" w:rsidRPr="00181B33" w:rsidRDefault="00935806" w:rsidP="007B1614">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14:paraId="5CF518D6" w14:textId="77777777" w:rsidR="00935806" w:rsidRPr="00181B33" w:rsidRDefault="00935806" w:rsidP="007B1614"/>
        </w:tc>
      </w:tr>
      <w:tr w:rsidR="00935806" w:rsidRPr="00181B33" w14:paraId="3970E0FD" w14:textId="77777777" w:rsidTr="007B1614">
        <w:trPr>
          <w:gridAfter w:val="1"/>
          <w:wAfter w:w="8" w:type="dxa"/>
          <w:cantSplit/>
        </w:trPr>
        <w:tc>
          <w:tcPr>
            <w:tcW w:w="1205" w:type="dxa"/>
            <w:tcBorders>
              <w:top w:val="nil"/>
              <w:left w:val="single" w:sz="12" w:space="0" w:color="auto"/>
              <w:bottom w:val="nil"/>
            </w:tcBorders>
          </w:tcPr>
          <w:p w14:paraId="001BF329"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B4C2EA8" w14:textId="77777777" w:rsidR="00935806" w:rsidRPr="00181B33" w:rsidRDefault="00935806" w:rsidP="007B1614">
            <w:pPr>
              <w:rPr>
                <w:color w:val="000000"/>
              </w:rPr>
            </w:pPr>
            <w:r w:rsidRPr="00181B33">
              <w:rPr>
                <w:color w:val="000000"/>
              </w:rPr>
              <w:t>TIU_Q_TEXTCLASS</w:t>
            </w:r>
          </w:p>
        </w:tc>
        <w:tc>
          <w:tcPr>
            <w:tcW w:w="1276" w:type="dxa"/>
            <w:tcBorders>
              <w:top w:val="single" w:sz="4" w:space="0" w:color="auto"/>
              <w:left w:val="single" w:sz="4" w:space="0" w:color="auto"/>
              <w:bottom w:val="single" w:sz="4" w:space="0" w:color="auto"/>
              <w:right w:val="single" w:sz="4" w:space="0" w:color="auto"/>
            </w:tcBorders>
          </w:tcPr>
          <w:p w14:paraId="44A6B6CD"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4ABFC18B" w14:textId="77777777" w:rsidR="00935806" w:rsidRPr="00181B33" w:rsidRDefault="00935806" w:rsidP="007B1614">
            <w:pPr>
              <w:rPr>
                <w:color w:val="000000"/>
              </w:rPr>
            </w:pPr>
          </w:p>
        </w:tc>
      </w:tr>
      <w:tr w:rsidR="00935806" w:rsidRPr="00181B33" w14:paraId="2600E396" w14:textId="77777777" w:rsidTr="007B1614">
        <w:trPr>
          <w:cantSplit/>
        </w:trPr>
        <w:tc>
          <w:tcPr>
            <w:tcW w:w="1205" w:type="dxa"/>
            <w:tcBorders>
              <w:top w:val="nil"/>
              <w:left w:val="single" w:sz="12" w:space="0" w:color="auto"/>
              <w:bottom w:val="nil"/>
              <w:right w:val="single" w:sz="6" w:space="0" w:color="auto"/>
            </w:tcBorders>
          </w:tcPr>
          <w:p w14:paraId="3A742E8A"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4" w:space="0" w:color="auto"/>
            </w:tcBorders>
          </w:tcPr>
          <w:p w14:paraId="162A3BCD" w14:textId="77777777" w:rsidR="00935806" w:rsidRPr="00181B33" w:rsidRDefault="00935806" w:rsidP="007B1614">
            <w:r w:rsidRPr="00181B33">
              <w:t>TIU_Q_TEXTDISPLAY</w:t>
            </w:r>
          </w:p>
        </w:tc>
        <w:tc>
          <w:tcPr>
            <w:tcW w:w="1276" w:type="dxa"/>
            <w:tcBorders>
              <w:top w:val="single" w:sz="4" w:space="0" w:color="auto"/>
              <w:left w:val="single" w:sz="4" w:space="0" w:color="auto"/>
              <w:bottom w:val="single" w:sz="4" w:space="0" w:color="auto"/>
              <w:right w:val="single" w:sz="4" w:space="0" w:color="auto"/>
            </w:tcBorders>
          </w:tcPr>
          <w:p w14:paraId="6D44EEE0" w14:textId="77777777" w:rsidR="00935806" w:rsidRPr="00181B33" w:rsidRDefault="00935806" w:rsidP="007B1614">
            <w:pPr>
              <w:jc w:val="center"/>
            </w:pPr>
            <w:r w:rsidRPr="00181B33">
              <w:t>1</w:t>
            </w:r>
          </w:p>
        </w:tc>
        <w:tc>
          <w:tcPr>
            <w:tcW w:w="2843" w:type="dxa"/>
            <w:gridSpan w:val="2"/>
            <w:tcBorders>
              <w:top w:val="single" w:sz="4" w:space="0" w:color="auto"/>
              <w:left w:val="single" w:sz="4" w:space="0" w:color="auto"/>
              <w:bottom w:val="single" w:sz="4" w:space="0" w:color="auto"/>
              <w:right w:val="single" w:sz="12" w:space="0" w:color="auto"/>
            </w:tcBorders>
          </w:tcPr>
          <w:p w14:paraId="088D0B8D" w14:textId="77777777" w:rsidR="00935806" w:rsidRPr="00181B33" w:rsidRDefault="00935806" w:rsidP="007B1614"/>
        </w:tc>
      </w:tr>
      <w:tr w:rsidR="00935806" w:rsidRPr="00181B33" w14:paraId="72F0CDE2" w14:textId="77777777" w:rsidTr="007B1614">
        <w:trPr>
          <w:cantSplit/>
        </w:trPr>
        <w:tc>
          <w:tcPr>
            <w:tcW w:w="1205" w:type="dxa"/>
            <w:tcBorders>
              <w:top w:val="nil"/>
              <w:left w:val="single" w:sz="12" w:space="0" w:color="auto"/>
              <w:bottom w:val="nil"/>
              <w:right w:val="single" w:sz="6" w:space="0" w:color="auto"/>
            </w:tcBorders>
          </w:tcPr>
          <w:p w14:paraId="0B27B049"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4" w:space="0" w:color="auto"/>
            </w:tcBorders>
          </w:tcPr>
          <w:p w14:paraId="0CA29C3E" w14:textId="77777777" w:rsidR="00935806" w:rsidRPr="00181B33" w:rsidRDefault="00935806" w:rsidP="007B1614">
            <w:r w:rsidRPr="00181B33">
              <w:t>TIU_L_TEXTDISPLAY</w:t>
            </w:r>
          </w:p>
        </w:tc>
        <w:tc>
          <w:tcPr>
            <w:tcW w:w="1276" w:type="dxa"/>
            <w:tcBorders>
              <w:top w:val="single" w:sz="4" w:space="0" w:color="auto"/>
              <w:left w:val="single" w:sz="4" w:space="0" w:color="auto"/>
              <w:bottom w:val="single" w:sz="4" w:space="0" w:color="auto"/>
              <w:right w:val="single" w:sz="4" w:space="0" w:color="auto"/>
            </w:tcBorders>
          </w:tcPr>
          <w:p w14:paraId="5550A115" w14:textId="77777777" w:rsidR="00935806" w:rsidRPr="00181B33" w:rsidRDefault="00935806" w:rsidP="007B1614">
            <w:pPr>
              <w:jc w:val="center"/>
            </w:pPr>
            <w:r w:rsidRPr="00181B33">
              <w:t>15</w:t>
            </w:r>
          </w:p>
        </w:tc>
        <w:tc>
          <w:tcPr>
            <w:tcW w:w="2843" w:type="dxa"/>
            <w:gridSpan w:val="2"/>
            <w:tcBorders>
              <w:top w:val="single" w:sz="4" w:space="0" w:color="auto"/>
              <w:left w:val="single" w:sz="4" w:space="0" w:color="auto"/>
              <w:bottom w:val="single" w:sz="4" w:space="0" w:color="auto"/>
              <w:right w:val="single" w:sz="12" w:space="0" w:color="auto"/>
            </w:tcBorders>
          </w:tcPr>
          <w:p w14:paraId="11408311" w14:textId="77777777" w:rsidR="00935806" w:rsidRPr="00181B33" w:rsidRDefault="00935806" w:rsidP="007B1614">
            <w:r w:rsidRPr="00181B33">
              <w:t>End condition</w:t>
            </w:r>
          </w:p>
        </w:tc>
      </w:tr>
      <w:tr w:rsidR="00935806" w:rsidRPr="00181B33" w14:paraId="5D070DD5" w14:textId="77777777" w:rsidTr="007B1614">
        <w:trPr>
          <w:cantSplit/>
        </w:trPr>
        <w:tc>
          <w:tcPr>
            <w:tcW w:w="1205" w:type="dxa"/>
            <w:tcBorders>
              <w:top w:val="nil"/>
              <w:left w:val="single" w:sz="12" w:space="0" w:color="auto"/>
              <w:bottom w:val="nil"/>
              <w:right w:val="single" w:sz="6" w:space="0" w:color="auto"/>
            </w:tcBorders>
          </w:tcPr>
          <w:p w14:paraId="1B174579"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4" w:space="0" w:color="auto"/>
            </w:tcBorders>
          </w:tcPr>
          <w:p w14:paraId="66D0FBDC" w14:textId="77777777" w:rsidR="00935806" w:rsidRPr="00181B33" w:rsidRDefault="00935806" w:rsidP="007B1614">
            <w:pPr>
              <w:ind w:left="567" w:hanging="567"/>
            </w:pPr>
            <w:r w:rsidRPr="00181B33">
              <w:t>TIU_T_TEXTDISPLAY</w:t>
            </w:r>
          </w:p>
        </w:tc>
        <w:tc>
          <w:tcPr>
            <w:tcW w:w="1276" w:type="dxa"/>
            <w:tcBorders>
              <w:top w:val="single" w:sz="4" w:space="0" w:color="auto"/>
              <w:left w:val="single" w:sz="4" w:space="0" w:color="auto"/>
              <w:bottom w:val="single" w:sz="4" w:space="0" w:color="auto"/>
              <w:right w:val="single" w:sz="4" w:space="0" w:color="auto"/>
            </w:tcBorders>
          </w:tcPr>
          <w:p w14:paraId="7A5B1D01" w14:textId="77777777" w:rsidR="00935806" w:rsidRPr="00181B33" w:rsidRDefault="00935806" w:rsidP="007B1614">
            <w:pPr>
              <w:jc w:val="center"/>
            </w:pPr>
            <w:r w:rsidRPr="00181B33">
              <w:t>10</w:t>
            </w:r>
          </w:p>
        </w:tc>
        <w:tc>
          <w:tcPr>
            <w:tcW w:w="2843" w:type="dxa"/>
            <w:gridSpan w:val="2"/>
            <w:tcBorders>
              <w:top w:val="single" w:sz="4" w:space="0" w:color="auto"/>
              <w:left w:val="single" w:sz="4" w:space="0" w:color="auto"/>
              <w:bottom w:val="single" w:sz="4" w:space="0" w:color="auto"/>
              <w:right w:val="single" w:sz="12" w:space="0" w:color="auto"/>
            </w:tcBorders>
          </w:tcPr>
          <w:p w14:paraId="1474B9C2" w14:textId="77777777" w:rsidR="00935806" w:rsidRPr="00181B33" w:rsidRDefault="00935806" w:rsidP="007B1614">
            <w:r w:rsidRPr="00181B33">
              <w:t>End condition</w:t>
            </w:r>
          </w:p>
        </w:tc>
      </w:tr>
      <w:tr w:rsidR="00935806" w:rsidRPr="00181B33" w14:paraId="55E5BF35" w14:textId="77777777" w:rsidTr="007B1614">
        <w:trPr>
          <w:cantSplit/>
        </w:trPr>
        <w:tc>
          <w:tcPr>
            <w:tcW w:w="1205" w:type="dxa"/>
            <w:tcBorders>
              <w:top w:val="nil"/>
              <w:left w:val="single" w:sz="12" w:space="0" w:color="auto"/>
              <w:bottom w:val="nil"/>
              <w:right w:val="single" w:sz="6" w:space="0" w:color="auto"/>
            </w:tcBorders>
          </w:tcPr>
          <w:p w14:paraId="72AA93B8"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4" w:space="0" w:color="auto"/>
            </w:tcBorders>
          </w:tcPr>
          <w:p w14:paraId="14F1F6E7" w14:textId="77777777" w:rsidR="00935806" w:rsidRPr="00181B33" w:rsidRDefault="00935806" w:rsidP="007B1614">
            <w:pPr>
              <w:ind w:left="567" w:hanging="567"/>
            </w:pPr>
            <w:r w:rsidRPr="00181B33">
              <w:t>TIU_Q_TEXTCONFIRM</w:t>
            </w:r>
          </w:p>
        </w:tc>
        <w:tc>
          <w:tcPr>
            <w:tcW w:w="1276" w:type="dxa"/>
            <w:tcBorders>
              <w:top w:val="single" w:sz="4" w:space="0" w:color="auto"/>
              <w:left w:val="single" w:sz="4" w:space="0" w:color="auto"/>
              <w:bottom w:val="single" w:sz="4" w:space="0" w:color="auto"/>
              <w:right w:val="single" w:sz="4" w:space="0" w:color="auto"/>
            </w:tcBorders>
          </w:tcPr>
          <w:p w14:paraId="2199B58A" w14:textId="77777777" w:rsidR="00935806" w:rsidRPr="00181B33" w:rsidRDefault="00935806" w:rsidP="007B1614">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14:paraId="20D63CC3" w14:textId="77777777" w:rsidR="00935806" w:rsidRPr="00181B33" w:rsidRDefault="00935806" w:rsidP="007B1614"/>
        </w:tc>
      </w:tr>
      <w:tr w:rsidR="00935806" w:rsidRPr="00181B33" w14:paraId="73311F62" w14:textId="77777777" w:rsidTr="007B1614">
        <w:trPr>
          <w:gridAfter w:val="1"/>
          <w:wAfter w:w="8" w:type="dxa"/>
          <w:cantSplit/>
        </w:trPr>
        <w:tc>
          <w:tcPr>
            <w:tcW w:w="1205" w:type="dxa"/>
            <w:tcBorders>
              <w:top w:val="nil"/>
              <w:left w:val="single" w:sz="12" w:space="0" w:color="auto"/>
              <w:bottom w:val="nil"/>
            </w:tcBorders>
          </w:tcPr>
          <w:p w14:paraId="69E54133"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1B031F6A" w14:textId="77777777" w:rsidR="00935806" w:rsidRPr="00181B33" w:rsidRDefault="00935806" w:rsidP="007B1614">
            <w:pPr>
              <w:rPr>
                <w:color w:val="000000"/>
              </w:rPr>
            </w:pPr>
            <w:r w:rsidRPr="00181B33">
              <w:rPr>
                <w:color w:val="000000"/>
              </w:rPr>
              <w:t>TIU_L_TEXT</w:t>
            </w:r>
          </w:p>
        </w:tc>
        <w:tc>
          <w:tcPr>
            <w:tcW w:w="1276" w:type="dxa"/>
            <w:tcBorders>
              <w:top w:val="single" w:sz="4" w:space="0" w:color="auto"/>
              <w:left w:val="single" w:sz="4" w:space="0" w:color="auto"/>
              <w:bottom w:val="single" w:sz="4" w:space="0" w:color="auto"/>
              <w:right w:val="single" w:sz="4" w:space="0" w:color="auto"/>
            </w:tcBorders>
          </w:tcPr>
          <w:p w14:paraId="61D8EFD6" w14:textId="77777777" w:rsidR="00935806" w:rsidRPr="00181B33" w:rsidRDefault="00935806" w:rsidP="007B1614">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14:paraId="5A75C5C6" w14:textId="77777777" w:rsidR="00935806" w:rsidRPr="00181B33" w:rsidRDefault="00935806" w:rsidP="007B1614">
            <w:pPr>
              <w:rPr>
                <w:color w:val="000000"/>
              </w:rPr>
            </w:pPr>
          </w:p>
        </w:tc>
      </w:tr>
      <w:tr w:rsidR="00935806" w:rsidRPr="00181B33" w14:paraId="16A913E8" w14:textId="77777777" w:rsidTr="007B1614">
        <w:trPr>
          <w:gridAfter w:val="1"/>
          <w:wAfter w:w="8" w:type="dxa"/>
          <w:cantSplit/>
        </w:trPr>
        <w:tc>
          <w:tcPr>
            <w:tcW w:w="1205" w:type="dxa"/>
            <w:tcBorders>
              <w:top w:val="nil"/>
              <w:left w:val="single" w:sz="12" w:space="0" w:color="auto"/>
              <w:bottom w:val="single" w:sz="12" w:space="0" w:color="auto"/>
            </w:tcBorders>
          </w:tcPr>
          <w:p w14:paraId="3E8DE65E" w14:textId="77777777" w:rsidR="00935806" w:rsidRPr="00181B33" w:rsidRDefault="00935806" w:rsidP="007B1614">
            <w:pPr>
              <w:rPr>
                <w:i/>
                <w:color w:val="000000"/>
              </w:rPr>
            </w:pPr>
          </w:p>
        </w:tc>
        <w:tc>
          <w:tcPr>
            <w:tcW w:w="4678" w:type="dxa"/>
            <w:tcBorders>
              <w:top w:val="single" w:sz="4" w:space="0" w:color="auto"/>
              <w:bottom w:val="single" w:sz="12" w:space="0" w:color="auto"/>
              <w:right w:val="single" w:sz="4" w:space="0" w:color="auto"/>
            </w:tcBorders>
          </w:tcPr>
          <w:p w14:paraId="64CB700D" w14:textId="77777777" w:rsidR="00935806" w:rsidRPr="00181B33" w:rsidRDefault="00935806" w:rsidP="007B1614">
            <w:pPr>
              <w:rPr>
                <w:color w:val="000000"/>
              </w:rPr>
            </w:pPr>
            <w:r w:rsidRPr="00181B33">
              <w:rPr>
                <w:color w:val="000000"/>
              </w:rPr>
              <w:t>TIU_X_TEXT (TIU_L_TEXT)</w:t>
            </w:r>
          </w:p>
        </w:tc>
        <w:tc>
          <w:tcPr>
            <w:tcW w:w="1276" w:type="dxa"/>
            <w:tcBorders>
              <w:top w:val="single" w:sz="4" w:space="0" w:color="auto"/>
              <w:left w:val="single" w:sz="4" w:space="0" w:color="auto"/>
              <w:bottom w:val="single" w:sz="12" w:space="0" w:color="auto"/>
              <w:right w:val="single" w:sz="4" w:space="0" w:color="auto"/>
            </w:tcBorders>
          </w:tcPr>
          <w:p w14:paraId="6B967CA2"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14:paraId="073851DC" w14:textId="77777777" w:rsidR="00935806" w:rsidRPr="00181B33" w:rsidRDefault="00935806" w:rsidP="007B1614">
            <w:pPr>
              <w:rPr>
                <w:color w:val="000000"/>
              </w:rPr>
            </w:pPr>
          </w:p>
        </w:tc>
      </w:tr>
    </w:tbl>
    <w:p w14:paraId="6F6D5A7C" w14:textId="77777777" w:rsidR="00935806" w:rsidRPr="00181B33" w:rsidRDefault="00935806" w:rsidP="00935806">
      <w:pPr>
        <w:pStyle w:val="Titre5Heading5-MandatoryrequirementsHeading5H5paragraphe2"/>
      </w:pPr>
      <w:r w:rsidRPr="00181B33">
        <w:t>Packet Number 2 : Fixed text message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35806" w:rsidRPr="00181B33" w14:paraId="6B42A9B3" w14:textId="77777777" w:rsidTr="007B1614">
        <w:trPr>
          <w:gridAfter w:val="1"/>
          <w:wAfter w:w="8" w:type="dxa"/>
          <w:cantSplit/>
        </w:trPr>
        <w:tc>
          <w:tcPr>
            <w:tcW w:w="1205" w:type="dxa"/>
            <w:tcBorders>
              <w:top w:val="single" w:sz="12" w:space="0" w:color="auto"/>
              <w:left w:val="single" w:sz="12" w:space="0" w:color="auto"/>
            </w:tcBorders>
          </w:tcPr>
          <w:p w14:paraId="51353185"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00B99981" w14:textId="77777777" w:rsidR="00935806" w:rsidRPr="00181B33" w:rsidRDefault="00935806" w:rsidP="007B1614">
            <w:pPr>
              <w:keepNext/>
              <w:keepLines/>
              <w:rPr>
                <w:color w:val="000000"/>
              </w:rPr>
            </w:pPr>
            <w:r w:rsidRPr="00181B33">
              <w:rPr>
                <w:color w:val="000000"/>
              </w:rPr>
              <w:t>Fixed text given by TIU, to be displayed on the MMI by the Core CPU</w:t>
            </w:r>
          </w:p>
        </w:tc>
      </w:tr>
      <w:tr w:rsidR="00935806" w:rsidRPr="00181B33" w14:paraId="5E0883C9" w14:textId="77777777" w:rsidTr="007B1614">
        <w:trPr>
          <w:gridAfter w:val="1"/>
          <w:wAfter w:w="8" w:type="dxa"/>
          <w:cantSplit/>
        </w:trPr>
        <w:tc>
          <w:tcPr>
            <w:tcW w:w="1205" w:type="dxa"/>
            <w:tcBorders>
              <w:left w:val="single" w:sz="12" w:space="0" w:color="auto"/>
              <w:bottom w:val="nil"/>
            </w:tcBorders>
          </w:tcPr>
          <w:p w14:paraId="77752EF0"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65969CC1" w14:textId="77777777" w:rsidR="00935806" w:rsidRPr="00181B33" w:rsidRDefault="00935806" w:rsidP="007B1614">
            <w:pPr>
              <w:rPr>
                <w:color w:val="000000"/>
              </w:rPr>
            </w:pPr>
            <w:r w:rsidRPr="00181B33">
              <w:rPr>
                <w:color w:val="000000"/>
              </w:rPr>
              <w:t>Sporadically (sending triggered by event)</w:t>
            </w:r>
          </w:p>
        </w:tc>
      </w:tr>
      <w:tr w:rsidR="00935806" w:rsidRPr="00181B33" w14:paraId="55C6D7A1" w14:textId="77777777" w:rsidTr="007B1614">
        <w:trPr>
          <w:gridAfter w:val="1"/>
          <w:wAfter w:w="8" w:type="dxa"/>
          <w:cantSplit/>
        </w:trPr>
        <w:tc>
          <w:tcPr>
            <w:tcW w:w="1205" w:type="dxa"/>
            <w:tcBorders>
              <w:top w:val="single" w:sz="6" w:space="0" w:color="auto"/>
              <w:left w:val="single" w:sz="12" w:space="0" w:color="auto"/>
              <w:bottom w:val="nil"/>
            </w:tcBorders>
          </w:tcPr>
          <w:p w14:paraId="07B49089" w14:textId="77777777" w:rsidR="00935806" w:rsidRPr="00181B33" w:rsidRDefault="00935806" w:rsidP="007B1614">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14:paraId="35199B6E" w14:textId="77777777" w:rsidR="00935806" w:rsidRPr="00181B33" w:rsidRDefault="00935806" w:rsidP="007B1614">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14:paraId="326CA5A0" w14:textId="77777777" w:rsidR="00935806" w:rsidRPr="00181B33" w:rsidRDefault="00935806" w:rsidP="007B1614">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14:paraId="0D1ABCBA" w14:textId="77777777" w:rsidR="00935806" w:rsidRPr="00181B33" w:rsidRDefault="00935806" w:rsidP="007B1614">
            <w:pPr>
              <w:jc w:val="center"/>
              <w:rPr>
                <w:b/>
                <w:color w:val="000000"/>
              </w:rPr>
            </w:pPr>
            <w:r w:rsidRPr="00181B33">
              <w:rPr>
                <w:b/>
                <w:color w:val="000000"/>
              </w:rPr>
              <w:t>Comment</w:t>
            </w:r>
          </w:p>
        </w:tc>
      </w:tr>
      <w:tr w:rsidR="00935806" w:rsidRPr="00181B33" w14:paraId="78E17A5F" w14:textId="77777777" w:rsidTr="007B1614">
        <w:trPr>
          <w:gridAfter w:val="1"/>
          <w:wAfter w:w="8" w:type="dxa"/>
          <w:cantSplit/>
        </w:trPr>
        <w:tc>
          <w:tcPr>
            <w:tcW w:w="1205" w:type="dxa"/>
            <w:tcBorders>
              <w:top w:val="nil"/>
              <w:left w:val="single" w:sz="12" w:space="0" w:color="auto"/>
              <w:bottom w:val="nil"/>
            </w:tcBorders>
          </w:tcPr>
          <w:p w14:paraId="484B0DD6"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25E9620" w14:textId="77777777" w:rsidR="00935806" w:rsidRPr="00181B33" w:rsidRDefault="00935806" w:rsidP="007B1614">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14:paraId="01B1F2C4"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22BAF1F8" w14:textId="77777777" w:rsidR="00935806" w:rsidRPr="00181B33" w:rsidRDefault="00935806" w:rsidP="007B1614">
            <w:pPr>
              <w:rPr>
                <w:color w:val="000000"/>
              </w:rPr>
            </w:pPr>
          </w:p>
        </w:tc>
      </w:tr>
      <w:tr w:rsidR="00935806" w:rsidRPr="00181B33" w14:paraId="09A228F6" w14:textId="77777777" w:rsidTr="007B1614">
        <w:trPr>
          <w:gridAfter w:val="1"/>
          <w:wAfter w:w="8" w:type="dxa"/>
          <w:cantSplit/>
        </w:trPr>
        <w:tc>
          <w:tcPr>
            <w:tcW w:w="1205" w:type="dxa"/>
            <w:tcBorders>
              <w:top w:val="nil"/>
              <w:left w:val="single" w:sz="12" w:space="0" w:color="auto"/>
              <w:bottom w:val="nil"/>
            </w:tcBorders>
          </w:tcPr>
          <w:p w14:paraId="7D208B6A"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49159EA" w14:textId="77777777" w:rsidR="00935806" w:rsidRPr="00181B33" w:rsidRDefault="00935806" w:rsidP="007B1614">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14:paraId="37336251"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494F7E04" w14:textId="77777777" w:rsidR="00935806" w:rsidRPr="00181B33" w:rsidRDefault="00935806" w:rsidP="007B1614">
            <w:pPr>
              <w:rPr>
                <w:color w:val="000000"/>
              </w:rPr>
            </w:pPr>
          </w:p>
        </w:tc>
      </w:tr>
      <w:tr w:rsidR="00935806" w:rsidRPr="00181B33" w14:paraId="3F88D993" w14:textId="77777777" w:rsidTr="007B1614">
        <w:trPr>
          <w:cantSplit/>
        </w:trPr>
        <w:tc>
          <w:tcPr>
            <w:tcW w:w="1205" w:type="dxa"/>
            <w:tcBorders>
              <w:top w:val="nil"/>
              <w:left w:val="single" w:sz="12" w:space="0" w:color="auto"/>
              <w:bottom w:val="nil"/>
              <w:right w:val="single" w:sz="6" w:space="0" w:color="auto"/>
            </w:tcBorders>
          </w:tcPr>
          <w:p w14:paraId="2D0A201D"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4" w:space="0" w:color="auto"/>
            </w:tcBorders>
          </w:tcPr>
          <w:p w14:paraId="787EBB98" w14:textId="77777777" w:rsidR="00935806" w:rsidRPr="00181B33" w:rsidRDefault="00935806" w:rsidP="007B1614">
            <w:r w:rsidRPr="00181B33">
              <w:t>Q_SCALE</w:t>
            </w:r>
          </w:p>
        </w:tc>
        <w:tc>
          <w:tcPr>
            <w:tcW w:w="1276" w:type="dxa"/>
            <w:tcBorders>
              <w:top w:val="single" w:sz="4" w:space="0" w:color="auto"/>
              <w:left w:val="single" w:sz="4" w:space="0" w:color="auto"/>
              <w:bottom w:val="single" w:sz="4" w:space="0" w:color="auto"/>
              <w:right w:val="single" w:sz="4" w:space="0" w:color="auto"/>
            </w:tcBorders>
          </w:tcPr>
          <w:p w14:paraId="30EFA5DD" w14:textId="77777777" w:rsidR="00935806" w:rsidRPr="00181B33" w:rsidRDefault="00935806" w:rsidP="007B1614">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14:paraId="74BADBA2" w14:textId="77777777" w:rsidR="00935806" w:rsidRPr="00181B33" w:rsidRDefault="00935806" w:rsidP="007B1614"/>
        </w:tc>
      </w:tr>
      <w:tr w:rsidR="00935806" w:rsidRPr="00181B33" w14:paraId="11D667A5" w14:textId="77777777" w:rsidTr="007B1614">
        <w:trPr>
          <w:gridAfter w:val="1"/>
          <w:wAfter w:w="8" w:type="dxa"/>
          <w:cantSplit/>
        </w:trPr>
        <w:tc>
          <w:tcPr>
            <w:tcW w:w="1205" w:type="dxa"/>
            <w:tcBorders>
              <w:top w:val="nil"/>
              <w:left w:val="single" w:sz="12" w:space="0" w:color="auto"/>
              <w:bottom w:val="nil"/>
            </w:tcBorders>
          </w:tcPr>
          <w:p w14:paraId="000FC2D5"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77B22477" w14:textId="77777777" w:rsidR="00935806" w:rsidRPr="00181B33" w:rsidRDefault="00935806" w:rsidP="007B1614">
            <w:pPr>
              <w:rPr>
                <w:color w:val="000000"/>
              </w:rPr>
            </w:pPr>
            <w:r w:rsidRPr="00181B33">
              <w:rPr>
                <w:color w:val="000000"/>
              </w:rPr>
              <w:t>TIU_Q_TEXTCLASS</w:t>
            </w:r>
          </w:p>
        </w:tc>
        <w:tc>
          <w:tcPr>
            <w:tcW w:w="1276" w:type="dxa"/>
            <w:tcBorders>
              <w:top w:val="single" w:sz="4" w:space="0" w:color="auto"/>
              <w:left w:val="single" w:sz="4" w:space="0" w:color="auto"/>
              <w:bottom w:val="single" w:sz="4" w:space="0" w:color="auto"/>
              <w:right w:val="single" w:sz="4" w:space="0" w:color="auto"/>
            </w:tcBorders>
          </w:tcPr>
          <w:p w14:paraId="082DE731"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640AEA96" w14:textId="77777777" w:rsidR="00935806" w:rsidRPr="00181B33" w:rsidRDefault="00935806" w:rsidP="007B1614">
            <w:pPr>
              <w:rPr>
                <w:color w:val="000000"/>
              </w:rPr>
            </w:pPr>
          </w:p>
        </w:tc>
      </w:tr>
      <w:tr w:rsidR="00935806" w:rsidRPr="00181B33" w14:paraId="5F3CAD15" w14:textId="77777777" w:rsidTr="007B1614">
        <w:trPr>
          <w:cantSplit/>
        </w:trPr>
        <w:tc>
          <w:tcPr>
            <w:tcW w:w="1205" w:type="dxa"/>
            <w:tcBorders>
              <w:top w:val="nil"/>
              <w:left w:val="single" w:sz="12" w:space="0" w:color="auto"/>
              <w:bottom w:val="nil"/>
              <w:right w:val="single" w:sz="6" w:space="0" w:color="auto"/>
            </w:tcBorders>
          </w:tcPr>
          <w:p w14:paraId="6952CEAD"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4" w:space="0" w:color="auto"/>
            </w:tcBorders>
          </w:tcPr>
          <w:p w14:paraId="28CFA35B" w14:textId="77777777" w:rsidR="00935806" w:rsidRPr="00181B33" w:rsidRDefault="00935806" w:rsidP="007B1614">
            <w:r w:rsidRPr="00181B33">
              <w:t>TIU_Q_TEXTDISPLAY</w:t>
            </w:r>
          </w:p>
        </w:tc>
        <w:tc>
          <w:tcPr>
            <w:tcW w:w="1276" w:type="dxa"/>
            <w:tcBorders>
              <w:top w:val="single" w:sz="4" w:space="0" w:color="auto"/>
              <w:left w:val="single" w:sz="4" w:space="0" w:color="auto"/>
              <w:bottom w:val="single" w:sz="4" w:space="0" w:color="auto"/>
              <w:right w:val="single" w:sz="4" w:space="0" w:color="auto"/>
            </w:tcBorders>
          </w:tcPr>
          <w:p w14:paraId="40BAB21A" w14:textId="77777777" w:rsidR="00935806" w:rsidRPr="00181B33" w:rsidRDefault="00935806" w:rsidP="007B1614">
            <w:pPr>
              <w:jc w:val="center"/>
            </w:pPr>
            <w:r w:rsidRPr="00181B33">
              <w:t>1</w:t>
            </w:r>
          </w:p>
        </w:tc>
        <w:tc>
          <w:tcPr>
            <w:tcW w:w="2843" w:type="dxa"/>
            <w:gridSpan w:val="2"/>
            <w:tcBorders>
              <w:top w:val="single" w:sz="4" w:space="0" w:color="auto"/>
              <w:left w:val="single" w:sz="4" w:space="0" w:color="auto"/>
              <w:bottom w:val="single" w:sz="4" w:space="0" w:color="auto"/>
              <w:right w:val="single" w:sz="12" w:space="0" w:color="auto"/>
            </w:tcBorders>
          </w:tcPr>
          <w:p w14:paraId="554F5354" w14:textId="77777777" w:rsidR="00935806" w:rsidRPr="00181B33" w:rsidRDefault="00935806" w:rsidP="007B1614"/>
        </w:tc>
      </w:tr>
      <w:tr w:rsidR="00935806" w:rsidRPr="00181B33" w14:paraId="065272DD" w14:textId="77777777" w:rsidTr="007B1614">
        <w:trPr>
          <w:cantSplit/>
        </w:trPr>
        <w:tc>
          <w:tcPr>
            <w:tcW w:w="1205" w:type="dxa"/>
            <w:tcBorders>
              <w:top w:val="nil"/>
              <w:left w:val="single" w:sz="12" w:space="0" w:color="auto"/>
              <w:bottom w:val="nil"/>
              <w:right w:val="single" w:sz="6" w:space="0" w:color="auto"/>
            </w:tcBorders>
          </w:tcPr>
          <w:p w14:paraId="35C8EA3A"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4" w:space="0" w:color="auto"/>
            </w:tcBorders>
          </w:tcPr>
          <w:p w14:paraId="77CE869D" w14:textId="77777777" w:rsidR="00935806" w:rsidRPr="00181B33" w:rsidRDefault="00935806" w:rsidP="007B1614">
            <w:r w:rsidRPr="00181B33">
              <w:t>TIU_L_TEXTDISPLAY</w:t>
            </w:r>
          </w:p>
        </w:tc>
        <w:tc>
          <w:tcPr>
            <w:tcW w:w="1276" w:type="dxa"/>
            <w:tcBorders>
              <w:top w:val="single" w:sz="4" w:space="0" w:color="auto"/>
              <w:left w:val="single" w:sz="4" w:space="0" w:color="auto"/>
              <w:bottom w:val="single" w:sz="4" w:space="0" w:color="auto"/>
              <w:right w:val="single" w:sz="4" w:space="0" w:color="auto"/>
            </w:tcBorders>
          </w:tcPr>
          <w:p w14:paraId="490F232E" w14:textId="77777777" w:rsidR="00935806" w:rsidRPr="00181B33" w:rsidRDefault="00935806" w:rsidP="007B1614">
            <w:pPr>
              <w:jc w:val="center"/>
            </w:pPr>
            <w:r w:rsidRPr="00181B33">
              <w:t>15</w:t>
            </w:r>
          </w:p>
        </w:tc>
        <w:tc>
          <w:tcPr>
            <w:tcW w:w="2843" w:type="dxa"/>
            <w:gridSpan w:val="2"/>
            <w:tcBorders>
              <w:top w:val="single" w:sz="4" w:space="0" w:color="auto"/>
              <w:left w:val="single" w:sz="4" w:space="0" w:color="auto"/>
              <w:bottom w:val="single" w:sz="4" w:space="0" w:color="auto"/>
              <w:right w:val="single" w:sz="12" w:space="0" w:color="auto"/>
            </w:tcBorders>
          </w:tcPr>
          <w:p w14:paraId="64C57626" w14:textId="77777777" w:rsidR="00935806" w:rsidRPr="00181B33" w:rsidRDefault="00935806" w:rsidP="007B1614">
            <w:r w:rsidRPr="00181B33">
              <w:t>End condition</w:t>
            </w:r>
          </w:p>
        </w:tc>
      </w:tr>
      <w:tr w:rsidR="00935806" w:rsidRPr="00181B33" w14:paraId="39851440" w14:textId="77777777" w:rsidTr="007B1614">
        <w:trPr>
          <w:gridAfter w:val="1"/>
          <w:wAfter w:w="8" w:type="dxa"/>
          <w:cantSplit/>
        </w:trPr>
        <w:tc>
          <w:tcPr>
            <w:tcW w:w="1205" w:type="dxa"/>
            <w:tcBorders>
              <w:top w:val="nil"/>
              <w:left w:val="single" w:sz="12" w:space="0" w:color="auto"/>
              <w:bottom w:val="nil"/>
            </w:tcBorders>
          </w:tcPr>
          <w:p w14:paraId="240D40B5"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B7830FA" w14:textId="77777777" w:rsidR="00935806" w:rsidRPr="00181B33" w:rsidRDefault="00935806" w:rsidP="007B1614">
            <w:pPr>
              <w:rPr>
                <w:color w:val="000000"/>
              </w:rPr>
            </w:pPr>
            <w:r w:rsidRPr="00181B33">
              <w:rPr>
                <w:color w:val="000000"/>
              </w:rPr>
              <w:t>TIU_T_TEXTDISPLAY</w:t>
            </w:r>
          </w:p>
        </w:tc>
        <w:tc>
          <w:tcPr>
            <w:tcW w:w="1276" w:type="dxa"/>
            <w:tcBorders>
              <w:top w:val="single" w:sz="4" w:space="0" w:color="auto"/>
              <w:left w:val="single" w:sz="4" w:space="0" w:color="auto"/>
              <w:bottom w:val="single" w:sz="4" w:space="0" w:color="auto"/>
              <w:right w:val="single" w:sz="4" w:space="0" w:color="auto"/>
            </w:tcBorders>
          </w:tcPr>
          <w:p w14:paraId="3CFBBCC3" w14:textId="77777777" w:rsidR="00935806" w:rsidRPr="00181B33" w:rsidRDefault="00935806" w:rsidP="007B1614">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14:paraId="20856BCB" w14:textId="77777777" w:rsidR="00935806" w:rsidRPr="00181B33" w:rsidRDefault="00935806" w:rsidP="007B1614">
            <w:pPr>
              <w:rPr>
                <w:color w:val="000000"/>
              </w:rPr>
            </w:pPr>
            <w:r w:rsidRPr="00181B33">
              <w:t>End condition</w:t>
            </w:r>
          </w:p>
        </w:tc>
      </w:tr>
      <w:tr w:rsidR="00935806" w:rsidRPr="00181B33" w14:paraId="315C0245" w14:textId="77777777" w:rsidTr="007B1614">
        <w:trPr>
          <w:cantSplit/>
        </w:trPr>
        <w:tc>
          <w:tcPr>
            <w:tcW w:w="1205" w:type="dxa"/>
            <w:tcBorders>
              <w:top w:val="nil"/>
              <w:left w:val="single" w:sz="12" w:space="0" w:color="auto"/>
              <w:bottom w:val="nil"/>
              <w:right w:val="single" w:sz="6" w:space="0" w:color="auto"/>
            </w:tcBorders>
          </w:tcPr>
          <w:p w14:paraId="4166BC5B"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4" w:space="0" w:color="auto"/>
            </w:tcBorders>
          </w:tcPr>
          <w:p w14:paraId="1D54D87C" w14:textId="77777777" w:rsidR="00935806" w:rsidRPr="00181B33" w:rsidRDefault="00935806" w:rsidP="007B1614">
            <w:r w:rsidRPr="00181B33">
              <w:rPr>
                <w:color w:val="000000"/>
              </w:rPr>
              <w:t>TIU_Q_TEXTCONFIRM</w:t>
            </w:r>
          </w:p>
        </w:tc>
        <w:tc>
          <w:tcPr>
            <w:tcW w:w="1276" w:type="dxa"/>
            <w:tcBorders>
              <w:top w:val="single" w:sz="4" w:space="0" w:color="auto"/>
              <w:left w:val="single" w:sz="4" w:space="0" w:color="auto"/>
              <w:bottom w:val="single" w:sz="4" w:space="0" w:color="auto"/>
              <w:right w:val="single" w:sz="4" w:space="0" w:color="auto"/>
            </w:tcBorders>
          </w:tcPr>
          <w:p w14:paraId="5B01D653" w14:textId="77777777" w:rsidR="00935806" w:rsidRPr="00181B33" w:rsidRDefault="00935806" w:rsidP="007B1614">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14:paraId="708820B7" w14:textId="77777777" w:rsidR="00935806" w:rsidRPr="00181B33" w:rsidRDefault="00935806" w:rsidP="007B1614"/>
        </w:tc>
      </w:tr>
      <w:tr w:rsidR="00935806" w:rsidRPr="00181B33" w14:paraId="674FE305" w14:textId="77777777" w:rsidTr="007B1614">
        <w:trPr>
          <w:gridAfter w:val="1"/>
          <w:wAfter w:w="8" w:type="dxa"/>
          <w:cantSplit/>
        </w:trPr>
        <w:tc>
          <w:tcPr>
            <w:tcW w:w="1205" w:type="dxa"/>
            <w:tcBorders>
              <w:top w:val="nil"/>
              <w:left w:val="single" w:sz="12" w:space="0" w:color="auto"/>
              <w:bottom w:val="single" w:sz="12" w:space="0" w:color="auto"/>
            </w:tcBorders>
          </w:tcPr>
          <w:p w14:paraId="31CFD939" w14:textId="77777777" w:rsidR="00935806" w:rsidRPr="00181B33" w:rsidRDefault="00935806" w:rsidP="007B1614">
            <w:pPr>
              <w:rPr>
                <w:i/>
                <w:color w:val="000000"/>
              </w:rPr>
            </w:pPr>
          </w:p>
        </w:tc>
        <w:tc>
          <w:tcPr>
            <w:tcW w:w="4678" w:type="dxa"/>
            <w:tcBorders>
              <w:top w:val="single" w:sz="4" w:space="0" w:color="auto"/>
              <w:bottom w:val="single" w:sz="12" w:space="0" w:color="auto"/>
              <w:right w:val="single" w:sz="4" w:space="0" w:color="auto"/>
            </w:tcBorders>
          </w:tcPr>
          <w:p w14:paraId="0DCD367A" w14:textId="77777777" w:rsidR="00935806" w:rsidRPr="00181B33" w:rsidRDefault="00935806" w:rsidP="007B1614">
            <w:pPr>
              <w:rPr>
                <w:color w:val="000000"/>
              </w:rPr>
            </w:pPr>
            <w:r w:rsidRPr="00181B33">
              <w:rPr>
                <w:color w:val="000000"/>
              </w:rPr>
              <w:t>TIU_Q_TEXT</w:t>
            </w:r>
          </w:p>
        </w:tc>
        <w:tc>
          <w:tcPr>
            <w:tcW w:w="1276" w:type="dxa"/>
            <w:tcBorders>
              <w:top w:val="single" w:sz="4" w:space="0" w:color="auto"/>
              <w:left w:val="single" w:sz="4" w:space="0" w:color="auto"/>
              <w:bottom w:val="single" w:sz="12" w:space="0" w:color="auto"/>
              <w:right w:val="single" w:sz="4" w:space="0" w:color="auto"/>
            </w:tcBorders>
          </w:tcPr>
          <w:p w14:paraId="14AFA6D6"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14:paraId="31A02248" w14:textId="77777777" w:rsidR="00935806" w:rsidRPr="00181B33" w:rsidRDefault="00935806" w:rsidP="007B1614">
            <w:pPr>
              <w:rPr>
                <w:color w:val="000000"/>
              </w:rPr>
            </w:pPr>
          </w:p>
        </w:tc>
      </w:tr>
    </w:tbl>
    <w:p w14:paraId="7EC51FDD" w14:textId="77777777" w:rsidR="00935806" w:rsidRPr="00181B33" w:rsidRDefault="00935806" w:rsidP="00935806">
      <w:pPr>
        <w:pStyle w:val="Titre5Heading5-MandatoryrequirementsHeading5H5paragraphe2"/>
      </w:pPr>
      <w:r w:rsidRPr="00181B33">
        <w:t>Packet Number 3 : Brake models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35806" w:rsidRPr="00181B33" w14:paraId="7D0847FC" w14:textId="77777777" w:rsidTr="007B1614">
        <w:trPr>
          <w:cantSplit/>
        </w:trPr>
        <w:tc>
          <w:tcPr>
            <w:tcW w:w="1205" w:type="dxa"/>
            <w:tcBorders>
              <w:top w:val="single" w:sz="12" w:space="0" w:color="auto"/>
              <w:left w:val="single" w:sz="12" w:space="0" w:color="auto"/>
            </w:tcBorders>
          </w:tcPr>
          <w:p w14:paraId="6B645473"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0308A0AA" w14:textId="77777777" w:rsidR="00935806" w:rsidRPr="00181B33" w:rsidRDefault="00935806" w:rsidP="007B1614">
            <w:pPr>
              <w:keepNext/>
              <w:keepLines/>
              <w:rPr>
                <w:color w:val="000000"/>
              </w:rPr>
            </w:pPr>
            <w:r w:rsidRPr="00181B33">
              <w:rPr>
                <w:color w:val="000000"/>
              </w:rPr>
              <w:t>Model of the emergency brake, traction, and service brake (if present), to be used by the Core CPU</w:t>
            </w:r>
          </w:p>
        </w:tc>
      </w:tr>
      <w:tr w:rsidR="00935806" w:rsidRPr="00181B33" w14:paraId="58B907BF" w14:textId="77777777" w:rsidTr="007B1614">
        <w:trPr>
          <w:cantSplit/>
        </w:trPr>
        <w:tc>
          <w:tcPr>
            <w:tcW w:w="1205" w:type="dxa"/>
            <w:tcBorders>
              <w:left w:val="single" w:sz="12" w:space="0" w:color="auto"/>
              <w:bottom w:val="nil"/>
            </w:tcBorders>
          </w:tcPr>
          <w:p w14:paraId="41BE9186"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46E19FB7" w14:textId="77777777" w:rsidR="00935806" w:rsidRPr="00181B33" w:rsidRDefault="00935806" w:rsidP="007B1614">
            <w:pPr>
              <w:rPr>
                <w:color w:val="000000"/>
              </w:rPr>
            </w:pPr>
            <w:r w:rsidRPr="00181B33">
              <w:rPr>
                <w:color w:val="000000"/>
              </w:rPr>
              <w:t>Sporadically (sending triggered by event)</w:t>
            </w:r>
          </w:p>
        </w:tc>
      </w:tr>
      <w:tr w:rsidR="00935806" w:rsidRPr="00181B33" w14:paraId="1ADA50E3" w14:textId="77777777" w:rsidTr="007B1614">
        <w:trPr>
          <w:cantSplit/>
        </w:trPr>
        <w:tc>
          <w:tcPr>
            <w:tcW w:w="1205" w:type="dxa"/>
            <w:tcBorders>
              <w:top w:val="single" w:sz="6" w:space="0" w:color="auto"/>
              <w:left w:val="single" w:sz="12" w:space="0" w:color="auto"/>
              <w:bottom w:val="nil"/>
            </w:tcBorders>
          </w:tcPr>
          <w:p w14:paraId="4D6B032D" w14:textId="77777777" w:rsidR="00935806" w:rsidRPr="00181B33" w:rsidRDefault="00935806" w:rsidP="007B1614">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14:paraId="1D65B88E" w14:textId="77777777" w:rsidR="00935806" w:rsidRPr="00181B33" w:rsidRDefault="00935806" w:rsidP="007B1614">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14:paraId="6265E5F1" w14:textId="77777777" w:rsidR="00935806" w:rsidRPr="00181B33" w:rsidRDefault="00935806" w:rsidP="007B1614">
            <w:pPr>
              <w:jc w:val="center"/>
            </w:pPr>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14:paraId="7A333DE4" w14:textId="77777777" w:rsidR="00935806" w:rsidRPr="00181B33" w:rsidRDefault="00935806" w:rsidP="007B1614">
            <w:pPr>
              <w:jc w:val="center"/>
              <w:rPr>
                <w:b/>
                <w:color w:val="000000"/>
              </w:rPr>
            </w:pPr>
            <w:r w:rsidRPr="00181B33">
              <w:rPr>
                <w:b/>
                <w:color w:val="000000"/>
              </w:rPr>
              <w:t>Comment</w:t>
            </w:r>
          </w:p>
        </w:tc>
      </w:tr>
      <w:tr w:rsidR="00935806" w:rsidRPr="00181B33" w14:paraId="5A7B7DDC" w14:textId="77777777" w:rsidTr="007B1614">
        <w:trPr>
          <w:cantSplit/>
        </w:trPr>
        <w:tc>
          <w:tcPr>
            <w:tcW w:w="1205" w:type="dxa"/>
            <w:tcBorders>
              <w:top w:val="nil"/>
              <w:left w:val="single" w:sz="12" w:space="0" w:color="auto"/>
              <w:bottom w:val="nil"/>
            </w:tcBorders>
          </w:tcPr>
          <w:p w14:paraId="445DCE16"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DB7EF9E" w14:textId="77777777" w:rsidR="00935806" w:rsidRPr="00181B33" w:rsidRDefault="00935806" w:rsidP="007B1614">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14:paraId="74706121"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164B1BF0" w14:textId="77777777" w:rsidR="00935806" w:rsidRPr="00181B33" w:rsidRDefault="00935806" w:rsidP="007B1614">
            <w:pPr>
              <w:rPr>
                <w:color w:val="000000"/>
              </w:rPr>
            </w:pPr>
          </w:p>
        </w:tc>
      </w:tr>
      <w:tr w:rsidR="00935806" w:rsidRPr="00181B33" w14:paraId="00EF1227" w14:textId="77777777" w:rsidTr="007B1614">
        <w:trPr>
          <w:cantSplit/>
        </w:trPr>
        <w:tc>
          <w:tcPr>
            <w:tcW w:w="1205" w:type="dxa"/>
            <w:tcBorders>
              <w:top w:val="nil"/>
              <w:left w:val="single" w:sz="12" w:space="0" w:color="auto"/>
              <w:bottom w:val="nil"/>
            </w:tcBorders>
          </w:tcPr>
          <w:p w14:paraId="4E983930"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0D6BF3A" w14:textId="77777777" w:rsidR="00935806" w:rsidRPr="00181B33" w:rsidRDefault="00935806" w:rsidP="007B1614">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14:paraId="0972F747"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1A852527" w14:textId="77777777" w:rsidR="00935806" w:rsidRPr="00181B33" w:rsidRDefault="00935806" w:rsidP="007B1614">
            <w:pPr>
              <w:rPr>
                <w:color w:val="000000"/>
              </w:rPr>
            </w:pPr>
          </w:p>
        </w:tc>
      </w:tr>
      <w:tr w:rsidR="00935806" w:rsidRPr="00181B33" w14:paraId="5A4BBB11" w14:textId="77777777" w:rsidTr="007B1614">
        <w:trPr>
          <w:cantSplit/>
        </w:trPr>
        <w:tc>
          <w:tcPr>
            <w:tcW w:w="1205" w:type="dxa"/>
            <w:tcBorders>
              <w:top w:val="nil"/>
              <w:left w:val="single" w:sz="12" w:space="0" w:color="auto"/>
              <w:bottom w:val="nil"/>
            </w:tcBorders>
          </w:tcPr>
          <w:p w14:paraId="6E98127F"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B0A720B" w14:textId="77777777" w:rsidR="00935806" w:rsidRPr="00181B33" w:rsidRDefault="00935806" w:rsidP="007B1614">
            <w:pPr>
              <w:rPr>
                <w:color w:val="000000"/>
              </w:rPr>
            </w:pPr>
            <w:r w:rsidRPr="00181B33">
              <w:rPr>
                <w:color w:val="000000"/>
              </w:rPr>
              <w:t>TIU_MODEL_BEGIN_BRAKE</w:t>
            </w:r>
          </w:p>
        </w:tc>
        <w:tc>
          <w:tcPr>
            <w:tcW w:w="1276" w:type="dxa"/>
            <w:tcBorders>
              <w:top w:val="single" w:sz="4" w:space="0" w:color="auto"/>
              <w:left w:val="single" w:sz="4" w:space="0" w:color="auto"/>
              <w:bottom w:val="single" w:sz="4" w:space="0" w:color="auto"/>
              <w:right w:val="single" w:sz="4" w:space="0" w:color="auto"/>
            </w:tcBorders>
          </w:tcPr>
          <w:p w14:paraId="3AC6088E"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5A431364" w14:textId="77777777" w:rsidR="00935806" w:rsidRPr="00181B33" w:rsidRDefault="00935806" w:rsidP="007B1614">
            <w:pPr>
              <w:rPr>
                <w:color w:val="000000"/>
              </w:rPr>
            </w:pPr>
            <w:r w:rsidRPr="00181B33">
              <w:rPr>
                <w:color w:val="000000"/>
              </w:rPr>
              <w:t>Part of EB model</w:t>
            </w:r>
          </w:p>
        </w:tc>
      </w:tr>
      <w:tr w:rsidR="00935806" w:rsidRPr="00181B33" w14:paraId="2770586F" w14:textId="77777777" w:rsidTr="007B1614">
        <w:trPr>
          <w:cantSplit/>
        </w:trPr>
        <w:tc>
          <w:tcPr>
            <w:tcW w:w="1205" w:type="dxa"/>
            <w:tcBorders>
              <w:top w:val="nil"/>
              <w:left w:val="single" w:sz="12" w:space="0" w:color="auto"/>
              <w:bottom w:val="nil"/>
            </w:tcBorders>
          </w:tcPr>
          <w:p w14:paraId="26546FEA"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10563DB3" w14:textId="77777777" w:rsidR="00935806" w:rsidRPr="00181B33" w:rsidRDefault="00935806" w:rsidP="007B1614">
            <w:pPr>
              <w:rPr>
                <w:color w:val="000000"/>
              </w:rPr>
            </w:pPr>
            <w:r w:rsidRPr="00181B33">
              <w:rPr>
                <w:color w:val="000000"/>
              </w:rPr>
              <w:t>TIU_MODEL_FULL_BRAKE</w:t>
            </w:r>
          </w:p>
        </w:tc>
        <w:tc>
          <w:tcPr>
            <w:tcW w:w="1276" w:type="dxa"/>
            <w:tcBorders>
              <w:top w:val="single" w:sz="4" w:space="0" w:color="auto"/>
              <w:left w:val="single" w:sz="4" w:space="0" w:color="auto"/>
              <w:bottom w:val="single" w:sz="4" w:space="0" w:color="auto"/>
              <w:right w:val="single" w:sz="4" w:space="0" w:color="auto"/>
            </w:tcBorders>
          </w:tcPr>
          <w:p w14:paraId="5789BFC3" w14:textId="77777777" w:rsidR="00935806" w:rsidRPr="00181B33" w:rsidRDefault="00935806" w:rsidP="007B1614">
            <w:pPr>
              <w:jc w:val="center"/>
              <w:rPr>
                <w:color w:val="000000"/>
              </w:rPr>
            </w:pPr>
            <w:r w:rsidRPr="00181B33">
              <w:rPr>
                <w:color w:val="000000"/>
              </w:rPr>
              <w:t>11</w:t>
            </w:r>
          </w:p>
        </w:tc>
        <w:tc>
          <w:tcPr>
            <w:tcW w:w="2835" w:type="dxa"/>
            <w:tcBorders>
              <w:top w:val="single" w:sz="4" w:space="0" w:color="auto"/>
              <w:left w:val="single" w:sz="4" w:space="0" w:color="auto"/>
              <w:bottom w:val="single" w:sz="4" w:space="0" w:color="auto"/>
              <w:right w:val="single" w:sz="12" w:space="0" w:color="auto"/>
            </w:tcBorders>
          </w:tcPr>
          <w:p w14:paraId="5A8E7D78" w14:textId="77777777" w:rsidR="00935806" w:rsidRPr="00181B33" w:rsidRDefault="00935806" w:rsidP="007B1614">
            <w:pPr>
              <w:rPr>
                <w:color w:val="000000"/>
              </w:rPr>
            </w:pPr>
            <w:r w:rsidRPr="00181B33">
              <w:rPr>
                <w:color w:val="000000"/>
              </w:rPr>
              <w:t>Part of EB model</w:t>
            </w:r>
          </w:p>
        </w:tc>
      </w:tr>
      <w:tr w:rsidR="00935806" w:rsidRPr="00181B33" w14:paraId="7154866C" w14:textId="77777777" w:rsidTr="007B1614">
        <w:trPr>
          <w:cantSplit/>
        </w:trPr>
        <w:tc>
          <w:tcPr>
            <w:tcW w:w="1205" w:type="dxa"/>
            <w:tcBorders>
              <w:top w:val="nil"/>
              <w:left w:val="single" w:sz="12" w:space="0" w:color="auto"/>
              <w:bottom w:val="nil"/>
            </w:tcBorders>
          </w:tcPr>
          <w:p w14:paraId="1BFD6D1F"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4500D16" w14:textId="77777777" w:rsidR="00935806" w:rsidRPr="00181B33" w:rsidRDefault="00935806" w:rsidP="007B1614">
            <w:pPr>
              <w:rPr>
                <w:color w:val="000000"/>
              </w:rPr>
            </w:pPr>
            <w:r w:rsidRPr="00181B33">
              <w:rPr>
                <w:color w:val="000000"/>
              </w:rPr>
              <w:t>N_ITER</w:t>
            </w:r>
          </w:p>
        </w:tc>
        <w:tc>
          <w:tcPr>
            <w:tcW w:w="1276" w:type="dxa"/>
            <w:tcBorders>
              <w:top w:val="single" w:sz="4" w:space="0" w:color="auto"/>
              <w:left w:val="single" w:sz="4" w:space="0" w:color="auto"/>
              <w:bottom w:val="single" w:sz="4" w:space="0" w:color="auto"/>
              <w:right w:val="single" w:sz="4" w:space="0" w:color="auto"/>
            </w:tcBorders>
          </w:tcPr>
          <w:p w14:paraId="6E12E220" w14:textId="77777777" w:rsidR="00935806" w:rsidRPr="00181B33" w:rsidRDefault="00935806" w:rsidP="007B1614">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14:paraId="6579DD5C" w14:textId="77777777" w:rsidR="00935806" w:rsidRPr="00181B33" w:rsidRDefault="00935806" w:rsidP="007B1614">
            <w:pPr>
              <w:rPr>
                <w:color w:val="000000"/>
              </w:rPr>
            </w:pPr>
            <w:r w:rsidRPr="00181B33">
              <w:rPr>
                <w:color w:val="000000"/>
              </w:rPr>
              <w:t>Part of EB model</w:t>
            </w:r>
          </w:p>
          <w:p w14:paraId="0F2DF674" w14:textId="77777777" w:rsidR="00935806" w:rsidRPr="00181B33" w:rsidRDefault="00935806" w:rsidP="007B1614">
            <w:pPr>
              <w:rPr>
                <w:color w:val="000000"/>
              </w:rPr>
            </w:pPr>
            <w:r w:rsidRPr="00181B33">
              <w:rPr>
                <w:color w:val="000000"/>
              </w:rPr>
              <w:t>In this case range=0..5</w:t>
            </w:r>
          </w:p>
        </w:tc>
      </w:tr>
      <w:tr w:rsidR="00935806" w:rsidRPr="00181B33" w14:paraId="0066F014" w14:textId="77777777" w:rsidTr="007B1614">
        <w:trPr>
          <w:cantSplit/>
        </w:trPr>
        <w:tc>
          <w:tcPr>
            <w:tcW w:w="1205" w:type="dxa"/>
            <w:tcBorders>
              <w:top w:val="nil"/>
              <w:left w:val="single" w:sz="12" w:space="0" w:color="auto"/>
              <w:bottom w:val="nil"/>
            </w:tcBorders>
          </w:tcPr>
          <w:p w14:paraId="52B5C59C"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26ACC90" w14:textId="77777777" w:rsidR="00935806" w:rsidRPr="00181B33" w:rsidRDefault="00935806" w:rsidP="007B1614">
            <w:pPr>
              <w:rPr>
                <w:color w:val="000000"/>
              </w:rPr>
            </w:pPr>
            <w:r w:rsidRPr="00181B33">
              <w:rPr>
                <w:color w:val="000000"/>
              </w:rPr>
              <w:t xml:space="preserve">   TIU_MODEL_SPEED(k)</w:t>
            </w:r>
          </w:p>
        </w:tc>
        <w:tc>
          <w:tcPr>
            <w:tcW w:w="1276" w:type="dxa"/>
            <w:tcBorders>
              <w:top w:val="single" w:sz="4" w:space="0" w:color="auto"/>
              <w:left w:val="single" w:sz="4" w:space="0" w:color="auto"/>
              <w:bottom w:val="single" w:sz="4" w:space="0" w:color="auto"/>
              <w:right w:val="single" w:sz="4" w:space="0" w:color="auto"/>
            </w:tcBorders>
          </w:tcPr>
          <w:p w14:paraId="76367073"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2184D833" w14:textId="77777777" w:rsidR="00935806" w:rsidRPr="00181B33" w:rsidRDefault="00935806" w:rsidP="007B1614">
            <w:pPr>
              <w:rPr>
                <w:color w:val="000000"/>
              </w:rPr>
            </w:pPr>
            <w:r w:rsidRPr="00181B33">
              <w:rPr>
                <w:color w:val="000000"/>
              </w:rPr>
              <w:t>Part of EB model</w:t>
            </w:r>
          </w:p>
        </w:tc>
      </w:tr>
      <w:tr w:rsidR="00935806" w:rsidRPr="00181B33" w14:paraId="10F817A5" w14:textId="77777777" w:rsidTr="007B1614">
        <w:trPr>
          <w:cantSplit/>
        </w:trPr>
        <w:tc>
          <w:tcPr>
            <w:tcW w:w="1205" w:type="dxa"/>
            <w:tcBorders>
              <w:top w:val="nil"/>
              <w:left w:val="single" w:sz="12" w:space="0" w:color="auto"/>
              <w:bottom w:val="nil"/>
            </w:tcBorders>
          </w:tcPr>
          <w:p w14:paraId="0814D0B0"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196A3DE" w14:textId="77777777" w:rsidR="00935806" w:rsidRPr="00181B33" w:rsidRDefault="00935806" w:rsidP="007B1614">
            <w:pPr>
              <w:rPr>
                <w:color w:val="000000"/>
              </w:rPr>
            </w:pPr>
            <w:r w:rsidRPr="00181B33">
              <w:rPr>
                <w:color w:val="000000"/>
              </w:rPr>
              <w:t xml:space="preserve">   TIU_MODEL_DECELER(k)</w:t>
            </w:r>
          </w:p>
        </w:tc>
        <w:tc>
          <w:tcPr>
            <w:tcW w:w="1276" w:type="dxa"/>
            <w:tcBorders>
              <w:top w:val="single" w:sz="4" w:space="0" w:color="auto"/>
              <w:left w:val="single" w:sz="4" w:space="0" w:color="auto"/>
              <w:bottom w:val="single" w:sz="4" w:space="0" w:color="auto"/>
              <w:right w:val="single" w:sz="4" w:space="0" w:color="auto"/>
            </w:tcBorders>
          </w:tcPr>
          <w:p w14:paraId="2B1938C8"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01A423A5" w14:textId="77777777" w:rsidR="00935806" w:rsidRPr="00181B33" w:rsidRDefault="00935806" w:rsidP="007B1614">
            <w:pPr>
              <w:rPr>
                <w:color w:val="000000"/>
              </w:rPr>
            </w:pPr>
            <w:r w:rsidRPr="00181B33">
              <w:rPr>
                <w:color w:val="000000"/>
              </w:rPr>
              <w:t>Part of EB model</w:t>
            </w:r>
          </w:p>
        </w:tc>
      </w:tr>
      <w:tr w:rsidR="00935806" w:rsidRPr="00181B33" w14:paraId="3BB4C7A4" w14:textId="77777777" w:rsidTr="007B1614">
        <w:trPr>
          <w:cantSplit/>
        </w:trPr>
        <w:tc>
          <w:tcPr>
            <w:tcW w:w="1205" w:type="dxa"/>
            <w:tcBorders>
              <w:top w:val="nil"/>
              <w:left w:val="single" w:sz="12" w:space="0" w:color="auto"/>
              <w:bottom w:val="nil"/>
            </w:tcBorders>
          </w:tcPr>
          <w:p w14:paraId="18AFD499"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C7BA908" w14:textId="77777777" w:rsidR="00935806" w:rsidRPr="00181B33" w:rsidRDefault="00935806" w:rsidP="007B1614">
            <w:pPr>
              <w:rPr>
                <w:color w:val="000000"/>
              </w:rPr>
            </w:pPr>
            <w:r w:rsidRPr="00181B33">
              <w:rPr>
                <w:color w:val="000000"/>
              </w:rPr>
              <w:t>TIU_CUT_TRACT_DELAY</w:t>
            </w:r>
          </w:p>
        </w:tc>
        <w:tc>
          <w:tcPr>
            <w:tcW w:w="1276" w:type="dxa"/>
            <w:tcBorders>
              <w:top w:val="single" w:sz="4" w:space="0" w:color="auto"/>
              <w:left w:val="single" w:sz="4" w:space="0" w:color="auto"/>
              <w:bottom w:val="single" w:sz="4" w:space="0" w:color="auto"/>
              <w:right w:val="single" w:sz="4" w:space="0" w:color="auto"/>
            </w:tcBorders>
          </w:tcPr>
          <w:p w14:paraId="1F105B45"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518A24DB" w14:textId="77777777" w:rsidR="00935806" w:rsidRPr="00181B33" w:rsidRDefault="00935806" w:rsidP="007B1614">
            <w:pPr>
              <w:rPr>
                <w:color w:val="000000"/>
              </w:rPr>
            </w:pPr>
            <w:r w:rsidRPr="00181B33">
              <w:rPr>
                <w:color w:val="000000"/>
              </w:rPr>
              <w:t>Part of traction model</w:t>
            </w:r>
          </w:p>
        </w:tc>
      </w:tr>
      <w:tr w:rsidR="00935806" w:rsidRPr="00181B33" w14:paraId="7984CE24" w14:textId="77777777" w:rsidTr="007B1614">
        <w:trPr>
          <w:cantSplit/>
        </w:trPr>
        <w:tc>
          <w:tcPr>
            <w:tcW w:w="1205" w:type="dxa"/>
            <w:tcBorders>
              <w:top w:val="nil"/>
              <w:left w:val="single" w:sz="12" w:space="0" w:color="auto"/>
              <w:bottom w:val="nil"/>
            </w:tcBorders>
          </w:tcPr>
          <w:p w14:paraId="215BAF81"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568A1EF" w14:textId="77777777" w:rsidR="00935806" w:rsidRPr="00181B33" w:rsidRDefault="00935806" w:rsidP="007B1614">
            <w:pPr>
              <w:rPr>
                <w:color w:val="000000"/>
              </w:rPr>
            </w:pPr>
            <w:r w:rsidRPr="00181B33">
              <w:rPr>
                <w:color w:val="000000"/>
              </w:rPr>
              <w:t>TIU_TRAIN_MAX_ACC</w:t>
            </w:r>
          </w:p>
        </w:tc>
        <w:tc>
          <w:tcPr>
            <w:tcW w:w="1276" w:type="dxa"/>
            <w:tcBorders>
              <w:top w:val="single" w:sz="4" w:space="0" w:color="auto"/>
              <w:left w:val="single" w:sz="4" w:space="0" w:color="auto"/>
              <w:bottom w:val="single" w:sz="4" w:space="0" w:color="auto"/>
              <w:right w:val="single" w:sz="4" w:space="0" w:color="auto"/>
            </w:tcBorders>
          </w:tcPr>
          <w:p w14:paraId="2A191EE6" w14:textId="77777777" w:rsidR="00935806" w:rsidRPr="00181B33" w:rsidRDefault="00935806" w:rsidP="007B1614">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14:paraId="20C32590" w14:textId="77777777" w:rsidR="00935806" w:rsidRPr="00181B33" w:rsidRDefault="00935806" w:rsidP="007B1614">
            <w:pPr>
              <w:rPr>
                <w:color w:val="000000"/>
              </w:rPr>
            </w:pPr>
            <w:r w:rsidRPr="00181B33">
              <w:rPr>
                <w:color w:val="000000"/>
              </w:rPr>
              <w:t>Part of traction model</w:t>
            </w:r>
          </w:p>
        </w:tc>
      </w:tr>
      <w:tr w:rsidR="00935806" w:rsidRPr="00181B33" w14:paraId="43A69671" w14:textId="77777777" w:rsidTr="007B1614">
        <w:trPr>
          <w:cantSplit/>
        </w:trPr>
        <w:tc>
          <w:tcPr>
            <w:tcW w:w="1205" w:type="dxa"/>
            <w:tcBorders>
              <w:top w:val="nil"/>
              <w:left w:val="single" w:sz="12" w:space="0" w:color="auto"/>
              <w:bottom w:val="nil"/>
            </w:tcBorders>
          </w:tcPr>
          <w:p w14:paraId="76E52A32"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090A863" w14:textId="77777777" w:rsidR="00935806" w:rsidRPr="00181B33" w:rsidRDefault="00935806" w:rsidP="007B1614">
            <w:pPr>
              <w:rPr>
                <w:color w:val="000000"/>
              </w:rPr>
            </w:pPr>
            <w:r w:rsidRPr="00181B33">
              <w:rPr>
                <w:color w:val="000000"/>
              </w:rPr>
              <w:t xml:space="preserve">TIU_ACC_COEF_SB_UNUSED </w:t>
            </w:r>
          </w:p>
        </w:tc>
        <w:tc>
          <w:tcPr>
            <w:tcW w:w="1276" w:type="dxa"/>
            <w:tcBorders>
              <w:top w:val="single" w:sz="4" w:space="0" w:color="auto"/>
              <w:left w:val="single" w:sz="4" w:space="0" w:color="auto"/>
              <w:bottom w:val="single" w:sz="4" w:space="0" w:color="auto"/>
              <w:right w:val="single" w:sz="4" w:space="0" w:color="auto"/>
            </w:tcBorders>
          </w:tcPr>
          <w:p w14:paraId="5898D147" w14:textId="77777777" w:rsidR="00935806" w:rsidRPr="00181B33" w:rsidRDefault="00935806" w:rsidP="007B1614">
            <w:pPr>
              <w:jc w:val="center"/>
              <w:rPr>
                <w:color w:val="000000"/>
              </w:rPr>
            </w:pPr>
            <w:r w:rsidRPr="00181B33">
              <w:rPr>
                <w:color w:val="000000"/>
              </w:rPr>
              <w:t>7</w:t>
            </w:r>
          </w:p>
        </w:tc>
        <w:tc>
          <w:tcPr>
            <w:tcW w:w="2835" w:type="dxa"/>
            <w:tcBorders>
              <w:top w:val="single" w:sz="4" w:space="0" w:color="auto"/>
              <w:left w:val="single" w:sz="4" w:space="0" w:color="auto"/>
              <w:bottom w:val="single" w:sz="4" w:space="0" w:color="auto"/>
              <w:right w:val="single" w:sz="12" w:space="0" w:color="auto"/>
            </w:tcBorders>
          </w:tcPr>
          <w:p w14:paraId="79A17F89" w14:textId="77777777" w:rsidR="00935806" w:rsidRPr="00181B33" w:rsidRDefault="00935806" w:rsidP="007B1614">
            <w:pPr>
              <w:rPr>
                <w:color w:val="000000"/>
              </w:rPr>
            </w:pPr>
            <w:r w:rsidRPr="00181B33">
              <w:rPr>
                <w:color w:val="000000"/>
              </w:rPr>
              <w:t>Part of traction model</w:t>
            </w:r>
          </w:p>
        </w:tc>
      </w:tr>
      <w:tr w:rsidR="00935806" w:rsidRPr="00181B33" w14:paraId="5BA25487" w14:textId="77777777" w:rsidTr="007B1614">
        <w:trPr>
          <w:cantSplit/>
        </w:trPr>
        <w:tc>
          <w:tcPr>
            <w:tcW w:w="1205" w:type="dxa"/>
            <w:tcBorders>
              <w:top w:val="nil"/>
              <w:left w:val="single" w:sz="12" w:space="0" w:color="auto"/>
              <w:bottom w:val="nil"/>
            </w:tcBorders>
          </w:tcPr>
          <w:p w14:paraId="68E647A3"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5572934" w14:textId="77777777" w:rsidR="00935806" w:rsidRPr="00181B33" w:rsidRDefault="00935806" w:rsidP="007B1614">
            <w:pPr>
              <w:rPr>
                <w:color w:val="000000"/>
              </w:rPr>
            </w:pPr>
            <w:r w:rsidRPr="00181B33">
              <w:rPr>
                <w:color w:val="000000"/>
              </w:rPr>
              <w:t>TIU_ACC_COEF_SB_USED</w:t>
            </w:r>
          </w:p>
        </w:tc>
        <w:tc>
          <w:tcPr>
            <w:tcW w:w="1276" w:type="dxa"/>
            <w:tcBorders>
              <w:top w:val="single" w:sz="4" w:space="0" w:color="auto"/>
              <w:left w:val="single" w:sz="4" w:space="0" w:color="auto"/>
              <w:bottom w:val="single" w:sz="4" w:space="0" w:color="auto"/>
              <w:right w:val="single" w:sz="4" w:space="0" w:color="auto"/>
            </w:tcBorders>
          </w:tcPr>
          <w:p w14:paraId="5BD4ACCB" w14:textId="77777777" w:rsidR="00935806" w:rsidRPr="00181B33" w:rsidRDefault="00935806" w:rsidP="007B1614">
            <w:pPr>
              <w:jc w:val="center"/>
              <w:rPr>
                <w:color w:val="000000"/>
              </w:rPr>
            </w:pPr>
            <w:r w:rsidRPr="00181B33">
              <w:rPr>
                <w:color w:val="000000"/>
              </w:rPr>
              <w:t>7</w:t>
            </w:r>
          </w:p>
        </w:tc>
        <w:tc>
          <w:tcPr>
            <w:tcW w:w="2835" w:type="dxa"/>
            <w:tcBorders>
              <w:top w:val="single" w:sz="4" w:space="0" w:color="auto"/>
              <w:left w:val="single" w:sz="4" w:space="0" w:color="auto"/>
              <w:bottom w:val="single" w:sz="4" w:space="0" w:color="auto"/>
              <w:right w:val="single" w:sz="12" w:space="0" w:color="auto"/>
            </w:tcBorders>
          </w:tcPr>
          <w:p w14:paraId="08F5E016" w14:textId="77777777" w:rsidR="00935806" w:rsidRPr="00181B33" w:rsidRDefault="00935806" w:rsidP="007B1614">
            <w:pPr>
              <w:rPr>
                <w:color w:val="000000"/>
              </w:rPr>
            </w:pPr>
            <w:r w:rsidRPr="00181B33">
              <w:rPr>
                <w:color w:val="000000"/>
              </w:rPr>
              <w:t>Part of traction model</w:t>
            </w:r>
          </w:p>
        </w:tc>
      </w:tr>
      <w:tr w:rsidR="00935806" w:rsidRPr="00181B33" w14:paraId="704EB8A5" w14:textId="77777777" w:rsidTr="007B1614">
        <w:trPr>
          <w:cantSplit/>
        </w:trPr>
        <w:tc>
          <w:tcPr>
            <w:tcW w:w="1205" w:type="dxa"/>
            <w:tcBorders>
              <w:top w:val="nil"/>
              <w:left w:val="single" w:sz="12" w:space="0" w:color="auto"/>
              <w:bottom w:val="nil"/>
            </w:tcBorders>
          </w:tcPr>
          <w:p w14:paraId="7D91A325"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72CB60E" w14:textId="77777777" w:rsidR="00935806" w:rsidRPr="00181B33" w:rsidRDefault="00935806" w:rsidP="007B1614">
            <w:pPr>
              <w:rPr>
                <w:color w:val="000000"/>
              </w:rPr>
            </w:pPr>
            <w:r w:rsidRPr="00181B33">
              <w:rPr>
                <w:color w:val="000000"/>
              </w:rPr>
              <w:t>Q_SB_MODEL_PRESENT</w:t>
            </w:r>
          </w:p>
        </w:tc>
        <w:tc>
          <w:tcPr>
            <w:tcW w:w="1276" w:type="dxa"/>
            <w:tcBorders>
              <w:top w:val="single" w:sz="4" w:space="0" w:color="auto"/>
              <w:left w:val="single" w:sz="4" w:space="0" w:color="auto"/>
              <w:bottom w:val="single" w:sz="4" w:space="0" w:color="auto"/>
              <w:right w:val="single" w:sz="4" w:space="0" w:color="auto"/>
            </w:tcBorders>
          </w:tcPr>
          <w:p w14:paraId="69511B6A" w14:textId="77777777" w:rsidR="00935806" w:rsidRPr="00181B33" w:rsidRDefault="00935806" w:rsidP="007B1614">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14:paraId="679593A9" w14:textId="77777777" w:rsidR="00935806" w:rsidRPr="00181B33" w:rsidRDefault="00935806" w:rsidP="007B1614">
            <w:pPr>
              <w:rPr>
                <w:color w:val="000000"/>
              </w:rPr>
            </w:pPr>
            <w:r w:rsidRPr="00181B33">
              <w:rPr>
                <w:color w:val="000000"/>
              </w:rPr>
              <w:t>Part of SB model</w:t>
            </w:r>
          </w:p>
        </w:tc>
      </w:tr>
      <w:tr w:rsidR="00935806" w:rsidRPr="00181B33" w14:paraId="79E24514" w14:textId="77777777" w:rsidTr="007B1614">
        <w:trPr>
          <w:cantSplit/>
        </w:trPr>
        <w:tc>
          <w:tcPr>
            <w:tcW w:w="1205" w:type="dxa"/>
            <w:tcBorders>
              <w:top w:val="nil"/>
              <w:left w:val="single" w:sz="12" w:space="0" w:color="auto"/>
              <w:bottom w:val="nil"/>
            </w:tcBorders>
          </w:tcPr>
          <w:p w14:paraId="170E949F"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56842D9" w14:textId="77777777" w:rsidR="00935806" w:rsidRPr="00181B33" w:rsidRDefault="00935806" w:rsidP="007B1614">
            <w:pPr>
              <w:rPr>
                <w:color w:val="000000"/>
              </w:rPr>
            </w:pPr>
            <w:r w:rsidRPr="00181B33">
              <w:rPr>
                <w:color w:val="000000"/>
              </w:rPr>
              <w:t xml:space="preserve">   TIU_MODEL_BEGIN_BRAKE</w:t>
            </w:r>
          </w:p>
        </w:tc>
        <w:tc>
          <w:tcPr>
            <w:tcW w:w="1276" w:type="dxa"/>
            <w:tcBorders>
              <w:top w:val="single" w:sz="4" w:space="0" w:color="auto"/>
              <w:left w:val="single" w:sz="4" w:space="0" w:color="auto"/>
              <w:bottom w:val="single" w:sz="4" w:space="0" w:color="auto"/>
              <w:right w:val="single" w:sz="4" w:space="0" w:color="auto"/>
            </w:tcBorders>
          </w:tcPr>
          <w:p w14:paraId="2BD94351"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48F85504" w14:textId="77777777" w:rsidR="00935806" w:rsidRPr="00181B33" w:rsidRDefault="00935806" w:rsidP="007B1614">
            <w:pPr>
              <w:rPr>
                <w:color w:val="000000"/>
              </w:rPr>
            </w:pPr>
            <w:r w:rsidRPr="00181B33">
              <w:rPr>
                <w:color w:val="000000"/>
              </w:rPr>
              <w:t>Part of SB model</w:t>
            </w:r>
          </w:p>
        </w:tc>
      </w:tr>
      <w:tr w:rsidR="00935806" w:rsidRPr="00181B33" w14:paraId="4840BE86" w14:textId="77777777" w:rsidTr="007B1614">
        <w:trPr>
          <w:cantSplit/>
        </w:trPr>
        <w:tc>
          <w:tcPr>
            <w:tcW w:w="1205" w:type="dxa"/>
            <w:tcBorders>
              <w:top w:val="nil"/>
              <w:left w:val="single" w:sz="12" w:space="0" w:color="auto"/>
              <w:bottom w:val="nil"/>
            </w:tcBorders>
          </w:tcPr>
          <w:p w14:paraId="78810D2B"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9E32309" w14:textId="77777777" w:rsidR="00935806" w:rsidRPr="00181B33" w:rsidRDefault="00935806" w:rsidP="007B1614">
            <w:pPr>
              <w:rPr>
                <w:color w:val="000000"/>
              </w:rPr>
            </w:pPr>
            <w:r w:rsidRPr="00181B33">
              <w:rPr>
                <w:color w:val="000000"/>
              </w:rPr>
              <w:t xml:space="preserve">   TIU_MODEL_FULL_BRAKE</w:t>
            </w:r>
          </w:p>
        </w:tc>
        <w:tc>
          <w:tcPr>
            <w:tcW w:w="1276" w:type="dxa"/>
            <w:tcBorders>
              <w:top w:val="single" w:sz="4" w:space="0" w:color="auto"/>
              <w:left w:val="single" w:sz="4" w:space="0" w:color="auto"/>
              <w:bottom w:val="single" w:sz="4" w:space="0" w:color="auto"/>
              <w:right w:val="single" w:sz="4" w:space="0" w:color="auto"/>
            </w:tcBorders>
          </w:tcPr>
          <w:p w14:paraId="69C3BFD9" w14:textId="77777777" w:rsidR="00935806" w:rsidRPr="00181B33" w:rsidRDefault="00935806" w:rsidP="007B1614">
            <w:pPr>
              <w:jc w:val="center"/>
              <w:rPr>
                <w:color w:val="000000"/>
              </w:rPr>
            </w:pPr>
            <w:r w:rsidRPr="00181B33">
              <w:rPr>
                <w:color w:val="000000"/>
              </w:rPr>
              <w:t>11</w:t>
            </w:r>
          </w:p>
        </w:tc>
        <w:tc>
          <w:tcPr>
            <w:tcW w:w="2835" w:type="dxa"/>
            <w:tcBorders>
              <w:top w:val="single" w:sz="4" w:space="0" w:color="auto"/>
              <w:left w:val="single" w:sz="4" w:space="0" w:color="auto"/>
              <w:bottom w:val="single" w:sz="4" w:space="0" w:color="auto"/>
              <w:right w:val="single" w:sz="12" w:space="0" w:color="auto"/>
            </w:tcBorders>
          </w:tcPr>
          <w:p w14:paraId="15A3CEC9" w14:textId="77777777" w:rsidR="00935806" w:rsidRPr="00181B33" w:rsidRDefault="00935806" w:rsidP="007B1614">
            <w:pPr>
              <w:rPr>
                <w:color w:val="000000"/>
              </w:rPr>
            </w:pPr>
            <w:r w:rsidRPr="00181B33">
              <w:rPr>
                <w:color w:val="000000"/>
              </w:rPr>
              <w:t>Part of SB model</w:t>
            </w:r>
          </w:p>
        </w:tc>
      </w:tr>
      <w:tr w:rsidR="00935806" w:rsidRPr="00181B33" w14:paraId="5E26AA56" w14:textId="77777777" w:rsidTr="007B1614">
        <w:trPr>
          <w:cantSplit/>
        </w:trPr>
        <w:tc>
          <w:tcPr>
            <w:tcW w:w="1205" w:type="dxa"/>
            <w:tcBorders>
              <w:top w:val="nil"/>
              <w:left w:val="single" w:sz="12" w:space="0" w:color="auto"/>
              <w:bottom w:val="nil"/>
            </w:tcBorders>
          </w:tcPr>
          <w:p w14:paraId="76D9FBC9"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39D3772" w14:textId="77777777" w:rsidR="00935806" w:rsidRPr="00181B33" w:rsidRDefault="00935806" w:rsidP="007B1614">
            <w:pPr>
              <w:rPr>
                <w:color w:val="000000"/>
              </w:rPr>
            </w:pPr>
            <w:r w:rsidRPr="00181B33">
              <w:rPr>
                <w:color w:val="000000"/>
              </w:rPr>
              <w:t xml:space="preserve">   N_ITER</w:t>
            </w:r>
          </w:p>
        </w:tc>
        <w:tc>
          <w:tcPr>
            <w:tcW w:w="1276" w:type="dxa"/>
            <w:tcBorders>
              <w:top w:val="single" w:sz="4" w:space="0" w:color="auto"/>
              <w:left w:val="single" w:sz="4" w:space="0" w:color="auto"/>
              <w:bottom w:val="single" w:sz="4" w:space="0" w:color="auto"/>
              <w:right w:val="single" w:sz="4" w:space="0" w:color="auto"/>
            </w:tcBorders>
          </w:tcPr>
          <w:p w14:paraId="6164D9C4" w14:textId="77777777" w:rsidR="00935806" w:rsidRPr="00181B33" w:rsidRDefault="00935806" w:rsidP="007B1614">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14:paraId="75032DBC" w14:textId="77777777" w:rsidR="00935806" w:rsidRPr="00181B33" w:rsidRDefault="00935806" w:rsidP="007B1614">
            <w:pPr>
              <w:rPr>
                <w:color w:val="000000"/>
              </w:rPr>
            </w:pPr>
            <w:r w:rsidRPr="00181B33">
              <w:rPr>
                <w:color w:val="000000"/>
              </w:rPr>
              <w:t>Part of SB model</w:t>
            </w:r>
          </w:p>
          <w:p w14:paraId="15FE76F7" w14:textId="77777777" w:rsidR="00935806" w:rsidRPr="00181B33" w:rsidRDefault="00935806" w:rsidP="007B1614">
            <w:pPr>
              <w:rPr>
                <w:color w:val="000000"/>
              </w:rPr>
            </w:pPr>
            <w:r w:rsidRPr="00181B33">
              <w:rPr>
                <w:color w:val="000000"/>
              </w:rPr>
              <w:t>In this case range=0..5</w:t>
            </w:r>
          </w:p>
        </w:tc>
      </w:tr>
      <w:tr w:rsidR="00935806" w:rsidRPr="00181B33" w14:paraId="7C52B6AF" w14:textId="77777777" w:rsidTr="007B1614">
        <w:trPr>
          <w:cantSplit/>
        </w:trPr>
        <w:tc>
          <w:tcPr>
            <w:tcW w:w="1205" w:type="dxa"/>
            <w:tcBorders>
              <w:top w:val="nil"/>
              <w:left w:val="single" w:sz="12" w:space="0" w:color="auto"/>
              <w:bottom w:val="nil"/>
            </w:tcBorders>
          </w:tcPr>
          <w:p w14:paraId="0C617F76"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136379A8" w14:textId="77777777" w:rsidR="00935806" w:rsidRPr="00181B33" w:rsidRDefault="00935806" w:rsidP="007B1614">
            <w:pPr>
              <w:rPr>
                <w:color w:val="000000"/>
              </w:rPr>
            </w:pPr>
            <w:r w:rsidRPr="00181B33">
              <w:rPr>
                <w:color w:val="000000"/>
              </w:rPr>
              <w:t xml:space="preserve">      TIU_MODEL_SPEED(k)</w:t>
            </w:r>
          </w:p>
        </w:tc>
        <w:tc>
          <w:tcPr>
            <w:tcW w:w="1276" w:type="dxa"/>
            <w:tcBorders>
              <w:top w:val="single" w:sz="4" w:space="0" w:color="auto"/>
              <w:left w:val="single" w:sz="4" w:space="0" w:color="auto"/>
              <w:bottom w:val="single" w:sz="4" w:space="0" w:color="auto"/>
              <w:right w:val="single" w:sz="4" w:space="0" w:color="auto"/>
            </w:tcBorders>
          </w:tcPr>
          <w:p w14:paraId="6A3EE6D0"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0A29B007" w14:textId="77777777" w:rsidR="00935806" w:rsidRPr="00181B33" w:rsidRDefault="00935806" w:rsidP="007B1614">
            <w:pPr>
              <w:rPr>
                <w:color w:val="000000"/>
              </w:rPr>
            </w:pPr>
            <w:r w:rsidRPr="00181B33">
              <w:rPr>
                <w:color w:val="000000"/>
              </w:rPr>
              <w:t>Part of SB model</w:t>
            </w:r>
          </w:p>
        </w:tc>
      </w:tr>
      <w:tr w:rsidR="00935806" w:rsidRPr="00181B33" w14:paraId="466C2882" w14:textId="77777777" w:rsidTr="007B1614">
        <w:trPr>
          <w:cantSplit/>
        </w:trPr>
        <w:tc>
          <w:tcPr>
            <w:tcW w:w="1205" w:type="dxa"/>
            <w:tcBorders>
              <w:top w:val="nil"/>
              <w:left w:val="single" w:sz="12" w:space="0" w:color="auto"/>
              <w:bottom w:val="nil"/>
            </w:tcBorders>
          </w:tcPr>
          <w:p w14:paraId="0C3755FB"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1EA4225" w14:textId="77777777" w:rsidR="00935806" w:rsidRPr="00181B33" w:rsidRDefault="00935806" w:rsidP="007B1614">
            <w:pPr>
              <w:rPr>
                <w:color w:val="000000"/>
              </w:rPr>
            </w:pPr>
            <w:r w:rsidRPr="00181B33">
              <w:rPr>
                <w:color w:val="000000"/>
              </w:rPr>
              <w:t xml:space="preserve">      TIU_MODEL_DECELER(k)</w:t>
            </w:r>
          </w:p>
        </w:tc>
        <w:tc>
          <w:tcPr>
            <w:tcW w:w="1276" w:type="dxa"/>
            <w:tcBorders>
              <w:top w:val="single" w:sz="4" w:space="0" w:color="auto"/>
              <w:left w:val="single" w:sz="4" w:space="0" w:color="auto"/>
              <w:bottom w:val="single" w:sz="4" w:space="0" w:color="auto"/>
              <w:right w:val="single" w:sz="4" w:space="0" w:color="auto"/>
            </w:tcBorders>
          </w:tcPr>
          <w:p w14:paraId="52F8559D"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1BF94F83" w14:textId="77777777" w:rsidR="00935806" w:rsidRPr="00181B33" w:rsidRDefault="00935806" w:rsidP="007B1614">
            <w:pPr>
              <w:rPr>
                <w:color w:val="000000"/>
              </w:rPr>
            </w:pPr>
            <w:r w:rsidRPr="00181B33">
              <w:rPr>
                <w:color w:val="000000"/>
              </w:rPr>
              <w:t>Part of SB model</w:t>
            </w:r>
          </w:p>
        </w:tc>
      </w:tr>
      <w:tr w:rsidR="00935806" w:rsidRPr="00181B33" w14:paraId="26D1133C" w14:textId="77777777" w:rsidTr="007B1614">
        <w:trPr>
          <w:cantSplit/>
        </w:trPr>
        <w:tc>
          <w:tcPr>
            <w:tcW w:w="1205" w:type="dxa"/>
            <w:tcBorders>
              <w:top w:val="nil"/>
              <w:left w:val="single" w:sz="12" w:space="0" w:color="auto"/>
              <w:bottom w:val="nil"/>
            </w:tcBorders>
          </w:tcPr>
          <w:p w14:paraId="3E5AEDDA"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16389E1" w14:textId="77777777" w:rsidR="00935806" w:rsidRPr="00181B33" w:rsidRDefault="00935806" w:rsidP="007B1614">
            <w:pPr>
              <w:rPr>
                <w:color w:val="000000"/>
              </w:rPr>
            </w:pPr>
            <w:r w:rsidRPr="00181B33">
              <w:rPr>
                <w:color w:val="000000"/>
              </w:rPr>
              <w:t>TIU_MIN_ROT_MASS_PERCENT</w:t>
            </w:r>
          </w:p>
        </w:tc>
        <w:tc>
          <w:tcPr>
            <w:tcW w:w="1276" w:type="dxa"/>
            <w:tcBorders>
              <w:top w:val="single" w:sz="4" w:space="0" w:color="auto"/>
              <w:left w:val="single" w:sz="4" w:space="0" w:color="auto"/>
              <w:bottom w:val="single" w:sz="4" w:space="0" w:color="auto"/>
              <w:right w:val="single" w:sz="4" w:space="0" w:color="auto"/>
            </w:tcBorders>
          </w:tcPr>
          <w:p w14:paraId="22AD53BB"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6E720259" w14:textId="77777777" w:rsidR="00935806" w:rsidRPr="00181B33" w:rsidRDefault="00935806" w:rsidP="007B1614">
            <w:pPr>
              <w:rPr>
                <w:color w:val="000000"/>
              </w:rPr>
            </w:pPr>
            <w:r w:rsidRPr="00181B33">
              <w:rPr>
                <w:color w:val="000000"/>
              </w:rPr>
              <w:t>Part of rot mass model</w:t>
            </w:r>
          </w:p>
        </w:tc>
      </w:tr>
      <w:tr w:rsidR="00935806" w:rsidRPr="00181B33" w14:paraId="102D1FD7" w14:textId="77777777" w:rsidTr="007B1614">
        <w:trPr>
          <w:cantSplit/>
        </w:trPr>
        <w:tc>
          <w:tcPr>
            <w:tcW w:w="1205" w:type="dxa"/>
            <w:tcBorders>
              <w:top w:val="nil"/>
              <w:left w:val="single" w:sz="12" w:space="0" w:color="auto"/>
              <w:bottom w:val="nil"/>
            </w:tcBorders>
          </w:tcPr>
          <w:p w14:paraId="3DDBA4DC"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E507160" w14:textId="77777777" w:rsidR="00935806" w:rsidRPr="00181B33" w:rsidRDefault="00935806" w:rsidP="007B1614">
            <w:pPr>
              <w:rPr>
                <w:color w:val="000000"/>
              </w:rPr>
            </w:pPr>
            <w:r w:rsidRPr="00181B33">
              <w:rPr>
                <w:color w:val="000000"/>
              </w:rPr>
              <w:t>TIU_NOM_ROT_MASS_PERCENT</w:t>
            </w:r>
          </w:p>
        </w:tc>
        <w:tc>
          <w:tcPr>
            <w:tcW w:w="1276" w:type="dxa"/>
            <w:tcBorders>
              <w:top w:val="single" w:sz="4" w:space="0" w:color="auto"/>
              <w:left w:val="single" w:sz="4" w:space="0" w:color="auto"/>
              <w:bottom w:val="single" w:sz="4" w:space="0" w:color="auto"/>
              <w:right w:val="single" w:sz="4" w:space="0" w:color="auto"/>
            </w:tcBorders>
          </w:tcPr>
          <w:p w14:paraId="5F1A4777"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0E348709" w14:textId="77777777" w:rsidR="00935806" w:rsidRPr="00181B33" w:rsidRDefault="00935806" w:rsidP="007B1614">
            <w:pPr>
              <w:rPr>
                <w:color w:val="000000"/>
              </w:rPr>
            </w:pPr>
            <w:r w:rsidRPr="00181B33">
              <w:rPr>
                <w:color w:val="000000"/>
              </w:rPr>
              <w:t>Part of rot mass model</w:t>
            </w:r>
          </w:p>
        </w:tc>
      </w:tr>
      <w:tr w:rsidR="00935806" w:rsidRPr="00181B33" w14:paraId="22816EBA" w14:textId="77777777" w:rsidTr="007B1614">
        <w:trPr>
          <w:cantSplit/>
        </w:trPr>
        <w:tc>
          <w:tcPr>
            <w:tcW w:w="1205" w:type="dxa"/>
            <w:tcBorders>
              <w:top w:val="nil"/>
              <w:left w:val="single" w:sz="12" w:space="0" w:color="auto"/>
              <w:bottom w:val="nil"/>
            </w:tcBorders>
          </w:tcPr>
          <w:p w14:paraId="2E2B3E18"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BF9E108" w14:textId="77777777" w:rsidR="00935806" w:rsidRPr="00181B33" w:rsidRDefault="00935806" w:rsidP="007B1614">
            <w:pPr>
              <w:rPr>
                <w:color w:val="000000"/>
              </w:rPr>
            </w:pPr>
            <w:r w:rsidRPr="00181B33">
              <w:rPr>
                <w:color w:val="000000"/>
              </w:rPr>
              <w:t>TIU_MAX_ROT_MASS_PERCENT</w:t>
            </w:r>
          </w:p>
        </w:tc>
        <w:tc>
          <w:tcPr>
            <w:tcW w:w="1276" w:type="dxa"/>
            <w:tcBorders>
              <w:top w:val="single" w:sz="4" w:space="0" w:color="auto"/>
              <w:left w:val="single" w:sz="4" w:space="0" w:color="auto"/>
              <w:bottom w:val="single" w:sz="4" w:space="0" w:color="auto"/>
              <w:right w:val="single" w:sz="4" w:space="0" w:color="auto"/>
            </w:tcBorders>
          </w:tcPr>
          <w:p w14:paraId="4C3AC03B"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04ED667D" w14:textId="77777777" w:rsidR="00935806" w:rsidRPr="00181B33" w:rsidRDefault="00935806" w:rsidP="007B1614">
            <w:pPr>
              <w:rPr>
                <w:color w:val="000000"/>
              </w:rPr>
            </w:pPr>
            <w:r w:rsidRPr="00181B33">
              <w:rPr>
                <w:color w:val="000000"/>
              </w:rPr>
              <w:t>Part of rot mass model</w:t>
            </w:r>
          </w:p>
        </w:tc>
      </w:tr>
      <w:tr w:rsidR="00935806" w:rsidRPr="00181B33" w14:paraId="78BDE1D6" w14:textId="77777777" w:rsidTr="007B1614">
        <w:trPr>
          <w:cantSplit/>
        </w:trPr>
        <w:tc>
          <w:tcPr>
            <w:tcW w:w="1205" w:type="dxa"/>
            <w:tcBorders>
              <w:top w:val="nil"/>
              <w:left w:val="single" w:sz="12" w:space="0" w:color="auto"/>
              <w:bottom w:val="nil"/>
            </w:tcBorders>
          </w:tcPr>
          <w:p w14:paraId="5A819A94"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91404C5" w14:textId="77777777" w:rsidR="00935806" w:rsidRPr="00181B33" w:rsidRDefault="00935806" w:rsidP="007B1614">
            <w:pPr>
              <w:rPr>
                <w:color w:val="000000"/>
              </w:rPr>
            </w:pPr>
            <w:r w:rsidRPr="00181B33">
              <w:rPr>
                <w:color w:val="000000"/>
              </w:rPr>
              <w:t>TIU_T_W</w:t>
            </w:r>
          </w:p>
        </w:tc>
        <w:tc>
          <w:tcPr>
            <w:tcW w:w="1276" w:type="dxa"/>
            <w:tcBorders>
              <w:top w:val="single" w:sz="4" w:space="0" w:color="auto"/>
              <w:left w:val="single" w:sz="4" w:space="0" w:color="auto"/>
              <w:bottom w:val="single" w:sz="4" w:space="0" w:color="auto"/>
              <w:right w:val="single" w:sz="4" w:space="0" w:color="auto"/>
            </w:tcBorders>
          </w:tcPr>
          <w:p w14:paraId="5007CDB6"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566B9848" w14:textId="77777777" w:rsidR="00935806" w:rsidRPr="00181B33" w:rsidRDefault="00935806" w:rsidP="007B1614">
            <w:pPr>
              <w:rPr>
                <w:color w:val="000000"/>
              </w:rPr>
            </w:pPr>
            <w:r w:rsidRPr="00181B33">
              <w:rPr>
                <w:color w:val="000000"/>
              </w:rPr>
              <w:t>Part of driver delay</w:t>
            </w:r>
          </w:p>
        </w:tc>
      </w:tr>
      <w:tr w:rsidR="00935806" w:rsidRPr="00181B33" w14:paraId="682A46C7" w14:textId="77777777" w:rsidTr="007B1614">
        <w:trPr>
          <w:cantSplit/>
        </w:trPr>
        <w:tc>
          <w:tcPr>
            <w:tcW w:w="1205" w:type="dxa"/>
            <w:tcBorders>
              <w:top w:val="nil"/>
              <w:left w:val="single" w:sz="12" w:space="0" w:color="auto"/>
              <w:bottom w:val="nil"/>
            </w:tcBorders>
          </w:tcPr>
          <w:p w14:paraId="278DCD39"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606CE90" w14:textId="77777777" w:rsidR="00935806" w:rsidRPr="00181B33" w:rsidRDefault="00935806" w:rsidP="007B1614">
            <w:pPr>
              <w:rPr>
                <w:color w:val="000000"/>
              </w:rPr>
            </w:pPr>
            <w:r w:rsidRPr="00181B33">
              <w:rPr>
                <w:color w:val="000000"/>
              </w:rPr>
              <w:t>TIU_T_P</w:t>
            </w:r>
          </w:p>
        </w:tc>
        <w:tc>
          <w:tcPr>
            <w:tcW w:w="1276" w:type="dxa"/>
            <w:tcBorders>
              <w:top w:val="single" w:sz="4" w:space="0" w:color="auto"/>
              <w:left w:val="single" w:sz="4" w:space="0" w:color="auto"/>
              <w:bottom w:val="single" w:sz="4" w:space="0" w:color="auto"/>
              <w:right w:val="single" w:sz="4" w:space="0" w:color="auto"/>
            </w:tcBorders>
          </w:tcPr>
          <w:p w14:paraId="4E2F2F65"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033A21AB" w14:textId="77777777" w:rsidR="00935806" w:rsidRPr="00181B33" w:rsidRDefault="00935806" w:rsidP="007B1614">
            <w:pPr>
              <w:rPr>
                <w:color w:val="000000"/>
              </w:rPr>
            </w:pPr>
            <w:r w:rsidRPr="00181B33">
              <w:rPr>
                <w:color w:val="000000"/>
              </w:rPr>
              <w:t>Part of driver delay</w:t>
            </w:r>
          </w:p>
        </w:tc>
      </w:tr>
      <w:tr w:rsidR="00935806" w:rsidRPr="00181B33" w14:paraId="68E6E027" w14:textId="77777777" w:rsidTr="007B1614">
        <w:trPr>
          <w:cantSplit/>
        </w:trPr>
        <w:tc>
          <w:tcPr>
            <w:tcW w:w="1205" w:type="dxa"/>
            <w:tcBorders>
              <w:top w:val="nil"/>
              <w:left w:val="single" w:sz="12" w:space="0" w:color="auto"/>
              <w:bottom w:val="nil"/>
            </w:tcBorders>
          </w:tcPr>
          <w:p w14:paraId="38EA4033"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DADB155" w14:textId="77777777" w:rsidR="00935806" w:rsidRPr="00181B33" w:rsidRDefault="00935806" w:rsidP="007B1614">
            <w:pPr>
              <w:rPr>
                <w:color w:val="000000"/>
              </w:rPr>
            </w:pPr>
            <w:r w:rsidRPr="00181B33">
              <w:rPr>
                <w:color w:val="000000"/>
              </w:rPr>
              <w:t>TIU_T_I_P</w:t>
            </w:r>
          </w:p>
        </w:tc>
        <w:tc>
          <w:tcPr>
            <w:tcW w:w="1276" w:type="dxa"/>
            <w:tcBorders>
              <w:top w:val="single" w:sz="4" w:space="0" w:color="auto"/>
              <w:left w:val="single" w:sz="4" w:space="0" w:color="auto"/>
              <w:bottom w:val="single" w:sz="4" w:space="0" w:color="auto"/>
              <w:right w:val="single" w:sz="4" w:space="0" w:color="auto"/>
            </w:tcBorders>
          </w:tcPr>
          <w:p w14:paraId="5B78C452"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431071B4" w14:textId="77777777" w:rsidR="00935806" w:rsidRPr="00181B33" w:rsidRDefault="00935806" w:rsidP="007B1614">
            <w:pPr>
              <w:rPr>
                <w:color w:val="000000"/>
              </w:rPr>
            </w:pPr>
            <w:r w:rsidRPr="00181B33">
              <w:rPr>
                <w:color w:val="000000"/>
              </w:rPr>
              <w:t>Part of driver delay</w:t>
            </w:r>
          </w:p>
        </w:tc>
      </w:tr>
      <w:tr w:rsidR="00935806" w:rsidRPr="00181B33" w14:paraId="22789CB9" w14:textId="77777777" w:rsidTr="007B1614">
        <w:trPr>
          <w:cantSplit/>
        </w:trPr>
        <w:tc>
          <w:tcPr>
            <w:tcW w:w="1205" w:type="dxa"/>
            <w:tcBorders>
              <w:top w:val="nil"/>
              <w:left w:val="single" w:sz="12" w:space="0" w:color="auto"/>
              <w:bottom w:val="single" w:sz="12" w:space="0" w:color="auto"/>
            </w:tcBorders>
          </w:tcPr>
          <w:p w14:paraId="7C32293B" w14:textId="77777777" w:rsidR="00935806" w:rsidRPr="00181B33" w:rsidRDefault="00935806" w:rsidP="007B1614">
            <w:pPr>
              <w:rPr>
                <w:i/>
                <w:color w:val="000000"/>
              </w:rPr>
            </w:pPr>
          </w:p>
        </w:tc>
        <w:tc>
          <w:tcPr>
            <w:tcW w:w="4678" w:type="dxa"/>
            <w:tcBorders>
              <w:top w:val="single" w:sz="4" w:space="0" w:color="auto"/>
              <w:bottom w:val="single" w:sz="12" w:space="0" w:color="auto"/>
              <w:right w:val="single" w:sz="4" w:space="0" w:color="auto"/>
            </w:tcBorders>
          </w:tcPr>
          <w:p w14:paraId="2B64C04F" w14:textId="77777777" w:rsidR="00935806" w:rsidRPr="00181B33" w:rsidRDefault="00935806" w:rsidP="007B1614">
            <w:pPr>
              <w:rPr>
                <w:color w:val="000000"/>
              </w:rPr>
            </w:pPr>
            <w:r w:rsidRPr="00181B33">
              <w:rPr>
                <w:color w:val="000000"/>
              </w:rPr>
              <w:t>TIU_T_RSMA</w:t>
            </w:r>
          </w:p>
        </w:tc>
        <w:tc>
          <w:tcPr>
            <w:tcW w:w="1276" w:type="dxa"/>
            <w:tcBorders>
              <w:top w:val="single" w:sz="4" w:space="0" w:color="auto"/>
              <w:left w:val="single" w:sz="4" w:space="0" w:color="auto"/>
              <w:bottom w:val="single" w:sz="12" w:space="0" w:color="auto"/>
              <w:right w:val="single" w:sz="4" w:space="0" w:color="auto"/>
            </w:tcBorders>
          </w:tcPr>
          <w:p w14:paraId="5332648D"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12" w:space="0" w:color="auto"/>
              <w:right w:val="single" w:sz="12" w:space="0" w:color="auto"/>
            </w:tcBorders>
          </w:tcPr>
          <w:p w14:paraId="4F48447F" w14:textId="77777777" w:rsidR="00935806" w:rsidRPr="00181B33" w:rsidRDefault="00935806" w:rsidP="007B1614">
            <w:pPr>
              <w:rPr>
                <w:color w:val="000000"/>
              </w:rPr>
            </w:pPr>
            <w:r w:rsidRPr="00181B33">
              <w:rPr>
                <w:color w:val="000000"/>
              </w:rPr>
              <w:t>Part of driver delay</w:t>
            </w:r>
          </w:p>
        </w:tc>
      </w:tr>
    </w:tbl>
    <w:p w14:paraId="08211DDB" w14:textId="77777777" w:rsidR="00935806" w:rsidRPr="00181B33" w:rsidRDefault="00935806" w:rsidP="00935806">
      <w:pPr>
        <w:pStyle w:val="Titre5Heading5-MandatoryrequirementsHeading5H5paragraphe2"/>
      </w:pPr>
      <w:bookmarkStart w:id="68" w:name="_Toc484836661"/>
      <w:bookmarkEnd w:id="68"/>
      <w:r w:rsidRPr="00181B33">
        <w:t>Packet Number 6 : Test and failure detection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35806" w:rsidRPr="00181B33" w14:paraId="49EA0D29" w14:textId="77777777" w:rsidTr="007B1614">
        <w:trPr>
          <w:cantSplit/>
        </w:trPr>
        <w:tc>
          <w:tcPr>
            <w:tcW w:w="1205" w:type="dxa"/>
            <w:tcBorders>
              <w:top w:val="single" w:sz="12" w:space="0" w:color="auto"/>
              <w:left w:val="single" w:sz="12" w:space="0" w:color="auto"/>
            </w:tcBorders>
          </w:tcPr>
          <w:p w14:paraId="79831A52"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3595ABBC" w14:textId="77777777" w:rsidR="00935806" w:rsidRPr="00181B33" w:rsidRDefault="00935806" w:rsidP="007B1614">
            <w:pPr>
              <w:keepNext/>
              <w:keepLines/>
              <w:rPr>
                <w:color w:val="000000"/>
              </w:rPr>
            </w:pPr>
            <w:r w:rsidRPr="00181B33">
              <w:rPr>
                <w:color w:val="000000"/>
              </w:rPr>
              <w:t>Result of EB tests on demand and safety failure detection</w:t>
            </w:r>
          </w:p>
        </w:tc>
      </w:tr>
      <w:tr w:rsidR="00935806" w:rsidRPr="00181B33" w14:paraId="55380C66" w14:textId="77777777" w:rsidTr="007B1614">
        <w:trPr>
          <w:cantSplit/>
        </w:trPr>
        <w:tc>
          <w:tcPr>
            <w:tcW w:w="1205" w:type="dxa"/>
            <w:tcBorders>
              <w:left w:val="single" w:sz="12" w:space="0" w:color="auto"/>
              <w:bottom w:val="nil"/>
            </w:tcBorders>
          </w:tcPr>
          <w:p w14:paraId="3307AAC6"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482F2F58" w14:textId="77777777" w:rsidR="00935806" w:rsidRPr="00181B33" w:rsidRDefault="00935806" w:rsidP="007B1614">
            <w:pPr>
              <w:rPr>
                <w:color w:val="000000"/>
              </w:rPr>
            </w:pPr>
            <w:r w:rsidRPr="00181B33">
              <w:rPr>
                <w:color w:val="000000"/>
              </w:rPr>
              <w:t>Sporadically (sending triggered by event)</w:t>
            </w:r>
          </w:p>
        </w:tc>
      </w:tr>
      <w:tr w:rsidR="00935806" w:rsidRPr="00181B33" w14:paraId="2BAD6822" w14:textId="77777777" w:rsidTr="007B1614">
        <w:trPr>
          <w:cantSplit/>
        </w:trPr>
        <w:tc>
          <w:tcPr>
            <w:tcW w:w="1205" w:type="dxa"/>
            <w:tcBorders>
              <w:top w:val="single" w:sz="6" w:space="0" w:color="auto"/>
              <w:left w:val="single" w:sz="12" w:space="0" w:color="auto"/>
              <w:bottom w:val="nil"/>
            </w:tcBorders>
          </w:tcPr>
          <w:p w14:paraId="62407F31" w14:textId="77777777" w:rsidR="00935806" w:rsidRPr="00181B33" w:rsidRDefault="00935806" w:rsidP="007B1614">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14:paraId="5F5C6858" w14:textId="77777777" w:rsidR="00935806" w:rsidRPr="00181B33" w:rsidRDefault="00935806" w:rsidP="007B1614">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14:paraId="771BE73C" w14:textId="77777777" w:rsidR="00935806" w:rsidRPr="00181B33" w:rsidRDefault="00935806" w:rsidP="007B1614">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14:paraId="0482DEE3" w14:textId="77777777" w:rsidR="00935806" w:rsidRPr="00181B33" w:rsidRDefault="00935806" w:rsidP="007B1614">
            <w:pPr>
              <w:jc w:val="center"/>
              <w:rPr>
                <w:b/>
                <w:color w:val="000000"/>
              </w:rPr>
            </w:pPr>
            <w:r w:rsidRPr="00181B33">
              <w:rPr>
                <w:b/>
                <w:color w:val="000000"/>
              </w:rPr>
              <w:t>Comment</w:t>
            </w:r>
          </w:p>
        </w:tc>
      </w:tr>
      <w:tr w:rsidR="00935806" w:rsidRPr="00181B33" w14:paraId="1EFA7FE6" w14:textId="77777777" w:rsidTr="007B1614">
        <w:trPr>
          <w:cantSplit/>
        </w:trPr>
        <w:tc>
          <w:tcPr>
            <w:tcW w:w="1205" w:type="dxa"/>
            <w:tcBorders>
              <w:top w:val="nil"/>
              <w:left w:val="single" w:sz="12" w:space="0" w:color="auto"/>
              <w:bottom w:val="nil"/>
            </w:tcBorders>
          </w:tcPr>
          <w:p w14:paraId="3680A6A3"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0857D3B" w14:textId="77777777" w:rsidR="00935806" w:rsidRPr="00181B33" w:rsidRDefault="00935806" w:rsidP="007B1614">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14:paraId="1C21F4E3"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5DBC61A3" w14:textId="77777777" w:rsidR="00935806" w:rsidRPr="00181B33" w:rsidRDefault="00935806" w:rsidP="007B1614">
            <w:pPr>
              <w:rPr>
                <w:color w:val="000000"/>
              </w:rPr>
            </w:pPr>
          </w:p>
        </w:tc>
      </w:tr>
      <w:tr w:rsidR="00935806" w:rsidRPr="00181B33" w14:paraId="1E4A9F70" w14:textId="77777777" w:rsidTr="007B1614">
        <w:trPr>
          <w:cantSplit/>
        </w:trPr>
        <w:tc>
          <w:tcPr>
            <w:tcW w:w="1205" w:type="dxa"/>
            <w:tcBorders>
              <w:top w:val="nil"/>
              <w:left w:val="single" w:sz="12" w:space="0" w:color="auto"/>
              <w:bottom w:val="nil"/>
            </w:tcBorders>
          </w:tcPr>
          <w:p w14:paraId="0B0955E7"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0312D01" w14:textId="77777777" w:rsidR="00935806" w:rsidRPr="00181B33" w:rsidRDefault="00935806" w:rsidP="007B1614">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14:paraId="799827AC"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5D36E70C" w14:textId="77777777" w:rsidR="00935806" w:rsidRPr="00181B33" w:rsidRDefault="00935806" w:rsidP="007B1614">
            <w:pPr>
              <w:rPr>
                <w:color w:val="000000"/>
              </w:rPr>
            </w:pPr>
          </w:p>
        </w:tc>
      </w:tr>
      <w:tr w:rsidR="00935806" w:rsidRPr="00181B33" w14:paraId="0A957D72" w14:textId="77777777" w:rsidTr="007B1614">
        <w:trPr>
          <w:cantSplit/>
        </w:trPr>
        <w:tc>
          <w:tcPr>
            <w:tcW w:w="1205" w:type="dxa"/>
            <w:tcBorders>
              <w:top w:val="nil"/>
              <w:left w:val="single" w:sz="12" w:space="0" w:color="auto"/>
              <w:bottom w:val="nil"/>
            </w:tcBorders>
          </w:tcPr>
          <w:p w14:paraId="2FD34AA1"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7E2CC24" w14:textId="77777777" w:rsidR="00935806" w:rsidRPr="00181B33" w:rsidRDefault="00935806" w:rsidP="007B1614">
            <w:pPr>
              <w:rPr>
                <w:color w:val="000000"/>
              </w:rPr>
            </w:pPr>
            <w:r w:rsidRPr="00181B33">
              <w:rPr>
                <w:color w:val="000000"/>
              </w:rPr>
              <w:t>TIU_EB_TESTS_ON_DEMAND_RESULT</w:t>
            </w:r>
          </w:p>
        </w:tc>
        <w:tc>
          <w:tcPr>
            <w:tcW w:w="1276" w:type="dxa"/>
            <w:tcBorders>
              <w:top w:val="single" w:sz="4" w:space="0" w:color="auto"/>
              <w:left w:val="single" w:sz="4" w:space="0" w:color="auto"/>
              <w:bottom w:val="single" w:sz="4" w:space="0" w:color="auto"/>
              <w:right w:val="single" w:sz="4" w:space="0" w:color="auto"/>
            </w:tcBorders>
          </w:tcPr>
          <w:p w14:paraId="32BE701F" w14:textId="77777777" w:rsidR="00935806" w:rsidRPr="00181B33" w:rsidRDefault="00935806" w:rsidP="007B1614">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14:paraId="4EE03671" w14:textId="77777777" w:rsidR="00935806" w:rsidRPr="00181B33" w:rsidRDefault="00935806" w:rsidP="007B1614">
            <w:pPr>
              <w:rPr>
                <w:color w:val="000000"/>
              </w:rPr>
            </w:pPr>
          </w:p>
        </w:tc>
      </w:tr>
      <w:tr w:rsidR="00935806" w:rsidRPr="00181B33" w14:paraId="547050EC" w14:textId="77777777" w:rsidTr="007B1614">
        <w:trPr>
          <w:cantSplit/>
        </w:trPr>
        <w:tc>
          <w:tcPr>
            <w:tcW w:w="1205" w:type="dxa"/>
            <w:tcBorders>
              <w:top w:val="nil"/>
              <w:left w:val="single" w:sz="12" w:space="0" w:color="auto"/>
              <w:bottom w:val="single" w:sz="12" w:space="0" w:color="auto"/>
            </w:tcBorders>
          </w:tcPr>
          <w:p w14:paraId="23FA4393" w14:textId="77777777" w:rsidR="00935806" w:rsidRPr="00181B33" w:rsidRDefault="00935806" w:rsidP="007B1614">
            <w:pPr>
              <w:rPr>
                <w:i/>
                <w:color w:val="000000"/>
              </w:rPr>
            </w:pPr>
          </w:p>
        </w:tc>
        <w:tc>
          <w:tcPr>
            <w:tcW w:w="4678" w:type="dxa"/>
            <w:tcBorders>
              <w:top w:val="single" w:sz="4" w:space="0" w:color="auto"/>
              <w:bottom w:val="single" w:sz="12" w:space="0" w:color="auto"/>
              <w:right w:val="single" w:sz="4" w:space="0" w:color="auto"/>
            </w:tcBorders>
          </w:tcPr>
          <w:p w14:paraId="52FF2AFA" w14:textId="77777777" w:rsidR="00935806" w:rsidRPr="00181B33" w:rsidRDefault="00935806" w:rsidP="007B1614">
            <w:pPr>
              <w:rPr>
                <w:color w:val="000000"/>
              </w:rPr>
            </w:pPr>
            <w:r w:rsidRPr="00181B33">
              <w:rPr>
                <w:color w:val="000000"/>
              </w:rPr>
              <w:t>TIU_SAFETYFAIL_DETECT</w:t>
            </w:r>
          </w:p>
        </w:tc>
        <w:tc>
          <w:tcPr>
            <w:tcW w:w="1276" w:type="dxa"/>
            <w:tcBorders>
              <w:top w:val="single" w:sz="4" w:space="0" w:color="auto"/>
              <w:left w:val="single" w:sz="4" w:space="0" w:color="auto"/>
              <w:bottom w:val="single" w:sz="12" w:space="0" w:color="auto"/>
              <w:right w:val="single" w:sz="4" w:space="0" w:color="auto"/>
            </w:tcBorders>
          </w:tcPr>
          <w:p w14:paraId="2220AB17"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12" w:space="0" w:color="auto"/>
              <w:right w:val="single" w:sz="12" w:space="0" w:color="auto"/>
            </w:tcBorders>
          </w:tcPr>
          <w:p w14:paraId="5A5044E8" w14:textId="77777777" w:rsidR="00935806" w:rsidRPr="00181B33" w:rsidRDefault="00935806" w:rsidP="007B1614">
            <w:pPr>
              <w:rPr>
                <w:color w:val="000000"/>
              </w:rPr>
            </w:pPr>
          </w:p>
        </w:tc>
      </w:tr>
    </w:tbl>
    <w:p w14:paraId="73DD4300" w14:textId="77777777" w:rsidR="00935806" w:rsidRPr="00181B33" w:rsidRDefault="00935806" w:rsidP="00935806">
      <w:pPr>
        <w:pStyle w:val="Titre5Heading5-MandatoryrequirementsHeading5H5paragraphe2"/>
      </w:pPr>
    </w:p>
    <w:p w14:paraId="0A604BF7" w14:textId="77777777" w:rsidR="00935806" w:rsidRPr="00181B33" w:rsidRDefault="00935806" w:rsidP="00935806">
      <w:pPr>
        <w:pStyle w:val="Titre5Heading5-MandatoryrequirementsHeading5H5paragraphe2"/>
      </w:pPr>
      <w:r w:rsidRPr="00181B33">
        <w:t>Packet Number 7 : STMs specific behavior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35806" w:rsidRPr="00181B33" w14:paraId="5D9F8B01" w14:textId="77777777" w:rsidTr="007B1614">
        <w:trPr>
          <w:cantSplit/>
        </w:trPr>
        <w:tc>
          <w:tcPr>
            <w:tcW w:w="1205" w:type="dxa"/>
            <w:tcBorders>
              <w:top w:val="single" w:sz="12" w:space="0" w:color="auto"/>
              <w:left w:val="single" w:sz="12" w:space="0" w:color="auto"/>
            </w:tcBorders>
          </w:tcPr>
          <w:p w14:paraId="2B4F0B0A"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12673CFA" w14:textId="77777777" w:rsidR="00935806" w:rsidRDefault="00935806" w:rsidP="007B1614">
            <w:pPr>
              <w:keepNext/>
              <w:keepLines/>
              <w:rPr>
                <w:color w:val="000000"/>
              </w:rPr>
            </w:pPr>
            <w:r w:rsidRPr="00181B33">
              <w:rPr>
                <w:color w:val="000000"/>
              </w:rPr>
              <w:t xml:space="preserve">List of  STMs identified by the TIU as "having an inappropriate behavior" or "having a specific behavior after an inappropriate behavior" </w:t>
            </w:r>
          </w:p>
          <w:p w14:paraId="1D9AFB18" w14:textId="77777777" w:rsidR="00935806" w:rsidRPr="00C6079A" w:rsidRDefault="00935806" w:rsidP="007B1614">
            <w:pPr>
              <w:pStyle w:val="Textkrper"/>
            </w:pPr>
            <w:r w:rsidRPr="001F094B">
              <w:t xml:space="preserve">This </w:t>
            </w:r>
            <w:r>
              <w:t xml:space="preserve">packet </w:t>
            </w:r>
            <w:r w:rsidRPr="001F094B">
              <w:t>is related to the management of the TI and BI units for STM interfaces</w:t>
            </w:r>
            <w:r>
              <w:t>.</w:t>
            </w:r>
          </w:p>
        </w:tc>
      </w:tr>
      <w:tr w:rsidR="00935806" w:rsidRPr="00181B33" w14:paraId="5CA5CE5C" w14:textId="77777777" w:rsidTr="007B1614">
        <w:trPr>
          <w:cantSplit/>
        </w:trPr>
        <w:tc>
          <w:tcPr>
            <w:tcW w:w="1205" w:type="dxa"/>
            <w:tcBorders>
              <w:left w:val="single" w:sz="12" w:space="0" w:color="auto"/>
              <w:bottom w:val="nil"/>
            </w:tcBorders>
          </w:tcPr>
          <w:p w14:paraId="4CA4838C"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5E57780F" w14:textId="77777777" w:rsidR="00935806" w:rsidRPr="00181B33" w:rsidRDefault="00935806" w:rsidP="007B1614">
            <w:pPr>
              <w:rPr>
                <w:color w:val="000000"/>
              </w:rPr>
            </w:pPr>
            <w:r w:rsidRPr="00181B33">
              <w:rPr>
                <w:color w:val="000000"/>
              </w:rPr>
              <w:t>Sporadically</w:t>
            </w:r>
          </w:p>
        </w:tc>
      </w:tr>
      <w:tr w:rsidR="00935806" w:rsidRPr="00181B33" w14:paraId="563CD636" w14:textId="77777777" w:rsidTr="007B1614">
        <w:trPr>
          <w:cantSplit/>
        </w:trPr>
        <w:tc>
          <w:tcPr>
            <w:tcW w:w="1205" w:type="dxa"/>
            <w:tcBorders>
              <w:top w:val="single" w:sz="6" w:space="0" w:color="auto"/>
              <w:left w:val="single" w:sz="12" w:space="0" w:color="auto"/>
              <w:bottom w:val="nil"/>
            </w:tcBorders>
          </w:tcPr>
          <w:p w14:paraId="5FEA8360" w14:textId="77777777" w:rsidR="00935806" w:rsidRPr="00181B33" w:rsidRDefault="00935806" w:rsidP="007B1614">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14:paraId="42BEDF8E" w14:textId="77777777" w:rsidR="00935806" w:rsidRPr="00181B33" w:rsidRDefault="00935806" w:rsidP="007B1614">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14:paraId="2F9310B8" w14:textId="77777777" w:rsidR="00935806" w:rsidRPr="00181B33" w:rsidRDefault="00935806" w:rsidP="007B1614">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14:paraId="37F53D48" w14:textId="77777777" w:rsidR="00935806" w:rsidRPr="00181B33" w:rsidRDefault="00935806" w:rsidP="007B1614">
            <w:pPr>
              <w:jc w:val="center"/>
              <w:rPr>
                <w:b/>
                <w:color w:val="000000"/>
              </w:rPr>
            </w:pPr>
            <w:r w:rsidRPr="00181B33">
              <w:rPr>
                <w:b/>
                <w:color w:val="000000"/>
              </w:rPr>
              <w:t>Comment</w:t>
            </w:r>
          </w:p>
        </w:tc>
      </w:tr>
      <w:tr w:rsidR="00935806" w:rsidRPr="00181B33" w14:paraId="37A52692" w14:textId="77777777" w:rsidTr="007B1614">
        <w:trPr>
          <w:cantSplit/>
        </w:trPr>
        <w:tc>
          <w:tcPr>
            <w:tcW w:w="1205" w:type="dxa"/>
            <w:tcBorders>
              <w:top w:val="nil"/>
              <w:left w:val="single" w:sz="12" w:space="0" w:color="auto"/>
              <w:bottom w:val="nil"/>
            </w:tcBorders>
          </w:tcPr>
          <w:p w14:paraId="76F2B466"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7FFA4A4" w14:textId="77777777" w:rsidR="00935806" w:rsidRPr="00181B33" w:rsidRDefault="00935806" w:rsidP="007B1614">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14:paraId="055BFD86"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3519BE45" w14:textId="77777777" w:rsidR="00935806" w:rsidRPr="00181B33" w:rsidRDefault="00935806" w:rsidP="007B1614">
            <w:pPr>
              <w:rPr>
                <w:color w:val="000000"/>
              </w:rPr>
            </w:pPr>
          </w:p>
        </w:tc>
      </w:tr>
      <w:tr w:rsidR="00935806" w:rsidRPr="00181B33" w14:paraId="483D302E" w14:textId="77777777" w:rsidTr="007B1614">
        <w:trPr>
          <w:cantSplit/>
        </w:trPr>
        <w:tc>
          <w:tcPr>
            <w:tcW w:w="1205" w:type="dxa"/>
            <w:tcBorders>
              <w:top w:val="nil"/>
              <w:left w:val="single" w:sz="12" w:space="0" w:color="auto"/>
              <w:bottom w:val="nil"/>
            </w:tcBorders>
          </w:tcPr>
          <w:p w14:paraId="55C59025"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1737C4DE" w14:textId="77777777" w:rsidR="00935806" w:rsidRPr="00181B33" w:rsidRDefault="00935806" w:rsidP="007B1614">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14:paraId="518841ED"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735613A9" w14:textId="77777777" w:rsidR="00935806" w:rsidRPr="00181B33" w:rsidRDefault="00935806" w:rsidP="007B1614">
            <w:pPr>
              <w:rPr>
                <w:color w:val="000000"/>
              </w:rPr>
            </w:pPr>
          </w:p>
        </w:tc>
      </w:tr>
      <w:tr w:rsidR="00935806" w:rsidRPr="00181B33" w14:paraId="6F18106F" w14:textId="77777777" w:rsidTr="007B1614">
        <w:trPr>
          <w:cantSplit/>
        </w:trPr>
        <w:tc>
          <w:tcPr>
            <w:tcW w:w="1205" w:type="dxa"/>
            <w:tcBorders>
              <w:top w:val="nil"/>
              <w:left w:val="single" w:sz="12" w:space="0" w:color="auto"/>
              <w:bottom w:val="nil"/>
            </w:tcBorders>
          </w:tcPr>
          <w:p w14:paraId="6E6E433A"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17160534" w14:textId="77777777" w:rsidR="00935806" w:rsidRPr="00181B33" w:rsidRDefault="00935806" w:rsidP="007B1614">
            <w:pPr>
              <w:rPr>
                <w:color w:val="000000"/>
              </w:rPr>
            </w:pPr>
            <w:r w:rsidRPr="00181B33">
              <w:rPr>
                <w:color w:val="000000"/>
              </w:rPr>
              <w:t>N_ITER</w:t>
            </w:r>
          </w:p>
        </w:tc>
        <w:tc>
          <w:tcPr>
            <w:tcW w:w="1276" w:type="dxa"/>
            <w:tcBorders>
              <w:top w:val="single" w:sz="4" w:space="0" w:color="auto"/>
              <w:left w:val="single" w:sz="4" w:space="0" w:color="auto"/>
              <w:bottom w:val="single" w:sz="4" w:space="0" w:color="auto"/>
              <w:right w:val="single" w:sz="4" w:space="0" w:color="auto"/>
            </w:tcBorders>
          </w:tcPr>
          <w:p w14:paraId="42D25C8E" w14:textId="77777777" w:rsidR="00935806" w:rsidRPr="00181B33" w:rsidRDefault="00935806" w:rsidP="007B1614">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14:paraId="1B358410" w14:textId="77777777" w:rsidR="00935806" w:rsidRPr="00181B33" w:rsidRDefault="00935806" w:rsidP="007B1614">
            <w:pPr>
              <w:rPr>
                <w:color w:val="000000"/>
              </w:rPr>
            </w:pPr>
          </w:p>
        </w:tc>
      </w:tr>
      <w:tr w:rsidR="00935806" w:rsidRPr="00181B33" w14:paraId="13759496" w14:textId="77777777" w:rsidTr="007B1614">
        <w:trPr>
          <w:cantSplit/>
        </w:trPr>
        <w:tc>
          <w:tcPr>
            <w:tcW w:w="1205" w:type="dxa"/>
            <w:tcBorders>
              <w:top w:val="nil"/>
              <w:left w:val="single" w:sz="12" w:space="0" w:color="auto"/>
              <w:bottom w:val="nil"/>
            </w:tcBorders>
          </w:tcPr>
          <w:p w14:paraId="093B5C20"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549FD62" w14:textId="77777777" w:rsidR="00935806" w:rsidRPr="00181B33" w:rsidRDefault="00935806" w:rsidP="007B1614">
            <w:pPr>
              <w:rPr>
                <w:color w:val="000000"/>
              </w:rPr>
            </w:pPr>
            <w:r w:rsidRPr="00181B33">
              <w:rPr>
                <w:color w:val="000000"/>
              </w:rPr>
              <w:t>NID_STM</w:t>
            </w:r>
          </w:p>
        </w:tc>
        <w:tc>
          <w:tcPr>
            <w:tcW w:w="1276" w:type="dxa"/>
            <w:tcBorders>
              <w:top w:val="single" w:sz="4" w:space="0" w:color="auto"/>
              <w:left w:val="single" w:sz="4" w:space="0" w:color="auto"/>
              <w:bottom w:val="single" w:sz="4" w:space="0" w:color="auto"/>
              <w:right w:val="single" w:sz="4" w:space="0" w:color="auto"/>
            </w:tcBorders>
          </w:tcPr>
          <w:p w14:paraId="428A7690"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54F3439C" w14:textId="77777777" w:rsidR="00935806" w:rsidRPr="00181B33" w:rsidRDefault="00935806" w:rsidP="007B1614">
            <w:pPr>
              <w:rPr>
                <w:color w:val="000000"/>
              </w:rPr>
            </w:pPr>
          </w:p>
        </w:tc>
      </w:tr>
      <w:tr w:rsidR="00935806" w:rsidRPr="00181B33" w14:paraId="7A7A9671" w14:textId="77777777" w:rsidTr="007B1614">
        <w:trPr>
          <w:cantSplit/>
        </w:trPr>
        <w:tc>
          <w:tcPr>
            <w:tcW w:w="1205" w:type="dxa"/>
            <w:tcBorders>
              <w:top w:val="nil"/>
              <w:left w:val="single" w:sz="12" w:space="0" w:color="auto"/>
              <w:bottom w:val="single" w:sz="12" w:space="0" w:color="auto"/>
            </w:tcBorders>
          </w:tcPr>
          <w:p w14:paraId="20D1FAF6" w14:textId="77777777" w:rsidR="00935806" w:rsidRPr="00181B33" w:rsidRDefault="00935806" w:rsidP="007B1614">
            <w:pPr>
              <w:rPr>
                <w:i/>
                <w:color w:val="000000"/>
              </w:rPr>
            </w:pPr>
          </w:p>
        </w:tc>
        <w:tc>
          <w:tcPr>
            <w:tcW w:w="4678" w:type="dxa"/>
            <w:tcBorders>
              <w:top w:val="single" w:sz="4" w:space="0" w:color="auto"/>
              <w:bottom w:val="single" w:sz="12" w:space="0" w:color="auto"/>
              <w:right w:val="single" w:sz="4" w:space="0" w:color="auto"/>
            </w:tcBorders>
          </w:tcPr>
          <w:p w14:paraId="3295793F" w14:textId="77777777" w:rsidR="00935806" w:rsidRPr="00181B33" w:rsidRDefault="00935806" w:rsidP="007B1614">
            <w:pPr>
              <w:rPr>
                <w:color w:val="000000"/>
              </w:rPr>
            </w:pPr>
            <w:r w:rsidRPr="00181B33">
              <w:rPr>
                <w:color w:val="000000"/>
              </w:rPr>
              <w:t>NID_STMSPECIFICSTATE</w:t>
            </w:r>
          </w:p>
        </w:tc>
        <w:tc>
          <w:tcPr>
            <w:tcW w:w="1276" w:type="dxa"/>
            <w:tcBorders>
              <w:top w:val="single" w:sz="4" w:space="0" w:color="auto"/>
              <w:left w:val="single" w:sz="4" w:space="0" w:color="auto"/>
              <w:bottom w:val="single" w:sz="12" w:space="0" w:color="auto"/>
              <w:right w:val="single" w:sz="4" w:space="0" w:color="auto"/>
            </w:tcBorders>
          </w:tcPr>
          <w:p w14:paraId="2B594379" w14:textId="77777777" w:rsidR="00935806" w:rsidRPr="00181B33" w:rsidRDefault="00935806" w:rsidP="007B1614">
            <w:pPr>
              <w:jc w:val="center"/>
              <w:rPr>
                <w:color w:val="000000"/>
              </w:rPr>
            </w:pPr>
            <w:r w:rsidRPr="00181B33">
              <w:rPr>
                <w:color w:val="000000"/>
              </w:rPr>
              <w:t>3</w:t>
            </w:r>
          </w:p>
        </w:tc>
        <w:tc>
          <w:tcPr>
            <w:tcW w:w="2835" w:type="dxa"/>
            <w:tcBorders>
              <w:top w:val="single" w:sz="4" w:space="0" w:color="auto"/>
              <w:left w:val="single" w:sz="4" w:space="0" w:color="auto"/>
              <w:bottom w:val="single" w:sz="12" w:space="0" w:color="auto"/>
              <w:right w:val="single" w:sz="12" w:space="0" w:color="auto"/>
            </w:tcBorders>
          </w:tcPr>
          <w:p w14:paraId="1A7E4DC7" w14:textId="77777777" w:rsidR="00935806" w:rsidRPr="00181B33" w:rsidRDefault="00935806" w:rsidP="007B1614">
            <w:pPr>
              <w:rPr>
                <w:color w:val="000000"/>
              </w:rPr>
            </w:pPr>
          </w:p>
        </w:tc>
      </w:tr>
    </w:tbl>
    <w:p w14:paraId="4BEA745F" w14:textId="77777777" w:rsidR="00935806" w:rsidRPr="00181B33" w:rsidRDefault="00935806" w:rsidP="00935806">
      <w:pPr>
        <w:pStyle w:val="Titre5Heading5-MandatoryrequirementsHeading5H5paragraphe2"/>
      </w:pPr>
      <w:r w:rsidRPr="00181B33">
        <w:t>Packet Number 8 : Specific_from_MVB</w:t>
      </w:r>
      <w:r>
        <w:t xml:space="preserve"> </w:t>
      </w:r>
      <w:r>
        <w:rPr>
          <w:sz w:val="16"/>
        </w:rPr>
        <w:t>(Specific to Alstom implementation)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35806" w:rsidRPr="00181B33" w14:paraId="258DBD11" w14:textId="77777777" w:rsidTr="007B1614">
        <w:trPr>
          <w:cantSplit/>
        </w:trPr>
        <w:tc>
          <w:tcPr>
            <w:tcW w:w="1205" w:type="dxa"/>
            <w:tcBorders>
              <w:top w:val="single" w:sz="12" w:space="0" w:color="auto"/>
              <w:left w:val="single" w:sz="12" w:space="0" w:color="auto"/>
            </w:tcBorders>
          </w:tcPr>
          <w:p w14:paraId="7C7F3C25"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38335D44" w14:textId="77777777" w:rsidR="00935806" w:rsidRPr="00181B33" w:rsidRDefault="00935806" w:rsidP="007B1614">
            <w:pPr>
              <w:keepNext/>
              <w:keepLines/>
              <w:rPr>
                <w:color w:val="000000"/>
              </w:rPr>
            </w:pPr>
            <w:r w:rsidRPr="00181B33">
              <w:rPr>
                <w:color w:val="000000"/>
              </w:rPr>
              <w:t>"non discrete" info coming from MVB and to be sent to the Core CPU</w:t>
            </w:r>
          </w:p>
        </w:tc>
      </w:tr>
      <w:tr w:rsidR="00935806" w:rsidRPr="00181B33" w14:paraId="6159F87C" w14:textId="77777777" w:rsidTr="007B1614">
        <w:trPr>
          <w:cantSplit/>
        </w:trPr>
        <w:tc>
          <w:tcPr>
            <w:tcW w:w="1205" w:type="dxa"/>
            <w:tcBorders>
              <w:left w:val="single" w:sz="12" w:space="0" w:color="auto"/>
              <w:bottom w:val="nil"/>
            </w:tcBorders>
          </w:tcPr>
          <w:p w14:paraId="499AF3F7"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588E2CCF" w14:textId="77777777" w:rsidR="00935806" w:rsidRPr="00181B33" w:rsidRDefault="00935806" w:rsidP="007B1614">
            <w:pPr>
              <w:rPr>
                <w:color w:val="000000"/>
              </w:rPr>
            </w:pPr>
            <w:r w:rsidRPr="00181B33">
              <w:rPr>
                <w:color w:val="000000"/>
              </w:rPr>
              <w:t>At each computer cycle</w:t>
            </w:r>
          </w:p>
        </w:tc>
      </w:tr>
      <w:tr w:rsidR="00935806" w:rsidRPr="00181B33" w14:paraId="0A2FCB80" w14:textId="77777777" w:rsidTr="007B1614">
        <w:trPr>
          <w:cantSplit/>
        </w:trPr>
        <w:tc>
          <w:tcPr>
            <w:tcW w:w="1205" w:type="dxa"/>
            <w:tcBorders>
              <w:top w:val="single" w:sz="6" w:space="0" w:color="auto"/>
              <w:left w:val="single" w:sz="12" w:space="0" w:color="auto"/>
              <w:bottom w:val="nil"/>
            </w:tcBorders>
          </w:tcPr>
          <w:p w14:paraId="539E8D7B" w14:textId="77777777" w:rsidR="00935806" w:rsidRPr="00181B33" w:rsidRDefault="00935806" w:rsidP="007B1614">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14:paraId="04A678C3" w14:textId="77777777" w:rsidR="00935806" w:rsidRPr="00181B33" w:rsidRDefault="00935806" w:rsidP="007B1614">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14:paraId="0173727D" w14:textId="77777777" w:rsidR="00935806" w:rsidRPr="00181B33" w:rsidRDefault="00935806" w:rsidP="007B1614">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14:paraId="44FBC7E1" w14:textId="77777777" w:rsidR="00935806" w:rsidRPr="00181B33" w:rsidRDefault="00935806" w:rsidP="007B1614">
            <w:pPr>
              <w:jc w:val="center"/>
              <w:rPr>
                <w:b/>
                <w:color w:val="000000"/>
              </w:rPr>
            </w:pPr>
            <w:r w:rsidRPr="00181B33">
              <w:rPr>
                <w:b/>
                <w:color w:val="000000"/>
              </w:rPr>
              <w:t>Comment</w:t>
            </w:r>
          </w:p>
        </w:tc>
      </w:tr>
      <w:tr w:rsidR="00935806" w:rsidRPr="00181B33" w14:paraId="6D4FDAAD" w14:textId="77777777" w:rsidTr="007B1614">
        <w:trPr>
          <w:cantSplit/>
        </w:trPr>
        <w:tc>
          <w:tcPr>
            <w:tcW w:w="1205" w:type="dxa"/>
            <w:tcBorders>
              <w:top w:val="nil"/>
              <w:left w:val="single" w:sz="12" w:space="0" w:color="auto"/>
              <w:bottom w:val="nil"/>
            </w:tcBorders>
          </w:tcPr>
          <w:p w14:paraId="669E9463"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CAF7E37" w14:textId="77777777" w:rsidR="00935806" w:rsidRPr="00181B33" w:rsidRDefault="00935806" w:rsidP="007B1614">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14:paraId="238A0589"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01030E7F" w14:textId="77777777" w:rsidR="00935806" w:rsidRPr="00181B33" w:rsidRDefault="00935806" w:rsidP="007B1614">
            <w:pPr>
              <w:rPr>
                <w:color w:val="000000"/>
              </w:rPr>
            </w:pPr>
          </w:p>
        </w:tc>
      </w:tr>
      <w:tr w:rsidR="00935806" w:rsidRPr="00181B33" w14:paraId="3B707E76" w14:textId="77777777" w:rsidTr="007B1614">
        <w:trPr>
          <w:cantSplit/>
        </w:trPr>
        <w:tc>
          <w:tcPr>
            <w:tcW w:w="1205" w:type="dxa"/>
            <w:tcBorders>
              <w:top w:val="nil"/>
              <w:left w:val="single" w:sz="12" w:space="0" w:color="auto"/>
              <w:bottom w:val="nil"/>
            </w:tcBorders>
          </w:tcPr>
          <w:p w14:paraId="2B851610"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BAC2287" w14:textId="77777777" w:rsidR="00935806" w:rsidRPr="00181B33" w:rsidRDefault="00935806" w:rsidP="007B1614">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14:paraId="05B57029"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1C9C8394" w14:textId="77777777" w:rsidR="00935806" w:rsidRPr="00181B33" w:rsidRDefault="00935806" w:rsidP="007B1614">
            <w:pPr>
              <w:rPr>
                <w:color w:val="000000"/>
              </w:rPr>
            </w:pPr>
          </w:p>
        </w:tc>
      </w:tr>
      <w:tr w:rsidR="00935806" w:rsidRPr="00181B33" w14:paraId="6E147FC9" w14:textId="77777777" w:rsidTr="007B1614">
        <w:trPr>
          <w:cantSplit/>
        </w:trPr>
        <w:tc>
          <w:tcPr>
            <w:tcW w:w="1205" w:type="dxa"/>
            <w:tcBorders>
              <w:top w:val="nil"/>
              <w:left w:val="single" w:sz="12" w:space="0" w:color="auto"/>
              <w:bottom w:val="nil"/>
            </w:tcBorders>
          </w:tcPr>
          <w:p w14:paraId="65B04976"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6FF107B" w14:textId="77777777" w:rsidR="00935806" w:rsidRPr="00181B33" w:rsidRDefault="00935806" w:rsidP="007B1614">
            <w:pPr>
              <w:rPr>
                <w:color w:val="000000"/>
              </w:rPr>
            </w:pPr>
            <w:r w:rsidRPr="00181B33">
              <w:rPr>
                <w:color w:val="000000"/>
              </w:rPr>
              <w:t>Q_SET_TARGET_SPEED</w:t>
            </w:r>
          </w:p>
        </w:tc>
        <w:tc>
          <w:tcPr>
            <w:tcW w:w="1276" w:type="dxa"/>
            <w:tcBorders>
              <w:top w:val="single" w:sz="4" w:space="0" w:color="auto"/>
              <w:left w:val="single" w:sz="4" w:space="0" w:color="auto"/>
              <w:bottom w:val="single" w:sz="4" w:space="0" w:color="auto"/>
              <w:right w:val="single" w:sz="4" w:space="0" w:color="auto"/>
            </w:tcBorders>
          </w:tcPr>
          <w:p w14:paraId="722805A3" w14:textId="77777777" w:rsidR="00935806" w:rsidRPr="00181B33" w:rsidRDefault="00935806" w:rsidP="007B1614">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14:paraId="046D3EF2" w14:textId="77777777" w:rsidR="00935806" w:rsidRPr="00181B33" w:rsidRDefault="00935806" w:rsidP="007B1614">
            <w:pPr>
              <w:rPr>
                <w:color w:val="000000"/>
              </w:rPr>
            </w:pPr>
          </w:p>
        </w:tc>
      </w:tr>
      <w:tr w:rsidR="00935806" w:rsidRPr="00181B33" w14:paraId="03C27813" w14:textId="77777777" w:rsidTr="007B1614">
        <w:trPr>
          <w:cantSplit/>
        </w:trPr>
        <w:tc>
          <w:tcPr>
            <w:tcW w:w="1205" w:type="dxa"/>
            <w:tcBorders>
              <w:top w:val="nil"/>
              <w:left w:val="single" w:sz="12" w:space="0" w:color="auto"/>
              <w:bottom w:val="single" w:sz="12" w:space="0" w:color="auto"/>
            </w:tcBorders>
          </w:tcPr>
          <w:p w14:paraId="237732DD" w14:textId="77777777" w:rsidR="00935806" w:rsidRPr="00181B33" w:rsidRDefault="00935806" w:rsidP="007B1614">
            <w:pPr>
              <w:rPr>
                <w:i/>
                <w:color w:val="000000"/>
              </w:rPr>
            </w:pPr>
          </w:p>
        </w:tc>
        <w:tc>
          <w:tcPr>
            <w:tcW w:w="4678" w:type="dxa"/>
            <w:tcBorders>
              <w:top w:val="single" w:sz="4" w:space="0" w:color="auto"/>
              <w:bottom w:val="single" w:sz="12" w:space="0" w:color="auto"/>
              <w:right w:val="single" w:sz="4" w:space="0" w:color="auto"/>
            </w:tcBorders>
          </w:tcPr>
          <w:p w14:paraId="2EE7110B" w14:textId="77777777" w:rsidR="00935806" w:rsidRPr="00181B33" w:rsidRDefault="00935806" w:rsidP="007B1614">
            <w:pPr>
              <w:rPr>
                <w:color w:val="000000"/>
              </w:rPr>
            </w:pPr>
            <w:r w:rsidRPr="00181B33">
              <w:rPr>
                <w:color w:val="000000"/>
              </w:rPr>
              <w:t>SET_TARGET_SPEED</w:t>
            </w:r>
          </w:p>
        </w:tc>
        <w:tc>
          <w:tcPr>
            <w:tcW w:w="1276" w:type="dxa"/>
            <w:tcBorders>
              <w:top w:val="single" w:sz="4" w:space="0" w:color="auto"/>
              <w:left w:val="single" w:sz="4" w:space="0" w:color="auto"/>
              <w:bottom w:val="single" w:sz="12" w:space="0" w:color="auto"/>
              <w:right w:val="single" w:sz="4" w:space="0" w:color="auto"/>
            </w:tcBorders>
          </w:tcPr>
          <w:p w14:paraId="718594C8" w14:textId="77777777" w:rsidR="00935806" w:rsidRPr="00181B33" w:rsidRDefault="00935806" w:rsidP="007B1614">
            <w:pPr>
              <w:jc w:val="center"/>
              <w:rPr>
                <w:color w:val="000000"/>
              </w:rPr>
            </w:pPr>
            <w:r w:rsidRPr="00181B33">
              <w:rPr>
                <w:color w:val="000000"/>
              </w:rPr>
              <w:t>16</w:t>
            </w:r>
          </w:p>
        </w:tc>
        <w:tc>
          <w:tcPr>
            <w:tcW w:w="2835" w:type="dxa"/>
            <w:tcBorders>
              <w:top w:val="single" w:sz="4" w:space="0" w:color="auto"/>
              <w:left w:val="single" w:sz="4" w:space="0" w:color="auto"/>
              <w:bottom w:val="single" w:sz="12" w:space="0" w:color="auto"/>
              <w:right w:val="single" w:sz="12" w:space="0" w:color="auto"/>
            </w:tcBorders>
          </w:tcPr>
          <w:p w14:paraId="2CA9A8EE" w14:textId="77777777" w:rsidR="00935806" w:rsidRPr="00181B33" w:rsidRDefault="00935806" w:rsidP="007B1614">
            <w:pPr>
              <w:rPr>
                <w:color w:val="000000"/>
              </w:rPr>
            </w:pPr>
            <w:r w:rsidRPr="00181B33">
              <w:rPr>
                <w:color w:val="000000"/>
              </w:rPr>
              <w:t>if Q_SET_TARGET_SPEED = 1</w:t>
            </w:r>
          </w:p>
        </w:tc>
      </w:tr>
    </w:tbl>
    <w:p w14:paraId="56851A90" w14:textId="77777777" w:rsidR="00935806" w:rsidRPr="00181B33" w:rsidRDefault="00935806" w:rsidP="00935806">
      <w:pPr>
        <w:pStyle w:val="Titre5Heading5-MandatoryrequirementsHeading5H5paragraphe2"/>
      </w:pPr>
      <w:r w:rsidRPr="00181B33">
        <w:t>Packet Number 12: Diagnostic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35806" w:rsidRPr="00181B33" w14:paraId="6318AEEE" w14:textId="77777777" w:rsidTr="007B1614">
        <w:trPr>
          <w:cantSplit/>
        </w:trPr>
        <w:tc>
          <w:tcPr>
            <w:tcW w:w="1205" w:type="dxa"/>
            <w:tcBorders>
              <w:top w:val="single" w:sz="12" w:space="0" w:color="auto"/>
            </w:tcBorders>
          </w:tcPr>
          <w:p w14:paraId="4B58DFDA" w14:textId="77777777" w:rsidR="00935806" w:rsidRPr="00181B33" w:rsidRDefault="00935806" w:rsidP="007B1614">
            <w:pPr>
              <w:keepNext/>
              <w:keepLines/>
              <w:rPr>
                <w:i/>
              </w:rPr>
            </w:pPr>
            <w:r w:rsidRPr="00181B33">
              <w:rPr>
                <w:b/>
                <w:i/>
              </w:rPr>
              <w:t>Description</w:t>
            </w:r>
          </w:p>
        </w:tc>
        <w:tc>
          <w:tcPr>
            <w:tcW w:w="8797" w:type="dxa"/>
            <w:gridSpan w:val="4"/>
            <w:tcBorders>
              <w:top w:val="single" w:sz="12" w:space="0" w:color="auto"/>
            </w:tcBorders>
          </w:tcPr>
          <w:p w14:paraId="2B908A5C" w14:textId="77777777" w:rsidR="00935806" w:rsidRPr="00181B33" w:rsidRDefault="00935806" w:rsidP="007B1614">
            <w:pPr>
              <w:keepNext/>
              <w:keepLines/>
            </w:pPr>
            <w:r w:rsidRPr="00181B33">
              <w:t>The packet gives reason information about diagnostic : emergency and service braking.</w:t>
            </w:r>
          </w:p>
        </w:tc>
      </w:tr>
      <w:tr w:rsidR="00935806" w:rsidRPr="00181B33" w14:paraId="0329117D" w14:textId="77777777" w:rsidTr="007B1614">
        <w:trPr>
          <w:gridAfter w:val="1"/>
          <w:wAfter w:w="8" w:type="dxa"/>
          <w:cantSplit/>
        </w:trPr>
        <w:tc>
          <w:tcPr>
            <w:tcW w:w="1205" w:type="dxa"/>
            <w:tcBorders>
              <w:left w:val="single" w:sz="12" w:space="0" w:color="auto"/>
              <w:bottom w:val="nil"/>
            </w:tcBorders>
          </w:tcPr>
          <w:p w14:paraId="44FBD38D"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0BEFA211" w14:textId="77777777" w:rsidR="00935806" w:rsidRPr="00181B33" w:rsidRDefault="00935806" w:rsidP="007B1614">
            <w:pPr>
              <w:rPr>
                <w:color w:val="000000"/>
              </w:rPr>
            </w:pPr>
            <w:r w:rsidRPr="00181B33">
              <w:rPr>
                <w:color w:val="000000"/>
              </w:rPr>
              <w:t>Sporadically (sending triggered by event)</w:t>
            </w:r>
          </w:p>
        </w:tc>
      </w:tr>
      <w:tr w:rsidR="00935806" w:rsidRPr="00181B33" w14:paraId="3AA7D83E" w14:textId="77777777" w:rsidTr="007B1614">
        <w:trPr>
          <w:cantSplit/>
        </w:trPr>
        <w:tc>
          <w:tcPr>
            <w:tcW w:w="1205" w:type="dxa"/>
            <w:tcBorders>
              <w:top w:val="single" w:sz="4" w:space="0" w:color="auto"/>
              <w:left w:val="single" w:sz="12" w:space="0" w:color="auto"/>
              <w:bottom w:val="nil"/>
              <w:right w:val="single" w:sz="6" w:space="0" w:color="auto"/>
            </w:tcBorders>
          </w:tcPr>
          <w:p w14:paraId="59909B6F" w14:textId="77777777" w:rsidR="00935806" w:rsidRPr="00181B33" w:rsidRDefault="00935806" w:rsidP="007B1614">
            <w:pPr>
              <w:rPr>
                <w:b/>
                <w:i/>
              </w:rPr>
            </w:pPr>
            <w:r w:rsidRPr="00181B33">
              <w:rPr>
                <w:b/>
                <w:i/>
              </w:rPr>
              <w:lastRenderedPageBreak/>
              <w:t>Content</w:t>
            </w:r>
          </w:p>
        </w:tc>
        <w:tc>
          <w:tcPr>
            <w:tcW w:w="4678" w:type="dxa"/>
            <w:tcBorders>
              <w:top w:val="single" w:sz="4" w:space="0" w:color="auto"/>
              <w:left w:val="single" w:sz="6" w:space="0" w:color="auto"/>
              <w:bottom w:val="single" w:sz="4" w:space="0" w:color="auto"/>
              <w:right w:val="single" w:sz="6" w:space="0" w:color="auto"/>
            </w:tcBorders>
          </w:tcPr>
          <w:p w14:paraId="1BA7E5EB" w14:textId="77777777" w:rsidR="00935806" w:rsidRPr="00181B33" w:rsidRDefault="00935806" w:rsidP="007B1614">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14:paraId="132C24C4" w14:textId="77777777" w:rsidR="00935806" w:rsidRPr="00181B33" w:rsidRDefault="00935806" w:rsidP="007B1614">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14:paraId="1F8B361E" w14:textId="77777777" w:rsidR="00935806" w:rsidRPr="00181B33" w:rsidRDefault="00935806" w:rsidP="007B1614">
            <w:pPr>
              <w:jc w:val="center"/>
              <w:rPr>
                <w:b/>
              </w:rPr>
            </w:pPr>
            <w:r w:rsidRPr="00181B33">
              <w:rPr>
                <w:b/>
              </w:rPr>
              <w:t>Comment</w:t>
            </w:r>
          </w:p>
        </w:tc>
      </w:tr>
      <w:tr w:rsidR="00935806" w:rsidRPr="00181B33" w14:paraId="1AEFCF0F" w14:textId="77777777" w:rsidTr="007B1614">
        <w:trPr>
          <w:cantSplit/>
        </w:trPr>
        <w:tc>
          <w:tcPr>
            <w:tcW w:w="1205" w:type="dxa"/>
            <w:tcBorders>
              <w:top w:val="nil"/>
              <w:left w:val="single" w:sz="12" w:space="0" w:color="auto"/>
              <w:bottom w:val="nil"/>
              <w:right w:val="single" w:sz="6" w:space="0" w:color="auto"/>
            </w:tcBorders>
          </w:tcPr>
          <w:p w14:paraId="541F96F7"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5AEF76C4" w14:textId="77777777" w:rsidR="00935806" w:rsidRPr="00181B33" w:rsidRDefault="00935806" w:rsidP="007B1614">
            <w:r w:rsidRPr="00181B33">
              <w:t>NID_PACKET</w:t>
            </w:r>
          </w:p>
        </w:tc>
        <w:tc>
          <w:tcPr>
            <w:tcW w:w="1276" w:type="dxa"/>
            <w:tcBorders>
              <w:top w:val="single" w:sz="4" w:space="0" w:color="auto"/>
              <w:left w:val="single" w:sz="6" w:space="0" w:color="auto"/>
              <w:bottom w:val="single" w:sz="4" w:space="0" w:color="auto"/>
              <w:right w:val="single" w:sz="6" w:space="0" w:color="auto"/>
            </w:tcBorders>
          </w:tcPr>
          <w:p w14:paraId="2FAC32C4" w14:textId="77777777" w:rsidR="00935806" w:rsidRPr="00181B33" w:rsidRDefault="00935806" w:rsidP="007B1614">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14:paraId="7C2462D0" w14:textId="77777777" w:rsidR="00935806" w:rsidRPr="00181B33" w:rsidRDefault="00935806" w:rsidP="007B1614"/>
        </w:tc>
      </w:tr>
      <w:tr w:rsidR="00935806" w:rsidRPr="00181B33" w14:paraId="06800F03" w14:textId="77777777" w:rsidTr="007B1614">
        <w:trPr>
          <w:cantSplit/>
        </w:trPr>
        <w:tc>
          <w:tcPr>
            <w:tcW w:w="1205" w:type="dxa"/>
            <w:tcBorders>
              <w:top w:val="nil"/>
              <w:left w:val="single" w:sz="12" w:space="0" w:color="auto"/>
              <w:bottom w:val="nil"/>
              <w:right w:val="single" w:sz="6" w:space="0" w:color="auto"/>
            </w:tcBorders>
          </w:tcPr>
          <w:p w14:paraId="7CE731E9"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4C72B214" w14:textId="77777777" w:rsidR="00935806" w:rsidRPr="00181B33" w:rsidRDefault="00935806" w:rsidP="007B1614">
            <w:r w:rsidRPr="00181B33">
              <w:t>L_PACKET</w:t>
            </w:r>
          </w:p>
        </w:tc>
        <w:tc>
          <w:tcPr>
            <w:tcW w:w="1276" w:type="dxa"/>
            <w:tcBorders>
              <w:top w:val="single" w:sz="4" w:space="0" w:color="auto"/>
              <w:left w:val="single" w:sz="6" w:space="0" w:color="auto"/>
              <w:bottom w:val="single" w:sz="4" w:space="0" w:color="auto"/>
              <w:right w:val="single" w:sz="6" w:space="0" w:color="auto"/>
            </w:tcBorders>
          </w:tcPr>
          <w:p w14:paraId="67267B9C" w14:textId="77777777" w:rsidR="00935806" w:rsidRPr="00181B33" w:rsidRDefault="00935806" w:rsidP="007B1614">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14:paraId="4A61016A" w14:textId="77777777" w:rsidR="00935806" w:rsidRPr="00181B33" w:rsidRDefault="00935806" w:rsidP="007B1614"/>
        </w:tc>
      </w:tr>
      <w:tr w:rsidR="00935806" w:rsidRPr="00181B33" w14:paraId="2F352134" w14:textId="77777777" w:rsidTr="007B1614">
        <w:trPr>
          <w:gridAfter w:val="1"/>
          <w:wAfter w:w="8" w:type="dxa"/>
          <w:cantSplit/>
        </w:trPr>
        <w:tc>
          <w:tcPr>
            <w:tcW w:w="1205" w:type="dxa"/>
            <w:tcBorders>
              <w:top w:val="nil"/>
              <w:left w:val="single" w:sz="12" w:space="0" w:color="auto"/>
              <w:bottom w:val="nil"/>
            </w:tcBorders>
          </w:tcPr>
          <w:p w14:paraId="79CC8ED9"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79113D8" w14:textId="77777777" w:rsidR="00935806" w:rsidRPr="00181B33" w:rsidRDefault="00935806" w:rsidP="007B1614">
            <w:pPr>
              <w:rPr>
                <w:color w:val="000000"/>
              </w:rPr>
            </w:pPr>
            <w:r w:rsidRPr="00181B33">
              <w:rPr>
                <w:color w:val="000000"/>
              </w:rPr>
              <w:t>N_ITER_EVENT</w:t>
            </w:r>
          </w:p>
        </w:tc>
        <w:tc>
          <w:tcPr>
            <w:tcW w:w="1276" w:type="dxa"/>
            <w:tcBorders>
              <w:top w:val="single" w:sz="4" w:space="0" w:color="auto"/>
              <w:left w:val="single" w:sz="4" w:space="0" w:color="auto"/>
              <w:bottom w:val="single" w:sz="4" w:space="0" w:color="auto"/>
              <w:right w:val="single" w:sz="4" w:space="0" w:color="auto"/>
            </w:tcBorders>
          </w:tcPr>
          <w:p w14:paraId="53B3066E" w14:textId="77777777" w:rsidR="00935806" w:rsidRPr="00181B33" w:rsidRDefault="00935806" w:rsidP="007B1614">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14:paraId="160A964F" w14:textId="77777777" w:rsidR="00935806" w:rsidRPr="00181B33" w:rsidRDefault="00935806" w:rsidP="007B1614">
            <w:pPr>
              <w:rPr>
                <w:color w:val="000000"/>
              </w:rPr>
            </w:pPr>
          </w:p>
        </w:tc>
      </w:tr>
      <w:tr w:rsidR="00935806" w:rsidRPr="00181B33" w14:paraId="7476DD6A" w14:textId="77777777" w:rsidTr="007B1614">
        <w:trPr>
          <w:cantSplit/>
        </w:trPr>
        <w:tc>
          <w:tcPr>
            <w:tcW w:w="1205" w:type="dxa"/>
            <w:tcBorders>
              <w:top w:val="nil"/>
              <w:left w:val="single" w:sz="12" w:space="0" w:color="auto"/>
              <w:bottom w:val="single" w:sz="12" w:space="0" w:color="auto"/>
              <w:right w:val="single" w:sz="6" w:space="0" w:color="auto"/>
            </w:tcBorders>
          </w:tcPr>
          <w:p w14:paraId="24478CD4" w14:textId="77777777" w:rsidR="00935806" w:rsidRPr="00181B33" w:rsidRDefault="00935806" w:rsidP="007B1614">
            <w:pPr>
              <w:rPr>
                <w:i/>
              </w:rPr>
            </w:pPr>
          </w:p>
        </w:tc>
        <w:tc>
          <w:tcPr>
            <w:tcW w:w="4678" w:type="dxa"/>
            <w:tcBorders>
              <w:top w:val="single" w:sz="4" w:space="0" w:color="auto"/>
              <w:left w:val="single" w:sz="6" w:space="0" w:color="auto"/>
              <w:bottom w:val="single" w:sz="12" w:space="0" w:color="auto"/>
              <w:right w:val="single" w:sz="6" w:space="0" w:color="auto"/>
            </w:tcBorders>
          </w:tcPr>
          <w:p w14:paraId="67F258AF" w14:textId="77777777" w:rsidR="00935806" w:rsidRPr="00181B33" w:rsidRDefault="00935806" w:rsidP="007B1614">
            <w:r w:rsidRPr="00181B33">
              <w:rPr>
                <w:color w:val="000000"/>
              </w:rPr>
              <w:tab/>
              <w:t>TIU_MAINTENANCE_EVENT_ID</w:t>
            </w:r>
          </w:p>
        </w:tc>
        <w:tc>
          <w:tcPr>
            <w:tcW w:w="1276" w:type="dxa"/>
            <w:tcBorders>
              <w:top w:val="single" w:sz="4" w:space="0" w:color="auto"/>
              <w:left w:val="single" w:sz="6" w:space="0" w:color="auto"/>
              <w:bottom w:val="single" w:sz="12" w:space="0" w:color="auto"/>
              <w:right w:val="single" w:sz="6" w:space="0" w:color="auto"/>
            </w:tcBorders>
          </w:tcPr>
          <w:p w14:paraId="57413034" w14:textId="77777777" w:rsidR="00935806" w:rsidRPr="00181B33" w:rsidRDefault="00935806" w:rsidP="007B1614">
            <w:pPr>
              <w:jc w:val="center"/>
            </w:pPr>
            <w:r w:rsidRPr="00181B33">
              <w:rPr>
                <w:color w:val="000000"/>
              </w:rPr>
              <w:t>8</w:t>
            </w:r>
          </w:p>
        </w:tc>
        <w:tc>
          <w:tcPr>
            <w:tcW w:w="2843" w:type="dxa"/>
            <w:gridSpan w:val="2"/>
            <w:tcBorders>
              <w:top w:val="single" w:sz="4" w:space="0" w:color="auto"/>
              <w:left w:val="single" w:sz="6" w:space="0" w:color="auto"/>
              <w:bottom w:val="single" w:sz="12" w:space="0" w:color="auto"/>
              <w:right w:val="single" w:sz="12" w:space="0" w:color="auto"/>
            </w:tcBorders>
          </w:tcPr>
          <w:p w14:paraId="7AE313AD" w14:textId="77777777" w:rsidR="00935806" w:rsidRPr="00181B33" w:rsidRDefault="00935806" w:rsidP="007B1614"/>
        </w:tc>
      </w:tr>
    </w:tbl>
    <w:p w14:paraId="0F19183B" w14:textId="77777777" w:rsidR="00935806" w:rsidRPr="00181B33" w:rsidRDefault="00935806" w:rsidP="00935806">
      <w:pPr>
        <w:pStyle w:val="Titre5Heading5-MandatoryrequirementsHeading5H5paragraphe2"/>
      </w:pPr>
      <w:r w:rsidRPr="00181B33">
        <w:t>Packet Number 13: Inhibition Level</w:t>
      </w:r>
      <w:r>
        <w:t xml:space="preserve"> </w:t>
      </w:r>
      <w:r>
        <w:rPr>
          <w:sz w:val="16"/>
        </w:rPr>
        <w:t>(Specific to Alstom implementation)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35806" w:rsidRPr="00181B33" w14:paraId="6F983B53" w14:textId="77777777" w:rsidTr="007B1614">
        <w:trPr>
          <w:cantSplit/>
        </w:trPr>
        <w:tc>
          <w:tcPr>
            <w:tcW w:w="1205" w:type="dxa"/>
            <w:tcBorders>
              <w:top w:val="single" w:sz="12" w:space="0" w:color="auto"/>
            </w:tcBorders>
          </w:tcPr>
          <w:p w14:paraId="50C3587D" w14:textId="77777777" w:rsidR="00935806" w:rsidRPr="00181B33" w:rsidRDefault="00935806" w:rsidP="007B1614">
            <w:pPr>
              <w:keepNext/>
              <w:keepLines/>
              <w:rPr>
                <w:i/>
              </w:rPr>
            </w:pPr>
            <w:r w:rsidRPr="00181B33">
              <w:rPr>
                <w:b/>
                <w:i/>
              </w:rPr>
              <w:t>Description</w:t>
            </w:r>
          </w:p>
        </w:tc>
        <w:tc>
          <w:tcPr>
            <w:tcW w:w="8797" w:type="dxa"/>
            <w:gridSpan w:val="4"/>
            <w:tcBorders>
              <w:top w:val="single" w:sz="12" w:space="0" w:color="auto"/>
            </w:tcBorders>
          </w:tcPr>
          <w:p w14:paraId="71269111" w14:textId="77777777" w:rsidR="00935806" w:rsidRPr="00181B33" w:rsidRDefault="00935806" w:rsidP="007B1614">
            <w:pPr>
              <w:keepNext/>
              <w:keepLines/>
            </w:pPr>
            <w:r w:rsidRPr="00181B33">
              <w:t>The packet gives the command of inhibition of level.</w:t>
            </w:r>
          </w:p>
        </w:tc>
      </w:tr>
      <w:tr w:rsidR="00935806" w:rsidRPr="00181B33" w14:paraId="0BF69188" w14:textId="77777777" w:rsidTr="007B1614">
        <w:trPr>
          <w:gridAfter w:val="1"/>
          <w:wAfter w:w="8" w:type="dxa"/>
          <w:cantSplit/>
        </w:trPr>
        <w:tc>
          <w:tcPr>
            <w:tcW w:w="1205" w:type="dxa"/>
            <w:tcBorders>
              <w:left w:val="single" w:sz="12" w:space="0" w:color="auto"/>
              <w:bottom w:val="nil"/>
            </w:tcBorders>
          </w:tcPr>
          <w:p w14:paraId="3E28CC9F"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3E3ED823" w14:textId="77777777" w:rsidR="00935806" w:rsidRPr="00181B33" w:rsidRDefault="00935806" w:rsidP="007B1614">
            <w:pPr>
              <w:rPr>
                <w:color w:val="000000"/>
              </w:rPr>
            </w:pPr>
            <w:r w:rsidRPr="00181B33">
              <w:rPr>
                <w:color w:val="000000"/>
              </w:rPr>
              <w:t>Sporadically (sending triggered by event)</w:t>
            </w:r>
          </w:p>
        </w:tc>
      </w:tr>
      <w:tr w:rsidR="00935806" w:rsidRPr="00181B33" w14:paraId="7E80561E" w14:textId="77777777" w:rsidTr="007B1614">
        <w:trPr>
          <w:cantSplit/>
        </w:trPr>
        <w:tc>
          <w:tcPr>
            <w:tcW w:w="1205" w:type="dxa"/>
            <w:tcBorders>
              <w:top w:val="single" w:sz="4" w:space="0" w:color="auto"/>
              <w:left w:val="single" w:sz="12" w:space="0" w:color="auto"/>
              <w:bottom w:val="nil"/>
              <w:right w:val="single" w:sz="6" w:space="0" w:color="auto"/>
            </w:tcBorders>
          </w:tcPr>
          <w:p w14:paraId="0D39C794" w14:textId="77777777" w:rsidR="00935806" w:rsidRPr="00181B33" w:rsidRDefault="00935806" w:rsidP="007B1614">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14:paraId="7CAA42F1" w14:textId="77777777" w:rsidR="00935806" w:rsidRPr="00181B33" w:rsidRDefault="00935806" w:rsidP="007B1614">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14:paraId="2AD71103" w14:textId="77777777" w:rsidR="00935806" w:rsidRPr="00181B33" w:rsidRDefault="00935806" w:rsidP="007B1614">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14:paraId="17B46481" w14:textId="77777777" w:rsidR="00935806" w:rsidRPr="00181B33" w:rsidRDefault="00935806" w:rsidP="007B1614">
            <w:pPr>
              <w:jc w:val="center"/>
              <w:rPr>
                <w:b/>
              </w:rPr>
            </w:pPr>
            <w:r w:rsidRPr="00181B33">
              <w:rPr>
                <w:b/>
              </w:rPr>
              <w:t>Comment</w:t>
            </w:r>
          </w:p>
        </w:tc>
      </w:tr>
      <w:tr w:rsidR="00935806" w:rsidRPr="00181B33" w14:paraId="2247F485" w14:textId="77777777" w:rsidTr="007B1614">
        <w:trPr>
          <w:cantSplit/>
        </w:trPr>
        <w:tc>
          <w:tcPr>
            <w:tcW w:w="1205" w:type="dxa"/>
            <w:tcBorders>
              <w:top w:val="nil"/>
              <w:left w:val="single" w:sz="12" w:space="0" w:color="auto"/>
              <w:bottom w:val="nil"/>
              <w:right w:val="single" w:sz="6" w:space="0" w:color="auto"/>
            </w:tcBorders>
          </w:tcPr>
          <w:p w14:paraId="1C74B204"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43DDF355" w14:textId="77777777" w:rsidR="00935806" w:rsidRPr="00181B33" w:rsidRDefault="00935806" w:rsidP="007B1614">
            <w:r w:rsidRPr="00181B33">
              <w:t>NID_PACKET</w:t>
            </w:r>
          </w:p>
        </w:tc>
        <w:tc>
          <w:tcPr>
            <w:tcW w:w="1276" w:type="dxa"/>
            <w:tcBorders>
              <w:top w:val="single" w:sz="4" w:space="0" w:color="auto"/>
              <w:left w:val="single" w:sz="6" w:space="0" w:color="auto"/>
              <w:bottom w:val="single" w:sz="4" w:space="0" w:color="auto"/>
              <w:right w:val="single" w:sz="6" w:space="0" w:color="auto"/>
            </w:tcBorders>
          </w:tcPr>
          <w:p w14:paraId="34CCE057" w14:textId="77777777" w:rsidR="00935806" w:rsidRPr="00181B33" w:rsidRDefault="00935806" w:rsidP="007B1614">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14:paraId="32C748FE" w14:textId="77777777" w:rsidR="00935806" w:rsidRPr="00181B33" w:rsidRDefault="00935806" w:rsidP="007B1614"/>
        </w:tc>
      </w:tr>
      <w:tr w:rsidR="00935806" w:rsidRPr="00181B33" w14:paraId="7E4EC9CF" w14:textId="77777777" w:rsidTr="007B1614">
        <w:trPr>
          <w:cantSplit/>
        </w:trPr>
        <w:tc>
          <w:tcPr>
            <w:tcW w:w="1205" w:type="dxa"/>
            <w:tcBorders>
              <w:top w:val="nil"/>
              <w:left w:val="single" w:sz="12" w:space="0" w:color="auto"/>
              <w:bottom w:val="nil"/>
              <w:right w:val="single" w:sz="6" w:space="0" w:color="auto"/>
            </w:tcBorders>
          </w:tcPr>
          <w:p w14:paraId="3D7C474B"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63C7CBD4" w14:textId="77777777" w:rsidR="00935806" w:rsidRPr="00181B33" w:rsidRDefault="00935806" w:rsidP="007B1614">
            <w:r w:rsidRPr="00181B33">
              <w:t>L_PACKET</w:t>
            </w:r>
          </w:p>
        </w:tc>
        <w:tc>
          <w:tcPr>
            <w:tcW w:w="1276" w:type="dxa"/>
            <w:tcBorders>
              <w:top w:val="single" w:sz="4" w:space="0" w:color="auto"/>
              <w:left w:val="single" w:sz="6" w:space="0" w:color="auto"/>
              <w:bottom w:val="single" w:sz="4" w:space="0" w:color="auto"/>
              <w:right w:val="single" w:sz="6" w:space="0" w:color="auto"/>
            </w:tcBorders>
          </w:tcPr>
          <w:p w14:paraId="02E37E14" w14:textId="77777777" w:rsidR="00935806" w:rsidRPr="00181B33" w:rsidRDefault="00935806" w:rsidP="007B1614">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14:paraId="6C68749E" w14:textId="77777777" w:rsidR="00935806" w:rsidRPr="00181B33" w:rsidRDefault="00935806" w:rsidP="007B1614"/>
        </w:tc>
      </w:tr>
      <w:tr w:rsidR="00935806" w:rsidRPr="00181B33" w14:paraId="4B9080CA" w14:textId="77777777" w:rsidTr="007B1614">
        <w:trPr>
          <w:gridAfter w:val="1"/>
          <w:wAfter w:w="8" w:type="dxa"/>
          <w:cantSplit/>
        </w:trPr>
        <w:tc>
          <w:tcPr>
            <w:tcW w:w="1205" w:type="dxa"/>
            <w:tcBorders>
              <w:top w:val="nil"/>
              <w:left w:val="single" w:sz="12" w:space="0" w:color="auto"/>
              <w:bottom w:val="nil"/>
            </w:tcBorders>
          </w:tcPr>
          <w:p w14:paraId="2FA0F712"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D334488" w14:textId="77777777" w:rsidR="00935806" w:rsidRPr="00181B33" w:rsidRDefault="00935806" w:rsidP="007B1614">
            <w:pPr>
              <w:rPr>
                <w:color w:val="000000"/>
              </w:rPr>
            </w:pPr>
            <w:r w:rsidRPr="00181B33">
              <w:rPr>
                <w:color w:val="000000"/>
              </w:rPr>
              <w:t>N_ITER</w:t>
            </w:r>
          </w:p>
        </w:tc>
        <w:tc>
          <w:tcPr>
            <w:tcW w:w="1276" w:type="dxa"/>
            <w:tcBorders>
              <w:top w:val="single" w:sz="4" w:space="0" w:color="auto"/>
              <w:left w:val="single" w:sz="4" w:space="0" w:color="auto"/>
              <w:bottom w:val="single" w:sz="4" w:space="0" w:color="auto"/>
              <w:right w:val="single" w:sz="4" w:space="0" w:color="auto"/>
            </w:tcBorders>
          </w:tcPr>
          <w:p w14:paraId="42D8EAD3" w14:textId="77777777" w:rsidR="00935806" w:rsidRPr="00181B33" w:rsidRDefault="00935806" w:rsidP="007B1614">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14:paraId="16B57D31" w14:textId="77777777" w:rsidR="00935806" w:rsidRPr="00181B33" w:rsidRDefault="00935806" w:rsidP="007B1614">
            <w:pPr>
              <w:rPr>
                <w:color w:val="000000"/>
              </w:rPr>
            </w:pPr>
          </w:p>
        </w:tc>
      </w:tr>
      <w:tr w:rsidR="00935806" w:rsidRPr="00181B33" w14:paraId="332B3066" w14:textId="77777777" w:rsidTr="007B1614">
        <w:trPr>
          <w:cantSplit/>
        </w:trPr>
        <w:tc>
          <w:tcPr>
            <w:tcW w:w="1205" w:type="dxa"/>
            <w:tcBorders>
              <w:top w:val="nil"/>
              <w:left w:val="single" w:sz="12" w:space="0" w:color="auto"/>
              <w:bottom w:val="nil"/>
              <w:right w:val="single" w:sz="6" w:space="0" w:color="auto"/>
            </w:tcBorders>
          </w:tcPr>
          <w:p w14:paraId="01A9A3DF"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6400575C" w14:textId="77777777" w:rsidR="00935806" w:rsidRPr="00181B33" w:rsidRDefault="00935806" w:rsidP="007B1614">
            <w:r w:rsidRPr="00181B33">
              <w:rPr>
                <w:color w:val="000000"/>
              </w:rPr>
              <w:t>CCPU_LEVEL(k)</w:t>
            </w:r>
          </w:p>
        </w:tc>
        <w:tc>
          <w:tcPr>
            <w:tcW w:w="1276" w:type="dxa"/>
            <w:tcBorders>
              <w:top w:val="single" w:sz="4" w:space="0" w:color="auto"/>
              <w:left w:val="single" w:sz="6" w:space="0" w:color="auto"/>
              <w:bottom w:val="single" w:sz="4" w:space="0" w:color="auto"/>
              <w:right w:val="single" w:sz="6" w:space="0" w:color="auto"/>
            </w:tcBorders>
          </w:tcPr>
          <w:p w14:paraId="7C244AD9" w14:textId="77777777" w:rsidR="00935806" w:rsidRPr="00181B33" w:rsidRDefault="00935806" w:rsidP="007B1614">
            <w:pPr>
              <w:jc w:val="center"/>
            </w:pPr>
            <w:r w:rsidRPr="00181B33">
              <w:t>3</w:t>
            </w:r>
          </w:p>
        </w:tc>
        <w:tc>
          <w:tcPr>
            <w:tcW w:w="2843" w:type="dxa"/>
            <w:gridSpan w:val="2"/>
            <w:tcBorders>
              <w:top w:val="single" w:sz="4" w:space="0" w:color="auto"/>
              <w:left w:val="single" w:sz="6" w:space="0" w:color="auto"/>
              <w:bottom w:val="single" w:sz="4" w:space="0" w:color="auto"/>
              <w:right w:val="single" w:sz="12" w:space="0" w:color="auto"/>
            </w:tcBorders>
          </w:tcPr>
          <w:p w14:paraId="175857C0" w14:textId="77777777" w:rsidR="00935806" w:rsidRPr="00181B33" w:rsidRDefault="00935806" w:rsidP="007B1614"/>
        </w:tc>
      </w:tr>
      <w:tr w:rsidR="00935806" w:rsidRPr="00181B33" w14:paraId="2EB696FD" w14:textId="77777777" w:rsidTr="007B1614">
        <w:trPr>
          <w:cantSplit/>
        </w:trPr>
        <w:tc>
          <w:tcPr>
            <w:tcW w:w="1205" w:type="dxa"/>
            <w:tcBorders>
              <w:top w:val="nil"/>
              <w:left w:val="single" w:sz="12" w:space="0" w:color="auto"/>
              <w:bottom w:val="nil"/>
              <w:right w:val="single" w:sz="6" w:space="0" w:color="auto"/>
            </w:tcBorders>
          </w:tcPr>
          <w:p w14:paraId="1AEC961E"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0147C74E" w14:textId="77777777" w:rsidR="00935806" w:rsidRPr="00181B33" w:rsidRDefault="00935806" w:rsidP="007B1614">
            <w:r w:rsidRPr="00181B33">
              <w:rPr>
                <w:color w:val="000000"/>
              </w:rPr>
              <w:tab/>
            </w:r>
            <w:r>
              <w:rPr>
                <w:color w:val="000000"/>
              </w:rPr>
              <w:t>NID_NTC</w:t>
            </w:r>
            <w:r w:rsidRPr="00181B33">
              <w:rPr>
                <w:color w:val="000000"/>
              </w:rPr>
              <w:t xml:space="preserve">(k) (if CCPU_LEVEL = </w:t>
            </w:r>
            <w:r>
              <w:rPr>
                <w:color w:val="000000"/>
              </w:rPr>
              <w:t>NTC</w:t>
            </w:r>
            <w:r w:rsidRPr="00181B33">
              <w:rPr>
                <w:color w:val="000000"/>
              </w:rPr>
              <w:t>)</w:t>
            </w:r>
          </w:p>
        </w:tc>
        <w:tc>
          <w:tcPr>
            <w:tcW w:w="1276" w:type="dxa"/>
            <w:tcBorders>
              <w:top w:val="single" w:sz="4" w:space="0" w:color="auto"/>
              <w:left w:val="single" w:sz="6" w:space="0" w:color="auto"/>
              <w:bottom w:val="single" w:sz="4" w:space="0" w:color="auto"/>
              <w:right w:val="single" w:sz="6" w:space="0" w:color="auto"/>
            </w:tcBorders>
          </w:tcPr>
          <w:p w14:paraId="39B5BCF9" w14:textId="77777777" w:rsidR="00935806" w:rsidRPr="00181B33" w:rsidRDefault="00935806" w:rsidP="007B1614">
            <w:pPr>
              <w:jc w:val="center"/>
            </w:pPr>
            <w:r w:rsidRPr="00181B33">
              <w:rPr>
                <w:color w:val="000000"/>
              </w:rPr>
              <w:t>8</w:t>
            </w:r>
          </w:p>
        </w:tc>
        <w:tc>
          <w:tcPr>
            <w:tcW w:w="2843" w:type="dxa"/>
            <w:gridSpan w:val="2"/>
            <w:tcBorders>
              <w:top w:val="single" w:sz="4" w:space="0" w:color="auto"/>
              <w:left w:val="single" w:sz="6" w:space="0" w:color="auto"/>
              <w:bottom w:val="single" w:sz="4" w:space="0" w:color="auto"/>
              <w:right w:val="single" w:sz="12" w:space="0" w:color="auto"/>
            </w:tcBorders>
          </w:tcPr>
          <w:p w14:paraId="0C1F7ACC" w14:textId="77777777" w:rsidR="00935806" w:rsidRPr="00181B33" w:rsidRDefault="00935806" w:rsidP="007B1614"/>
        </w:tc>
      </w:tr>
      <w:tr w:rsidR="00935806" w:rsidRPr="00181B33" w14:paraId="0E7A5BA0" w14:textId="77777777" w:rsidTr="007B1614">
        <w:trPr>
          <w:cantSplit/>
        </w:trPr>
        <w:tc>
          <w:tcPr>
            <w:tcW w:w="1205" w:type="dxa"/>
            <w:tcBorders>
              <w:top w:val="nil"/>
              <w:left w:val="single" w:sz="12" w:space="0" w:color="auto"/>
              <w:bottom w:val="single" w:sz="12" w:space="0" w:color="auto"/>
              <w:right w:val="single" w:sz="6" w:space="0" w:color="auto"/>
            </w:tcBorders>
          </w:tcPr>
          <w:p w14:paraId="2DCB2833" w14:textId="77777777" w:rsidR="00935806" w:rsidRPr="00181B33" w:rsidRDefault="00935806" w:rsidP="007B1614">
            <w:pPr>
              <w:rPr>
                <w:i/>
              </w:rPr>
            </w:pPr>
          </w:p>
        </w:tc>
        <w:tc>
          <w:tcPr>
            <w:tcW w:w="4678" w:type="dxa"/>
            <w:tcBorders>
              <w:top w:val="single" w:sz="4" w:space="0" w:color="auto"/>
              <w:left w:val="single" w:sz="6" w:space="0" w:color="auto"/>
              <w:bottom w:val="single" w:sz="12" w:space="0" w:color="auto"/>
              <w:right w:val="single" w:sz="6" w:space="0" w:color="auto"/>
            </w:tcBorders>
          </w:tcPr>
          <w:p w14:paraId="65D20085" w14:textId="77777777" w:rsidR="00935806" w:rsidRPr="00181B33" w:rsidRDefault="00935806" w:rsidP="007B1614">
            <w:pPr>
              <w:rPr>
                <w:color w:val="000000"/>
              </w:rPr>
            </w:pPr>
            <w:r w:rsidRPr="00181B33">
              <w:t>LEVEL_CHANGE_ORIGIN</w:t>
            </w:r>
            <w:r w:rsidRPr="00181B33">
              <w:rPr>
                <w:color w:val="000000"/>
              </w:rPr>
              <w:t>(k)</w:t>
            </w:r>
          </w:p>
        </w:tc>
        <w:tc>
          <w:tcPr>
            <w:tcW w:w="1276" w:type="dxa"/>
            <w:tcBorders>
              <w:top w:val="single" w:sz="4" w:space="0" w:color="auto"/>
              <w:left w:val="single" w:sz="6" w:space="0" w:color="auto"/>
              <w:bottom w:val="single" w:sz="12" w:space="0" w:color="auto"/>
              <w:right w:val="single" w:sz="6" w:space="0" w:color="auto"/>
            </w:tcBorders>
          </w:tcPr>
          <w:p w14:paraId="446ADFE8" w14:textId="77777777" w:rsidR="00935806" w:rsidRPr="00181B33" w:rsidRDefault="00935806" w:rsidP="007B1614">
            <w:pPr>
              <w:jc w:val="center"/>
              <w:rPr>
                <w:color w:val="000000"/>
              </w:rPr>
            </w:pPr>
            <w:r w:rsidRPr="00181B33">
              <w:rPr>
                <w:color w:val="000000"/>
              </w:rPr>
              <w:t>2</w:t>
            </w:r>
          </w:p>
        </w:tc>
        <w:tc>
          <w:tcPr>
            <w:tcW w:w="2843" w:type="dxa"/>
            <w:gridSpan w:val="2"/>
            <w:tcBorders>
              <w:top w:val="single" w:sz="4" w:space="0" w:color="auto"/>
              <w:left w:val="single" w:sz="6" w:space="0" w:color="auto"/>
              <w:bottom w:val="single" w:sz="12" w:space="0" w:color="auto"/>
              <w:right w:val="single" w:sz="12" w:space="0" w:color="auto"/>
            </w:tcBorders>
          </w:tcPr>
          <w:p w14:paraId="531CAF35" w14:textId="77777777" w:rsidR="00935806" w:rsidRPr="00181B33" w:rsidRDefault="00935806" w:rsidP="007B1614"/>
        </w:tc>
      </w:tr>
    </w:tbl>
    <w:p w14:paraId="0719B4AA" w14:textId="77777777" w:rsidR="00935806" w:rsidRPr="00181B33" w:rsidRDefault="00935806" w:rsidP="00935806">
      <w:pPr>
        <w:pStyle w:val="berschrift4"/>
        <w:ind w:left="1134"/>
        <w:rPr>
          <w:color w:val="000000"/>
        </w:rPr>
      </w:pPr>
    </w:p>
    <w:p w14:paraId="00347F54" w14:textId="5901AA03" w:rsidR="00935806" w:rsidRPr="00181B33" w:rsidRDefault="00935806" w:rsidP="00935806">
      <w:pPr>
        <w:pStyle w:val="berschrift3"/>
        <w:keepNext w:val="0"/>
        <w:keepLines w:val="0"/>
        <w:numPr>
          <w:ilvl w:val="2"/>
          <w:numId w:val="54"/>
        </w:numPr>
        <w:tabs>
          <w:tab w:val="left" w:pos="1134"/>
        </w:tabs>
        <w:spacing w:before="240" w:after="120" w:line="240" w:lineRule="auto"/>
      </w:pPr>
      <w:bookmarkStart w:id="69" w:name="_Toc44384736"/>
      <w:bookmarkStart w:id="70" w:name="_Toc234210104"/>
      <w:bookmarkStart w:id="71" w:name="_Toc334521834"/>
      <w:bookmarkStart w:id="72" w:name="_Toc397593862"/>
      <w:r w:rsidRPr="00181B33">
        <w:t xml:space="preserve">PACKETS: </w:t>
      </w:r>
      <w:r w:rsidR="005A4050">
        <w:t>ETCS Onobard Unit</w:t>
      </w:r>
      <w:r>
        <w:t xml:space="preserve"> application </w:t>
      </w:r>
      <w:r w:rsidRPr="00181B33">
        <w:t>to TIU</w:t>
      </w:r>
      <w:bookmarkEnd w:id="69"/>
      <w:bookmarkEnd w:id="70"/>
      <w:bookmarkEnd w:id="71"/>
      <w:bookmarkEnd w:id="72"/>
    </w:p>
    <w:p w14:paraId="79057B60" w14:textId="77777777" w:rsidR="00935806" w:rsidRPr="00181B33" w:rsidRDefault="00935806" w:rsidP="00935806">
      <w:pPr>
        <w:pStyle w:val="Titre5Heading5-MandatoryrequirementsHeading5H5paragraphe2"/>
      </w:pPr>
      <w:r w:rsidRPr="00181B33">
        <w:t>Packet Number 0 : Cyclic Commands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35806" w:rsidRPr="00181B33" w14:paraId="292CDAAA" w14:textId="77777777" w:rsidTr="007B1614">
        <w:trPr>
          <w:cantSplit/>
        </w:trPr>
        <w:tc>
          <w:tcPr>
            <w:tcW w:w="1205" w:type="dxa"/>
            <w:tcBorders>
              <w:top w:val="single" w:sz="12" w:space="0" w:color="auto"/>
              <w:left w:val="single" w:sz="12" w:space="0" w:color="auto"/>
            </w:tcBorders>
          </w:tcPr>
          <w:p w14:paraId="625B051D"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58E01FB2" w14:textId="77777777" w:rsidR="00935806" w:rsidRPr="00181B33" w:rsidRDefault="00935806" w:rsidP="007B1614">
            <w:pPr>
              <w:keepNext/>
              <w:keepLines/>
              <w:rPr>
                <w:color w:val="000000"/>
              </w:rPr>
            </w:pPr>
            <w:r w:rsidRPr="00181B33">
              <w:rPr>
                <w:color w:val="000000"/>
              </w:rPr>
              <w:t>Any command given by the Core CPU</w:t>
            </w:r>
          </w:p>
        </w:tc>
      </w:tr>
      <w:tr w:rsidR="00935806" w:rsidRPr="00181B33" w14:paraId="3610B18E" w14:textId="77777777" w:rsidTr="007B1614">
        <w:trPr>
          <w:cantSplit/>
        </w:trPr>
        <w:tc>
          <w:tcPr>
            <w:tcW w:w="1205" w:type="dxa"/>
            <w:tcBorders>
              <w:left w:val="single" w:sz="12" w:space="0" w:color="auto"/>
              <w:bottom w:val="nil"/>
            </w:tcBorders>
          </w:tcPr>
          <w:p w14:paraId="38CD6DEC"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3BFEB91F" w14:textId="77777777" w:rsidR="00935806" w:rsidRPr="00181B33" w:rsidRDefault="00935806" w:rsidP="007B1614">
            <w:pPr>
              <w:rPr>
                <w:color w:val="000000"/>
              </w:rPr>
            </w:pPr>
            <w:r w:rsidRPr="00181B33">
              <w:rPr>
                <w:color w:val="000000"/>
              </w:rPr>
              <w:t>At each computer cycle</w:t>
            </w:r>
          </w:p>
        </w:tc>
      </w:tr>
      <w:tr w:rsidR="00935806" w:rsidRPr="00181B33" w14:paraId="152CE642" w14:textId="77777777" w:rsidTr="007B1614">
        <w:trPr>
          <w:cantSplit/>
        </w:trPr>
        <w:tc>
          <w:tcPr>
            <w:tcW w:w="1205" w:type="dxa"/>
            <w:tcBorders>
              <w:top w:val="single" w:sz="6" w:space="0" w:color="auto"/>
              <w:left w:val="single" w:sz="12" w:space="0" w:color="auto"/>
              <w:bottom w:val="nil"/>
            </w:tcBorders>
          </w:tcPr>
          <w:p w14:paraId="39785F84" w14:textId="77777777" w:rsidR="00935806" w:rsidRPr="00181B33" w:rsidRDefault="00935806" w:rsidP="007B1614">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14:paraId="59F51701" w14:textId="77777777" w:rsidR="00935806" w:rsidRPr="00181B33" w:rsidRDefault="00935806" w:rsidP="007B1614">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14:paraId="2A806937" w14:textId="77777777" w:rsidR="00935806" w:rsidRPr="00181B33" w:rsidRDefault="00935806" w:rsidP="007B1614">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14:paraId="1B513362" w14:textId="77777777" w:rsidR="00935806" w:rsidRPr="00181B33" w:rsidRDefault="00935806" w:rsidP="007B1614">
            <w:pPr>
              <w:jc w:val="center"/>
              <w:rPr>
                <w:b/>
                <w:color w:val="000000"/>
              </w:rPr>
            </w:pPr>
            <w:r w:rsidRPr="00181B33">
              <w:rPr>
                <w:b/>
                <w:color w:val="000000"/>
              </w:rPr>
              <w:t>Comment</w:t>
            </w:r>
          </w:p>
        </w:tc>
      </w:tr>
      <w:tr w:rsidR="00935806" w:rsidRPr="00181B33" w14:paraId="119CD914" w14:textId="77777777" w:rsidTr="007B1614">
        <w:trPr>
          <w:cantSplit/>
        </w:trPr>
        <w:tc>
          <w:tcPr>
            <w:tcW w:w="1205" w:type="dxa"/>
            <w:tcBorders>
              <w:top w:val="nil"/>
              <w:left w:val="single" w:sz="12" w:space="0" w:color="auto"/>
              <w:bottom w:val="nil"/>
            </w:tcBorders>
          </w:tcPr>
          <w:p w14:paraId="768A3988"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FCE0228" w14:textId="77777777" w:rsidR="00935806" w:rsidRPr="00181B33" w:rsidRDefault="00935806" w:rsidP="007B1614">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14:paraId="0D3573CE"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56A84CF3" w14:textId="77777777" w:rsidR="00935806" w:rsidRPr="00181B33" w:rsidRDefault="00935806" w:rsidP="007B1614">
            <w:pPr>
              <w:rPr>
                <w:color w:val="000000"/>
              </w:rPr>
            </w:pPr>
          </w:p>
        </w:tc>
      </w:tr>
      <w:tr w:rsidR="00935806" w:rsidRPr="00181B33" w14:paraId="3D04E793" w14:textId="77777777" w:rsidTr="007B1614">
        <w:trPr>
          <w:cantSplit/>
        </w:trPr>
        <w:tc>
          <w:tcPr>
            <w:tcW w:w="1205" w:type="dxa"/>
            <w:tcBorders>
              <w:top w:val="nil"/>
              <w:left w:val="single" w:sz="12" w:space="0" w:color="auto"/>
              <w:bottom w:val="nil"/>
            </w:tcBorders>
          </w:tcPr>
          <w:p w14:paraId="49407CBA"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9FDC8B5" w14:textId="77777777" w:rsidR="00935806" w:rsidRPr="00181B33" w:rsidRDefault="00935806" w:rsidP="007B1614">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14:paraId="28099921"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13444482" w14:textId="77777777" w:rsidR="00935806" w:rsidRPr="00181B33" w:rsidRDefault="00935806" w:rsidP="007B1614">
            <w:pPr>
              <w:rPr>
                <w:color w:val="000000"/>
              </w:rPr>
            </w:pPr>
          </w:p>
        </w:tc>
      </w:tr>
      <w:tr w:rsidR="00935806" w:rsidRPr="00181B33" w14:paraId="1FD476CC" w14:textId="77777777" w:rsidTr="007B1614">
        <w:trPr>
          <w:cantSplit/>
        </w:trPr>
        <w:tc>
          <w:tcPr>
            <w:tcW w:w="1205" w:type="dxa"/>
            <w:tcBorders>
              <w:top w:val="nil"/>
              <w:left w:val="single" w:sz="12" w:space="0" w:color="auto"/>
              <w:bottom w:val="nil"/>
            </w:tcBorders>
          </w:tcPr>
          <w:p w14:paraId="0034BCA9"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2365319" w14:textId="77777777" w:rsidR="00935806" w:rsidRPr="00181B33" w:rsidRDefault="00935806" w:rsidP="007B1614">
            <w:pPr>
              <w:rPr>
                <w:color w:val="000000"/>
              </w:rPr>
            </w:pPr>
            <w:r w:rsidRPr="00181B33">
              <w:rPr>
                <w:color w:val="000000"/>
              </w:rPr>
              <w:t>CCPU_EB_COMMAND</w:t>
            </w:r>
          </w:p>
        </w:tc>
        <w:tc>
          <w:tcPr>
            <w:tcW w:w="1276" w:type="dxa"/>
            <w:tcBorders>
              <w:top w:val="single" w:sz="4" w:space="0" w:color="auto"/>
              <w:left w:val="single" w:sz="4" w:space="0" w:color="auto"/>
              <w:bottom w:val="single" w:sz="4" w:space="0" w:color="auto"/>
              <w:right w:val="single" w:sz="4" w:space="0" w:color="auto"/>
            </w:tcBorders>
          </w:tcPr>
          <w:p w14:paraId="791EA64B" w14:textId="77777777" w:rsidR="00935806" w:rsidRPr="00181B33" w:rsidRDefault="00935806" w:rsidP="007B1614">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14:paraId="27DE8D03" w14:textId="77777777" w:rsidR="00935806" w:rsidRPr="00181B33" w:rsidRDefault="00935806" w:rsidP="007B1614">
            <w:pPr>
              <w:rPr>
                <w:color w:val="000000"/>
              </w:rPr>
            </w:pPr>
          </w:p>
        </w:tc>
      </w:tr>
      <w:tr w:rsidR="00935806" w:rsidRPr="00181B33" w14:paraId="3C89EF51" w14:textId="77777777" w:rsidTr="007B1614">
        <w:trPr>
          <w:cantSplit/>
        </w:trPr>
        <w:tc>
          <w:tcPr>
            <w:tcW w:w="1205" w:type="dxa"/>
            <w:tcBorders>
              <w:top w:val="nil"/>
              <w:left w:val="single" w:sz="12" w:space="0" w:color="auto"/>
              <w:bottom w:val="nil"/>
            </w:tcBorders>
          </w:tcPr>
          <w:p w14:paraId="34DE2742"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994DCD4" w14:textId="77777777" w:rsidR="00935806" w:rsidRPr="00181B33" w:rsidRDefault="00935806" w:rsidP="007B1614">
            <w:pPr>
              <w:rPr>
                <w:color w:val="000000"/>
              </w:rPr>
            </w:pPr>
            <w:r w:rsidRPr="00181B33">
              <w:rPr>
                <w:color w:val="000000"/>
              </w:rPr>
              <w:t>CCPU_SB_COMMAND</w:t>
            </w:r>
          </w:p>
        </w:tc>
        <w:tc>
          <w:tcPr>
            <w:tcW w:w="1276" w:type="dxa"/>
            <w:tcBorders>
              <w:top w:val="single" w:sz="4" w:space="0" w:color="auto"/>
              <w:left w:val="single" w:sz="4" w:space="0" w:color="auto"/>
              <w:bottom w:val="single" w:sz="4" w:space="0" w:color="auto"/>
              <w:right w:val="single" w:sz="4" w:space="0" w:color="auto"/>
            </w:tcBorders>
          </w:tcPr>
          <w:p w14:paraId="6EE8804A"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688E7777" w14:textId="77777777" w:rsidR="00935806" w:rsidRPr="00181B33" w:rsidRDefault="00935806" w:rsidP="007B1614">
            <w:pPr>
              <w:rPr>
                <w:color w:val="000000"/>
              </w:rPr>
            </w:pPr>
          </w:p>
        </w:tc>
      </w:tr>
      <w:tr w:rsidR="00935806" w:rsidRPr="00181B33" w14:paraId="27212B32" w14:textId="77777777" w:rsidTr="007B1614">
        <w:trPr>
          <w:cantSplit/>
        </w:trPr>
        <w:tc>
          <w:tcPr>
            <w:tcW w:w="1205" w:type="dxa"/>
            <w:tcBorders>
              <w:top w:val="nil"/>
              <w:left w:val="single" w:sz="12" w:space="0" w:color="auto"/>
              <w:bottom w:val="nil"/>
            </w:tcBorders>
          </w:tcPr>
          <w:p w14:paraId="12AEBD29"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49B935A" w14:textId="77777777" w:rsidR="00935806" w:rsidRPr="00181B33" w:rsidRDefault="00935806" w:rsidP="007B1614">
            <w:pPr>
              <w:rPr>
                <w:color w:val="000000"/>
              </w:rPr>
            </w:pPr>
            <w:r w:rsidRPr="00181B33">
              <w:rPr>
                <w:color w:val="000000"/>
              </w:rPr>
              <w:t>CCPU_TRACTION_CUT_OFF</w:t>
            </w:r>
          </w:p>
        </w:tc>
        <w:tc>
          <w:tcPr>
            <w:tcW w:w="1276" w:type="dxa"/>
            <w:tcBorders>
              <w:top w:val="single" w:sz="4" w:space="0" w:color="auto"/>
              <w:left w:val="single" w:sz="4" w:space="0" w:color="auto"/>
              <w:bottom w:val="single" w:sz="4" w:space="0" w:color="auto"/>
              <w:right w:val="single" w:sz="4" w:space="0" w:color="auto"/>
            </w:tcBorders>
          </w:tcPr>
          <w:p w14:paraId="6F70CC25" w14:textId="77777777" w:rsidR="00935806" w:rsidRPr="00181B33" w:rsidRDefault="00935806" w:rsidP="007B1614">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14:paraId="55548939" w14:textId="77777777" w:rsidR="00935806" w:rsidRPr="00181B33" w:rsidRDefault="00935806" w:rsidP="007B1614">
            <w:pPr>
              <w:rPr>
                <w:color w:val="000000"/>
              </w:rPr>
            </w:pPr>
          </w:p>
        </w:tc>
      </w:tr>
      <w:tr w:rsidR="00935806" w:rsidRPr="00181B33" w14:paraId="7383FB8E" w14:textId="77777777" w:rsidTr="007B1614">
        <w:trPr>
          <w:cantSplit/>
        </w:trPr>
        <w:tc>
          <w:tcPr>
            <w:tcW w:w="1205" w:type="dxa"/>
            <w:tcBorders>
              <w:top w:val="nil"/>
              <w:left w:val="single" w:sz="12" w:space="0" w:color="auto"/>
              <w:bottom w:val="nil"/>
            </w:tcBorders>
          </w:tcPr>
          <w:p w14:paraId="3E82EEB0"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00BA164" w14:textId="77777777" w:rsidR="00935806" w:rsidRPr="00181B33" w:rsidRDefault="00935806" w:rsidP="007B1614">
            <w:pPr>
              <w:rPr>
                <w:color w:val="000000"/>
              </w:rPr>
            </w:pPr>
            <w:r w:rsidRPr="00181B33">
              <w:rPr>
                <w:color w:val="000000"/>
              </w:rPr>
              <w:t>CCPU_VIGIL_DISABLE_ORDER</w:t>
            </w:r>
          </w:p>
        </w:tc>
        <w:tc>
          <w:tcPr>
            <w:tcW w:w="1276" w:type="dxa"/>
            <w:tcBorders>
              <w:top w:val="single" w:sz="4" w:space="0" w:color="auto"/>
              <w:left w:val="single" w:sz="4" w:space="0" w:color="auto"/>
              <w:bottom w:val="single" w:sz="4" w:space="0" w:color="auto"/>
              <w:right w:val="single" w:sz="4" w:space="0" w:color="auto"/>
            </w:tcBorders>
          </w:tcPr>
          <w:p w14:paraId="193B4FCC" w14:textId="77777777" w:rsidR="00935806" w:rsidRPr="00181B33" w:rsidRDefault="00935806" w:rsidP="007B1614">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14:paraId="1371101E" w14:textId="77777777" w:rsidR="00935806" w:rsidRPr="00181B33" w:rsidRDefault="00935806" w:rsidP="007B1614">
            <w:pPr>
              <w:rPr>
                <w:color w:val="000000"/>
              </w:rPr>
            </w:pPr>
          </w:p>
        </w:tc>
      </w:tr>
      <w:tr w:rsidR="00935806" w:rsidRPr="00181B33" w14:paraId="0488EF58" w14:textId="77777777" w:rsidTr="007B1614">
        <w:trPr>
          <w:cantSplit/>
        </w:trPr>
        <w:tc>
          <w:tcPr>
            <w:tcW w:w="1205" w:type="dxa"/>
            <w:tcBorders>
              <w:top w:val="nil"/>
              <w:left w:val="single" w:sz="12" w:space="0" w:color="auto"/>
              <w:bottom w:val="single" w:sz="12" w:space="0" w:color="auto"/>
            </w:tcBorders>
          </w:tcPr>
          <w:p w14:paraId="29565A51" w14:textId="77777777" w:rsidR="00935806" w:rsidRPr="00181B33" w:rsidRDefault="00935806" w:rsidP="007B1614">
            <w:pPr>
              <w:rPr>
                <w:i/>
                <w:color w:val="000000"/>
              </w:rPr>
            </w:pPr>
          </w:p>
        </w:tc>
        <w:tc>
          <w:tcPr>
            <w:tcW w:w="4678" w:type="dxa"/>
            <w:tcBorders>
              <w:top w:val="single" w:sz="4" w:space="0" w:color="auto"/>
              <w:bottom w:val="single" w:sz="12" w:space="0" w:color="auto"/>
              <w:right w:val="single" w:sz="4" w:space="0" w:color="auto"/>
            </w:tcBorders>
          </w:tcPr>
          <w:p w14:paraId="70D3A645" w14:textId="77777777" w:rsidR="00935806" w:rsidRPr="00181B33" w:rsidRDefault="00935806" w:rsidP="007B1614">
            <w:pPr>
              <w:rPr>
                <w:color w:val="000000"/>
              </w:rPr>
            </w:pPr>
          </w:p>
        </w:tc>
        <w:tc>
          <w:tcPr>
            <w:tcW w:w="1276" w:type="dxa"/>
            <w:tcBorders>
              <w:top w:val="single" w:sz="4" w:space="0" w:color="auto"/>
              <w:left w:val="single" w:sz="4" w:space="0" w:color="auto"/>
              <w:bottom w:val="single" w:sz="12" w:space="0" w:color="auto"/>
              <w:right w:val="single" w:sz="4" w:space="0" w:color="auto"/>
            </w:tcBorders>
          </w:tcPr>
          <w:p w14:paraId="029EA4E6" w14:textId="77777777" w:rsidR="00935806" w:rsidRPr="00181B33" w:rsidRDefault="00935806" w:rsidP="007B1614">
            <w:pPr>
              <w:jc w:val="center"/>
              <w:rPr>
                <w:color w:val="000000"/>
              </w:rPr>
            </w:pPr>
          </w:p>
        </w:tc>
        <w:tc>
          <w:tcPr>
            <w:tcW w:w="2835" w:type="dxa"/>
            <w:tcBorders>
              <w:top w:val="single" w:sz="4" w:space="0" w:color="auto"/>
              <w:left w:val="single" w:sz="4" w:space="0" w:color="auto"/>
              <w:bottom w:val="single" w:sz="12" w:space="0" w:color="auto"/>
              <w:right w:val="single" w:sz="12" w:space="0" w:color="auto"/>
            </w:tcBorders>
          </w:tcPr>
          <w:p w14:paraId="1B28BA8A" w14:textId="77777777" w:rsidR="00935806" w:rsidRPr="00181B33" w:rsidRDefault="00935806" w:rsidP="007B1614">
            <w:pPr>
              <w:rPr>
                <w:color w:val="000000"/>
              </w:rPr>
            </w:pPr>
          </w:p>
        </w:tc>
      </w:tr>
    </w:tbl>
    <w:p w14:paraId="1452B7B9" w14:textId="77777777" w:rsidR="00935806" w:rsidRDefault="00935806" w:rsidP="00935806">
      <w:pPr>
        <w:pStyle w:val="Titre5Heading5-MandatoryrequirementsHeading5H5paragraphe2"/>
      </w:pPr>
      <w:bookmarkStart w:id="73" w:name="_Toc484836662"/>
      <w:bookmarkStart w:id="74" w:name="_Toc484836663"/>
      <w:bookmarkStart w:id="75" w:name="PacTOB68"/>
      <w:bookmarkEnd w:id="73"/>
      <w:bookmarkEnd w:id="74"/>
    </w:p>
    <w:p w14:paraId="445EE2E3" w14:textId="77777777" w:rsidR="00935806" w:rsidRPr="00181B33" w:rsidRDefault="00935806" w:rsidP="00935806">
      <w:pPr>
        <w:pStyle w:val="Titre5Heading5-MandatoryrequirementsHeading5H5paragraphe2"/>
      </w:pPr>
      <w:r>
        <w:t>P</w:t>
      </w:r>
      <w:r w:rsidRPr="00181B33">
        <w:t>acket Number 1: Track Condition</w:t>
      </w:r>
      <w:bookmarkEnd w:id="75"/>
      <w:r w:rsidRPr="00181B33">
        <w:t>s</w:t>
      </w:r>
    </w:p>
    <w:tbl>
      <w:tblPr>
        <w:tblpPr w:leftFromText="141" w:rightFromText="141"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35806" w:rsidRPr="00181B33" w14:paraId="27316D0B" w14:textId="77777777" w:rsidTr="007B1614">
        <w:trPr>
          <w:cantSplit/>
        </w:trPr>
        <w:tc>
          <w:tcPr>
            <w:tcW w:w="1205" w:type="dxa"/>
            <w:tcBorders>
              <w:top w:val="single" w:sz="12" w:space="0" w:color="auto"/>
            </w:tcBorders>
          </w:tcPr>
          <w:p w14:paraId="0732FE87" w14:textId="77777777" w:rsidR="00935806" w:rsidRPr="00181B33" w:rsidRDefault="00935806" w:rsidP="007B1614">
            <w:pPr>
              <w:keepNext/>
              <w:keepLines/>
              <w:rPr>
                <w:i/>
                <w:color w:val="000000"/>
              </w:rPr>
            </w:pPr>
            <w:r w:rsidRPr="00181B33">
              <w:rPr>
                <w:b/>
                <w:i/>
                <w:color w:val="000000"/>
              </w:rPr>
              <w:t>Description</w:t>
            </w:r>
          </w:p>
        </w:tc>
        <w:tc>
          <w:tcPr>
            <w:tcW w:w="8797" w:type="dxa"/>
            <w:gridSpan w:val="4"/>
            <w:tcBorders>
              <w:top w:val="single" w:sz="12" w:space="0" w:color="auto"/>
            </w:tcBorders>
          </w:tcPr>
          <w:p w14:paraId="4A5B2F46" w14:textId="77777777" w:rsidR="00935806" w:rsidRPr="00181B33" w:rsidRDefault="00935806" w:rsidP="007B1614">
            <w:pPr>
              <w:keepNext/>
              <w:keepLines/>
              <w:rPr>
                <w:color w:val="000000"/>
              </w:rPr>
            </w:pPr>
            <w:r w:rsidRPr="00181B33">
              <w:rPr>
                <w:color w:val="000000"/>
              </w:rPr>
              <w:t>The packet gives details concerning the track ahead to support the driver when e.g. lower pantograph</w:t>
            </w:r>
          </w:p>
        </w:tc>
      </w:tr>
      <w:tr w:rsidR="00935806" w:rsidRPr="00181B33" w14:paraId="0210CE74" w14:textId="77777777" w:rsidTr="007B1614">
        <w:trPr>
          <w:gridAfter w:val="1"/>
          <w:wAfter w:w="8" w:type="dxa"/>
          <w:cantSplit/>
        </w:trPr>
        <w:tc>
          <w:tcPr>
            <w:tcW w:w="1205" w:type="dxa"/>
            <w:tcBorders>
              <w:left w:val="single" w:sz="12" w:space="0" w:color="auto"/>
              <w:bottom w:val="nil"/>
            </w:tcBorders>
          </w:tcPr>
          <w:p w14:paraId="2E3105F4"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29BE3C01" w14:textId="77777777" w:rsidR="00935806" w:rsidRPr="00181B33" w:rsidRDefault="00935806" w:rsidP="007B1614">
            <w:pPr>
              <w:rPr>
                <w:color w:val="000000"/>
              </w:rPr>
            </w:pPr>
            <w:r w:rsidRPr="00181B33">
              <w:rPr>
                <w:color w:val="000000"/>
              </w:rPr>
              <w:t>Sporadically (sending triggered by event)</w:t>
            </w:r>
          </w:p>
        </w:tc>
      </w:tr>
      <w:tr w:rsidR="00935806" w:rsidRPr="00181B33" w14:paraId="56A404C5" w14:textId="77777777" w:rsidTr="007B1614">
        <w:trPr>
          <w:cantSplit/>
        </w:trPr>
        <w:tc>
          <w:tcPr>
            <w:tcW w:w="1205" w:type="dxa"/>
            <w:tcBorders>
              <w:top w:val="single" w:sz="4" w:space="0" w:color="auto"/>
              <w:left w:val="single" w:sz="12" w:space="0" w:color="auto"/>
              <w:bottom w:val="nil"/>
              <w:right w:val="single" w:sz="6" w:space="0" w:color="auto"/>
            </w:tcBorders>
          </w:tcPr>
          <w:p w14:paraId="59CCF4AE" w14:textId="77777777" w:rsidR="00935806" w:rsidRPr="00181B33" w:rsidRDefault="00935806" w:rsidP="007B1614">
            <w:pPr>
              <w:rPr>
                <w:b/>
                <w:i/>
                <w:color w:val="000000"/>
              </w:rPr>
            </w:pPr>
            <w:r w:rsidRPr="00181B33">
              <w:rPr>
                <w:b/>
                <w:i/>
                <w:color w:val="000000"/>
              </w:rPr>
              <w:t>Content</w:t>
            </w:r>
          </w:p>
        </w:tc>
        <w:tc>
          <w:tcPr>
            <w:tcW w:w="4678" w:type="dxa"/>
            <w:tcBorders>
              <w:top w:val="single" w:sz="4" w:space="0" w:color="auto"/>
              <w:left w:val="single" w:sz="6" w:space="0" w:color="auto"/>
              <w:bottom w:val="single" w:sz="4" w:space="0" w:color="auto"/>
              <w:right w:val="single" w:sz="4" w:space="0" w:color="auto"/>
            </w:tcBorders>
          </w:tcPr>
          <w:p w14:paraId="26D3AE6D" w14:textId="77777777" w:rsidR="00935806" w:rsidRPr="00181B33" w:rsidRDefault="00935806" w:rsidP="007B1614">
            <w:pPr>
              <w:jc w:val="center"/>
              <w:rPr>
                <w:b/>
                <w:color w:val="000000"/>
              </w:rPr>
            </w:pPr>
            <w:r w:rsidRPr="00181B33">
              <w:rPr>
                <w:b/>
                <w:color w:val="000000"/>
              </w:rPr>
              <w:t>Variable</w:t>
            </w:r>
          </w:p>
        </w:tc>
        <w:tc>
          <w:tcPr>
            <w:tcW w:w="1276" w:type="dxa"/>
            <w:tcBorders>
              <w:top w:val="single" w:sz="4" w:space="0" w:color="auto"/>
              <w:left w:val="single" w:sz="4" w:space="0" w:color="auto"/>
              <w:bottom w:val="single" w:sz="4" w:space="0" w:color="auto"/>
              <w:right w:val="single" w:sz="4" w:space="0" w:color="auto"/>
            </w:tcBorders>
          </w:tcPr>
          <w:p w14:paraId="21D755B4" w14:textId="77777777" w:rsidR="00935806" w:rsidRPr="00181B33" w:rsidRDefault="00935806" w:rsidP="007B1614">
            <w:r w:rsidRPr="00181B33">
              <w:rPr>
                <w:b/>
                <w:color w:val="000000"/>
              </w:rPr>
              <w:t>Length</w:t>
            </w:r>
          </w:p>
        </w:tc>
        <w:tc>
          <w:tcPr>
            <w:tcW w:w="2843" w:type="dxa"/>
            <w:gridSpan w:val="2"/>
            <w:tcBorders>
              <w:top w:val="single" w:sz="4" w:space="0" w:color="auto"/>
              <w:left w:val="single" w:sz="4" w:space="0" w:color="auto"/>
              <w:bottom w:val="single" w:sz="4" w:space="0" w:color="auto"/>
              <w:right w:val="single" w:sz="12" w:space="0" w:color="auto"/>
            </w:tcBorders>
          </w:tcPr>
          <w:p w14:paraId="5CFFA684" w14:textId="77777777" w:rsidR="00935806" w:rsidRPr="00181B33" w:rsidRDefault="00935806" w:rsidP="007B1614">
            <w:pPr>
              <w:jc w:val="center"/>
              <w:rPr>
                <w:b/>
                <w:color w:val="000000"/>
              </w:rPr>
            </w:pPr>
            <w:r w:rsidRPr="00181B33">
              <w:rPr>
                <w:b/>
                <w:color w:val="000000"/>
              </w:rPr>
              <w:t>Comment</w:t>
            </w:r>
          </w:p>
        </w:tc>
      </w:tr>
      <w:tr w:rsidR="00935806" w:rsidRPr="00181B33" w14:paraId="1C539FA3" w14:textId="77777777" w:rsidTr="007B1614">
        <w:trPr>
          <w:cantSplit/>
        </w:trPr>
        <w:tc>
          <w:tcPr>
            <w:tcW w:w="1205" w:type="dxa"/>
            <w:tcBorders>
              <w:top w:val="nil"/>
              <w:left w:val="single" w:sz="12" w:space="0" w:color="auto"/>
              <w:bottom w:val="nil"/>
              <w:right w:val="single" w:sz="6" w:space="0" w:color="auto"/>
            </w:tcBorders>
          </w:tcPr>
          <w:p w14:paraId="6D57EC34" w14:textId="77777777" w:rsidR="00935806" w:rsidRPr="00181B33" w:rsidRDefault="00935806" w:rsidP="007B1614">
            <w:pPr>
              <w:rPr>
                <w:i/>
                <w:color w:val="000000"/>
              </w:rPr>
            </w:pPr>
          </w:p>
        </w:tc>
        <w:tc>
          <w:tcPr>
            <w:tcW w:w="4678" w:type="dxa"/>
            <w:tcBorders>
              <w:top w:val="single" w:sz="4" w:space="0" w:color="auto"/>
              <w:left w:val="single" w:sz="6" w:space="0" w:color="auto"/>
              <w:bottom w:val="single" w:sz="4" w:space="0" w:color="auto"/>
              <w:right w:val="single" w:sz="4" w:space="0" w:color="auto"/>
            </w:tcBorders>
          </w:tcPr>
          <w:p w14:paraId="610D83A5" w14:textId="77777777" w:rsidR="00935806" w:rsidRPr="00181B33" w:rsidRDefault="00935806" w:rsidP="007B1614">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14:paraId="5E803B6A" w14:textId="77777777" w:rsidR="00935806" w:rsidRPr="00181B33" w:rsidRDefault="00935806" w:rsidP="007B1614">
            <w:pPr>
              <w:jc w:val="center"/>
              <w:rPr>
                <w:color w:val="000000"/>
              </w:rPr>
            </w:pPr>
            <w:r w:rsidRPr="00181B33">
              <w:rPr>
                <w:color w:val="000000"/>
              </w:rPr>
              <w:t>8</w:t>
            </w:r>
          </w:p>
        </w:tc>
        <w:tc>
          <w:tcPr>
            <w:tcW w:w="2843" w:type="dxa"/>
            <w:gridSpan w:val="2"/>
            <w:tcBorders>
              <w:top w:val="single" w:sz="4" w:space="0" w:color="auto"/>
              <w:left w:val="single" w:sz="4" w:space="0" w:color="auto"/>
              <w:bottom w:val="single" w:sz="4" w:space="0" w:color="auto"/>
              <w:right w:val="single" w:sz="12" w:space="0" w:color="auto"/>
            </w:tcBorders>
          </w:tcPr>
          <w:p w14:paraId="78742F9D" w14:textId="77777777" w:rsidR="00935806" w:rsidRPr="00181B33" w:rsidRDefault="00935806" w:rsidP="007B1614">
            <w:pPr>
              <w:rPr>
                <w:color w:val="000000"/>
              </w:rPr>
            </w:pPr>
          </w:p>
        </w:tc>
      </w:tr>
      <w:tr w:rsidR="00935806" w:rsidRPr="00181B33" w14:paraId="31E0341C" w14:textId="77777777" w:rsidTr="007B1614">
        <w:trPr>
          <w:cantSplit/>
        </w:trPr>
        <w:tc>
          <w:tcPr>
            <w:tcW w:w="1205" w:type="dxa"/>
            <w:tcBorders>
              <w:top w:val="nil"/>
              <w:left w:val="single" w:sz="12" w:space="0" w:color="auto"/>
              <w:bottom w:val="nil"/>
              <w:right w:val="single" w:sz="6" w:space="0" w:color="auto"/>
            </w:tcBorders>
          </w:tcPr>
          <w:p w14:paraId="4F1FDE98" w14:textId="77777777" w:rsidR="00935806" w:rsidRPr="00181B33" w:rsidRDefault="00935806" w:rsidP="007B1614">
            <w:pPr>
              <w:rPr>
                <w:i/>
                <w:color w:val="000000"/>
              </w:rPr>
            </w:pPr>
          </w:p>
        </w:tc>
        <w:tc>
          <w:tcPr>
            <w:tcW w:w="4678" w:type="dxa"/>
            <w:tcBorders>
              <w:top w:val="single" w:sz="4" w:space="0" w:color="auto"/>
              <w:left w:val="single" w:sz="6" w:space="0" w:color="auto"/>
              <w:bottom w:val="single" w:sz="4" w:space="0" w:color="auto"/>
              <w:right w:val="single" w:sz="4" w:space="0" w:color="auto"/>
            </w:tcBorders>
          </w:tcPr>
          <w:p w14:paraId="14AB57C5" w14:textId="77777777" w:rsidR="00935806" w:rsidRPr="00181B33" w:rsidRDefault="00935806" w:rsidP="007B1614">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14:paraId="0C52DF49" w14:textId="77777777" w:rsidR="00935806" w:rsidRPr="00181B33" w:rsidRDefault="00935806" w:rsidP="007B1614">
            <w:pPr>
              <w:jc w:val="center"/>
              <w:rPr>
                <w:color w:val="000000"/>
              </w:rPr>
            </w:pPr>
            <w:r w:rsidRPr="00181B33">
              <w:rPr>
                <w:color w:val="000000"/>
              </w:rPr>
              <w:t>13</w:t>
            </w:r>
          </w:p>
        </w:tc>
        <w:tc>
          <w:tcPr>
            <w:tcW w:w="2843" w:type="dxa"/>
            <w:gridSpan w:val="2"/>
            <w:tcBorders>
              <w:top w:val="single" w:sz="4" w:space="0" w:color="auto"/>
              <w:left w:val="single" w:sz="4" w:space="0" w:color="auto"/>
              <w:bottom w:val="single" w:sz="4" w:space="0" w:color="auto"/>
              <w:right w:val="single" w:sz="12" w:space="0" w:color="auto"/>
            </w:tcBorders>
          </w:tcPr>
          <w:p w14:paraId="624CA844" w14:textId="77777777" w:rsidR="00935806" w:rsidRPr="00181B33" w:rsidRDefault="00935806" w:rsidP="007B1614">
            <w:pPr>
              <w:rPr>
                <w:color w:val="000000"/>
              </w:rPr>
            </w:pPr>
          </w:p>
        </w:tc>
      </w:tr>
      <w:tr w:rsidR="00935806" w:rsidRPr="00181B33" w14:paraId="3194F5EF" w14:textId="77777777" w:rsidTr="007B1614">
        <w:trPr>
          <w:cantSplit/>
        </w:trPr>
        <w:tc>
          <w:tcPr>
            <w:tcW w:w="1205" w:type="dxa"/>
            <w:tcBorders>
              <w:top w:val="nil"/>
              <w:left w:val="single" w:sz="12" w:space="0" w:color="auto"/>
              <w:bottom w:val="nil"/>
              <w:right w:val="nil"/>
            </w:tcBorders>
          </w:tcPr>
          <w:p w14:paraId="013BF63C" w14:textId="77777777" w:rsidR="00935806" w:rsidRPr="00181B33" w:rsidRDefault="00935806" w:rsidP="007B1614">
            <w:pPr>
              <w:rPr>
                <w:i/>
                <w:color w:val="000000"/>
              </w:rPr>
            </w:pPr>
          </w:p>
        </w:tc>
        <w:tc>
          <w:tcPr>
            <w:tcW w:w="4678" w:type="dxa"/>
            <w:tcBorders>
              <w:top w:val="single" w:sz="4" w:space="0" w:color="auto"/>
              <w:left w:val="single" w:sz="4" w:space="0" w:color="auto"/>
              <w:bottom w:val="single" w:sz="4" w:space="0" w:color="auto"/>
              <w:right w:val="single" w:sz="4" w:space="0" w:color="auto"/>
            </w:tcBorders>
          </w:tcPr>
          <w:p w14:paraId="74620A06" w14:textId="77777777" w:rsidR="00935806" w:rsidRPr="00181B33" w:rsidRDefault="00935806" w:rsidP="007B1614">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14:paraId="70278B27" w14:textId="77777777" w:rsidR="00935806" w:rsidRPr="00181B33" w:rsidRDefault="00935806" w:rsidP="007B1614">
            <w:pPr>
              <w:jc w:val="center"/>
              <w:rPr>
                <w:color w:val="000000"/>
              </w:rPr>
            </w:pPr>
            <w:r w:rsidRPr="00181B33">
              <w:rPr>
                <w:color w:val="000000"/>
              </w:rPr>
              <w:t>2</w:t>
            </w:r>
          </w:p>
        </w:tc>
        <w:tc>
          <w:tcPr>
            <w:tcW w:w="2843" w:type="dxa"/>
            <w:gridSpan w:val="2"/>
            <w:tcBorders>
              <w:top w:val="single" w:sz="4" w:space="0" w:color="auto"/>
              <w:left w:val="single" w:sz="4" w:space="0" w:color="auto"/>
              <w:bottom w:val="single" w:sz="4" w:space="0" w:color="auto"/>
              <w:right w:val="single" w:sz="12" w:space="0" w:color="auto"/>
            </w:tcBorders>
          </w:tcPr>
          <w:p w14:paraId="38125007" w14:textId="77777777" w:rsidR="00935806" w:rsidRPr="00181B33" w:rsidRDefault="00935806" w:rsidP="007B1614">
            <w:pPr>
              <w:rPr>
                <w:color w:val="000000"/>
              </w:rPr>
            </w:pPr>
          </w:p>
        </w:tc>
      </w:tr>
      <w:tr w:rsidR="00935806" w:rsidRPr="00181B33" w14:paraId="4F6A744B" w14:textId="77777777" w:rsidTr="007B1614">
        <w:trPr>
          <w:cantSplit/>
        </w:trPr>
        <w:tc>
          <w:tcPr>
            <w:tcW w:w="1205" w:type="dxa"/>
            <w:tcBorders>
              <w:top w:val="nil"/>
              <w:left w:val="single" w:sz="12" w:space="0" w:color="auto"/>
              <w:bottom w:val="nil"/>
              <w:right w:val="nil"/>
            </w:tcBorders>
          </w:tcPr>
          <w:p w14:paraId="3AABA00D" w14:textId="77777777" w:rsidR="00935806" w:rsidRPr="00181B33" w:rsidRDefault="00935806" w:rsidP="007B1614">
            <w:pPr>
              <w:rPr>
                <w:i/>
                <w:color w:val="000000"/>
              </w:rPr>
            </w:pPr>
          </w:p>
        </w:tc>
        <w:tc>
          <w:tcPr>
            <w:tcW w:w="4678" w:type="dxa"/>
            <w:tcBorders>
              <w:top w:val="single" w:sz="4" w:space="0" w:color="auto"/>
              <w:left w:val="single" w:sz="4" w:space="0" w:color="auto"/>
              <w:bottom w:val="single" w:sz="4" w:space="0" w:color="auto"/>
              <w:right w:val="single" w:sz="4" w:space="0" w:color="auto"/>
            </w:tcBorders>
          </w:tcPr>
          <w:p w14:paraId="6527DE79" w14:textId="77777777" w:rsidR="00935806" w:rsidRPr="00181B33" w:rsidRDefault="00935806" w:rsidP="007B1614">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14:paraId="458EBA4C" w14:textId="77777777" w:rsidR="00935806" w:rsidRPr="00181B33" w:rsidRDefault="00935806" w:rsidP="007B1614">
            <w:pPr>
              <w:jc w:val="center"/>
              <w:rPr>
                <w:color w:val="000000"/>
              </w:rPr>
            </w:pPr>
            <w:r w:rsidRPr="00181B33">
              <w:rPr>
                <w:color w:val="000000"/>
              </w:rPr>
              <w:t>10</w:t>
            </w:r>
          </w:p>
        </w:tc>
        <w:tc>
          <w:tcPr>
            <w:tcW w:w="2843" w:type="dxa"/>
            <w:gridSpan w:val="2"/>
            <w:tcBorders>
              <w:top w:val="single" w:sz="4" w:space="0" w:color="auto"/>
              <w:left w:val="single" w:sz="4" w:space="0" w:color="auto"/>
              <w:bottom w:val="single" w:sz="4" w:space="0" w:color="auto"/>
              <w:right w:val="single" w:sz="12" w:space="0" w:color="auto"/>
            </w:tcBorders>
          </w:tcPr>
          <w:p w14:paraId="0F8DD67F" w14:textId="77777777" w:rsidR="00935806" w:rsidRPr="00181B33" w:rsidRDefault="00935806" w:rsidP="007B1614">
            <w:pPr>
              <w:rPr>
                <w:color w:val="000000"/>
              </w:rPr>
            </w:pPr>
          </w:p>
        </w:tc>
      </w:tr>
      <w:tr w:rsidR="00935806" w:rsidRPr="00181B33" w14:paraId="05974900" w14:textId="77777777" w:rsidTr="007B1614">
        <w:trPr>
          <w:cantSplit/>
        </w:trPr>
        <w:tc>
          <w:tcPr>
            <w:tcW w:w="1205" w:type="dxa"/>
            <w:tcBorders>
              <w:top w:val="nil"/>
              <w:left w:val="single" w:sz="12" w:space="0" w:color="auto"/>
              <w:bottom w:val="nil"/>
              <w:right w:val="nil"/>
            </w:tcBorders>
          </w:tcPr>
          <w:p w14:paraId="41FC36E4" w14:textId="77777777" w:rsidR="00935806" w:rsidRPr="00181B33" w:rsidRDefault="00935806" w:rsidP="007B1614">
            <w:pPr>
              <w:rPr>
                <w:i/>
                <w:color w:val="000000"/>
              </w:rPr>
            </w:pPr>
          </w:p>
        </w:tc>
        <w:tc>
          <w:tcPr>
            <w:tcW w:w="4678" w:type="dxa"/>
            <w:tcBorders>
              <w:top w:val="single" w:sz="4" w:space="0" w:color="auto"/>
              <w:left w:val="single" w:sz="4" w:space="0" w:color="auto"/>
              <w:bottom w:val="single" w:sz="4" w:space="0" w:color="auto"/>
              <w:right w:val="single" w:sz="4" w:space="0" w:color="auto"/>
            </w:tcBorders>
          </w:tcPr>
          <w:p w14:paraId="03D293E9" w14:textId="77777777" w:rsidR="00935806" w:rsidRPr="00181B33" w:rsidRDefault="00935806" w:rsidP="007B1614">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14:paraId="40810545" w14:textId="77777777" w:rsidR="00935806" w:rsidRPr="00181B33" w:rsidRDefault="00935806" w:rsidP="007B1614">
            <w:pPr>
              <w:jc w:val="center"/>
              <w:rPr>
                <w:color w:val="000000"/>
              </w:rPr>
            </w:pPr>
            <w:r w:rsidRPr="00181B33">
              <w:rPr>
                <w:color w:val="000000"/>
              </w:rPr>
              <w:t>14</w:t>
            </w:r>
          </w:p>
        </w:tc>
        <w:tc>
          <w:tcPr>
            <w:tcW w:w="2843" w:type="dxa"/>
            <w:gridSpan w:val="2"/>
            <w:tcBorders>
              <w:top w:val="single" w:sz="4" w:space="0" w:color="auto"/>
              <w:left w:val="single" w:sz="4" w:space="0" w:color="auto"/>
              <w:bottom w:val="single" w:sz="4" w:space="0" w:color="auto"/>
              <w:right w:val="single" w:sz="12" w:space="0" w:color="auto"/>
            </w:tcBorders>
          </w:tcPr>
          <w:p w14:paraId="30B407AD" w14:textId="77777777" w:rsidR="00935806" w:rsidRPr="00181B33" w:rsidRDefault="00935806" w:rsidP="007B1614">
            <w:pPr>
              <w:rPr>
                <w:color w:val="000000"/>
              </w:rPr>
            </w:pPr>
          </w:p>
        </w:tc>
      </w:tr>
      <w:tr w:rsidR="00935806" w:rsidRPr="00181B33" w14:paraId="11B983CC" w14:textId="77777777" w:rsidTr="007B1614">
        <w:trPr>
          <w:cantSplit/>
        </w:trPr>
        <w:tc>
          <w:tcPr>
            <w:tcW w:w="1205" w:type="dxa"/>
            <w:tcBorders>
              <w:top w:val="nil"/>
              <w:left w:val="single" w:sz="12" w:space="0" w:color="auto"/>
              <w:bottom w:val="nil"/>
              <w:right w:val="nil"/>
            </w:tcBorders>
          </w:tcPr>
          <w:p w14:paraId="17D82D9D" w14:textId="77777777" w:rsidR="00935806" w:rsidRPr="00181B33" w:rsidRDefault="00935806" w:rsidP="007B1614">
            <w:pPr>
              <w:rPr>
                <w:i/>
                <w:color w:val="000000"/>
              </w:rPr>
            </w:pPr>
          </w:p>
        </w:tc>
        <w:tc>
          <w:tcPr>
            <w:tcW w:w="4678" w:type="dxa"/>
            <w:tcBorders>
              <w:top w:val="single" w:sz="4" w:space="0" w:color="auto"/>
              <w:left w:val="single" w:sz="4" w:space="0" w:color="auto"/>
              <w:bottom w:val="single" w:sz="4" w:space="0" w:color="auto"/>
              <w:right w:val="single" w:sz="4" w:space="0" w:color="auto"/>
            </w:tcBorders>
          </w:tcPr>
          <w:p w14:paraId="5B5AA4BE" w14:textId="77777777" w:rsidR="00935806" w:rsidRPr="00181B33" w:rsidRDefault="00935806" w:rsidP="007B1614">
            <w:pPr>
              <w:rPr>
                <w:color w:val="000000"/>
              </w:rPr>
            </w:pPr>
            <w:r w:rsidRPr="00181B33">
              <w:rPr>
                <w:color w:val="000000"/>
              </w:rPr>
              <w:t>Q_LINK</w:t>
            </w:r>
          </w:p>
        </w:tc>
        <w:tc>
          <w:tcPr>
            <w:tcW w:w="1276" w:type="dxa"/>
            <w:tcBorders>
              <w:top w:val="single" w:sz="4" w:space="0" w:color="auto"/>
              <w:left w:val="single" w:sz="4" w:space="0" w:color="auto"/>
              <w:bottom w:val="single" w:sz="4" w:space="0" w:color="auto"/>
              <w:right w:val="single" w:sz="4" w:space="0" w:color="auto"/>
            </w:tcBorders>
          </w:tcPr>
          <w:p w14:paraId="3F6EFC84" w14:textId="77777777" w:rsidR="00935806" w:rsidRPr="00181B33" w:rsidRDefault="00935806" w:rsidP="007B1614">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14:paraId="1FDA3896" w14:textId="77777777" w:rsidR="00935806" w:rsidRPr="00181B33" w:rsidRDefault="00935806" w:rsidP="007B1614">
            <w:pPr>
              <w:rPr>
                <w:color w:val="000000"/>
              </w:rPr>
            </w:pPr>
          </w:p>
        </w:tc>
      </w:tr>
      <w:tr w:rsidR="00935806" w:rsidRPr="00181B33" w14:paraId="5779874F" w14:textId="77777777" w:rsidTr="007B1614">
        <w:trPr>
          <w:cantSplit/>
        </w:trPr>
        <w:tc>
          <w:tcPr>
            <w:tcW w:w="1205" w:type="dxa"/>
            <w:tcBorders>
              <w:top w:val="nil"/>
              <w:left w:val="single" w:sz="12" w:space="0" w:color="auto"/>
              <w:bottom w:val="nil"/>
              <w:right w:val="nil"/>
            </w:tcBorders>
          </w:tcPr>
          <w:p w14:paraId="1501F085" w14:textId="77777777" w:rsidR="00935806" w:rsidRPr="00181B33" w:rsidRDefault="00935806" w:rsidP="007B1614">
            <w:pPr>
              <w:rPr>
                <w:i/>
                <w:color w:val="000000"/>
              </w:rPr>
            </w:pPr>
          </w:p>
        </w:tc>
        <w:tc>
          <w:tcPr>
            <w:tcW w:w="4678" w:type="dxa"/>
            <w:tcBorders>
              <w:top w:val="single" w:sz="4" w:space="0" w:color="auto"/>
              <w:left w:val="single" w:sz="4" w:space="0" w:color="auto"/>
              <w:bottom w:val="single" w:sz="4" w:space="0" w:color="auto"/>
              <w:right w:val="single" w:sz="4" w:space="0" w:color="auto"/>
            </w:tcBorders>
          </w:tcPr>
          <w:p w14:paraId="0674D5C4" w14:textId="77777777" w:rsidR="00935806" w:rsidRPr="00181B33" w:rsidRDefault="00935806" w:rsidP="007B1614">
            <w:pPr>
              <w:rPr>
                <w:color w:val="000000"/>
              </w:rPr>
            </w:pPr>
            <w:r w:rsidRPr="00181B33">
              <w:rPr>
                <w:color w:val="000000"/>
              </w:rPr>
              <w:t>Q_TRACKINIT</w:t>
            </w:r>
          </w:p>
        </w:tc>
        <w:tc>
          <w:tcPr>
            <w:tcW w:w="1276" w:type="dxa"/>
            <w:tcBorders>
              <w:top w:val="single" w:sz="4" w:space="0" w:color="auto"/>
              <w:left w:val="single" w:sz="4" w:space="0" w:color="auto"/>
              <w:bottom w:val="single" w:sz="4" w:space="0" w:color="auto"/>
              <w:right w:val="single" w:sz="4" w:space="0" w:color="auto"/>
            </w:tcBorders>
          </w:tcPr>
          <w:p w14:paraId="4B398390" w14:textId="77777777" w:rsidR="00935806" w:rsidRPr="00181B33" w:rsidRDefault="00935806" w:rsidP="007B1614">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14:paraId="78791076" w14:textId="77777777" w:rsidR="00935806" w:rsidRPr="00181B33" w:rsidRDefault="00935806" w:rsidP="007B1614">
            <w:pPr>
              <w:rPr>
                <w:color w:val="000000"/>
              </w:rPr>
            </w:pPr>
          </w:p>
        </w:tc>
      </w:tr>
      <w:tr w:rsidR="00935806" w:rsidRPr="00181B33" w14:paraId="24F567C0" w14:textId="77777777" w:rsidTr="007B1614">
        <w:trPr>
          <w:cantSplit/>
        </w:trPr>
        <w:tc>
          <w:tcPr>
            <w:tcW w:w="1205" w:type="dxa"/>
            <w:tcBorders>
              <w:top w:val="nil"/>
              <w:left w:val="single" w:sz="12" w:space="0" w:color="auto"/>
              <w:bottom w:val="nil"/>
              <w:right w:val="nil"/>
            </w:tcBorders>
          </w:tcPr>
          <w:p w14:paraId="6C48D90F" w14:textId="77777777" w:rsidR="00935806" w:rsidRPr="00181B33" w:rsidRDefault="00935806" w:rsidP="007B1614">
            <w:pPr>
              <w:rPr>
                <w:i/>
                <w:color w:val="000000"/>
              </w:rPr>
            </w:pPr>
          </w:p>
        </w:tc>
        <w:tc>
          <w:tcPr>
            <w:tcW w:w="4678" w:type="dxa"/>
            <w:tcBorders>
              <w:top w:val="single" w:sz="4" w:space="0" w:color="auto"/>
              <w:left w:val="single" w:sz="4" w:space="0" w:color="auto"/>
              <w:bottom w:val="single" w:sz="4" w:space="0" w:color="auto"/>
              <w:right w:val="single" w:sz="4" w:space="0" w:color="auto"/>
            </w:tcBorders>
          </w:tcPr>
          <w:p w14:paraId="41BBFBDA" w14:textId="77777777" w:rsidR="00935806" w:rsidRPr="00181B33" w:rsidRDefault="00935806" w:rsidP="007B1614">
            <w:pPr>
              <w:rPr>
                <w:color w:val="000000"/>
              </w:rPr>
            </w:pPr>
            <w:r w:rsidRPr="00181B33">
              <w:rPr>
                <w:color w:val="000000"/>
              </w:rPr>
              <w:tab/>
              <w:t>D_TRACKINIT</w:t>
            </w:r>
          </w:p>
        </w:tc>
        <w:tc>
          <w:tcPr>
            <w:tcW w:w="1276" w:type="dxa"/>
            <w:tcBorders>
              <w:top w:val="single" w:sz="4" w:space="0" w:color="auto"/>
              <w:left w:val="single" w:sz="4" w:space="0" w:color="auto"/>
              <w:bottom w:val="single" w:sz="4" w:space="0" w:color="auto"/>
              <w:right w:val="single" w:sz="4" w:space="0" w:color="auto"/>
            </w:tcBorders>
          </w:tcPr>
          <w:p w14:paraId="63B9A725" w14:textId="77777777" w:rsidR="00935806" w:rsidRPr="00181B33" w:rsidRDefault="00935806" w:rsidP="007B1614">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14:paraId="644E252F" w14:textId="77777777" w:rsidR="00935806" w:rsidRPr="00181B33" w:rsidRDefault="00935806" w:rsidP="007B1614">
            <w:pPr>
              <w:rPr>
                <w:color w:val="000000"/>
              </w:rPr>
            </w:pPr>
            <w:r w:rsidRPr="00181B33">
              <w:rPr>
                <w:color w:val="000000"/>
              </w:rPr>
              <w:t>Only if Q_TRACKINIT = 1</w:t>
            </w:r>
          </w:p>
        </w:tc>
      </w:tr>
      <w:tr w:rsidR="00935806" w:rsidRPr="00181B33" w14:paraId="4BF8F443" w14:textId="77777777" w:rsidTr="007B1614">
        <w:trPr>
          <w:cantSplit/>
        </w:trPr>
        <w:tc>
          <w:tcPr>
            <w:tcW w:w="1205" w:type="dxa"/>
            <w:tcBorders>
              <w:top w:val="nil"/>
              <w:left w:val="single" w:sz="12" w:space="0" w:color="auto"/>
              <w:bottom w:val="nil"/>
              <w:right w:val="nil"/>
            </w:tcBorders>
          </w:tcPr>
          <w:p w14:paraId="7599E4E6" w14:textId="77777777" w:rsidR="00935806" w:rsidRPr="00181B33" w:rsidRDefault="00935806" w:rsidP="007B1614">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14:paraId="2BEF3594" w14:textId="77777777" w:rsidR="00935806" w:rsidRPr="00181B33" w:rsidRDefault="00935806" w:rsidP="007B1614">
            <w:pPr>
              <w:rPr>
                <w:color w:val="000000"/>
              </w:rPr>
            </w:pPr>
            <w:r w:rsidRPr="00181B33">
              <w:rPr>
                <w:color w:val="000000"/>
              </w:rPr>
              <w:tab/>
              <w:t>D_TRACKCOND</w:t>
            </w:r>
          </w:p>
        </w:tc>
        <w:tc>
          <w:tcPr>
            <w:tcW w:w="1276" w:type="dxa"/>
            <w:tcBorders>
              <w:top w:val="single" w:sz="4" w:space="0" w:color="auto"/>
              <w:left w:val="single" w:sz="4" w:space="0" w:color="auto"/>
              <w:bottom w:val="single" w:sz="4" w:space="0" w:color="auto"/>
              <w:right w:val="single" w:sz="4" w:space="0" w:color="auto"/>
            </w:tcBorders>
          </w:tcPr>
          <w:p w14:paraId="12E74982" w14:textId="77777777" w:rsidR="00935806" w:rsidRPr="00181B33" w:rsidRDefault="00935806" w:rsidP="007B1614">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14:paraId="4DFBB26E" w14:textId="77777777" w:rsidR="00935806" w:rsidRPr="00181B33" w:rsidRDefault="00935806" w:rsidP="007B1614">
            <w:pPr>
              <w:rPr>
                <w:color w:val="000000"/>
              </w:rPr>
            </w:pPr>
            <w:r w:rsidRPr="00181B33">
              <w:rPr>
                <w:color w:val="000000"/>
              </w:rPr>
              <w:t>Only if Q_TRACKINIT = 0</w:t>
            </w:r>
          </w:p>
        </w:tc>
      </w:tr>
      <w:tr w:rsidR="00935806" w:rsidRPr="00181B33" w14:paraId="6B8D1232" w14:textId="77777777" w:rsidTr="007B1614">
        <w:trPr>
          <w:cantSplit/>
        </w:trPr>
        <w:tc>
          <w:tcPr>
            <w:tcW w:w="1205" w:type="dxa"/>
            <w:tcBorders>
              <w:top w:val="nil"/>
              <w:left w:val="single" w:sz="12" w:space="0" w:color="auto"/>
              <w:bottom w:val="nil"/>
              <w:right w:val="nil"/>
            </w:tcBorders>
          </w:tcPr>
          <w:p w14:paraId="28BF8110" w14:textId="77777777" w:rsidR="00935806" w:rsidRPr="00181B33" w:rsidRDefault="00935806" w:rsidP="007B1614">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14:paraId="55C70AAB" w14:textId="77777777" w:rsidR="00935806" w:rsidRPr="00181B33" w:rsidRDefault="00935806" w:rsidP="007B1614">
            <w:pPr>
              <w:rPr>
                <w:color w:val="000000"/>
              </w:rPr>
            </w:pPr>
            <w:r w:rsidRPr="00181B33">
              <w:rPr>
                <w:color w:val="000000"/>
              </w:rPr>
              <w:tab/>
              <w:t>L_TRACKCOND</w:t>
            </w:r>
          </w:p>
        </w:tc>
        <w:tc>
          <w:tcPr>
            <w:tcW w:w="1276" w:type="dxa"/>
            <w:tcBorders>
              <w:top w:val="single" w:sz="4" w:space="0" w:color="auto"/>
              <w:left w:val="nil"/>
              <w:bottom w:val="single" w:sz="4" w:space="0" w:color="auto"/>
              <w:right w:val="nil"/>
            </w:tcBorders>
          </w:tcPr>
          <w:p w14:paraId="4FF12361" w14:textId="77777777" w:rsidR="00935806" w:rsidRPr="00181B33" w:rsidRDefault="00935806" w:rsidP="007B1614">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14:paraId="70E7113C" w14:textId="77777777" w:rsidR="00935806" w:rsidRPr="00181B33" w:rsidRDefault="00935806" w:rsidP="007B1614">
            <w:pPr>
              <w:rPr>
                <w:color w:val="000000"/>
              </w:rPr>
            </w:pPr>
            <w:r w:rsidRPr="00181B33">
              <w:rPr>
                <w:color w:val="000000"/>
              </w:rPr>
              <w:t>Only if Q_TRACKINIT = 0</w:t>
            </w:r>
          </w:p>
        </w:tc>
      </w:tr>
      <w:tr w:rsidR="00935806" w:rsidRPr="00181B33" w14:paraId="3BB4A090" w14:textId="77777777" w:rsidTr="007B1614">
        <w:trPr>
          <w:cantSplit/>
        </w:trPr>
        <w:tc>
          <w:tcPr>
            <w:tcW w:w="1205" w:type="dxa"/>
            <w:tcBorders>
              <w:top w:val="nil"/>
              <w:left w:val="single" w:sz="12" w:space="0" w:color="auto"/>
              <w:bottom w:val="nil"/>
              <w:right w:val="nil"/>
            </w:tcBorders>
          </w:tcPr>
          <w:p w14:paraId="1DFFFB7B" w14:textId="77777777" w:rsidR="00935806" w:rsidRPr="00181B33" w:rsidRDefault="00935806" w:rsidP="007B1614">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14:paraId="005F6625" w14:textId="77777777" w:rsidR="00935806" w:rsidRPr="00181B33" w:rsidRDefault="00935806" w:rsidP="007B1614">
            <w:pPr>
              <w:rPr>
                <w:color w:val="000000"/>
              </w:rPr>
            </w:pPr>
            <w:r w:rsidRPr="00181B33">
              <w:rPr>
                <w:color w:val="000000"/>
              </w:rPr>
              <w:tab/>
              <w:t>M_TRACKCOND</w:t>
            </w:r>
          </w:p>
        </w:tc>
        <w:tc>
          <w:tcPr>
            <w:tcW w:w="1276" w:type="dxa"/>
            <w:tcBorders>
              <w:top w:val="single" w:sz="4" w:space="0" w:color="auto"/>
              <w:left w:val="nil"/>
              <w:bottom w:val="single" w:sz="4" w:space="0" w:color="auto"/>
              <w:right w:val="nil"/>
            </w:tcBorders>
          </w:tcPr>
          <w:p w14:paraId="66DE3F5A" w14:textId="77777777" w:rsidR="00935806" w:rsidRPr="00181B33" w:rsidRDefault="00935806" w:rsidP="007B1614">
            <w:pPr>
              <w:jc w:val="center"/>
              <w:rPr>
                <w:color w:val="000000"/>
              </w:rPr>
            </w:pPr>
            <w:r w:rsidRPr="00181B33">
              <w:rPr>
                <w:color w:val="000000"/>
              </w:rPr>
              <w:t>4</w:t>
            </w:r>
          </w:p>
        </w:tc>
        <w:tc>
          <w:tcPr>
            <w:tcW w:w="2843" w:type="dxa"/>
            <w:gridSpan w:val="2"/>
            <w:tcBorders>
              <w:top w:val="single" w:sz="4" w:space="0" w:color="auto"/>
              <w:left w:val="single" w:sz="4" w:space="0" w:color="auto"/>
              <w:bottom w:val="single" w:sz="4" w:space="0" w:color="auto"/>
              <w:right w:val="single" w:sz="12" w:space="0" w:color="auto"/>
            </w:tcBorders>
          </w:tcPr>
          <w:p w14:paraId="77315C73" w14:textId="77777777" w:rsidR="00935806" w:rsidRPr="00181B33" w:rsidRDefault="00935806" w:rsidP="007B1614">
            <w:pPr>
              <w:rPr>
                <w:color w:val="000000"/>
              </w:rPr>
            </w:pPr>
            <w:r w:rsidRPr="00181B33">
              <w:rPr>
                <w:color w:val="000000"/>
              </w:rPr>
              <w:t>Only if Q_TRACKINIT = 0</w:t>
            </w:r>
          </w:p>
        </w:tc>
      </w:tr>
      <w:tr w:rsidR="00935806" w:rsidRPr="00181B33" w14:paraId="3705ECA4" w14:textId="77777777" w:rsidTr="007B1614">
        <w:trPr>
          <w:cantSplit/>
        </w:trPr>
        <w:tc>
          <w:tcPr>
            <w:tcW w:w="1205" w:type="dxa"/>
            <w:tcBorders>
              <w:top w:val="nil"/>
              <w:left w:val="single" w:sz="12" w:space="0" w:color="auto"/>
              <w:bottom w:val="nil"/>
              <w:right w:val="nil"/>
            </w:tcBorders>
          </w:tcPr>
          <w:p w14:paraId="1B8086A9" w14:textId="77777777" w:rsidR="00935806" w:rsidRPr="00181B33" w:rsidRDefault="00935806" w:rsidP="007B1614">
            <w:pPr>
              <w:rPr>
                <w:i/>
                <w:color w:val="000000"/>
              </w:rPr>
            </w:pPr>
          </w:p>
        </w:tc>
        <w:tc>
          <w:tcPr>
            <w:tcW w:w="4678" w:type="dxa"/>
            <w:tcBorders>
              <w:top w:val="single" w:sz="4" w:space="0" w:color="auto"/>
              <w:left w:val="single" w:sz="4" w:space="0" w:color="auto"/>
              <w:bottom w:val="single" w:sz="4" w:space="0" w:color="auto"/>
              <w:right w:val="single" w:sz="4" w:space="0" w:color="auto"/>
            </w:tcBorders>
          </w:tcPr>
          <w:p w14:paraId="2CBACCC6" w14:textId="77777777" w:rsidR="00935806" w:rsidRPr="00181B33" w:rsidRDefault="00935806" w:rsidP="007B1614">
            <w:pPr>
              <w:rPr>
                <w:color w:val="000000"/>
              </w:rPr>
            </w:pPr>
            <w:r w:rsidRPr="00181B33">
              <w:rPr>
                <w:color w:val="000000"/>
              </w:rPr>
              <w:tab/>
              <w:t>N_ITER</w:t>
            </w:r>
          </w:p>
        </w:tc>
        <w:tc>
          <w:tcPr>
            <w:tcW w:w="1276" w:type="dxa"/>
            <w:tcBorders>
              <w:top w:val="single" w:sz="4" w:space="0" w:color="auto"/>
              <w:left w:val="single" w:sz="4" w:space="0" w:color="auto"/>
              <w:bottom w:val="single" w:sz="4" w:space="0" w:color="auto"/>
              <w:right w:val="single" w:sz="4" w:space="0" w:color="auto"/>
            </w:tcBorders>
          </w:tcPr>
          <w:p w14:paraId="154E976E" w14:textId="77777777" w:rsidR="00935806" w:rsidRPr="00181B33" w:rsidRDefault="00935806" w:rsidP="007B1614">
            <w:pPr>
              <w:jc w:val="center"/>
              <w:rPr>
                <w:color w:val="000000"/>
              </w:rPr>
            </w:pPr>
            <w:r w:rsidRPr="00181B33">
              <w:rPr>
                <w:color w:val="000000"/>
              </w:rPr>
              <w:fldChar w:fldCharType="begin"/>
            </w:r>
            <w:r w:rsidRPr="00181B33">
              <w:rPr>
                <w:color w:val="000000"/>
              </w:rPr>
              <w:instrText xml:space="preserve"> REF N_ITER \h  \* MERGEFORMAT </w:instrText>
            </w:r>
            <w:r w:rsidRPr="00181B33">
              <w:rPr>
                <w:color w:val="000000"/>
              </w:rPr>
            </w:r>
            <w:r w:rsidRPr="00181B33">
              <w:rPr>
                <w:color w:val="000000"/>
              </w:rPr>
              <w:fldChar w:fldCharType="separate"/>
            </w:r>
            <w:r w:rsidRPr="009C5CF5">
              <w:rPr>
                <w:color w:val="000000"/>
              </w:rPr>
              <w:t xml:space="preserve">5 </w:t>
            </w:r>
            <w:r w:rsidRPr="00181B33">
              <w:rPr>
                <w:color w:val="000000"/>
              </w:rPr>
              <w:fldChar w:fldCharType="end"/>
            </w:r>
          </w:p>
        </w:tc>
        <w:tc>
          <w:tcPr>
            <w:tcW w:w="2843" w:type="dxa"/>
            <w:gridSpan w:val="2"/>
            <w:tcBorders>
              <w:top w:val="single" w:sz="4" w:space="0" w:color="auto"/>
              <w:left w:val="single" w:sz="4" w:space="0" w:color="auto"/>
              <w:bottom w:val="single" w:sz="4" w:space="0" w:color="auto"/>
              <w:right w:val="single" w:sz="12" w:space="0" w:color="auto"/>
            </w:tcBorders>
          </w:tcPr>
          <w:p w14:paraId="03142617" w14:textId="77777777" w:rsidR="00935806" w:rsidRPr="00181B33" w:rsidRDefault="00935806" w:rsidP="007B1614">
            <w:pPr>
              <w:rPr>
                <w:color w:val="000000"/>
              </w:rPr>
            </w:pPr>
            <w:r w:rsidRPr="00181B33">
              <w:rPr>
                <w:color w:val="000000"/>
              </w:rPr>
              <w:t>Only if Q_TRACKINIT = 0</w:t>
            </w:r>
          </w:p>
        </w:tc>
      </w:tr>
      <w:tr w:rsidR="00935806" w:rsidRPr="00181B33" w14:paraId="4AE0346D" w14:textId="77777777" w:rsidTr="007B1614">
        <w:trPr>
          <w:cantSplit/>
        </w:trPr>
        <w:tc>
          <w:tcPr>
            <w:tcW w:w="1205" w:type="dxa"/>
            <w:tcBorders>
              <w:top w:val="nil"/>
              <w:left w:val="single" w:sz="12" w:space="0" w:color="auto"/>
              <w:bottom w:val="nil"/>
              <w:right w:val="nil"/>
            </w:tcBorders>
          </w:tcPr>
          <w:p w14:paraId="79541077" w14:textId="77777777" w:rsidR="00935806" w:rsidRPr="00181B33" w:rsidRDefault="00935806" w:rsidP="007B1614">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14:paraId="2908A19D" w14:textId="77777777" w:rsidR="00935806" w:rsidRPr="00181B33" w:rsidRDefault="00935806" w:rsidP="007B1614">
            <w:pPr>
              <w:rPr>
                <w:color w:val="000000"/>
              </w:rPr>
            </w:pPr>
            <w:r w:rsidRPr="00181B33">
              <w:rPr>
                <w:color w:val="000000"/>
              </w:rPr>
              <w:tab/>
              <w:t>D_TRACKCOND(k)</w:t>
            </w:r>
          </w:p>
        </w:tc>
        <w:tc>
          <w:tcPr>
            <w:tcW w:w="1276" w:type="dxa"/>
            <w:tcBorders>
              <w:top w:val="single" w:sz="4" w:space="0" w:color="auto"/>
              <w:left w:val="single" w:sz="4" w:space="0" w:color="auto"/>
              <w:bottom w:val="single" w:sz="4" w:space="0" w:color="auto"/>
              <w:right w:val="single" w:sz="4" w:space="0" w:color="auto"/>
            </w:tcBorders>
          </w:tcPr>
          <w:p w14:paraId="4B2CCB97" w14:textId="77777777" w:rsidR="00935806" w:rsidRPr="00181B33" w:rsidRDefault="00935806" w:rsidP="007B1614">
            <w:pPr>
              <w:jc w:val="center"/>
              <w:rPr>
                <w:color w:val="000000"/>
              </w:rPr>
            </w:pPr>
            <w:r w:rsidRPr="00181B33">
              <w:rPr>
                <w:color w:val="000000"/>
              </w:rPr>
              <w:t>15</w:t>
            </w:r>
          </w:p>
        </w:tc>
        <w:tc>
          <w:tcPr>
            <w:tcW w:w="2843" w:type="dxa"/>
            <w:gridSpan w:val="2"/>
            <w:tcBorders>
              <w:top w:val="single" w:sz="4" w:space="0" w:color="auto"/>
              <w:left w:val="single" w:sz="4" w:space="0" w:color="auto"/>
              <w:bottom w:val="single" w:sz="4" w:space="0" w:color="auto"/>
              <w:right w:val="single" w:sz="12" w:space="0" w:color="auto"/>
            </w:tcBorders>
          </w:tcPr>
          <w:p w14:paraId="108B4B9B" w14:textId="77777777" w:rsidR="00935806" w:rsidRPr="00181B33" w:rsidRDefault="00935806" w:rsidP="007B1614">
            <w:pPr>
              <w:rPr>
                <w:color w:val="000000"/>
              </w:rPr>
            </w:pPr>
          </w:p>
        </w:tc>
      </w:tr>
      <w:tr w:rsidR="00935806" w:rsidRPr="00181B33" w14:paraId="2225AF8C" w14:textId="77777777" w:rsidTr="007B1614">
        <w:trPr>
          <w:cantSplit/>
        </w:trPr>
        <w:tc>
          <w:tcPr>
            <w:tcW w:w="1205" w:type="dxa"/>
            <w:tcBorders>
              <w:top w:val="nil"/>
              <w:left w:val="single" w:sz="12" w:space="0" w:color="auto"/>
              <w:bottom w:val="nil"/>
              <w:right w:val="nil"/>
            </w:tcBorders>
          </w:tcPr>
          <w:p w14:paraId="16481F81" w14:textId="77777777" w:rsidR="00935806" w:rsidRPr="00181B33" w:rsidRDefault="00935806" w:rsidP="007B1614">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14:paraId="67ED4C89" w14:textId="77777777" w:rsidR="00935806" w:rsidRPr="00181B33" w:rsidRDefault="00935806" w:rsidP="007B1614">
            <w:pPr>
              <w:rPr>
                <w:color w:val="000000"/>
              </w:rPr>
            </w:pPr>
            <w:r w:rsidRPr="00181B33">
              <w:rPr>
                <w:color w:val="000000"/>
              </w:rPr>
              <w:tab/>
              <w:t>L_TRACKCOND(k)</w:t>
            </w:r>
          </w:p>
        </w:tc>
        <w:tc>
          <w:tcPr>
            <w:tcW w:w="1276" w:type="dxa"/>
            <w:tcBorders>
              <w:top w:val="single" w:sz="4" w:space="0" w:color="auto"/>
              <w:left w:val="nil"/>
              <w:bottom w:val="single" w:sz="4" w:space="0" w:color="auto"/>
              <w:right w:val="nil"/>
            </w:tcBorders>
          </w:tcPr>
          <w:p w14:paraId="159E1836" w14:textId="77777777" w:rsidR="00935806" w:rsidRPr="00181B33" w:rsidRDefault="00935806" w:rsidP="007B1614">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14:paraId="6D138D6E" w14:textId="77777777" w:rsidR="00935806" w:rsidRPr="00181B33" w:rsidRDefault="00935806" w:rsidP="007B1614">
            <w:pPr>
              <w:rPr>
                <w:color w:val="000000"/>
              </w:rPr>
            </w:pPr>
          </w:p>
        </w:tc>
      </w:tr>
      <w:tr w:rsidR="00935806" w:rsidRPr="00181B33" w14:paraId="41E5EAE8" w14:textId="77777777" w:rsidTr="007B1614">
        <w:trPr>
          <w:cantSplit/>
        </w:trPr>
        <w:tc>
          <w:tcPr>
            <w:tcW w:w="1205" w:type="dxa"/>
            <w:tcBorders>
              <w:top w:val="nil"/>
              <w:left w:val="single" w:sz="12" w:space="0" w:color="auto"/>
              <w:bottom w:val="single" w:sz="12" w:space="0" w:color="auto"/>
              <w:right w:val="nil"/>
            </w:tcBorders>
          </w:tcPr>
          <w:p w14:paraId="1ACC47A2" w14:textId="77777777" w:rsidR="00935806" w:rsidRPr="00181B33" w:rsidRDefault="00935806" w:rsidP="007B1614">
            <w:pPr>
              <w:rPr>
                <w:b/>
                <w:i/>
                <w:color w:val="000000"/>
              </w:rPr>
            </w:pPr>
          </w:p>
        </w:tc>
        <w:tc>
          <w:tcPr>
            <w:tcW w:w="4678" w:type="dxa"/>
            <w:tcBorders>
              <w:top w:val="single" w:sz="4" w:space="0" w:color="auto"/>
              <w:left w:val="single" w:sz="4" w:space="0" w:color="auto"/>
              <w:bottom w:val="single" w:sz="12" w:space="0" w:color="auto"/>
              <w:right w:val="single" w:sz="4" w:space="0" w:color="auto"/>
            </w:tcBorders>
          </w:tcPr>
          <w:p w14:paraId="29E4C70D" w14:textId="77777777" w:rsidR="00935806" w:rsidRPr="00181B33" w:rsidRDefault="00935806" w:rsidP="007B1614">
            <w:pPr>
              <w:rPr>
                <w:color w:val="000000"/>
              </w:rPr>
            </w:pPr>
            <w:r w:rsidRPr="00181B33">
              <w:rPr>
                <w:color w:val="000000"/>
              </w:rPr>
              <w:tab/>
              <w:t>M_TRACKCOND(k)</w:t>
            </w:r>
          </w:p>
        </w:tc>
        <w:tc>
          <w:tcPr>
            <w:tcW w:w="1276" w:type="dxa"/>
            <w:tcBorders>
              <w:top w:val="single" w:sz="4" w:space="0" w:color="auto"/>
              <w:left w:val="nil"/>
              <w:bottom w:val="single" w:sz="12" w:space="0" w:color="auto"/>
              <w:right w:val="nil"/>
            </w:tcBorders>
          </w:tcPr>
          <w:p w14:paraId="48B51636" w14:textId="77777777" w:rsidR="00935806" w:rsidRPr="00181B33" w:rsidRDefault="00935806" w:rsidP="007B1614">
            <w:pPr>
              <w:jc w:val="center"/>
              <w:rPr>
                <w:color w:val="000000"/>
              </w:rPr>
            </w:pPr>
            <w:r w:rsidRPr="00181B33">
              <w:rPr>
                <w:color w:val="000000"/>
              </w:rPr>
              <w:t>4</w:t>
            </w:r>
          </w:p>
        </w:tc>
        <w:tc>
          <w:tcPr>
            <w:tcW w:w="2843" w:type="dxa"/>
            <w:gridSpan w:val="2"/>
            <w:tcBorders>
              <w:top w:val="single" w:sz="4" w:space="0" w:color="auto"/>
              <w:left w:val="single" w:sz="4" w:space="0" w:color="auto"/>
              <w:bottom w:val="single" w:sz="12" w:space="0" w:color="auto"/>
              <w:right w:val="single" w:sz="12" w:space="0" w:color="auto"/>
            </w:tcBorders>
          </w:tcPr>
          <w:p w14:paraId="6622034F" w14:textId="77777777" w:rsidR="00935806" w:rsidRPr="00181B33" w:rsidRDefault="00935806" w:rsidP="007B1614">
            <w:pPr>
              <w:rPr>
                <w:color w:val="000000"/>
              </w:rPr>
            </w:pPr>
          </w:p>
        </w:tc>
      </w:tr>
    </w:tbl>
    <w:p w14:paraId="2C718DC4" w14:textId="77777777" w:rsidR="00935806" w:rsidRDefault="00935806" w:rsidP="00935806">
      <w:pPr>
        <w:pStyle w:val="Titre5Heading5-MandatoryrequirementsHeading5H5paragraphe2"/>
      </w:pPr>
    </w:p>
    <w:p w14:paraId="1B58569F" w14:textId="77777777" w:rsidR="00935806" w:rsidRPr="00181B33" w:rsidRDefault="00935806" w:rsidP="00935806">
      <w:pPr>
        <w:pStyle w:val="Titre5Heading5-MandatoryrequirementsHeading5H5paragraphe2"/>
      </w:pPr>
      <w:r w:rsidRPr="00181B33">
        <w:t>Packet Number 2 : Odometric data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35806" w:rsidRPr="00181B33" w14:paraId="43F6639A" w14:textId="77777777" w:rsidTr="007B1614">
        <w:trPr>
          <w:cantSplit/>
        </w:trPr>
        <w:tc>
          <w:tcPr>
            <w:tcW w:w="1205" w:type="dxa"/>
            <w:tcBorders>
              <w:top w:val="single" w:sz="12" w:space="0" w:color="auto"/>
              <w:left w:val="single" w:sz="12" w:space="0" w:color="auto"/>
            </w:tcBorders>
          </w:tcPr>
          <w:p w14:paraId="26FFD101"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3F01D287" w14:textId="77777777" w:rsidR="00935806" w:rsidRPr="00181B33" w:rsidRDefault="00935806" w:rsidP="007B1614">
            <w:pPr>
              <w:keepNext/>
              <w:keepLines/>
              <w:rPr>
                <w:color w:val="000000"/>
              </w:rPr>
            </w:pPr>
            <w:r w:rsidRPr="00181B33">
              <w:rPr>
                <w:color w:val="000000"/>
              </w:rPr>
              <w:t>Periodic transmission of odometric data</w:t>
            </w:r>
          </w:p>
        </w:tc>
      </w:tr>
      <w:tr w:rsidR="00935806" w:rsidRPr="00181B33" w14:paraId="402B62CA" w14:textId="77777777" w:rsidTr="007B1614">
        <w:trPr>
          <w:cantSplit/>
        </w:trPr>
        <w:tc>
          <w:tcPr>
            <w:tcW w:w="1205" w:type="dxa"/>
            <w:tcBorders>
              <w:left w:val="single" w:sz="12" w:space="0" w:color="auto"/>
              <w:bottom w:val="nil"/>
            </w:tcBorders>
          </w:tcPr>
          <w:p w14:paraId="5E57EDA0"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6E43F56E" w14:textId="77777777" w:rsidR="00935806" w:rsidRPr="00181B33" w:rsidRDefault="00935806" w:rsidP="007B1614">
            <w:pPr>
              <w:rPr>
                <w:color w:val="000000"/>
              </w:rPr>
            </w:pPr>
            <w:r w:rsidRPr="00181B33">
              <w:rPr>
                <w:color w:val="000000"/>
              </w:rPr>
              <w:t>At each computer cycle</w:t>
            </w:r>
          </w:p>
        </w:tc>
      </w:tr>
      <w:tr w:rsidR="00935806" w:rsidRPr="00181B33" w14:paraId="6C1A8530" w14:textId="77777777" w:rsidTr="007B1614">
        <w:trPr>
          <w:cantSplit/>
        </w:trPr>
        <w:tc>
          <w:tcPr>
            <w:tcW w:w="1205" w:type="dxa"/>
            <w:tcBorders>
              <w:top w:val="single" w:sz="6" w:space="0" w:color="auto"/>
              <w:left w:val="single" w:sz="12" w:space="0" w:color="auto"/>
              <w:bottom w:val="nil"/>
            </w:tcBorders>
          </w:tcPr>
          <w:p w14:paraId="5B79B387" w14:textId="77777777" w:rsidR="00935806" w:rsidRPr="00181B33" w:rsidRDefault="00935806" w:rsidP="007B1614">
            <w:pPr>
              <w:rPr>
                <w:b/>
                <w:i/>
                <w:color w:val="000000"/>
              </w:rPr>
            </w:pPr>
            <w:r w:rsidRPr="00181B33">
              <w:rPr>
                <w:b/>
                <w:i/>
                <w:color w:val="000000"/>
              </w:rPr>
              <w:lastRenderedPageBreak/>
              <w:t>Content</w:t>
            </w:r>
          </w:p>
        </w:tc>
        <w:tc>
          <w:tcPr>
            <w:tcW w:w="4678" w:type="dxa"/>
            <w:tcBorders>
              <w:top w:val="single" w:sz="6" w:space="0" w:color="auto"/>
              <w:bottom w:val="single" w:sz="4" w:space="0" w:color="auto"/>
              <w:right w:val="single" w:sz="4" w:space="0" w:color="auto"/>
            </w:tcBorders>
          </w:tcPr>
          <w:p w14:paraId="66E91B35" w14:textId="77777777" w:rsidR="00935806" w:rsidRPr="00181B33" w:rsidRDefault="00935806" w:rsidP="007B1614">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14:paraId="17C59FF1" w14:textId="77777777" w:rsidR="00935806" w:rsidRPr="00181B33" w:rsidRDefault="00935806" w:rsidP="007B1614">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14:paraId="1395924E" w14:textId="77777777" w:rsidR="00935806" w:rsidRPr="00181B33" w:rsidRDefault="00935806" w:rsidP="007B1614">
            <w:pPr>
              <w:jc w:val="center"/>
              <w:rPr>
                <w:b/>
                <w:color w:val="000000"/>
              </w:rPr>
            </w:pPr>
            <w:r w:rsidRPr="00181B33">
              <w:rPr>
                <w:b/>
                <w:color w:val="000000"/>
              </w:rPr>
              <w:t>Comment</w:t>
            </w:r>
          </w:p>
        </w:tc>
      </w:tr>
      <w:tr w:rsidR="00935806" w:rsidRPr="00181B33" w14:paraId="111289C9" w14:textId="77777777" w:rsidTr="007B1614">
        <w:trPr>
          <w:cantSplit/>
        </w:trPr>
        <w:tc>
          <w:tcPr>
            <w:tcW w:w="1205" w:type="dxa"/>
            <w:tcBorders>
              <w:top w:val="nil"/>
              <w:left w:val="single" w:sz="12" w:space="0" w:color="auto"/>
              <w:bottom w:val="nil"/>
            </w:tcBorders>
          </w:tcPr>
          <w:p w14:paraId="50746DE2"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1DA8633A" w14:textId="77777777" w:rsidR="00935806" w:rsidRPr="00181B33" w:rsidRDefault="00935806" w:rsidP="007B1614">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14:paraId="5FF35FAA"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16A9F46C" w14:textId="77777777" w:rsidR="00935806" w:rsidRPr="00181B33" w:rsidRDefault="00935806" w:rsidP="007B1614">
            <w:pPr>
              <w:rPr>
                <w:color w:val="000000"/>
              </w:rPr>
            </w:pPr>
          </w:p>
        </w:tc>
      </w:tr>
      <w:tr w:rsidR="00935806" w:rsidRPr="00181B33" w14:paraId="24850AAA" w14:textId="77777777" w:rsidTr="007B1614">
        <w:trPr>
          <w:cantSplit/>
        </w:trPr>
        <w:tc>
          <w:tcPr>
            <w:tcW w:w="1205" w:type="dxa"/>
            <w:tcBorders>
              <w:top w:val="nil"/>
              <w:left w:val="single" w:sz="12" w:space="0" w:color="auto"/>
              <w:bottom w:val="nil"/>
            </w:tcBorders>
          </w:tcPr>
          <w:p w14:paraId="0F3CA07D"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3E5A54B" w14:textId="77777777" w:rsidR="00935806" w:rsidRPr="00181B33" w:rsidRDefault="00935806" w:rsidP="007B1614">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14:paraId="3C02E578"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562A0169" w14:textId="77777777" w:rsidR="00935806" w:rsidRPr="00181B33" w:rsidRDefault="00935806" w:rsidP="007B1614">
            <w:pPr>
              <w:rPr>
                <w:color w:val="000000"/>
              </w:rPr>
            </w:pPr>
          </w:p>
        </w:tc>
      </w:tr>
      <w:tr w:rsidR="00935806" w:rsidRPr="00181B33" w14:paraId="50648EBC" w14:textId="77777777" w:rsidTr="007B1614">
        <w:trPr>
          <w:cantSplit/>
        </w:trPr>
        <w:tc>
          <w:tcPr>
            <w:tcW w:w="1205" w:type="dxa"/>
            <w:tcBorders>
              <w:top w:val="nil"/>
              <w:left w:val="single" w:sz="12" w:space="0" w:color="auto"/>
              <w:bottom w:val="nil"/>
            </w:tcBorders>
          </w:tcPr>
          <w:p w14:paraId="1EF6D65B"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7E8A162E" w14:textId="77777777" w:rsidR="00935806" w:rsidRPr="00181B33" w:rsidRDefault="00935806" w:rsidP="007B1614">
            <w:pPr>
              <w:rPr>
                <w:color w:val="000000"/>
              </w:rPr>
            </w:pPr>
            <w:r w:rsidRPr="00181B33">
              <w:rPr>
                <w:color w:val="000000"/>
              </w:rPr>
              <w:t>Q_LOCATION_PRESENT</w:t>
            </w:r>
          </w:p>
        </w:tc>
        <w:tc>
          <w:tcPr>
            <w:tcW w:w="1276" w:type="dxa"/>
            <w:tcBorders>
              <w:top w:val="single" w:sz="4" w:space="0" w:color="auto"/>
              <w:left w:val="single" w:sz="4" w:space="0" w:color="auto"/>
              <w:bottom w:val="single" w:sz="4" w:space="0" w:color="auto"/>
              <w:right w:val="single" w:sz="4" w:space="0" w:color="auto"/>
            </w:tcBorders>
          </w:tcPr>
          <w:p w14:paraId="1281DA99" w14:textId="77777777" w:rsidR="00935806" w:rsidRPr="00181B33" w:rsidRDefault="00935806" w:rsidP="007B1614">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14:paraId="1AABEB0A" w14:textId="77777777" w:rsidR="00935806" w:rsidRPr="00181B33" w:rsidRDefault="00935806" w:rsidP="007B1614">
            <w:pPr>
              <w:rPr>
                <w:color w:val="000000"/>
              </w:rPr>
            </w:pPr>
          </w:p>
        </w:tc>
      </w:tr>
      <w:tr w:rsidR="00935806" w:rsidRPr="00181B33" w14:paraId="56D20623" w14:textId="77777777" w:rsidTr="007B1614">
        <w:trPr>
          <w:cantSplit/>
        </w:trPr>
        <w:tc>
          <w:tcPr>
            <w:tcW w:w="1205" w:type="dxa"/>
            <w:tcBorders>
              <w:top w:val="nil"/>
              <w:left w:val="single" w:sz="12" w:space="0" w:color="auto"/>
              <w:bottom w:val="nil"/>
            </w:tcBorders>
          </w:tcPr>
          <w:p w14:paraId="3CC4B3AA"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12D53C7" w14:textId="77777777" w:rsidR="00935806" w:rsidRPr="00181B33" w:rsidRDefault="00935806" w:rsidP="007B1614">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14:paraId="22F3DD06"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0072FFF5" w14:textId="77777777" w:rsidR="00935806" w:rsidRPr="00181B33" w:rsidRDefault="00935806" w:rsidP="007B1614">
            <w:pPr>
              <w:rPr>
                <w:color w:val="000000"/>
              </w:rPr>
            </w:pPr>
            <w:r w:rsidRPr="00181B33">
              <w:rPr>
                <w:color w:val="000000"/>
              </w:rPr>
              <w:t>present only if Q_LOCATION_PRESENT = 1</w:t>
            </w:r>
          </w:p>
        </w:tc>
      </w:tr>
      <w:tr w:rsidR="00935806" w:rsidRPr="00181B33" w14:paraId="25C91612" w14:textId="77777777" w:rsidTr="007B1614">
        <w:trPr>
          <w:cantSplit/>
        </w:trPr>
        <w:tc>
          <w:tcPr>
            <w:tcW w:w="1205" w:type="dxa"/>
            <w:tcBorders>
              <w:top w:val="nil"/>
              <w:left w:val="single" w:sz="12" w:space="0" w:color="auto"/>
              <w:bottom w:val="nil"/>
            </w:tcBorders>
          </w:tcPr>
          <w:p w14:paraId="52424608"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38573A0" w14:textId="77777777" w:rsidR="00935806" w:rsidRPr="00181B33" w:rsidRDefault="00935806" w:rsidP="007B1614">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14:paraId="41B1AF58" w14:textId="77777777" w:rsidR="00935806" w:rsidRPr="00181B33" w:rsidRDefault="00935806" w:rsidP="007B1614">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14:paraId="58A0A439" w14:textId="77777777" w:rsidR="00935806" w:rsidRPr="00181B33" w:rsidRDefault="00935806" w:rsidP="007B1614">
            <w:pPr>
              <w:rPr>
                <w:color w:val="000000"/>
              </w:rPr>
            </w:pPr>
            <w:r w:rsidRPr="00181B33">
              <w:rPr>
                <w:color w:val="000000"/>
              </w:rPr>
              <w:t>idem</w:t>
            </w:r>
          </w:p>
        </w:tc>
      </w:tr>
      <w:tr w:rsidR="00935806" w:rsidRPr="00181B33" w14:paraId="577BD7C0" w14:textId="77777777" w:rsidTr="007B1614">
        <w:trPr>
          <w:cantSplit/>
        </w:trPr>
        <w:tc>
          <w:tcPr>
            <w:tcW w:w="1205" w:type="dxa"/>
            <w:tcBorders>
              <w:top w:val="nil"/>
              <w:left w:val="single" w:sz="12" w:space="0" w:color="auto"/>
              <w:bottom w:val="nil"/>
            </w:tcBorders>
          </w:tcPr>
          <w:p w14:paraId="2E607194"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4F207B8" w14:textId="77777777" w:rsidR="00935806" w:rsidRPr="00181B33" w:rsidRDefault="00935806" w:rsidP="007B1614">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14:paraId="141EE63A" w14:textId="77777777" w:rsidR="00935806" w:rsidRPr="00181B33" w:rsidRDefault="00935806" w:rsidP="007B1614">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14:paraId="00730462" w14:textId="77777777" w:rsidR="00935806" w:rsidRPr="00181B33" w:rsidRDefault="00935806" w:rsidP="007B1614">
            <w:pPr>
              <w:rPr>
                <w:color w:val="000000"/>
              </w:rPr>
            </w:pPr>
            <w:r w:rsidRPr="00181B33">
              <w:rPr>
                <w:color w:val="000000"/>
              </w:rPr>
              <w:t>idem</w:t>
            </w:r>
          </w:p>
        </w:tc>
      </w:tr>
      <w:tr w:rsidR="00935806" w:rsidRPr="00181B33" w14:paraId="14C10BB4" w14:textId="77777777" w:rsidTr="007B1614">
        <w:trPr>
          <w:cantSplit/>
        </w:trPr>
        <w:tc>
          <w:tcPr>
            <w:tcW w:w="1205" w:type="dxa"/>
            <w:tcBorders>
              <w:top w:val="nil"/>
              <w:left w:val="single" w:sz="12" w:space="0" w:color="auto"/>
              <w:bottom w:val="nil"/>
            </w:tcBorders>
          </w:tcPr>
          <w:p w14:paraId="4510CAC6"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03FF40F" w14:textId="77777777" w:rsidR="00935806" w:rsidRPr="00181B33" w:rsidRDefault="00935806" w:rsidP="007B1614">
            <w:pPr>
              <w:rPr>
                <w:color w:val="000000"/>
              </w:rPr>
            </w:pPr>
            <w:r w:rsidRPr="00181B33">
              <w:rPr>
                <w:color w:val="000000"/>
              </w:rPr>
              <w:t>CCPU_L_MAX_SAFE_FRONT_END</w:t>
            </w:r>
          </w:p>
        </w:tc>
        <w:tc>
          <w:tcPr>
            <w:tcW w:w="1276" w:type="dxa"/>
            <w:tcBorders>
              <w:top w:val="single" w:sz="4" w:space="0" w:color="auto"/>
              <w:left w:val="single" w:sz="4" w:space="0" w:color="auto"/>
              <w:bottom w:val="single" w:sz="4" w:space="0" w:color="auto"/>
              <w:right w:val="single" w:sz="4" w:space="0" w:color="auto"/>
            </w:tcBorders>
          </w:tcPr>
          <w:p w14:paraId="2082AD08" w14:textId="77777777" w:rsidR="00935806" w:rsidRPr="00181B33" w:rsidRDefault="00935806" w:rsidP="007B1614">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14:paraId="5034CD9E" w14:textId="77777777" w:rsidR="00935806" w:rsidRPr="00181B33" w:rsidRDefault="00935806" w:rsidP="007B1614">
            <w:pPr>
              <w:rPr>
                <w:color w:val="000000"/>
              </w:rPr>
            </w:pPr>
            <w:r w:rsidRPr="00181B33">
              <w:rPr>
                <w:color w:val="000000"/>
              </w:rPr>
              <w:t>idem</w:t>
            </w:r>
          </w:p>
        </w:tc>
      </w:tr>
      <w:tr w:rsidR="00935806" w:rsidRPr="00181B33" w14:paraId="3BC9F62A" w14:textId="77777777" w:rsidTr="007B1614">
        <w:trPr>
          <w:cantSplit/>
        </w:trPr>
        <w:tc>
          <w:tcPr>
            <w:tcW w:w="1205" w:type="dxa"/>
            <w:tcBorders>
              <w:top w:val="nil"/>
              <w:left w:val="single" w:sz="12" w:space="0" w:color="auto"/>
              <w:bottom w:val="nil"/>
            </w:tcBorders>
          </w:tcPr>
          <w:p w14:paraId="4CEAC20B"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5230F0A" w14:textId="77777777" w:rsidR="00935806" w:rsidRPr="00181B33" w:rsidRDefault="00935806" w:rsidP="007B1614">
            <w:pPr>
              <w:rPr>
                <w:color w:val="000000"/>
              </w:rPr>
            </w:pPr>
            <w:r w:rsidRPr="00181B33">
              <w:rPr>
                <w:color w:val="000000"/>
              </w:rPr>
              <w:t>CCPU_L_MIN_SAFE_FRONT_END</w:t>
            </w:r>
          </w:p>
        </w:tc>
        <w:tc>
          <w:tcPr>
            <w:tcW w:w="1276" w:type="dxa"/>
            <w:tcBorders>
              <w:top w:val="single" w:sz="4" w:space="0" w:color="auto"/>
              <w:left w:val="single" w:sz="4" w:space="0" w:color="auto"/>
              <w:bottom w:val="single" w:sz="4" w:space="0" w:color="auto"/>
              <w:right w:val="single" w:sz="4" w:space="0" w:color="auto"/>
            </w:tcBorders>
          </w:tcPr>
          <w:p w14:paraId="0D04D3D1" w14:textId="77777777" w:rsidR="00935806" w:rsidRPr="00181B33" w:rsidRDefault="00935806" w:rsidP="007B1614">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14:paraId="0D3EC2F5" w14:textId="77777777" w:rsidR="00935806" w:rsidRPr="00181B33" w:rsidRDefault="00935806" w:rsidP="007B1614">
            <w:pPr>
              <w:rPr>
                <w:color w:val="000000"/>
              </w:rPr>
            </w:pPr>
            <w:r w:rsidRPr="00181B33">
              <w:rPr>
                <w:color w:val="000000"/>
              </w:rPr>
              <w:t>idem</w:t>
            </w:r>
          </w:p>
        </w:tc>
      </w:tr>
      <w:tr w:rsidR="00935806" w:rsidRPr="00181B33" w14:paraId="3FEE7CCC" w14:textId="77777777" w:rsidTr="007B1614">
        <w:trPr>
          <w:cantSplit/>
        </w:trPr>
        <w:tc>
          <w:tcPr>
            <w:tcW w:w="1205" w:type="dxa"/>
            <w:tcBorders>
              <w:top w:val="nil"/>
              <w:left w:val="single" w:sz="12" w:space="0" w:color="auto"/>
              <w:bottom w:val="nil"/>
            </w:tcBorders>
          </w:tcPr>
          <w:p w14:paraId="4DF575D6"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CB65EA5" w14:textId="77777777" w:rsidR="00935806" w:rsidRPr="00181B33" w:rsidRDefault="00935806" w:rsidP="007B1614">
            <w:pPr>
              <w:rPr>
                <w:color w:val="000000"/>
              </w:rPr>
            </w:pPr>
            <w:r w:rsidRPr="00181B33">
              <w:rPr>
                <w:color w:val="000000"/>
              </w:rPr>
              <w:t>CCPU_L_ESTIMATED_FRONT_END</w:t>
            </w:r>
          </w:p>
        </w:tc>
        <w:tc>
          <w:tcPr>
            <w:tcW w:w="1276" w:type="dxa"/>
            <w:tcBorders>
              <w:top w:val="single" w:sz="4" w:space="0" w:color="auto"/>
              <w:left w:val="single" w:sz="4" w:space="0" w:color="auto"/>
              <w:bottom w:val="single" w:sz="4" w:space="0" w:color="auto"/>
              <w:right w:val="single" w:sz="4" w:space="0" w:color="auto"/>
            </w:tcBorders>
          </w:tcPr>
          <w:p w14:paraId="5B59B9DB" w14:textId="77777777" w:rsidR="00935806" w:rsidRPr="00181B33" w:rsidRDefault="00935806" w:rsidP="007B1614">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14:paraId="1C3BDF34" w14:textId="77777777" w:rsidR="00935806" w:rsidRPr="00181B33" w:rsidRDefault="00935806" w:rsidP="007B1614">
            <w:pPr>
              <w:rPr>
                <w:color w:val="000000"/>
              </w:rPr>
            </w:pPr>
            <w:r w:rsidRPr="00181B33">
              <w:rPr>
                <w:color w:val="000000"/>
              </w:rPr>
              <w:t>idem</w:t>
            </w:r>
          </w:p>
        </w:tc>
      </w:tr>
      <w:tr w:rsidR="00935806" w:rsidRPr="00181B33" w14:paraId="3FB0CFBC" w14:textId="77777777" w:rsidTr="007B1614">
        <w:trPr>
          <w:cantSplit/>
        </w:trPr>
        <w:tc>
          <w:tcPr>
            <w:tcW w:w="1205" w:type="dxa"/>
            <w:tcBorders>
              <w:top w:val="nil"/>
              <w:left w:val="single" w:sz="12" w:space="0" w:color="auto"/>
              <w:bottom w:val="nil"/>
            </w:tcBorders>
          </w:tcPr>
          <w:p w14:paraId="3B366CB6"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1F54A59" w14:textId="77777777" w:rsidR="00935806" w:rsidRPr="00181B33" w:rsidRDefault="00935806" w:rsidP="007B1614">
            <w:pPr>
              <w:rPr>
                <w:color w:val="000000"/>
              </w:rPr>
            </w:pPr>
            <w:r w:rsidRPr="00181B33">
              <w:rPr>
                <w:color w:val="000000"/>
              </w:rPr>
              <w:t>CCPU_L_MIN_SAFE_REAR_END</w:t>
            </w:r>
          </w:p>
        </w:tc>
        <w:tc>
          <w:tcPr>
            <w:tcW w:w="1276" w:type="dxa"/>
            <w:tcBorders>
              <w:top w:val="single" w:sz="4" w:space="0" w:color="auto"/>
              <w:left w:val="single" w:sz="4" w:space="0" w:color="auto"/>
              <w:bottom w:val="single" w:sz="4" w:space="0" w:color="auto"/>
              <w:right w:val="single" w:sz="4" w:space="0" w:color="auto"/>
            </w:tcBorders>
          </w:tcPr>
          <w:p w14:paraId="2A321612" w14:textId="77777777" w:rsidR="00935806" w:rsidRPr="00181B33" w:rsidRDefault="00935806" w:rsidP="007B1614">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14:paraId="5E856CEE" w14:textId="77777777" w:rsidR="00935806" w:rsidRPr="00181B33" w:rsidRDefault="00935806" w:rsidP="007B1614">
            <w:pPr>
              <w:rPr>
                <w:color w:val="000000"/>
              </w:rPr>
            </w:pPr>
            <w:r w:rsidRPr="00181B33">
              <w:rPr>
                <w:color w:val="000000"/>
              </w:rPr>
              <w:t>idem</w:t>
            </w:r>
          </w:p>
        </w:tc>
      </w:tr>
      <w:tr w:rsidR="00935806" w:rsidRPr="00181B33" w14:paraId="131CC90F" w14:textId="77777777" w:rsidTr="007B1614">
        <w:trPr>
          <w:cantSplit/>
        </w:trPr>
        <w:tc>
          <w:tcPr>
            <w:tcW w:w="1205" w:type="dxa"/>
            <w:tcBorders>
              <w:top w:val="nil"/>
              <w:left w:val="single" w:sz="12" w:space="0" w:color="auto"/>
              <w:bottom w:val="nil"/>
            </w:tcBorders>
          </w:tcPr>
          <w:p w14:paraId="7D1E4100"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CB097D0" w14:textId="77777777" w:rsidR="00935806" w:rsidRPr="00181B33" w:rsidRDefault="00935806" w:rsidP="007B1614">
            <w:pPr>
              <w:rPr>
                <w:color w:val="000000"/>
              </w:rPr>
            </w:pPr>
            <w:r w:rsidRPr="00181B33">
              <w:rPr>
                <w:color w:val="000000"/>
              </w:rPr>
              <w:t>CCPU_NO_MOTION</w:t>
            </w:r>
          </w:p>
        </w:tc>
        <w:tc>
          <w:tcPr>
            <w:tcW w:w="1276" w:type="dxa"/>
            <w:tcBorders>
              <w:top w:val="single" w:sz="4" w:space="0" w:color="auto"/>
              <w:left w:val="single" w:sz="4" w:space="0" w:color="auto"/>
              <w:bottom w:val="single" w:sz="4" w:space="0" w:color="auto"/>
              <w:right w:val="single" w:sz="4" w:space="0" w:color="auto"/>
            </w:tcBorders>
          </w:tcPr>
          <w:p w14:paraId="6DBCAEF2"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7A907671" w14:textId="77777777" w:rsidR="00935806" w:rsidRPr="00181B33" w:rsidRDefault="00935806" w:rsidP="007B1614">
            <w:pPr>
              <w:rPr>
                <w:color w:val="000000"/>
              </w:rPr>
            </w:pPr>
          </w:p>
        </w:tc>
      </w:tr>
      <w:tr w:rsidR="00935806" w:rsidRPr="00181B33" w14:paraId="6931EAC9" w14:textId="77777777" w:rsidTr="007B1614">
        <w:trPr>
          <w:cantSplit/>
        </w:trPr>
        <w:tc>
          <w:tcPr>
            <w:tcW w:w="1205" w:type="dxa"/>
            <w:tcBorders>
              <w:top w:val="nil"/>
              <w:left w:val="single" w:sz="12" w:space="0" w:color="auto"/>
              <w:bottom w:val="nil"/>
            </w:tcBorders>
          </w:tcPr>
          <w:p w14:paraId="525A0F9A"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41567E7" w14:textId="77777777" w:rsidR="00935806" w:rsidRPr="00181B33" w:rsidRDefault="00935806" w:rsidP="007B1614">
            <w:pPr>
              <w:rPr>
                <w:color w:val="000000"/>
              </w:rPr>
            </w:pPr>
            <w:r w:rsidRPr="00181B33">
              <w:rPr>
                <w:color w:val="000000"/>
              </w:rPr>
              <w:t>CCPU_TRAIN_MOVEMENT</w:t>
            </w:r>
          </w:p>
        </w:tc>
        <w:tc>
          <w:tcPr>
            <w:tcW w:w="1276" w:type="dxa"/>
            <w:tcBorders>
              <w:top w:val="single" w:sz="4" w:space="0" w:color="auto"/>
              <w:left w:val="single" w:sz="4" w:space="0" w:color="auto"/>
              <w:bottom w:val="single" w:sz="4" w:space="0" w:color="auto"/>
              <w:right w:val="single" w:sz="4" w:space="0" w:color="auto"/>
            </w:tcBorders>
          </w:tcPr>
          <w:p w14:paraId="243FE468"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422A3B4E" w14:textId="77777777" w:rsidR="00935806" w:rsidRPr="00181B33" w:rsidRDefault="00935806" w:rsidP="007B1614">
            <w:pPr>
              <w:rPr>
                <w:color w:val="000000"/>
              </w:rPr>
            </w:pPr>
          </w:p>
        </w:tc>
      </w:tr>
      <w:tr w:rsidR="00935806" w:rsidRPr="00181B33" w14:paraId="708081B3" w14:textId="77777777" w:rsidTr="007B1614">
        <w:trPr>
          <w:cantSplit/>
        </w:trPr>
        <w:tc>
          <w:tcPr>
            <w:tcW w:w="1205" w:type="dxa"/>
            <w:tcBorders>
              <w:top w:val="nil"/>
              <w:left w:val="single" w:sz="12" w:space="0" w:color="auto"/>
              <w:bottom w:val="nil"/>
            </w:tcBorders>
          </w:tcPr>
          <w:p w14:paraId="3B091DDA"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7CAFF32" w14:textId="77777777" w:rsidR="00935806" w:rsidRPr="00181B33" w:rsidRDefault="00935806" w:rsidP="007B1614">
            <w:pPr>
              <w:rPr>
                <w:color w:val="000000"/>
              </w:rPr>
            </w:pPr>
            <w:r w:rsidRPr="00181B33">
              <w:rPr>
                <w:color w:val="000000"/>
              </w:rPr>
              <w:t>CCPU_V_TRAIN_NOMINAL</w:t>
            </w:r>
          </w:p>
        </w:tc>
        <w:tc>
          <w:tcPr>
            <w:tcW w:w="1276" w:type="dxa"/>
            <w:tcBorders>
              <w:top w:val="single" w:sz="4" w:space="0" w:color="auto"/>
              <w:left w:val="single" w:sz="4" w:space="0" w:color="auto"/>
              <w:bottom w:val="single" w:sz="4" w:space="0" w:color="auto"/>
              <w:right w:val="single" w:sz="4" w:space="0" w:color="auto"/>
            </w:tcBorders>
          </w:tcPr>
          <w:p w14:paraId="71AD1A8C" w14:textId="77777777" w:rsidR="00935806" w:rsidRPr="00181B33" w:rsidRDefault="00935806" w:rsidP="007B1614">
            <w:pPr>
              <w:jc w:val="center"/>
              <w:rPr>
                <w:color w:val="000000"/>
              </w:rPr>
            </w:pPr>
            <w:r w:rsidRPr="00181B33">
              <w:rPr>
                <w:color w:val="000000"/>
              </w:rPr>
              <w:t>15</w:t>
            </w:r>
          </w:p>
        </w:tc>
        <w:tc>
          <w:tcPr>
            <w:tcW w:w="2835" w:type="dxa"/>
            <w:tcBorders>
              <w:top w:val="single" w:sz="4" w:space="0" w:color="auto"/>
              <w:left w:val="single" w:sz="4" w:space="0" w:color="auto"/>
              <w:bottom w:val="single" w:sz="4" w:space="0" w:color="auto"/>
              <w:right w:val="single" w:sz="12" w:space="0" w:color="auto"/>
            </w:tcBorders>
          </w:tcPr>
          <w:p w14:paraId="18E05097" w14:textId="77777777" w:rsidR="00935806" w:rsidRPr="00181B33" w:rsidRDefault="00935806" w:rsidP="007B1614">
            <w:pPr>
              <w:rPr>
                <w:color w:val="000000"/>
              </w:rPr>
            </w:pPr>
          </w:p>
        </w:tc>
      </w:tr>
      <w:tr w:rsidR="00935806" w:rsidRPr="00181B33" w14:paraId="77DC576C" w14:textId="77777777" w:rsidTr="007B1614">
        <w:trPr>
          <w:cantSplit/>
        </w:trPr>
        <w:tc>
          <w:tcPr>
            <w:tcW w:w="1205" w:type="dxa"/>
            <w:tcBorders>
              <w:top w:val="nil"/>
              <w:left w:val="single" w:sz="12" w:space="0" w:color="auto"/>
              <w:bottom w:val="nil"/>
            </w:tcBorders>
          </w:tcPr>
          <w:p w14:paraId="0CFCAFDC"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4F339E7" w14:textId="77777777" w:rsidR="00935806" w:rsidRPr="00181B33" w:rsidRDefault="00935806" w:rsidP="007B1614">
            <w:pPr>
              <w:rPr>
                <w:color w:val="000000"/>
              </w:rPr>
            </w:pPr>
            <w:r w:rsidRPr="00181B33">
              <w:rPr>
                <w:color w:val="000000"/>
              </w:rPr>
              <w:t>CCPU_A_TRAIN_NOMINAL</w:t>
            </w:r>
          </w:p>
        </w:tc>
        <w:tc>
          <w:tcPr>
            <w:tcW w:w="1276" w:type="dxa"/>
            <w:tcBorders>
              <w:top w:val="single" w:sz="4" w:space="0" w:color="auto"/>
              <w:left w:val="single" w:sz="4" w:space="0" w:color="auto"/>
              <w:bottom w:val="single" w:sz="4" w:space="0" w:color="auto"/>
              <w:right w:val="single" w:sz="4" w:space="0" w:color="auto"/>
            </w:tcBorders>
          </w:tcPr>
          <w:p w14:paraId="1201287D" w14:textId="77777777" w:rsidR="00935806" w:rsidRPr="00181B33" w:rsidRDefault="00935806" w:rsidP="007B1614">
            <w:pPr>
              <w:jc w:val="center"/>
              <w:rPr>
                <w:color w:val="000000"/>
              </w:rPr>
            </w:pPr>
            <w:r w:rsidRPr="00181B33">
              <w:rPr>
                <w:color w:val="000000"/>
              </w:rPr>
              <w:t>11</w:t>
            </w:r>
          </w:p>
        </w:tc>
        <w:tc>
          <w:tcPr>
            <w:tcW w:w="2835" w:type="dxa"/>
            <w:tcBorders>
              <w:top w:val="single" w:sz="4" w:space="0" w:color="auto"/>
              <w:left w:val="single" w:sz="4" w:space="0" w:color="auto"/>
              <w:bottom w:val="single" w:sz="4" w:space="0" w:color="auto"/>
              <w:right w:val="single" w:sz="12" w:space="0" w:color="auto"/>
            </w:tcBorders>
          </w:tcPr>
          <w:p w14:paraId="517B0785" w14:textId="77777777" w:rsidR="00935806" w:rsidRPr="00181B33" w:rsidRDefault="00935806" w:rsidP="007B1614">
            <w:pPr>
              <w:rPr>
                <w:color w:val="000000"/>
              </w:rPr>
            </w:pPr>
          </w:p>
        </w:tc>
      </w:tr>
      <w:tr w:rsidR="00935806" w:rsidRPr="00181B33" w14:paraId="70AD46B8" w14:textId="77777777" w:rsidTr="007B1614">
        <w:trPr>
          <w:cantSplit/>
        </w:trPr>
        <w:tc>
          <w:tcPr>
            <w:tcW w:w="1205" w:type="dxa"/>
            <w:tcBorders>
              <w:top w:val="nil"/>
              <w:left w:val="single" w:sz="12" w:space="0" w:color="auto"/>
              <w:bottom w:val="single" w:sz="12" w:space="0" w:color="auto"/>
            </w:tcBorders>
          </w:tcPr>
          <w:p w14:paraId="5B12CFD5" w14:textId="77777777" w:rsidR="00935806" w:rsidRPr="00181B33" w:rsidRDefault="00935806" w:rsidP="007B1614">
            <w:pPr>
              <w:rPr>
                <w:i/>
                <w:color w:val="000000"/>
              </w:rPr>
            </w:pPr>
          </w:p>
        </w:tc>
        <w:tc>
          <w:tcPr>
            <w:tcW w:w="4678" w:type="dxa"/>
            <w:tcBorders>
              <w:top w:val="single" w:sz="4" w:space="0" w:color="auto"/>
              <w:bottom w:val="single" w:sz="12" w:space="0" w:color="auto"/>
              <w:right w:val="single" w:sz="4" w:space="0" w:color="auto"/>
            </w:tcBorders>
          </w:tcPr>
          <w:p w14:paraId="7BBBF31F" w14:textId="77777777" w:rsidR="00935806" w:rsidRPr="00181B33" w:rsidRDefault="00935806" w:rsidP="007B1614">
            <w:pPr>
              <w:rPr>
                <w:color w:val="000000"/>
              </w:rPr>
            </w:pPr>
            <w:r>
              <w:rPr>
                <w:color w:val="000000"/>
              </w:rPr>
              <w:t>CCPU_D_TRAIN_NOMINAL</w:t>
            </w:r>
          </w:p>
        </w:tc>
        <w:tc>
          <w:tcPr>
            <w:tcW w:w="1276" w:type="dxa"/>
            <w:tcBorders>
              <w:top w:val="single" w:sz="4" w:space="0" w:color="auto"/>
              <w:left w:val="single" w:sz="4" w:space="0" w:color="auto"/>
              <w:bottom w:val="single" w:sz="12" w:space="0" w:color="auto"/>
              <w:right w:val="single" w:sz="4" w:space="0" w:color="auto"/>
            </w:tcBorders>
          </w:tcPr>
          <w:p w14:paraId="746AD6CF" w14:textId="77777777" w:rsidR="00935806" w:rsidRPr="00181B33" w:rsidRDefault="00935806" w:rsidP="007B1614">
            <w:pPr>
              <w:jc w:val="center"/>
              <w:rPr>
                <w:color w:val="000000"/>
              </w:rPr>
            </w:pPr>
            <w:r>
              <w:rPr>
                <w:color w:val="000000"/>
              </w:rPr>
              <w:t>32</w:t>
            </w:r>
          </w:p>
        </w:tc>
        <w:tc>
          <w:tcPr>
            <w:tcW w:w="2835" w:type="dxa"/>
            <w:tcBorders>
              <w:top w:val="single" w:sz="4" w:space="0" w:color="auto"/>
              <w:left w:val="single" w:sz="4" w:space="0" w:color="auto"/>
              <w:bottom w:val="single" w:sz="12" w:space="0" w:color="auto"/>
              <w:right w:val="single" w:sz="12" w:space="0" w:color="auto"/>
            </w:tcBorders>
          </w:tcPr>
          <w:p w14:paraId="41BFA86D" w14:textId="77777777" w:rsidR="00935806" w:rsidRPr="00181B33" w:rsidRDefault="00935806" w:rsidP="007B1614">
            <w:pPr>
              <w:rPr>
                <w:color w:val="000000"/>
              </w:rPr>
            </w:pPr>
          </w:p>
        </w:tc>
      </w:tr>
    </w:tbl>
    <w:p w14:paraId="427EFAFA" w14:textId="77777777" w:rsidR="00935806" w:rsidRDefault="00935806" w:rsidP="00935806">
      <w:pPr>
        <w:pStyle w:val="Titre5Heading5-MandatoryrequirementsHeading5H5paragraphe2"/>
      </w:pPr>
    </w:p>
    <w:p w14:paraId="1C6F25A9" w14:textId="77777777" w:rsidR="00935806" w:rsidRPr="00181B33" w:rsidRDefault="00935806" w:rsidP="00935806">
      <w:pPr>
        <w:pStyle w:val="Titre5Heading5-MandatoryrequirementsHeading5H5paragraphe2"/>
      </w:pPr>
      <w:r w:rsidRPr="00181B33">
        <w:t>Packet Number 3 : Other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35806" w:rsidRPr="00181B33" w14:paraId="38A47916" w14:textId="77777777" w:rsidTr="007B1614">
        <w:trPr>
          <w:cantSplit/>
        </w:trPr>
        <w:tc>
          <w:tcPr>
            <w:tcW w:w="1205" w:type="dxa"/>
            <w:tcBorders>
              <w:top w:val="single" w:sz="12" w:space="0" w:color="auto"/>
              <w:left w:val="single" w:sz="12" w:space="0" w:color="auto"/>
            </w:tcBorders>
          </w:tcPr>
          <w:p w14:paraId="6F0479E4"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19C51432" w14:textId="77777777" w:rsidR="00935806" w:rsidRPr="00181B33" w:rsidRDefault="00935806" w:rsidP="007B1614">
            <w:pPr>
              <w:keepNext/>
              <w:keepLines/>
              <w:rPr>
                <w:color w:val="000000"/>
              </w:rPr>
            </w:pPr>
            <w:r w:rsidRPr="00181B33">
              <w:rPr>
                <w:color w:val="000000"/>
              </w:rPr>
              <w:t>Other information required by the TIU from the Core CPU</w:t>
            </w:r>
          </w:p>
        </w:tc>
      </w:tr>
      <w:tr w:rsidR="00935806" w:rsidRPr="00181B33" w14:paraId="2B2E1122" w14:textId="77777777" w:rsidTr="007B1614">
        <w:trPr>
          <w:cantSplit/>
        </w:trPr>
        <w:tc>
          <w:tcPr>
            <w:tcW w:w="1205" w:type="dxa"/>
            <w:tcBorders>
              <w:left w:val="single" w:sz="12" w:space="0" w:color="auto"/>
              <w:bottom w:val="nil"/>
            </w:tcBorders>
          </w:tcPr>
          <w:p w14:paraId="18C6204E"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03D2059D" w14:textId="77777777" w:rsidR="00935806" w:rsidRPr="00181B33" w:rsidRDefault="00935806" w:rsidP="007B1614">
            <w:pPr>
              <w:rPr>
                <w:color w:val="000000"/>
              </w:rPr>
            </w:pPr>
            <w:r w:rsidRPr="00181B33">
              <w:rPr>
                <w:color w:val="000000"/>
              </w:rPr>
              <w:t>At each computer cycle</w:t>
            </w:r>
          </w:p>
        </w:tc>
      </w:tr>
      <w:tr w:rsidR="00935806" w:rsidRPr="00181B33" w14:paraId="73706B43" w14:textId="77777777" w:rsidTr="007B1614">
        <w:trPr>
          <w:cantSplit/>
        </w:trPr>
        <w:tc>
          <w:tcPr>
            <w:tcW w:w="1205" w:type="dxa"/>
            <w:tcBorders>
              <w:top w:val="single" w:sz="6" w:space="0" w:color="auto"/>
              <w:left w:val="single" w:sz="12" w:space="0" w:color="auto"/>
              <w:bottom w:val="nil"/>
            </w:tcBorders>
          </w:tcPr>
          <w:p w14:paraId="21540890" w14:textId="77777777" w:rsidR="00935806" w:rsidRPr="00181B33" w:rsidRDefault="00935806" w:rsidP="007B1614">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14:paraId="2FD95388" w14:textId="77777777" w:rsidR="00935806" w:rsidRPr="00181B33" w:rsidRDefault="00935806" w:rsidP="007B1614">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14:paraId="3F664C5E" w14:textId="77777777" w:rsidR="00935806" w:rsidRPr="00181B33" w:rsidRDefault="00935806" w:rsidP="007B1614">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14:paraId="528C8252" w14:textId="77777777" w:rsidR="00935806" w:rsidRPr="00181B33" w:rsidRDefault="00935806" w:rsidP="007B1614">
            <w:pPr>
              <w:jc w:val="center"/>
              <w:rPr>
                <w:b/>
                <w:color w:val="000000"/>
              </w:rPr>
            </w:pPr>
            <w:r w:rsidRPr="00181B33">
              <w:rPr>
                <w:b/>
                <w:color w:val="000000"/>
              </w:rPr>
              <w:t>Comment</w:t>
            </w:r>
          </w:p>
        </w:tc>
      </w:tr>
      <w:tr w:rsidR="00935806" w:rsidRPr="00181B33" w14:paraId="3E46701A" w14:textId="77777777" w:rsidTr="007B1614">
        <w:trPr>
          <w:cantSplit/>
        </w:trPr>
        <w:tc>
          <w:tcPr>
            <w:tcW w:w="1205" w:type="dxa"/>
            <w:tcBorders>
              <w:top w:val="nil"/>
              <w:left w:val="single" w:sz="12" w:space="0" w:color="auto"/>
              <w:bottom w:val="nil"/>
            </w:tcBorders>
          </w:tcPr>
          <w:p w14:paraId="3ACFE3A0"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45C3562" w14:textId="77777777" w:rsidR="00935806" w:rsidRPr="00181B33" w:rsidRDefault="00935806" w:rsidP="007B1614">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14:paraId="7078DCA5"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67B5A34B" w14:textId="77777777" w:rsidR="00935806" w:rsidRPr="00181B33" w:rsidRDefault="00935806" w:rsidP="007B1614">
            <w:pPr>
              <w:rPr>
                <w:color w:val="000000"/>
              </w:rPr>
            </w:pPr>
          </w:p>
        </w:tc>
      </w:tr>
      <w:tr w:rsidR="00935806" w:rsidRPr="00181B33" w14:paraId="34190EE6" w14:textId="77777777" w:rsidTr="007B1614">
        <w:trPr>
          <w:cantSplit/>
        </w:trPr>
        <w:tc>
          <w:tcPr>
            <w:tcW w:w="1205" w:type="dxa"/>
            <w:tcBorders>
              <w:top w:val="nil"/>
              <w:left w:val="single" w:sz="12" w:space="0" w:color="auto"/>
              <w:bottom w:val="nil"/>
            </w:tcBorders>
          </w:tcPr>
          <w:p w14:paraId="2F4778F4"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3F7E482" w14:textId="77777777" w:rsidR="00935806" w:rsidRPr="00181B33" w:rsidRDefault="00935806" w:rsidP="007B1614">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14:paraId="38062E16"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6022DA2E" w14:textId="77777777" w:rsidR="00935806" w:rsidRPr="00181B33" w:rsidRDefault="00935806" w:rsidP="007B1614">
            <w:pPr>
              <w:rPr>
                <w:color w:val="000000"/>
              </w:rPr>
            </w:pPr>
          </w:p>
        </w:tc>
      </w:tr>
      <w:tr w:rsidR="00935806" w:rsidRPr="00181B33" w14:paraId="3FB80CA6" w14:textId="77777777" w:rsidTr="007B1614">
        <w:trPr>
          <w:cantSplit/>
        </w:trPr>
        <w:tc>
          <w:tcPr>
            <w:tcW w:w="1205" w:type="dxa"/>
            <w:tcBorders>
              <w:top w:val="nil"/>
              <w:left w:val="single" w:sz="12" w:space="0" w:color="auto"/>
              <w:bottom w:val="nil"/>
            </w:tcBorders>
          </w:tcPr>
          <w:p w14:paraId="405D4E85"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69A0A4C" w14:textId="77777777" w:rsidR="00935806" w:rsidRPr="00181B33" w:rsidRDefault="00935806" w:rsidP="007B1614">
            <w:pPr>
              <w:rPr>
                <w:color w:val="000000"/>
              </w:rPr>
            </w:pPr>
            <w:r w:rsidRPr="00181B33">
              <w:rPr>
                <w:color w:val="000000"/>
              </w:rPr>
              <w:t>CCPU_MODE</w:t>
            </w:r>
          </w:p>
        </w:tc>
        <w:tc>
          <w:tcPr>
            <w:tcW w:w="1276" w:type="dxa"/>
            <w:tcBorders>
              <w:top w:val="single" w:sz="4" w:space="0" w:color="auto"/>
              <w:left w:val="single" w:sz="4" w:space="0" w:color="auto"/>
              <w:bottom w:val="single" w:sz="4" w:space="0" w:color="auto"/>
              <w:right w:val="single" w:sz="4" w:space="0" w:color="auto"/>
            </w:tcBorders>
          </w:tcPr>
          <w:p w14:paraId="6E89F879" w14:textId="77777777" w:rsidR="00935806" w:rsidRPr="00181B33" w:rsidRDefault="00935806" w:rsidP="007B1614">
            <w:pPr>
              <w:jc w:val="center"/>
              <w:rPr>
                <w:color w:val="000000"/>
              </w:rPr>
            </w:pPr>
            <w:r w:rsidRPr="00181B33">
              <w:rPr>
                <w:color w:val="000000"/>
              </w:rPr>
              <w:t>4</w:t>
            </w:r>
          </w:p>
        </w:tc>
        <w:tc>
          <w:tcPr>
            <w:tcW w:w="2835" w:type="dxa"/>
            <w:tcBorders>
              <w:top w:val="single" w:sz="4" w:space="0" w:color="auto"/>
              <w:left w:val="single" w:sz="4" w:space="0" w:color="auto"/>
              <w:bottom w:val="single" w:sz="4" w:space="0" w:color="auto"/>
              <w:right w:val="single" w:sz="12" w:space="0" w:color="auto"/>
            </w:tcBorders>
          </w:tcPr>
          <w:p w14:paraId="3E0E2541" w14:textId="77777777" w:rsidR="00935806" w:rsidRPr="00181B33" w:rsidRDefault="00935806" w:rsidP="007B1614">
            <w:pPr>
              <w:rPr>
                <w:color w:val="000000"/>
              </w:rPr>
            </w:pPr>
          </w:p>
        </w:tc>
      </w:tr>
      <w:tr w:rsidR="00935806" w:rsidRPr="00181B33" w14:paraId="0A279B3C" w14:textId="77777777" w:rsidTr="007B1614">
        <w:trPr>
          <w:cantSplit/>
        </w:trPr>
        <w:tc>
          <w:tcPr>
            <w:tcW w:w="1205" w:type="dxa"/>
            <w:tcBorders>
              <w:top w:val="nil"/>
              <w:left w:val="single" w:sz="12" w:space="0" w:color="auto"/>
              <w:bottom w:val="nil"/>
            </w:tcBorders>
          </w:tcPr>
          <w:p w14:paraId="12CA1493"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D83FDD4" w14:textId="77777777" w:rsidR="00935806" w:rsidRPr="00181B33" w:rsidRDefault="00935806" w:rsidP="007B1614">
            <w:pPr>
              <w:rPr>
                <w:color w:val="000000"/>
              </w:rPr>
            </w:pPr>
            <w:r w:rsidRPr="00181B33">
              <w:rPr>
                <w:color w:val="000000"/>
              </w:rPr>
              <w:t>CCPU_LEVEL</w:t>
            </w:r>
          </w:p>
        </w:tc>
        <w:tc>
          <w:tcPr>
            <w:tcW w:w="1276" w:type="dxa"/>
            <w:tcBorders>
              <w:top w:val="single" w:sz="4" w:space="0" w:color="auto"/>
              <w:left w:val="single" w:sz="4" w:space="0" w:color="auto"/>
              <w:bottom w:val="single" w:sz="4" w:space="0" w:color="auto"/>
              <w:right w:val="single" w:sz="4" w:space="0" w:color="auto"/>
            </w:tcBorders>
          </w:tcPr>
          <w:p w14:paraId="7BAD9138" w14:textId="77777777" w:rsidR="00935806" w:rsidRPr="00181B33" w:rsidRDefault="00935806" w:rsidP="007B1614">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14:paraId="4CA8FE10" w14:textId="77777777" w:rsidR="00935806" w:rsidRPr="00181B33" w:rsidRDefault="00935806" w:rsidP="007B1614">
            <w:pPr>
              <w:rPr>
                <w:color w:val="000000"/>
              </w:rPr>
            </w:pPr>
          </w:p>
        </w:tc>
      </w:tr>
      <w:tr w:rsidR="00935806" w:rsidRPr="00181B33" w14:paraId="7BA699A9" w14:textId="77777777" w:rsidTr="007B1614">
        <w:trPr>
          <w:cantSplit/>
        </w:trPr>
        <w:tc>
          <w:tcPr>
            <w:tcW w:w="1205" w:type="dxa"/>
            <w:tcBorders>
              <w:top w:val="nil"/>
              <w:left w:val="single" w:sz="12" w:space="0" w:color="auto"/>
              <w:bottom w:val="single" w:sz="12" w:space="0" w:color="auto"/>
            </w:tcBorders>
          </w:tcPr>
          <w:p w14:paraId="2C7B0418" w14:textId="77777777" w:rsidR="00935806" w:rsidRPr="00181B33" w:rsidRDefault="00935806" w:rsidP="007B1614">
            <w:pPr>
              <w:rPr>
                <w:i/>
                <w:color w:val="000000"/>
              </w:rPr>
            </w:pPr>
          </w:p>
        </w:tc>
        <w:tc>
          <w:tcPr>
            <w:tcW w:w="4678" w:type="dxa"/>
            <w:tcBorders>
              <w:top w:val="single" w:sz="4" w:space="0" w:color="auto"/>
              <w:bottom w:val="single" w:sz="12" w:space="0" w:color="auto"/>
              <w:right w:val="single" w:sz="4" w:space="0" w:color="auto"/>
            </w:tcBorders>
          </w:tcPr>
          <w:p w14:paraId="0658E882" w14:textId="77777777" w:rsidR="00935806" w:rsidRPr="00181B33" w:rsidRDefault="00935806" w:rsidP="007B1614">
            <w:pPr>
              <w:rPr>
                <w:color w:val="000000"/>
              </w:rPr>
            </w:pPr>
            <w:r w:rsidRPr="00181B33">
              <w:tab/>
            </w:r>
            <w:r>
              <w:t>NID_NTC</w:t>
            </w:r>
          </w:p>
        </w:tc>
        <w:tc>
          <w:tcPr>
            <w:tcW w:w="1276" w:type="dxa"/>
            <w:tcBorders>
              <w:top w:val="single" w:sz="4" w:space="0" w:color="auto"/>
              <w:left w:val="single" w:sz="4" w:space="0" w:color="auto"/>
              <w:bottom w:val="single" w:sz="12" w:space="0" w:color="auto"/>
              <w:right w:val="single" w:sz="4" w:space="0" w:color="auto"/>
            </w:tcBorders>
          </w:tcPr>
          <w:p w14:paraId="1BDC8A43"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14:paraId="76B0E74E" w14:textId="77777777" w:rsidR="00935806" w:rsidRPr="00181B33" w:rsidRDefault="00935806" w:rsidP="007B1614">
            <w:pPr>
              <w:rPr>
                <w:color w:val="000000"/>
              </w:rPr>
            </w:pPr>
            <w:r w:rsidRPr="00181B33">
              <w:t xml:space="preserve">If CCPU_LEVEL = </w:t>
            </w:r>
            <w:r>
              <w:t>NTC</w:t>
            </w:r>
          </w:p>
        </w:tc>
      </w:tr>
    </w:tbl>
    <w:p w14:paraId="4161F230" w14:textId="77777777" w:rsidR="00935806" w:rsidRDefault="00935806" w:rsidP="00935806">
      <w:pPr>
        <w:pStyle w:val="Titre5Heading5-MandatoryrequirementsHeading5H5paragraphe2"/>
      </w:pPr>
    </w:p>
    <w:p w14:paraId="6594F6C6" w14:textId="77777777" w:rsidR="00935806" w:rsidRPr="00181B33" w:rsidRDefault="00935806" w:rsidP="00935806">
      <w:pPr>
        <w:pStyle w:val="Titre5Heading5-MandatoryrequirementsHeading5H5paragraphe2"/>
      </w:pPr>
      <w:r w:rsidRPr="00181B33">
        <w:t>Packet Number 4 : Train type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35806" w:rsidRPr="00181B33" w14:paraId="7130C20A" w14:textId="77777777" w:rsidTr="007B1614">
        <w:trPr>
          <w:cantSplit/>
        </w:trPr>
        <w:tc>
          <w:tcPr>
            <w:tcW w:w="1205" w:type="dxa"/>
            <w:tcBorders>
              <w:top w:val="single" w:sz="12" w:space="0" w:color="auto"/>
              <w:left w:val="single" w:sz="12" w:space="0" w:color="auto"/>
            </w:tcBorders>
          </w:tcPr>
          <w:p w14:paraId="1ECBF3E1"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1157D270" w14:textId="77777777" w:rsidR="00935806" w:rsidRPr="00181B33" w:rsidRDefault="00935806" w:rsidP="007B1614">
            <w:pPr>
              <w:keepNext/>
              <w:keepLines/>
              <w:rPr>
                <w:color w:val="000000"/>
              </w:rPr>
            </w:pPr>
            <w:r w:rsidRPr="00181B33">
              <w:rPr>
                <w:color w:val="000000"/>
              </w:rPr>
              <w:t>Information used by the TIU smart board, to select appropriate models to be sent to the Core CPU</w:t>
            </w:r>
          </w:p>
        </w:tc>
      </w:tr>
      <w:tr w:rsidR="00935806" w:rsidRPr="00181B33" w14:paraId="3E2D8F37" w14:textId="77777777" w:rsidTr="007B1614">
        <w:trPr>
          <w:cantSplit/>
        </w:trPr>
        <w:tc>
          <w:tcPr>
            <w:tcW w:w="1205" w:type="dxa"/>
            <w:tcBorders>
              <w:left w:val="single" w:sz="12" w:space="0" w:color="auto"/>
              <w:bottom w:val="nil"/>
            </w:tcBorders>
          </w:tcPr>
          <w:p w14:paraId="7690F20A"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31A265F1" w14:textId="77777777" w:rsidR="00935806" w:rsidRPr="00181B33" w:rsidRDefault="00935806" w:rsidP="007B1614">
            <w:pPr>
              <w:rPr>
                <w:color w:val="000000"/>
              </w:rPr>
            </w:pPr>
            <w:r w:rsidRPr="00181B33">
              <w:rPr>
                <w:color w:val="000000"/>
              </w:rPr>
              <w:t>Sporadically (sending triggered by event)</w:t>
            </w:r>
          </w:p>
        </w:tc>
      </w:tr>
      <w:tr w:rsidR="00935806" w:rsidRPr="00181B33" w14:paraId="3550E2E9" w14:textId="77777777" w:rsidTr="007B1614">
        <w:trPr>
          <w:cantSplit/>
        </w:trPr>
        <w:tc>
          <w:tcPr>
            <w:tcW w:w="1205" w:type="dxa"/>
            <w:tcBorders>
              <w:top w:val="single" w:sz="6" w:space="0" w:color="auto"/>
              <w:left w:val="single" w:sz="12" w:space="0" w:color="auto"/>
              <w:bottom w:val="nil"/>
            </w:tcBorders>
          </w:tcPr>
          <w:p w14:paraId="74DC0173" w14:textId="77777777" w:rsidR="00935806" w:rsidRPr="00181B33" w:rsidRDefault="00935806" w:rsidP="007B1614">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14:paraId="37309C21" w14:textId="77777777" w:rsidR="00935806" w:rsidRPr="00181B33" w:rsidRDefault="00935806" w:rsidP="007B1614">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14:paraId="5EE2617F" w14:textId="77777777" w:rsidR="00935806" w:rsidRPr="00181B33" w:rsidRDefault="00935806" w:rsidP="007B1614">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14:paraId="2DC3383A" w14:textId="77777777" w:rsidR="00935806" w:rsidRPr="00181B33" w:rsidRDefault="00935806" w:rsidP="007B1614">
            <w:pPr>
              <w:jc w:val="center"/>
              <w:rPr>
                <w:b/>
                <w:color w:val="000000"/>
              </w:rPr>
            </w:pPr>
            <w:r w:rsidRPr="00181B33">
              <w:rPr>
                <w:b/>
                <w:color w:val="000000"/>
              </w:rPr>
              <w:t>Comment</w:t>
            </w:r>
          </w:p>
        </w:tc>
      </w:tr>
      <w:tr w:rsidR="00935806" w:rsidRPr="00181B33" w14:paraId="71858C9A" w14:textId="77777777" w:rsidTr="007B1614">
        <w:trPr>
          <w:cantSplit/>
        </w:trPr>
        <w:tc>
          <w:tcPr>
            <w:tcW w:w="1205" w:type="dxa"/>
            <w:tcBorders>
              <w:top w:val="nil"/>
              <w:left w:val="single" w:sz="12" w:space="0" w:color="auto"/>
              <w:bottom w:val="nil"/>
            </w:tcBorders>
          </w:tcPr>
          <w:p w14:paraId="7B1DD650"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2B3BAD1" w14:textId="77777777" w:rsidR="00935806" w:rsidRPr="00181B33" w:rsidRDefault="00935806" w:rsidP="007B1614">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14:paraId="0412B23B"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5C4C2DCA" w14:textId="77777777" w:rsidR="00935806" w:rsidRPr="00181B33" w:rsidRDefault="00935806" w:rsidP="007B1614">
            <w:pPr>
              <w:rPr>
                <w:color w:val="000000"/>
              </w:rPr>
            </w:pPr>
          </w:p>
        </w:tc>
      </w:tr>
      <w:tr w:rsidR="00935806" w:rsidRPr="00181B33" w14:paraId="1D39947A" w14:textId="77777777" w:rsidTr="007B1614">
        <w:trPr>
          <w:cantSplit/>
        </w:trPr>
        <w:tc>
          <w:tcPr>
            <w:tcW w:w="1205" w:type="dxa"/>
            <w:tcBorders>
              <w:top w:val="nil"/>
              <w:left w:val="single" w:sz="12" w:space="0" w:color="auto"/>
              <w:bottom w:val="nil"/>
            </w:tcBorders>
          </w:tcPr>
          <w:p w14:paraId="2B6FD134"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7BB98909" w14:textId="77777777" w:rsidR="00935806" w:rsidRPr="00181B33" w:rsidRDefault="00935806" w:rsidP="007B1614">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14:paraId="17CB139C" w14:textId="77777777" w:rsidR="00935806" w:rsidRPr="00181B33" w:rsidRDefault="00935806" w:rsidP="007B1614">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14:paraId="64BC0C87" w14:textId="77777777" w:rsidR="00935806" w:rsidRPr="00181B33" w:rsidRDefault="00935806" w:rsidP="007B1614">
            <w:pPr>
              <w:rPr>
                <w:color w:val="000000"/>
              </w:rPr>
            </w:pPr>
          </w:p>
        </w:tc>
      </w:tr>
      <w:tr w:rsidR="00935806" w:rsidRPr="00181B33" w14:paraId="0BCC72AA" w14:textId="77777777" w:rsidTr="007B1614">
        <w:trPr>
          <w:cantSplit/>
        </w:trPr>
        <w:tc>
          <w:tcPr>
            <w:tcW w:w="1205" w:type="dxa"/>
            <w:tcBorders>
              <w:top w:val="nil"/>
              <w:left w:val="single" w:sz="12" w:space="0" w:color="auto"/>
              <w:bottom w:val="nil"/>
            </w:tcBorders>
          </w:tcPr>
          <w:p w14:paraId="4501C258"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F898262" w14:textId="77777777" w:rsidR="00935806" w:rsidRPr="00181B33" w:rsidRDefault="00935806" w:rsidP="007B1614">
            <w:pPr>
              <w:rPr>
                <w:color w:val="000000"/>
              </w:rPr>
            </w:pPr>
            <w:r w:rsidRPr="00181B33">
              <w:rPr>
                <w:color w:val="000000"/>
              </w:rPr>
              <w:t>CCPU_DECELERATION_CLASS_ID</w:t>
            </w:r>
          </w:p>
        </w:tc>
        <w:tc>
          <w:tcPr>
            <w:tcW w:w="1276" w:type="dxa"/>
            <w:tcBorders>
              <w:top w:val="single" w:sz="4" w:space="0" w:color="auto"/>
              <w:left w:val="single" w:sz="4" w:space="0" w:color="auto"/>
              <w:bottom w:val="single" w:sz="4" w:space="0" w:color="auto"/>
              <w:right w:val="single" w:sz="4" w:space="0" w:color="auto"/>
            </w:tcBorders>
          </w:tcPr>
          <w:p w14:paraId="095BD055"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14:paraId="2254018E" w14:textId="77777777" w:rsidR="00935806" w:rsidRPr="00181B33" w:rsidRDefault="00935806" w:rsidP="007B1614">
            <w:pPr>
              <w:rPr>
                <w:color w:val="000000"/>
              </w:rPr>
            </w:pPr>
          </w:p>
        </w:tc>
      </w:tr>
      <w:tr w:rsidR="00935806" w:rsidRPr="00181B33" w14:paraId="2AE4039B" w14:textId="77777777" w:rsidTr="007B1614">
        <w:trPr>
          <w:cantSplit/>
        </w:trPr>
        <w:tc>
          <w:tcPr>
            <w:tcW w:w="1205" w:type="dxa"/>
            <w:tcBorders>
              <w:top w:val="nil"/>
              <w:left w:val="single" w:sz="12" w:space="0" w:color="auto"/>
              <w:bottom w:val="single" w:sz="12" w:space="0" w:color="auto"/>
            </w:tcBorders>
          </w:tcPr>
          <w:p w14:paraId="3D57A193" w14:textId="77777777" w:rsidR="00935806" w:rsidRPr="00181B33" w:rsidRDefault="00935806" w:rsidP="007B1614">
            <w:pPr>
              <w:rPr>
                <w:i/>
                <w:color w:val="000000"/>
              </w:rPr>
            </w:pPr>
          </w:p>
        </w:tc>
        <w:tc>
          <w:tcPr>
            <w:tcW w:w="4678" w:type="dxa"/>
            <w:tcBorders>
              <w:top w:val="single" w:sz="4" w:space="0" w:color="auto"/>
              <w:bottom w:val="single" w:sz="12" w:space="0" w:color="auto"/>
              <w:right w:val="single" w:sz="4" w:space="0" w:color="auto"/>
            </w:tcBorders>
          </w:tcPr>
          <w:p w14:paraId="65DE589F" w14:textId="77777777" w:rsidR="00935806" w:rsidRPr="00181B33" w:rsidRDefault="00935806" w:rsidP="007B1614">
            <w:pPr>
              <w:rPr>
                <w:color w:val="000000"/>
              </w:rPr>
            </w:pPr>
            <w:r w:rsidRPr="00181B33">
              <w:rPr>
                <w:color w:val="000000"/>
              </w:rPr>
              <w:t>CCPU_BRAKE_DELAY_CLASS_ID</w:t>
            </w:r>
          </w:p>
        </w:tc>
        <w:tc>
          <w:tcPr>
            <w:tcW w:w="1276" w:type="dxa"/>
            <w:tcBorders>
              <w:top w:val="single" w:sz="4" w:space="0" w:color="auto"/>
              <w:left w:val="single" w:sz="4" w:space="0" w:color="auto"/>
              <w:bottom w:val="single" w:sz="12" w:space="0" w:color="auto"/>
              <w:right w:val="single" w:sz="4" w:space="0" w:color="auto"/>
            </w:tcBorders>
          </w:tcPr>
          <w:p w14:paraId="1DFAABE6" w14:textId="77777777" w:rsidR="00935806" w:rsidRPr="00181B33" w:rsidRDefault="00935806" w:rsidP="007B1614">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14:paraId="34A14BC1" w14:textId="77777777" w:rsidR="00935806" w:rsidRPr="00181B33" w:rsidRDefault="00935806" w:rsidP="007B1614">
            <w:pPr>
              <w:rPr>
                <w:color w:val="000000"/>
              </w:rPr>
            </w:pPr>
          </w:p>
        </w:tc>
      </w:tr>
    </w:tbl>
    <w:p w14:paraId="086B18A5" w14:textId="77777777" w:rsidR="00935806" w:rsidRDefault="00935806" w:rsidP="00935806">
      <w:pPr>
        <w:pStyle w:val="Titre5Heading5-MandatoryrequirementsHeading5H5paragraphe2"/>
      </w:pPr>
      <w:bookmarkStart w:id="76" w:name="PacTOB39"/>
    </w:p>
    <w:p w14:paraId="0F9D226C" w14:textId="77777777" w:rsidR="00935806" w:rsidRPr="00181B33" w:rsidRDefault="00935806" w:rsidP="00935806">
      <w:pPr>
        <w:pStyle w:val="Titre5Heading5-MandatoryrequirementsHeading5H5paragraphe2"/>
      </w:pPr>
      <w:r w:rsidRPr="00181B33">
        <w:t>Packet Number 5: Track Condition Change of traction power</w:t>
      </w:r>
      <w:bookmarkEnd w:id="7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35806" w:rsidRPr="00181B33" w14:paraId="40BF0694" w14:textId="77777777" w:rsidTr="007B1614">
        <w:trPr>
          <w:cantSplit/>
        </w:trPr>
        <w:tc>
          <w:tcPr>
            <w:tcW w:w="1205" w:type="dxa"/>
            <w:tcBorders>
              <w:top w:val="single" w:sz="12" w:space="0" w:color="auto"/>
            </w:tcBorders>
          </w:tcPr>
          <w:p w14:paraId="1A3E50B8" w14:textId="77777777" w:rsidR="00935806" w:rsidRPr="00181B33" w:rsidRDefault="00935806" w:rsidP="007B1614">
            <w:pPr>
              <w:keepNext/>
              <w:keepLines/>
              <w:rPr>
                <w:i/>
              </w:rPr>
            </w:pPr>
            <w:r w:rsidRPr="00181B33">
              <w:rPr>
                <w:b/>
                <w:i/>
              </w:rPr>
              <w:t>Description</w:t>
            </w:r>
          </w:p>
        </w:tc>
        <w:tc>
          <w:tcPr>
            <w:tcW w:w="8797" w:type="dxa"/>
            <w:gridSpan w:val="4"/>
            <w:tcBorders>
              <w:top w:val="single" w:sz="12" w:space="0" w:color="auto"/>
            </w:tcBorders>
          </w:tcPr>
          <w:p w14:paraId="63AB6142" w14:textId="77777777" w:rsidR="00935806" w:rsidRPr="00181B33" w:rsidRDefault="00935806" w:rsidP="007B1614">
            <w:pPr>
              <w:keepNext/>
              <w:keepLines/>
            </w:pPr>
            <w:r w:rsidRPr="00181B33">
              <w:t>The packet gives information about change of the traction power system.</w:t>
            </w:r>
          </w:p>
        </w:tc>
      </w:tr>
      <w:tr w:rsidR="00935806" w:rsidRPr="00181B33" w14:paraId="59EB99AA" w14:textId="77777777" w:rsidTr="007B1614">
        <w:trPr>
          <w:gridAfter w:val="1"/>
          <w:wAfter w:w="8" w:type="dxa"/>
          <w:cantSplit/>
        </w:trPr>
        <w:tc>
          <w:tcPr>
            <w:tcW w:w="1205" w:type="dxa"/>
            <w:tcBorders>
              <w:left w:val="single" w:sz="12" w:space="0" w:color="auto"/>
              <w:bottom w:val="nil"/>
            </w:tcBorders>
          </w:tcPr>
          <w:p w14:paraId="7B6C414A"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0311B8CF" w14:textId="77777777" w:rsidR="00935806" w:rsidRPr="00181B33" w:rsidRDefault="00935806" w:rsidP="007B1614">
            <w:pPr>
              <w:rPr>
                <w:color w:val="000000"/>
              </w:rPr>
            </w:pPr>
            <w:r w:rsidRPr="00181B33">
              <w:rPr>
                <w:color w:val="000000"/>
              </w:rPr>
              <w:t>Sporadically (sending triggered by event)</w:t>
            </w:r>
          </w:p>
        </w:tc>
      </w:tr>
      <w:tr w:rsidR="00935806" w:rsidRPr="00181B33" w14:paraId="41B97C30" w14:textId="77777777" w:rsidTr="007B1614">
        <w:trPr>
          <w:cantSplit/>
        </w:trPr>
        <w:tc>
          <w:tcPr>
            <w:tcW w:w="1205" w:type="dxa"/>
            <w:tcBorders>
              <w:top w:val="single" w:sz="4" w:space="0" w:color="auto"/>
              <w:left w:val="single" w:sz="12" w:space="0" w:color="auto"/>
              <w:bottom w:val="nil"/>
              <w:right w:val="single" w:sz="6" w:space="0" w:color="auto"/>
            </w:tcBorders>
          </w:tcPr>
          <w:p w14:paraId="3E72FF01" w14:textId="77777777" w:rsidR="00935806" w:rsidRPr="00181B33" w:rsidRDefault="00935806" w:rsidP="007B1614">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14:paraId="5CAD9796" w14:textId="77777777" w:rsidR="00935806" w:rsidRPr="00181B33" w:rsidRDefault="00935806" w:rsidP="007B1614">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14:paraId="0A9D479D" w14:textId="77777777" w:rsidR="00935806" w:rsidRPr="00181B33" w:rsidRDefault="00935806" w:rsidP="007B1614">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14:paraId="4ED0F7A6" w14:textId="77777777" w:rsidR="00935806" w:rsidRPr="00181B33" w:rsidRDefault="00935806" w:rsidP="007B1614">
            <w:pPr>
              <w:jc w:val="center"/>
              <w:rPr>
                <w:b/>
              </w:rPr>
            </w:pPr>
            <w:r w:rsidRPr="00181B33">
              <w:rPr>
                <w:b/>
              </w:rPr>
              <w:t>Comment</w:t>
            </w:r>
          </w:p>
        </w:tc>
      </w:tr>
      <w:tr w:rsidR="00935806" w:rsidRPr="00181B33" w14:paraId="01CCE536" w14:textId="77777777" w:rsidTr="007B1614">
        <w:trPr>
          <w:cantSplit/>
        </w:trPr>
        <w:tc>
          <w:tcPr>
            <w:tcW w:w="1205" w:type="dxa"/>
            <w:tcBorders>
              <w:top w:val="nil"/>
              <w:left w:val="single" w:sz="12" w:space="0" w:color="auto"/>
              <w:bottom w:val="nil"/>
              <w:right w:val="single" w:sz="6" w:space="0" w:color="auto"/>
            </w:tcBorders>
          </w:tcPr>
          <w:p w14:paraId="03DE11F6"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7963B9A5" w14:textId="77777777" w:rsidR="00935806" w:rsidRPr="00181B33" w:rsidRDefault="00935806" w:rsidP="007B1614">
            <w:r w:rsidRPr="00181B33">
              <w:t>NID_PACKET</w:t>
            </w:r>
          </w:p>
        </w:tc>
        <w:tc>
          <w:tcPr>
            <w:tcW w:w="1276" w:type="dxa"/>
            <w:tcBorders>
              <w:top w:val="single" w:sz="4" w:space="0" w:color="auto"/>
              <w:left w:val="single" w:sz="6" w:space="0" w:color="auto"/>
              <w:bottom w:val="single" w:sz="4" w:space="0" w:color="auto"/>
              <w:right w:val="single" w:sz="6" w:space="0" w:color="auto"/>
            </w:tcBorders>
          </w:tcPr>
          <w:p w14:paraId="01D5E063" w14:textId="77777777" w:rsidR="00935806" w:rsidRPr="00181B33" w:rsidRDefault="00935806" w:rsidP="007B1614">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14:paraId="050DE9BF" w14:textId="77777777" w:rsidR="00935806" w:rsidRPr="00181B33" w:rsidRDefault="00935806" w:rsidP="007B1614"/>
        </w:tc>
      </w:tr>
      <w:tr w:rsidR="00935806" w:rsidRPr="00181B33" w14:paraId="162A99EF" w14:textId="77777777" w:rsidTr="007B1614">
        <w:trPr>
          <w:cantSplit/>
        </w:trPr>
        <w:tc>
          <w:tcPr>
            <w:tcW w:w="1205" w:type="dxa"/>
            <w:tcBorders>
              <w:top w:val="nil"/>
              <w:left w:val="single" w:sz="12" w:space="0" w:color="auto"/>
              <w:bottom w:val="nil"/>
              <w:right w:val="single" w:sz="6" w:space="0" w:color="auto"/>
            </w:tcBorders>
          </w:tcPr>
          <w:p w14:paraId="2C820227"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12996FF0" w14:textId="77777777" w:rsidR="00935806" w:rsidRPr="00181B33" w:rsidRDefault="00935806" w:rsidP="007B1614">
            <w:r w:rsidRPr="00181B33">
              <w:t>L_PACKET</w:t>
            </w:r>
          </w:p>
        </w:tc>
        <w:tc>
          <w:tcPr>
            <w:tcW w:w="1276" w:type="dxa"/>
            <w:tcBorders>
              <w:top w:val="single" w:sz="4" w:space="0" w:color="auto"/>
              <w:left w:val="single" w:sz="6" w:space="0" w:color="auto"/>
              <w:bottom w:val="single" w:sz="4" w:space="0" w:color="auto"/>
              <w:right w:val="single" w:sz="6" w:space="0" w:color="auto"/>
            </w:tcBorders>
          </w:tcPr>
          <w:p w14:paraId="2367FEA4" w14:textId="77777777" w:rsidR="00935806" w:rsidRPr="00181B33" w:rsidRDefault="00935806" w:rsidP="007B1614">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14:paraId="67A092BF" w14:textId="77777777" w:rsidR="00935806" w:rsidRPr="00181B33" w:rsidRDefault="00935806" w:rsidP="007B1614"/>
        </w:tc>
      </w:tr>
      <w:tr w:rsidR="00935806" w:rsidRPr="00181B33" w14:paraId="378B3A5A" w14:textId="77777777" w:rsidTr="007B1614">
        <w:trPr>
          <w:gridAfter w:val="1"/>
          <w:wAfter w:w="8" w:type="dxa"/>
          <w:cantSplit/>
        </w:trPr>
        <w:tc>
          <w:tcPr>
            <w:tcW w:w="1205" w:type="dxa"/>
            <w:tcBorders>
              <w:top w:val="nil"/>
              <w:left w:val="single" w:sz="12" w:space="0" w:color="auto"/>
              <w:bottom w:val="nil"/>
            </w:tcBorders>
          </w:tcPr>
          <w:p w14:paraId="7B60128E"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FB4BC49" w14:textId="77777777" w:rsidR="00935806" w:rsidRPr="00181B33" w:rsidRDefault="00935806" w:rsidP="007B1614">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14:paraId="43A8092C"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2074AFDB" w14:textId="77777777" w:rsidR="00935806" w:rsidRPr="00181B33" w:rsidRDefault="00935806" w:rsidP="007B1614">
            <w:pPr>
              <w:rPr>
                <w:color w:val="000000"/>
              </w:rPr>
            </w:pPr>
          </w:p>
        </w:tc>
      </w:tr>
      <w:tr w:rsidR="00935806" w:rsidRPr="00181B33" w14:paraId="031FEE62" w14:textId="77777777" w:rsidTr="007B1614">
        <w:trPr>
          <w:gridAfter w:val="1"/>
          <w:wAfter w:w="8" w:type="dxa"/>
          <w:cantSplit/>
        </w:trPr>
        <w:tc>
          <w:tcPr>
            <w:tcW w:w="1205" w:type="dxa"/>
            <w:tcBorders>
              <w:top w:val="nil"/>
              <w:left w:val="single" w:sz="12" w:space="0" w:color="auto"/>
              <w:bottom w:val="nil"/>
            </w:tcBorders>
          </w:tcPr>
          <w:p w14:paraId="734A67B5"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87982DE" w14:textId="77777777" w:rsidR="00935806" w:rsidRPr="00181B33" w:rsidRDefault="00935806" w:rsidP="007B1614">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14:paraId="389E38B8" w14:textId="77777777" w:rsidR="00935806" w:rsidRPr="00181B33" w:rsidRDefault="00935806" w:rsidP="007B1614">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14:paraId="28F2BBEB" w14:textId="77777777" w:rsidR="00935806" w:rsidRPr="00181B33" w:rsidRDefault="00935806" w:rsidP="007B1614">
            <w:pPr>
              <w:rPr>
                <w:color w:val="000000"/>
              </w:rPr>
            </w:pPr>
          </w:p>
        </w:tc>
      </w:tr>
      <w:tr w:rsidR="00935806" w:rsidRPr="00181B33" w14:paraId="0C3697B3" w14:textId="77777777" w:rsidTr="007B1614">
        <w:trPr>
          <w:gridAfter w:val="1"/>
          <w:wAfter w:w="8" w:type="dxa"/>
          <w:cantSplit/>
        </w:trPr>
        <w:tc>
          <w:tcPr>
            <w:tcW w:w="1205" w:type="dxa"/>
            <w:tcBorders>
              <w:top w:val="nil"/>
              <w:left w:val="single" w:sz="12" w:space="0" w:color="auto"/>
              <w:bottom w:val="nil"/>
            </w:tcBorders>
          </w:tcPr>
          <w:p w14:paraId="7B08C811"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1AF0234D" w14:textId="77777777" w:rsidR="00935806" w:rsidRPr="00181B33" w:rsidRDefault="00935806" w:rsidP="007B1614">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14:paraId="0986F367" w14:textId="77777777" w:rsidR="00935806" w:rsidRPr="00181B33" w:rsidRDefault="00935806" w:rsidP="007B1614">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14:paraId="19347343" w14:textId="77777777" w:rsidR="00935806" w:rsidRPr="00181B33" w:rsidRDefault="00935806" w:rsidP="007B1614">
            <w:pPr>
              <w:rPr>
                <w:color w:val="000000"/>
              </w:rPr>
            </w:pPr>
          </w:p>
        </w:tc>
      </w:tr>
      <w:tr w:rsidR="00935806" w:rsidRPr="00181B33" w14:paraId="511642EA" w14:textId="77777777" w:rsidTr="007B1614">
        <w:trPr>
          <w:cantSplit/>
        </w:trPr>
        <w:tc>
          <w:tcPr>
            <w:tcW w:w="1205" w:type="dxa"/>
            <w:tcBorders>
              <w:top w:val="nil"/>
              <w:left w:val="single" w:sz="12" w:space="0" w:color="auto"/>
              <w:bottom w:val="nil"/>
              <w:right w:val="nil"/>
            </w:tcBorders>
          </w:tcPr>
          <w:p w14:paraId="25667702" w14:textId="77777777" w:rsidR="00935806" w:rsidRPr="00181B33" w:rsidRDefault="00935806" w:rsidP="007B1614">
            <w:pPr>
              <w:rPr>
                <w:i/>
                <w:color w:val="000000"/>
              </w:rPr>
            </w:pPr>
          </w:p>
        </w:tc>
        <w:tc>
          <w:tcPr>
            <w:tcW w:w="4678" w:type="dxa"/>
            <w:tcBorders>
              <w:top w:val="single" w:sz="4" w:space="0" w:color="auto"/>
              <w:left w:val="single" w:sz="4" w:space="0" w:color="auto"/>
              <w:bottom w:val="single" w:sz="4" w:space="0" w:color="auto"/>
              <w:right w:val="single" w:sz="4" w:space="0" w:color="auto"/>
            </w:tcBorders>
          </w:tcPr>
          <w:p w14:paraId="66F05E6B" w14:textId="77777777" w:rsidR="00935806" w:rsidRPr="00181B33" w:rsidRDefault="00935806" w:rsidP="007B1614">
            <w:pPr>
              <w:rPr>
                <w:color w:val="000000"/>
              </w:rPr>
            </w:pPr>
            <w:r w:rsidRPr="00181B33">
              <w:rPr>
                <w:color w:val="000000"/>
              </w:rPr>
              <w:t>Q_LINK</w:t>
            </w:r>
          </w:p>
        </w:tc>
        <w:tc>
          <w:tcPr>
            <w:tcW w:w="1276" w:type="dxa"/>
            <w:tcBorders>
              <w:top w:val="single" w:sz="4" w:space="0" w:color="auto"/>
              <w:left w:val="single" w:sz="4" w:space="0" w:color="auto"/>
              <w:bottom w:val="single" w:sz="4" w:space="0" w:color="auto"/>
              <w:right w:val="single" w:sz="4" w:space="0" w:color="auto"/>
            </w:tcBorders>
          </w:tcPr>
          <w:p w14:paraId="2E630EC8" w14:textId="77777777" w:rsidR="00935806" w:rsidRPr="00181B33" w:rsidRDefault="00935806" w:rsidP="007B1614">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14:paraId="293AD551" w14:textId="77777777" w:rsidR="00935806" w:rsidRPr="00181B33" w:rsidRDefault="00935806" w:rsidP="007B1614">
            <w:pPr>
              <w:rPr>
                <w:color w:val="000000"/>
              </w:rPr>
            </w:pPr>
          </w:p>
        </w:tc>
      </w:tr>
      <w:tr w:rsidR="00935806" w:rsidRPr="00181B33" w14:paraId="78B8A4F9" w14:textId="77777777" w:rsidTr="007B1614">
        <w:trPr>
          <w:cantSplit/>
        </w:trPr>
        <w:tc>
          <w:tcPr>
            <w:tcW w:w="1205" w:type="dxa"/>
            <w:tcBorders>
              <w:top w:val="nil"/>
              <w:left w:val="single" w:sz="12" w:space="0" w:color="auto"/>
              <w:bottom w:val="nil"/>
              <w:right w:val="nil"/>
            </w:tcBorders>
          </w:tcPr>
          <w:p w14:paraId="5E11F794" w14:textId="77777777" w:rsidR="00935806" w:rsidRPr="00181B33" w:rsidRDefault="00935806" w:rsidP="007B1614">
            <w:pPr>
              <w:rPr>
                <w:i/>
                <w:color w:val="000000"/>
              </w:rPr>
            </w:pPr>
          </w:p>
        </w:tc>
        <w:tc>
          <w:tcPr>
            <w:tcW w:w="4678" w:type="dxa"/>
            <w:tcBorders>
              <w:top w:val="single" w:sz="4" w:space="0" w:color="auto"/>
              <w:left w:val="single" w:sz="4" w:space="0" w:color="auto"/>
              <w:bottom w:val="single" w:sz="4" w:space="0" w:color="auto"/>
              <w:right w:val="single" w:sz="4" w:space="0" w:color="auto"/>
            </w:tcBorders>
          </w:tcPr>
          <w:p w14:paraId="7253CA2B" w14:textId="77777777" w:rsidR="00935806" w:rsidRPr="00181B33" w:rsidRDefault="00935806" w:rsidP="007B1614">
            <w:pPr>
              <w:rPr>
                <w:color w:val="000000"/>
              </w:rPr>
            </w:pPr>
            <w:r w:rsidRPr="00181B33">
              <w:rPr>
                <w:color w:val="000000"/>
              </w:rPr>
              <w:t>Q_TRACKINIT</w:t>
            </w:r>
          </w:p>
        </w:tc>
        <w:tc>
          <w:tcPr>
            <w:tcW w:w="1276" w:type="dxa"/>
            <w:tcBorders>
              <w:top w:val="single" w:sz="4" w:space="0" w:color="auto"/>
              <w:left w:val="single" w:sz="4" w:space="0" w:color="auto"/>
              <w:bottom w:val="single" w:sz="4" w:space="0" w:color="auto"/>
              <w:right w:val="single" w:sz="4" w:space="0" w:color="auto"/>
            </w:tcBorders>
          </w:tcPr>
          <w:p w14:paraId="137FD8EC" w14:textId="77777777" w:rsidR="00935806" w:rsidRPr="00181B33" w:rsidRDefault="00935806" w:rsidP="007B1614">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14:paraId="2AB18E9B" w14:textId="77777777" w:rsidR="00935806" w:rsidRPr="00181B33" w:rsidRDefault="00935806" w:rsidP="007B1614">
            <w:pPr>
              <w:rPr>
                <w:color w:val="000000"/>
              </w:rPr>
            </w:pPr>
          </w:p>
        </w:tc>
      </w:tr>
      <w:tr w:rsidR="00935806" w:rsidRPr="00181B33" w14:paraId="08D5A9D9" w14:textId="77777777" w:rsidTr="007B1614">
        <w:trPr>
          <w:cantSplit/>
        </w:trPr>
        <w:tc>
          <w:tcPr>
            <w:tcW w:w="1205" w:type="dxa"/>
            <w:tcBorders>
              <w:top w:val="nil"/>
              <w:left w:val="single" w:sz="12" w:space="0" w:color="auto"/>
              <w:bottom w:val="nil"/>
              <w:right w:val="nil"/>
            </w:tcBorders>
          </w:tcPr>
          <w:p w14:paraId="5E9DEE66" w14:textId="77777777" w:rsidR="00935806" w:rsidRPr="00181B33" w:rsidRDefault="00935806" w:rsidP="007B1614">
            <w:pPr>
              <w:rPr>
                <w:i/>
                <w:color w:val="000000"/>
              </w:rPr>
            </w:pPr>
          </w:p>
        </w:tc>
        <w:tc>
          <w:tcPr>
            <w:tcW w:w="4678" w:type="dxa"/>
            <w:tcBorders>
              <w:top w:val="single" w:sz="4" w:space="0" w:color="auto"/>
              <w:left w:val="single" w:sz="4" w:space="0" w:color="auto"/>
              <w:bottom w:val="single" w:sz="4" w:space="0" w:color="auto"/>
              <w:right w:val="single" w:sz="4" w:space="0" w:color="auto"/>
            </w:tcBorders>
          </w:tcPr>
          <w:p w14:paraId="6BCFA854" w14:textId="77777777" w:rsidR="00935806" w:rsidRPr="00181B33" w:rsidRDefault="00935806" w:rsidP="007B1614">
            <w:pPr>
              <w:rPr>
                <w:color w:val="000000"/>
              </w:rPr>
            </w:pPr>
            <w:r w:rsidRPr="00181B33">
              <w:rPr>
                <w:color w:val="000000"/>
              </w:rPr>
              <w:tab/>
              <w:t>D_TRACKINIT</w:t>
            </w:r>
          </w:p>
        </w:tc>
        <w:tc>
          <w:tcPr>
            <w:tcW w:w="1276" w:type="dxa"/>
            <w:tcBorders>
              <w:top w:val="single" w:sz="4" w:space="0" w:color="auto"/>
              <w:left w:val="single" w:sz="4" w:space="0" w:color="auto"/>
              <w:bottom w:val="single" w:sz="4" w:space="0" w:color="auto"/>
              <w:right w:val="single" w:sz="4" w:space="0" w:color="auto"/>
            </w:tcBorders>
          </w:tcPr>
          <w:p w14:paraId="1879803A" w14:textId="77777777" w:rsidR="00935806" w:rsidRPr="00181B33" w:rsidRDefault="00935806" w:rsidP="007B1614">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14:paraId="0838DF28" w14:textId="77777777" w:rsidR="00935806" w:rsidRPr="00181B33" w:rsidRDefault="00935806" w:rsidP="007B1614">
            <w:pPr>
              <w:rPr>
                <w:color w:val="000000"/>
              </w:rPr>
            </w:pPr>
            <w:r w:rsidRPr="00181B33">
              <w:rPr>
                <w:color w:val="000000"/>
              </w:rPr>
              <w:t>Only if Q_TRACKINIT = 1</w:t>
            </w:r>
          </w:p>
        </w:tc>
      </w:tr>
      <w:tr w:rsidR="00935806" w:rsidRPr="00181B33" w14:paraId="18FFE852" w14:textId="77777777" w:rsidTr="007B1614">
        <w:trPr>
          <w:cantSplit/>
        </w:trPr>
        <w:tc>
          <w:tcPr>
            <w:tcW w:w="1205" w:type="dxa"/>
            <w:tcBorders>
              <w:top w:val="nil"/>
              <w:left w:val="single" w:sz="12" w:space="0" w:color="auto"/>
              <w:bottom w:val="nil"/>
              <w:right w:val="single" w:sz="6" w:space="0" w:color="auto"/>
            </w:tcBorders>
          </w:tcPr>
          <w:p w14:paraId="07E192AC"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73C483BC" w14:textId="77777777" w:rsidR="00935806" w:rsidRPr="00181B33" w:rsidRDefault="00935806" w:rsidP="007B1614">
            <w:r w:rsidRPr="00181B33">
              <w:tab/>
              <w:t>D_TRACTION_MAX</w:t>
            </w:r>
          </w:p>
        </w:tc>
        <w:tc>
          <w:tcPr>
            <w:tcW w:w="1276" w:type="dxa"/>
            <w:tcBorders>
              <w:top w:val="single" w:sz="4" w:space="0" w:color="auto"/>
              <w:left w:val="single" w:sz="6" w:space="0" w:color="auto"/>
              <w:bottom w:val="single" w:sz="4" w:space="0" w:color="auto"/>
              <w:right w:val="single" w:sz="6" w:space="0" w:color="auto"/>
            </w:tcBorders>
          </w:tcPr>
          <w:p w14:paraId="54FEA66D" w14:textId="77777777" w:rsidR="00935806" w:rsidRPr="00181B33" w:rsidRDefault="00935806" w:rsidP="007B1614">
            <w:pPr>
              <w:jc w:val="center"/>
            </w:pPr>
            <w:r w:rsidRPr="00181B33">
              <w:t>16</w:t>
            </w:r>
          </w:p>
        </w:tc>
        <w:tc>
          <w:tcPr>
            <w:tcW w:w="2843" w:type="dxa"/>
            <w:gridSpan w:val="2"/>
            <w:tcBorders>
              <w:top w:val="single" w:sz="4" w:space="0" w:color="auto"/>
              <w:left w:val="single" w:sz="6" w:space="0" w:color="auto"/>
              <w:bottom w:val="single" w:sz="4" w:space="0" w:color="auto"/>
              <w:right w:val="single" w:sz="12" w:space="0" w:color="auto"/>
            </w:tcBorders>
          </w:tcPr>
          <w:p w14:paraId="4843896D" w14:textId="77777777" w:rsidR="00935806" w:rsidRDefault="00935806" w:rsidP="007B1614">
            <w:pPr>
              <w:rPr>
                <w:color w:val="000000"/>
              </w:rPr>
            </w:pPr>
            <w:r w:rsidRPr="00181B33">
              <w:rPr>
                <w:color w:val="000000"/>
              </w:rPr>
              <w:t>Only if Q_TRACKINIT = 0</w:t>
            </w:r>
          </w:p>
          <w:p w14:paraId="61FBEEAA" w14:textId="77777777" w:rsidR="00935806" w:rsidRPr="00181B33" w:rsidRDefault="00935806" w:rsidP="007B1614">
            <w:r>
              <w:rPr>
                <w:color w:val="000000"/>
              </w:rPr>
              <w:t>Related to max safe front end</w:t>
            </w:r>
          </w:p>
        </w:tc>
      </w:tr>
      <w:tr w:rsidR="00935806" w:rsidRPr="00181B33" w14:paraId="3852C784" w14:textId="77777777" w:rsidTr="007B1614">
        <w:trPr>
          <w:cantSplit/>
        </w:trPr>
        <w:tc>
          <w:tcPr>
            <w:tcW w:w="1205" w:type="dxa"/>
            <w:tcBorders>
              <w:top w:val="nil"/>
              <w:left w:val="single" w:sz="12" w:space="0" w:color="auto"/>
              <w:bottom w:val="nil"/>
              <w:right w:val="single" w:sz="6" w:space="0" w:color="auto"/>
            </w:tcBorders>
          </w:tcPr>
          <w:p w14:paraId="2C804F3B"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516C622D" w14:textId="77777777" w:rsidR="00935806" w:rsidRPr="00181B33" w:rsidRDefault="00935806" w:rsidP="007B1614">
            <w:r w:rsidRPr="00181B33">
              <w:tab/>
              <w:t>D_TRACTION_MIN</w:t>
            </w:r>
          </w:p>
        </w:tc>
        <w:tc>
          <w:tcPr>
            <w:tcW w:w="1276" w:type="dxa"/>
            <w:tcBorders>
              <w:top w:val="single" w:sz="4" w:space="0" w:color="auto"/>
              <w:left w:val="single" w:sz="6" w:space="0" w:color="auto"/>
              <w:bottom w:val="single" w:sz="4" w:space="0" w:color="auto"/>
              <w:right w:val="single" w:sz="6" w:space="0" w:color="auto"/>
            </w:tcBorders>
          </w:tcPr>
          <w:p w14:paraId="45FF26B9" w14:textId="77777777" w:rsidR="00935806" w:rsidRPr="00181B33" w:rsidRDefault="00935806" w:rsidP="007B1614">
            <w:pPr>
              <w:jc w:val="center"/>
            </w:pPr>
            <w:r w:rsidRPr="00181B33">
              <w:t>16</w:t>
            </w:r>
          </w:p>
        </w:tc>
        <w:tc>
          <w:tcPr>
            <w:tcW w:w="2843" w:type="dxa"/>
            <w:gridSpan w:val="2"/>
            <w:tcBorders>
              <w:top w:val="single" w:sz="4" w:space="0" w:color="auto"/>
              <w:left w:val="single" w:sz="6" w:space="0" w:color="auto"/>
              <w:bottom w:val="single" w:sz="4" w:space="0" w:color="auto"/>
              <w:right w:val="single" w:sz="12" w:space="0" w:color="auto"/>
            </w:tcBorders>
          </w:tcPr>
          <w:p w14:paraId="687D60E5" w14:textId="77777777" w:rsidR="00935806" w:rsidRDefault="00935806" w:rsidP="007B1614">
            <w:pPr>
              <w:rPr>
                <w:color w:val="000000"/>
              </w:rPr>
            </w:pPr>
            <w:r w:rsidRPr="00181B33">
              <w:rPr>
                <w:color w:val="000000"/>
              </w:rPr>
              <w:t>Only if Q_TRACKINIT = 0</w:t>
            </w:r>
          </w:p>
          <w:p w14:paraId="2CFB1B4B" w14:textId="77777777" w:rsidR="00935806" w:rsidRPr="00181B33" w:rsidRDefault="00935806" w:rsidP="007B1614">
            <w:pPr>
              <w:rPr>
                <w:color w:val="000000"/>
              </w:rPr>
            </w:pPr>
            <w:r>
              <w:rPr>
                <w:color w:val="000000"/>
              </w:rPr>
              <w:t>Related to min safe rear end</w:t>
            </w:r>
          </w:p>
        </w:tc>
      </w:tr>
      <w:tr w:rsidR="00935806" w:rsidRPr="00181B33" w14:paraId="790C7D8A" w14:textId="77777777" w:rsidTr="007B1614">
        <w:trPr>
          <w:cantSplit/>
        </w:trPr>
        <w:tc>
          <w:tcPr>
            <w:tcW w:w="1205" w:type="dxa"/>
            <w:tcBorders>
              <w:top w:val="nil"/>
              <w:left w:val="single" w:sz="12" w:space="0" w:color="auto"/>
              <w:bottom w:val="nil"/>
              <w:right w:val="single" w:sz="6" w:space="0" w:color="auto"/>
            </w:tcBorders>
          </w:tcPr>
          <w:p w14:paraId="5ABCE06D" w14:textId="77777777" w:rsidR="00935806" w:rsidRPr="00181B33" w:rsidRDefault="00935806" w:rsidP="007B1614">
            <w:pPr>
              <w:rPr>
                <w:b/>
                <w:i/>
              </w:rPr>
            </w:pPr>
          </w:p>
        </w:tc>
        <w:tc>
          <w:tcPr>
            <w:tcW w:w="4678" w:type="dxa"/>
            <w:tcBorders>
              <w:top w:val="single" w:sz="4" w:space="0" w:color="auto"/>
              <w:left w:val="single" w:sz="6" w:space="0" w:color="auto"/>
              <w:bottom w:val="single" w:sz="4" w:space="0" w:color="auto"/>
              <w:right w:val="single" w:sz="6" w:space="0" w:color="auto"/>
            </w:tcBorders>
          </w:tcPr>
          <w:p w14:paraId="1AFAAEC2" w14:textId="77777777" w:rsidR="00935806" w:rsidRPr="00181B33" w:rsidRDefault="00935806" w:rsidP="007B1614">
            <w:r w:rsidRPr="00181B33">
              <w:tab/>
              <w:t>M_</w:t>
            </w:r>
            <w:r>
              <w:t>VOLTAGE</w:t>
            </w:r>
          </w:p>
        </w:tc>
        <w:tc>
          <w:tcPr>
            <w:tcW w:w="1276" w:type="dxa"/>
            <w:tcBorders>
              <w:top w:val="single" w:sz="4" w:space="0" w:color="auto"/>
              <w:left w:val="single" w:sz="6" w:space="0" w:color="auto"/>
              <w:bottom w:val="single" w:sz="4" w:space="0" w:color="auto"/>
              <w:right w:val="single" w:sz="6" w:space="0" w:color="auto"/>
            </w:tcBorders>
          </w:tcPr>
          <w:p w14:paraId="1E0F174E" w14:textId="77777777" w:rsidR="00935806" w:rsidRPr="00181B33" w:rsidRDefault="00935806" w:rsidP="007B1614">
            <w:pPr>
              <w:jc w:val="center"/>
            </w:pPr>
            <w:r>
              <w:t>4</w:t>
            </w:r>
          </w:p>
        </w:tc>
        <w:tc>
          <w:tcPr>
            <w:tcW w:w="2843" w:type="dxa"/>
            <w:gridSpan w:val="2"/>
            <w:tcBorders>
              <w:top w:val="single" w:sz="4" w:space="0" w:color="auto"/>
              <w:left w:val="single" w:sz="6" w:space="0" w:color="auto"/>
              <w:bottom w:val="single" w:sz="4" w:space="0" w:color="auto"/>
              <w:right w:val="single" w:sz="12" w:space="0" w:color="auto"/>
            </w:tcBorders>
          </w:tcPr>
          <w:p w14:paraId="43FDC21C" w14:textId="77777777" w:rsidR="00935806" w:rsidRPr="00181B33" w:rsidRDefault="00935806" w:rsidP="007B1614">
            <w:r w:rsidRPr="00181B33">
              <w:t xml:space="preserve">Type of traction, only if Q_TRACKINIT = 0. </w:t>
            </w:r>
          </w:p>
        </w:tc>
      </w:tr>
      <w:tr w:rsidR="00935806" w:rsidRPr="00181B33" w14:paraId="75DA4B51" w14:textId="77777777" w:rsidTr="007B1614">
        <w:trPr>
          <w:cantSplit/>
        </w:trPr>
        <w:tc>
          <w:tcPr>
            <w:tcW w:w="1205" w:type="dxa"/>
            <w:tcBorders>
              <w:top w:val="nil"/>
              <w:left w:val="single" w:sz="12" w:space="0" w:color="auto"/>
              <w:bottom w:val="single" w:sz="12" w:space="0" w:color="auto"/>
              <w:right w:val="single" w:sz="6" w:space="0" w:color="auto"/>
            </w:tcBorders>
          </w:tcPr>
          <w:p w14:paraId="6F39215F" w14:textId="77777777" w:rsidR="00935806" w:rsidRPr="00181B33" w:rsidRDefault="00935806" w:rsidP="007B1614">
            <w:pPr>
              <w:rPr>
                <w:i/>
              </w:rPr>
            </w:pPr>
          </w:p>
        </w:tc>
        <w:tc>
          <w:tcPr>
            <w:tcW w:w="4678" w:type="dxa"/>
            <w:tcBorders>
              <w:top w:val="single" w:sz="4" w:space="0" w:color="auto"/>
              <w:left w:val="single" w:sz="6" w:space="0" w:color="auto"/>
              <w:bottom w:val="single" w:sz="12" w:space="0" w:color="auto"/>
              <w:right w:val="single" w:sz="6" w:space="0" w:color="auto"/>
            </w:tcBorders>
          </w:tcPr>
          <w:p w14:paraId="7DC23EA8" w14:textId="77777777" w:rsidR="00935806" w:rsidRPr="00181B33" w:rsidRDefault="00935806" w:rsidP="007B1614">
            <w:r>
              <w:tab/>
            </w:r>
            <w:r>
              <w:tab/>
              <w:t>NID_CTRACTION</w:t>
            </w:r>
          </w:p>
        </w:tc>
        <w:tc>
          <w:tcPr>
            <w:tcW w:w="1276" w:type="dxa"/>
            <w:tcBorders>
              <w:top w:val="single" w:sz="4" w:space="0" w:color="auto"/>
              <w:left w:val="single" w:sz="6" w:space="0" w:color="auto"/>
              <w:bottom w:val="single" w:sz="12" w:space="0" w:color="auto"/>
              <w:right w:val="single" w:sz="6" w:space="0" w:color="auto"/>
            </w:tcBorders>
          </w:tcPr>
          <w:p w14:paraId="1FEAAAB2" w14:textId="77777777" w:rsidR="00935806" w:rsidRPr="00181B33" w:rsidRDefault="00935806" w:rsidP="007B1614">
            <w:pPr>
              <w:jc w:val="center"/>
            </w:pPr>
            <w:r>
              <w:t>10</w:t>
            </w:r>
          </w:p>
        </w:tc>
        <w:tc>
          <w:tcPr>
            <w:tcW w:w="2843" w:type="dxa"/>
            <w:gridSpan w:val="2"/>
            <w:tcBorders>
              <w:top w:val="single" w:sz="4" w:space="0" w:color="auto"/>
              <w:left w:val="single" w:sz="6" w:space="0" w:color="auto"/>
              <w:bottom w:val="single" w:sz="12" w:space="0" w:color="auto"/>
              <w:right w:val="single" w:sz="12" w:space="0" w:color="auto"/>
            </w:tcBorders>
          </w:tcPr>
          <w:p w14:paraId="08A3254A" w14:textId="77777777" w:rsidR="00935806" w:rsidRPr="00181B33" w:rsidRDefault="00935806" w:rsidP="007B1614">
            <w:r>
              <w:rPr>
                <w:color w:val="000000"/>
              </w:rPr>
              <w:t>Only if M_VOLTAGE &lt;&gt; 0</w:t>
            </w:r>
          </w:p>
        </w:tc>
      </w:tr>
    </w:tbl>
    <w:p w14:paraId="52884E8C" w14:textId="77777777" w:rsidR="00935806" w:rsidRDefault="00935806" w:rsidP="00935806">
      <w:pPr>
        <w:pStyle w:val="Titre5Heading5-MandatoryrequirementsHeading5H5paragraphe2"/>
      </w:pPr>
    </w:p>
    <w:p w14:paraId="523A2EE5" w14:textId="77777777" w:rsidR="00935806" w:rsidRPr="00181B33" w:rsidRDefault="00935806" w:rsidP="00935806">
      <w:pPr>
        <w:pStyle w:val="Titre5Heading5-MandatoryrequirementsHeading5H5paragraphe2"/>
      </w:pPr>
      <w:r w:rsidRPr="00181B33">
        <w:t>Packet Number 6: Location reference update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35806" w:rsidRPr="00181B33" w14:paraId="30E67474" w14:textId="77777777" w:rsidTr="007B1614">
        <w:trPr>
          <w:cantSplit/>
        </w:trPr>
        <w:tc>
          <w:tcPr>
            <w:tcW w:w="1205" w:type="dxa"/>
            <w:tcBorders>
              <w:top w:val="single" w:sz="12" w:space="0" w:color="auto"/>
            </w:tcBorders>
          </w:tcPr>
          <w:p w14:paraId="1D25DF76" w14:textId="77777777" w:rsidR="00935806" w:rsidRPr="00181B33" w:rsidRDefault="00935806" w:rsidP="007B1614">
            <w:pPr>
              <w:keepNext/>
              <w:keepLines/>
              <w:rPr>
                <w:i/>
              </w:rPr>
            </w:pPr>
            <w:r w:rsidRPr="00181B33">
              <w:rPr>
                <w:b/>
                <w:i/>
              </w:rPr>
              <w:t>Description</w:t>
            </w:r>
          </w:p>
        </w:tc>
        <w:tc>
          <w:tcPr>
            <w:tcW w:w="8797" w:type="dxa"/>
            <w:gridSpan w:val="4"/>
            <w:tcBorders>
              <w:top w:val="single" w:sz="12" w:space="0" w:color="auto"/>
            </w:tcBorders>
          </w:tcPr>
          <w:p w14:paraId="50FA644B" w14:textId="77777777" w:rsidR="00935806" w:rsidRPr="00181B33" w:rsidRDefault="00935806" w:rsidP="007B1614">
            <w:pPr>
              <w:keepNext/>
              <w:keepLines/>
            </w:pPr>
            <w:r w:rsidRPr="00181B33">
              <w:t>The packet gives information about the new reference location balise group to be used by the TIU</w:t>
            </w:r>
          </w:p>
        </w:tc>
      </w:tr>
      <w:tr w:rsidR="00935806" w:rsidRPr="00181B33" w14:paraId="35BBAC60" w14:textId="77777777" w:rsidTr="007B1614">
        <w:trPr>
          <w:gridAfter w:val="1"/>
          <w:wAfter w:w="8" w:type="dxa"/>
          <w:cantSplit/>
        </w:trPr>
        <w:tc>
          <w:tcPr>
            <w:tcW w:w="1205" w:type="dxa"/>
            <w:tcBorders>
              <w:left w:val="single" w:sz="12" w:space="0" w:color="auto"/>
              <w:bottom w:val="nil"/>
            </w:tcBorders>
          </w:tcPr>
          <w:p w14:paraId="140E4C80"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0399937C" w14:textId="77777777" w:rsidR="00935806" w:rsidRPr="00181B33" w:rsidRDefault="00935806" w:rsidP="007B1614">
            <w:pPr>
              <w:rPr>
                <w:color w:val="000000"/>
              </w:rPr>
            </w:pPr>
            <w:r w:rsidRPr="00181B33">
              <w:rPr>
                <w:color w:val="000000"/>
              </w:rPr>
              <w:t>Sporadically (sending triggered by event)</w:t>
            </w:r>
          </w:p>
        </w:tc>
      </w:tr>
      <w:tr w:rsidR="00935806" w:rsidRPr="00181B33" w14:paraId="51974C07" w14:textId="77777777" w:rsidTr="007B1614">
        <w:trPr>
          <w:cantSplit/>
        </w:trPr>
        <w:tc>
          <w:tcPr>
            <w:tcW w:w="1205" w:type="dxa"/>
            <w:tcBorders>
              <w:top w:val="single" w:sz="4" w:space="0" w:color="auto"/>
              <w:left w:val="single" w:sz="12" w:space="0" w:color="auto"/>
              <w:bottom w:val="nil"/>
              <w:right w:val="single" w:sz="6" w:space="0" w:color="auto"/>
            </w:tcBorders>
          </w:tcPr>
          <w:p w14:paraId="7BD0BEC8" w14:textId="77777777" w:rsidR="00935806" w:rsidRPr="00181B33" w:rsidRDefault="00935806" w:rsidP="007B1614">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14:paraId="1233EBAE" w14:textId="77777777" w:rsidR="00935806" w:rsidRPr="00181B33" w:rsidRDefault="00935806" w:rsidP="007B1614">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14:paraId="6CE530C6" w14:textId="77777777" w:rsidR="00935806" w:rsidRPr="00181B33" w:rsidRDefault="00935806" w:rsidP="007B1614">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14:paraId="2F8D0F78" w14:textId="77777777" w:rsidR="00935806" w:rsidRPr="00181B33" w:rsidRDefault="00935806" w:rsidP="007B1614">
            <w:pPr>
              <w:jc w:val="center"/>
              <w:rPr>
                <w:b/>
              </w:rPr>
            </w:pPr>
            <w:r w:rsidRPr="00181B33">
              <w:rPr>
                <w:b/>
              </w:rPr>
              <w:t>Comment</w:t>
            </w:r>
          </w:p>
        </w:tc>
      </w:tr>
      <w:tr w:rsidR="00935806" w:rsidRPr="00181B33" w14:paraId="7D3A1346" w14:textId="77777777" w:rsidTr="007B1614">
        <w:trPr>
          <w:cantSplit/>
        </w:trPr>
        <w:tc>
          <w:tcPr>
            <w:tcW w:w="1205" w:type="dxa"/>
            <w:tcBorders>
              <w:top w:val="nil"/>
              <w:left w:val="single" w:sz="12" w:space="0" w:color="auto"/>
              <w:bottom w:val="nil"/>
              <w:right w:val="single" w:sz="6" w:space="0" w:color="auto"/>
            </w:tcBorders>
          </w:tcPr>
          <w:p w14:paraId="344C95CA"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791B39C6" w14:textId="77777777" w:rsidR="00935806" w:rsidRPr="00181B33" w:rsidRDefault="00935806" w:rsidP="007B1614">
            <w:r w:rsidRPr="00181B33">
              <w:t>NID_PACKET</w:t>
            </w:r>
          </w:p>
        </w:tc>
        <w:tc>
          <w:tcPr>
            <w:tcW w:w="1276" w:type="dxa"/>
            <w:tcBorders>
              <w:top w:val="single" w:sz="4" w:space="0" w:color="auto"/>
              <w:left w:val="single" w:sz="6" w:space="0" w:color="auto"/>
              <w:bottom w:val="single" w:sz="4" w:space="0" w:color="auto"/>
              <w:right w:val="single" w:sz="6" w:space="0" w:color="auto"/>
            </w:tcBorders>
          </w:tcPr>
          <w:p w14:paraId="24846781" w14:textId="77777777" w:rsidR="00935806" w:rsidRPr="00181B33" w:rsidRDefault="00935806" w:rsidP="007B1614">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14:paraId="06837C09" w14:textId="77777777" w:rsidR="00935806" w:rsidRPr="00181B33" w:rsidRDefault="00935806" w:rsidP="007B1614"/>
        </w:tc>
      </w:tr>
      <w:tr w:rsidR="00935806" w:rsidRPr="00181B33" w14:paraId="25465DDD" w14:textId="77777777" w:rsidTr="007B1614">
        <w:trPr>
          <w:cantSplit/>
        </w:trPr>
        <w:tc>
          <w:tcPr>
            <w:tcW w:w="1205" w:type="dxa"/>
            <w:tcBorders>
              <w:top w:val="nil"/>
              <w:left w:val="single" w:sz="12" w:space="0" w:color="auto"/>
              <w:bottom w:val="nil"/>
              <w:right w:val="single" w:sz="6" w:space="0" w:color="auto"/>
            </w:tcBorders>
          </w:tcPr>
          <w:p w14:paraId="38025280"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4C23CBE5" w14:textId="77777777" w:rsidR="00935806" w:rsidRPr="00181B33" w:rsidRDefault="00935806" w:rsidP="007B1614">
            <w:r w:rsidRPr="00181B33">
              <w:t>L_PACKET</w:t>
            </w:r>
          </w:p>
        </w:tc>
        <w:tc>
          <w:tcPr>
            <w:tcW w:w="1276" w:type="dxa"/>
            <w:tcBorders>
              <w:top w:val="single" w:sz="4" w:space="0" w:color="auto"/>
              <w:left w:val="single" w:sz="6" w:space="0" w:color="auto"/>
              <w:bottom w:val="single" w:sz="4" w:space="0" w:color="auto"/>
              <w:right w:val="single" w:sz="6" w:space="0" w:color="auto"/>
            </w:tcBorders>
          </w:tcPr>
          <w:p w14:paraId="1451F067" w14:textId="77777777" w:rsidR="00935806" w:rsidRPr="00181B33" w:rsidRDefault="00935806" w:rsidP="007B1614">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14:paraId="26805B96" w14:textId="77777777" w:rsidR="00935806" w:rsidRPr="00181B33" w:rsidRDefault="00935806" w:rsidP="007B1614"/>
        </w:tc>
      </w:tr>
      <w:tr w:rsidR="00935806" w:rsidRPr="00181B33" w14:paraId="041542AE" w14:textId="77777777" w:rsidTr="007B1614">
        <w:trPr>
          <w:cantSplit/>
        </w:trPr>
        <w:tc>
          <w:tcPr>
            <w:tcW w:w="1205" w:type="dxa"/>
            <w:tcBorders>
              <w:top w:val="nil"/>
              <w:left w:val="single" w:sz="12" w:space="0" w:color="auto"/>
              <w:bottom w:val="nil"/>
              <w:right w:val="nil"/>
            </w:tcBorders>
          </w:tcPr>
          <w:p w14:paraId="178BAEFF" w14:textId="77777777" w:rsidR="00935806" w:rsidRPr="00181B33" w:rsidRDefault="00935806" w:rsidP="007B1614">
            <w:pPr>
              <w:rPr>
                <w:i/>
                <w:color w:val="000000"/>
              </w:rPr>
            </w:pPr>
          </w:p>
        </w:tc>
        <w:tc>
          <w:tcPr>
            <w:tcW w:w="4678" w:type="dxa"/>
            <w:tcBorders>
              <w:top w:val="single" w:sz="4" w:space="0" w:color="auto"/>
              <w:left w:val="single" w:sz="4" w:space="0" w:color="auto"/>
              <w:bottom w:val="single" w:sz="4" w:space="0" w:color="auto"/>
              <w:right w:val="single" w:sz="4" w:space="0" w:color="auto"/>
            </w:tcBorders>
          </w:tcPr>
          <w:p w14:paraId="64C51997" w14:textId="77777777" w:rsidR="00935806" w:rsidRPr="00181B33" w:rsidRDefault="00935806" w:rsidP="007B1614">
            <w:pPr>
              <w:rPr>
                <w:color w:val="000000"/>
              </w:rPr>
            </w:pPr>
            <w:r w:rsidRPr="00181B33">
              <w:t>Q_SCALE</w:t>
            </w:r>
          </w:p>
        </w:tc>
        <w:tc>
          <w:tcPr>
            <w:tcW w:w="1276" w:type="dxa"/>
            <w:tcBorders>
              <w:top w:val="single" w:sz="4" w:space="0" w:color="auto"/>
              <w:left w:val="single" w:sz="4" w:space="0" w:color="auto"/>
              <w:bottom w:val="single" w:sz="4" w:space="0" w:color="auto"/>
              <w:right w:val="single" w:sz="4" w:space="0" w:color="auto"/>
            </w:tcBorders>
          </w:tcPr>
          <w:p w14:paraId="7873B575" w14:textId="77777777" w:rsidR="00935806" w:rsidRPr="00181B33" w:rsidRDefault="00935806" w:rsidP="007B1614">
            <w:pPr>
              <w:jc w:val="center"/>
              <w:rPr>
                <w:color w:val="000000"/>
              </w:rP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14:paraId="0A053029" w14:textId="77777777" w:rsidR="00935806" w:rsidRPr="00181B33" w:rsidRDefault="00935806" w:rsidP="007B1614">
            <w:pPr>
              <w:rPr>
                <w:color w:val="000000"/>
              </w:rPr>
            </w:pPr>
          </w:p>
        </w:tc>
      </w:tr>
      <w:tr w:rsidR="00935806" w:rsidRPr="00181B33" w14:paraId="176BDC11" w14:textId="77777777" w:rsidTr="007B1614">
        <w:trPr>
          <w:cantSplit/>
        </w:trPr>
        <w:tc>
          <w:tcPr>
            <w:tcW w:w="1205" w:type="dxa"/>
            <w:tcBorders>
              <w:top w:val="nil"/>
              <w:left w:val="single" w:sz="12" w:space="0" w:color="auto"/>
              <w:bottom w:val="nil"/>
              <w:right w:val="single" w:sz="6" w:space="0" w:color="auto"/>
            </w:tcBorders>
          </w:tcPr>
          <w:p w14:paraId="3EABC003"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5DF212C6" w14:textId="77777777" w:rsidR="00935806" w:rsidRPr="00181B33" w:rsidRDefault="00935806" w:rsidP="007B1614">
            <w:r w:rsidRPr="00181B33">
              <w:rPr>
                <w:color w:val="000000"/>
              </w:rPr>
              <w:t>CCPU_NID_C_OLD</w:t>
            </w:r>
          </w:p>
        </w:tc>
        <w:tc>
          <w:tcPr>
            <w:tcW w:w="1276" w:type="dxa"/>
            <w:tcBorders>
              <w:top w:val="single" w:sz="4" w:space="0" w:color="auto"/>
              <w:left w:val="single" w:sz="6" w:space="0" w:color="auto"/>
              <w:bottom w:val="single" w:sz="4" w:space="0" w:color="auto"/>
              <w:right w:val="single" w:sz="6" w:space="0" w:color="auto"/>
            </w:tcBorders>
          </w:tcPr>
          <w:p w14:paraId="2AC70E0C" w14:textId="77777777" w:rsidR="00935806" w:rsidRPr="00181B33" w:rsidRDefault="00935806" w:rsidP="007B1614">
            <w:pPr>
              <w:jc w:val="center"/>
            </w:pPr>
            <w:r w:rsidRPr="00181B33">
              <w:rPr>
                <w:color w:val="000000"/>
              </w:rPr>
              <w:t>10</w:t>
            </w:r>
          </w:p>
        </w:tc>
        <w:tc>
          <w:tcPr>
            <w:tcW w:w="2843" w:type="dxa"/>
            <w:gridSpan w:val="2"/>
            <w:tcBorders>
              <w:top w:val="single" w:sz="4" w:space="0" w:color="auto"/>
              <w:left w:val="single" w:sz="6" w:space="0" w:color="auto"/>
              <w:bottom w:val="single" w:sz="4" w:space="0" w:color="auto"/>
              <w:right w:val="single" w:sz="12" w:space="0" w:color="auto"/>
            </w:tcBorders>
          </w:tcPr>
          <w:p w14:paraId="3172AD37" w14:textId="77777777" w:rsidR="00935806" w:rsidRPr="00181B33" w:rsidRDefault="00935806" w:rsidP="007B1614"/>
        </w:tc>
      </w:tr>
      <w:tr w:rsidR="00935806" w:rsidRPr="00181B33" w14:paraId="7B39BA55" w14:textId="77777777" w:rsidTr="007B1614">
        <w:trPr>
          <w:cantSplit/>
        </w:trPr>
        <w:tc>
          <w:tcPr>
            <w:tcW w:w="1205" w:type="dxa"/>
            <w:tcBorders>
              <w:top w:val="nil"/>
              <w:left w:val="single" w:sz="12" w:space="0" w:color="auto"/>
              <w:bottom w:val="nil"/>
              <w:right w:val="single" w:sz="6" w:space="0" w:color="auto"/>
            </w:tcBorders>
          </w:tcPr>
          <w:p w14:paraId="1FE63DC9"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5EDD180B" w14:textId="77777777" w:rsidR="00935806" w:rsidRPr="00181B33" w:rsidRDefault="00935806" w:rsidP="007B1614">
            <w:r w:rsidRPr="00181B33">
              <w:rPr>
                <w:color w:val="000000"/>
              </w:rPr>
              <w:t>CCPU_NID_BG_OLD</w:t>
            </w:r>
          </w:p>
        </w:tc>
        <w:tc>
          <w:tcPr>
            <w:tcW w:w="1276" w:type="dxa"/>
            <w:tcBorders>
              <w:top w:val="single" w:sz="4" w:space="0" w:color="auto"/>
              <w:left w:val="single" w:sz="6" w:space="0" w:color="auto"/>
              <w:bottom w:val="single" w:sz="4" w:space="0" w:color="auto"/>
              <w:right w:val="single" w:sz="6" w:space="0" w:color="auto"/>
            </w:tcBorders>
          </w:tcPr>
          <w:p w14:paraId="62F03789" w14:textId="77777777" w:rsidR="00935806" w:rsidRPr="00181B33" w:rsidRDefault="00935806" w:rsidP="007B1614">
            <w:pPr>
              <w:jc w:val="center"/>
            </w:pPr>
            <w:r w:rsidRPr="00181B33">
              <w:rPr>
                <w:color w:val="000000"/>
              </w:rPr>
              <w:t>14</w:t>
            </w:r>
          </w:p>
        </w:tc>
        <w:tc>
          <w:tcPr>
            <w:tcW w:w="2843" w:type="dxa"/>
            <w:gridSpan w:val="2"/>
            <w:tcBorders>
              <w:top w:val="single" w:sz="4" w:space="0" w:color="auto"/>
              <w:left w:val="single" w:sz="6" w:space="0" w:color="auto"/>
              <w:bottom w:val="single" w:sz="4" w:space="0" w:color="auto"/>
              <w:right w:val="single" w:sz="12" w:space="0" w:color="auto"/>
            </w:tcBorders>
          </w:tcPr>
          <w:p w14:paraId="348F5EEF" w14:textId="77777777" w:rsidR="00935806" w:rsidRPr="00181B33" w:rsidRDefault="00935806" w:rsidP="007B1614"/>
        </w:tc>
      </w:tr>
      <w:tr w:rsidR="00935806" w:rsidRPr="00181B33" w14:paraId="0BE7822A" w14:textId="77777777" w:rsidTr="007B1614">
        <w:trPr>
          <w:cantSplit/>
        </w:trPr>
        <w:tc>
          <w:tcPr>
            <w:tcW w:w="1205" w:type="dxa"/>
            <w:tcBorders>
              <w:top w:val="nil"/>
              <w:left w:val="single" w:sz="12" w:space="0" w:color="auto"/>
              <w:bottom w:val="nil"/>
              <w:right w:val="single" w:sz="6" w:space="0" w:color="auto"/>
            </w:tcBorders>
          </w:tcPr>
          <w:p w14:paraId="70AE41F7"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6825A0EE" w14:textId="77777777" w:rsidR="00935806" w:rsidRPr="00181B33" w:rsidRDefault="00935806" w:rsidP="007B1614">
            <w:r w:rsidRPr="00181B33">
              <w:rPr>
                <w:color w:val="000000"/>
              </w:rPr>
              <w:t>CCPU_NID_C_NEW</w:t>
            </w:r>
          </w:p>
        </w:tc>
        <w:tc>
          <w:tcPr>
            <w:tcW w:w="1276" w:type="dxa"/>
            <w:tcBorders>
              <w:top w:val="single" w:sz="4" w:space="0" w:color="auto"/>
              <w:left w:val="single" w:sz="6" w:space="0" w:color="auto"/>
              <w:bottom w:val="single" w:sz="4" w:space="0" w:color="auto"/>
              <w:right w:val="single" w:sz="6" w:space="0" w:color="auto"/>
            </w:tcBorders>
          </w:tcPr>
          <w:p w14:paraId="069BC293" w14:textId="77777777" w:rsidR="00935806" w:rsidRPr="00181B33" w:rsidRDefault="00935806" w:rsidP="007B1614">
            <w:pPr>
              <w:jc w:val="center"/>
            </w:pPr>
            <w:r w:rsidRPr="00181B33">
              <w:rPr>
                <w:color w:val="000000"/>
              </w:rPr>
              <w:t>10</w:t>
            </w:r>
          </w:p>
        </w:tc>
        <w:tc>
          <w:tcPr>
            <w:tcW w:w="2843" w:type="dxa"/>
            <w:gridSpan w:val="2"/>
            <w:tcBorders>
              <w:top w:val="single" w:sz="4" w:space="0" w:color="auto"/>
              <w:left w:val="single" w:sz="6" w:space="0" w:color="auto"/>
              <w:bottom w:val="single" w:sz="4" w:space="0" w:color="auto"/>
              <w:right w:val="single" w:sz="12" w:space="0" w:color="auto"/>
            </w:tcBorders>
          </w:tcPr>
          <w:p w14:paraId="20843B66" w14:textId="77777777" w:rsidR="00935806" w:rsidRPr="00181B33" w:rsidRDefault="00935806" w:rsidP="007B1614"/>
        </w:tc>
      </w:tr>
      <w:tr w:rsidR="00935806" w:rsidRPr="00181B33" w14:paraId="5CA566A8" w14:textId="77777777" w:rsidTr="007B1614">
        <w:trPr>
          <w:cantSplit/>
        </w:trPr>
        <w:tc>
          <w:tcPr>
            <w:tcW w:w="1205" w:type="dxa"/>
            <w:tcBorders>
              <w:top w:val="nil"/>
              <w:left w:val="single" w:sz="12" w:space="0" w:color="auto"/>
              <w:bottom w:val="nil"/>
              <w:right w:val="single" w:sz="6" w:space="0" w:color="auto"/>
            </w:tcBorders>
          </w:tcPr>
          <w:p w14:paraId="4B792B05"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02744DA4" w14:textId="77777777" w:rsidR="00935806" w:rsidRPr="00181B33" w:rsidRDefault="00935806" w:rsidP="007B1614">
            <w:r w:rsidRPr="00181B33">
              <w:rPr>
                <w:color w:val="000000"/>
              </w:rPr>
              <w:t>CCPU_NID_BG_NEW</w:t>
            </w:r>
          </w:p>
        </w:tc>
        <w:tc>
          <w:tcPr>
            <w:tcW w:w="1276" w:type="dxa"/>
            <w:tcBorders>
              <w:top w:val="single" w:sz="4" w:space="0" w:color="auto"/>
              <w:left w:val="single" w:sz="6" w:space="0" w:color="auto"/>
              <w:bottom w:val="single" w:sz="4" w:space="0" w:color="auto"/>
              <w:right w:val="single" w:sz="6" w:space="0" w:color="auto"/>
            </w:tcBorders>
          </w:tcPr>
          <w:p w14:paraId="42D3327E" w14:textId="77777777" w:rsidR="00935806" w:rsidRPr="00181B33" w:rsidRDefault="00935806" w:rsidP="007B1614">
            <w:pPr>
              <w:jc w:val="center"/>
            </w:pPr>
            <w:r w:rsidRPr="00181B33">
              <w:rPr>
                <w:color w:val="000000"/>
              </w:rPr>
              <w:t>14</w:t>
            </w:r>
          </w:p>
        </w:tc>
        <w:tc>
          <w:tcPr>
            <w:tcW w:w="2843" w:type="dxa"/>
            <w:gridSpan w:val="2"/>
            <w:tcBorders>
              <w:top w:val="single" w:sz="4" w:space="0" w:color="auto"/>
              <w:left w:val="single" w:sz="6" w:space="0" w:color="auto"/>
              <w:bottom w:val="single" w:sz="4" w:space="0" w:color="auto"/>
              <w:right w:val="single" w:sz="12" w:space="0" w:color="auto"/>
            </w:tcBorders>
          </w:tcPr>
          <w:p w14:paraId="3B44E22B" w14:textId="77777777" w:rsidR="00935806" w:rsidRPr="00181B33" w:rsidRDefault="00935806" w:rsidP="007B1614"/>
        </w:tc>
      </w:tr>
      <w:tr w:rsidR="00935806" w:rsidRPr="00181B33" w14:paraId="0B95B9C1" w14:textId="77777777" w:rsidTr="007B1614">
        <w:trPr>
          <w:cantSplit/>
        </w:trPr>
        <w:tc>
          <w:tcPr>
            <w:tcW w:w="1205" w:type="dxa"/>
            <w:tcBorders>
              <w:top w:val="nil"/>
              <w:left w:val="single" w:sz="12" w:space="0" w:color="auto"/>
              <w:bottom w:val="nil"/>
              <w:right w:val="single" w:sz="6" w:space="0" w:color="auto"/>
            </w:tcBorders>
          </w:tcPr>
          <w:p w14:paraId="50602F78"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1509F2C7" w14:textId="77777777" w:rsidR="00935806" w:rsidRPr="00181B33" w:rsidRDefault="00935806" w:rsidP="007B1614">
            <w:pPr>
              <w:rPr>
                <w:color w:val="000000"/>
              </w:rPr>
            </w:pPr>
            <w:r w:rsidRPr="00181B33">
              <w:rPr>
                <w:color w:val="000000"/>
              </w:rPr>
              <w:t>CCPU_D_OLD_TO_NEW_LINKED_ESTI</w:t>
            </w:r>
          </w:p>
        </w:tc>
        <w:tc>
          <w:tcPr>
            <w:tcW w:w="1276" w:type="dxa"/>
            <w:tcBorders>
              <w:top w:val="single" w:sz="4" w:space="0" w:color="auto"/>
              <w:left w:val="single" w:sz="6" w:space="0" w:color="auto"/>
              <w:bottom w:val="single" w:sz="4" w:space="0" w:color="auto"/>
              <w:right w:val="single" w:sz="6" w:space="0" w:color="auto"/>
            </w:tcBorders>
          </w:tcPr>
          <w:p w14:paraId="39B36A26" w14:textId="77777777" w:rsidR="00935806" w:rsidRPr="00181B33" w:rsidRDefault="00935806" w:rsidP="007B1614">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14:paraId="32FC13F0" w14:textId="77777777" w:rsidR="00935806" w:rsidRPr="00181B33" w:rsidRDefault="00935806" w:rsidP="007B1614"/>
        </w:tc>
      </w:tr>
      <w:tr w:rsidR="00935806" w:rsidRPr="00181B33" w14:paraId="670E7A55" w14:textId="77777777" w:rsidTr="007B1614">
        <w:trPr>
          <w:cantSplit/>
        </w:trPr>
        <w:tc>
          <w:tcPr>
            <w:tcW w:w="1205" w:type="dxa"/>
            <w:tcBorders>
              <w:top w:val="nil"/>
              <w:left w:val="single" w:sz="12" w:space="0" w:color="auto"/>
              <w:bottom w:val="nil"/>
              <w:right w:val="single" w:sz="6" w:space="0" w:color="auto"/>
            </w:tcBorders>
          </w:tcPr>
          <w:p w14:paraId="0A03D33E"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4FCBB8DB" w14:textId="77777777" w:rsidR="00935806" w:rsidRPr="00181B33" w:rsidRDefault="00935806" w:rsidP="007B1614">
            <w:pPr>
              <w:rPr>
                <w:color w:val="000000"/>
              </w:rPr>
            </w:pPr>
            <w:r w:rsidRPr="00181B33">
              <w:rPr>
                <w:color w:val="000000"/>
              </w:rPr>
              <w:t>CCPU_D_OLD_TO_NEW_LINKED_MIN</w:t>
            </w:r>
          </w:p>
        </w:tc>
        <w:tc>
          <w:tcPr>
            <w:tcW w:w="1276" w:type="dxa"/>
            <w:tcBorders>
              <w:top w:val="single" w:sz="4" w:space="0" w:color="auto"/>
              <w:left w:val="single" w:sz="6" w:space="0" w:color="auto"/>
              <w:bottom w:val="single" w:sz="4" w:space="0" w:color="auto"/>
              <w:right w:val="single" w:sz="6" w:space="0" w:color="auto"/>
            </w:tcBorders>
          </w:tcPr>
          <w:p w14:paraId="557F8066" w14:textId="77777777" w:rsidR="00935806" w:rsidRPr="00181B33" w:rsidRDefault="00935806" w:rsidP="007B1614">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14:paraId="176DB6E7" w14:textId="77777777" w:rsidR="00935806" w:rsidRPr="00181B33" w:rsidRDefault="00935806" w:rsidP="007B1614"/>
        </w:tc>
      </w:tr>
      <w:tr w:rsidR="00935806" w:rsidRPr="00181B33" w14:paraId="057F69DA" w14:textId="77777777" w:rsidTr="007B1614">
        <w:trPr>
          <w:cantSplit/>
        </w:trPr>
        <w:tc>
          <w:tcPr>
            <w:tcW w:w="1205" w:type="dxa"/>
            <w:tcBorders>
              <w:top w:val="nil"/>
              <w:left w:val="single" w:sz="12" w:space="0" w:color="auto"/>
              <w:bottom w:val="nil"/>
              <w:right w:val="single" w:sz="6" w:space="0" w:color="auto"/>
            </w:tcBorders>
          </w:tcPr>
          <w:p w14:paraId="3177F47C"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61EAF836" w14:textId="77777777" w:rsidR="00935806" w:rsidRPr="00181B33" w:rsidRDefault="00935806" w:rsidP="007B1614">
            <w:pPr>
              <w:rPr>
                <w:color w:val="000000"/>
              </w:rPr>
            </w:pPr>
            <w:r w:rsidRPr="00181B33">
              <w:rPr>
                <w:color w:val="000000"/>
              </w:rPr>
              <w:t>CCPU_D_OLD_TO_NEW_LINKED_MAX</w:t>
            </w:r>
          </w:p>
        </w:tc>
        <w:tc>
          <w:tcPr>
            <w:tcW w:w="1276" w:type="dxa"/>
            <w:tcBorders>
              <w:top w:val="single" w:sz="4" w:space="0" w:color="auto"/>
              <w:left w:val="single" w:sz="6" w:space="0" w:color="auto"/>
              <w:bottom w:val="single" w:sz="4" w:space="0" w:color="auto"/>
              <w:right w:val="single" w:sz="6" w:space="0" w:color="auto"/>
            </w:tcBorders>
          </w:tcPr>
          <w:p w14:paraId="0E410E2E" w14:textId="77777777" w:rsidR="00935806" w:rsidRPr="00181B33" w:rsidRDefault="00935806" w:rsidP="007B1614">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14:paraId="70C9B707" w14:textId="77777777" w:rsidR="00935806" w:rsidRPr="00181B33" w:rsidRDefault="00935806" w:rsidP="007B1614"/>
        </w:tc>
      </w:tr>
      <w:tr w:rsidR="00935806" w:rsidRPr="00181B33" w14:paraId="078F7D09" w14:textId="77777777" w:rsidTr="007B1614">
        <w:trPr>
          <w:cantSplit/>
        </w:trPr>
        <w:tc>
          <w:tcPr>
            <w:tcW w:w="1205" w:type="dxa"/>
            <w:tcBorders>
              <w:top w:val="nil"/>
              <w:left w:val="single" w:sz="12" w:space="0" w:color="auto"/>
              <w:bottom w:val="nil"/>
              <w:right w:val="single" w:sz="6" w:space="0" w:color="auto"/>
            </w:tcBorders>
          </w:tcPr>
          <w:p w14:paraId="040C8FAA"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70F01A76" w14:textId="77777777" w:rsidR="00935806" w:rsidRPr="00181B33" w:rsidRDefault="00935806" w:rsidP="007B1614">
            <w:pPr>
              <w:rPr>
                <w:color w:val="000000"/>
              </w:rPr>
            </w:pPr>
            <w:r w:rsidRPr="00181B33">
              <w:rPr>
                <w:color w:val="000000"/>
              </w:rPr>
              <w:t>CCPU_D_OLD_TO_NEW_NOT_LINKED_ESTI</w:t>
            </w:r>
          </w:p>
        </w:tc>
        <w:tc>
          <w:tcPr>
            <w:tcW w:w="1276" w:type="dxa"/>
            <w:tcBorders>
              <w:top w:val="single" w:sz="4" w:space="0" w:color="auto"/>
              <w:left w:val="single" w:sz="6" w:space="0" w:color="auto"/>
              <w:bottom w:val="single" w:sz="4" w:space="0" w:color="auto"/>
              <w:right w:val="single" w:sz="6" w:space="0" w:color="auto"/>
            </w:tcBorders>
          </w:tcPr>
          <w:p w14:paraId="4634196D" w14:textId="77777777" w:rsidR="00935806" w:rsidRPr="00181B33" w:rsidRDefault="00935806" w:rsidP="007B1614">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14:paraId="57C04E7A" w14:textId="77777777" w:rsidR="00935806" w:rsidRPr="00181B33" w:rsidRDefault="00935806" w:rsidP="007B1614"/>
        </w:tc>
      </w:tr>
      <w:tr w:rsidR="00935806" w:rsidRPr="00181B33" w14:paraId="30414BE2" w14:textId="77777777" w:rsidTr="007B1614">
        <w:trPr>
          <w:cantSplit/>
        </w:trPr>
        <w:tc>
          <w:tcPr>
            <w:tcW w:w="1205" w:type="dxa"/>
            <w:tcBorders>
              <w:top w:val="nil"/>
              <w:left w:val="single" w:sz="12" w:space="0" w:color="auto"/>
              <w:bottom w:val="nil"/>
              <w:right w:val="single" w:sz="6" w:space="0" w:color="auto"/>
            </w:tcBorders>
          </w:tcPr>
          <w:p w14:paraId="26BC6629"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24A80CF6" w14:textId="77777777" w:rsidR="00935806" w:rsidRPr="00181B33" w:rsidRDefault="00935806" w:rsidP="007B1614">
            <w:pPr>
              <w:rPr>
                <w:color w:val="000000"/>
              </w:rPr>
            </w:pPr>
            <w:r w:rsidRPr="00181B33">
              <w:rPr>
                <w:color w:val="000000"/>
              </w:rPr>
              <w:t>CCPU_D_OLD_TO_NEW_NOT_LINKED_MIN</w:t>
            </w:r>
          </w:p>
        </w:tc>
        <w:tc>
          <w:tcPr>
            <w:tcW w:w="1276" w:type="dxa"/>
            <w:tcBorders>
              <w:top w:val="single" w:sz="4" w:space="0" w:color="auto"/>
              <w:left w:val="single" w:sz="6" w:space="0" w:color="auto"/>
              <w:bottom w:val="single" w:sz="4" w:space="0" w:color="auto"/>
              <w:right w:val="single" w:sz="6" w:space="0" w:color="auto"/>
            </w:tcBorders>
          </w:tcPr>
          <w:p w14:paraId="5E05F994" w14:textId="77777777" w:rsidR="00935806" w:rsidRPr="00181B33" w:rsidRDefault="00935806" w:rsidP="007B1614">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14:paraId="26449628" w14:textId="77777777" w:rsidR="00935806" w:rsidRPr="00181B33" w:rsidRDefault="00935806" w:rsidP="007B1614"/>
        </w:tc>
      </w:tr>
      <w:tr w:rsidR="00935806" w:rsidRPr="00181B33" w14:paraId="40EC180D" w14:textId="77777777" w:rsidTr="007B1614">
        <w:trPr>
          <w:cantSplit/>
        </w:trPr>
        <w:tc>
          <w:tcPr>
            <w:tcW w:w="1205" w:type="dxa"/>
            <w:tcBorders>
              <w:top w:val="nil"/>
              <w:left w:val="single" w:sz="12" w:space="0" w:color="auto"/>
              <w:bottom w:val="single" w:sz="12" w:space="0" w:color="auto"/>
              <w:right w:val="single" w:sz="6" w:space="0" w:color="auto"/>
            </w:tcBorders>
          </w:tcPr>
          <w:p w14:paraId="5408DE4A" w14:textId="77777777" w:rsidR="00935806" w:rsidRPr="00181B33" w:rsidRDefault="00935806" w:rsidP="007B1614">
            <w:pPr>
              <w:rPr>
                <w:i/>
              </w:rPr>
            </w:pPr>
          </w:p>
        </w:tc>
        <w:tc>
          <w:tcPr>
            <w:tcW w:w="4678" w:type="dxa"/>
            <w:tcBorders>
              <w:top w:val="single" w:sz="4" w:space="0" w:color="auto"/>
              <w:left w:val="single" w:sz="6" w:space="0" w:color="auto"/>
              <w:bottom w:val="single" w:sz="12" w:space="0" w:color="auto"/>
              <w:right w:val="single" w:sz="6" w:space="0" w:color="auto"/>
            </w:tcBorders>
          </w:tcPr>
          <w:p w14:paraId="734497C5" w14:textId="77777777" w:rsidR="00935806" w:rsidRPr="00181B33" w:rsidRDefault="00935806" w:rsidP="007B1614">
            <w:pPr>
              <w:rPr>
                <w:i/>
              </w:rPr>
            </w:pPr>
            <w:r w:rsidRPr="00181B33">
              <w:rPr>
                <w:color w:val="000000"/>
              </w:rPr>
              <w:t>CCPU_D_OLD_TO_NEW_NOT_LINKED_MAX</w:t>
            </w:r>
          </w:p>
        </w:tc>
        <w:tc>
          <w:tcPr>
            <w:tcW w:w="1276" w:type="dxa"/>
            <w:tcBorders>
              <w:top w:val="single" w:sz="4" w:space="0" w:color="auto"/>
              <w:left w:val="single" w:sz="6" w:space="0" w:color="auto"/>
              <w:bottom w:val="single" w:sz="12" w:space="0" w:color="auto"/>
              <w:right w:val="single" w:sz="6" w:space="0" w:color="auto"/>
            </w:tcBorders>
          </w:tcPr>
          <w:p w14:paraId="297F4712" w14:textId="77777777" w:rsidR="00935806" w:rsidRPr="00181B33" w:rsidRDefault="00935806" w:rsidP="007B1614">
            <w:pPr>
              <w:jc w:val="center"/>
              <w:rPr>
                <w:i/>
              </w:rPr>
            </w:pPr>
            <w:r w:rsidRPr="00181B33">
              <w:rPr>
                <w:color w:val="000000"/>
              </w:rPr>
              <w:t>16</w:t>
            </w:r>
          </w:p>
        </w:tc>
        <w:tc>
          <w:tcPr>
            <w:tcW w:w="2843" w:type="dxa"/>
            <w:gridSpan w:val="2"/>
            <w:tcBorders>
              <w:top w:val="single" w:sz="4" w:space="0" w:color="auto"/>
              <w:left w:val="single" w:sz="6" w:space="0" w:color="auto"/>
              <w:bottom w:val="single" w:sz="12" w:space="0" w:color="auto"/>
              <w:right w:val="single" w:sz="12" w:space="0" w:color="auto"/>
            </w:tcBorders>
          </w:tcPr>
          <w:p w14:paraId="12D6439A" w14:textId="77777777" w:rsidR="00935806" w:rsidRPr="00181B33" w:rsidRDefault="00935806" w:rsidP="007B1614">
            <w:pPr>
              <w:rPr>
                <w:i/>
              </w:rPr>
            </w:pPr>
          </w:p>
        </w:tc>
      </w:tr>
    </w:tbl>
    <w:p w14:paraId="3C6391E6" w14:textId="77777777" w:rsidR="00935806" w:rsidRDefault="00935806" w:rsidP="00935806">
      <w:pPr>
        <w:pStyle w:val="Titre5Heading5-MandatoryrequirementsHeading5H5paragraphe2"/>
      </w:pPr>
    </w:p>
    <w:p w14:paraId="52E102F7" w14:textId="77777777" w:rsidR="00935806" w:rsidRPr="00181B33" w:rsidRDefault="00935806" w:rsidP="00935806">
      <w:pPr>
        <w:pStyle w:val="Titre5Heading5-MandatoryrequirementsHeading5H5paragraphe2"/>
      </w:pPr>
      <w:r w:rsidRPr="00181B33">
        <w:t>Packet Number 7 : Sporadic commands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134"/>
        <w:gridCol w:w="2977"/>
      </w:tblGrid>
      <w:tr w:rsidR="00935806" w:rsidRPr="00181B33" w14:paraId="6DBF37F0" w14:textId="77777777" w:rsidTr="007B1614">
        <w:trPr>
          <w:cantSplit/>
        </w:trPr>
        <w:tc>
          <w:tcPr>
            <w:tcW w:w="1205" w:type="dxa"/>
            <w:tcBorders>
              <w:top w:val="single" w:sz="12" w:space="0" w:color="auto"/>
              <w:left w:val="single" w:sz="12" w:space="0" w:color="auto"/>
            </w:tcBorders>
          </w:tcPr>
          <w:p w14:paraId="1D3B927A"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116F1682" w14:textId="77777777" w:rsidR="00935806" w:rsidRPr="00181B33" w:rsidRDefault="00935806" w:rsidP="007B1614">
            <w:pPr>
              <w:keepNext/>
              <w:keepLines/>
              <w:rPr>
                <w:color w:val="000000"/>
              </w:rPr>
            </w:pPr>
            <w:r w:rsidRPr="00181B33">
              <w:rPr>
                <w:color w:val="000000"/>
              </w:rPr>
              <w:t>Any sporadic command given by the Core CPU</w:t>
            </w:r>
          </w:p>
        </w:tc>
      </w:tr>
      <w:tr w:rsidR="00935806" w:rsidRPr="00181B33" w14:paraId="0CE8B989" w14:textId="77777777" w:rsidTr="007B1614">
        <w:trPr>
          <w:cantSplit/>
        </w:trPr>
        <w:tc>
          <w:tcPr>
            <w:tcW w:w="1205" w:type="dxa"/>
            <w:tcBorders>
              <w:left w:val="single" w:sz="12" w:space="0" w:color="auto"/>
              <w:bottom w:val="nil"/>
            </w:tcBorders>
          </w:tcPr>
          <w:p w14:paraId="5BD1F3AA"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207D95CE" w14:textId="77777777" w:rsidR="00935806" w:rsidRPr="00181B33" w:rsidRDefault="00935806" w:rsidP="007B1614">
            <w:pPr>
              <w:rPr>
                <w:color w:val="000000"/>
              </w:rPr>
            </w:pPr>
            <w:r w:rsidRPr="00181B33">
              <w:rPr>
                <w:color w:val="000000"/>
              </w:rPr>
              <w:t>Sporadically (sending triggered by event)</w:t>
            </w:r>
          </w:p>
        </w:tc>
      </w:tr>
      <w:tr w:rsidR="00935806" w:rsidRPr="00181B33" w14:paraId="5E006773" w14:textId="77777777" w:rsidTr="007B1614">
        <w:trPr>
          <w:cantSplit/>
        </w:trPr>
        <w:tc>
          <w:tcPr>
            <w:tcW w:w="1205" w:type="dxa"/>
            <w:tcBorders>
              <w:top w:val="single" w:sz="6" w:space="0" w:color="auto"/>
              <w:left w:val="single" w:sz="12" w:space="0" w:color="auto"/>
              <w:bottom w:val="nil"/>
            </w:tcBorders>
          </w:tcPr>
          <w:p w14:paraId="57226B00" w14:textId="77777777" w:rsidR="00935806" w:rsidRPr="00181B33" w:rsidRDefault="00935806" w:rsidP="007B1614">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14:paraId="5E6FBB9C" w14:textId="77777777" w:rsidR="00935806" w:rsidRPr="00181B33" w:rsidRDefault="00935806" w:rsidP="007B1614">
            <w:pPr>
              <w:jc w:val="center"/>
              <w:rPr>
                <w:b/>
                <w:color w:val="000000"/>
              </w:rPr>
            </w:pPr>
            <w:r w:rsidRPr="00181B33">
              <w:rPr>
                <w:b/>
                <w:color w:val="000000"/>
              </w:rPr>
              <w:t>Variable</w:t>
            </w:r>
          </w:p>
        </w:tc>
        <w:tc>
          <w:tcPr>
            <w:tcW w:w="1134" w:type="dxa"/>
            <w:tcBorders>
              <w:top w:val="single" w:sz="6" w:space="0" w:color="auto"/>
              <w:left w:val="single" w:sz="4" w:space="0" w:color="auto"/>
              <w:bottom w:val="single" w:sz="4" w:space="0" w:color="auto"/>
              <w:right w:val="single" w:sz="4" w:space="0" w:color="auto"/>
            </w:tcBorders>
          </w:tcPr>
          <w:p w14:paraId="7F7D3CFD" w14:textId="77777777" w:rsidR="00935806" w:rsidRPr="00181B33" w:rsidRDefault="00935806" w:rsidP="007B1614">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14:paraId="0299B6A4" w14:textId="77777777" w:rsidR="00935806" w:rsidRPr="00181B33" w:rsidRDefault="00935806" w:rsidP="007B1614">
            <w:pPr>
              <w:jc w:val="center"/>
              <w:rPr>
                <w:b/>
                <w:color w:val="000000"/>
              </w:rPr>
            </w:pPr>
            <w:r w:rsidRPr="00181B33">
              <w:rPr>
                <w:b/>
                <w:color w:val="000000"/>
              </w:rPr>
              <w:t>Comment</w:t>
            </w:r>
          </w:p>
        </w:tc>
      </w:tr>
      <w:tr w:rsidR="00935806" w:rsidRPr="00181B33" w14:paraId="6CC05638" w14:textId="77777777" w:rsidTr="007B1614">
        <w:trPr>
          <w:cantSplit/>
        </w:trPr>
        <w:tc>
          <w:tcPr>
            <w:tcW w:w="1205" w:type="dxa"/>
            <w:tcBorders>
              <w:top w:val="nil"/>
              <w:left w:val="single" w:sz="12" w:space="0" w:color="auto"/>
              <w:bottom w:val="nil"/>
            </w:tcBorders>
          </w:tcPr>
          <w:p w14:paraId="508D979F"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2FE8E5E" w14:textId="77777777" w:rsidR="00935806" w:rsidRPr="00181B33" w:rsidRDefault="00935806" w:rsidP="007B1614">
            <w:pPr>
              <w:rPr>
                <w:color w:val="000000"/>
              </w:rPr>
            </w:pPr>
            <w:r w:rsidRPr="00181B33">
              <w:rPr>
                <w:color w:val="000000"/>
              </w:rPr>
              <w:t>NID_PACKET</w:t>
            </w:r>
          </w:p>
        </w:tc>
        <w:tc>
          <w:tcPr>
            <w:tcW w:w="1134" w:type="dxa"/>
            <w:tcBorders>
              <w:top w:val="single" w:sz="4" w:space="0" w:color="auto"/>
              <w:left w:val="single" w:sz="4" w:space="0" w:color="auto"/>
              <w:bottom w:val="single" w:sz="4" w:space="0" w:color="auto"/>
              <w:right w:val="single" w:sz="4" w:space="0" w:color="auto"/>
            </w:tcBorders>
          </w:tcPr>
          <w:p w14:paraId="5AA8A3A8" w14:textId="77777777" w:rsidR="00935806" w:rsidRPr="00181B33" w:rsidRDefault="00935806" w:rsidP="007B1614">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14:paraId="129B595F" w14:textId="77777777" w:rsidR="00935806" w:rsidRPr="00181B33" w:rsidRDefault="00935806" w:rsidP="007B1614">
            <w:pPr>
              <w:rPr>
                <w:color w:val="000000"/>
              </w:rPr>
            </w:pPr>
          </w:p>
        </w:tc>
      </w:tr>
      <w:tr w:rsidR="00935806" w:rsidRPr="00181B33" w14:paraId="6ADBBBB5" w14:textId="77777777" w:rsidTr="007B1614">
        <w:trPr>
          <w:cantSplit/>
        </w:trPr>
        <w:tc>
          <w:tcPr>
            <w:tcW w:w="1205" w:type="dxa"/>
            <w:tcBorders>
              <w:top w:val="nil"/>
              <w:left w:val="single" w:sz="12" w:space="0" w:color="auto"/>
              <w:bottom w:val="nil"/>
            </w:tcBorders>
          </w:tcPr>
          <w:p w14:paraId="29B891D7"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8BFA35F" w14:textId="77777777" w:rsidR="00935806" w:rsidRPr="00181B33" w:rsidRDefault="00935806" w:rsidP="007B1614">
            <w:pPr>
              <w:rPr>
                <w:color w:val="000000"/>
              </w:rPr>
            </w:pPr>
            <w:r w:rsidRPr="00181B33">
              <w:rPr>
                <w:color w:val="000000"/>
              </w:rPr>
              <w:t>L_PACKET</w:t>
            </w:r>
          </w:p>
        </w:tc>
        <w:tc>
          <w:tcPr>
            <w:tcW w:w="1134" w:type="dxa"/>
            <w:tcBorders>
              <w:top w:val="single" w:sz="4" w:space="0" w:color="auto"/>
              <w:left w:val="single" w:sz="4" w:space="0" w:color="auto"/>
              <w:bottom w:val="single" w:sz="4" w:space="0" w:color="auto"/>
              <w:right w:val="single" w:sz="4" w:space="0" w:color="auto"/>
            </w:tcBorders>
          </w:tcPr>
          <w:p w14:paraId="5AEB4B2D" w14:textId="77777777" w:rsidR="00935806" w:rsidRPr="00181B33" w:rsidRDefault="00935806" w:rsidP="007B1614">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14:paraId="0FAFEB1F" w14:textId="77777777" w:rsidR="00935806" w:rsidRPr="00181B33" w:rsidRDefault="00935806" w:rsidP="007B1614">
            <w:pPr>
              <w:rPr>
                <w:color w:val="000000"/>
              </w:rPr>
            </w:pPr>
          </w:p>
        </w:tc>
      </w:tr>
      <w:tr w:rsidR="00935806" w:rsidRPr="00181B33" w14:paraId="05A2053A" w14:textId="77777777" w:rsidTr="007B1614">
        <w:trPr>
          <w:cantSplit/>
        </w:trPr>
        <w:tc>
          <w:tcPr>
            <w:tcW w:w="1205" w:type="dxa"/>
            <w:tcBorders>
              <w:top w:val="nil"/>
              <w:left w:val="single" w:sz="12" w:space="0" w:color="auto"/>
              <w:bottom w:val="nil"/>
            </w:tcBorders>
          </w:tcPr>
          <w:p w14:paraId="0ABCF87B"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E95458D" w14:textId="77777777" w:rsidR="00935806" w:rsidRPr="00181B33" w:rsidRDefault="00935806" w:rsidP="007B1614">
            <w:pPr>
              <w:rPr>
                <w:color w:val="000000"/>
              </w:rPr>
            </w:pPr>
            <w:r w:rsidRPr="00181B33">
              <w:rPr>
                <w:color w:val="000000"/>
              </w:rPr>
              <w:t>CCPU_START_EB_TESTS_ON_DEMAND</w:t>
            </w:r>
          </w:p>
        </w:tc>
        <w:tc>
          <w:tcPr>
            <w:tcW w:w="1134" w:type="dxa"/>
            <w:tcBorders>
              <w:top w:val="single" w:sz="4" w:space="0" w:color="auto"/>
              <w:left w:val="single" w:sz="4" w:space="0" w:color="auto"/>
              <w:bottom w:val="single" w:sz="4" w:space="0" w:color="auto"/>
              <w:right w:val="single" w:sz="4" w:space="0" w:color="auto"/>
            </w:tcBorders>
          </w:tcPr>
          <w:p w14:paraId="0F99F4EA" w14:textId="77777777" w:rsidR="00935806" w:rsidRPr="00181B33" w:rsidRDefault="00935806" w:rsidP="007B1614">
            <w:pPr>
              <w:jc w:val="center"/>
              <w:rPr>
                <w:color w:val="000000"/>
              </w:rPr>
            </w:pPr>
            <w:r w:rsidRPr="00181B33">
              <w:rPr>
                <w:color w:val="000000"/>
              </w:rPr>
              <w:t>2</w:t>
            </w:r>
          </w:p>
        </w:tc>
        <w:tc>
          <w:tcPr>
            <w:tcW w:w="2977" w:type="dxa"/>
            <w:tcBorders>
              <w:top w:val="single" w:sz="4" w:space="0" w:color="auto"/>
              <w:left w:val="single" w:sz="4" w:space="0" w:color="auto"/>
              <w:bottom w:val="single" w:sz="4" w:space="0" w:color="auto"/>
              <w:right w:val="single" w:sz="12" w:space="0" w:color="auto"/>
            </w:tcBorders>
          </w:tcPr>
          <w:p w14:paraId="20555B73" w14:textId="77777777" w:rsidR="00935806" w:rsidRPr="00181B33" w:rsidRDefault="00935806" w:rsidP="007B1614">
            <w:pPr>
              <w:rPr>
                <w:color w:val="000000"/>
              </w:rPr>
            </w:pPr>
          </w:p>
        </w:tc>
      </w:tr>
      <w:tr w:rsidR="00935806" w:rsidRPr="00181B33" w14:paraId="2960617B" w14:textId="77777777" w:rsidTr="007B1614">
        <w:trPr>
          <w:cantSplit/>
        </w:trPr>
        <w:tc>
          <w:tcPr>
            <w:tcW w:w="1205" w:type="dxa"/>
            <w:tcBorders>
              <w:top w:val="nil"/>
              <w:left w:val="single" w:sz="12" w:space="0" w:color="auto"/>
              <w:bottom w:val="nil"/>
            </w:tcBorders>
          </w:tcPr>
          <w:p w14:paraId="33AF2942"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1CEA2BD" w14:textId="77777777" w:rsidR="00935806" w:rsidRPr="00181B33" w:rsidRDefault="00935806" w:rsidP="007B1614">
            <w:pPr>
              <w:rPr>
                <w:color w:val="000000"/>
              </w:rPr>
            </w:pPr>
            <w:r w:rsidRPr="00181B33">
              <w:rPr>
                <w:color w:val="000000"/>
              </w:rPr>
              <w:t>CCPU_VIGIL_RESET_ORDER</w:t>
            </w:r>
          </w:p>
        </w:tc>
        <w:tc>
          <w:tcPr>
            <w:tcW w:w="1134" w:type="dxa"/>
            <w:tcBorders>
              <w:top w:val="single" w:sz="4" w:space="0" w:color="auto"/>
              <w:left w:val="single" w:sz="4" w:space="0" w:color="auto"/>
              <w:bottom w:val="single" w:sz="4" w:space="0" w:color="auto"/>
              <w:right w:val="single" w:sz="4" w:space="0" w:color="auto"/>
            </w:tcBorders>
          </w:tcPr>
          <w:p w14:paraId="4F461DBA" w14:textId="77777777" w:rsidR="00935806" w:rsidRPr="00181B33" w:rsidRDefault="00935806" w:rsidP="007B1614">
            <w:pPr>
              <w:jc w:val="center"/>
              <w:rPr>
                <w:color w:val="000000"/>
              </w:rPr>
            </w:pPr>
            <w:r w:rsidRPr="00181B33">
              <w:rPr>
                <w:color w:val="000000"/>
              </w:rPr>
              <w:t>1</w:t>
            </w:r>
          </w:p>
        </w:tc>
        <w:tc>
          <w:tcPr>
            <w:tcW w:w="2977" w:type="dxa"/>
            <w:tcBorders>
              <w:top w:val="single" w:sz="4" w:space="0" w:color="auto"/>
              <w:left w:val="single" w:sz="4" w:space="0" w:color="auto"/>
              <w:bottom w:val="single" w:sz="4" w:space="0" w:color="auto"/>
              <w:right w:val="single" w:sz="12" w:space="0" w:color="auto"/>
            </w:tcBorders>
          </w:tcPr>
          <w:p w14:paraId="4FEF4615" w14:textId="77777777" w:rsidR="00935806" w:rsidRPr="00181B33" w:rsidRDefault="00935806" w:rsidP="007B1614">
            <w:pPr>
              <w:rPr>
                <w:color w:val="000000"/>
              </w:rPr>
            </w:pPr>
          </w:p>
        </w:tc>
      </w:tr>
      <w:tr w:rsidR="00935806" w:rsidRPr="00181B33" w14:paraId="09F205F6" w14:textId="77777777" w:rsidTr="007B1614">
        <w:trPr>
          <w:cantSplit/>
        </w:trPr>
        <w:tc>
          <w:tcPr>
            <w:tcW w:w="1205" w:type="dxa"/>
            <w:tcBorders>
              <w:top w:val="nil"/>
              <w:left w:val="single" w:sz="12" w:space="0" w:color="auto"/>
              <w:bottom w:val="single" w:sz="12" w:space="0" w:color="auto"/>
            </w:tcBorders>
          </w:tcPr>
          <w:p w14:paraId="71887AF4" w14:textId="77777777" w:rsidR="00935806" w:rsidRPr="00181B33" w:rsidRDefault="00935806" w:rsidP="007B1614">
            <w:pPr>
              <w:rPr>
                <w:i/>
                <w:color w:val="000000"/>
              </w:rPr>
            </w:pPr>
          </w:p>
        </w:tc>
        <w:tc>
          <w:tcPr>
            <w:tcW w:w="4678" w:type="dxa"/>
            <w:tcBorders>
              <w:top w:val="single" w:sz="4" w:space="0" w:color="auto"/>
              <w:bottom w:val="single" w:sz="12" w:space="0" w:color="auto"/>
              <w:right w:val="single" w:sz="4" w:space="0" w:color="auto"/>
            </w:tcBorders>
          </w:tcPr>
          <w:p w14:paraId="1BE1E997" w14:textId="77777777" w:rsidR="00935806" w:rsidRPr="00181B33" w:rsidRDefault="00935806" w:rsidP="007B1614">
            <w:pPr>
              <w:rPr>
                <w:color w:val="000000"/>
              </w:rPr>
            </w:pPr>
            <w:r>
              <w:rPr>
                <w:color w:val="000000"/>
              </w:rPr>
              <w:t>CCPU_SB_MONITORING_STATE</w:t>
            </w:r>
          </w:p>
        </w:tc>
        <w:tc>
          <w:tcPr>
            <w:tcW w:w="1134" w:type="dxa"/>
            <w:tcBorders>
              <w:top w:val="single" w:sz="4" w:space="0" w:color="auto"/>
              <w:left w:val="single" w:sz="4" w:space="0" w:color="auto"/>
              <w:bottom w:val="single" w:sz="12" w:space="0" w:color="auto"/>
              <w:right w:val="single" w:sz="4" w:space="0" w:color="auto"/>
            </w:tcBorders>
          </w:tcPr>
          <w:p w14:paraId="44CAFE94" w14:textId="77777777" w:rsidR="00935806" w:rsidRPr="00181B33" w:rsidRDefault="00935806" w:rsidP="007B1614">
            <w:pPr>
              <w:jc w:val="center"/>
              <w:rPr>
                <w:color w:val="000000"/>
              </w:rPr>
            </w:pPr>
            <w:r>
              <w:rPr>
                <w:color w:val="000000"/>
              </w:rPr>
              <w:t>1</w:t>
            </w:r>
          </w:p>
        </w:tc>
        <w:tc>
          <w:tcPr>
            <w:tcW w:w="2977" w:type="dxa"/>
            <w:tcBorders>
              <w:top w:val="single" w:sz="4" w:space="0" w:color="auto"/>
              <w:left w:val="single" w:sz="4" w:space="0" w:color="auto"/>
              <w:bottom w:val="single" w:sz="12" w:space="0" w:color="auto"/>
              <w:right w:val="single" w:sz="12" w:space="0" w:color="auto"/>
            </w:tcBorders>
          </w:tcPr>
          <w:p w14:paraId="3A953A80" w14:textId="77777777" w:rsidR="00935806" w:rsidRPr="00181B33" w:rsidRDefault="00935806" w:rsidP="007B1614">
            <w:pPr>
              <w:rPr>
                <w:color w:val="000000"/>
              </w:rPr>
            </w:pPr>
          </w:p>
        </w:tc>
      </w:tr>
    </w:tbl>
    <w:p w14:paraId="24DB7075" w14:textId="77777777" w:rsidR="00935806" w:rsidRDefault="00935806" w:rsidP="00935806">
      <w:pPr>
        <w:pStyle w:val="Titre5Heading5-MandatoryrequirementsHeading5H5paragraphe2"/>
      </w:pPr>
    </w:p>
    <w:p w14:paraId="1175F3ED" w14:textId="77777777" w:rsidR="00935806" w:rsidRPr="00181B33" w:rsidRDefault="00935806" w:rsidP="00935806">
      <w:pPr>
        <w:pStyle w:val="Titre5Heading5-MandatoryrequirementsHeading5H5paragraphe2"/>
      </w:pPr>
      <w:r w:rsidRPr="00181B33">
        <w:t>Packet Number 8 : STMs states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134"/>
        <w:gridCol w:w="2977"/>
      </w:tblGrid>
      <w:tr w:rsidR="00935806" w:rsidRPr="00181B33" w14:paraId="6F512511" w14:textId="77777777" w:rsidTr="007B1614">
        <w:trPr>
          <w:cantSplit/>
        </w:trPr>
        <w:tc>
          <w:tcPr>
            <w:tcW w:w="1205" w:type="dxa"/>
            <w:tcBorders>
              <w:top w:val="single" w:sz="12" w:space="0" w:color="auto"/>
              <w:left w:val="single" w:sz="12" w:space="0" w:color="auto"/>
            </w:tcBorders>
          </w:tcPr>
          <w:p w14:paraId="751B8025"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3B0FFC5C" w14:textId="77777777" w:rsidR="00935806" w:rsidRPr="00181B33" w:rsidRDefault="00935806" w:rsidP="007B1614">
            <w:pPr>
              <w:keepNext/>
              <w:keepLines/>
              <w:rPr>
                <w:color w:val="000000"/>
              </w:rPr>
            </w:pPr>
            <w:r w:rsidRPr="00181B33">
              <w:rPr>
                <w:color w:val="000000"/>
              </w:rPr>
              <w:t>States of STMs given by the Core CPU</w:t>
            </w:r>
          </w:p>
        </w:tc>
      </w:tr>
      <w:tr w:rsidR="00935806" w:rsidRPr="00181B33" w14:paraId="4763A413" w14:textId="77777777" w:rsidTr="007B1614">
        <w:trPr>
          <w:cantSplit/>
        </w:trPr>
        <w:tc>
          <w:tcPr>
            <w:tcW w:w="1205" w:type="dxa"/>
            <w:tcBorders>
              <w:left w:val="single" w:sz="12" w:space="0" w:color="auto"/>
              <w:bottom w:val="nil"/>
            </w:tcBorders>
          </w:tcPr>
          <w:p w14:paraId="1708009A"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290BDE80" w14:textId="77777777" w:rsidR="00935806" w:rsidRPr="00181B33" w:rsidRDefault="00935806" w:rsidP="007B1614">
            <w:pPr>
              <w:rPr>
                <w:color w:val="000000"/>
              </w:rPr>
            </w:pPr>
            <w:r w:rsidRPr="00181B33">
              <w:rPr>
                <w:color w:val="000000"/>
              </w:rPr>
              <w:t>Sporadically</w:t>
            </w:r>
          </w:p>
        </w:tc>
      </w:tr>
      <w:tr w:rsidR="00935806" w:rsidRPr="00181B33" w14:paraId="0014715F" w14:textId="77777777" w:rsidTr="007B1614">
        <w:trPr>
          <w:cantSplit/>
        </w:trPr>
        <w:tc>
          <w:tcPr>
            <w:tcW w:w="1205" w:type="dxa"/>
            <w:tcBorders>
              <w:top w:val="single" w:sz="6" w:space="0" w:color="auto"/>
              <w:left w:val="single" w:sz="12" w:space="0" w:color="auto"/>
              <w:bottom w:val="nil"/>
            </w:tcBorders>
          </w:tcPr>
          <w:p w14:paraId="549A42FE" w14:textId="77777777" w:rsidR="00935806" w:rsidRPr="00181B33" w:rsidRDefault="00935806" w:rsidP="007B1614">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14:paraId="3D08FF29" w14:textId="77777777" w:rsidR="00935806" w:rsidRPr="00181B33" w:rsidRDefault="00935806" w:rsidP="007B1614">
            <w:pPr>
              <w:jc w:val="center"/>
              <w:rPr>
                <w:b/>
                <w:color w:val="000000"/>
              </w:rPr>
            </w:pPr>
            <w:r w:rsidRPr="00181B33">
              <w:rPr>
                <w:b/>
                <w:color w:val="000000"/>
              </w:rPr>
              <w:t>Variable</w:t>
            </w:r>
          </w:p>
        </w:tc>
        <w:tc>
          <w:tcPr>
            <w:tcW w:w="1134" w:type="dxa"/>
            <w:tcBorders>
              <w:top w:val="single" w:sz="6" w:space="0" w:color="auto"/>
              <w:left w:val="single" w:sz="4" w:space="0" w:color="auto"/>
              <w:bottom w:val="single" w:sz="4" w:space="0" w:color="auto"/>
              <w:right w:val="single" w:sz="4" w:space="0" w:color="auto"/>
            </w:tcBorders>
          </w:tcPr>
          <w:p w14:paraId="1D31AF86" w14:textId="77777777" w:rsidR="00935806" w:rsidRPr="00181B33" w:rsidRDefault="00935806" w:rsidP="007B1614">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14:paraId="1627632D" w14:textId="77777777" w:rsidR="00935806" w:rsidRPr="00181B33" w:rsidRDefault="00935806" w:rsidP="007B1614">
            <w:pPr>
              <w:jc w:val="center"/>
              <w:rPr>
                <w:b/>
                <w:color w:val="000000"/>
              </w:rPr>
            </w:pPr>
            <w:r w:rsidRPr="00181B33">
              <w:rPr>
                <w:b/>
                <w:color w:val="000000"/>
              </w:rPr>
              <w:t>Comment</w:t>
            </w:r>
          </w:p>
        </w:tc>
      </w:tr>
      <w:tr w:rsidR="00935806" w:rsidRPr="00181B33" w14:paraId="633F07C7" w14:textId="77777777" w:rsidTr="007B1614">
        <w:trPr>
          <w:cantSplit/>
        </w:trPr>
        <w:tc>
          <w:tcPr>
            <w:tcW w:w="1205" w:type="dxa"/>
            <w:tcBorders>
              <w:top w:val="nil"/>
              <w:left w:val="single" w:sz="12" w:space="0" w:color="auto"/>
              <w:bottom w:val="nil"/>
            </w:tcBorders>
          </w:tcPr>
          <w:p w14:paraId="2B4DE995" w14:textId="77777777" w:rsidR="00935806" w:rsidRPr="00181B33" w:rsidRDefault="00935806" w:rsidP="007B1614">
            <w:pPr>
              <w:rPr>
                <w:i/>
                <w:color w:val="000000"/>
              </w:rPr>
            </w:pPr>
          </w:p>
        </w:tc>
        <w:tc>
          <w:tcPr>
            <w:tcW w:w="4678" w:type="dxa"/>
            <w:tcBorders>
              <w:top w:val="single" w:sz="4" w:space="0" w:color="auto"/>
              <w:bottom w:val="nil"/>
              <w:right w:val="single" w:sz="4" w:space="0" w:color="auto"/>
            </w:tcBorders>
          </w:tcPr>
          <w:p w14:paraId="6706C914" w14:textId="77777777" w:rsidR="00935806" w:rsidRPr="00181B33" w:rsidRDefault="00935806" w:rsidP="007B1614">
            <w:pPr>
              <w:rPr>
                <w:color w:val="000000"/>
              </w:rPr>
            </w:pPr>
            <w:r w:rsidRPr="00181B33">
              <w:rPr>
                <w:color w:val="000000"/>
              </w:rPr>
              <w:t>NID_PACKET</w:t>
            </w:r>
          </w:p>
        </w:tc>
        <w:tc>
          <w:tcPr>
            <w:tcW w:w="1134" w:type="dxa"/>
            <w:tcBorders>
              <w:top w:val="single" w:sz="4" w:space="0" w:color="auto"/>
              <w:left w:val="single" w:sz="4" w:space="0" w:color="auto"/>
              <w:bottom w:val="single" w:sz="4" w:space="0" w:color="auto"/>
              <w:right w:val="single" w:sz="4" w:space="0" w:color="auto"/>
            </w:tcBorders>
          </w:tcPr>
          <w:p w14:paraId="0A5CE47A" w14:textId="77777777" w:rsidR="00935806" w:rsidRPr="00181B33" w:rsidRDefault="00935806" w:rsidP="007B1614">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14:paraId="28B5D87D" w14:textId="77777777" w:rsidR="00935806" w:rsidRPr="00181B33" w:rsidRDefault="00935806" w:rsidP="007B1614">
            <w:pPr>
              <w:rPr>
                <w:color w:val="000000"/>
              </w:rPr>
            </w:pPr>
          </w:p>
        </w:tc>
      </w:tr>
      <w:tr w:rsidR="00935806" w:rsidRPr="00181B33" w14:paraId="28D004F5" w14:textId="77777777" w:rsidTr="007B1614">
        <w:trPr>
          <w:cantSplit/>
        </w:trPr>
        <w:tc>
          <w:tcPr>
            <w:tcW w:w="1205" w:type="dxa"/>
            <w:tcBorders>
              <w:top w:val="nil"/>
              <w:left w:val="single" w:sz="12" w:space="0" w:color="auto"/>
              <w:bottom w:val="nil"/>
            </w:tcBorders>
          </w:tcPr>
          <w:p w14:paraId="041A4B5E"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7FCA021A" w14:textId="77777777" w:rsidR="00935806" w:rsidRPr="00181B33" w:rsidRDefault="00935806" w:rsidP="007B1614">
            <w:pPr>
              <w:rPr>
                <w:color w:val="000000"/>
              </w:rPr>
            </w:pPr>
            <w:r w:rsidRPr="00181B33">
              <w:rPr>
                <w:color w:val="000000"/>
              </w:rPr>
              <w:t>L_PACKET</w:t>
            </w:r>
          </w:p>
        </w:tc>
        <w:tc>
          <w:tcPr>
            <w:tcW w:w="1134" w:type="dxa"/>
            <w:tcBorders>
              <w:top w:val="single" w:sz="4" w:space="0" w:color="auto"/>
              <w:left w:val="single" w:sz="4" w:space="0" w:color="auto"/>
              <w:bottom w:val="single" w:sz="4" w:space="0" w:color="auto"/>
              <w:right w:val="single" w:sz="4" w:space="0" w:color="auto"/>
            </w:tcBorders>
          </w:tcPr>
          <w:p w14:paraId="03BF9F0D" w14:textId="77777777" w:rsidR="00935806" w:rsidRPr="00181B33" w:rsidRDefault="00935806" w:rsidP="007B1614">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14:paraId="69457615" w14:textId="77777777" w:rsidR="00935806" w:rsidRPr="00181B33" w:rsidRDefault="00935806" w:rsidP="007B1614">
            <w:pPr>
              <w:rPr>
                <w:color w:val="000000"/>
              </w:rPr>
            </w:pPr>
          </w:p>
        </w:tc>
      </w:tr>
      <w:tr w:rsidR="00935806" w:rsidRPr="00181B33" w14:paraId="5686B8BD" w14:textId="77777777" w:rsidTr="007B1614">
        <w:trPr>
          <w:cantSplit/>
        </w:trPr>
        <w:tc>
          <w:tcPr>
            <w:tcW w:w="1205" w:type="dxa"/>
            <w:tcBorders>
              <w:top w:val="nil"/>
              <w:left w:val="single" w:sz="12" w:space="0" w:color="auto"/>
              <w:bottom w:val="nil"/>
            </w:tcBorders>
          </w:tcPr>
          <w:p w14:paraId="4F5AF21C" w14:textId="77777777" w:rsidR="00935806" w:rsidRPr="00181B33" w:rsidRDefault="00935806" w:rsidP="007B1614">
            <w:pPr>
              <w:rPr>
                <w:i/>
                <w:color w:val="000000"/>
              </w:rPr>
            </w:pPr>
          </w:p>
        </w:tc>
        <w:tc>
          <w:tcPr>
            <w:tcW w:w="4678" w:type="dxa"/>
            <w:tcBorders>
              <w:top w:val="single" w:sz="4" w:space="0" w:color="auto"/>
              <w:bottom w:val="nil"/>
              <w:right w:val="single" w:sz="4" w:space="0" w:color="auto"/>
            </w:tcBorders>
          </w:tcPr>
          <w:p w14:paraId="6F070478" w14:textId="77777777" w:rsidR="00935806" w:rsidRPr="00181B33" w:rsidRDefault="00935806" w:rsidP="007B1614">
            <w:pPr>
              <w:rPr>
                <w:color w:val="000000"/>
              </w:rPr>
            </w:pPr>
            <w:r w:rsidRPr="00181B33">
              <w:rPr>
                <w:color w:val="000000"/>
              </w:rPr>
              <w:t>N_ITER</w:t>
            </w:r>
          </w:p>
        </w:tc>
        <w:tc>
          <w:tcPr>
            <w:tcW w:w="1134" w:type="dxa"/>
            <w:tcBorders>
              <w:top w:val="single" w:sz="4" w:space="0" w:color="auto"/>
              <w:left w:val="single" w:sz="4" w:space="0" w:color="auto"/>
              <w:bottom w:val="nil"/>
              <w:right w:val="single" w:sz="4" w:space="0" w:color="auto"/>
            </w:tcBorders>
          </w:tcPr>
          <w:p w14:paraId="7B4369CC" w14:textId="77777777" w:rsidR="00935806" w:rsidRPr="00181B33" w:rsidRDefault="00935806" w:rsidP="007B1614">
            <w:pPr>
              <w:jc w:val="center"/>
              <w:rPr>
                <w:color w:val="000000"/>
              </w:rPr>
            </w:pPr>
            <w:r w:rsidRPr="00181B33">
              <w:rPr>
                <w:color w:val="000000"/>
              </w:rPr>
              <w:t>5</w:t>
            </w:r>
          </w:p>
        </w:tc>
        <w:tc>
          <w:tcPr>
            <w:tcW w:w="2977" w:type="dxa"/>
            <w:tcBorders>
              <w:top w:val="single" w:sz="4" w:space="0" w:color="auto"/>
              <w:left w:val="single" w:sz="4" w:space="0" w:color="auto"/>
              <w:bottom w:val="nil"/>
              <w:right w:val="single" w:sz="12" w:space="0" w:color="auto"/>
            </w:tcBorders>
          </w:tcPr>
          <w:p w14:paraId="643EC133" w14:textId="77777777" w:rsidR="00935806" w:rsidRPr="00181B33" w:rsidRDefault="00935806" w:rsidP="007B1614">
            <w:pPr>
              <w:rPr>
                <w:color w:val="000000"/>
              </w:rPr>
            </w:pPr>
          </w:p>
        </w:tc>
      </w:tr>
      <w:tr w:rsidR="00935806" w:rsidRPr="00181B33" w14:paraId="268D465B" w14:textId="77777777" w:rsidTr="007B1614">
        <w:trPr>
          <w:cantSplit/>
        </w:trPr>
        <w:tc>
          <w:tcPr>
            <w:tcW w:w="1205" w:type="dxa"/>
            <w:tcBorders>
              <w:top w:val="nil"/>
              <w:left w:val="single" w:sz="12" w:space="0" w:color="auto"/>
              <w:bottom w:val="nil"/>
            </w:tcBorders>
          </w:tcPr>
          <w:p w14:paraId="096A0421"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432D14D2" w14:textId="77777777" w:rsidR="00935806" w:rsidRPr="00181B33" w:rsidRDefault="00935806" w:rsidP="007B1614">
            <w:pPr>
              <w:rPr>
                <w:color w:val="000000"/>
              </w:rPr>
            </w:pPr>
            <w:r w:rsidRPr="00181B33">
              <w:rPr>
                <w:color w:val="000000"/>
              </w:rPr>
              <w:t>NID_STM</w:t>
            </w:r>
          </w:p>
        </w:tc>
        <w:tc>
          <w:tcPr>
            <w:tcW w:w="1134" w:type="dxa"/>
            <w:tcBorders>
              <w:top w:val="single" w:sz="4" w:space="0" w:color="auto"/>
              <w:left w:val="single" w:sz="4" w:space="0" w:color="auto"/>
              <w:bottom w:val="single" w:sz="4" w:space="0" w:color="auto"/>
              <w:right w:val="single" w:sz="4" w:space="0" w:color="auto"/>
            </w:tcBorders>
          </w:tcPr>
          <w:p w14:paraId="338483EC" w14:textId="77777777" w:rsidR="00935806" w:rsidRPr="00181B33" w:rsidRDefault="00935806" w:rsidP="007B1614">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14:paraId="7DC5C115" w14:textId="77777777" w:rsidR="00935806" w:rsidRPr="00181B33" w:rsidRDefault="00935806" w:rsidP="007B1614">
            <w:pPr>
              <w:rPr>
                <w:color w:val="000000"/>
              </w:rPr>
            </w:pPr>
          </w:p>
        </w:tc>
      </w:tr>
      <w:tr w:rsidR="00935806" w:rsidRPr="00181B33" w14:paraId="2505378A" w14:textId="77777777" w:rsidTr="007B1614">
        <w:trPr>
          <w:cantSplit/>
        </w:trPr>
        <w:tc>
          <w:tcPr>
            <w:tcW w:w="1205" w:type="dxa"/>
            <w:tcBorders>
              <w:top w:val="nil"/>
              <w:left w:val="single" w:sz="12" w:space="0" w:color="auto"/>
              <w:bottom w:val="nil"/>
            </w:tcBorders>
          </w:tcPr>
          <w:p w14:paraId="14D0D120"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9F377B7" w14:textId="77777777" w:rsidR="00935806" w:rsidRPr="00181B33" w:rsidRDefault="00935806" w:rsidP="007B1614">
            <w:pPr>
              <w:rPr>
                <w:color w:val="000000"/>
              </w:rPr>
            </w:pPr>
            <w:r w:rsidRPr="00181B33">
              <w:rPr>
                <w:color w:val="000000"/>
              </w:rPr>
              <w:t>NID_STMSTATE</w:t>
            </w:r>
          </w:p>
        </w:tc>
        <w:tc>
          <w:tcPr>
            <w:tcW w:w="1134" w:type="dxa"/>
            <w:tcBorders>
              <w:top w:val="single" w:sz="4" w:space="0" w:color="auto"/>
              <w:left w:val="single" w:sz="4" w:space="0" w:color="auto"/>
              <w:bottom w:val="single" w:sz="4" w:space="0" w:color="auto"/>
              <w:right w:val="single" w:sz="4" w:space="0" w:color="auto"/>
            </w:tcBorders>
          </w:tcPr>
          <w:p w14:paraId="7C447F11" w14:textId="77777777" w:rsidR="00935806" w:rsidRPr="00181B33" w:rsidRDefault="00935806" w:rsidP="007B1614">
            <w:pPr>
              <w:jc w:val="center"/>
              <w:rPr>
                <w:color w:val="000000"/>
              </w:rPr>
            </w:pPr>
            <w:r w:rsidRPr="00181B33">
              <w:rPr>
                <w:color w:val="000000"/>
              </w:rPr>
              <w:t>4</w:t>
            </w:r>
          </w:p>
        </w:tc>
        <w:tc>
          <w:tcPr>
            <w:tcW w:w="2977" w:type="dxa"/>
            <w:tcBorders>
              <w:top w:val="single" w:sz="4" w:space="0" w:color="auto"/>
              <w:left w:val="single" w:sz="4" w:space="0" w:color="auto"/>
              <w:bottom w:val="single" w:sz="4" w:space="0" w:color="auto"/>
              <w:right w:val="single" w:sz="12" w:space="0" w:color="auto"/>
            </w:tcBorders>
          </w:tcPr>
          <w:p w14:paraId="6ACBBC57" w14:textId="77777777" w:rsidR="00935806" w:rsidRPr="00181B33" w:rsidRDefault="00935806" w:rsidP="007B1614">
            <w:pPr>
              <w:rPr>
                <w:color w:val="000000"/>
              </w:rPr>
            </w:pPr>
          </w:p>
        </w:tc>
      </w:tr>
      <w:tr w:rsidR="00935806" w:rsidRPr="00181B33" w14:paraId="3541AACF" w14:textId="77777777" w:rsidTr="007B1614">
        <w:trPr>
          <w:cantSplit/>
        </w:trPr>
        <w:tc>
          <w:tcPr>
            <w:tcW w:w="1205" w:type="dxa"/>
            <w:tcBorders>
              <w:top w:val="nil"/>
              <w:left w:val="single" w:sz="12" w:space="0" w:color="auto"/>
              <w:bottom w:val="single" w:sz="12" w:space="0" w:color="auto"/>
            </w:tcBorders>
          </w:tcPr>
          <w:p w14:paraId="54306C31" w14:textId="77777777" w:rsidR="00935806" w:rsidRPr="00181B33" w:rsidRDefault="00935806" w:rsidP="007B1614">
            <w:pPr>
              <w:rPr>
                <w:i/>
                <w:color w:val="000000"/>
              </w:rPr>
            </w:pPr>
          </w:p>
        </w:tc>
        <w:tc>
          <w:tcPr>
            <w:tcW w:w="4678" w:type="dxa"/>
            <w:tcBorders>
              <w:top w:val="single" w:sz="4" w:space="0" w:color="auto"/>
              <w:bottom w:val="single" w:sz="12" w:space="0" w:color="auto"/>
              <w:right w:val="single" w:sz="4" w:space="0" w:color="auto"/>
            </w:tcBorders>
          </w:tcPr>
          <w:p w14:paraId="60B38371" w14:textId="77777777" w:rsidR="00935806" w:rsidRPr="00181B33" w:rsidRDefault="00935806" w:rsidP="007B1614">
            <w:pPr>
              <w:rPr>
                <w:color w:val="000000"/>
              </w:rPr>
            </w:pPr>
            <w:r w:rsidRPr="00181B33">
              <w:rPr>
                <w:color w:val="000000"/>
              </w:rPr>
              <w:t>NID_STMSTATEORDER</w:t>
            </w:r>
          </w:p>
        </w:tc>
        <w:tc>
          <w:tcPr>
            <w:tcW w:w="1134" w:type="dxa"/>
            <w:tcBorders>
              <w:top w:val="single" w:sz="4" w:space="0" w:color="auto"/>
              <w:left w:val="single" w:sz="4" w:space="0" w:color="auto"/>
              <w:bottom w:val="single" w:sz="12" w:space="0" w:color="auto"/>
              <w:right w:val="single" w:sz="4" w:space="0" w:color="auto"/>
            </w:tcBorders>
          </w:tcPr>
          <w:p w14:paraId="61C6789D" w14:textId="77777777" w:rsidR="00935806" w:rsidRPr="00181B33" w:rsidRDefault="00935806" w:rsidP="007B1614">
            <w:pPr>
              <w:jc w:val="center"/>
              <w:rPr>
                <w:color w:val="000000"/>
              </w:rPr>
            </w:pPr>
            <w:r w:rsidRPr="00181B33">
              <w:rPr>
                <w:color w:val="000000"/>
              </w:rPr>
              <w:t>4</w:t>
            </w:r>
          </w:p>
        </w:tc>
        <w:tc>
          <w:tcPr>
            <w:tcW w:w="2977" w:type="dxa"/>
            <w:tcBorders>
              <w:top w:val="single" w:sz="4" w:space="0" w:color="auto"/>
              <w:left w:val="single" w:sz="4" w:space="0" w:color="auto"/>
              <w:bottom w:val="single" w:sz="12" w:space="0" w:color="auto"/>
              <w:right w:val="single" w:sz="12" w:space="0" w:color="auto"/>
            </w:tcBorders>
          </w:tcPr>
          <w:p w14:paraId="160E14D3" w14:textId="77777777" w:rsidR="00935806" w:rsidRPr="00181B33" w:rsidRDefault="00935806" w:rsidP="007B1614">
            <w:pPr>
              <w:rPr>
                <w:color w:val="000000"/>
              </w:rPr>
            </w:pPr>
          </w:p>
        </w:tc>
      </w:tr>
    </w:tbl>
    <w:p w14:paraId="33429DF8" w14:textId="77777777" w:rsidR="00935806" w:rsidRDefault="00935806" w:rsidP="00935806">
      <w:pPr>
        <w:pStyle w:val="Titre5Heading5-MandatoryrequirementsHeading5H5paragraphe2"/>
      </w:pPr>
    </w:p>
    <w:p w14:paraId="1DB2F39C" w14:textId="77777777" w:rsidR="00935806" w:rsidRPr="00181B33" w:rsidRDefault="00935806" w:rsidP="00935806">
      <w:pPr>
        <w:pStyle w:val="Titre5Heading5-MandatoryrequirementsHeading5H5paragraphe2"/>
      </w:pPr>
      <w:r w:rsidRPr="00181B33">
        <w:t>Packet Number 9 : Train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962"/>
        <w:gridCol w:w="850"/>
        <w:gridCol w:w="2977"/>
      </w:tblGrid>
      <w:tr w:rsidR="00935806" w:rsidRPr="00181B33" w14:paraId="4F024FCF" w14:textId="77777777" w:rsidTr="007B1614">
        <w:trPr>
          <w:cantSplit/>
        </w:trPr>
        <w:tc>
          <w:tcPr>
            <w:tcW w:w="1205" w:type="dxa"/>
            <w:tcBorders>
              <w:top w:val="single" w:sz="12" w:space="0" w:color="auto"/>
              <w:left w:val="single" w:sz="12" w:space="0" w:color="auto"/>
            </w:tcBorders>
          </w:tcPr>
          <w:p w14:paraId="75386A35"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104F587C" w14:textId="77777777" w:rsidR="00935806" w:rsidRPr="00181B33" w:rsidRDefault="00935806" w:rsidP="007B1614">
            <w:pPr>
              <w:keepNext/>
              <w:keepLines/>
              <w:rPr>
                <w:color w:val="000000"/>
              </w:rPr>
            </w:pPr>
            <w:r w:rsidRPr="00181B33">
              <w:rPr>
                <w:color w:val="000000"/>
              </w:rPr>
              <w:t>Other information required by the TIU from the Core CPU</w:t>
            </w:r>
          </w:p>
        </w:tc>
      </w:tr>
      <w:tr w:rsidR="00935806" w:rsidRPr="00181B33" w14:paraId="3AE31795" w14:textId="77777777" w:rsidTr="007B1614">
        <w:trPr>
          <w:cantSplit/>
        </w:trPr>
        <w:tc>
          <w:tcPr>
            <w:tcW w:w="1205" w:type="dxa"/>
            <w:tcBorders>
              <w:left w:val="single" w:sz="12" w:space="0" w:color="auto"/>
              <w:bottom w:val="nil"/>
            </w:tcBorders>
          </w:tcPr>
          <w:p w14:paraId="26BC8BF9"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2A5285C8" w14:textId="77777777" w:rsidR="00935806" w:rsidRPr="00181B33" w:rsidRDefault="00935806" w:rsidP="007B1614">
            <w:pPr>
              <w:rPr>
                <w:color w:val="000000"/>
              </w:rPr>
            </w:pPr>
            <w:r w:rsidRPr="00181B33">
              <w:rPr>
                <w:color w:val="000000"/>
              </w:rPr>
              <w:t>Sporadically</w:t>
            </w:r>
          </w:p>
        </w:tc>
      </w:tr>
      <w:tr w:rsidR="00935806" w:rsidRPr="00181B33" w14:paraId="17838775" w14:textId="77777777" w:rsidTr="007B1614">
        <w:trPr>
          <w:cantSplit/>
        </w:trPr>
        <w:tc>
          <w:tcPr>
            <w:tcW w:w="1205" w:type="dxa"/>
            <w:tcBorders>
              <w:top w:val="single" w:sz="6" w:space="0" w:color="auto"/>
              <w:left w:val="single" w:sz="12" w:space="0" w:color="auto"/>
              <w:bottom w:val="nil"/>
            </w:tcBorders>
          </w:tcPr>
          <w:p w14:paraId="350C855F" w14:textId="77777777" w:rsidR="00935806" w:rsidRPr="00181B33" w:rsidRDefault="00935806" w:rsidP="007B1614">
            <w:pPr>
              <w:rPr>
                <w:b/>
                <w:i/>
                <w:color w:val="000000"/>
              </w:rPr>
            </w:pPr>
            <w:r w:rsidRPr="00181B33">
              <w:rPr>
                <w:b/>
                <w:i/>
                <w:color w:val="000000"/>
              </w:rPr>
              <w:t>Content</w:t>
            </w:r>
          </w:p>
        </w:tc>
        <w:tc>
          <w:tcPr>
            <w:tcW w:w="4962" w:type="dxa"/>
            <w:tcBorders>
              <w:top w:val="single" w:sz="6" w:space="0" w:color="auto"/>
              <w:bottom w:val="single" w:sz="4" w:space="0" w:color="auto"/>
              <w:right w:val="single" w:sz="4" w:space="0" w:color="auto"/>
            </w:tcBorders>
          </w:tcPr>
          <w:p w14:paraId="3C6569F9" w14:textId="77777777" w:rsidR="00935806" w:rsidRPr="00181B33" w:rsidRDefault="00935806" w:rsidP="007B1614">
            <w:pPr>
              <w:jc w:val="center"/>
              <w:rPr>
                <w:b/>
                <w:color w:val="000000"/>
              </w:rPr>
            </w:pPr>
            <w:r w:rsidRPr="00181B33">
              <w:rPr>
                <w:b/>
                <w:color w:val="000000"/>
              </w:rPr>
              <w:t>Variable</w:t>
            </w:r>
          </w:p>
        </w:tc>
        <w:tc>
          <w:tcPr>
            <w:tcW w:w="850" w:type="dxa"/>
            <w:tcBorders>
              <w:top w:val="single" w:sz="6" w:space="0" w:color="auto"/>
              <w:left w:val="single" w:sz="4" w:space="0" w:color="auto"/>
              <w:bottom w:val="single" w:sz="4" w:space="0" w:color="auto"/>
              <w:right w:val="single" w:sz="4" w:space="0" w:color="auto"/>
            </w:tcBorders>
          </w:tcPr>
          <w:p w14:paraId="199F54D8" w14:textId="77777777" w:rsidR="00935806" w:rsidRPr="00181B33" w:rsidRDefault="00935806" w:rsidP="007B1614">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14:paraId="10869EB7" w14:textId="77777777" w:rsidR="00935806" w:rsidRPr="00181B33" w:rsidRDefault="00935806" w:rsidP="007B1614">
            <w:pPr>
              <w:jc w:val="center"/>
              <w:rPr>
                <w:b/>
                <w:color w:val="000000"/>
              </w:rPr>
            </w:pPr>
            <w:r w:rsidRPr="00181B33">
              <w:rPr>
                <w:b/>
                <w:color w:val="000000"/>
              </w:rPr>
              <w:t>Comment</w:t>
            </w:r>
          </w:p>
        </w:tc>
      </w:tr>
      <w:tr w:rsidR="00935806" w:rsidRPr="00181B33" w14:paraId="22021EF4" w14:textId="77777777" w:rsidTr="007B1614">
        <w:trPr>
          <w:cantSplit/>
        </w:trPr>
        <w:tc>
          <w:tcPr>
            <w:tcW w:w="1205" w:type="dxa"/>
            <w:tcBorders>
              <w:top w:val="nil"/>
              <w:left w:val="single" w:sz="12" w:space="0" w:color="auto"/>
              <w:bottom w:val="nil"/>
            </w:tcBorders>
          </w:tcPr>
          <w:p w14:paraId="2BF05717" w14:textId="77777777" w:rsidR="00935806" w:rsidRPr="00181B33" w:rsidRDefault="00935806" w:rsidP="007B1614">
            <w:pPr>
              <w:rPr>
                <w:i/>
                <w:color w:val="000000"/>
              </w:rPr>
            </w:pPr>
          </w:p>
        </w:tc>
        <w:tc>
          <w:tcPr>
            <w:tcW w:w="4962" w:type="dxa"/>
            <w:tcBorders>
              <w:top w:val="single" w:sz="4" w:space="0" w:color="auto"/>
              <w:bottom w:val="single" w:sz="4" w:space="0" w:color="auto"/>
              <w:right w:val="single" w:sz="4" w:space="0" w:color="auto"/>
            </w:tcBorders>
          </w:tcPr>
          <w:p w14:paraId="3E49E10D" w14:textId="77777777" w:rsidR="00935806" w:rsidRPr="00181B33" w:rsidRDefault="00935806" w:rsidP="007B1614">
            <w:pPr>
              <w:rPr>
                <w:color w:val="000000"/>
              </w:rPr>
            </w:pPr>
            <w:r w:rsidRPr="00181B33">
              <w:rPr>
                <w:color w:val="000000"/>
              </w:rPr>
              <w:t>NID_PACKET</w:t>
            </w:r>
          </w:p>
        </w:tc>
        <w:tc>
          <w:tcPr>
            <w:tcW w:w="850" w:type="dxa"/>
            <w:tcBorders>
              <w:top w:val="single" w:sz="4" w:space="0" w:color="auto"/>
              <w:left w:val="single" w:sz="4" w:space="0" w:color="auto"/>
              <w:bottom w:val="single" w:sz="4" w:space="0" w:color="auto"/>
              <w:right w:val="single" w:sz="4" w:space="0" w:color="auto"/>
            </w:tcBorders>
          </w:tcPr>
          <w:p w14:paraId="334B8571" w14:textId="77777777" w:rsidR="00935806" w:rsidRPr="00181B33" w:rsidRDefault="00935806" w:rsidP="007B1614">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14:paraId="734B1218" w14:textId="77777777" w:rsidR="00935806" w:rsidRPr="00181B33" w:rsidRDefault="00935806" w:rsidP="007B1614">
            <w:pPr>
              <w:rPr>
                <w:color w:val="000000"/>
              </w:rPr>
            </w:pPr>
          </w:p>
        </w:tc>
      </w:tr>
      <w:tr w:rsidR="00935806" w:rsidRPr="00181B33" w14:paraId="237C4E0F" w14:textId="77777777" w:rsidTr="007B1614">
        <w:trPr>
          <w:cantSplit/>
        </w:trPr>
        <w:tc>
          <w:tcPr>
            <w:tcW w:w="1205" w:type="dxa"/>
            <w:tcBorders>
              <w:top w:val="nil"/>
              <w:left w:val="single" w:sz="12" w:space="0" w:color="auto"/>
              <w:bottom w:val="nil"/>
            </w:tcBorders>
          </w:tcPr>
          <w:p w14:paraId="466A3069" w14:textId="77777777" w:rsidR="00935806" w:rsidRPr="00181B33" w:rsidRDefault="00935806" w:rsidP="007B1614">
            <w:pPr>
              <w:rPr>
                <w:i/>
                <w:color w:val="000000"/>
              </w:rPr>
            </w:pPr>
          </w:p>
        </w:tc>
        <w:tc>
          <w:tcPr>
            <w:tcW w:w="4962" w:type="dxa"/>
            <w:tcBorders>
              <w:top w:val="single" w:sz="4" w:space="0" w:color="auto"/>
              <w:bottom w:val="single" w:sz="4" w:space="0" w:color="auto"/>
              <w:right w:val="single" w:sz="4" w:space="0" w:color="auto"/>
            </w:tcBorders>
          </w:tcPr>
          <w:p w14:paraId="72D007B4" w14:textId="77777777" w:rsidR="00935806" w:rsidRPr="00181B33" w:rsidRDefault="00935806" w:rsidP="007B1614">
            <w:pPr>
              <w:rPr>
                <w:color w:val="000000"/>
              </w:rPr>
            </w:pPr>
            <w:r w:rsidRPr="00181B33">
              <w:rPr>
                <w:color w:val="000000"/>
              </w:rPr>
              <w:t>L_PACKET</w:t>
            </w:r>
          </w:p>
        </w:tc>
        <w:tc>
          <w:tcPr>
            <w:tcW w:w="850" w:type="dxa"/>
            <w:tcBorders>
              <w:top w:val="single" w:sz="4" w:space="0" w:color="auto"/>
              <w:left w:val="single" w:sz="4" w:space="0" w:color="auto"/>
              <w:bottom w:val="single" w:sz="4" w:space="0" w:color="auto"/>
              <w:right w:val="single" w:sz="4" w:space="0" w:color="auto"/>
            </w:tcBorders>
          </w:tcPr>
          <w:p w14:paraId="31C4833F" w14:textId="77777777" w:rsidR="00935806" w:rsidRPr="00181B33" w:rsidRDefault="00935806" w:rsidP="007B1614">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14:paraId="5AEBCF4B" w14:textId="77777777" w:rsidR="00935806" w:rsidRPr="00181B33" w:rsidRDefault="00935806" w:rsidP="007B1614">
            <w:pPr>
              <w:rPr>
                <w:color w:val="000000"/>
              </w:rPr>
            </w:pPr>
          </w:p>
        </w:tc>
      </w:tr>
      <w:tr w:rsidR="00935806" w:rsidRPr="00181B33" w14:paraId="48844111" w14:textId="77777777" w:rsidTr="007B1614">
        <w:trPr>
          <w:cantSplit/>
        </w:trPr>
        <w:tc>
          <w:tcPr>
            <w:tcW w:w="1205" w:type="dxa"/>
            <w:tcBorders>
              <w:top w:val="nil"/>
              <w:left w:val="single" w:sz="12" w:space="0" w:color="auto"/>
              <w:bottom w:val="nil"/>
            </w:tcBorders>
          </w:tcPr>
          <w:p w14:paraId="72CB58CF" w14:textId="77777777" w:rsidR="00935806" w:rsidRPr="00181B33" w:rsidRDefault="00935806" w:rsidP="007B1614">
            <w:pPr>
              <w:rPr>
                <w:i/>
                <w:color w:val="000000"/>
              </w:rPr>
            </w:pPr>
          </w:p>
        </w:tc>
        <w:tc>
          <w:tcPr>
            <w:tcW w:w="4962" w:type="dxa"/>
            <w:tcBorders>
              <w:top w:val="single" w:sz="4" w:space="0" w:color="auto"/>
              <w:bottom w:val="single" w:sz="4" w:space="0" w:color="auto"/>
              <w:right w:val="single" w:sz="4" w:space="0" w:color="auto"/>
            </w:tcBorders>
          </w:tcPr>
          <w:p w14:paraId="7E1AE259" w14:textId="77777777" w:rsidR="00935806" w:rsidRPr="00181B33" w:rsidRDefault="00935806" w:rsidP="007B1614">
            <w:pPr>
              <w:rPr>
                <w:color w:val="000000"/>
              </w:rPr>
            </w:pPr>
          </w:p>
        </w:tc>
        <w:tc>
          <w:tcPr>
            <w:tcW w:w="850" w:type="dxa"/>
            <w:tcBorders>
              <w:top w:val="single" w:sz="4" w:space="0" w:color="auto"/>
              <w:left w:val="single" w:sz="4" w:space="0" w:color="auto"/>
              <w:bottom w:val="single" w:sz="4" w:space="0" w:color="auto"/>
              <w:right w:val="single" w:sz="4" w:space="0" w:color="auto"/>
            </w:tcBorders>
          </w:tcPr>
          <w:p w14:paraId="686A78ED" w14:textId="77777777" w:rsidR="00935806" w:rsidRPr="00181B33" w:rsidRDefault="00935806" w:rsidP="007B1614">
            <w:pPr>
              <w:jc w:val="center"/>
              <w:rPr>
                <w:color w:val="000000"/>
              </w:rPr>
            </w:pPr>
          </w:p>
        </w:tc>
        <w:tc>
          <w:tcPr>
            <w:tcW w:w="2977" w:type="dxa"/>
            <w:tcBorders>
              <w:top w:val="single" w:sz="4" w:space="0" w:color="auto"/>
              <w:left w:val="single" w:sz="4" w:space="0" w:color="auto"/>
              <w:bottom w:val="single" w:sz="4" w:space="0" w:color="auto"/>
              <w:right w:val="single" w:sz="12" w:space="0" w:color="auto"/>
            </w:tcBorders>
          </w:tcPr>
          <w:p w14:paraId="57ADFB08" w14:textId="77777777" w:rsidR="00935806" w:rsidRPr="00181B33" w:rsidRDefault="00935806" w:rsidP="007B1614">
            <w:pPr>
              <w:rPr>
                <w:color w:val="000000"/>
              </w:rPr>
            </w:pPr>
          </w:p>
        </w:tc>
      </w:tr>
      <w:tr w:rsidR="00935806" w:rsidRPr="00181B33" w14:paraId="4AD61730" w14:textId="77777777" w:rsidTr="007B1614">
        <w:trPr>
          <w:cantSplit/>
        </w:trPr>
        <w:tc>
          <w:tcPr>
            <w:tcW w:w="1205" w:type="dxa"/>
            <w:tcBorders>
              <w:top w:val="nil"/>
              <w:left w:val="single" w:sz="12" w:space="0" w:color="auto"/>
              <w:bottom w:val="nil"/>
            </w:tcBorders>
          </w:tcPr>
          <w:p w14:paraId="14C0F6E1" w14:textId="77777777" w:rsidR="00935806" w:rsidRPr="00181B33" w:rsidRDefault="00935806" w:rsidP="007B1614">
            <w:pPr>
              <w:rPr>
                <w:i/>
                <w:color w:val="000000"/>
              </w:rPr>
            </w:pPr>
          </w:p>
        </w:tc>
        <w:tc>
          <w:tcPr>
            <w:tcW w:w="4962" w:type="dxa"/>
            <w:tcBorders>
              <w:top w:val="single" w:sz="4" w:space="0" w:color="auto"/>
              <w:bottom w:val="single" w:sz="4" w:space="0" w:color="auto"/>
              <w:right w:val="single" w:sz="4" w:space="0" w:color="auto"/>
            </w:tcBorders>
          </w:tcPr>
          <w:p w14:paraId="49CBD713" w14:textId="77777777" w:rsidR="00935806" w:rsidRPr="00181B33" w:rsidRDefault="00935806" w:rsidP="007B1614">
            <w:pPr>
              <w:rPr>
                <w:color w:val="000000"/>
              </w:rPr>
            </w:pPr>
            <w:r w:rsidRPr="00181B33">
              <w:rPr>
                <w:color w:val="000000"/>
              </w:rPr>
              <w:t>CCPU_CORE_INHIBITION</w:t>
            </w:r>
          </w:p>
        </w:tc>
        <w:tc>
          <w:tcPr>
            <w:tcW w:w="850" w:type="dxa"/>
            <w:tcBorders>
              <w:top w:val="single" w:sz="4" w:space="0" w:color="auto"/>
              <w:left w:val="single" w:sz="4" w:space="0" w:color="auto"/>
              <w:bottom w:val="single" w:sz="4" w:space="0" w:color="auto"/>
              <w:right w:val="single" w:sz="4" w:space="0" w:color="auto"/>
            </w:tcBorders>
          </w:tcPr>
          <w:p w14:paraId="2C06DCBB" w14:textId="77777777" w:rsidR="00935806" w:rsidRPr="00181B33" w:rsidRDefault="00935806" w:rsidP="007B1614">
            <w:pPr>
              <w:jc w:val="center"/>
              <w:rPr>
                <w:color w:val="000000"/>
              </w:rPr>
            </w:pPr>
            <w:r w:rsidRPr="00181B33">
              <w:rPr>
                <w:color w:val="000000"/>
              </w:rPr>
              <w:t>1</w:t>
            </w:r>
          </w:p>
        </w:tc>
        <w:tc>
          <w:tcPr>
            <w:tcW w:w="2977" w:type="dxa"/>
            <w:tcBorders>
              <w:top w:val="single" w:sz="4" w:space="0" w:color="auto"/>
              <w:left w:val="single" w:sz="4" w:space="0" w:color="auto"/>
              <w:bottom w:val="single" w:sz="4" w:space="0" w:color="auto"/>
              <w:right w:val="single" w:sz="12" w:space="0" w:color="auto"/>
            </w:tcBorders>
          </w:tcPr>
          <w:p w14:paraId="1E4EA9D5" w14:textId="77777777" w:rsidR="00935806" w:rsidRPr="00181B33" w:rsidRDefault="00935806" w:rsidP="007B1614">
            <w:pPr>
              <w:rPr>
                <w:color w:val="000000"/>
              </w:rPr>
            </w:pPr>
          </w:p>
        </w:tc>
      </w:tr>
      <w:tr w:rsidR="00935806" w:rsidRPr="00181B33" w14:paraId="013BC89E" w14:textId="77777777" w:rsidTr="007B1614">
        <w:trPr>
          <w:cantSplit/>
        </w:trPr>
        <w:tc>
          <w:tcPr>
            <w:tcW w:w="1205" w:type="dxa"/>
            <w:tcBorders>
              <w:top w:val="nil"/>
              <w:left w:val="single" w:sz="12" w:space="0" w:color="auto"/>
              <w:bottom w:val="nil"/>
            </w:tcBorders>
          </w:tcPr>
          <w:p w14:paraId="124458DE" w14:textId="77777777" w:rsidR="00935806" w:rsidRPr="00181B33" w:rsidRDefault="00935806" w:rsidP="007B1614">
            <w:pPr>
              <w:rPr>
                <w:i/>
                <w:color w:val="000000"/>
              </w:rPr>
            </w:pPr>
          </w:p>
        </w:tc>
        <w:tc>
          <w:tcPr>
            <w:tcW w:w="4962" w:type="dxa"/>
            <w:tcBorders>
              <w:top w:val="single" w:sz="6" w:space="0" w:color="auto"/>
              <w:bottom w:val="single" w:sz="6" w:space="0" w:color="auto"/>
              <w:right w:val="single" w:sz="4" w:space="0" w:color="auto"/>
            </w:tcBorders>
          </w:tcPr>
          <w:p w14:paraId="6311FA9D" w14:textId="77777777" w:rsidR="00935806" w:rsidRPr="00181B33" w:rsidRDefault="00935806" w:rsidP="007B1614">
            <w:r w:rsidRPr="00181B33">
              <w:t>CCPU_NID_OPERATIONAL</w:t>
            </w:r>
          </w:p>
        </w:tc>
        <w:tc>
          <w:tcPr>
            <w:tcW w:w="850" w:type="dxa"/>
            <w:tcBorders>
              <w:top w:val="single" w:sz="6" w:space="0" w:color="auto"/>
              <w:left w:val="single" w:sz="4" w:space="0" w:color="auto"/>
              <w:bottom w:val="single" w:sz="6" w:space="0" w:color="auto"/>
              <w:right w:val="single" w:sz="4" w:space="0" w:color="auto"/>
            </w:tcBorders>
          </w:tcPr>
          <w:p w14:paraId="43C83B31" w14:textId="77777777" w:rsidR="00935806" w:rsidRPr="00181B33" w:rsidRDefault="00935806" w:rsidP="007B1614">
            <w:pPr>
              <w:jc w:val="center"/>
              <w:rPr>
                <w:color w:val="000000"/>
              </w:rPr>
            </w:pPr>
            <w:r w:rsidRPr="00181B33">
              <w:rPr>
                <w:color w:val="000000"/>
              </w:rPr>
              <w:t>32</w:t>
            </w:r>
          </w:p>
        </w:tc>
        <w:tc>
          <w:tcPr>
            <w:tcW w:w="2977" w:type="dxa"/>
            <w:tcBorders>
              <w:top w:val="single" w:sz="6" w:space="0" w:color="auto"/>
              <w:left w:val="single" w:sz="4" w:space="0" w:color="auto"/>
              <w:bottom w:val="single" w:sz="6" w:space="0" w:color="auto"/>
              <w:right w:val="single" w:sz="12" w:space="0" w:color="auto"/>
            </w:tcBorders>
          </w:tcPr>
          <w:p w14:paraId="73939EB0" w14:textId="77777777" w:rsidR="00935806" w:rsidRPr="00181B33" w:rsidRDefault="00935806" w:rsidP="007B1614">
            <w:pPr>
              <w:rPr>
                <w:color w:val="000000"/>
              </w:rPr>
            </w:pPr>
          </w:p>
        </w:tc>
      </w:tr>
      <w:tr w:rsidR="00935806" w:rsidRPr="00181B33" w14:paraId="6337278E" w14:textId="77777777" w:rsidTr="007B1614">
        <w:trPr>
          <w:cantSplit/>
        </w:trPr>
        <w:tc>
          <w:tcPr>
            <w:tcW w:w="1205" w:type="dxa"/>
            <w:tcBorders>
              <w:top w:val="nil"/>
              <w:left w:val="single" w:sz="12" w:space="0" w:color="auto"/>
              <w:bottom w:val="nil"/>
            </w:tcBorders>
          </w:tcPr>
          <w:p w14:paraId="6D8C007B" w14:textId="77777777" w:rsidR="00935806" w:rsidRPr="00181B33" w:rsidRDefault="00935806" w:rsidP="007B1614">
            <w:pPr>
              <w:rPr>
                <w:i/>
                <w:color w:val="000000"/>
              </w:rPr>
            </w:pPr>
          </w:p>
        </w:tc>
        <w:tc>
          <w:tcPr>
            <w:tcW w:w="4962" w:type="dxa"/>
            <w:tcBorders>
              <w:top w:val="single" w:sz="6" w:space="0" w:color="auto"/>
              <w:bottom w:val="single" w:sz="6" w:space="0" w:color="auto"/>
              <w:right w:val="single" w:sz="4" w:space="0" w:color="auto"/>
            </w:tcBorders>
          </w:tcPr>
          <w:p w14:paraId="2EFB5989" w14:textId="77777777" w:rsidR="00935806" w:rsidRPr="00181B33" w:rsidRDefault="00935806" w:rsidP="007B1614">
            <w:r w:rsidRPr="00181B33">
              <w:rPr>
                <w:color w:val="000000"/>
              </w:rPr>
              <w:t>CCPU_RUNNING_DIRECTION_CHANGE_FOR_DATA</w:t>
            </w:r>
          </w:p>
        </w:tc>
        <w:tc>
          <w:tcPr>
            <w:tcW w:w="850" w:type="dxa"/>
            <w:tcBorders>
              <w:top w:val="single" w:sz="6" w:space="0" w:color="auto"/>
              <w:left w:val="single" w:sz="4" w:space="0" w:color="auto"/>
              <w:bottom w:val="single" w:sz="6" w:space="0" w:color="auto"/>
              <w:right w:val="single" w:sz="4" w:space="0" w:color="auto"/>
            </w:tcBorders>
          </w:tcPr>
          <w:p w14:paraId="7BA69C88" w14:textId="77777777" w:rsidR="00935806" w:rsidRPr="00181B33" w:rsidRDefault="00935806" w:rsidP="007B1614">
            <w:pPr>
              <w:jc w:val="center"/>
              <w:rPr>
                <w:color w:val="000000"/>
              </w:rPr>
            </w:pPr>
            <w:r w:rsidRPr="00181B33">
              <w:rPr>
                <w:color w:val="000000"/>
              </w:rPr>
              <w:t>1</w:t>
            </w:r>
          </w:p>
        </w:tc>
        <w:tc>
          <w:tcPr>
            <w:tcW w:w="2977" w:type="dxa"/>
            <w:tcBorders>
              <w:top w:val="single" w:sz="6" w:space="0" w:color="auto"/>
              <w:left w:val="single" w:sz="4" w:space="0" w:color="auto"/>
              <w:bottom w:val="single" w:sz="6" w:space="0" w:color="auto"/>
              <w:right w:val="single" w:sz="12" w:space="0" w:color="auto"/>
            </w:tcBorders>
          </w:tcPr>
          <w:p w14:paraId="41CFFD59" w14:textId="77777777" w:rsidR="00935806" w:rsidRPr="00181B33" w:rsidRDefault="00935806" w:rsidP="007B1614">
            <w:pPr>
              <w:rPr>
                <w:color w:val="000000"/>
              </w:rPr>
            </w:pPr>
          </w:p>
        </w:tc>
      </w:tr>
      <w:tr w:rsidR="00935806" w:rsidRPr="00181B33" w14:paraId="4274C0C7" w14:textId="77777777" w:rsidTr="007B1614">
        <w:trPr>
          <w:cantSplit/>
        </w:trPr>
        <w:tc>
          <w:tcPr>
            <w:tcW w:w="1205" w:type="dxa"/>
            <w:tcBorders>
              <w:top w:val="nil"/>
              <w:left w:val="single" w:sz="12" w:space="0" w:color="auto"/>
              <w:bottom w:val="single" w:sz="12" w:space="0" w:color="auto"/>
            </w:tcBorders>
          </w:tcPr>
          <w:p w14:paraId="55F565D3" w14:textId="77777777" w:rsidR="00935806" w:rsidRPr="00181B33" w:rsidRDefault="00935806" w:rsidP="007B1614">
            <w:pPr>
              <w:rPr>
                <w:i/>
                <w:color w:val="000000"/>
              </w:rPr>
            </w:pPr>
          </w:p>
        </w:tc>
        <w:tc>
          <w:tcPr>
            <w:tcW w:w="4962" w:type="dxa"/>
            <w:tcBorders>
              <w:top w:val="single" w:sz="6" w:space="0" w:color="auto"/>
              <w:bottom w:val="single" w:sz="12" w:space="0" w:color="auto"/>
              <w:right w:val="single" w:sz="4" w:space="0" w:color="auto"/>
            </w:tcBorders>
          </w:tcPr>
          <w:p w14:paraId="4250376E" w14:textId="77777777" w:rsidR="00935806" w:rsidRPr="00181B33" w:rsidRDefault="00935806" w:rsidP="007B1614">
            <w:r w:rsidRPr="00181B33">
              <w:t>CCPU_TRAIN_LENGTH</w:t>
            </w:r>
          </w:p>
        </w:tc>
        <w:tc>
          <w:tcPr>
            <w:tcW w:w="850" w:type="dxa"/>
            <w:tcBorders>
              <w:top w:val="single" w:sz="6" w:space="0" w:color="auto"/>
              <w:left w:val="single" w:sz="4" w:space="0" w:color="auto"/>
              <w:bottom w:val="single" w:sz="12" w:space="0" w:color="auto"/>
              <w:right w:val="single" w:sz="4" w:space="0" w:color="auto"/>
            </w:tcBorders>
          </w:tcPr>
          <w:p w14:paraId="1A6B4065" w14:textId="77777777" w:rsidR="00935806" w:rsidRPr="00181B33" w:rsidRDefault="00935806" w:rsidP="007B1614">
            <w:pPr>
              <w:jc w:val="center"/>
              <w:rPr>
                <w:color w:val="000000"/>
              </w:rPr>
            </w:pPr>
            <w:r w:rsidRPr="00181B33">
              <w:rPr>
                <w:color w:val="000000"/>
              </w:rPr>
              <w:t>12</w:t>
            </w:r>
          </w:p>
        </w:tc>
        <w:tc>
          <w:tcPr>
            <w:tcW w:w="2977" w:type="dxa"/>
            <w:tcBorders>
              <w:top w:val="single" w:sz="6" w:space="0" w:color="auto"/>
              <w:left w:val="single" w:sz="4" w:space="0" w:color="auto"/>
              <w:bottom w:val="single" w:sz="12" w:space="0" w:color="auto"/>
              <w:right w:val="single" w:sz="12" w:space="0" w:color="auto"/>
            </w:tcBorders>
          </w:tcPr>
          <w:p w14:paraId="1F921678" w14:textId="77777777" w:rsidR="00935806" w:rsidRPr="00181B33" w:rsidRDefault="00935806" w:rsidP="007B1614">
            <w:pPr>
              <w:rPr>
                <w:color w:val="000000"/>
              </w:rPr>
            </w:pPr>
          </w:p>
        </w:tc>
      </w:tr>
    </w:tbl>
    <w:p w14:paraId="14145B34" w14:textId="77777777" w:rsidR="00935806" w:rsidRDefault="00935806" w:rsidP="00935806">
      <w:pPr>
        <w:pStyle w:val="Titre5Heading5-MandatoryrequirementsHeading5H5paragraphe2"/>
      </w:pPr>
    </w:p>
    <w:p w14:paraId="6BFB8340" w14:textId="77777777" w:rsidR="00935806" w:rsidRPr="00181B33" w:rsidRDefault="00935806" w:rsidP="00935806">
      <w:pPr>
        <w:pStyle w:val="Titre5Heading5-MandatoryrequirementsHeading5H5paragraphe2"/>
      </w:pPr>
      <w:r w:rsidRPr="00181B33">
        <w:t>Packet Number 10 : Doors control section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134"/>
        <w:gridCol w:w="2977"/>
        <w:gridCol w:w="8"/>
      </w:tblGrid>
      <w:tr w:rsidR="00935806" w:rsidRPr="00181B33" w14:paraId="27C702EF" w14:textId="77777777" w:rsidTr="007B1614">
        <w:trPr>
          <w:gridAfter w:val="1"/>
          <w:wAfter w:w="8" w:type="dxa"/>
          <w:cantSplit/>
        </w:trPr>
        <w:tc>
          <w:tcPr>
            <w:tcW w:w="1205" w:type="dxa"/>
            <w:tcBorders>
              <w:top w:val="single" w:sz="12" w:space="0" w:color="auto"/>
              <w:left w:val="single" w:sz="12" w:space="0" w:color="auto"/>
            </w:tcBorders>
          </w:tcPr>
          <w:p w14:paraId="2AE71248" w14:textId="77777777" w:rsidR="00935806" w:rsidRPr="00181B33" w:rsidRDefault="00935806" w:rsidP="007B1614">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14:paraId="7DB51A83" w14:textId="77777777" w:rsidR="00935806" w:rsidRPr="00181B33" w:rsidRDefault="00935806" w:rsidP="007B1614">
            <w:pPr>
              <w:keepNext/>
              <w:keepLines/>
              <w:rPr>
                <w:color w:val="000000"/>
              </w:rPr>
            </w:pPr>
            <w:r w:rsidRPr="00181B33">
              <w:rPr>
                <w:color w:val="000000"/>
              </w:rPr>
              <w:t>Information required by the TIU from the Core CPU to manage a doors control section</w:t>
            </w:r>
          </w:p>
        </w:tc>
      </w:tr>
      <w:tr w:rsidR="00935806" w:rsidRPr="00181B33" w14:paraId="6F528CB9" w14:textId="77777777" w:rsidTr="007B1614">
        <w:trPr>
          <w:gridAfter w:val="1"/>
          <w:wAfter w:w="8" w:type="dxa"/>
          <w:cantSplit/>
        </w:trPr>
        <w:tc>
          <w:tcPr>
            <w:tcW w:w="1205" w:type="dxa"/>
            <w:tcBorders>
              <w:left w:val="single" w:sz="12" w:space="0" w:color="auto"/>
              <w:bottom w:val="nil"/>
            </w:tcBorders>
          </w:tcPr>
          <w:p w14:paraId="18C861AB"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5A57A49A" w14:textId="77777777" w:rsidR="00935806" w:rsidRPr="00181B33" w:rsidRDefault="00935806" w:rsidP="007B1614">
            <w:pPr>
              <w:rPr>
                <w:color w:val="000000"/>
              </w:rPr>
            </w:pPr>
            <w:r w:rsidRPr="00181B33">
              <w:rPr>
                <w:color w:val="000000"/>
              </w:rPr>
              <w:t>Sporadically</w:t>
            </w:r>
          </w:p>
        </w:tc>
      </w:tr>
      <w:tr w:rsidR="00935806" w:rsidRPr="00181B33" w14:paraId="0DFDE06E" w14:textId="77777777" w:rsidTr="007B1614">
        <w:trPr>
          <w:gridAfter w:val="1"/>
          <w:wAfter w:w="8" w:type="dxa"/>
          <w:cantSplit/>
        </w:trPr>
        <w:tc>
          <w:tcPr>
            <w:tcW w:w="1205" w:type="dxa"/>
            <w:tcBorders>
              <w:top w:val="single" w:sz="6" w:space="0" w:color="auto"/>
              <w:left w:val="single" w:sz="12" w:space="0" w:color="auto"/>
              <w:bottom w:val="nil"/>
            </w:tcBorders>
          </w:tcPr>
          <w:p w14:paraId="4CED7ACF" w14:textId="77777777" w:rsidR="00935806" w:rsidRPr="00181B33" w:rsidRDefault="00935806" w:rsidP="007B1614">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14:paraId="4D8D3CBA" w14:textId="77777777" w:rsidR="00935806" w:rsidRPr="00181B33" w:rsidRDefault="00935806" w:rsidP="007B1614">
            <w:pPr>
              <w:jc w:val="center"/>
              <w:rPr>
                <w:b/>
                <w:color w:val="000000"/>
              </w:rPr>
            </w:pPr>
            <w:r w:rsidRPr="00181B33">
              <w:rPr>
                <w:b/>
                <w:color w:val="000000"/>
              </w:rPr>
              <w:t>Variable</w:t>
            </w:r>
          </w:p>
        </w:tc>
        <w:tc>
          <w:tcPr>
            <w:tcW w:w="1134" w:type="dxa"/>
            <w:tcBorders>
              <w:top w:val="single" w:sz="6" w:space="0" w:color="auto"/>
              <w:left w:val="single" w:sz="4" w:space="0" w:color="auto"/>
              <w:bottom w:val="single" w:sz="4" w:space="0" w:color="auto"/>
              <w:right w:val="single" w:sz="4" w:space="0" w:color="auto"/>
            </w:tcBorders>
          </w:tcPr>
          <w:p w14:paraId="3E5F8A21" w14:textId="77777777" w:rsidR="00935806" w:rsidRPr="00181B33" w:rsidRDefault="00935806" w:rsidP="007B1614">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14:paraId="7242F6AB" w14:textId="77777777" w:rsidR="00935806" w:rsidRPr="00181B33" w:rsidRDefault="00935806" w:rsidP="007B1614">
            <w:pPr>
              <w:jc w:val="center"/>
              <w:rPr>
                <w:b/>
                <w:color w:val="000000"/>
              </w:rPr>
            </w:pPr>
            <w:r w:rsidRPr="00181B33">
              <w:rPr>
                <w:b/>
                <w:color w:val="000000"/>
              </w:rPr>
              <w:t>Comment</w:t>
            </w:r>
          </w:p>
        </w:tc>
      </w:tr>
      <w:tr w:rsidR="00935806" w:rsidRPr="00181B33" w14:paraId="704D142C" w14:textId="77777777" w:rsidTr="007B1614">
        <w:trPr>
          <w:gridAfter w:val="1"/>
          <w:wAfter w:w="8" w:type="dxa"/>
          <w:cantSplit/>
        </w:trPr>
        <w:tc>
          <w:tcPr>
            <w:tcW w:w="1205" w:type="dxa"/>
            <w:tcBorders>
              <w:top w:val="nil"/>
              <w:left w:val="single" w:sz="12" w:space="0" w:color="auto"/>
              <w:bottom w:val="nil"/>
            </w:tcBorders>
          </w:tcPr>
          <w:p w14:paraId="5F979B6C"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63278AB" w14:textId="77777777" w:rsidR="00935806" w:rsidRPr="00181B33" w:rsidRDefault="00935806" w:rsidP="007B1614">
            <w:pPr>
              <w:rPr>
                <w:color w:val="000000"/>
              </w:rPr>
            </w:pPr>
            <w:r w:rsidRPr="00181B33">
              <w:rPr>
                <w:color w:val="000000"/>
              </w:rPr>
              <w:t>NID_PACKET</w:t>
            </w:r>
          </w:p>
        </w:tc>
        <w:tc>
          <w:tcPr>
            <w:tcW w:w="1134" w:type="dxa"/>
            <w:tcBorders>
              <w:top w:val="single" w:sz="4" w:space="0" w:color="auto"/>
              <w:left w:val="single" w:sz="4" w:space="0" w:color="auto"/>
              <w:bottom w:val="single" w:sz="4" w:space="0" w:color="auto"/>
              <w:right w:val="single" w:sz="4" w:space="0" w:color="auto"/>
            </w:tcBorders>
          </w:tcPr>
          <w:p w14:paraId="694C0A51" w14:textId="77777777" w:rsidR="00935806" w:rsidRPr="00181B33" w:rsidRDefault="00935806" w:rsidP="007B1614">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14:paraId="2534A93B" w14:textId="77777777" w:rsidR="00935806" w:rsidRPr="00181B33" w:rsidRDefault="00935806" w:rsidP="007B1614">
            <w:pPr>
              <w:rPr>
                <w:color w:val="000000"/>
              </w:rPr>
            </w:pPr>
          </w:p>
        </w:tc>
      </w:tr>
      <w:tr w:rsidR="00935806" w:rsidRPr="00181B33" w14:paraId="76124AD5" w14:textId="77777777" w:rsidTr="007B1614">
        <w:trPr>
          <w:gridAfter w:val="1"/>
          <w:wAfter w:w="8" w:type="dxa"/>
          <w:cantSplit/>
        </w:trPr>
        <w:tc>
          <w:tcPr>
            <w:tcW w:w="1205" w:type="dxa"/>
            <w:tcBorders>
              <w:top w:val="nil"/>
              <w:left w:val="single" w:sz="12" w:space="0" w:color="auto"/>
              <w:bottom w:val="nil"/>
            </w:tcBorders>
          </w:tcPr>
          <w:p w14:paraId="580BD0B9"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853230B" w14:textId="77777777" w:rsidR="00935806" w:rsidRPr="00181B33" w:rsidRDefault="00935806" w:rsidP="007B1614">
            <w:pPr>
              <w:rPr>
                <w:color w:val="000000"/>
              </w:rPr>
            </w:pPr>
            <w:r w:rsidRPr="00181B33">
              <w:rPr>
                <w:color w:val="000000"/>
              </w:rPr>
              <w:t>L_PACKET</w:t>
            </w:r>
          </w:p>
        </w:tc>
        <w:tc>
          <w:tcPr>
            <w:tcW w:w="1134" w:type="dxa"/>
            <w:tcBorders>
              <w:top w:val="single" w:sz="4" w:space="0" w:color="auto"/>
              <w:left w:val="single" w:sz="4" w:space="0" w:color="auto"/>
              <w:bottom w:val="single" w:sz="4" w:space="0" w:color="auto"/>
              <w:right w:val="single" w:sz="4" w:space="0" w:color="auto"/>
            </w:tcBorders>
          </w:tcPr>
          <w:p w14:paraId="08745509" w14:textId="77777777" w:rsidR="00935806" w:rsidRPr="00181B33" w:rsidRDefault="00935806" w:rsidP="007B1614">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14:paraId="71EEED4B" w14:textId="77777777" w:rsidR="00935806" w:rsidRPr="00181B33" w:rsidRDefault="00935806" w:rsidP="007B1614">
            <w:pPr>
              <w:rPr>
                <w:color w:val="000000"/>
              </w:rPr>
            </w:pPr>
          </w:p>
        </w:tc>
      </w:tr>
      <w:tr w:rsidR="00935806" w:rsidRPr="00181B33" w14:paraId="465E3F2D" w14:textId="77777777" w:rsidTr="007B1614">
        <w:trPr>
          <w:gridAfter w:val="1"/>
          <w:wAfter w:w="8" w:type="dxa"/>
          <w:cantSplit/>
        </w:trPr>
        <w:tc>
          <w:tcPr>
            <w:tcW w:w="1205" w:type="dxa"/>
            <w:tcBorders>
              <w:top w:val="nil"/>
              <w:left w:val="single" w:sz="12" w:space="0" w:color="auto"/>
              <w:bottom w:val="nil"/>
            </w:tcBorders>
          </w:tcPr>
          <w:p w14:paraId="36CDBF7F"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E383731" w14:textId="77777777" w:rsidR="00935806" w:rsidRPr="00181B33" w:rsidRDefault="00935806" w:rsidP="007B1614">
            <w:pPr>
              <w:rPr>
                <w:color w:val="000000"/>
              </w:rPr>
            </w:pPr>
            <w:r w:rsidRPr="00181B33">
              <w:rPr>
                <w:color w:val="000000"/>
              </w:rPr>
              <w:t>Q_SCALE</w:t>
            </w:r>
          </w:p>
        </w:tc>
        <w:tc>
          <w:tcPr>
            <w:tcW w:w="1134" w:type="dxa"/>
            <w:tcBorders>
              <w:top w:val="single" w:sz="4" w:space="0" w:color="auto"/>
              <w:left w:val="single" w:sz="4" w:space="0" w:color="auto"/>
              <w:bottom w:val="single" w:sz="4" w:space="0" w:color="auto"/>
              <w:right w:val="single" w:sz="4" w:space="0" w:color="auto"/>
            </w:tcBorders>
          </w:tcPr>
          <w:p w14:paraId="1DAA144A" w14:textId="77777777" w:rsidR="00935806" w:rsidRPr="00181B33" w:rsidRDefault="00935806" w:rsidP="007B1614">
            <w:pPr>
              <w:jc w:val="center"/>
              <w:rPr>
                <w:color w:val="000000"/>
              </w:rPr>
            </w:pPr>
            <w:r w:rsidRPr="00181B33">
              <w:rPr>
                <w:color w:val="000000"/>
              </w:rPr>
              <w:t>2</w:t>
            </w:r>
          </w:p>
        </w:tc>
        <w:tc>
          <w:tcPr>
            <w:tcW w:w="2977" w:type="dxa"/>
            <w:tcBorders>
              <w:top w:val="single" w:sz="4" w:space="0" w:color="auto"/>
              <w:left w:val="single" w:sz="4" w:space="0" w:color="auto"/>
              <w:bottom w:val="single" w:sz="4" w:space="0" w:color="auto"/>
              <w:right w:val="single" w:sz="12" w:space="0" w:color="auto"/>
            </w:tcBorders>
          </w:tcPr>
          <w:p w14:paraId="20D92B48" w14:textId="77777777" w:rsidR="00935806" w:rsidRPr="00181B33" w:rsidRDefault="00935806" w:rsidP="007B1614">
            <w:pPr>
              <w:rPr>
                <w:color w:val="000000"/>
              </w:rPr>
            </w:pPr>
          </w:p>
        </w:tc>
      </w:tr>
      <w:tr w:rsidR="00935806" w:rsidRPr="00181B33" w14:paraId="17C5EADA" w14:textId="77777777" w:rsidTr="007B1614">
        <w:trPr>
          <w:gridAfter w:val="1"/>
          <w:wAfter w:w="8" w:type="dxa"/>
          <w:cantSplit/>
        </w:trPr>
        <w:tc>
          <w:tcPr>
            <w:tcW w:w="1205" w:type="dxa"/>
            <w:tcBorders>
              <w:top w:val="nil"/>
              <w:left w:val="single" w:sz="12" w:space="0" w:color="auto"/>
              <w:bottom w:val="nil"/>
            </w:tcBorders>
          </w:tcPr>
          <w:p w14:paraId="28AA68E8"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C8751AB" w14:textId="77777777" w:rsidR="00935806" w:rsidRPr="00181B33" w:rsidRDefault="00935806" w:rsidP="007B1614">
            <w:pPr>
              <w:rPr>
                <w:color w:val="000000"/>
              </w:rPr>
            </w:pPr>
            <w:r w:rsidRPr="00181B33">
              <w:rPr>
                <w:color w:val="000000"/>
              </w:rPr>
              <w:t>CCPU_NID_C</w:t>
            </w:r>
          </w:p>
        </w:tc>
        <w:tc>
          <w:tcPr>
            <w:tcW w:w="1134" w:type="dxa"/>
            <w:tcBorders>
              <w:top w:val="single" w:sz="4" w:space="0" w:color="auto"/>
              <w:left w:val="single" w:sz="4" w:space="0" w:color="auto"/>
              <w:bottom w:val="single" w:sz="4" w:space="0" w:color="auto"/>
              <w:right w:val="single" w:sz="4" w:space="0" w:color="auto"/>
            </w:tcBorders>
          </w:tcPr>
          <w:p w14:paraId="5E54C83D" w14:textId="77777777" w:rsidR="00935806" w:rsidRPr="00181B33" w:rsidRDefault="00935806" w:rsidP="007B1614">
            <w:pPr>
              <w:jc w:val="center"/>
              <w:rPr>
                <w:color w:val="000000"/>
              </w:rPr>
            </w:pPr>
            <w:r w:rsidRPr="00181B33">
              <w:rPr>
                <w:color w:val="000000"/>
              </w:rPr>
              <w:t>10</w:t>
            </w:r>
          </w:p>
        </w:tc>
        <w:tc>
          <w:tcPr>
            <w:tcW w:w="2977" w:type="dxa"/>
            <w:tcBorders>
              <w:top w:val="single" w:sz="4" w:space="0" w:color="auto"/>
              <w:left w:val="single" w:sz="4" w:space="0" w:color="auto"/>
              <w:bottom w:val="single" w:sz="4" w:space="0" w:color="auto"/>
              <w:right w:val="single" w:sz="12" w:space="0" w:color="auto"/>
            </w:tcBorders>
          </w:tcPr>
          <w:p w14:paraId="7592B20F" w14:textId="77777777" w:rsidR="00935806" w:rsidRPr="00181B33" w:rsidRDefault="00935806" w:rsidP="007B1614">
            <w:pPr>
              <w:rPr>
                <w:color w:val="000000"/>
              </w:rPr>
            </w:pPr>
          </w:p>
        </w:tc>
      </w:tr>
      <w:tr w:rsidR="00935806" w:rsidRPr="00181B33" w14:paraId="7AB2EE7B" w14:textId="77777777" w:rsidTr="007B1614">
        <w:trPr>
          <w:gridAfter w:val="1"/>
          <w:wAfter w:w="8" w:type="dxa"/>
          <w:cantSplit/>
        </w:trPr>
        <w:tc>
          <w:tcPr>
            <w:tcW w:w="1205" w:type="dxa"/>
            <w:tcBorders>
              <w:top w:val="nil"/>
              <w:left w:val="single" w:sz="12" w:space="0" w:color="auto"/>
              <w:bottom w:val="nil"/>
            </w:tcBorders>
          </w:tcPr>
          <w:p w14:paraId="1ECF7B59"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18BBCA1E" w14:textId="77777777" w:rsidR="00935806" w:rsidRPr="00181B33" w:rsidRDefault="00935806" w:rsidP="007B1614">
            <w:pPr>
              <w:rPr>
                <w:color w:val="000000"/>
              </w:rPr>
            </w:pPr>
            <w:r w:rsidRPr="00181B33">
              <w:rPr>
                <w:color w:val="000000"/>
              </w:rPr>
              <w:t>CCPU_NID_BG</w:t>
            </w:r>
          </w:p>
        </w:tc>
        <w:tc>
          <w:tcPr>
            <w:tcW w:w="1134" w:type="dxa"/>
            <w:tcBorders>
              <w:top w:val="single" w:sz="4" w:space="0" w:color="auto"/>
              <w:left w:val="single" w:sz="4" w:space="0" w:color="auto"/>
              <w:bottom w:val="single" w:sz="4" w:space="0" w:color="auto"/>
              <w:right w:val="single" w:sz="4" w:space="0" w:color="auto"/>
            </w:tcBorders>
          </w:tcPr>
          <w:p w14:paraId="7745B0FE" w14:textId="77777777" w:rsidR="00935806" w:rsidRPr="00181B33" w:rsidRDefault="00935806" w:rsidP="007B1614">
            <w:pPr>
              <w:jc w:val="center"/>
              <w:rPr>
                <w:color w:val="000000"/>
              </w:rPr>
            </w:pPr>
            <w:r w:rsidRPr="00181B33">
              <w:rPr>
                <w:color w:val="000000"/>
              </w:rPr>
              <w:t>14</w:t>
            </w:r>
          </w:p>
        </w:tc>
        <w:tc>
          <w:tcPr>
            <w:tcW w:w="2977" w:type="dxa"/>
            <w:tcBorders>
              <w:top w:val="single" w:sz="4" w:space="0" w:color="auto"/>
              <w:left w:val="single" w:sz="4" w:space="0" w:color="auto"/>
              <w:bottom w:val="single" w:sz="4" w:space="0" w:color="auto"/>
              <w:right w:val="single" w:sz="12" w:space="0" w:color="auto"/>
            </w:tcBorders>
          </w:tcPr>
          <w:p w14:paraId="47A40725" w14:textId="77777777" w:rsidR="00935806" w:rsidRPr="00181B33" w:rsidRDefault="00935806" w:rsidP="007B1614">
            <w:pPr>
              <w:rPr>
                <w:color w:val="000000"/>
              </w:rPr>
            </w:pPr>
          </w:p>
        </w:tc>
      </w:tr>
      <w:tr w:rsidR="00935806" w:rsidRPr="00181B33" w14:paraId="336BA250" w14:textId="77777777" w:rsidTr="007B1614">
        <w:trPr>
          <w:cantSplit/>
        </w:trPr>
        <w:tc>
          <w:tcPr>
            <w:tcW w:w="1205" w:type="dxa"/>
            <w:tcBorders>
              <w:top w:val="nil"/>
              <w:left w:val="single" w:sz="12" w:space="0" w:color="auto"/>
              <w:bottom w:val="nil"/>
              <w:right w:val="nil"/>
            </w:tcBorders>
          </w:tcPr>
          <w:p w14:paraId="3D73CEEF" w14:textId="77777777" w:rsidR="00935806" w:rsidRPr="00181B33" w:rsidRDefault="00935806" w:rsidP="007B1614">
            <w:pPr>
              <w:rPr>
                <w:i/>
                <w:color w:val="000000"/>
              </w:rPr>
            </w:pPr>
          </w:p>
        </w:tc>
        <w:tc>
          <w:tcPr>
            <w:tcW w:w="4678" w:type="dxa"/>
            <w:tcBorders>
              <w:top w:val="single" w:sz="4" w:space="0" w:color="auto"/>
              <w:left w:val="single" w:sz="4" w:space="0" w:color="auto"/>
              <w:bottom w:val="single" w:sz="4" w:space="0" w:color="auto"/>
              <w:right w:val="single" w:sz="4" w:space="0" w:color="auto"/>
            </w:tcBorders>
          </w:tcPr>
          <w:p w14:paraId="1ED6702E" w14:textId="77777777" w:rsidR="00935806" w:rsidRPr="00181B33" w:rsidRDefault="00935806" w:rsidP="007B1614">
            <w:pPr>
              <w:rPr>
                <w:color w:val="000000"/>
              </w:rPr>
            </w:pPr>
            <w:r w:rsidRPr="00181B33">
              <w:rPr>
                <w:color w:val="000000"/>
              </w:rPr>
              <w:t>Q_LINK</w:t>
            </w:r>
          </w:p>
        </w:tc>
        <w:tc>
          <w:tcPr>
            <w:tcW w:w="1134" w:type="dxa"/>
            <w:tcBorders>
              <w:top w:val="single" w:sz="4" w:space="0" w:color="auto"/>
              <w:left w:val="single" w:sz="4" w:space="0" w:color="auto"/>
              <w:bottom w:val="single" w:sz="4" w:space="0" w:color="auto"/>
              <w:right w:val="single" w:sz="4" w:space="0" w:color="auto"/>
            </w:tcBorders>
          </w:tcPr>
          <w:p w14:paraId="239A67E2" w14:textId="77777777" w:rsidR="00935806" w:rsidRPr="00181B33" w:rsidRDefault="00935806" w:rsidP="007B1614">
            <w:pPr>
              <w:jc w:val="center"/>
              <w:rPr>
                <w:color w:val="000000"/>
              </w:rPr>
            </w:pPr>
            <w:r w:rsidRPr="00181B33">
              <w:rPr>
                <w:color w:val="000000"/>
              </w:rPr>
              <w:t>1</w:t>
            </w:r>
          </w:p>
        </w:tc>
        <w:tc>
          <w:tcPr>
            <w:tcW w:w="2985" w:type="dxa"/>
            <w:gridSpan w:val="2"/>
            <w:tcBorders>
              <w:top w:val="single" w:sz="4" w:space="0" w:color="auto"/>
              <w:left w:val="single" w:sz="4" w:space="0" w:color="auto"/>
              <w:bottom w:val="single" w:sz="4" w:space="0" w:color="auto"/>
              <w:right w:val="single" w:sz="12" w:space="0" w:color="auto"/>
            </w:tcBorders>
          </w:tcPr>
          <w:p w14:paraId="75901467" w14:textId="77777777" w:rsidR="00935806" w:rsidRPr="00181B33" w:rsidRDefault="00935806" w:rsidP="007B1614">
            <w:pPr>
              <w:rPr>
                <w:color w:val="000000"/>
              </w:rPr>
            </w:pPr>
          </w:p>
        </w:tc>
      </w:tr>
      <w:tr w:rsidR="00935806" w:rsidRPr="00181B33" w14:paraId="30C5A3D2" w14:textId="77777777" w:rsidTr="007B1614">
        <w:trPr>
          <w:gridAfter w:val="1"/>
          <w:wAfter w:w="8" w:type="dxa"/>
          <w:cantSplit/>
        </w:trPr>
        <w:tc>
          <w:tcPr>
            <w:tcW w:w="1205" w:type="dxa"/>
            <w:tcBorders>
              <w:top w:val="nil"/>
              <w:left w:val="single" w:sz="12" w:space="0" w:color="auto"/>
              <w:bottom w:val="nil"/>
            </w:tcBorders>
          </w:tcPr>
          <w:p w14:paraId="433EAA4F"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6186AF8" w14:textId="77777777" w:rsidR="00935806" w:rsidRPr="00181B33" w:rsidRDefault="00935806" w:rsidP="007B1614">
            <w:pPr>
              <w:rPr>
                <w:color w:val="000000"/>
              </w:rPr>
            </w:pPr>
            <w:r w:rsidRPr="00181B33">
              <w:rPr>
                <w:color w:val="000000"/>
              </w:rPr>
              <w:t>D_DOORS_SECTION_START</w:t>
            </w:r>
          </w:p>
        </w:tc>
        <w:tc>
          <w:tcPr>
            <w:tcW w:w="1134" w:type="dxa"/>
            <w:tcBorders>
              <w:top w:val="single" w:sz="4" w:space="0" w:color="auto"/>
              <w:left w:val="single" w:sz="4" w:space="0" w:color="auto"/>
              <w:bottom w:val="single" w:sz="4" w:space="0" w:color="auto"/>
              <w:right w:val="single" w:sz="4" w:space="0" w:color="auto"/>
            </w:tcBorders>
          </w:tcPr>
          <w:p w14:paraId="01CC96DF" w14:textId="77777777" w:rsidR="00935806" w:rsidRPr="00181B33" w:rsidRDefault="00935806" w:rsidP="007B1614">
            <w:pPr>
              <w:jc w:val="center"/>
              <w:rPr>
                <w:color w:val="000000"/>
              </w:rPr>
            </w:pPr>
            <w:r w:rsidRPr="00181B33">
              <w:rPr>
                <w:color w:val="000000"/>
              </w:rPr>
              <w:t>16</w:t>
            </w:r>
          </w:p>
        </w:tc>
        <w:tc>
          <w:tcPr>
            <w:tcW w:w="2977" w:type="dxa"/>
            <w:tcBorders>
              <w:top w:val="single" w:sz="4" w:space="0" w:color="auto"/>
              <w:left w:val="single" w:sz="4" w:space="0" w:color="auto"/>
              <w:bottom w:val="single" w:sz="4" w:space="0" w:color="auto"/>
              <w:right w:val="single" w:sz="12" w:space="0" w:color="auto"/>
            </w:tcBorders>
          </w:tcPr>
          <w:p w14:paraId="20C49645" w14:textId="77777777" w:rsidR="00935806" w:rsidRPr="00181B33" w:rsidRDefault="00935806" w:rsidP="007B1614">
            <w:pPr>
              <w:rPr>
                <w:color w:val="000000"/>
              </w:rPr>
            </w:pPr>
          </w:p>
        </w:tc>
      </w:tr>
      <w:tr w:rsidR="00935806" w:rsidRPr="00181B33" w14:paraId="1244D9EB" w14:textId="77777777" w:rsidTr="007B1614">
        <w:trPr>
          <w:gridAfter w:val="1"/>
          <w:wAfter w:w="8" w:type="dxa"/>
          <w:cantSplit/>
        </w:trPr>
        <w:tc>
          <w:tcPr>
            <w:tcW w:w="1205" w:type="dxa"/>
            <w:tcBorders>
              <w:top w:val="nil"/>
              <w:left w:val="single" w:sz="12" w:space="0" w:color="auto"/>
              <w:bottom w:val="nil"/>
            </w:tcBorders>
          </w:tcPr>
          <w:p w14:paraId="292A7619"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D016982" w14:textId="77777777" w:rsidR="00935806" w:rsidRPr="00181B33" w:rsidRDefault="00935806" w:rsidP="007B1614">
            <w:pPr>
              <w:rPr>
                <w:color w:val="000000"/>
              </w:rPr>
            </w:pPr>
            <w:r w:rsidRPr="00181B33">
              <w:rPr>
                <w:color w:val="000000"/>
              </w:rPr>
              <w:t>D_DOORS_SECTION_END</w:t>
            </w:r>
          </w:p>
        </w:tc>
        <w:tc>
          <w:tcPr>
            <w:tcW w:w="1134" w:type="dxa"/>
            <w:tcBorders>
              <w:top w:val="single" w:sz="4" w:space="0" w:color="auto"/>
              <w:left w:val="single" w:sz="4" w:space="0" w:color="auto"/>
              <w:bottom w:val="single" w:sz="4" w:space="0" w:color="auto"/>
              <w:right w:val="single" w:sz="4" w:space="0" w:color="auto"/>
            </w:tcBorders>
          </w:tcPr>
          <w:p w14:paraId="1A39848F" w14:textId="77777777" w:rsidR="00935806" w:rsidRPr="00181B33" w:rsidRDefault="00935806" w:rsidP="007B1614">
            <w:pPr>
              <w:jc w:val="center"/>
              <w:rPr>
                <w:color w:val="000000"/>
              </w:rPr>
            </w:pPr>
            <w:r w:rsidRPr="00181B33">
              <w:rPr>
                <w:color w:val="000000"/>
              </w:rPr>
              <w:t>16</w:t>
            </w:r>
          </w:p>
        </w:tc>
        <w:tc>
          <w:tcPr>
            <w:tcW w:w="2977" w:type="dxa"/>
            <w:tcBorders>
              <w:top w:val="single" w:sz="4" w:space="0" w:color="auto"/>
              <w:left w:val="single" w:sz="4" w:space="0" w:color="auto"/>
              <w:bottom w:val="single" w:sz="4" w:space="0" w:color="auto"/>
              <w:right w:val="single" w:sz="12" w:space="0" w:color="auto"/>
            </w:tcBorders>
          </w:tcPr>
          <w:p w14:paraId="2B9F1DBE" w14:textId="77777777" w:rsidR="00935806" w:rsidRPr="00181B33" w:rsidRDefault="00935806" w:rsidP="007B1614">
            <w:pPr>
              <w:rPr>
                <w:color w:val="000000"/>
              </w:rPr>
            </w:pPr>
          </w:p>
        </w:tc>
      </w:tr>
      <w:tr w:rsidR="00935806" w:rsidRPr="00181B33" w14:paraId="79AB6AEC" w14:textId="77777777" w:rsidTr="007B1614">
        <w:trPr>
          <w:gridAfter w:val="1"/>
          <w:wAfter w:w="8" w:type="dxa"/>
          <w:cantSplit/>
        </w:trPr>
        <w:tc>
          <w:tcPr>
            <w:tcW w:w="1205" w:type="dxa"/>
            <w:tcBorders>
              <w:top w:val="nil"/>
              <w:left w:val="single" w:sz="12" w:space="0" w:color="auto"/>
              <w:bottom w:val="single" w:sz="12" w:space="0" w:color="auto"/>
            </w:tcBorders>
          </w:tcPr>
          <w:p w14:paraId="7668C251" w14:textId="77777777" w:rsidR="00935806" w:rsidRPr="00181B33" w:rsidRDefault="00935806" w:rsidP="007B1614">
            <w:pPr>
              <w:rPr>
                <w:i/>
                <w:color w:val="000000"/>
              </w:rPr>
            </w:pPr>
          </w:p>
        </w:tc>
        <w:tc>
          <w:tcPr>
            <w:tcW w:w="4678" w:type="dxa"/>
            <w:tcBorders>
              <w:top w:val="single" w:sz="6" w:space="0" w:color="auto"/>
              <w:bottom w:val="single" w:sz="12" w:space="0" w:color="auto"/>
              <w:right w:val="single" w:sz="4" w:space="0" w:color="auto"/>
            </w:tcBorders>
          </w:tcPr>
          <w:p w14:paraId="2BF3953D" w14:textId="77777777" w:rsidR="00935806" w:rsidRPr="00181B33" w:rsidRDefault="00935806" w:rsidP="007B1614">
            <w:r w:rsidRPr="00181B33">
              <w:rPr>
                <w:color w:val="000000"/>
              </w:rPr>
              <w:t>CCPU_M_SIDE_DOOR</w:t>
            </w:r>
          </w:p>
        </w:tc>
        <w:tc>
          <w:tcPr>
            <w:tcW w:w="1134" w:type="dxa"/>
            <w:tcBorders>
              <w:top w:val="single" w:sz="6" w:space="0" w:color="auto"/>
              <w:left w:val="single" w:sz="4" w:space="0" w:color="auto"/>
              <w:bottom w:val="single" w:sz="12" w:space="0" w:color="auto"/>
              <w:right w:val="single" w:sz="4" w:space="0" w:color="auto"/>
            </w:tcBorders>
          </w:tcPr>
          <w:p w14:paraId="3AB109B8" w14:textId="77777777" w:rsidR="00935806" w:rsidRPr="00181B33" w:rsidRDefault="00935806" w:rsidP="007B1614">
            <w:pPr>
              <w:jc w:val="center"/>
              <w:rPr>
                <w:color w:val="000000"/>
              </w:rPr>
            </w:pPr>
            <w:r w:rsidRPr="00181B33">
              <w:rPr>
                <w:color w:val="000000"/>
              </w:rPr>
              <w:t>2</w:t>
            </w:r>
          </w:p>
        </w:tc>
        <w:tc>
          <w:tcPr>
            <w:tcW w:w="2977" w:type="dxa"/>
            <w:tcBorders>
              <w:top w:val="single" w:sz="6" w:space="0" w:color="auto"/>
              <w:left w:val="single" w:sz="4" w:space="0" w:color="auto"/>
              <w:bottom w:val="single" w:sz="12" w:space="0" w:color="auto"/>
              <w:right w:val="single" w:sz="12" w:space="0" w:color="auto"/>
            </w:tcBorders>
          </w:tcPr>
          <w:p w14:paraId="34CEB967" w14:textId="77777777" w:rsidR="00935806" w:rsidRPr="00181B33" w:rsidRDefault="00935806" w:rsidP="007B1614">
            <w:pPr>
              <w:rPr>
                <w:color w:val="000000"/>
              </w:rPr>
            </w:pPr>
          </w:p>
        </w:tc>
      </w:tr>
    </w:tbl>
    <w:p w14:paraId="4031DD04" w14:textId="77777777" w:rsidR="00935806" w:rsidRPr="00181B33" w:rsidRDefault="00935806" w:rsidP="00935806"/>
    <w:p w14:paraId="53F8B0E7" w14:textId="77777777" w:rsidR="00935806" w:rsidRPr="00181B33" w:rsidRDefault="00935806" w:rsidP="00935806">
      <w:pPr>
        <w:pStyle w:val="Titre5Heading5-MandatoryrequirementsHeading5H5paragraphe2"/>
      </w:pPr>
      <w:r w:rsidRPr="00181B33">
        <w:t>Packet Number 11: Track description deletion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35806" w:rsidRPr="00181B33" w14:paraId="0DA4E23F" w14:textId="77777777" w:rsidTr="007B1614">
        <w:trPr>
          <w:cantSplit/>
        </w:trPr>
        <w:tc>
          <w:tcPr>
            <w:tcW w:w="1205" w:type="dxa"/>
            <w:tcBorders>
              <w:top w:val="single" w:sz="12" w:space="0" w:color="auto"/>
            </w:tcBorders>
          </w:tcPr>
          <w:p w14:paraId="06A76E94" w14:textId="77777777" w:rsidR="00935806" w:rsidRPr="00181B33" w:rsidRDefault="00935806" w:rsidP="007B1614">
            <w:pPr>
              <w:keepNext/>
              <w:keepLines/>
              <w:rPr>
                <w:i/>
              </w:rPr>
            </w:pPr>
            <w:r w:rsidRPr="00181B33">
              <w:rPr>
                <w:b/>
                <w:i/>
              </w:rPr>
              <w:t>Description</w:t>
            </w:r>
          </w:p>
        </w:tc>
        <w:tc>
          <w:tcPr>
            <w:tcW w:w="8797" w:type="dxa"/>
            <w:gridSpan w:val="4"/>
            <w:tcBorders>
              <w:top w:val="single" w:sz="12" w:space="0" w:color="auto"/>
            </w:tcBorders>
          </w:tcPr>
          <w:p w14:paraId="6049E361" w14:textId="77777777" w:rsidR="00935806" w:rsidRPr="00181B33" w:rsidRDefault="00935806" w:rsidP="007B1614">
            <w:pPr>
              <w:keepNext/>
              <w:keepLines/>
            </w:pPr>
            <w:r w:rsidRPr="00181B33">
              <w:t>The packet gives deletion information about track description.</w:t>
            </w:r>
          </w:p>
        </w:tc>
      </w:tr>
      <w:tr w:rsidR="00935806" w:rsidRPr="00181B33" w14:paraId="7ABF4417" w14:textId="77777777" w:rsidTr="007B1614">
        <w:trPr>
          <w:gridAfter w:val="1"/>
          <w:wAfter w:w="8" w:type="dxa"/>
          <w:cantSplit/>
        </w:trPr>
        <w:tc>
          <w:tcPr>
            <w:tcW w:w="1205" w:type="dxa"/>
            <w:tcBorders>
              <w:left w:val="single" w:sz="12" w:space="0" w:color="auto"/>
              <w:bottom w:val="nil"/>
            </w:tcBorders>
          </w:tcPr>
          <w:p w14:paraId="098854D8"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4E2BA0A9" w14:textId="77777777" w:rsidR="00935806" w:rsidRPr="00181B33" w:rsidRDefault="00935806" w:rsidP="007B1614">
            <w:pPr>
              <w:rPr>
                <w:color w:val="000000"/>
              </w:rPr>
            </w:pPr>
            <w:r w:rsidRPr="00181B33">
              <w:rPr>
                <w:color w:val="000000"/>
              </w:rPr>
              <w:t>Sporadically (sending triggered by event)</w:t>
            </w:r>
          </w:p>
        </w:tc>
      </w:tr>
      <w:tr w:rsidR="00935806" w:rsidRPr="00181B33" w14:paraId="373AA2F7" w14:textId="77777777" w:rsidTr="007B1614">
        <w:trPr>
          <w:cantSplit/>
        </w:trPr>
        <w:tc>
          <w:tcPr>
            <w:tcW w:w="1205" w:type="dxa"/>
            <w:tcBorders>
              <w:top w:val="single" w:sz="4" w:space="0" w:color="auto"/>
              <w:left w:val="single" w:sz="12" w:space="0" w:color="auto"/>
              <w:bottom w:val="nil"/>
              <w:right w:val="single" w:sz="6" w:space="0" w:color="auto"/>
            </w:tcBorders>
          </w:tcPr>
          <w:p w14:paraId="16A41840" w14:textId="77777777" w:rsidR="00935806" w:rsidRPr="00181B33" w:rsidRDefault="00935806" w:rsidP="007B1614">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14:paraId="30430653" w14:textId="77777777" w:rsidR="00935806" w:rsidRPr="00181B33" w:rsidRDefault="00935806" w:rsidP="007B1614">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14:paraId="1656650A" w14:textId="77777777" w:rsidR="00935806" w:rsidRPr="00181B33" w:rsidRDefault="00935806" w:rsidP="007B1614">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14:paraId="0B6EDDAB" w14:textId="77777777" w:rsidR="00935806" w:rsidRPr="00181B33" w:rsidRDefault="00935806" w:rsidP="007B1614">
            <w:pPr>
              <w:jc w:val="center"/>
              <w:rPr>
                <w:b/>
              </w:rPr>
            </w:pPr>
            <w:r w:rsidRPr="00181B33">
              <w:rPr>
                <w:b/>
              </w:rPr>
              <w:t>Comment</w:t>
            </w:r>
          </w:p>
        </w:tc>
      </w:tr>
      <w:tr w:rsidR="00935806" w:rsidRPr="00181B33" w14:paraId="5C9181B2" w14:textId="77777777" w:rsidTr="007B1614">
        <w:trPr>
          <w:cantSplit/>
        </w:trPr>
        <w:tc>
          <w:tcPr>
            <w:tcW w:w="1205" w:type="dxa"/>
            <w:tcBorders>
              <w:top w:val="nil"/>
              <w:left w:val="single" w:sz="12" w:space="0" w:color="auto"/>
              <w:bottom w:val="nil"/>
              <w:right w:val="single" w:sz="6" w:space="0" w:color="auto"/>
            </w:tcBorders>
          </w:tcPr>
          <w:p w14:paraId="5F8AC042"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68FE9EB5" w14:textId="77777777" w:rsidR="00935806" w:rsidRPr="00181B33" w:rsidRDefault="00935806" w:rsidP="007B1614">
            <w:r w:rsidRPr="00181B33">
              <w:t>NID_PACKET</w:t>
            </w:r>
          </w:p>
        </w:tc>
        <w:tc>
          <w:tcPr>
            <w:tcW w:w="1276" w:type="dxa"/>
            <w:tcBorders>
              <w:top w:val="single" w:sz="4" w:space="0" w:color="auto"/>
              <w:left w:val="single" w:sz="6" w:space="0" w:color="auto"/>
              <w:bottom w:val="single" w:sz="4" w:space="0" w:color="auto"/>
              <w:right w:val="single" w:sz="6" w:space="0" w:color="auto"/>
            </w:tcBorders>
          </w:tcPr>
          <w:p w14:paraId="0B1B73D4" w14:textId="77777777" w:rsidR="00935806" w:rsidRPr="00181B33" w:rsidRDefault="00935806" w:rsidP="007B1614">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14:paraId="373738F9" w14:textId="77777777" w:rsidR="00935806" w:rsidRPr="00181B33" w:rsidRDefault="00935806" w:rsidP="007B1614"/>
        </w:tc>
      </w:tr>
      <w:tr w:rsidR="00935806" w:rsidRPr="00181B33" w14:paraId="04374E1E" w14:textId="77777777" w:rsidTr="007B1614">
        <w:trPr>
          <w:cantSplit/>
        </w:trPr>
        <w:tc>
          <w:tcPr>
            <w:tcW w:w="1205" w:type="dxa"/>
            <w:tcBorders>
              <w:top w:val="nil"/>
              <w:left w:val="single" w:sz="12" w:space="0" w:color="auto"/>
              <w:bottom w:val="nil"/>
              <w:right w:val="single" w:sz="6" w:space="0" w:color="auto"/>
            </w:tcBorders>
          </w:tcPr>
          <w:p w14:paraId="55297051"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31C6A76C" w14:textId="77777777" w:rsidR="00935806" w:rsidRPr="00181B33" w:rsidRDefault="00935806" w:rsidP="007B1614">
            <w:r w:rsidRPr="00181B33">
              <w:t>L_PACKET</w:t>
            </w:r>
          </w:p>
        </w:tc>
        <w:tc>
          <w:tcPr>
            <w:tcW w:w="1276" w:type="dxa"/>
            <w:tcBorders>
              <w:top w:val="single" w:sz="4" w:space="0" w:color="auto"/>
              <w:left w:val="single" w:sz="6" w:space="0" w:color="auto"/>
              <w:bottom w:val="single" w:sz="4" w:space="0" w:color="auto"/>
              <w:right w:val="single" w:sz="6" w:space="0" w:color="auto"/>
            </w:tcBorders>
          </w:tcPr>
          <w:p w14:paraId="2D11A577" w14:textId="77777777" w:rsidR="00935806" w:rsidRPr="00181B33" w:rsidRDefault="00935806" w:rsidP="007B1614">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14:paraId="190587CC" w14:textId="77777777" w:rsidR="00935806" w:rsidRPr="00181B33" w:rsidRDefault="00935806" w:rsidP="007B1614"/>
        </w:tc>
      </w:tr>
      <w:tr w:rsidR="00935806" w:rsidRPr="00181B33" w14:paraId="6A8517F5" w14:textId="77777777" w:rsidTr="007B1614">
        <w:trPr>
          <w:gridAfter w:val="1"/>
          <w:wAfter w:w="8" w:type="dxa"/>
          <w:cantSplit/>
        </w:trPr>
        <w:tc>
          <w:tcPr>
            <w:tcW w:w="1205" w:type="dxa"/>
            <w:tcBorders>
              <w:top w:val="nil"/>
              <w:left w:val="single" w:sz="12" w:space="0" w:color="auto"/>
              <w:bottom w:val="nil"/>
            </w:tcBorders>
          </w:tcPr>
          <w:p w14:paraId="58BC806E"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297EA41" w14:textId="77777777" w:rsidR="00935806" w:rsidRPr="00181B33" w:rsidRDefault="00935806" w:rsidP="007B1614">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14:paraId="2902A7D7"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65EDAFFB" w14:textId="77777777" w:rsidR="00935806" w:rsidRPr="00181B33" w:rsidRDefault="00935806" w:rsidP="007B1614">
            <w:pPr>
              <w:rPr>
                <w:color w:val="000000"/>
              </w:rPr>
            </w:pPr>
          </w:p>
        </w:tc>
      </w:tr>
      <w:tr w:rsidR="00935806" w:rsidRPr="00181B33" w14:paraId="1E434129" w14:textId="77777777" w:rsidTr="007B1614">
        <w:trPr>
          <w:gridAfter w:val="1"/>
          <w:wAfter w:w="8" w:type="dxa"/>
          <w:cantSplit/>
        </w:trPr>
        <w:tc>
          <w:tcPr>
            <w:tcW w:w="1205" w:type="dxa"/>
            <w:tcBorders>
              <w:top w:val="nil"/>
              <w:left w:val="single" w:sz="12" w:space="0" w:color="auto"/>
              <w:bottom w:val="nil"/>
            </w:tcBorders>
          </w:tcPr>
          <w:p w14:paraId="0EF501CD"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852C93F" w14:textId="77777777" w:rsidR="00935806" w:rsidRPr="00181B33" w:rsidRDefault="00935806" w:rsidP="007B1614">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14:paraId="4AFF636E" w14:textId="77777777" w:rsidR="00935806" w:rsidRPr="00181B33" w:rsidRDefault="00935806" w:rsidP="007B1614">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14:paraId="4296623B" w14:textId="77777777" w:rsidR="00935806" w:rsidRPr="00181B33" w:rsidRDefault="00935806" w:rsidP="007B1614">
            <w:pPr>
              <w:rPr>
                <w:color w:val="000000"/>
              </w:rPr>
            </w:pPr>
          </w:p>
        </w:tc>
      </w:tr>
      <w:tr w:rsidR="00935806" w:rsidRPr="00181B33" w14:paraId="0E96C471" w14:textId="77777777" w:rsidTr="007B1614">
        <w:trPr>
          <w:gridAfter w:val="1"/>
          <w:wAfter w:w="8" w:type="dxa"/>
          <w:cantSplit/>
        </w:trPr>
        <w:tc>
          <w:tcPr>
            <w:tcW w:w="1205" w:type="dxa"/>
            <w:tcBorders>
              <w:top w:val="nil"/>
              <w:left w:val="single" w:sz="12" w:space="0" w:color="auto"/>
              <w:bottom w:val="nil"/>
            </w:tcBorders>
          </w:tcPr>
          <w:p w14:paraId="15277F90"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27557D99" w14:textId="77777777" w:rsidR="00935806" w:rsidRPr="00181B33" w:rsidRDefault="00935806" w:rsidP="007B1614">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14:paraId="15C01899" w14:textId="77777777" w:rsidR="00935806" w:rsidRPr="00181B33" w:rsidRDefault="00935806" w:rsidP="007B1614">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14:paraId="057C5A09" w14:textId="77777777" w:rsidR="00935806" w:rsidRPr="00181B33" w:rsidRDefault="00935806" w:rsidP="007B1614">
            <w:pPr>
              <w:rPr>
                <w:color w:val="000000"/>
              </w:rPr>
            </w:pPr>
          </w:p>
        </w:tc>
      </w:tr>
      <w:tr w:rsidR="00935806" w:rsidRPr="00181B33" w14:paraId="362CACB8" w14:textId="77777777" w:rsidTr="007B1614">
        <w:trPr>
          <w:cantSplit/>
        </w:trPr>
        <w:tc>
          <w:tcPr>
            <w:tcW w:w="1205" w:type="dxa"/>
            <w:tcBorders>
              <w:top w:val="nil"/>
              <w:left w:val="single" w:sz="12" w:space="0" w:color="auto"/>
              <w:bottom w:val="nil"/>
              <w:right w:val="nil"/>
            </w:tcBorders>
          </w:tcPr>
          <w:p w14:paraId="48FAED3B" w14:textId="77777777" w:rsidR="00935806" w:rsidRPr="00181B33" w:rsidRDefault="00935806" w:rsidP="007B1614">
            <w:pPr>
              <w:rPr>
                <w:i/>
                <w:color w:val="000000"/>
              </w:rPr>
            </w:pPr>
          </w:p>
        </w:tc>
        <w:tc>
          <w:tcPr>
            <w:tcW w:w="4678" w:type="dxa"/>
            <w:tcBorders>
              <w:top w:val="single" w:sz="4" w:space="0" w:color="auto"/>
              <w:left w:val="single" w:sz="4" w:space="0" w:color="auto"/>
              <w:bottom w:val="single" w:sz="4" w:space="0" w:color="auto"/>
              <w:right w:val="single" w:sz="4" w:space="0" w:color="auto"/>
            </w:tcBorders>
          </w:tcPr>
          <w:p w14:paraId="5D6BC387" w14:textId="77777777" w:rsidR="00935806" w:rsidRPr="00181B33" w:rsidRDefault="00935806" w:rsidP="007B1614">
            <w:pPr>
              <w:rPr>
                <w:color w:val="000000"/>
              </w:rPr>
            </w:pPr>
            <w:r w:rsidRPr="00181B33">
              <w:rPr>
                <w:color w:val="000000"/>
              </w:rPr>
              <w:t>TRACK_DESC_DELETION_LOCATION_ESTI</w:t>
            </w:r>
          </w:p>
        </w:tc>
        <w:tc>
          <w:tcPr>
            <w:tcW w:w="1276" w:type="dxa"/>
            <w:tcBorders>
              <w:top w:val="single" w:sz="4" w:space="0" w:color="auto"/>
              <w:left w:val="single" w:sz="4" w:space="0" w:color="auto"/>
              <w:bottom w:val="single" w:sz="4" w:space="0" w:color="auto"/>
              <w:right w:val="single" w:sz="4" w:space="0" w:color="auto"/>
            </w:tcBorders>
          </w:tcPr>
          <w:p w14:paraId="0A38FCBF" w14:textId="77777777" w:rsidR="00935806" w:rsidRPr="00181B33" w:rsidRDefault="00935806" w:rsidP="007B1614">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14:paraId="4744D1AD" w14:textId="77777777" w:rsidR="00935806" w:rsidRPr="00181B33" w:rsidRDefault="00935806" w:rsidP="007B1614">
            <w:pPr>
              <w:rPr>
                <w:color w:val="000000"/>
              </w:rPr>
            </w:pPr>
            <w:r w:rsidRPr="00181B33">
              <w:rPr>
                <w:color w:val="000000"/>
              </w:rPr>
              <w:t>not used by the TIU</w:t>
            </w:r>
          </w:p>
        </w:tc>
      </w:tr>
      <w:tr w:rsidR="00935806" w:rsidRPr="00181B33" w14:paraId="5D2D40CB" w14:textId="77777777" w:rsidTr="007B1614">
        <w:trPr>
          <w:cantSplit/>
        </w:trPr>
        <w:tc>
          <w:tcPr>
            <w:tcW w:w="1205" w:type="dxa"/>
            <w:tcBorders>
              <w:top w:val="nil"/>
              <w:left w:val="single" w:sz="12" w:space="0" w:color="auto"/>
              <w:bottom w:val="nil"/>
              <w:right w:val="single" w:sz="6" w:space="0" w:color="auto"/>
            </w:tcBorders>
          </w:tcPr>
          <w:p w14:paraId="6AEAE4A2"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50521A3B" w14:textId="77777777" w:rsidR="00935806" w:rsidRPr="00181B33" w:rsidRDefault="00935806" w:rsidP="007B1614">
            <w:r w:rsidRPr="00181B33">
              <w:rPr>
                <w:color w:val="000000"/>
              </w:rPr>
              <w:t>TRACK_DESC_DELETION_LOCATION_</w:t>
            </w:r>
            <w:r w:rsidRPr="00181B33">
              <w:t>MIN</w:t>
            </w:r>
          </w:p>
        </w:tc>
        <w:tc>
          <w:tcPr>
            <w:tcW w:w="1276" w:type="dxa"/>
            <w:tcBorders>
              <w:top w:val="single" w:sz="4" w:space="0" w:color="auto"/>
              <w:left w:val="single" w:sz="6" w:space="0" w:color="auto"/>
              <w:bottom w:val="single" w:sz="4" w:space="0" w:color="auto"/>
              <w:right w:val="single" w:sz="6" w:space="0" w:color="auto"/>
            </w:tcBorders>
          </w:tcPr>
          <w:p w14:paraId="78C51B2D" w14:textId="77777777" w:rsidR="00935806" w:rsidRPr="00181B33" w:rsidRDefault="00935806" w:rsidP="007B1614">
            <w:pPr>
              <w:jc w:val="center"/>
            </w:pPr>
            <w:r w:rsidRPr="00181B33">
              <w:t>16</w:t>
            </w:r>
          </w:p>
        </w:tc>
        <w:tc>
          <w:tcPr>
            <w:tcW w:w="2843" w:type="dxa"/>
            <w:gridSpan w:val="2"/>
            <w:tcBorders>
              <w:top w:val="single" w:sz="4" w:space="0" w:color="auto"/>
              <w:left w:val="single" w:sz="6" w:space="0" w:color="auto"/>
              <w:bottom w:val="single" w:sz="4" w:space="0" w:color="auto"/>
              <w:right w:val="single" w:sz="12" w:space="0" w:color="auto"/>
            </w:tcBorders>
          </w:tcPr>
          <w:p w14:paraId="3CB09412" w14:textId="77777777" w:rsidR="00935806" w:rsidRPr="00181B33" w:rsidRDefault="00935806" w:rsidP="007B1614"/>
        </w:tc>
      </w:tr>
      <w:tr w:rsidR="00935806" w:rsidRPr="00181B33" w14:paraId="572E3E44" w14:textId="77777777" w:rsidTr="007B1614">
        <w:trPr>
          <w:cantSplit/>
        </w:trPr>
        <w:tc>
          <w:tcPr>
            <w:tcW w:w="1205" w:type="dxa"/>
            <w:tcBorders>
              <w:top w:val="nil"/>
              <w:left w:val="single" w:sz="12" w:space="0" w:color="auto"/>
              <w:bottom w:val="single" w:sz="12" w:space="0" w:color="auto"/>
              <w:right w:val="single" w:sz="6" w:space="0" w:color="auto"/>
            </w:tcBorders>
          </w:tcPr>
          <w:p w14:paraId="2C1B85D0" w14:textId="77777777" w:rsidR="00935806" w:rsidRPr="00181B33" w:rsidRDefault="00935806" w:rsidP="007B1614">
            <w:pPr>
              <w:rPr>
                <w:i/>
              </w:rPr>
            </w:pPr>
          </w:p>
        </w:tc>
        <w:tc>
          <w:tcPr>
            <w:tcW w:w="4678" w:type="dxa"/>
            <w:tcBorders>
              <w:top w:val="single" w:sz="4" w:space="0" w:color="auto"/>
              <w:left w:val="single" w:sz="6" w:space="0" w:color="auto"/>
              <w:bottom w:val="single" w:sz="12" w:space="0" w:color="auto"/>
              <w:right w:val="single" w:sz="6" w:space="0" w:color="auto"/>
            </w:tcBorders>
          </w:tcPr>
          <w:p w14:paraId="36E93CC7" w14:textId="77777777" w:rsidR="00935806" w:rsidRPr="00181B33" w:rsidRDefault="00935806" w:rsidP="007B1614">
            <w:r w:rsidRPr="00181B33">
              <w:rPr>
                <w:color w:val="000000"/>
              </w:rPr>
              <w:t>TRACK_DESC_DELETION_LOCATION_</w:t>
            </w:r>
            <w:r w:rsidRPr="00181B33">
              <w:t>MAX</w:t>
            </w:r>
          </w:p>
        </w:tc>
        <w:tc>
          <w:tcPr>
            <w:tcW w:w="1276" w:type="dxa"/>
            <w:tcBorders>
              <w:top w:val="single" w:sz="4" w:space="0" w:color="auto"/>
              <w:left w:val="single" w:sz="6" w:space="0" w:color="auto"/>
              <w:bottom w:val="single" w:sz="12" w:space="0" w:color="auto"/>
              <w:right w:val="single" w:sz="6" w:space="0" w:color="auto"/>
            </w:tcBorders>
          </w:tcPr>
          <w:p w14:paraId="2CCD6B52" w14:textId="77777777" w:rsidR="00935806" w:rsidRPr="00181B33" w:rsidRDefault="00935806" w:rsidP="007B1614">
            <w:pPr>
              <w:jc w:val="center"/>
            </w:pPr>
            <w:r w:rsidRPr="00181B33">
              <w:t>16</w:t>
            </w:r>
          </w:p>
        </w:tc>
        <w:tc>
          <w:tcPr>
            <w:tcW w:w="2843" w:type="dxa"/>
            <w:gridSpan w:val="2"/>
            <w:tcBorders>
              <w:top w:val="single" w:sz="4" w:space="0" w:color="auto"/>
              <w:left w:val="single" w:sz="6" w:space="0" w:color="auto"/>
              <w:bottom w:val="single" w:sz="12" w:space="0" w:color="auto"/>
              <w:right w:val="single" w:sz="12" w:space="0" w:color="auto"/>
            </w:tcBorders>
          </w:tcPr>
          <w:p w14:paraId="5F9AF823" w14:textId="77777777" w:rsidR="00935806" w:rsidRPr="00181B33" w:rsidRDefault="00935806" w:rsidP="007B1614">
            <w:r w:rsidRPr="00181B33">
              <w:rPr>
                <w:color w:val="000000"/>
              </w:rPr>
              <w:t>not used by the TIU</w:t>
            </w:r>
          </w:p>
        </w:tc>
      </w:tr>
    </w:tbl>
    <w:p w14:paraId="24179198" w14:textId="77777777" w:rsidR="00935806" w:rsidRDefault="00935806" w:rsidP="00935806">
      <w:pPr>
        <w:pStyle w:val="Titre5Heading5-MandatoryrequirementsHeading5H5paragraphe2"/>
      </w:pPr>
    </w:p>
    <w:p w14:paraId="3739345C" w14:textId="77777777" w:rsidR="00935806" w:rsidRPr="00181B33" w:rsidRDefault="00935806" w:rsidP="00935806">
      <w:pPr>
        <w:pStyle w:val="Titre5Heading5-MandatoryrequirementsHeading5H5paragraphe2"/>
      </w:pPr>
      <w:r w:rsidRPr="00181B33">
        <w:t>Packet Number 14: Gradients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35806" w:rsidRPr="00181B33" w14:paraId="4E650458" w14:textId="77777777" w:rsidTr="007B1614">
        <w:trPr>
          <w:cantSplit/>
        </w:trPr>
        <w:tc>
          <w:tcPr>
            <w:tcW w:w="1205" w:type="dxa"/>
            <w:tcBorders>
              <w:top w:val="single" w:sz="12" w:space="0" w:color="auto"/>
            </w:tcBorders>
          </w:tcPr>
          <w:p w14:paraId="289A737B" w14:textId="77777777" w:rsidR="00935806" w:rsidRPr="00181B33" w:rsidRDefault="00935806" w:rsidP="007B1614">
            <w:pPr>
              <w:keepNext/>
              <w:keepLines/>
              <w:rPr>
                <w:i/>
              </w:rPr>
            </w:pPr>
            <w:r w:rsidRPr="00181B33">
              <w:rPr>
                <w:b/>
                <w:i/>
              </w:rPr>
              <w:t>Description</w:t>
            </w:r>
          </w:p>
        </w:tc>
        <w:tc>
          <w:tcPr>
            <w:tcW w:w="8789" w:type="dxa"/>
            <w:gridSpan w:val="3"/>
            <w:tcBorders>
              <w:top w:val="single" w:sz="12" w:space="0" w:color="auto"/>
            </w:tcBorders>
          </w:tcPr>
          <w:p w14:paraId="484D0927" w14:textId="77777777" w:rsidR="00935806" w:rsidRPr="00181B33" w:rsidRDefault="00935806" w:rsidP="007B1614">
            <w:pPr>
              <w:keepNext/>
              <w:keepLines/>
            </w:pPr>
            <w:r w:rsidRPr="00181B33">
              <w:t>The packet gives gradient information about track description.</w:t>
            </w:r>
          </w:p>
        </w:tc>
      </w:tr>
      <w:tr w:rsidR="00935806" w:rsidRPr="00181B33" w14:paraId="38D562BB" w14:textId="77777777" w:rsidTr="007B1614">
        <w:trPr>
          <w:cantSplit/>
        </w:trPr>
        <w:tc>
          <w:tcPr>
            <w:tcW w:w="1205" w:type="dxa"/>
            <w:tcBorders>
              <w:left w:val="single" w:sz="12" w:space="0" w:color="auto"/>
              <w:bottom w:val="nil"/>
            </w:tcBorders>
          </w:tcPr>
          <w:p w14:paraId="14648262" w14:textId="77777777" w:rsidR="00935806" w:rsidRPr="00181B33" w:rsidRDefault="00935806" w:rsidP="007B1614">
            <w:pPr>
              <w:rPr>
                <w:b/>
                <w:i/>
                <w:color w:val="000000"/>
              </w:rPr>
            </w:pPr>
            <w:r w:rsidRPr="00181B33">
              <w:rPr>
                <w:b/>
                <w:i/>
                <w:color w:val="000000"/>
              </w:rPr>
              <w:t>Sent</w:t>
            </w:r>
          </w:p>
        </w:tc>
        <w:tc>
          <w:tcPr>
            <w:tcW w:w="8789" w:type="dxa"/>
            <w:gridSpan w:val="3"/>
            <w:tcBorders>
              <w:bottom w:val="nil"/>
              <w:right w:val="single" w:sz="12" w:space="0" w:color="auto"/>
            </w:tcBorders>
          </w:tcPr>
          <w:p w14:paraId="6EEA97FB" w14:textId="77777777" w:rsidR="00935806" w:rsidRPr="00181B33" w:rsidRDefault="00935806" w:rsidP="007B1614">
            <w:pPr>
              <w:rPr>
                <w:color w:val="000000"/>
              </w:rPr>
            </w:pPr>
            <w:r w:rsidRPr="00181B33">
              <w:rPr>
                <w:color w:val="000000"/>
              </w:rPr>
              <w:t>Sporadically (sending triggered by event)</w:t>
            </w:r>
          </w:p>
        </w:tc>
      </w:tr>
      <w:tr w:rsidR="00935806" w:rsidRPr="00181B33" w14:paraId="640C1737" w14:textId="77777777" w:rsidTr="007B1614">
        <w:trPr>
          <w:cantSplit/>
        </w:trPr>
        <w:tc>
          <w:tcPr>
            <w:tcW w:w="1205" w:type="dxa"/>
            <w:tcBorders>
              <w:top w:val="single" w:sz="4" w:space="0" w:color="auto"/>
              <w:left w:val="single" w:sz="12" w:space="0" w:color="auto"/>
              <w:bottom w:val="nil"/>
              <w:right w:val="single" w:sz="6" w:space="0" w:color="auto"/>
            </w:tcBorders>
          </w:tcPr>
          <w:p w14:paraId="6D398529" w14:textId="77777777" w:rsidR="00935806" w:rsidRPr="00181B33" w:rsidRDefault="00935806" w:rsidP="007B1614">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14:paraId="52B65EF1" w14:textId="77777777" w:rsidR="00935806" w:rsidRPr="00181B33" w:rsidRDefault="00935806" w:rsidP="007B1614">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14:paraId="396536DE" w14:textId="77777777" w:rsidR="00935806" w:rsidRPr="00181B33" w:rsidRDefault="00935806" w:rsidP="007B1614">
            <w:r w:rsidRPr="00181B33">
              <w:rPr>
                <w:b/>
              </w:rPr>
              <w:t>Length</w:t>
            </w:r>
          </w:p>
        </w:tc>
        <w:tc>
          <w:tcPr>
            <w:tcW w:w="2835" w:type="dxa"/>
            <w:tcBorders>
              <w:top w:val="single" w:sz="4" w:space="0" w:color="auto"/>
              <w:left w:val="single" w:sz="6" w:space="0" w:color="auto"/>
              <w:bottom w:val="single" w:sz="4" w:space="0" w:color="auto"/>
              <w:right w:val="single" w:sz="12" w:space="0" w:color="auto"/>
            </w:tcBorders>
          </w:tcPr>
          <w:p w14:paraId="7AF6AB07" w14:textId="77777777" w:rsidR="00935806" w:rsidRPr="00181B33" w:rsidRDefault="00935806" w:rsidP="007B1614">
            <w:pPr>
              <w:jc w:val="center"/>
              <w:rPr>
                <w:b/>
              </w:rPr>
            </w:pPr>
            <w:r w:rsidRPr="00181B33">
              <w:rPr>
                <w:b/>
              </w:rPr>
              <w:t>Comment</w:t>
            </w:r>
          </w:p>
        </w:tc>
      </w:tr>
      <w:tr w:rsidR="00935806" w:rsidRPr="00181B33" w14:paraId="30BFF3D6" w14:textId="77777777" w:rsidTr="007B1614">
        <w:trPr>
          <w:cantSplit/>
        </w:trPr>
        <w:tc>
          <w:tcPr>
            <w:tcW w:w="1205" w:type="dxa"/>
            <w:tcBorders>
              <w:top w:val="nil"/>
              <w:left w:val="single" w:sz="12" w:space="0" w:color="auto"/>
              <w:bottom w:val="nil"/>
              <w:right w:val="single" w:sz="6" w:space="0" w:color="auto"/>
            </w:tcBorders>
          </w:tcPr>
          <w:p w14:paraId="3EE37392"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36D572AB" w14:textId="77777777" w:rsidR="00935806" w:rsidRPr="00181B33" w:rsidRDefault="00935806" w:rsidP="007B1614">
            <w:r w:rsidRPr="00181B33">
              <w:t>NID_PACKET</w:t>
            </w:r>
          </w:p>
        </w:tc>
        <w:tc>
          <w:tcPr>
            <w:tcW w:w="1276" w:type="dxa"/>
            <w:tcBorders>
              <w:top w:val="single" w:sz="4" w:space="0" w:color="auto"/>
              <w:left w:val="single" w:sz="6" w:space="0" w:color="auto"/>
              <w:bottom w:val="single" w:sz="4" w:space="0" w:color="auto"/>
              <w:right w:val="single" w:sz="6" w:space="0" w:color="auto"/>
            </w:tcBorders>
          </w:tcPr>
          <w:p w14:paraId="359CE0AA" w14:textId="77777777" w:rsidR="00935806" w:rsidRPr="00181B33" w:rsidRDefault="00935806" w:rsidP="007B1614">
            <w:pPr>
              <w:jc w:val="center"/>
            </w:pPr>
            <w:r w:rsidRPr="00181B33">
              <w:t>8</w:t>
            </w:r>
          </w:p>
        </w:tc>
        <w:tc>
          <w:tcPr>
            <w:tcW w:w="2835" w:type="dxa"/>
            <w:tcBorders>
              <w:top w:val="single" w:sz="4" w:space="0" w:color="auto"/>
              <w:left w:val="single" w:sz="6" w:space="0" w:color="auto"/>
              <w:bottom w:val="single" w:sz="4" w:space="0" w:color="auto"/>
              <w:right w:val="single" w:sz="12" w:space="0" w:color="auto"/>
            </w:tcBorders>
          </w:tcPr>
          <w:p w14:paraId="5E63ABBA" w14:textId="77777777" w:rsidR="00935806" w:rsidRPr="00181B33" w:rsidRDefault="00935806" w:rsidP="007B1614"/>
        </w:tc>
      </w:tr>
      <w:tr w:rsidR="00935806" w:rsidRPr="00181B33" w14:paraId="247BD1B6" w14:textId="77777777" w:rsidTr="007B1614">
        <w:trPr>
          <w:cantSplit/>
        </w:trPr>
        <w:tc>
          <w:tcPr>
            <w:tcW w:w="1205" w:type="dxa"/>
            <w:tcBorders>
              <w:top w:val="nil"/>
              <w:left w:val="single" w:sz="12" w:space="0" w:color="auto"/>
              <w:bottom w:val="nil"/>
              <w:right w:val="single" w:sz="6" w:space="0" w:color="auto"/>
            </w:tcBorders>
          </w:tcPr>
          <w:p w14:paraId="4EFA167C" w14:textId="77777777" w:rsidR="00935806" w:rsidRPr="00181B33" w:rsidRDefault="00935806" w:rsidP="007B1614">
            <w:pPr>
              <w:rPr>
                <w:i/>
              </w:rPr>
            </w:pPr>
          </w:p>
        </w:tc>
        <w:tc>
          <w:tcPr>
            <w:tcW w:w="4678" w:type="dxa"/>
            <w:tcBorders>
              <w:top w:val="single" w:sz="4" w:space="0" w:color="auto"/>
              <w:left w:val="single" w:sz="6" w:space="0" w:color="auto"/>
              <w:bottom w:val="single" w:sz="4" w:space="0" w:color="auto"/>
              <w:right w:val="single" w:sz="6" w:space="0" w:color="auto"/>
            </w:tcBorders>
          </w:tcPr>
          <w:p w14:paraId="6B3D604C" w14:textId="77777777" w:rsidR="00935806" w:rsidRPr="00181B33" w:rsidRDefault="00935806" w:rsidP="007B1614">
            <w:r w:rsidRPr="00181B33">
              <w:t>L_PACKET</w:t>
            </w:r>
          </w:p>
        </w:tc>
        <w:tc>
          <w:tcPr>
            <w:tcW w:w="1276" w:type="dxa"/>
            <w:tcBorders>
              <w:top w:val="single" w:sz="4" w:space="0" w:color="auto"/>
              <w:left w:val="single" w:sz="6" w:space="0" w:color="auto"/>
              <w:bottom w:val="single" w:sz="4" w:space="0" w:color="auto"/>
              <w:right w:val="single" w:sz="6" w:space="0" w:color="auto"/>
            </w:tcBorders>
          </w:tcPr>
          <w:p w14:paraId="2CA427DD" w14:textId="77777777" w:rsidR="00935806" w:rsidRPr="00181B33" w:rsidRDefault="00935806" w:rsidP="007B1614">
            <w:pPr>
              <w:jc w:val="center"/>
            </w:pPr>
            <w:r w:rsidRPr="00181B33">
              <w:t>13</w:t>
            </w:r>
          </w:p>
        </w:tc>
        <w:tc>
          <w:tcPr>
            <w:tcW w:w="2835" w:type="dxa"/>
            <w:tcBorders>
              <w:top w:val="single" w:sz="4" w:space="0" w:color="auto"/>
              <w:left w:val="single" w:sz="6" w:space="0" w:color="auto"/>
              <w:bottom w:val="single" w:sz="4" w:space="0" w:color="auto"/>
              <w:right w:val="single" w:sz="12" w:space="0" w:color="auto"/>
            </w:tcBorders>
          </w:tcPr>
          <w:p w14:paraId="309A24A0" w14:textId="77777777" w:rsidR="00935806" w:rsidRPr="00181B33" w:rsidRDefault="00935806" w:rsidP="007B1614"/>
        </w:tc>
      </w:tr>
      <w:tr w:rsidR="00935806" w:rsidRPr="00181B33" w14:paraId="04A97977" w14:textId="77777777" w:rsidTr="007B1614">
        <w:trPr>
          <w:cantSplit/>
        </w:trPr>
        <w:tc>
          <w:tcPr>
            <w:tcW w:w="1205" w:type="dxa"/>
            <w:tcBorders>
              <w:top w:val="nil"/>
              <w:left w:val="single" w:sz="12" w:space="0" w:color="auto"/>
              <w:bottom w:val="nil"/>
            </w:tcBorders>
          </w:tcPr>
          <w:p w14:paraId="3D2906D0"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69F72F47" w14:textId="77777777" w:rsidR="00935806" w:rsidRPr="00181B33" w:rsidRDefault="00935806" w:rsidP="007B1614">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14:paraId="4ADDAF34" w14:textId="77777777" w:rsidR="00935806" w:rsidRPr="00181B33" w:rsidRDefault="00935806" w:rsidP="007B1614">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14:paraId="359733C2" w14:textId="77777777" w:rsidR="00935806" w:rsidRPr="00181B33" w:rsidRDefault="00935806" w:rsidP="007B1614">
            <w:pPr>
              <w:rPr>
                <w:color w:val="000000"/>
              </w:rPr>
            </w:pPr>
          </w:p>
        </w:tc>
      </w:tr>
      <w:tr w:rsidR="00935806" w:rsidRPr="00181B33" w14:paraId="30010B37" w14:textId="77777777" w:rsidTr="007B1614">
        <w:trPr>
          <w:cantSplit/>
        </w:trPr>
        <w:tc>
          <w:tcPr>
            <w:tcW w:w="1205" w:type="dxa"/>
            <w:tcBorders>
              <w:top w:val="nil"/>
              <w:left w:val="single" w:sz="12" w:space="0" w:color="auto"/>
              <w:bottom w:val="nil"/>
            </w:tcBorders>
          </w:tcPr>
          <w:p w14:paraId="74A5717D"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09FFCF82" w14:textId="77777777" w:rsidR="00935806" w:rsidRPr="00181B33" w:rsidRDefault="00935806" w:rsidP="007B1614">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14:paraId="35C874E3" w14:textId="77777777" w:rsidR="00935806" w:rsidRPr="00181B33" w:rsidRDefault="00935806" w:rsidP="007B1614">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14:paraId="6638E6F4" w14:textId="77777777" w:rsidR="00935806" w:rsidRPr="00181B33" w:rsidRDefault="00935806" w:rsidP="007B1614">
            <w:pPr>
              <w:rPr>
                <w:color w:val="000000"/>
              </w:rPr>
            </w:pPr>
          </w:p>
        </w:tc>
      </w:tr>
      <w:tr w:rsidR="00935806" w:rsidRPr="00181B33" w14:paraId="5733A97C" w14:textId="77777777" w:rsidTr="007B1614">
        <w:trPr>
          <w:cantSplit/>
        </w:trPr>
        <w:tc>
          <w:tcPr>
            <w:tcW w:w="1205" w:type="dxa"/>
            <w:tcBorders>
              <w:top w:val="nil"/>
              <w:left w:val="single" w:sz="12" w:space="0" w:color="auto"/>
              <w:bottom w:val="nil"/>
            </w:tcBorders>
          </w:tcPr>
          <w:p w14:paraId="3317F806"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3992DD1D" w14:textId="77777777" w:rsidR="00935806" w:rsidRPr="00181B33" w:rsidRDefault="00935806" w:rsidP="007B1614">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14:paraId="523980B1" w14:textId="77777777" w:rsidR="00935806" w:rsidRPr="00181B33" w:rsidRDefault="00935806" w:rsidP="007B1614">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14:paraId="030AFA5E" w14:textId="77777777" w:rsidR="00935806" w:rsidRPr="00181B33" w:rsidRDefault="00935806" w:rsidP="007B1614">
            <w:pPr>
              <w:rPr>
                <w:color w:val="000000"/>
              </w:rPr>
            </w:pPr>
          </w:p>
        </w:tc>
      </w:tr>
      <w:tr w:rsidR="00935806" w:rsidRPr="00181B33" w14:paraId="19DD79F7" w14:textId="77777777" w:rsidTr="007B1614">
        <w:trPr>
          <w:cantSplit/>
        </w:trPr>
        <w:tc>
          <w:tcPr>
            <w:tcW w:w="1205" w:type="dxa"/>
            <w:tcBorders>
              <w:top w:val="nil"/>
              <w:left w:val="single" w:sz="12" w:space="0" w:color="auto"/>
              <w:bottom w:val="nil"/>
            </w:tcBorders>
          </w:tcPr>
          <w:p w14:paraId="73F9E2DF"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54817A46" w14:textId="77777777" w:rsidR="00935806" w:rsidRPr="00181B33" w:rsidRDefault="00935806" w:rsidP="007B1614">
            <w:pPr>
              <w:rPr>
                <w:color w:val="000000"/>
              </w:rPr>
            </w:pPr>
            <w:r w:rsidRPr="00181B33">
              <w:rPr>
                <w:color w:val="000000"/>
              </w:rPr>
              <w:t>N_GRADIENTS</w:t>
            </w:r>
          </w:p>
        </w:tc>
        <w:tc>
          <w:tcPr>
            <w:tcW w:w="1276" w:type="dxa"/>
            <w:tcBorders>
              <w:top w:val="single" w:sz="4" w:space="0" w:color="auto"/>
              <w:left w:val="single" w:sz="4" w:space="0" w:color="auto"/>
              <w:bottom w:val="single" w:sz="4" w:space="0" w:color="auto"/>
              <w:right w:val="single" w:sz="4" w:space="0" w:color="auto"/>
            </w:tcBorders>
          </w:tcPr>
          <w:p w14:paraId="063CB39D" w14:textId="77777777" w:rsidR="00935806" w:rsidRPr="00181B33" w:rsidRDefault="00935806" w:rsidP="007B1614">
            <w:pPr>
              <w:jc w:val="center"/>
              <w:rPr>
                <w:color w:val="000000"/>
              </w:rPr>
            </w:pPr>
            <w:r w:rsidRPr="00181B33">
              <w:rPr>
                <w:color w:val="000000"/>
              </w:rPr>
              <w:t>6</w:t>
            </w:r>
          </w:p>
        </w:tc>
        <w:tc>
          <w:tcPr>
            <w:tcW w:w="2835" w:type="dxa"/>
            <w:tcBorders>
              <w:top w:val="single" w:sz="4" w:space="0" w:color="auto"/>
              <w:left w:val="single" w:sz="4" w:space="0" w:color="auto"/>
              <w:bottom w:val="single" w:sz="4" w:space="0" w:color="auto"/>
              <w:right w:val="single" w:sz="12" w:space="0" w:color="auto"/>
            </w:tcBorders>
          </w:tcPr>
          <w:p w14:paraId="61C33BE4" w14:textId="77777777" w:rsidR="00935806" w:rsidRPr="00181B33" w:rsidRDefault="00935806" w:rsidP="007B1614">
            <w:pPr>
              <w:rPr>
                <w:color w:val="000000"/>
              </w:rPr>
            </w:pPr>
          </w:p>
        </w:tc>
      </w:tr>
      <w:tr w:rsidR="00935806" w:rsidRPr="00181B33" w14:paraId="3B199274" w14:textId="77777777" w:rsidTr="007B1614">
        <w:trPr>
          <w:cantSplit/>
        </w:trPr>
        <w:tc>
          <w:tcPr>
            <w:tcW w:w="1205" w:type="dxa"/>
            <w:tcBorders>
              <w:top w:val="nil"/>
              <w:left w:val="single" w:sz="12" w:space="0" w:color="auto"/>
              <w:bottom w:val="nil"/>
            </w:tcBorders>
          </w:tcPr>
          <w:p w14:paraId="609CADEE" w14:textId="77777777" w:rsidR="00935806" w:rsidRPr="00181B33" w:rsidRDefault="00935806" w:rsidP="007B1614">
            <w:pPr>
              <w:rPr>
                <w:i/>
                <w:color w:val="000000"/>
              </w:rPr>
            </w:pPr>
          </w:p>
        </w:tc>
        <w:tc>
          <w:tcPr>
            <w:tcW w:w="4678" w:type="dxa"/>
            <w:tcBorders>
              <w:top w:val="single" w:sz="4" w:space="0" w:color="auto"/>
              <w:bottom w:val="single" w:sz="4" w:space="0" w:color="auto"/>
              <w:right w:val="single" w:sz="4" w:space="0" w:color="auto"/>
            </w:tcBorders>
          </w:tcPr>
          <w:p w14:paraId="75C95BF3" w14:textId="77777777" w:rsidR="00935806" w:rsidRPr="00181B33" w:rsidRDefault="00935806" w:rsidP="007B1614">
            <w:pPr>
              <w:rPr>
                <w:color w:val="000000"/>
              </w:rPr>
            </w:pPr>
            <w:r w:rsidRPr="00181B33">
              <w:rPr>
                <w:color w:val="000000"/>
              </w:rPr>
              <w:tab/>
              <w:t>D_GRADIENT(k)</w:t>
            </w:r>
          </w:p>
        </w:tc>
        <w:tc>
          <w:tcPr>
            <w:tcW w:w="1276" w:type="dxa"/>
            <w:tcBorders>
              <w:top w:val="single" w:sz="4" w:space="0" w:color="auto"/>
              <w:left w:val="single" w:sz="4" w:space="0" w:color="auto"/>
              <w:bottom w:val="single" w:sz="4" w:space="0" w:color="auto"/>
              <w:right w:val="single" w:sz="4" w:space="0" w:color="auto"/>
            </w:tcBorders>
          </w:tcPr>
          <w:p w14:paraId="48D966F9" w14:textId="77777777" w:rsidR="00935806" w:rsidRPr="00181B33" w:rsidRDefault="00935806" w:rsidP="007B1614">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14:paraId="5750354C" w14:textId="77777777" w:rsidR="00935806" w:rsidRPr="00181B33" w:rsidRDefault="00935806" w:rsidP="007B1614">
            <w:pPr>
              <w:rPr>
                <w:color w:val="000000"/>
              </w:rPr>
            </w:pPr>
          </w:p>
        </w:tc>
      </w:tr>
      <w:tr w:rsidR="00935806" w:rsidRPr="00181B33" w14:paraId="74A441A3" w14:textId="77777777" w:rsidTr="007B1614">
        <w:trPr>
          <w:cantSplit/>
        </w:trPr>
        <w:tc>
          <w:tcPr>
            <w:tcW w:w="1205" w:type="dxa"/>
            <w:tcBorders>
              <w:top w:val="nil"/>
              <w:left w:val="single" w:sz="12" w:space="0" w:color="auto"/>
              <w:bottom w:val="single" w:sz="12" w:space="0" w:color="auto"/>
              <w:right w:val="single" w:sz="6" w:space="0" w:color="auto"/>
            </w:tcBorders>
          </w:tcPr>
          <w:p w14:paraId="5F1450EB" w14:textId="77777777" w:rsidR="00935806" w:rsidRPr="00181B33" w:rsidRDefault="00935806" w:rsidP="007B1614">
            <w:pPr>
              <w:rPr>
                <w:i/>
              </w:rPr>
            </w:pPr>
          </w:p>
        </w:tc>
        <w:tc>
          <w:tcPr>
            <w:tcW w:w="4678" w:type="dxa"/>
            <w:tcBorders>
              <w:top w:val="single" w:sz="4" w:space="0" w:color="auto"/>
              <w:left w:val="single" w:sz="6" w:space="0" w:color="auto"/>
              <w:bottom w:val="single" w:sz="12" w:space="0" w:color="auto"/>
              <w:right w:val="single" w:sz="6" w:space="0" w:color="auto"/>
            </w:tcBorders>
          </w:tcPr>
          <w:p w14:paraId="29712CFA" w14:textId="77777777" w:rsidR="00935806" w:rsidRPr="00181B33" w:rsidRDefault="00935806" w:rsidP="007B1614">
            <w:r w:rsidRPr="00181B33">
              <w:rPr>
                <w:color w:val="000000"/>
              </w:rPr>
              <w:tab/>
              <w:t>G_GRADIENT(k)</w:t>
            </w:r>
          </w:p>
        </w:tc>
        <w:tc>
          <w:tcPr>
            <w:tcW w:w="1276" w:type="dxa"/>
            <w:tcBorders>
              <w:top w:val="single" w:sz="4" w:space="0" w:color="auto"/>
              <w:left w:val="single" w:sz="6" w:space="0" w:color="auto"/>
              <w:bottom w:val="single" w:sz="12" w:space="0" w:color="auto"/>
              <w:right w:val="single" w:sz="6" w:space="0" w:color="auto"/>
            </w:tcBorders>
          </w:tcPr>
          <w:p w14:paraId="75D731FB" w14:textId="77777777" w:rsidR="00935806" w:rsidRPr="00181B33" w:rsidRDefault="00935806" w:rsidP="007B1614">
            <w:pPr>
              <w:jc w:val="center"/>
            </w:pPr>
            <w:r w:rsidRPr="00181B33">
              <w:t>9</w:t>
            </w:r>
          </w:p>
        </w:tc>
        <w:tc>
          <w:tcPr>
            <w:tcW w:w="2835" w:type="dxa"/>
            <w:tcBorders>
              <w:top w:val="single" w:sz="4" w:space="0" w:color="auto"/>
              <w:left w:val="single" w:sz="6" w:space="0" w:color="auto"/>
              <w:bottom w:val="single" w:sz="12" w:space="0" w:color="auto"/>
              <w:right w:val="single" w:sz="12" w:space="0" w:color="auto"/>
            </w:tcBorders>
          </w:tcPr>
          <w:p w14:paraId="5BA56F1B" w14:textId="77777777" w:rsidR="00935806" w:rsidRPr="00181B33" w:rsidRDefault="00935806" w:rsidP="007B1614"/>
        </w:tc>
      </w:tr>
    </w:tbl>
    <w:p w14:paraId="27FFD3A0" w14:textId="77777777" w:rsidR="00935806" w:rsidRPr="00EB4B96" w:rsidRDefault="00935806" w:rsidP="00EB4B96"/>
    <w:p w14:paraId="575244F1" w14:textId="4FFD2CE7" w:rsidR="00F465E2" w:rsidRDefault="00E6576A" w:rsidP="00EB4B96">
      <w:pPr>
        <w:pStyle w:val="berschrift2"/>
        <w:numPr>
          <w:ilvl w:val="1"/>
          <w:numId w:val="6"/>
        </w:numPr>
      </w:pPr>
      <w:r>
        <w:t>Variables Overview</w:t>
      </w:r>
    </w:p>
    <w:p w14:paraId="3EB06D8A" w14:textId="7120B01E" w:rsidR="007B1614" w:rsidRDefault="002473FE" w:rsidP="00EB4B96">
      <w:pPr>
        <w:pStyle w:val="Listenabsatz"/>
        <w:numPr>
          <w:ilvl w:val="2"/>
          <w:numId w:val="6"/>
        </w:numPr>
      </w:pPr>
      <w:r>
        <w:t>Definiton</w:t>
      </w:r>
    </w:p>
    <w:p w14:paraId="6D1E0DF3" w14:textId="77777777" w:rsidR="002473FE" w:rsidRPr="00181B33" w:rsidRDefault="002473FE" w:rsidP="00EB4B96">
      <w:pPr>
        <w:pStyle w:val="KeinLeerraum"/>
      </w:pPr>
      <w:r w:rsidRPr="00181B33">
        <w:t>Variables shall be used to encode single data values. Variables cannot be split in minor units. The whole variable has one type (meaning).</w:t>
      </w:r>
    </w:p>
    <w:p w14:paraId="350A129F" w14:textId="77777777" w:rsidR="002473FE" w:rsidRPr="00181B33" w:rsidRDefault="002473FE" w:rsidP="00EB4B96">
      <w:pPr>
        <w:pStyle w:val="KeinLeerraum"/>
      </w:pPr>
      <w:r w:rsidRPr="00181B33">
        <w:t>Variables may have special values that are related to the basic meaning of the variable.</w:t>
      </w:r>
    </w:p>
    <w:p w14:paraId="5E79349A" w14:textId="77777777" w:rsidR="002473FE" w:rsidRPr="00181B33" w:rsidRDefault="002473FE" w:rsidP="00EB4B96">
      <w:pPr>
        <w:pStyle w:val="KeinLeerraum"/>
      </w:pPr>
      <w:r w:rsidRPr="00181B33">
        <w:t>Signed values shall be encoded as 2’s complement.</w:t>
      </w:r>
    </w:p>
    <w:p w14:paraId="6AE3E5CA" w14:textId="77777777" w:rsidR="002473FE" w:rsidRPr="00181B33" w:rsidRDefault="002473FE" w:rsidP="00EB4B96">
      <w:pPr>
        <w:pStyle w:val="KeinLeerraum"/>
      </w:pPr>
      <w:r w:rsidRPr="00181B33">
        <w:t>One bit variables (Boolean) shall always use 0 for false and 1 for true.</w:t>
      </w:r>
    </w:p>
    <w:p w14:paraId="43F35B29" w14:textId="77777777" w:rsidR="002473FE" w:rsidRPr="00181B33" w:rsidRDefault="002473FE" w:rsidP="00EB4B96">
      <w:pPr>
        <w:pStyle w:val="KeinLeerraum"/>
      </w:pPr>
      <w:r w:rsidRPr="00181B33">
        <w:t>Offsets for numerical values shall be avoided (0 shall be used for 0, 1 for 1, etc.) except where justified.</w:t>
      </w:r>
    </w:p>
    <w:p w14:paraId="69FD1992" w14:textId="77777777" w:rsidR="002473FE" w:rsidRPr="00181B33" w:rsidRDefault="002473FE" w:rsidP="00EB4B96">
      <w:pPr>
        <w:pStyle w:val="KeinLeerraum"/>
      </w:pPr>
      <w:r w:rsidRPr="00181B33">
        <w:t>When transmitting over the transmission media, the most significant bit must be transmitted first.</w:t>
      </w:r>
    </w:p>
    <w:p w14:paraId="2DCAE289" w14:textId="77777777" w:rsidR="002473FE" w:rsidRPr="00181B33" w:rsidRDefault="002473FE" w:rsidP="00EB4B96">
      <w:pPr>
        <w:pStyle w:val="KeinLeerraum"/>
      </w:pPr>
      <w:r w:rsidRPr="00181B33">
        <w:t>All Variables have one of the following prefixes:</w:t>
      </w:r>
    </w:p>
    <w:tbl>
      <w:tblPr>
        <w:tblW w:w="0" w:type="auto"/>
        <w:tblInd w:w="1204" w:type="dxa"/>
        <w:tblLayout w:type="fixed"/>
        <w:tblCellMar>
          <w:left w:w="70" w:type="dxa"/>
          <w:right w:w="70" w:type="dxa"/>
        </w:tblCellMar>
        <w:tblLook w:val="0000" w:firstRow="0" w:lastRow="0" w:firstColumn="0" w:lastColumn="0" w:noHBand="0" w:noVBand="0"/>
      </w:tblPr>
      <w:tblGrid>
        <w:gridCol w:w="2055"/>
        <w:gridCol w:w="3259"/>
      </w:tblGrid>
      <w:tr w:rsidR="002473FE" w:rsidRPr="00181B33" w14:paraId="4538157C" w14:textId="77777777" w:rsidTr="00EB4B96">
        <w:tc>
          <w:tcPr>
            <w:tcW w:w="2055" w:type="dxa"/>
          </w:tcPr>
          <w:p w14:paraId="5B617C35" w14:textId="77777777" w:rsidR="002473FE" w:rsidRPr="00181B33" w:rsidRDefault="002473FE" w:rsidP="00EB4B96">
            <w:pPr>
              <w:spacing w:before="60"/>
              <w:rPr>
                <w:color w:val="000000"/>
              </w:rPr>
            </w:pPr>
            <w:r w:rsidRPr="00181B33">
              <w:rPr>
                <w:color w:val="000000"/>
              </w:rPr>
              <w:t>A_</w:t>
            </w:r>
          </w:p>
        </w:tc>
        <w:tc>
          <w:tcPr>
            <w:tcW w:w="3259" w:type="dxa"/>
          </w:tcPr>
          <w:p w14:paraId="45E6E04F" w14:textId="77777777" w:rsidR="002473FE" w:rsidRPr="00181B33" w:rsidRDefault="002473FE" w:rsidP="00EB4B96">
            <w:pPr>
              <w:spacing w:before="60"/>
              <w:rPr>
                <w:color w:val="000000"/>
              </w:rPr>
            </w:pPr>
            <w:r w:rsidRPr="00181B33">
              <w:rPr>
                <w:color w:val="000000"/>
              </w:rPr>
              <w:t>Acceleration</w:t>
            </w:r>
          </w:p>
        </w:tc>
      </w:tr>
      <w:tr w:rsidR="002473FE" w:rsidRPr="00181B33" w14:paraId="709C0BAD" w14:textId="77777777" w:rsidTr="00EB4B96">
        <w:tc>
          <w:tcPr>
            <w:tcW w:w="2055" w:type="dxa"/>
          </w:tcPr>
          <w:p w14:paraId="139D0746" w14:textId="77777777" w:rsidR="002473FE" w:rsidRPr="00181B33" w:rsidRDefault="002473FE" w:rsidP="00EB4B96">
            <w:pPr>
              <w:spacing w:before="60"/>
              <w:rPr>
                <w:color w:val="000000"/>
              </w:rPr>
            </w:pPr>
            <w:r w:rsidRPr="00181B33">
              <w:rPr>
                <w:color w:val="000000"/>
              </w:rPr>
              <w:t>D_</w:t>
            </w:r>
          </w:p>
        </w:tc>
        <w:tc>
          <w:tcPr>
            <w:tcW w:w="3259" w:type="dxa"/>
          </w:tcPr>
          <w:p w14:paraId="0A2CB803" w14:textId="77777777" w:rsidR="002473FE" w:rsidRPr="00181B33" w:rsidRDefault="002473FE" w:rsidP="00EB4B96">
            <w:pPr>
              <w:spacing w:before="60"/>
              <w:rPr>
                <w:color w:val="000000"/>
              </w:rPr>
            </w:pPr>
            <w:r w:rsidRPr="00181B33">
              <w:rPr>
                <w:color w:val="000000"/>
              </w:rPr>
              <w:t>distance</w:t>
            </w:r>
          </w:p>
        </w:tc>
      </w:tr>
      <w:tr w:rsidR="002473FE" w:rsidRPr="00181B33" w14:paraId="46CB2FC9" w14:textId="77777777" w:rsidTr="00EB4B96">
        <w:tc>
          <w:tcPr>
            <w:tcW w:w="2055" w:type="dxa"/>
          </w:tcPr>
          <w:p w14:paraId="2D78DBB8" w14:textId="77777777" w:rsidR="002473FE" w:rsidRPr="00181B33" w:rsidRDefault="002473FE" w:rsidP="00EB4B96">
            <w:pPr>
              <w:spacing w:before="60"/>
              <w:rPr>
                <w:color w:val="000000"/>
              </w:rPr>
            </w:pPr>
            <w:r w:rsidRPr="00181B33">
              <w:rPr>
                <w:color w:val="000000"/>
              </w:rPr>
              <w:t>G_</w:t>
            </w:r>
          </w:p>
        </w:tc>
        <w:tc>
          <w:tcPr>
            <w:tcW w:w="3259" w:type="dxa"/>
          </w:tcPr>
          <w:p w14:paraId="1091DCAA" w14:textId="77777777" w:rsidR="002473FE" w:rsidRPr="00181B33" w:rsidRDefault="002473FE" w:rsidP="00EB4B96">
            <w:pPr>
              <w:spacing w:before="60"/>
              <w:rPr>
                <w:color w:val="000000"/>
              </w:rPr>
            </w:pPr>
            <w:r w:rsidRPr="00181B33">
              <w:rPr>
                <w:color w:val="000000"/>
              </w:rPr>
              <w:t>Gradient</w:t>
            </w:r>
          </w:p>
        </w:tc>
      </w:tr>
      <w:tr w:rsidR="002473FE" w:rsidRPr="00181B33" w14:paraId="6109E6F4" w14:textId="77777777" w:rsidTr="00EB4B96">
        <w:tc>
          <w:tcPr>
            <w:tcW w:w="2055" w:type="dxa"/>
          </w:tcPr>
          <w:p w14:paraId="7BF51D8A" w14:textId="77777777" w:rsidR="002473FE" w:rsidRPr="00181B33" w:rsidRDefault="002473FE" w:rsidP="00EB4B96">
            <w:pPr>
              <w:spacing w:before="60"/>
              <w:rPr>
                <w:color w:val="000000"/>
              </w:rPr>
            </w:pPr>
            <w:r w:rsidRPr="00181B33">
              <w:rPr>
                <w:color w:val="000000"/>
              </w:rPr>
              <w:t>L_</w:t>
            </w:r>
          </w:p>
        </w:tc>
        <w:tc>
          <w:tcPr>
            <w:tcW w:w="3259" w:type="dxa"/>
          </w:tcPr>
          <w:p w14:paraId="057B2A14" w14:textId="77777777" w:rsidR="002473FE" w:rsidRPr="00181B33" w:rsidRDefault="002473FE" w:rsidP="00EB4B96">
            <w:r w:rsidRPr="00181B33">
              <w:rPr>
                <w:color w:val="000000"/>
              </w:rPr>
              <w:t>length</w:t>
            </w:r>
          </w:p>
        </w:tc>
      </w:tr>
      <w:tr w:rsidR="002473FE" w:rsidRPr="00181B33" w14:paraId="4453CE01" w14:textId="77777777" w:rsidTr="00EB4B96">
        <w:tc>
          <w:tcPr>
            <w:tcW w:w="2055" w:type="dxa"/>
          </w:tcPr>
          <w:p w14:paraId="53EE067E" w14:textId="77777777" w:rsidR="002473FE" w:rsidRPr="00181B33" w:rsidRDefault="002473FE" w:rsidP="00EB4B96">
            <w:pPr>
              <w:spacing w:before="60"/>
              <w:rPr>
                <w:color w:val="000000"/>
              </w:rPr>
            </w:pPr>
            <w:r w:rsidRPr="00181B33">
              <w:rPr>
                <w:color w:val="000000"/>
              </w:rPr>
              <w:t>M_</w:t>
            </w:r>
          </w:p>
        </w:tc>
        <w:tc>
          <w:tcPr>
            <w:tcW w:w="3259" w:type="dxa"/>
          </w:tcPr>
          <w:p w14:paraId="6D7BE02B" w14:textId="77777777" w:rsidR="002473FE" w:rsidRPr="00181B33" w:rsidRDefault="002473FE" w:rsidP="00EB4B96">
            <w:pPr>
              <w:spacing w:before="60"/>
              <w:rPr>
                <w:color w:val="000000"/>
              </w:rPr>
            </w:pPr>
            <w:r w:rsidRPr="00181B33">
              <w:rPr>
                <w:color w:val="000000"/>
              </w:rPr>
              <w:t>Miscellaneous</w:t>
            </w:r>
          </w:p>
        </w:tc>
      </w:tr>
      <w:tr w:rsidR="002473FE" w:rsidRPr="00181B33" w14:paraId="54723261" w14:textId="77777777" w:rsidTr="00EB4B96">
        <w:tc>
          <w:tcPr>
            <w:tcW w:w="2055" w:type="dxa"/>
          </w:tcPr>
          <w:p w14:paraId="5E12C3EB" w14:textId="77777777" w:rsidR="002473FE" w:rsidRPr="00181B33" w:rsidRDefault="002473FE" w:rsidP="00EB4B96">
            <w:pPr>
              <w:spacing w:before="60"/>
              <w:rPr>
                <w:color w:val="000000"/>
              </w:rPr>
            </w:pPr>
            <w:r w:rsidRPr="00181B33">
              <w:rPr>
                <w:color w:val="000000"/>
              </w:rPr>
              <w:t>N_</w:t>
            </w:r>
          </w:p>
        </w:tc>
        <w:tc>
          <w:tcPr>
            <w:tcW w:w="3259" w:type="dxa"/>
          </w:tcPr>
          <w:p w14:paraId="10F2FA1F" w14:textId="77777777" w:rsidR="002473FE" w:rsidRPr="00181B33" w:rsidRDefault="002473FE" w:rsidP="00EB4B96">
            <w:pPr>
              <w:spacing w:before="60"/>
              <w:rPr>
                <w:color w:val="000000"/>
              </w:rPr>
            </w:pPr>
            <w:r w:rsidRPr="00181B33">
              <w:rPr>
                <w:color w:val="000000"/>
              </w:rPr>
              <w:t>Number</w:t>
            </w:r>
          </w:p>
        </w:tc>
      </w:tr>
      <w:tr w:rsidR="002473FE" w:rsidRPr="00181B33" w14:paraId="13FAADFA" w14:textId="77777777" w:rsidTr="00EB4B96">
        <w:tc>
          <w:tcPr>
            <w:tcW w:w="2055" w:type="dxa"/>
          </w:tcPr>
          <w:p w14:paraId="3C039924" w14:textId="77777777" w:rsidR="002473FE" w:rsidRPr="00181B33" w:rsidRDefault="002473FE" w:rsidP="00EB4B96">
            <w:pPr>
              <w:spacing w:before="60"/>
              <w:rPr>
                <w:color w:val="000000"/>
              </w:rPr>
            </w:pPr>
            <w:r w:rsidRPr="00181B33">
              <w:rPr>
                <w:color w:val="000000"/>
              </w:rPr>
              <w:lastRenderedPageBreak/>
              <w:t>NC_</w:t>
            </w:r>
          </w:p>
        </w:tc>
        <w:tc>
          <w:tcPr>
            <w:tcW w:w="3259" w:type="dxa"/>
          </w:tcPr>
          <w:p w14:paraId="7116D51D" w14:textId="77777777" w:rsidR="002473FE" w:rsidRPr="00181B33" w:rsidRDefault="002473FE" w:rsidP="00EB4B96">
            <w:pPr>
              <w:spacing w:before="60"/>
              <w:rPr>
                <w:color w:val="000000"/>
              </w:rPr>
            </w:pPr>
            <w:r w:rsidRPr="00181B33">
              <w:rPr>
                <w:color w:val="000000"/>
              </w:rPr>
              <w:t>class number</w:t>
            </w:r>
          </w:p>
        </w:tc>
      </w:tr>
      <w:tr w:rsidR="002473FE" w:rsidRPr="00181B33" w14:paraId="64B5283D" w14:textId="77777777" w:rsidTr="00EB4B96">
        <w:tc>
          <w:tcPr>
            <w:tcW w:w="2055" w:type="dxa"/>
          </w:tcPr>
          <w:p w14:paraId="12F10DCA" w14:textId="77777777" w:rsidR="002473FE" w:rsidRPr="00181B33" w:rsidRDefault="002473FE" w:rsidP="00EB4B96">
            <w:pPr>
              <w:spacing w:before="60"/>
              <w:rPr>
                <w:color w:val="000000"/>
              </w:rPr>
            </w:pPr>
            <w:r w:rsidRPr="00181B33">
              <w:rPr>
                <w:color w:val="000000"/>
              </w:rPr>
              <w:t>NID_</w:t>
            </w:r>
          </w:p>
        </w:tc>
        <w:tc>
          <w:tcPr>
            <w:tcW w:w="3259" w:type="dxa"/>
          </w:tcPr>
          <w:p w14:paraId="44AABA2D" w14:textId="77777777" w:rsidR="002473FE" w:rsidRPr="00181B33" w:rsidRDefault="002473FE" w:rsidP="00EB4B96">
            <w:pPr>
              <w:spacing w:before="60"/>
              <w:rPr>
                <w:color w:val="000000"/>
              </w:rPr>
            </w:pPr>
            <w:r w:rsidRPr="00181B33">
              <w:rPr>
                <w:color w:val="000000"/>
              </w:rPr>
              <w:t>identity number</w:t>
            </w:r>
          </w:p>
        </w:tc>
      </w:tr>
      <w:tr w:rsidR="002473FE" w:rsidRPr="00181B33" w14:paraId="067C6945" w14:textId="77777777" w:rsidTr="00EB4B96">
        <w:tc>
          <w:tcPr>
            <w:tcW w:w="2055" w:type="dxa"/>
          </w:tcPr>
          <w:p w14:paraId="14D5887A" w14:textId="77777777" w:rsidR="002473FE" w:rsidRPr="00181B33" w:rsidRDefault="002473FE" w:rsidP="00EB4B96">
            <w:pPr>
              <w:spacing w:before="60"/>
              <w:rPr>
                <w:color w:val="000000"/>
              </w:rPr>
            </w:pPr>
            <w:r w:rsidRPr="00181B33">
              <w:rPr>
                <w:color w:val="000000"/>
              </w:rPr>
              <w:t>Q_</w:t>
            </w:r>
          </w:p>
        </w:tc>
        <w:tc>
          <w:tcPr>
            <w:tcW w:w="3259" w:type="dxa"/>
          </w:tcPr>
          <w:p w14:paraId="5EE15B67" w14:textId="77777777" w:rsidR="002473FE" w:rsidRPr="00181B33" w:rsidRDefault="002473FE" w:rsidP="00EB4B96">
            <w:pPr>
              <w:spacing w:before="60"/>
              <w:rPr>
                <w:color w:val="000000"/>
              </w:rPr>
            </w:pPr>
            <w:r w:rsidRPr="00181B33">
              <w:rPr>
                <w:color w:val="000000"/>
              </w:rPr>
              <w:t>Qualifier</w:t>
            </w:r>
          </w:p>
        </w:tc>
      </w:tr>
      <w:tr w:rsidR="002473FE" w:rsidRPr="00181B33" w14:paraId="5E9FA2EA" w14:textId="77777777" w:rsidTr="00EB4B96">
        <w:tc>
          <w:tcPr>
            <w:tcW w:w="2055" w:type="dxa"/>
          </w:tcPr>
          <w:p w14:paraId="6DDF304A" w14:textId="77777777" w:rsidR="002473FE" w:rsidRPr="00181B33" w:rsidRDefault="002473FE" w:rsidP="00EB4B96">
            <w:pPr>
              <w:spacing w:before="60"/>
              <w:rPr>
                <w:color w:val="000000"/>
              </w:rPr>
            </w:pPr>
            <w:r w:rsidRPr="00181B33">
              <w:rPr>
                <w:color w:val="000000"/>
              </w:rPr>
              <w:t>T_</w:t>
            </w:r>
          </w:p>
        </w:tc>
        <w:tc>
          <w:tcPr>
            <w:tcW w:w="3259" w:type="dxa"/>
          </w:tcPr>
          <w:p w14:paraId="264C77E0" w14:textId="77777777" w:rsidR="002473FE" w:rsidRPr="00181B33" w:rsidRDefault="002473FE" w:rsidP="00EB4B96">
            <w:pPr>
              <w:spacing w:before="60"/>
              <w:rPr>
                <w:color w:val="000000"/>
              </w:rPr>
            </w:pPr>
            <w:r w:rsidRPr="00181B33">
              <w:rPr>
                <w:color w:val="000000"/>
              </w:rPr>
              <w:t>time/date</w:t>
            </w:r>
          </w:p>
        </w:tc>
      </w:tr>
      <w:tr w:rsidR="002473FE" w:rsidRPr="00181B33" w14:paraId="6B5DA9C0" w14:textId="77777777" w:rsidTr="00EB4B96">
        <w:tc>
          <w:tcPr>
            <w:tcW w:w="2055" w:type="dxa"/>
          </w:tcPr>
          <w:p w14:paraId="2D39E358" w14:textId="77777777" w:rsidR="002473FE" w:rsidRPr="00181B33" w:rsidRDefault="002473FE" w:rsidP="00EB4B96">
            <w:pPr>
              <w:spacing w:before="60"/>
              <w:rPr>
                <w:color w:val="000000"/>
              </w:rPr>
            </w:pPr>
            <w:r w:rsidRPr="00181B33">
              <w:rPr>
                <w:color w:val="000000"/>
              </w:rPr>
              <w:t>V_</w:t>
            </w:r>
          </w:p>
        </w:tc>
        <w:tc>
          <w:tcPr>
            <w:tcW w:w="3259" w:type="dxa"/>
          </w:tcPr>
          <w:p w14:paraId="20D375DF" w14:textId="77777777" w:rsidR="002473FE" w:rsidRPr="00181B33" w:rsidRDefault="002473FE" w:rsidP="00EB4B96">
            <w:pPr>
              <w:spacing w:before="60"/>
              <w:rPr>
                <w:color w:val="000000"/>
              </w:rPr>
            </w:pPr>
            <w:r w:rsidRPr="00181B33">
              <w:rPr>
                <w:color w:val="000000"/>
              </w:rPr>
              <w:t>Speed</w:t>
            </w:r>
          </w:p>
        </w:tc>
      </w:tr>
      <w:tr w:rsidR="002473FE" w:rsidRPr="00181B33" w14:paraId="277BCCB2" w14:textId="77777777" w:rsidTr="00EB4B96">
        <w:tc>
          <w:tcPr>
            <w:tcW w:w="2055" w:type="dxa"/>
          </w:tcPr>
          <w:p w14:paraId="03461E5E" w14:textId="77777777" w:rsidR="002473FE" w:rsidRPr="00181B33" w:rsidRDefault="002473FE" w:rsidP="00EB4B96">
            <w:pPr>
              <w:spacing w:before="60"/>
              <w:rPr>
                <w:color w:val="000000"/>
              </w:rPr>
            </w:pPr>
            <w:r w:rsidRPr="00181B33">
              <w:rPr>
                <w:color w:val="000000"/>
              </w:rPr>
              <w:t>X_</w:t>
            </w:r>
          </w:p>
        </w:tc>
        <w:tc>
          <w:tcPr>
            <w:tcW w:w="3259" w:type="dxa"/>
          </w:tcPr>
          <w:p w14:paraId="3407BA1D" w14:textId="77777777" w:rsidR="002473FE" w:rsidRPr="00181B33" w:rsidRDefault="002473FE" w:rsidP="00EB4B96">
            <w:pPr>
              <w:spacing w:before="60"/>
              <w:rPr>
                <w:color w:val="000000"/>
              </w:rPr>
            </w:pPr>
            <w:r w:rsidRPr="00181B33">
              <w:rPr>
                <w:color w:val="000000"/>
              </w:rPr>
              <w:t>Text</w:t>
            </w:r>
          </w:p>
        </w:tc>
      </w:tr>
      <w:tr w:rsidR="002473FE" w:rsidRPr="00181B33" w14:paraId="54AAD46A" w14:textId="77777777" w:rsidTr="00EB4B96">
        <w:tc>
          <w:tcPr>
            <w:tcW w:w="2055" w:type="dxa"/>
          </w:tcPr>
          <w:p w14:paraId="53689132" w14:textId="77777777" w:rsidR="002473FE" w:rsidRPr="00181B33" w:rsidRDefault="002473FE" w:rsidP="00EB4B96">
            <w:pPr>
              <w:spacing w:before="60"/>
              <w:rPr>
                <w:color w:val="000000"/>
              </w:rPr>
            </w:pPr>
            <w:r w:rsidRPr="00181B33">
              <w:rPr>
                <w:color w:val="000000"/>
              </w:rPr>
              <w:t>CCPU_</w:t>
            </w:r>
          </w:p>
        </w:tc>
        <w:tc>
          <w:tcPr>
            <w:tcW w:w="3259" w:type="dxa"/>
          </w:tcPr>
          <w:p w14:paraId="6D96FE68" w14:textId="77777777" w:rsidR="002473FE" w:rsidRPr="00181B33" w:rsidRDefault="002473FE" w:rsidP="00EB4B96">
            <w:pPr>
              <w:spacing w:before="60"/>
              <w:rPr>
                <w:color w:val="000000"/>
              </w:rPr>
            </w:pPr>
            <w:r w:rsidRPr="00181B33">
              <w:rPr>
                <w:color w:val="000000"/>
              </w:rPr>
              <w:t>Data generated by Core CPU board</w:t>
            </w:r>
          </w:p>
        </w:tc>
      </w:tr>
      <w:tr w:rsidR="002473FE" w:rsidRPr="00181B33" w14:paraId="298596D3" w14:textId="77777777" w:rsidTr="00EB4B96">
        <w:tc>
          <w:tcPr>
            <w:tcW w:w="2055" w:type="dxa"/>
          </w:tcPr>
          <w:p w14:paraId="38A3D16E" w14:textId="77777777" w:rsidR="002473FE" w:rsidRPr="00181B33" w:rsidRDefault="002473FE" w:rsidP="00EB4B96">
            <w:pPr>
              <w:spacing w:before="60"/>
              <w:rPr>
                <w:color w:val="000000"/>
              </w:rPr>
            </w:pPr>
            <w:r w:rsidRPr="00181B33">
              <w:rPr>
                <w:color w:val="000000"/>
              </w:rPr>
              <w:t>TIU_</w:t>
            </w:r>
          </w:p>
        </w:tc>
        <w:tc>
          <w:tcPr>
            <w:tcW w:w="3259" w:type="dxa"/>
          </w:tcPr>
          <w:p w14:paraId="7FA64A84" w14:textId="77777777" w:rsidR="002473FE" w:rsidRPr="00181B33" w:rsidRDefault="002473FE" w:rsidP="00EB4B96">
            <w:pPr>
              <w:spacing w:before="60"/>
              <w:rPr>
                <w:color w:val="000000"/>
              </w:rPr>
            </w:pPr>
            <w:r w:rsidRPr="00181B33">
              <w:rPr>
                <w:color w:val="000000"/>
              </w:rPr>
              <w:t>Data generated by TIU board</w:t>
            </w:r>
          </w:p>
        </w:tc>
      </w:tr>
    </w:tbl>
    <w:p w14:paraId="5B214428" w14:textId="34688858" w:rsidR="002473FE" w:rsidRPr="00181B33" w:rsidRDefault="002473FE" w:rsidP="00EB4B96">
      <w:pPr>
        <w:pStyle w:val="berschrift4"/>
        <w:numPr>
          <w:ilvl w:val="2"/>
          <w:numId w:val="82"/>
        </w:numPr>
      </w:pPr>
      <w:r>
        <w:t>Variables Application</w:t>
      </w:r>
    </w:p>
    <w:p w14:paraId="26408807"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CCPU_A_TRAIN_NOMINAL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A1D05B1" w14:textId="77777777" w:rsidTr="00EB4B96">
        <w:tc>
          <w:tcPr>
            <w:tcW w:w="2268" w:type="dxa"/>
          </w:tcPr>
          <w:p w14:paraId="14AF31B0"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2011E8CF" w14:textId="77777777" w:rsidR="002473FE" w:rsidRPr="00181B33" w:rsidRDefault="002473FE" w:rsidP="00EB4B96">
            <w:pPr>
              <w:pStyle w:val="Textkrper"/>
              <w:rPr>
                <w:color w:val="000000"/>
                <w:sz w:val="16"/>
              </w:rPr>
            </w:pPr>
            <w:r w:rsidRPr="00181B33">
              <w:rPr>
                <w:color w:val="000000"/>
                <w:sz w:val="16"/>
              </w:rPr>
              <w:t>Nominal train acceleration</w:t>
            </w:r>
          </w:p>
        </w:tc>
      </w:tr>
      <w:tr w:rsidR="002473FE" w:rsidRPr="00181B33" w14:paraId="18D56491" w14:textId="77777777" w:rsidTr="00EB4B96">
        <w:tc>
          <w:tcPr>
            <w:tcW w:w="2268" w:type="dxa"/>
          </w:tcPr>
          <w:p w14:paraId="767055DA"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4E9A8461" w14:textId="77777777" w:rsidR="002473FE" w:rsidRPr="00181B33" w:rsidRDefault="002473FE" w:rsidP="00EB4B96">
            <w:pPr>
              <w:pStyle w:val="Textkrper"/>
              <w:rPr>
                <w:color w:val="000000"/>
                <w:sz w:val="16"/>
              </w:rPr>
            </w:pPr>
          </w:p>
        </w:tc>
      </w:tr>
      <w:tr w:rsidR="002473FE" w:rsidRPr="00181B33" w14:paraId="324F4DAE" w14:textId="77777777" w:rsidTr="00EB4B96">
        <w:tc>
          <w:tcPr>
            <w:tcW w:w="2268" w:type="dxa"/>
          </w:tcPr>
          <w:p w14:paraId="4D7FD4A9" w14:textId="77777777" w:rsidR="002473FE" w:rsidRPr="00181B33" w:rsidRDefault="002473FE" w:rsidP="00EB4B96">
            <w:r w:rsidRPr="00181B33">
              <w:rPr>
                <w:b/>
                <w:i/>
                <w:color w:val="000000"/>
                <w:sz w:val="16"/>
              </w:rPr>
              <w:t>Length of variable</w:t>
            </w:r>
          </w:p>
        </w:tc>
        <w:tc>
          <w:tcPr>
            <w:tcW w:w="1914" w:type="dxa"/>
          </w:tcPr>
          <w:p w14:paraId="3C0E23E6"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583F37E"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3220E072"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1DC69326" w14:textId="77777777" w:rsidTr="00EB4B96">
        <w:tc>
          <w:tcPr>
            <w:tcW w:w="2268" w:type="dxa"/>
          </w:tcPr>
          <w:p w14:paraId="2763E501" w14:textId="77777777" w:rsidR="002473FE" w:rsidRPr="00181B33" w:rsidRDefault="002473FE" w:rsidP="00EB4B96">
            <w:pPr>
              <w:pStyle w:val="Textkrper"/>
              <w:rPr>
                <w:color w:val="000000"/>
                <w:sz w:val="16"/>
              </w:rPr>
            </w:pPr>
            <w:r w:rsidRPr="00181B33">
              <w:rPr>
                <w:color w:val="000000"/>
                <w:sz w:val="16"/>
              </w:rPr>
              <w:t>11 bits</w:t>
            </w:r>
          </w:p>
        </w:tc>
        <w:tc>
          <w:tcPr>
            <w:tcW w:w="1914" w:type="dxa"/>
          </w:tcPr>
          <w:p w14:paraId="3E551435" w14:textId="77777777" w:rsidR="002473FE" w:rsidRPr="00181B33" w:rsidRDefault="002473FE" w:rsidP="00EB4B96">
            <w:pPr>
              <w:pStyle w:val="Textkrper"/>
              <w:rPr>
                <w:color w:val="000000"/>
                <w:sz w:val="16"/>
              </w:rPr>
            </w:pPr>
            <w:r w:rsidRPr="00181B33">
              <w:rPr>
                <w:color w:val="000000"/>
                <w:sz w:val="16"/>
              </w:rPr>
              <w:t>-10.24 [m/s²]</w:t>
            </w:r>
          </w:p>
        </w:tc>
        <w:tc>
          <w:tcPr>
            <w:tcW w:w="2056" w:type="dxa"/>
          </w:tcPr>
          <w:p w14:paraId="60F4FB9C" w14:textId="77777777" w:rsidR="002473FE" w:rsidRPr="00181B33" w:rsidRDefault="002473FE" w:rsidP="00EB4B96">
            <w:pPr>
              <w:pStyle w:val="Textkrper"/>
              <w:rPr>
                <w:color w:val="000000"/>
                <w:sz w:val="16"/>
              </w:rPr>
            </w:pPr>
            <w:r w:rsidRPr="00181B33">
              <w:rPr>
                <w:color w:val="000000"/>
                <w:sz w:val="16"/>
              </w:rPr>
              <w:t>10.23 [m/s²]</w:t>
            </w:r>
          </w:p>
        </w:tc>
        <w:tc>
          <w:tcPr>
            <w:tcW w:w="3614" w:type="dxa"/>
          </w:tcPr>
          <w:p w14:paraId="31657F04" w14:textId="77777777" w:rsidR="002473FE" w:rsidRPr="00181B33" w:rsidRDefault="002473FE" w:rsidP="00EB4B96">
            <w:pPr>
              <w:pStyle w:val="Textkrper"/>
              <w:rPr>
                <w:color w:val="000000"/>
                <w:sz w:val="16"/>
              </w:rPr>
            </w:pPr>
            <w:r w:rsidRPr="00181B33">
              <w:rPr>
                <w:color w:val="000000"/>
                <w:sz w:val="16"/>
              </w:rPr>
              <w:t>0.01</w:t>
            </w:r>
          </w:p>
        </w:tc>
      </w:tr>
      <w:tr w:rsidR="002473FE" w:rsidRPr="00181B33" w14:paraId="3669D96E" w14:textId="77777777" w:rsidTr="00EB4B96">
        <w:tc>
          <w:tcPr>
            <w:tcW w:w="2268" w:type="dxa"/>
            <w:tcBorders>
              <w:top w:val="nil"/>
              <w:bottom w:val="single" w:sz="12" w:space="0" w:color="auto"/>
            </w:tcBorders>
          </w:tcPr>
          <w:p w14:paraId="6607D259"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551D8D5A" w14:textId="77777777" w:rsidR="002473FE" w:rsidRPr="00181B33" w:rsidRDefault="002473FE" w:rsidP="00EB4B96">
            <w:pPr>
              <w:pStyle w:val="Textkrper"/>
              <w:rPr>
                <w:color w:val="000000"/>
                <w:sz w:val="16"/>
              </w:rPr>
            </w:pPr>
          </w:p>
        </w:tc>
        <w:tc>
          <w:tcPr>
            <w:tcW w:w="5670" w:type="dxa"/>
            <w:gridSpan w:val="2"/>
          </w:tcPr>
          <w:p w14:paraId="69C49A8C" w14:textId="77777777" w:rsidR="002473FE" w:rsidRPr="00181B33" w:rsidRDefault="002473FE" w:rsidP="00EB4B96">
            <w:pPr>
              <w:pStyle w:val="Textkrper"/>
              <w:rPr>
                <w:color w:val="000000"/>
                <w:sz w:val="16"/>
              </w:rPr>
            </w:pPr>
          </w:p>
        </w:tc>
      </w:tr>
    </w:tbl>
    <w:p w14:paraId="15C7325F"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CCPU_BRAKE_DELAY_CLASS_ID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0C93DE16" w14:textId="77777777" w:rsidTr="00EB4B96">
        <w:tc>
          <w:tcPr>
            <w:tcW w:w="2268" w:type="dxa"/>
          </w:tcPr>
          <w:p w14:paraId="15E41F16"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6B8947C9" w14:textId="77777777" w:rsidR="002473FE" w:rsidRPr="00181B33" w:rsidRDefault="002473FE" w:rsidP="00EB4B96">
            <w:pPr>
              <w:pStyle w:val="Textkrper"/>
              <w:rPr>
                <w:color w:val="000000"/>
                <w:sz w:val="16"/>
              </w:rPr>
            </w:pPr>
            <w:r w:rsidRPr="00181B33">
              <w:rPr>
                <w:color w:val="000000"/>
                <w:sz w:val="16"/>
              </w:rPr>
              <w:t>brake delay class ID</w:t>
            </w:r>
          </w:p>
        </w:tc>
      </w:tr>
      <w:tr w:rsidR="002473FE" w:rsidRPr="00181B33" w14:paraId="3503FFC2" w14:textId="77777777" w:rsidTr="00EB4B96">
        <w:tc>
          <w:tcPr>
            <w:tcW w:w="2268" w:type="dxa"/>
          </w:tcPr>
          <w:p w14:paraId="1FBBB368"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7EDE6635" w14:textId="77777777" w:rsidR="002473FE" w:rsidRPr="00181B33" w:rsidRDefault="002473FE" w:rsidP="00EB4B96">
            <w:pPr>
              <w:pStyle w:val="Textkrper"/>
              <w:rPr>
                <w:color w:val="000000"/>
                <w:sz w:val="16"/>
              </w:rPr>
            </w:pPr>
          </w:p>
        </w:tc>
      </w:tr>
      <w:tr w:rsidR="002473FE" w:rsidRPr="00181B33" w14:paraId="3CF61719" w14:textId="77777777" w:rsidTr="00EB4B96">
        <w:tc>
          <w:tcPr>
            <w:tcW w:w="2268" w:type="dxa"/>
          </w:tcPr>
          <w:p w14:paraId="75777CBB" w14:textId="77777777" w:rsidR="002473FE" w:rsidRPr="00181B33" w:rsidRDefault="002473FE" w:rsidP="00EB4B96">
            <w:r w:rsidRPr="00181B33">
              <w:rPr>
                <w:b/>
                <w:i/>
                <w:color w:val="000000"/>
                <w:sz w:val="16"/>
              </w:rPr>
              <w:t>Length of variable</w:t>
            </w:r>
          </w:p>
        </w:tc>
        <w:tc>
          <w:tcPr>
            <w:tcW w:w="1914" w:type="dxa"/>
          </w:tcPr>
          <w:p w14:paraId="03F9082D"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3BB4BBE"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3555DA3"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E03AB2D" w14:textId="77777777" w:rsidTr="00EB4B96">
        <w:tc>
          <w:tcPr>
            <w:tcW w:w="2268" w:type="dxa"/>
          </w:tcPr>
          <w:p w14:paraId="47E0EE9A" w14:textId="77777777" w:rsidR="002473FE" w:rsidRPr="00181B33" w:rsidRDefault="002473FE" w:rsidP="00EB4B96">
            <w:pPr>
              <w:pStyle w:val="Textkrper"/>
              <w:rPr>
                <w:color w:val="000000"/>
                <w:sz w:val="16"/>
              </w:rPr>
            </w:pPr>
            <w:r w:rsidRPr="00181B33">
              <w:rPr>
                <w:color w:val="000000"/>
                <w:sz w:val="16"/>
              </w:rPr>
              <w:t>8 bits</w:t>
            </w:r>
          </w:p>
        </w:tc>
        <w:tc>
          <w:tcPr>
            <w:tcW w:w="1914" w:type="dxa"/>
          </w:tcPr>
          <w:p w14:paraId="1B2E5F97" w14:textId="77777777" w:rsidR="002473FE" w:rsidRPr="00181B33" w:rsidRDefault="002473FE" w:rsidP="00EB4B96">
            <w:pPr>
              <w:pStyle w:val="Textkrper"/>
              <w:rPr>
                <w:color w:val="000000"/>
                <w:sz w:val="16"/>
              </w:rPr>
            </w:pPr>
            <w:r w:rsidRPr="00181B33">
              <w:rPr>
                <w:color w:val="000000"/>
                <w:sz w:val="16"/>
              </w:rPr>
              <w:t>0</w:t>
            </w:r>
          </w:p>
        </w:tc>
        <w:tc>
          <w:tcPr>
            <w:tcW w:w="2056" w:type="dxa"/>
          </w:tcPr>
          <w:p w14:paraId="5D15EEEF" w14:textId="77777777" w:rsidR="002473FE" w:rsidRPr="00181B33" w:rsidRDefault="002473FE" w:rsidP="00EB4B96">
            <w:pPr>
              <w:pStyle w:val="Textkrper"/>
              <w:rPr>
                <w:color w:val="000000"/>
                <w:sz w:val="16"/>
              </w:rPr>
            </w:pPr>
            <w:r w:rsidRPr="00181B33">
              <w:rPr>
                <w:color w:val="000000"/>
                <w:sz w:val="16"/>
              </w:rPr>
              <w:t>255</w:t>
            </w:r>
          </w:p>
        </w:tc>
        <w:tc>
          <w:tcPr>
            <w:tcW w:w="3614" w:type="dxa"/>
          </w:tcPr>
          <w:p w14:paraId="2D7C20D1" w14:textId="77777777" w:rsidR="002473FE" w:rsidRPr="00181B33" w:rsidRDefault="002473FE" w:rsidP="00EB4B96">
            <w:pPr>
              <w:pStyle w:val="Textkrper"/>
              <w:rPr>
                <w:color w:val="000000"/>
                <w:sz w:val="16"/>
              </w:rPr>
            </w:pPr>
            <w:r w:rsidRPr="00181B33">
              <w:rPr>
                <w:color w:val="000000"/>
                <w:sz w:val="16"/>
              </w:rPr>
              <w:t>1</w:t>
            </w:r>
          </w:p>
        </w:tc>
      </w:tr>
      <w:tr w:rsidR="002473FE" w:rsidRPr="00181B33" w14:paraId="0F9B9034" w14:textId="77777777" w:rsidTr="00EB4B96">
        <w:tc>
          <w:tcPr>
            <w:tcW w:w="2268" w:type="dxa"/>
            <w:tcBorders>
              <w:top w:val="nil"/>
              <w:bottom w:val="single" w:sz="12" w:space="0" w:color="auto"/>
            </w:tcBorders>
          </w:tcPr>
          <w:p w14:paraId="3DCA8822"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1DD54F54" w14:textId="77777777" w:rsidR="002473FE" w:rsidRPr="00181B33" w:rsidRDefault="002473FE" w:rsidP="00EB4B96">
            <w:pPr>
              <w:pStyle w:val="Textkrper"/>
              <w:rPr>
                <w:color w:val="000000"/>
                <w:sz w:val="16"/>
              </w:rPr>
            </w:pPr>
          </w:p>
        </w:tc>
        <w:tc>
          <w:tcPr>
            <w:tcW w:w="5670" w:type="dxa"/>
            <w:gridSpan w:val="2"/>
          </w:tcPr>
          <w:p w14:paraId="1B510E3A" w14:textId="77777777" w:rsidR="002473FE" w:rsidRPr="00181B33" w:rsidRDefault="002473FE" w:rsidP="00EB4B96">
            <w:pPr>
              <w:pStyle w:val="Textkrper"/>
              <w:rPr>
                <w:color w:val="000000"/>
                <w:sz w:val="16"/>
              </w:rPr>
            </w:pPr>
          </w:p>
        </w:tc>
      </w:tr>
    </w:tbl>
    <w:p w14:paraId="5DF7D928"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CCPU_CORE_INHIBITION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1FA4D0A3" w14:textId="77777777" w:rsidTr="00EB4B96">
        <w:tc>
          <w:tcPr>
            <w:tcW w:w="2268" w:type="dxa"/>
          </w:tcPr>
          <w:p w14:paraId="0852AB33"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667E8AEF" w14:textId="77777777" w:rsidR="002473FE" w:rsidRPr="00181B33" w:rsidRDefault="002473FE" w:rsidP="00EB4B96">
            <w:pPr>
              <w:pStyle w:val="Textkrper"/>
              <w:rPr>
                <w:color w:val="000000"/>
                <w:sz w:val="16"/>
              </w:rPr>
            </w:pPr>
            <w:r w:rsidRPr="00181B33">
              <w:rPr>
                <w:color w:val="000000"/>
                <w:sz w:val="16"/>
              </w:rPr>
              <w:t>Core signal to inhibit pantograph optimization in powerless section and change of traction power</w:t>
            </w:r>
          </w:p>
        </w:tc>
      </w:tr>
      <w:tr w:rsidR="002473FE" w:rsidRPr="00181B33" w14:paraId="0B34A5AC" w14:textId="77777777" w:rsidTr="00EB4B96">
        <w:tc>
          <w:tcPr>
            <w:tcW w:w="2268" w:type="dxa"/>
          </w:tcPr>
          <w:p w14:paraId="10E4C094"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2BCAC8F"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17FDC876" w14:textId="77777777" w:rsidTr="00EB4B96">
        <w:tc>
          <w:tcPr>
            <w:tcW w:w="2268" w:type="dxa"/>
          </w:tcPr>
          <w:p w14:paraId="7DC4620A" w14:textId="77777777" w:rsidR="002473FE" w:rsidRPr="00181B33" w:rsidRDefault="002473FE" w:rsidP="00EB4B96">
            <w:r w:rsidRPr="00181B33">
              <w:rPr>
                <w:b/>
                <w:i/>
                <w:color w:val="000000"/>
                <w:sz w:val="16"/>
              </w:rPr>
              <w:t>Length of variable</w:t>
            </w:r>
          </w:p>
        </w:tc>
        <w:tc>
          <w:tcPr>
            <w:tcW w:w="1914" w:type="dxa"/>
          </w:tcPr>
          <w:p w14:paraId="71F2206D"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70D2ED1B"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6DF1A38"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1F3FAC19" w14:textId="77777777" w:rsidTr="00EB4B96">
        <w:tc>
          <w:tcPr>
            <w:tcW w:w="2268" w:type="dxa"/>
          </w:tcPr>
          <w:p w14:paraId="7E0022D7" w14:textId="77777777" w:rsidR="002473FE" w:rsidRPr="00181B33" w:rsidRDefault="002473FE" w:rsidP="00EB4B96">
            <w:pPr>
              <w:pStyle w:val="Textkrper"/>
              <w:rPr>
                <w:color w:val="000000"/>
                <w:sz w:val="16"/>
              </w:rPr>
            </w:pPr>
            <w:r w:rsidRPr="00181B33">
              <w:rPr>
                <w:color w:val="000000"/>
                <w:sz w:val="16"/>
              </w:rPr>
              <w:t>1 bit</w:t>
            </w:r>
          </w:p>
        </w:tc>
        <w:tc>
          <w:tcPr>
            <w:tcW w:w="1914" w:type="dxa"/>
          </w:tcPr>
          <w:p w14:paraId="66459959" w14:textId="77777777" w:rsidR="002473FE" w:rsidRPr="00181B33" w:rsidRDefault="002473FE" w:rsidP="00EB4B96">
            <w:pPr>
              <w:pStyle w:val="Textkrper"/>
              <w:rPr>
                <w:color w:val="000000"/>
                <w:sz w:val="16"/>
              </w:rPr>
            </w:pPr>
          </w:p>
        </w:tc>
        <w:tc>
          <w:tcPr>
            <w:tcW w:w="2056" w:type="dxa"/>
          </w:tcPr>
          <w:p w14:paraId="1718E64B" w14:textId="77777777" w:rsidR="002473FE" w:rsidRPr="00181B33" w:rsidRDefault="002473FE" w:rsidP="00EB4B96">
            <w:pPr>
              <w:pStyle w:val="Textkrper"/>
              <w:rPr>
                <w:color w:val="000000"/>
                <w:sz w:val="16"/>
              </w:rPr>
            </w:pPr>
          </w:p>
        </w:tc>
        <w:tc>
          <w:tcPr>
            <w:tcW w:w="3614" w:type="dxa"/>
          </w:tcPr>
          <w:p w14:paraId="3147817F" w14:textId="77777777" w:rsidR="002473FE" w:rsidRPr="00181B33" w:rsidRDefault="002473FE" w:rsidP="00EB4B96">
            <w:pPr>
              <w:pStyle w:val="Textkrper"/>
              <w:rPr>
                <w:color w:val="000000"/>
                <w:sz w:val="16"/>
              </w:rPr>
            </w:pPr>
          </w:p>
        </w:tc>
      </w:tr>
      <w:tr w:rsidR="002473FE" w:rsidRPr="00181B33" w14:paraId="0F21CDD1" w14:textId="77777777" w:rsidTr="00EB4B96">
        <w:tc>
          <w:tcPr>
            <w:tcW w:w="2268" w:type="dxa"/>
            <w:tcBorders>
              <w:top w:val="single" w:sz="6" w:space="0" w:color="auto"/>
              <w:bottom w:val="nil"/>
            </w:tcBorders>
          </w:tcPr>
          <w:p w14:paraId="68B9EF15"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4015D4B7"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208E5363" w14:textId="77777777" w:rsidR="002473FE" w:rsidRPr="00181B33" w:rsidRDefault="002473FE" w:rsidP="00EB4B96">
            <w:pPr>
              <w:pStyle w:val="Textkrper"/>
              <w:rPr>
                <w:color w:val="000000"/>
                <w:sz w:val="16"/>
              </w:rPr>
            </w:pPr>
            <w:r w:rsidRPr="00181B33">
              <w:rPr>
                <w:color w:val="000000"/>
                <w:sz w:val="16"/>
              </w:rPr>
              <w:t>Do_not_inhibit</w:t>
            </w:r>
          </w:p>
        </w:tc>
      </w:tr>
      <w:tr w:rsidR="002473FE" w:rsidRPr="00181B33" w14:paraId="0DBC9A9A" w14:textId="77777777" w:rsidTr="00EB4B96">
        <w:tc>
          <w:tcPr>
            <w:tcW w:w="2268" w:type="dxa"/>
            <w:tcBorders>
              <w:top w:val="nil"/>
              <w:bottom w:val="single" w:sz="12" w:space="0" w:color="auto"/>
            </w:tcBorders>
          </w:tcPr>
          <w:p w14:paraId="1EE17E07" w14:textId="77777777" w:rsidR="002473FE" w:rsidRPr="00181B33" w:rsidRDefault="002473FE" w:rsidP="00EB4B96">
            <w:pPr>
              <w:pStyle w:val="Textkrper"/>
              <w:rPr>
                <w:b/>
                <w:i/>
                <w:color w:val="000000"/>
                <w:sz w:val="16"/>
              </w:rPr>
            </w:pPr>
          </w:p>
        </w:tc>
        <w:tc>
          <w:tcPr>
            <w:tcW w:w="1914" w:type="dxa"/>
          </w:tcPr>
          <w:p w14:paraId="4BACA7BC"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39ABC54B" w14:textId="77777777" w:rsidR="002473FE" w:rsidRPr="00181B33" w:rsidRDefault="002473FE" w:rsidP="00EB4B96">
            <w:pPr>
              <w:pStyle w:val="Textkrper"/>
              <w:rPr>
                <w:color w:val="000000"/>
                <w:sz w:val="16"/>
              </w:rPr>
            </w:pPr>
            <w:r w:rsidRPr="00181B33">
              <w:rPr>
                <w:color w:val="000000"/>
                <w:sz w:val="16"/>
              </w:rPr>
              <w:t>Inhibit</w:t>
            </w:r>
          </w:p>
        </w:tc>
      </w:tr>
    </w:tbl>
    <w:p w14:paraId="1783BCF2"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CCPU_D_OLD_TO_NEW_LINKED_ESTI</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3A2F43E" w14:textId="77777777" w:rsidTr="00EB4B96">
        <w:tc>
          <w:tcPr>
            <w:tcW w:w="2268" w:type="dxa"/>
          </w:tcPr>
          <w:p w14:paraId="33F44FD4"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EA74F88"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7C432B0C" w14:textId="77777777" w:rsidTr="00EB4B96">
        <w:tc>
          <w:tcPr>
            <w:tcW w:w="2268" w:type="dxa"/>
          </w:tcPr>
          <w:p w14:paraId="0D80AE37" w14:textId="77777777" w:rsidR="002473FE" w:rsidRPr="00181B33" w:rsidRDefault="002473FE" w:rsidP="00EB4B96">
            <w:pPr>
              <w:pStyle w:val="Textkrper"/>
              <w:rPr>
                <w:b/>
                <w:i/>
                <w:color w:val="000000"/>
                <w:sz w:val="16"/>
              </w:rPr>
            </w:pPr>
            <w:r w:rsidRPr="00181B33">
              <w:rPr>
                <w:b/>
                <w:i/>
                <w:color w:val="000000"/>
                <w:sz w:val="16"/>
              </w:rPr>
              <w:lastRenderedPageBreak/>
              <w:t>Description</w:t>
            </w:r>
          </w:p>
        </w:tc>
        <w:tc>
          <w:tcPr>
            <w:tcW w:w="7584" w:type="dxa"/>
            <w:gridSpan w:val="3"/>
          </w:tcPr>
          <w:p w14:paraId="1CA83698" w14:textId="77777777" w:rsidR="002473FE" w:rsidRPr="00181B33" w:rsidRDefault="002473FE" w:rsidP="00EB4B96">
            <w:pPr>
              <w:pStyle w:val="Textkrper"/>
              <w:rPr>
                <w:color w:val="000000"/>
                <w:sz w:val="16"/>
              </w:rPr>
            </w:pPr>
            <w:r w:rsidRPr="00181B33">
              <w:rPr>
                <w:color w:val="000000"/>
                <w:sz w:val="16"/>
              </w:rPr>
              <w:t>Estimated distance between the old (the previous) reference balise group and the new reference balise group with information linked to the balise</w:t>
            </w:r>
          </w:p>
        </w:tc>
      </w:tr>
      <w:tr w:rsidR="002473FE" w:rsidRPr="00181B33" w14:paraId="75C2E212" w14:textId="77777777" w:rsidTr="00EB4B96">
        <w:tc>
          <w:tcPr>
            <w:tcW w:w="2268" w:type="dxa"/>
          </w:tcPr>
          <w:p w14:paraId="37D776A7" w14:textId="77777777" w:rsidR="002473FE" w:rsidRPr="00181B33" w:rsidRDefault="002473FE" w:rsidP="00EB4B96">
            <w:r w:rsidRPr="00181B33">
              <w:rPr>
                <w:b/>
                <w:i/>
                <w:color w:val="000000"/>
                <w:sz w:val="16"/>
              </w:rPr>
              <w:t>Length of variable</w:t>
            </w:r>
          </w:p>
        </w:tc>
        <w:tc>
          <w:tcPr>
            <w:tcW w:w="1914" w:type="dxa"/>
          </w:tcPr>
          <w:p w14:paraId="5FEFB1EB"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98968A1"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777F9D4F"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C16C65A" w14:textId="77777777" w:rsidTr="00EB4B96">
        <w:tc>
          <w:tcPr>
            <w:tcW w:w="2268" w:type="dxa"/>
          </w:tcPr>
          <w:p w14:paraId="5067CED7" w14:textId="77777777" w:rsidR="002473FE" w:rsidRPr="00181B33" w:rsidRDefault="002473FE" w:rsidP="00EB4B96">
            <w:pPr>
              <w:pStyle w:val="Textkrper"/>
              <w:rPr>
                <w:color w:val="000000"/>
                <w:sz w:val="16"/>
              </w:rPr>
            </w:pPr>
            <w:r w:rsidRPr="00181B33">
              <w:rPr>
                <w:color w:val="000000"/>
                <w:sz w:val="16"/>
              </w:rPr>
              <w:t>16 bits</w:t>
            </w:r>
          </w:p>
        </w:tc>
        <w:tc>
          <w:tcPr>
            <w:tcW w:w="1914" w:type="dxa"/>
          </w:tcPr>
          <w:p w14:paraId="3976E326" w14:textId="77777777" w:rsidR="002473FE" w:rsidRPr="00181B33" w:rsidRDefault="002473FE" w:rsidP="00EB4B96">
            <w:pPr>
              <w:pStyle w:val="Textkrper"/>
              <w:rPr>
                <w:color w:val="000000"/>
                <w:sz w:val="16"/>
              </w:rPr>
            </w:pPr>
            <w:r w:rsidRPr="00181B33">
              <w:rPr>
                <w:color w:val="000000"/>
                <w:sz w:val="16"/>
              </w:rPr>
              <w:t>-327680 m</w:t>
            </w:r>
          </w:p>
        </w:tc>
        <w:tc>
          <w:tcPr>
            <w:tcW w:w="2056" w:type="dxa"/>
          </w:tcPr>
          <w:p w14:paraId="20F508DD" w14:textId="77777777" w:rsidR="002473FE" w:rsidRPr="00181B33" w:rsidRDefault="002473FE" w:rsidP="00EB4B96">
            <w:pPr>
              <w:pStyle w:val="Textkrper"/>
              <w:rPr>
                <w:color w:val="000000"/>
                <w:sz w:val="16"/>
              </w:rPr>
            </w:pPr>
            <w:r w:rsidRPr="00181B33">
              <w:rPr>
                <w:color w:val="000000"/>
                <w:sz w:val="16"/>
              </w:rPr>
              <w:t>327 670 m</w:t>
            </w:r>
          </w:p>
        </w:tc>
        <w:tc>
          <w:tcPr>
            <w:tcW w:w="3614" w:type="dxa"/>
          </w:tcPr>
          <w:p w14:paraId="7361DAE0" w14:textId="77777777" w:rsidR="002473FE" w:rsidRPr="00181B33" w:rsidRDefault="002473FE" w:rsidP="00EB4B96">
            <w:pPr>
              <w:pStyle w:val="Textkrper"/>
              <w:rPr>
                <w:color w:val="000000"/>
                <w:sz w:val="16"/>
              </w:rPr>
            </w:pPr>
            <w:r w:rsidRPr="00181B33">
              <w:rPr>
                <w:color w:val="000000"/>
                <w:sz w:val="16"/>
              </w:rPr>
              <w:t>10cm, 1m or 10m, depending on Q_SCALE</w:t>
            </w:r>
          </w:p>
        </w:tc>
      </w:tr>
    </w:tbl>
    <w:p w14:paraId="60C431A7"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CCPU_D_OLD_TO_NEW_LINKED_MAX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959A72E" w14:textId="77777777" w:rsidTr="00EB4B96">
        <w:tc>
          <w:tcPr>
            <w:tcW w:w="2268" w:type="dxa"/>
          </w:tcPr>
          <w:p w14:paraId="61B1AE08"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786E44FD"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356CE2B4" w14:textId="77777777" w:rsidTr="00EB4B96">
        <w:tc>
          <w:tcPr>
            <w:tcW w:w="2268" w:type="dxa"/>
          </w:tcPr>
          <w:p w14:paraId="3F6F608F"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ED8276A" w14:textId="77777777" w:rsidR="002473FE" w:rsidRPr="00181B33" w:rsidRDefault="002473FE" w:rsidP="00EB4B96">
            <w:pPr>
              <w:pStyle w:val="Textkrper"/>
              <w:rPr>
                <w:color w:val="000000"/>
                <w:sz w:val="16"/>
              </w:rPr>
            </w:pPr>
            <w:r w:rsidRPr="00181B33">
              <w:rPr>
                <w:color w:val="000000"/>
                <w:sz w:val="16"/>
              </w:rPr>
              <w:t>Maximum distance maximum between the old (the previous) reference balise group and the new reference balise group with information linked to the balise</w:t>
            </w:r>
          </w:p>
        </w:tc>
      </w:tr>
      <w:tr w:rsidR="002473FE" w:rsidRPr="00181B33" w14:paraId="1BCD4A34" w14:textId="77777777" w:rsidTr="00EB4B96">
        <w:tc>
          <w:tcPr>
            <w:tcW w:w="2268" w:type="dxa"/>
          </w:tcPr>
          <w:p w14:paraId="2D41DB06" w14:textId="77777777" w:rsidR="002473FE" w:rsidRPr="00181B33" w:rsidRDefault="002473FE" w:rsidP="00EB4B96">
            <w:r w:rsidRPr="00181B33">
              <w:rPr>
                <w:b/>
                <w:i/>
                <w:color w:val="000000"/>
                <w:sz w:val="16"/>
              </w:rPr>
              <w:t>Length of variable</w:t>
            </w:r>
          </w:p>
        </w:tc>
        <w:tc>
          <w:tcPr>
            <w:tcW w:w="1914" w:type="dxa"/>
          </w:tcPr>
          <w:p w14:paraId="527C4188"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3EADBC5"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3FDD47A"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3501AF6" w14:textId="77777777" w:rsidTr="00EB4B96">
        <w:tc>
          <w:tcPr>
            <w:tcW w:w="2268" w:type="dxa"/>
          </w:tcPr>
          <w:p w14:paraId="2DA4665D" w14:textId="77777777" w:rsidR="002473FE" w:rsidRPr="00181B33" w:rsidRDefault="002473FE" w:rsidP="00EB4B96">
            <w:pPr>
              <w:pStyle w:val="Textkrper"/>
              <w:rPr>
                <w:color w:val="000000"/>
                <w:sz w:val="16"/>
              </w:rPr>
            </w:pPr>
            <w:r w:rsidRPr="00181B33">
              <w:rPr>
                <w:color w:val="000000"/>
                <w:sz w:val="16"/>
              </w:rPr>
              <w:t>16 bits</w:t>
            </w:r>
          </w:p>
        </w:tc>
        <w:tc>
          <w:tcPr>
            <w:tcW w:w="1914" w:type="dxa"/>
          </w:tcPr>
          <w:p w14:paraId="16F7BD7A" w14:textId="77777777" w:rsidR="002473FE" w:rsidRPr="00181B33" w:rsidRDefault="002473FE" w:rsidP="00EB4B96">
            <w:pPr>
              <w:pStyle w:val="Textkrper"/>
              <w:rPr>
                <w:color w:val="000000"/>
                <w:sz w:val="16"/>
              </w:rPr>
            </w:pPr>
            <w:r w:rsidRPr="00181B33">
              <w:rPr>
                <w:color w:val="000000"/>
                <w:sz w:val="16"/>
              </w:rPr>
              <w:t>-327680 m</w:t>
            </w:r>
          </w:p>
        </w:tc>
        <w:tc>
          <w:tcPr>
            <w:tcW w:w="2056" w:type="dxa"/>
          </w:tcPr>
          <w:p w14:paraId="392CB3EF" w14:textId="77777777" w:rsidR="002473FE" w:rsidRPr="00181B33" w:rsidRDefault="002473FE" w:rsidP="00EB4B96">
            <w:pPr>
              <w:pStyle w:val="Textkrper"/>
              <w:rPr>
                <w:color w:val="000000"/>
                <w:sz w:val="16"/>
              </w:rPr>
            </w:pPr>
            <w:r w:rsidRPr="00181B33">
              <w:rPr>
                <w:color w:val="000000"/>
                <w:sz w:val="16"/>
              </w:rPr>
              <w:t>327 670 m</w:t>
            </w:r>
          </w:p>
        </w:tc>
        <w:tc>
          <w:tcPr>
            <w:tcW w:w="3614" w:type="dxa"/>
          </w:tcPr>
          <w:p w14:paraId="02FF9DA9" w14:textId="77777777" w:rsidR="002473FE" w:rsidRPr="00181B33" w:rsidRDefault="002473FE" w:rsidP="00EB4B96">
            <w:pPr>
              <w:pStyle w:val="Textkrper"/>
              <w:rPr>
                <w:color w:val="000000"/>
                <w:sz w:val="16"/>
              </w:rPr>
            </w:pPr>
            <w:r w:rsidRPr="00181B33">
              <w:rPr>
                <w:color w:val="000000"/>
                <w:sz w:val="16"/>
              </w:rPr>
              <w:t>10cm, 1m or 10m, depending on Q_SCALE</w:t>
            </w:r>
          </w:p>
        </w:tc>
      </w:tr>
    </w:tbl>
    <w:p w14:paraId="53271C8B"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CCPU_D_OLD_TO_NEW_LINKED_MIN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11E17BCE" w14:textId="77777777" w:rsidTr="00EB4B96">
        <w:tc>
          <w:tcPr>
            <w:tcW w:w="2268" w:type="dxa"/>
          </w:tcPr>
          <w:p w14:paraId="1E7EF4CA"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07819944"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52998098" w14:textId="77777777" w:rsidTr="00EB4B96">
        <w:tc>
          <w:tcPr>
            <w:tcW w:w="2268" w:type="dxa"/>
          </w:tcPr>
          <w:p w14:paraId="125746DC"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946222A" w14:textId="77777777" w:rsidR="002473FE" w:rsidRPr="00181B33" w:rsidRDefault="002473FE" w:rsidP="00EB4B96">
            <w:pPr>
              <w:pStyle w:val="Textkrper"/>
              <w:rPr>
                <w:color w:val="000000"/>
                <w:sz w:val="16"/>
              </w:rPr>
            </w:pPr>
            <w:r w:rsidRPr="00181B33">
              <w:rPr>
                <w:color w:val="000000"/>
                <w:sz w:val="16"/>
              </w:rPr>
              <w:t>Minimum distance between the old (the previous) reference balise group and the new reference balise group with information linked to the balise</w:t>
            </w:r>
          </w:p>
        </w:tc>
      </w:tr>
      <w:tr w:rsidR="002473FE" w:rsidRPr="00181B33" w14:paraId="72C83546" w14:textId="77777777" w:rsidTr="00EB4B96">
        <w:tc>
          <w:tcPr>
            <w:tcW w:w="2268" w:type="dxa"/>
          </w:tcPr>
          <w:p w14:paraId="65E7312A" w14:textId="77777777" w:rsidR="002473FE" w:rsidRPr="00181B33" w:rsidRDefault="002473FE" w:rsidP="00EB4B96">
            <w:r w:rsidRPr="00181B33">
              <w:rPr>
                <w:b/>
                <w:i/>
                <w:color w:val="000000"/>
                <w:sz w:val="16"/>
              </w:rPr>
              <w:t>Length of variable</w:t>
            </w:r>
          </w:p>
        </w:tc>
        <w:tc>
          <w:tcPr>
            <w:tcW w:w="1914" w:type="dxa"/>
          </w:tcPr>
          <w:p w14:paraId="71561250"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E098326"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1DF8F47E"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5A646B6B" w14:textId="77777777" w:rsidTr="00EB4B96">
        <w:tc>
          <w:tcPr>
            <w:tcW w:w="2268" w:type="dxa"/>
          </w:tcPr>
          <w:p w14:paraId="05B0C4C8" w14:textId="77777777" w:rsidR="002473FE" w:rsidRPr="00181B33" w:rsidRDefault="002473FE" w:rsidP="00EB4B96">
            <w:pPr>
              <w:pStyle w:val="Textkrper"/>
              <w:rPr>
                <w:color w:val="000000"/>
                <w:sz w:val="16"/>
              </w:rPr>
            </w:pPr>
            <w:r w:rsidRPr="00181B33">
              <w:rPr>
                <w:color w:val="000000"/>
                <w:sz w:val="16"/>
              </w:rPr>
              <w:t>16 bits</w:t>
            </w:r>
          </w:p>
        </w:tc>
        <w:tc>
          <w:tcPr>
            <w:tcW w:w="1914" w:type="dxa"/>
          </w:tcPr>
          <w:p w14:paraId="6979D3FE" w14:textId="77777777" w:rsidR="002473FE" w:rsidRPr="00181B33" w:rsidRDefault="002473FE" w:rsidP="00EB4B96">
            <w:pPr>
              <w:pStyle w:val="Textkrper"/>
              <w:rPr>
                <w:color w:val="000000"/>
                <w:sz w:val="16"/>
              </w:rPr>
            </w:pPr>
            <w:r w:rsidRPr="00181B33">
              <w:rPr>
                <w:color w:val="000000"/>
                <w:sz w:val="16"/>
              </w:rPr>
              <w:t>-327680 m</w:t>
            </w:r>
          </w:p>
        </w:tc>
        <w:tc>
          <w:tcPr>
            <w:tcW w:w="2056" w:type="dxa"/>
          </w:tcPr>
          <w:p w14:paraId="01C69EFA" w14:textId="77777777" w:rsidR="002473FE" w:rsidRPr="00181B33" w:rsidRDefault="002473FE" w:rsidP="00EB4B96">
            <w:pPr>
              <w:pStyle w:val="Textkrper"/>
              <w:rPr>
                <w:color w:val="000000"/>
                <w:sz w:val="16"/>
              </w:rPr>
            </w:pPr>
            <w:r w:rsidRPr="00181B33">
              <w:rPr>
                <w:color w:val="000000"/>
                <w:sz w:val="16"/>
              </w:rPr>
              <w:t>327 670 m</w:t>
            </w:r>
          </w:p>
        </w:tc>
        <w:tc>
          <w:tcPr>
            <w:tcW w:w="3614" w:type="dxa"/>
          </w:tcPr>
          <w:p w14:paraId="3BCD9F48" w14:textId="77777777" w:rsidR="002473FE" w:rsidRPr="00181B33" w:rsidRDefault="002473FE" w:rsidP="00EB4B96">
            <w:pPr>
              <w:pStyle w:val="Textkrper"/>
              <w:rPr>
                <w:color w:val="000000"/>
                <w:sz w:val="16"/>
              </w:rPr>
            </w:pPr>
            <w:r w:rsidRPr="00181B33">
              <w:rPr>
                <w:color w:val="000000"/>
                <w:sz w:val="16"/>
              </w:rPr>
              <w:t>10cm, 1m or 10m, depending on Q_SCALE</w:t>
            </w:r>
          </w:p>
        </w:tc>
      </w:tr>
    </w:tbl>
    <w:p w14:paraId="5979C5AE"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CCPU_D_OLD_TO_NEW_NOT_LINKED_ESTI</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14B2CEE8" w14:textId="77777777" w:rsidTr="00EB4B96">
        <w:tc>
          <w:tcPr>
            <w:tcW w:w="2268" w:type="dxa"/>
          </w:tcPr>
          <w:p w14:paraId="2FA18DF0"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63CEEEFA"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7CF49B34" w14:textId="77777777" w:rsidTr="00EB4B96">
        <w:tc>
          <w:tcPr>
            <w:tcW w:w="2268" w:type="dxa"/>
          </w:tcPr>
          <w:p w14:paraId="2AB844D8"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7A35CC89" w14:textId="77777777" w:rsidR="002473FE" w:rsidRPr="00181B33" w:rsidRDefault="002473FE" w:rsidP="00EB4B96">
            <w:pPr>
              <w:pStyle w:val="Textkrper"/>
              <w:rPr>
                <w:color w:val="000000"/>
                <w:sz w:val="16"/>
              </w:rPr>
            </w:pPr>
            <w:r w:rsidRPr="00181B33">
              <w:rPr>
                <w:color w:val="000000"/>
                <w:sz w:val="16"/>
              </w:rPr>
              <w:t>Estimated distance between the old (the previous) reference balise group and the new reference balise group with information not linked to the balise</w:t>
            </w:r>
          </w:p>
        </w:tc>
      </w:tr>
      <w:tr w:rsidR="002473FE" w:rsidRPr="00181B33" w14:paraId="5A520969" w14:textId="77777777" w:rsidTr="00EB4B96">
        <w:tc>
          <w:tcPr>
            <w:tcW w:w="2268" w:type="dxa"/>
          </w:tcPr>
          <w:p w14:paraId="4EF30869" w14:textId="77777777" w:rsidR="002473FE" w:rsidRPr="00181B33" w:rsidRDefault="002473FE" w:rsidP="00EB4B96">
            <w:r w:rsidRPr="00181B33">
              <w:rPr>
                <w:b/>
                <w:i/>
                <w:color w:val="000000"/>
                <w:sz w:val="16"/>
              </w:rPr>
              <w:t>Length of variable</w:t>
            </w:r>
          </w:p>
        </w:tc>
        <w:tc>
          <w:tcPr>
            <w:tcW w:w="1914" w:type="dxa"/>
          </w:tcPr>
          <w:p w14:paraId="5C967AFC"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13F90365"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5303F81B"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514B7FF" w14:textId="77777777" w:rsidTr="00EB4B96">
        <w:tc>
          <w:tcPr>
            <w:tcW w:w="2268" w:type="dxa"/>
          </w:tcPr>
          <w:p w14:paraId="183FE6AD" w14:textId="77777777" w:rsidR="002473FE" w:rsidRPr="00181B33" w:rsidRDefault="002473FE" w:rsidP="00EB4B96">
            <w:pPr>
              <w:pStyle w:val="Textkrper"/>
              <w:rPr>
                <w:color w:val="000000"/>
                <w:sz w:val="16"/>
              </w:rPr>
            </w:pPr>
            <w:r w:rsidRPr="00181B33">
              <w:rPr>
                <w:color w:val="000000"/>
                <w:sz w:val="16"/>
              </w:rPr>
              <w:t>16 bits</w:t>
            </w:r>
          </w:p>
        </w:tc>
        <w:tc>
          <w:tcPr>
            <w:tcW w:w="1914" w:type="dxa"/>
          </w:tcPr>
          <w:p w14:paraId="6681330B" w14:textId="77777777" w:rsidR="002473FE" w:rsidRPr="00181B33" w:rsidRDefault="002473FE" w:rsidP="00EB4B96">
            <w:pPr>
              <w:pStyle w:val="Textkrper"/>
              <w:rPr>
                <w:color w:val="000000"/>
                <w:sz w:val="16"/>
              </w:rPr>
            </w:pPr>
            <w:r w:rsidRPr="00181B33">
              <w:rPr>
                <w:color w:val="000000"/>
                <w:sz w:val="16"/>
              </w:rPr>
              <w:t>-327680 m</w:t>
            </w:r>
          </w:p>
        </w:tc>
        <w:tc>
          <w:tcPr>
            <w:tcW w:w="2056" w:type="dxa"/>
          </w:tcPr>
          <w:p w14:paraId="05900FAE" w14:textId="77777777" w:rsidR="002473FE" w:rsidRPr="00181B33" w:rsidRDefault="002473FE" w:rsidP="00EB4B96">
            <w:pPr>
              <w:pStyle w:val="Textkrper"/>
              <w:rPr>
                <w:color w:val="000000"/>
                <w:sz w:val="16"/>
              </w:rPr>
            </w:pPr>
            <w:r w:rsidRPr="00181B33">
              <w:rPr>
                <w:color w:val="000000"/>
                <w:sz w:val="16"/>
              </w:rPr>
              <w:t>327 670 m</w:t>
            </w:r>
          </w:p>
        </w:tc>
        <w:tc>
          <w:tcPr>
            <w:tcW w:w="3614" w:type="dxa"/>
          </w:tcPr>
          <w:p w14:paraId="02B64228" w14:textId="77777777" w:rsidR="002473FE" w:rsidRPr="00181B33" w:rsidRDefault="002473FE" w:rsidP="00EB4B96">
            <w:pPr>
              <w:pStyle w:val="Textkrper"/>
              <w:rPr>
                <w:color w:val="000000"/>
                <w:sz w:val="16"/>
              </w:rPr>
            </w:pPr>
            <w:r w:rsidRPr="00181B33">
              <w:rPr>
                <w:color w:val="000000"/>
                <w:sz w:val="16"/>
              </w:rPr>
              <w:t>10cm, 1m or 10m, depending on Q_SCALE</w:t>
            </w:r>
          </w:p>
        </w:tc>
      </w:tr>
    </w:tbl>
    <w:p w14:paraId="26E385B6"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CCPU_D_OLD_TO_NEW_NOT_LINKED_MAX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4BA121CE" w14:textId="77777777" w:rsidTr="00EB4B96">
        <w:tc>
          <w:tcPr>
            <w:tcW w:w="2268" w:type="dxa"/>
          </w:tcPr>
          <w:p w14:paraId="018D59F5"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26C0C061"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745F25B1" w14:textId="77777777" w:rsidTr="00EB4B96">
        <w:tc>
          <w:tcPr>
            <w:tcW w:w="2268" w:type="dxa"/>
          </w:tcPr>
          <w:p w14:paraId="7F9AB5A2"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6D370F9F" w14:textId="77777777" w:rsidR="002473FE" w:rsidRPr="00181B33" w:rsidRDefault="002473FE" w:rsidP="00EB4B96">
            <w:pPr>
              <w:pStyle w:val="Textkrper"/>
              <w:rPr>
                <w:color w:val="000000"/>
                <w:sz w:val="16"/>
              </w:rPr>
            </w:pPr>
            <w:r w:rsidRPr="00181B33">
              <w:rPr>
                <w:color w:val="000000"/>
                <w:sz w:val="16"/>
              </w:rPr>
              <w:t>Maximum distance between the old (the previous) reference balise group and the new reference balise group with information not linked to the balise</w:t>
            </w:r>
          </w:p>
        </w:tc>
      </w:tr>
      <w:tr w:rsidR="002473FE" w:rsidRPr="00181B33" w14:paraId="7EDA64F8" w14:textId="77777777" w:rsidTr="00EB4B96">
        <w:tc>
          <w:tcPr>
            <w:tcW w:w="2268" w:type="dxa"/>
          </w:tcPr>
          <w:p w14:paraId="0135FCE7" w14:textId="77777777" w:rsidR="002473FE" w:rsidRPr="00181B33" w:rsidRDefault="002473FE" w:rsidP="00EB4B96">
            <w:r w:rsidRPr="00181B33">
              <w:rPr>
                <w:b/>
                <w:i/>
                <w:color w:val="000000"/>
                <w:sz w:val="16"/>
              </w:rPr>
              <w:t>Length of variable</w:t>
            </w:r>
          </w:p>
        </w:tc>
        <w:tc>
          <w:tcPr>
            <w:tcW w:w="1914" w:type="dxa"/>
          </w:tcPr>
          <w:p w14:paraId="0F33D84D"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52FDC628"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CA7DD1C"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F56D80E" w14:textId="77777777" w:rsidTr="00EB4B96">
        <w:tc>
          <w:tcPr>
            <w:tcW w:w="2268" w:type="dxa"/>
          </w:tcPr>
          <w:p w14:paraId="1B606A38" w14:textId="77777777" w:rsidR="002473FE" w:rsidRPr="00181B33" w:rsidRDefault="002473FE" w:rsidP="00EB4B96">
            <w:pPr>
              <w:pStyle w:val="Textkrper"/>
              <w:rPr>
                <w:color w:val="000000"/>
                <w:sz w:val="16"/>
              </w:rPr>
            </w:pPr>
            <w:r w:rsidRPr="00181B33">
              <w:rPr>
                <w:color w:val="000000"/>
                <w:sz w:val="16"/>
              </w:rPr>
              <w:t>16 bits</w:t>
            </w:r>
          </w:p>
        </w:tc>
        <w:tc>
          <w:tcPr>
            <w:tcW w:w="1914" w:type="dxa"/>
          </w:tcPr>
          <w:p w14:paraId="5CD79E04" w14:textId="77777777" w:rsidR="002473FE" w:rsidRPr="00181B33" w:rsidRDefault="002473FE" w:rsidP="00EB4B96">
            <w:pPr>
              <w:pStyle w:val="Textkrper"/>
              <w:rPr>
                <w:color w:val="000000"/>
                <w:sz w:val="16"/>
              </w:rPr>
            </w:pPr>
            <w:r w:rsidRPr="00181B33">
              <w:rPr>
                <w:color w:val="000000"/>
                <w:sz w:val="16"/>
              </w:rPr>
              <w:t>-327680 m</w:t>
            </w:r>
          </w:p>
        </w:tc>
        <w:tc>
          <w:tcPr>
            <w:tcW w:w="2056" w:type="dxa"/>
          </w:tcPr>
          <w:p w14:paraId="56D5D7B8" w14:textId="77777777" w:rsidR="002473FE" w:rsidRPr="00181B33" w:rsidRDefault="002473FE" w:rsidP="00EB4B96">
            <w:pPr>
              <w:pStyle w:val="Textkrper"/>
              <w:rPr>
                <w:color w:val="000000"/>
                <w:sz w:val="16"/>
              </w:rPr>
            </w:pPr>
            <w:r w:rsidRPr="00181B33">
              <w:rPr>
                <w:color w:val="000000"/>
                <w:sz w:val="16"/>
              </w:rPr>
              <w:t>327 670 m</w:t>
            </w:r>
          </w:p>
        </w:tc>
        <w:tc>
          <w:tcPr>
            <w:tcW w:w="3614" w:type="dxa"/>
          </w:tcPr>
          <w:p w14:paraId="64C186A2" w14:textId="77777777" w:rsidR="002473FE" w:rsidRPr="00181B33" w:rsidRDefault="002473FE" w:rsidP="00EB4B96">
            <w:pPr>
              <w:pStyle w:val="Textkrper"/>
              <w:rPr>
                <w:color w:val="000000"/>
                <w:sz w:val="16"/>
              </w:rPr>
            </w:pPr>
            <w:r w:rsidRPr="00181B33">
              <w:rPr>
                <w:color w:val="000000"/>
                <w:sz w:val="16"/>
              </w:rPr>
              <w:t>10cm, 1m or 10m, depending on Q_SCALE</w:t>
            </w:r>
          </w:p>
        </w:tc>
      </w:tr>
    </w:tbl>
    <w:p w14:paraId="71AB7DCE"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CCPU_D_OLD_TO_NEW_NOT_LINKED_MIN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4CEB716" w14:textId="77777777" w:rsidTr="00EB4B96">
        <w:tc>
          <w:tcPr>
            <w:tcW w:w="2268" w:type="dxa"/>
          </w:tcPr>
          <w:p w14:paraId="5B063741"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1882965A"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6D064A96" w14:textId="77777777" w:rsidTr="00EB4B96">
        <w:tc>
          <w:tcPr>
            <w:tcW w:w="2268" w:type="dxa"/>
          </w:tcPr>
          <w:p w14:paraId="6952B044"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4410269" w14:textId="77777777" w:rsidR="002473FE" w:rsidRPr="00181B33" w:rsidRDefault="002473FE" w:rsidP="00EB4B96">
            <w:pPr>
              <w:pStyle w:val="Textkrper"/>
              <w:rPr>
                <w:color w:val="000000"/>
                <w:sz w:val="16"/>
              </w:rPr>
            </w:pPr>
            <w:r w:rsidRPr="00181B33">
              <w:rPr>
                <w:color w:val="000000"/>
                <w:sz w:val="16"/>
              </w:rPr>
              <w:t>Minimum distance between the old (the previous) reference balise group and the new reference balise group with information not linked to the balise</w:t>
            </w:r>
          </w:p>
        </w:tc>
      </w:tr>
      <w:tr w:rsidR="002473FE" w:rsidRPr="00181B33" w14:paraId="720EE071" w14:textId="77777777" w:rsidTr="00EB4B96">
        <w:tc>
          <w:tcPr>
            <w:tcW w:w="2268" w:type="dxa"/>
          </w:tcPr>
          <w:p w14:paraId="25685188" w14:textId="77777777" w:rsidR="002473FE" w:rsidRPr="00181B33" w:rsidRDefault="002473FE" w:rsidP="00EB4B96">
            <w:r w:rsidRPr="00181B33">
              <w:rPr>
                <w:b/>
                <w:i/>
                <w:color w:val="000000"/>
                <w:sz w:val="16"/>
              </w:rPr>
              <w:t>Length of variable</w:t>
            </w:r>
          </w:p>
        </w:tc>
        <w:tc>
          <w:tcPr>
            <w:tcW w:w="1914" w:type="dxa"/>
          </w:tcPr>
          <w:p w14:paraId="2E0C9DC2"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350CDCAA"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97A40A5"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15B608D" w14:textId="77777777" w:rsidTr="00EB4B96">
        <w:tc>
          <w:tcPr>
            <w:tcW w:w="2268" w:type="dxa"/>
          </w:tcPr>
          <w:p w14:paraId="3FC53B79" w14:textId="77777777" w:rsidR="002473FE" w:rsidRPr="00181B33" w:rsidRDefault="002473FE" w:rsidP="00EB4B96">
            <w:pPr>
              <w:pStyle w:val="Textkrper"/>
              <w:rPr>
                <w:color w:val="000000"/>
                <w:sz w:val="16"/>
              </w:rPr>
            </w:pPr>
            <w:r w:rsidRPr="00181B33">
              <w:rPr>
                <w:color w:val="000000"/>
                <w:sz w:val="16"/>
              </w:rPr>
              <w:t>16 bits</w:t>
            </w:r>
          </w:p>
        </w:tc>
        <w:tc>
          <w:tcPr>
            <w:tcW w:w="1914" w:type="dxa"/>
          </w:tcPr>
          <w:p w14:paraId="0C876481" w14:textId="77777777" w:rsidR="002473FE" w:rsidRPr="00181B33" w:rsidRDefault="002473FE" w:rsidP="00EB4B96">
            <w:pPr>
              <w:pStyle w:val="Textkrper"/>
              <w:rPr>
                <w:color w:val="000000"/>
                <w:sz w:val="16"/>
              </w:rPr>
            </w:pPr>
            <w:r w:rsidRPr="00181B33">
              <w:rPr>
                <w:color w:val="000000"/>
                <w:sz w:val="16"/>
              </w:rPr>
              <w:t>-327680 m</w:t>
            </w:r>
          </w:p>
        </w:tc>
        <w:tc>
          <w:tcPr>
            <w:tcW w:w="2056" w:type="dxa"/>
          </w:tcPr>
          <w:p w14:paraId="412770A5" w14:textId="77777777" w:rsidR="002473FE" w:rsidRPr="00181B33" w:rsidRDefault="002473FE" w:rsidP="00EB4B96">
            <w:pPr>
              <w:pStyle w:val="Textkrper"/>
              <w:rPr>
                <w:color w:val="000000"/>
                <w:sz w:val="16"/>
              </w:rPr>
            </w:pPr>
            <w:r w:rsidRPr="00181B33">
              <w:rPr>
                <w:color w:val="000000"/>
                <w:sz w:val="16"/>
              </w:rPr>
              <w:t>327 670 m</w:t>
            </w:r>
          </w:p>
        </w:tc>
        <w:tc>
          <w:tcPr>
            <w:tcW w:w="3614" w:type="dxa"/>
          </w:tcPr>
          <w:p w14:paraId="2119443B" w14:textId="77777777" w:rsidR="002473FE" w:rsidRPr="00181B33" w:rsidRDefault="002473FE" w:rsidP="00EB4B96">
            <w:pPr>
              <w:pStyle w:val="Textkrper"/>
              <w:rPr>
                <w:color w:val="000000"/>
                <w:sz w:val="16"/>
              </w:rPr>
            </w:pPr>
            <w:r w:rsidRPr="00181B33">
              <w:rPr>
                <w:color w:val="000000"/>
                <w:sz w:val="16"/>
              </w:rPr>
              <w:t>10cm, 1m or 10m, depending on Q_SCALE</w:t>
            </w:r>
          </w:p>
        </w:tc>
      </w:tr>
    </w:tbl>
    <w:p w14:paraId="0993E841" w14:textId="77777777" w:rsidR="002473FE" w:rsidRDefault="002473FE" w:rsidP="002473FE"/>
    <w:p w14:paraId="0A41AFBA"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w:t>
      </w:r>
      <w:r>
        <w:t>D</w:t>
      </w:r>
      <w:r w:rsidRPr="00181B33">
        <w:t>_TRAIN_NOMINAL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7C1A7B4" w14:textId="77777777" w:rsidTr="00EB4B96">
        <w:tc>
          <w:tcPr>
            <w:tcW w:w="2268" w:type="dxa"/>
          </w:tcPr>
          <w:p w14:paraId="14FF2932" w14:textId="77777777" w:rsidR="002473FE" w:rsidRPr="00181B33" w:rsidRDefault="002473FE" w:rsidP="00EB4B96">
            <w:pPr>
              <w:pStyle w:val="Textkrper"/>
              <w:rPr>
                <w:b/>
                <w:i/>
                <w:color w:val="000000"/>
                <w:sz w:val="16"/>
              </w:rPr>
            </w:pPr>
            <w:r w:rsidRPr="00181B33">
              <w:rPr>
                <w:b/>
                <w:i/>
                <w:color w:val="000000"/>
                <w:sz w:val="16"/>
              </w:rPr>
              <w:lastRenderedPageBreak/>
              <w:t>Name</w:t>
            </w:r>
          </w:p>
        </w:tc>
        <w:tc>
          <w:tcPr>
            <w:tcW w:w="7584" w:type="dxa"/>
            <w:gridSpan w:val="3"/>
          </w:tcPr>
          <w:p w14:paraId="1BDC269A" w14:textId="77777777" w:rsidR="002473FE" w:rsidRPr="00181B33" w:rsidRDefault="002473FE" w:rsidP="00EB4B96">
            <w:pPr>
              <w:pStyle w:val="Textkrper"/>
              <w:rPr>
                <w:color w:val="000000"/>
                <w:sz w:val="16"/>
              </w:rPr>
            </w:pPr>
            <w:r>
              <w:rPr>
                <w:color w:val="000000"/>
                <w:sz w:val="16"/>
              </w:rPr>
              <w:t>/</w:t>
            </w:r>
          </w:p>
        </w:tc>
      </w:tr>
      <w:tr w:rsidR="002473FE" w:rsidRPr="00181B33" w14:paraId="7671F82E" w14:textId="77777777" w:rsidTr="00EB4B96">
        <w:tc>
          <w:tcPr>
            <w:tcW w:w="2268" w:type="dxa"/>
          </w:tcPr>
          <w:p w14:paraId="0B4B825B"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6AD487FD" w14:textId="77777777" w:rsidR="002473FE" w:rsidRPr="00181B33" w:rsidRDefault="002473FE" w:rsidP="00EB4B96">
            <w:pPr>
              <w:pStyle w:val="Textkrper"/>
              <w:rPr>
                <w:color w:val="000000"/>
                <w:sz w:val="16"/>
              </w:rPr>
            </w:pPr>
            <w:r>
              <w:rPr>
                <w:color w:val="000000"/>
                <w:sz w:val="16"/>
              </w:rPr>
              <w:t>Absolute distance  moved</w:t>
            </w:r>
          </w:p>
        </w:tc>
      </w:tr>
      <w:tr w:rsidR="002473FE" w:rsidRPr="00181B33" w14:paraId="47403438" w14:textId="77777777" w:rsidTr="00EB4B96">
        <w:tc>
          <w:tcPr>
            <w:tcW w:w="2268" w:type="dxa"/>
          </w:tcPr>
          <w:p w14:paraId="0D4B05E8" w14:textId="77777777" w:rsidR="002473FE" w:rsidRPr="00181B33" w:rsidRDefault="002473FE" w:rsidP="00EB4B96">
            <w:r w:rsidRPr="00181B33">
              <w:rPr>
                <w:b/>
                <w:i/>
                <w:color w:val="000000"/>
                <w:sz w:val="16"/>
              </w:rPr>
              <w:t>Length of variable</w:t>
            </w:r>
          </w:p>
        </w:tc>
        <w:tc>
          <w:tcPr>
            <w:tcW w:w="1914" w:type="dxa"/>
          </w:tcPr>
          <w:p w14:paraId="122E5F3D"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1808655A"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1524FE65"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40D981C8" w14:textId="77777777" w:rsidTr="00EB4B96">
        <w:tc>
          <w:tcPr>
            <w:tcW w:w="2268" w:type="dxa"/>
          </w:tcPr>
          <w:p w14:paraId="052025C9" w14:textId="77777777" w:rsidR="002473FE" w:rsidRPr="00181B33" w:rsidRDefault="002473FE" w:rsidP="00EB4B96">
            <w:pPr>
              <w:pStyle w:val="Textkrper"/>
              <w:rPr>
                <w:color w:val="000000"/>
                <w:sz w:val="16"/>
              </w:rPr>
            </w:pPr>
            <w:r>
              <w:rPr>
                <w:color w:val="000000"/>
                <w:sz w:val="16"/>
              </w:rPr>
              <w:t>32</w:t>
            </w:r>
            <w:r w:rsidRPr="00181B33">
              <w:rPr>
                <w:color w:val="000000"/>
                <w:sz w:val="16"/>
              </w:rPr>
              <w:t xml:space="preserve"> bits</w:t>
            </w:r>
          </w:p>
        </w:tc>
        <w:tc>
          <w:tcPr>
            <w:tcW w:w="1914" w:type="dxa"/>
          </w:tcPr>
          <w:p w14:paraId="3D56308A" w14:textId="77777777" w:rsidR="002473FE" w:rsidRPr="00181B33" w:rsidRDefault="002473FE" w:rsidP="00EB4B96">
            <w:pPr>
              <w:pStyle w:val="Textkrper"/>
              <w:rPr>
                <w:color w:val="000000"/>
                <w:sz w:val="16"/>
              </w:rPr>
            </w:pPr>
            <w:r>
              <w:rPr>
                <w:color w:val="000000"/>
                <w:sz w:val="16"/>
              </w:rPr>
              <w:t>-15 000 000.00 m</w:t>
            </w:r>
          </w:p>
        </w:tc>
        <w:tc>
          <w:tcPr>
            <w:tcW w:w="2056" w:type="dxa"/>
          </w:tcPr>
          <w:p w14:paraId="2E90F188" w14:textId="77777777" w:rsidR="002473FE" w:rsidRPr="00181B33" w:rsidRDefault="002473FE" w:rsidP="00EB4B96">
            <w:pPr>
              <w:pStyle w:val="Textkrper"/>
              <w:rPr>
                <w:color w:val="000000"/>
                <w:sz w:val="16"/>
              </w:rPr>
            </w:pPr>
            <w:r>
              <w:rPr>
                <w:color w:val="000000"/>
                <w:sz w:val="16"/>
              </w:rPr>
              <w:t>15 000 000.00 m</w:t>
            </w:r>
          </w:p>
        </w:tc>
        <w:tc>
          <w:tcPr>
            <w:tcW w:w="3614" w:type="dxa"/>
          </w:tcPr>
          <w:p w14:paraId="098EA841" w14:textId="77777777" w:rsidR="002473FE" w:rsidRPr="00181B33" w:rsidRDefault="002473FE" w:rsidP="00EB4B96">
            <w:pPr>
              <w:pStyle w:val="Textkrper"/>
              <w:rPr>
                <w:color w:val="000000"/>
                <w:sz w:val="16"/>
              </w:rPr>
            </w:pPr>
            <w:r>
              <w:rPr>
                <w:color w:val="000000"/>
                <w:sz w:val="16"/>
              </w:rPr>
              <w:t>0.01 m</w:t>
            </w:r>
          </w:p>
        </w:tc>
      </w:tr>
      <w:tr w:rsidR="002473FE" w:rsidRPr="00181B33" w14:paraId="68DCE226" w14:textId="77777777" w:rsidTr="00EB4B96">
        <w:tc>
          <w:tcPr>
            <w:tcW w:w="2268" w:type="dxa"/>
            <w:tcBorders>
              <w:top w:val="nil"/>
              <w:bottom w:val="single" w:sz="12" w:space="0" w:color="auto"/>
            </w:tcBorders>
          </w:tcPr>
          <w:p w14:paraId="7354AA06"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120B9641" w14:textId="77777777" w:rsidR="002473FE" w:rsidRPr="00181B33" w:rsidRDefault="002473FE" w:rsidP="00EB4B96">
            <w:pPr>
              <w:pStyle w:val="Textkrper"/>
              <w:rPr>
                <w:color w:val="000000"/>
                <w:sz w:val="16"/>
              </w:rPr>
            </w:pPr>
          </w:p>
        </w:tc>
        <w:tc>
          <w:tcPr>
            <w:tcW w:w="5670" w:type="dxa"/>
            <w:gridSpan w:val="2"/>
          </w:tcPr>
          <w:p w14:paraId="618FE8A5" w14:textId="77777777" w:rsidR="002473FE" w:rsidRPr="00181B33" w:rsidRDefault="002473FE" w:rsidP="00EB4B96">
            <w:pPr>
              <w:pStyle w:val="Textkrper"/>
              <w:rPr>
                <w:color w:val="000000"/>
                <w:sz w:val="16"/>
              </w:rPr>
            </w:pPr>
          </w:p>
        </w:tc>
      </w:tr>
    </w:tbl>
    <w:p w14:paraId="7CDCAE55" w14:textId="77777777" w:rsidR="002473FE" w:rsidRPr="00181B33" w:rsidRDefault="002473FE" w:rsidP="002473FE">
      <w:pPr>
        <w:pStyle w:val="Textkrper"/>
        <w:rPr>
          <w:color w:val="000000"/>
          <w:sz w:val="16"/>
        </w:rPr>
      </w:pPr>
    </w:p>
    <w:p w14:paraId="3918ED9D"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CCPU_DECELERATION_CLASS_ID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3AB57FE" w14:textId="77777777" w:rsidTr="00EB4B96">
        <w:tc>
          <w:tcPr>
            <w:tcW w:w="2268" w:type="dxa"/>
          </w:tcPr>
          <w:p w14:paraId="0C6067E5"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697E7715" w14:textId="77777777" w:rsidR="002473FE" w:rsidRPr="00181B33" w:rsidRDefault="002473FE" w:rsidP="00EB4B96">
            <w:pPr>
              <w:pStyle w:val="Textkrper"/>
              <w:rPr>
                <w:color w:val="000000"/>
                <w:sz w:val="16"/>
              </w:rPr>
            </w:pPr>
            <w:r w:rsidRPr="00181B33">
              <w:rPr>
                <w:color w:val="000000"/>
                <w:sz w:val="16"/>
              </w:rPr>
              <w:t>deceleration class ID</w:t>
            </w:r>
          </w:p>
        </w:tc>
      </w:tr>
      <w:tr w:rsidR="002473FE" w:rsidRPr="00181B33" w14:paraId="028E8FD7" w14:textId="77777777" w:rsidTr="00EB4B96">
        <w:tc>
          <w:tcPr>
            <w:tcW w:w="2268" w:type="dxa"/>
          </w:tcPr>
          <w:p w14:paraId="4F5B6C50"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01570605" w14:textId="77777777" w:rsidR="002473FE" w:rsidRPr="00181B33" w:rsidRDefault="002473FE" w:rsidP="00EB4B96">
            <w:pPr>
              <w:pStyle w:val="Textkrper"/>
              <w:rPr>
                <w:color w:val="000000"/>
                <w:sz w:val="16"/>
              </w:rPr>
            </w:pPr>
          </w:p>
        </w:tc>
      </w:tr>
      <w:tr w:rsidR="002473FE" w:rsidRPr="00181B33" w14:paraId="3C9290F7" w14:textId="77777777" w:rsidTr="00EB4B96">
        <w:tc>
          <w:tcPr>
            <w:tcW w:w="2268" w:type="dxa"/>
          </w:tcPr>
          <w:p w14:paraId="3230CA0E" w14:textId="77777777" w:rsidR="002473FE" w:rsidRPr="00181B33" w:rsidRDefault="002473FE" w:rsidP="00EB4B96">
            <w:r w:rsidRPr="00181B33">
              <w:rPr>
                <w:b/>
                <w:i/>
                <w:color w:val="000000"/>
                <w:sz w:val="16"/>
              </w:rPr>
              <w:t>Length of variable</w:t>
            </w:r>
          </w:p>
        </w:tc>
        <w:tc>
          <w:tcPr>
            <w:tcW w:w="1914" w:type="dxa"/>
          </w:tcPr>
          <w:p w14:paraId="14C43ABD"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470E1FF7"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3ED2AE0"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3C242D32" w14:textId="77777777" w:rsidTr="00EB4B96">
        <w:tc>
          <w:tcPr>
            <w:tcW w:w="2268" w:type="dxa"/>
          </w:tcPr>
          <w:p w14:paraId="5DD03968" w14:textId="77777777" w:rsidR="002473FE" w:rsidRPr="00181B33" w:rsidRDefault="002473FE" w:rsidP="00EB4B96">
            <w:pPr>
              <w:pStyle w:val="Textkrper"/>
              <w:rPr>
                <w:color w:val="000000"/>
                <w:sz w:val="16"/>
              </w:rPr>
            </w:pPr>
            <w:r w:rsidRPr="00181B33">
              <w:rPr>
                <w:color w:val="000000"/>
                <w:sz w:val="16"/>
              </w:rPr>
              <w:t>8 bits</w:t>
            </w:r>
          </w:p>
        </w:tc>
        <w:tc>
          <w:tcPr>
            <w:tcW w:w="1914" w:type="dxa"/>
          </w:tcPr>
          <w:p w14:paraId="18373748" w14:textId="77777777" w:rsidR="002473FE" w:rsidRPr="00181B33" w:rsidRDefault="002473FE" w:rsidP="00EB4B96">
            <w:pPr>
              <w:pStyle w:val="Textkrper"/>
              <w:rPr>
                <w:color w:val="000000"/>
                <w:sz w:val="16"/>
              </w:rPr>
            </w:pPr>
            <w:r w:rsidRPr="00181B33">
              <w:rPr>
                <w:color w:val="000000"/>
                <w:sz w:val="16"/>
              </w:rPr>
              <w:t>0</w:t>
            </w:r>
          </w:p>
        </w:tc>
        <w:tc>
          <w:tcPr>
            <w:tcW w:w="2056" w:type="dxa"/>
          </w:tcPr>
          <w:p w14:paraId="1950793C" w14:textId="77777777" w:rsidR="002473FE" w:rsidRPr="00181B33" w:rsidRDefault="002473FE" w:rsidP="00EB4B96">
            <w:pPr>
              <w:pStyle w:val="Textkrper"/>
              <w:rPr>
                <w:color w:val="000000"/>
                <w:sz w:val="16"/>
              </w:rPr>
            </w:pPr>
            <w:r w:rsidRPr="00181B33">
              <w:rPr>
                <w:color w:val="000000"/>
                <w:sz w:val="16"/>
              </w:rPr>
              <w:t>255</w:t>
            </w:r>
          </w:p>
        </w:tc>
        <w:tc>
          <w:tcPr>
            <w:tcW w:w="3614" w:type="dxa"/>
          </w:tcPr>
          <w:p w14:paraId="3F47AF7D" w14:textId="77777777" w:rsidR="002473FE" w:rsidRPr="00181B33" w:rsidRDefault="002473FE" w:rsidP="00EB4B96">
            <w:pPr>
              <w:pStyle w:val="Textkrper"/>
              <w:rPr>
                <w:color w:val="000000"/>
                <w:sz w:val="16"/>
              </w:rPr>
            </w:pPr>
            <w:r w:rsidRPr="00181B33">
              <w:rPr>
                <w:color w:val="000000"/>
                <w:sz w:val="16"/>
              </w:rPr>
              <w:t>1</w:t>
            </w:r>
          </w:p>
        </w:tc>
      </w:tr>
      <w:tr w:rsidR="002473FE" w:rsidRPr="00181B33" w14:paraId="23827174" w14:textId="77777777" w:rsidTr="00EB4B96">
        <w:tc>
          <w:tcPr>
            <w:tcW w:w="2268" w:type="dxa"/>
            <w:tcBorders>
              <w:top w:val="nil"/>
              <w:bottom w:val="single" w:sz="12" w:space="0" w:color="auto"/>
            </w:tcBorders>
          </w:tcPr>
          <w:p w14:paraId="52E6A863"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75D6B3E8" w14:textId="77777777" w:rsidR="002473FE" w:rsidRPr="00181B33" w:rsidRDefault="002473FE" w:rsidP="00EB4B96">
            <w:pPr>
              <w:pStyle w:val="Textkrper"/>
              <w:rPr>
                <w:color w:val="000000"/>
                <w:sz w:val="16"/>
              </w:rPr>
            </w:pPr>
          </w:p>
        </w:tc>
        <w:tc>
          <w:tcPr>
            <w:tcW w:w="5670" w:type="dxa"/>
            <w:gridSpan w:val="2"/>
          </w:tcPr>
          <w:p w14:paraId="48C0B23C" w14:textId="77777777" w:rsidR="002473FE" w:rsidRPr="00181B33" w:rsidRDefault="002473FE" w:rsidP="00EB4B96">
            <w:pPr>
              <w:pStyle w:val="Textkrper"/>
              <w:rPr>
                <w:color w:val="000000"/>
                <w:sz w:val="16"/>
              </w:rPr>
            </w:pPr>
          </w:p>
        </w:tc>
      </w:tr>
    </w:tbl>
    <w:p w14:paraId="5E4737D2"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CCPU_EB_COMMAND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56330211" w14:textId="77777777" w:rsidTr="00EB4B96">
        <w:tc>
          <w:tcPr>
            <w:tcW w:w="2268" w:type="dxa"/>
          </w:tcPr>
          <w:p w14:paraId="6D355478"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1F66FFD" w14:textId="77777777" w:rsidR="002473FE" w:rsidRPr="00181B33" w:rsidRDefault="002473FE" w:rsidP="00EB4B96">
            <w:pPr>
              <w:pStyle w:val="Textkrper"/>
              <w:rPr>
                <w:color w:val="000000"/>
                <w:sz w:val="16"/>
              </w:rPr>
            </w:pPr>
            <w:r w:rsidRPr="00181B33">
              <w:rPr>
                <w:color w:val="000000"/>
                <w:sz w:val="16"/>
              </w:rPr>
              <w:t>Emergency brake command</w:t>
            </w:r>
          </w:p>
        </w:tc>
      </w:tr>
      <w:tr w:rsidR="002473FE" w:rsidRPr="00181B33" w14:paraId="20EC3577" w14:textId="77777777" w:rsidTr="00EB4B96">
        <w:tc>
          <w:tcPr>
            <w:tcW w:w="2268" w:type="dxa"/>
          </w:tcPr>
          <w:p w14:paraId="7DE3391D"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1112FFCE"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6C5C95E1" w14:textId="77777777" w:rsidTr="00EB4B96">
        <w:tc>
          <w:tcPr>
            <w:tcW w:w="2268" w:type="dxa"/>
          </w:tcPr>
          <w:p w14:paraId="20CBCF7A" w14:textId="77777777" w:rsidR="002473FE" w:rsidRPr="00181B33" w:rsidRDefault="002473FE" w:rsidP="00EB4B96">
            <w:r w:rsidRPr="00181B33">
              <w:rPr>
                <w:b/>
                <w:i/>
                <w:color w:val="000000"/>
                <w:sz w:val="16"/>
              </w:rPr>
              <w:t>Length of variable</w:t>
            </w:r>
          </w:p>
        </w:tc>
        <w:tc>
          <w:tcPr>
            <w:tcW w:w="1914" w:type="dxa"/>
          </w:tcPr>
          <w:p w14:paraId="45E34C78"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3BF96692"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9E0B3BF"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3D58DA9B" w14:textId="77777777" w:rsidTr="00EB4B96">
        <w:tc>
          <w:tcPr>
            <w:tcW w:w="2268" w:type="dxa"/>
          </w:tcPr>
          <w:p w14:paraId="36EEBD5E" w14:textId="77777777" w:rsidR="002473FE" w:rsidRPr="00181B33" w:rsidRDefault="002473FE" w:rsidP="00EB4B96">
            <w:pPr>
              <w:pStyle w:val="Textkrper"/>
              <w:rPr>
                <w:color w:val="000000"/>
                <w:sz w:val="16"/>
              </w:rPr>
            </w:pPr>
            <w:r w:rsidRPr="00181B33">
              <w:rPr>
                <w:color w:val="000000"/>
                <w:sz w:val="16"/>
              </w:rPr>
              <w:t>1 bit</w:t>
            </w:r>
          </w:p>
        </w:tc>
        <w:tc>
          <w:tcPr>
            <w:tcW w:w="1914" w:type="dxa"/>
          </w:tcPr>
          <w:p w14:paraId="7FE396E3" w14:textId="77777777" w:rsidR="002473FE" w:rsidRPr="00181B33" w:rsidRDefault="002473FE" w:rsidP="00EB4B96">
            <w:pPr>
              <w:pStyle w:val="Textkrper"/>
              <w:rPr>
                <w:color w:val="000000"/>
                <w:sz w:val="16"/>
              </w:rPr>
            </w:pPr>
          </w:p>
        </w:tc>
        <w:tc>
          <w:tcPr>
            <w:tcW w:w="2056" w:type="dxa"/>
          </w:tcPr>
          <w:p w14:paraId="59207734" w14:textId="77777777" w:rsidR="002473FE" w:rsidRPr="00181B33" w:rsidRDefault="002473FE" w:rsidP="00EB4B96">
            <w:pPr>
              <w:pStyle w:val="Textkrper"/>
              <w:rPr>
                <w:color w:val="000000"/>
                <w:sz w:val="16"/>
              </w:rPr>
            </w:pPr>
          </w:p>
        </w:tc>
        <w:tc>
          <w:tcPr>
            <w:tcW w:w="3614" w:type="dxa"/>
          </w:tcPr>
          <w:p w14:paraId="4D89DFBB" w14:textId="77777777" w:rsidR="002473FE" w:rsidRPr="00181B33" w:rsidRDefault="002473FE" w:rsidP="00EB4B96">
            <w:pPr>
              <w:pStyle w:val="Textkrper"/>
              <w:rPr>
                <w:color w:val="000000"/>
                <w:sz w:val="16"/>
              </w:rPr>
            </w:pPr>
          </w:p>
        </w:tc>
      </w:tr>
      <w:tr w:rsidR="002473FE" w:rsidRPr="00181B33" w14:paraId="7267691F" w14:textId="77777777" w:rsidTr="00EB4B96">
        <w:tc>
          <w:tcPr>
            <w:tcW w:w="2268" w:type="dxa"/>
            <w:tcBorders>
              <w:top w:val="single" w:sz="6" w:space="0" w:color="auto"/>
              <w:bottom w:val="nil"/>
            </w:tcBorders>
          </w:tcPr>
          <w:p w14:paraId="14C745B3"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BC9B241"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43C8335E" w14:textId="77777777" w:rsidR="002473FE" w:rsidRPr="00181B33" w:rsidRDefault="002473FE" w:rsidP="00EB4B96">
            <w:pPr>
              <w:pStyle w:val="Textkrper"/>
              <w:rPr>
                <w:color w:val="000000"/>
                <w:sz w:val="16"/>
              </w:rPr>
            </w:pPr>
            <w:r w:rsidRPr="00181B33">
              <w:rPr>
                <w:color w:val="000000"/>
                <w:sz w:val="16"/>
              </w:rPr>
              <w:t>Do_no_apply_EB</w:t>
            </w:r>
          </w:p>
        </w:tc>
      </w:tr>
      <w:tr w:rsidR="002473FE" w:rsidRPr="00181B33" w14:paraId="61D704E0" w14:textId="77777777" w:rsidTr="00EB4B96">
        <w:tc>
          <w:tcPr>
            <w:tcW w:w="2268" w:type="dxa"/>
            <w:tcBorders>
              <w:top w:val="nil"/>
              <w:bottom w:val="single" w:sz="12" w:space="0" w:color="auto"/>
            </w:tcBorders>
          </w:tcPr>
          <w:p w14:paraId="0438D183" w14:textId="77777777" w:rsidR="002473FE" w:rsidRPr="00181B33" w:rsidRDefault="002473FE" w:rsidP="00EB4B96">
            <w:pPr>
              <w:pStyle w:val="Textkrper"/>
              <w:rPr>
                <w:b/>
                <w:i/>
                <w:color w:val="000000"/>
                <w:sz w:val="16"/>
              </w:rPr>
            </w:pPr>
          </w:p>
        </w:tc>
        <w:tc>
          <w:tcPr>
            <w:tcW w:w="1914" w:type="dxa"/>
          </w:tcPr>
          <w:p w14:paraId="12CA3CD3"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738C20E6" w14:textId="77777777" w:rsidR="002473FE" w:rsidRPr="00181B33" w:rsidRDefault="002473FE" w:rsidP="00EB4B96">
            <w:pPr>
              <w:pStyle w:val="Textkrper"/>
              <w:rPr>
                <w:color w:val="000000"/>
                <w:sz w:val="16"/>
              </w:rPr>
            </w:pPr>
            <w:r w:rsidRPr="00181B33">
              <w:rPr>
                <w:color w:val="000000"/>
                <w:sz w:val="16"/>
              </w:rPr>
              <w:t>Apply_EB</w:t>
            </w:r>
          </w:p>
        </w:tc>
      </w:tr>
    </w:tbl>
    <w:p w14:paraId="10E2DFD1"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CCPU_L_ESTIMATED_FRONT_END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11B6114D" w14:textId="77777777" w:rsidTr="00EB4B96">
        <w:tc>
          <w:tcPr>
            <w:tcW w:w="2268" w:type="dxa"/>
          </w:tcPr>
          <w:p w14:paraId="6AB1119E"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25FDB92F" w14:textId="77777777" w:rsidR="002473FE" w:rsidRPr="00181B33" w:rsidRDefault="002473FE" w:rsidP="00EB4B96">
            <w:pPr>
              <w:pStyle w:val="Textkrper"/>
              <w:rPr>
                <w:color w:val="000000"/>
                <w:sz w:val="16"/>
              </w:rPr>
            </w:pPr>
            <w:r w:rsidRPr="00181B33">
              <w:rPr>
                <w:color w:val="000000"/>
                <w:sz w:val="16"/>
              </w:rPr>
              <w:t>Absolute location of the estimated front end of the train</w:t>
            </w:r>
          </w:p>
        </w:tc>
      </w:tr>
      <w:tr w:rsidR="002473FE" w:rsidRPr="00181B33" w14:paraId="4B9085DA" w14:textId="77777777" w:rsidTr="00EB4B96">
        <w:tc>
          <w:tcPr>
            <w:tcW w:w="2268" w:type="dxa"/>
          </w:tcPr>
          <w:p w14:paraId="10C2668E"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0CE5162D"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21829E15" w14:textId="77777777" w:rsidTr="00EB4B96">
        <w:tc>
          <w:tcPr>
            <w:tcW w:w="2268" w:type="dxa"/>
          </w:tcPr>
          <w:p w14:paraId="026BDD4E" w14:textId="77777777" w:rsidR="002473FE" w:rsidRPr="00181B33" w:rsidRDefault="002473FE" w:rsidP="00EB4B96">
            <w:r w:rsidRPr="00181B33">
              <w:rPr>
                <w:b/>
                <w:i/>
                <w:color w:val="000000"/>
                <w:sz w:val="16"/>
              </w:rPr>
              <w:t>Length of variable</w:t>
            </w:r>
          </w:p>
        </w:tc>
        <w:tc>
          <w:tcPr>
            <w:tcW w:w="1914" w:type="dxa"/>
          </w:tcPr>
          <w:p w14:paraId="7F15BC65"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7FE95E55"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36D4EC86"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11A9DB69" w14:textId="77777777" w:rsidTr="00EB4B96">
        <w:tc>
          <w:tcPr>
            <w:tcW w:w="2268" w:type="dxa"/>
          </w:tcPr>
          <w:p w14:paraId="2AF75775" w14:textId="77777777" w:rsidR="002473FE" w:rsidRPr="00181B33" w:rsidRDefault="002473FE" w:rsidP="00EB4B96">
            <w:pPr>
              <w:pStyle w:val="Textkrper"/>
              <w:rPr>
                <w:color w:val="000000"/>
                <w:sz w:val="16"/>
              </w:rPr>
            </w:pPr>
            <w:r w:rsidRPr="00181B33">
              <w:rPr>
                <w:color w:val="000000"/>
                <w:sz w:val="16"/>
              </w:rPr>
              <w:t>16 bits</w:t>
            </w:r>
          </w:p>
        </w:tc>
        <w:tc>
          <w:tcPr>
            <w:tcW w:w="1914" w:type="dxa"/>
          </w:tcPr>
          <w:p w14:paraId="6DE2F672" w14:textId="77777777" w:rsidR="002473FE" w:rsidRPr="00181B33" w:rsidRDefault="002473FE" w:rsidP="00EB4B96">
            <w:pPr>
              <w:pStyle w:val="Textkrper"/>
              <w:rPr>
                <w:color w:val="000000"/>
                <w:sz w:val="16"/>
              </w:rPr>
            </w:pPr>
            <w:r w:rsidRPr="00181B33">
              <w:rPr>
                <w:color w:val="000000"/>
                <w:sz w:val="16"/>
              </w:rPr>
              <w:t>-327680 m</w:t>
            </w:r>
          </w:p>
        </w:tc>
        <w:tc>
          <w:tcPr>
            <w:tcW w:w="2056" w:type="dxa"/>
          </w:tcPr>
          <w:p w14:paraId="3715768A" w14:textId="77777777" w:rsidR="002473FE" w:rsidRPr="00181B33" w:rsidRDefault="002473FE" w:rsidP="00EB4B96">
            <w:pPr>
              <w:pStyle w:val="Textkrper"/>
              <w:rPr>
                <w:color w:val="000000"/>
                <w:sz w:val="16"/>
              </w:rPr>
            </w:pPr>
            <w:r w:rsidRPr="00181B33">
              <w:rPr>
                <w:color w:val="000000"/>
                <w:sz w:val="16"/>
              </w:rPr>
              <w:t>327 670 m</w:t>
            </w:r>
          </w:p>
        </w:tc>
        <w:tc>
          <w:tcPr>
            <w:tcW w:w="3614" w:type="dxa"/>
          </w:tcPr>
          <w:p w14:paraId="4D71612D" w14:textId="77777777" w:rsidR="002473FE" w:rsidRPr="00181B33" w:rsidRDefault="002473FE" w:rsidP="00EB4B96">
            <w:pPr>
              <w:pStyle w:val="Textkrper"/>
              <w:rPr>
                <w:color w:val="000000"/>
                <w:sz w:val="16"/>
              </w:rPr>
            </w:pPr>
            <w:r w:rsidRPr="00181B33">
              <w:rPr>
                <w:color w:val="000000"/>
                <w:sz w:val="16"/>
              </w:rPr>
              <w:t>10cm, 1m or 10m, depending on Q_SCALE</w:t>
            </w:r>
          </w:p>
        </w:tc>
      </w:tr>
    </w:tbl>
    <w:p w14:paraId="3C52F960"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 xml:space="preserve">CCPU_L_MAX_SAFE_FRONT_END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44E77E83" w14:textId="77777777" w:rsidTr="00EB4B96">
        <w:tc>
          <w:tcPr>
            <w:tcW w:w="2268" w:type="dxa"/>
          </w:tcPr>
          <w:p w14:paraId="5635B47C"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6559E65E" w14:textId="77777777" w:rsidR="002473FE" w:rsidRPr="00181B33" w:rsidRDefault="002473FE" w:rsidP="00EB4B96">
            <w:pPr>
              <w:pStyle w:val="Textkrper"/>
              <w:rPr>
                <w:color w:val="000000"/>
                <w:sz w:val="16"/>
              </w:rPr>
            </w:pPr>
            <w:r w:rsidRPr="00181B33">
              <w:rPr>
                <w:color w:val="000000"/>
                <w:sz w:val="16"/>
              </w:rPr>
              <w:t>Absolute location of the maximum safe front end of the train</w:t>
            </w:r>
          </w:p>
        </w:tc>
      </w:tr>
      <w:tr w:rsidR="002473FE" w:rsidRPr="00181B33" w14:paraId="53BD8AF6" w14:textId="77777777" w:rsidTr="00EB4B96">
        <w:tc>
          <w:tcPr>
            <w:tcW w:w="2268" w:type="dxa"/>
          </w:tcPr>
          <w:p w14:paraId="7FED43AC"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4C4A26C1"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306DD820" w14:textId="77777777" w:rsidTr="00EB4B96">
        <w:tc>
          <w:tcPr>
            <w:tcW w:w="2268" w:type="dxa"/>
          </w:tcPr>
          <w:p w14:paraId="2988D8D5" w14:textId="77777777" w:rsidR="002473FE" w:rsidRPr="00181B33" w:rsidRDefault="002473FE" w:rsidP="00EB4B96">
            <w:r w:rsidRPr="00181B33">
              <w:rPr>
                <w:b/>
                <w:i/>
                <w:color w:val="000000"/>
                <w:sz w:val="16"/>
              </w:rPr>
              <w:t>Length of variable</w:t>
            </w:r>
          </w:p>
        </w:tc>
        <w:tc>
          <w:tcPr>
            <w:tcW w:w="1914" w:type="dxa"/>
          </w:tcPr>
          <w:p w14:paraId="01F33894"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ACE2708"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1BC50A1"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568213EB" w14:textId="77777777" w:rsidTr="00EB4B96">
        <w:tc>
          <w:tcPr>
            <w:tcW w:w="2268" w:type="dxa"/>
          </w:tcPr>
          <w:p w14:paraId="010920D8" w14:textId="77777777" w:rsidR="002473FE" w:rsidRPr="00181B33" w:rsidRDefault="002473FE" w:rsidP="00EB4B96">
            <w:pPr>
              <w:pStyle w:val="Textkrper"/>
              <w:rPr>
                <w:color w:val="000000"/>
                <w:sz w:val="16"/>
              </w:rPr>
            </w:pPr>
            <w:r w:rsidRPr="00181B33">
              <w:rPr>
                <w:color w:val="000000"/>
                <w:sz w:val="16"/>
              </w:rPr>
              <w:t>16 bits</w:t>
            </w:r>
          </w:p>
        </w:tc>
        <w:tc>
          <w:tcPr>
            <w:tcW w:w="1914" w:type="dxa"/>
          </w:tcPr>
          <w:p w14:paraId="563DA116" w14:textId="77777777" w:rsidR="002473FE" w:rsidRPr="00181B33" w:rsidRDefault="002473FE" w:rsidP="00EB4B96">
            <w:pPr>
              <w:pStyle w:val="Textkrper"/>
              <w:rPr>
                <w:color w:val="000000"/>
                <w:sz w:val="16"/>
              </w:rPr>
            </w:pPr>
            <w:r w:rsidRPr="00181B33">
              <w:rPr>
                <w:color w:val="000000"/>
                <w:sz w:val="16"/>
              </w:rPr>
              <w:t>-327680 m</w:t>
            </w:r>
          </w:p>
        </w:tc>
        <w:tc>
          <w:tcPr>
            <w:tcW w:w="2056" w:type="dxa"/>
          </w:tcPr>
          <w:p w14:paraId="15599FB0" w14:textId="77777777" w:rsidR="002473FE" w:rsidRPr="00181B33" w:rsidRDefault="002473FE" w:rsidP="00EB4B96">
            <w:pPr>
              <w:pStyle w:val="Textkrper"/>
              <w:rPr>
                <w:color w:val="000000"/>
                <w:sz w:val="16"/>
              </w:rPr>
            </w:pPr>
            <w:r w:rsidRPr="00181B33">
              <w:rPr>
                <w:color w:val="000000"/>
                <w:sz w:val="16"/>
              </w:rPr>
              <w:t>327 670 m</w:t>
            </w:r>
          </w:p>
        </w:tc>
        <w:tc>
          <w:tcPr>
            <w:tcW w:w="3614" w:type="dxa"/>
          </w:tcPr>
          <w:p w14:paraId="2A4FE7F3" w14:textId="77777777" w:rsidR="002473FE" w:rsidRPr="00181B33" w:rsidRDefault="002473FE" w:rsidP="00EB4B96">
            <w:pPr>
              <w:pStyle w:val="Textkrper"/>
              <w:rPr>
                <w:color w:val="000000"/>
                <w:sz w:val="16"/>
              </w:rPr>
            </w:pPr>
            <w:r w:rsidRPr="00181B33">
              <w:rPr>
                <w:color w:val="000000"/>
                <w:sz w:val="16"/>
              </w:rPr>
              <w:t>10cm, 1m or 10m, depending on Q_SCALE</w:t>
            </w:r>
          </w:p>
        </w:tc>
      </w:tr>
    </w:tbl>
    <w:p w14:paraId="5742F284"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 xml:space="preserve">CCPU_L_MIN_SAFE_FRONT_END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E40753E" w14:textId="77777777" w:rsidTr="00EB4B96">
        <w:tc>
          <w:tcPr>
            <w:tcW w:w="2268" w:type="dxa"/>
          </w:tcPr>
          <w:p w14:paraId="3E5E8B1E"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4C0BDD95" w14:textId="77777777" w:rsidR="002473FE" w:rsidRPr="00181B33" w:rsidRDefault="002473FE" w:rsidP="00EB4B96">
            <w:pPr>
              <w:pStyle w:val="Textkrper"/>
              <w:rPr>
                <w:color w:val="000000"/>
                <w:sz w:val="16"/>
              </w:rPr>
            </w:pPr>
            <w:r w:rsidRPr="00181B33">
              <w:rPr>
                <w:color w:val="000000"/>
                <w:sz w:val="16"/>
              </w:rPr>
              <w:t>Absolute location of the minimum safe front end of the train</w:t>
            </w:r>
          </w:p>
        </w:tc>
      </w:tr>
      <w:tr w:rsidR="002473FE" w:rsidRPr="00181B33" w14:paraId="0CF0F9A8" w14:textId="77777777" w:rsidTr="00EB4B96">
        <w:tc>
          <w:tcPr>
            <w:tcW w:w="2268" w:type="dxa"/>
          </w:tcPr>
          <w:p w14:paraId="09DEBCBE"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40FB8A2F"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67EDD111" w14:textId="77777777" w:rsidTr="00EB4B96">
        <w:tc>
          <w:tcPr>
            <w:tcW w:w="2268" w:type="dxa"/>
          </w:tcPr>
          <w:p w14:paraId="13A64793" w14:textId="77777777" w:rsidR="002473FE" w:rsidRPr="00181B33" w:rsidRDefault="002473FE" w:rsidP="00EB4B96">
            <w:r w:rsidRPr="00181B33">
              <w:rPr>
                <w:b/>
                <w:i/>
                <w:color w:val="000000"/>
                <w:sz w:val="16"/>
              </w:rPr>
              <w:t>Length of variable</w:t>
            </w:r>
          </w:p>
        </w:tc>
        <w:tc>
          <w:tcPr>
            <w:tcW w:w="1914" w:type="dxa"/>
          </w:tcPr>
          <w:p w14:paraId="6D1485F3"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4763BA48"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57EE3180"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369374E2" w14:textId="77777777" w:rsidTr="00EB4B96">
        <w:tc>
          <w:tcPr>
            <w:tcW w:w="2268" w:type="dxa"/>
          </w:tcPr>
          <w:p w14:paraId="297A63A7" w14:textId="77777777" w:rsidR="002473FE" w:rsidRPr="00181B33" w:rsidRDefault="002473FE" w:rsidP="00EB4B96">
            <w:pPr>
              <w:pStyle w:val="Textkrper"/>
              <w:rPr>
                <w:color w:val="000000"/>
                <w:sz w:val="16"/>
              </w:rPr>
            </w:pPr>
            <w:r w:rsidRPr="00181B33">
              <w:rPr>
                <w:color w:val="000000"/>
                <w:sz w:val="16"/>
              </w:rPr>
              <w:t>16 bits</w:t>
            </w:r>
          </w:p>
        </w:tc>
        <w:tc>
          <w:tcPr>
            <w:tcW w:w="1914" w:type="dxa"/>
          </w:tcPr>
          <w:p w14:paraId="574DB56A" w14:textId="77777777" w:rsidR="002473FE" w:rsidRPr="00181B33" w:rsidRDefault="002473FE" w:rsidP="00EB4B96">
            <w:pPr>
              <w:pStyle w:val="Textkrper"/>
              <w:rPr>
                <w:color w:val="000000"/>
                <w:sz w:val="16"/>
              </w:rPr>
            </w:pPr>
            <w:r w:rsidRPr="00181B33">
              <w:rPr>
                <w:color w:val="000000"/>
                <w:sz w:val="16"/>
              </w:rPr>
              <w:t>-327680 m</w:t>
            </w:r>
          </w:p>
        </w:tc>
        <w:tc>
          <w:tcPr>
            <w:tcW w:w="2056" w:type="dxa"/>
          </w:tcPr>
          <w:p w14:paraId="5B3582BE" w14:textId="77777777" w:rsidR="002473FE" w:rsidRPr="00181B33" w:rsidRDefault="002473FE" w:rsidP="00EB4B96">
            <w:pPr>
              <w:pStyle w:val="Textkrper"/>
              <w:rPr>
                <w:color w:val="000000"/>
                <w:sz w:val="16"/>
              </w:rPr>
            </w:pPr>
            <w:r w:rsidRPr="00181B33">
              <w:rPr>
                <w:color w:val="000000"/>
                <w:sz w:val="16"/>
              </w:rPr>
              <w:t>327 670 m</w:t>
            </w:r>
          </w:p>
        </w:tc>
        <w:tc>
          <w:tcPr>
            <w:tcW w:w="3614" w:type="dxa"/>
          </w:tcPr>
          <w:p w14:paraId="2EE587B2" w14:textId="77777777" w:rsidR="002473FE" w:rsidRPr="00181B33" w:rsidRDefault="002473FE" w:rsidP="00EB4B96">
            <w:pPr>
              <w:pStyle w:val="Textkrper"/>
              <w:rPr>
                <w:color w:val="000000"/>
                <w:sz w:val="16"/>
              </w:rPr>
            </w:pPr>
            <w:r w:rsidRPr="00181B33">
              <w:rPr>
                <w:color w:val="000000"/>
                <w:sz w:val="16"/>
              </w:rPr>
              <w:t>10cm, 1m or 10m, depending on Q_SCALE</w:t>
            </w:r>
          </w:p>
        </w:tc>
      </w:tr>
    </w:tbl>
    <w:p w14:paraId="51F7C4F0"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 xml:space="preserve">CCPU_L_MIN_SAFE_REAR_END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2F7A10F" w14:textId="77777777" w:rsidTr="00EB4B96">
        <w:tc>
          <w:tcPr>
            <w:tcW w:w="2268" w:type="dxa"/>
          </w:tcPr>
          <w:p w14:paraId="294B05ED" w14:textId="77777777" w:rsidR="002473FE" w:rsidRPr="00181B33" w:rsidRDefault="002473FE" w:rsidP="00EB4B96">
            <w:pPr>
              <w:pStyle w:val="Textkrper"/>
              <w:rPr>
                <w:b/>
                <w:i/>
                <w:color w:val="000000"/>
                <w:sz w:val="16"/>
              </w:rPr>
            </w:pPr>
            <w:r w:rsidRPr="00181B33">
              <w:rPr>
                <w:b/>
                <w:i/>
                <w:color w:val="000000"/>
                <w:sz w:val="16"/>
              </w:rPr>
              <w:lastRenderedPageBreak/>
              <w:t>Name</w:t>
            </w:r>
          </w:p>
        </w:tc>
        <w:tc>
          <w:tcPr>
            <w:tcW w:w="7584" w:type="dxa"/>
            <w:gridSpan w:val="3"/>
          </w:tcPr>
          <w:p w14:paraId="3E2F2DAA" w14:textId="77777777" w:rsidR="002473FE" w:rsidRPr="00181B33" w:rsidRDefault="002473FE" w:rsidP="00EB4B96">
            <w:pPr>
              <w:pStyle w:val="Textkrper"/>
              <w:rPr>
                <w:color w:val="000000"/>
                <w:sz w:val="16"/>
              </w:rPr>
            </w:pPr>
            <w:r w:rsidRPr="00181B33">
              <w:rPr>
                <w:color w:val="000000"/>
                <w:sz w:val="16"/>
              </w:rPr>
              <w:t>Absolute location of the minimum safe rear end of the train</w:t>
            </w:r>
          </w:p>
        </w:tc>
      </w:tr>
      <w:tr w:rsidR="002473FE" w:rsidRPr="00181B33" w14:paraId="460DE35D" w14:textId="77777777" w:rsidTr="00EB4B96">
        <w:tc>
          <w:tcPr>
            <w:tcW w:w="2268" w:type="dxa"/>
          </w:tcPr>
          <w:p w14:paraId="60EA8F2B"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18352D8"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55BE2BEE" w14:textId="77777777" w:rsidTr="00EB4B96">
        <w:tc>
          <w:tcPr>
            <w:tcW w:w="2268" w:type="dxa"/>
          </w:tcPr>
          <w:p w14:paraId="1DD837C9" w14:textId="77777777" w:rsidR="002473FE" w:rsidRPr="00181B33" w:rsidRDefault="002473FE" w:rsidP="00EB4B96">
            <w:r w:rsidRPr="00181B33">
              <w:rPr>
                <w:b/>
                <w:i/>
                <w:color w:val="000000"/>
                <w:sz w:val="16"/>
              </w:rPr>
              <w:t>Length of variable</w:t>
            </w:r>
          </w:p>
        </w:tc>
        <w:tc>
          <w:tcPr>
            <w:tcW w:w="1914" w:type="dxa"/>
          </w:tcPr>
          <w:p w14:paraId="0AE0DB10"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F409B66"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1C9686CD"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DBA7246" w14:textId="77777777" w:rsidTr="00EB4B96">
        <w:tc>
          <w:tcPr>
            <w:tcW w:w="2268" w:type="dxa"/>
          </w:tcPr>
          <w:p w14:paraId="7BA831E8" w14:textId="77777777" w:rsidR="002473FE" w:rsidRPr="00181B33" w:rsidRDefault="002473FE" w:rsidP="00EB4B96">
            <w:pPr>
              <w:pStyle w:val="Textkrper"/>
              <w:rPr>
                <w:color w:val="000000"/>
                <w:sz w:val="16"/>
              </w:rPr>
            </w:pPr>
            <w:r w:rsidRPr="00181B33">
              <w:rPr>
                <w:color w:val="000000"/>
                <w:sz w:val="16"/>
              </w:rPr>
              <w:t>16 bits</w:t>
            </w:r>
          </w:p>
        </w:tc>
        <w:tc>
          <w:tcPr>
            <w:tcW w:w="1914" w:type="dxa"/>
          </w:tcPr>
          <w:p w14:paraId="7E8F996C" w14:textId="77777777" w:rsidR="002473FE" w:rsidRPr="00181B33" w:rsidRDefault="002473FE" w:rsidP="00EB4B96">
            <w:pPr>
              <w:pStyle w:val="Textkrper"/>
              <w:rPr>
                <w:color w:val="000000"/>
                <w:sz w:val="16"/>
              </w:rPr>
            </w:pPr>
            <w:r w:rsidRPr="00181B33">
              <w:rPr>
                <w:color w:val="000000"/>
                <w:sz w:val="16"/>
              </w:rPr>
              <w:t xml:space="preserve">-327680 m </w:t>
            </w:r>
          </w:p>
        </w:tc>
        <w:tc>
          <w:tcPr>
            <w:tcW w:w="2056" w:type="dxa"/>
          </w:tcPr>
          <w:p w14:paraId="65FDC615" w14:textId="77777777" w:rsidR="002473FE" w:rsidRPr="00181B33" w:rsidRDefault="002473FE" w:rsidP="00EB4B96">
            <w:pPr>
              <w:pStyle w:val="Textkrper"/>
              <w:rPr>
                <w:color w:val="000000"/>
                <w:sz w:val="16"/>
              </w:rPr>
            </w:pPr>
            <w:r w:rsidRPr="00181B33">
              <w:rPr>
                <w:color w:val="000000"/>
                <w:sz w:val="16"/>
              </w:rPr>
              <w:t>327 670 m</w:t>
            </w:r>
          </w:p>
        </w:tc>
        <w:tc>
          <w:tcPr>
            <w:tcW w:w="3614" w:type="dxa"/>
          </w:tcPr>
          <w:p w14:paraId="53A50B97" w14:textId="77777777" w:rsidR="002473FE" w:rsidRPr="00181B33" w:rsidRDefault="002473FE" w:rsidP="00EB4B96">
            <w:pPr>
              <w:pStyle w:val="Textkrper"/>
              <w:rPr>
                <w:color w:val="000000"/>
                <w:sz w:val="16"/>
              </w:rPr>
            </w:pPr>
            <w:r w:rsidRPr="00181B33">
              <w:rPr>
                <w:color w:val="000000"/>
                <w:sz w:val="16"/>
              </w:rPr>
              <w:t>10cm, 1m or 10m, depending on Q_SCALE</w:t>
            </w:r>
          </w:p>
        </w:tc>
      </w:tr>
    </w:tbl>
    <w:p w14:paraId="74BEE023"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CCPU_LEVEL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2473FE" w:rsidRPr="00181B33" w14:paraId="69DE473F" w14:textId="77777777" w:rsidTr="00EB4B96">
        <w:tc>
          <w:tcPr>
            <w:tcW w:w="2268" w:type="dxa"/>
          </w:tcPr>
          <w:p w14:paraId="59A99088" w14:textId="77777777" w:rsidR="002473FE" w:rsidRPr="00181B33" w:rsidRDefault="002473FE" w:rsidP="00EB4B96">
            <w:pPr>
              <w:pStyle w:val="Textkrper"/>
              <w:rPr>
                <w:i/>
                <w:sz w:val="16"/>
              </w:rPr>
            </w:pPr>
            <w:r w:rsidRPr="00181B33">
              <w:rPr>
                <w:b/>
                <w:i/>
                <w:sz w:val="16"/>
              </w:rPr>
              <w:t>Name</w:t>
            </w:r>
          </w:p>
        </w:tc>
        <w:tc>
          <w:tcPr>
            <w:tcW w:w="7584" w:type="dxa"/>
            <w:gridSpan w:val="3"/>
          </w:tcPr>
          <w:p w14:paraId="591A87F2" w14:textId="77777777" w:rsidR="002473FE" w:rsidRPr="00181B33" w:rsidRDefault="002473FE" w:rsidP="00EB4B96">
            <w:pPr>
              <w:pStyle w:val="Textkrper"/>
              <w:rPr>
                <w:sz w:val="16"/>
              </w:rPr>
            </w:pPr>
            <w:r w:rsidRPr="00181B33">
              <w:rPr>
                <w:sz w:val="16"/>
              </w:rPr>
              <w:t>Current Operating Level</w:t>
            </w:r>
          </w:p>
        </w:tc>
      </w:tr>
      <w:tr w:rsidR="002473FE" w:rsidRPr="00181B33" w14:paraId="58C151E5" w14:textId="77777777" w:rsidTr="00EB4B96">
        <w:tc>
          <w:tcPr>
            <w:tcW w:w="2268" w:type="dxa"/>
          </w:tcPr>
          <w:p w14:paraId="0F603127" w14:textId="77777777" w:rsidR="002473FE" w:rsidRPr="00181B33" w:rsidRDefault="002473FE" w:rsidP="00EB4B96">
            <w:pPr>
              <w:pStyle w:val="Textkrper"/>
              <w:rPr>
                <w:i/>
                <w:sz w:val="16"/>
              </w:rPr>
            </w:pPr>
            <w:r w:rsidRPr="00181B33">
              <w:rPr>
                <w:b/>
                <w:i/>
                <w:sz w:val="16"/>
              </w:rPr>
              <w:t>Description</w:t>
            </w:r>
          </w:p>
        </w:tc>
        <w:tc>
          <w:tcPr>
            <w:tcW w:w="7584" w:type="dxa"/>
            <w:gridSpan w:val="3"/>
          </w:tcPr>
          <w:p w14:paraId="784A62E8" w14:textId="77777777" w:rsidR="002473FE" w:rsidRPr="00181B33" w:rsidRDefault="002473FE" w:rsidP="00EB4B96">
            <w:pPr>
              <w:pStyle w:val="Textkrper"/>
              <w:rPr>
                <w:sz w:val="16"/>
              </w:rPr>
            </w:pPr>
          </w:p>
        </w:tc>
      </w:tr>
      <w:tr w:rsidR="002473FE" w:rsidRPr="00181B33" w14:paraId="41906CE4" w14:textId="77777777" w:rsidTr="00EB4B96">
        <w:tc>
          <w:tcPr>
            <w:tcW w:w="2268" w:type="dxa"/>
          </w:tcPr>
          <w:p w14:paraId="0B6FA286" w14:textId="77777777" w:rsidR="002473FE" w:rsidRPr="00181B33" w:rsidRDefault="002473FE" w:rsidP="00EB4B96">
            <w:pPr>
              <w:pStyle w:val="Textkrper"/>
              <w:rPr>
                <w:b/>
                <w:i/>
                <w:sz w:val="16"/>
              </w:rPr>
            </w:pPr>
            <w:r w:rsidRPr="00181B33">
              <w:rPr>
                <w:b/>
                <w:i/>
                <w:sz w:val="16"/>
              </w:rPr>
              <w:t>Length of variable</w:t>
            </w:r>
          </w:p>
        </w:tc>
        <w:tc>
          <w:tcPr>
            <w:tcW w:w="1914" w:type="dxa"/>
          </w:tcPr>
          <w:p w14:paraId="54BAAA79" w14:textId="77777777" w:rsidR="002473FE" w:rsidRPr="00181B33" w:rsidRDefault="002473FE" w:rsidP="00EB4B96">
            <w:pPr>
              <w:pStyle w:val="Textkrper"/>
              <w:rPr>
                <w:i/>
                <w:sz w:val="16"/>
              </w:rPr>
            </w:pPr>
            <w:r w:rsidRPr="00181B33">
              <w:rPr>
                <w:b/>
                <w:i/>
                <w:sz w:val="16"/>
              </w:rPr>
              <w:t>Minimum Value</w:t>
            </w:r>
          </w:p>
        </w:tc>
        <w:tc>
          <w:tcPr>
            <w:tcW w:w="1985" w:type="dxa"/>
          </w:tcPr>
          <w:p w14:paraId="182ABBDA" w14:textId="77777777" w:rsidR="002473FE" w:rsidRPr="00181B33" w:rsidRDefault="002473FE" w:rsidP="00EB4B96">
            <w:pPr>
              <w:pStyle w:val="Textkrper"/>
              <w:rPr>
                <w:i/>
                <w:sz w:val="16"/>
              </w:rPr>
            </w:pPr>
            <w:r w:rsidRPr="00181B33">
              <w:rPr>
                <w:b/>
                <w:i/>
                <w:sz w:val="16"/>
              </w:rPr>
              <w:t>Maximum Value</w:t>
            </w:r>
          </w:p>
        </w:tc>
        <w:tc>
          <w:tcPr>
            <w:tcW w:w="3685" w:type="dxa"/>
          </w:tcPr>
          <w:p w14:paraId="3A755025" w14:textId="77777777" w:rsidR="002473FE" w:rsidRPr="00181B33" w:rsidRDefault="002473FE" w:rsidP="00EB4B96">
            <w:pPr>
              <w:pStyle w:val="Textkrper"/>
              <w:rPr>
                <w:i/>
                <w:sz w:val="16"/>
              </w:rPr>
            </w:pPr>
            <w:r w:rsidRPr="00181B33">
              <w:rPr>
                <w:b/>
                <w:i/>
                <w:sz w:val="16"/>
              </w:rPr>
              <w:t>Resolution/formula</w:t>
            </w:r>
          </w:p>
        </w:tc>
      </w:tr>
      <w:tr w:rsidR="002473FE" w:rsidRPr="00181B33" w14:paraId="786C2323" w14:textId="77777777" w:rsidTr="00EB4B96">
        <w:tc>
          <w:tcPr>
            <w:tcW w:w="2268" w:type="dxa"/>
          </w:tcPr>
          <w:p w14:paraId="5CAE2B50" w14:textId="77777777" w:rsidR="002473FE" w:rsidRPr="00181B33" w:rsidRDefault="002473FE" w:rsidP="00EB4B96">
            <w:pPr>
              <w:pStyle w:val="Textkrper"/>
              <w:rPr>
                <w:b/>
                <w:sz w:val="16"/>
              </w:rPr>
            </w:pPr>
            <w:bookmarkStart w:id="77" w:name="M_LEVEL"/>
            <w:r w:rsidRPr="00181B33">
              <w:rPr>
                <w:sz w:val="16"/>
              </w:rPr>
              <w:t xml:space="preserve">3 </w:t>
            </w:r>
            <w:bookmarkEnd w:id="77"/>
            <w:r w:rsidRPr="00181B33">
              <w:rPr>
                <w:sz w:val="16"/>
              </w:rPr>
              <w:t>bits</w:t>
            </w:r>
          </w:p>
        </w:tc>
        <w:tc>
          <w:tcPr>
            <w:tcW w:w="1914" w:type="dxa"/>
          </w:tcPr>
          <w:p w14:paraId="20C076A7" w14:textId="77777777" w:rsidR="002473FE" w:rsidRPr="00181B33" w:rsidRDefault="002473FE" w:rsidP="00EB4B96">
            <w:pPr>
              <w:pStyle w:val="Textkrper"/>
              <w:rPr>
                <w:sz w:val="16"/>
              </w:rPr>
            </w:pPr>
          </w:p>
        </w:tc>
        <w:tc>
          <w:tcPr>
            <w:tcW w:w="1985" w:type="dxa"/>
          </w:tcPr>
          <w:p w14:paraId="1294AF4D" w14:textId="77777777" w:rsidR="002473FE" w:rsidRPr="00181B33" w:rsidRDefault="002473FE" w:rsidP="00EB4B96">
            <w:pPr>
              <w:pStyle w:val="Textkrper"/>
              <w:rPr>
                <w:sz w:val="16"/>
              </w:rPr>
            </w:pPr>
          </w:p>
        </w:tc>
        <w:tc>
          <w:tcPr>
            <w:tcW w:w="3685" w:type="dxa"/>
          </w:tcPr>
          <w:p w14:paraId="6D15CD26" w14:textId="77777777" w:rsidR="002473FE" w:rsidRPr="00181B33" w:rsidRDefault="002473FE" w:rsidP="00EB4B96">
            <w:pPr>
              <w:pStyle w:val="Textkrper"/>
              <w:rPr>
                <w:sz w:val="16"/>
              </w:rPr>
            </w:pPr>
          </w:p>
        </w:tc>
      </w:tr>
      <w:tr w:rsidR="002473FE" w:rsidRPr="00181B33" w14:paraId="4417EDE2" w14:textId="77777777" w:rsidTr="00EB4B96">
        <w:trPr>
          <w:cantSplit/>
        </w:trPr>
        <w:tc>
          <w:tcPr>
            <w:tcW w:w="2268" w:type="dxa"/>
            <w:tcBorders>
              <w:top w:val="single" w:sz="6" w:space="0" w:color="auto"/>
              <w:bottom w:val="nil"/>
            </w:tcBorders>
          </w:tcPr>
          <w:p w14:paraId="678CEB20" w14:textId="77777777" w:rsidR="002473FE" w:rsidRPr="00181B33" w:rsidRDefault="002473FE" w:rsidP="00EB4B96">
            <w:pPr>
              <w:pStyle w:val="Textkrper"/>
              <w:rPr>
                <w:b/>
                <w:i/>
                <w:sz w:val="16"/>
              </w:rPr>
            </w:pPr>
            <w:r w:rsidRPr="00181B33">
              <w:rPr>
                <w:b/>
                <w:i/>
                <w:sz w:val="16"/>
              </w:rPr>
              <w:t>Special/Reserved Values</w:t>
            </w:r>
          </w:p>
        </w:tc>
        <w:tc>
          <w:tcPr>
            <w:tcW w:w="1914" w:type="dxa"/>
          </w:tcPr>
          <w:p w14:paraId="24251CBE" w14:textId="77777777" w:rsidR="002473FE" w:rsidRPr="00181B33" w:rsidRDefault="002473FE" w:rsidP="00EB4B96">
            <w:pPr>
              <w:pStyle w:val="Textkrper"/>
              <w:rPr>
                <w:sz w:val="16"/>
              </w:rPr>
            </w:pPr>
            <w:r w:rsidRPr="00181B33">
              <w:rPr>
                <w:sz w:val="16"/>
              </w:rPr>
              <w:t>0</w:t>
            </w:r>
          </w:p>
        </w:tc>
        <w:tc>
          <w:tcPr>
            <w:tcW w:w="5670" w:type="dxa"/>
            <w:gridSpan w:val="2"/>
          </w:tcPr>
          <w:p w14:paraId="3ECC7100" w14:textId="77777777" w:rsidR="002473FE" w:rsidRPr="00181B33" w:rsidRDefault="002473FE" w:rsidP="00EB4B96">
            <w:pPr>
              <w:pStyle w:val="Textkrper"/>
              <w:rPr>
                <w:sz w:val="16"/>
              </w:rPr>
            </w:pPr>
            <w:r w:rsidRPr="00181B33">
              <w:rPr>
                <w:sz w:val="16"/>
              </w:rPr>
              <w:t>Level 0</w:t>
            </w:r>
          </w:p>
        </w:tc>
      </w:tr>
      <w:tr w:rsidR="002473FE" w:rsidRPr="00181B33" w14:paraId="332759E9" w14:textId="77777777" w:rsidTr="00EB4B96">
        <w:trPr>
          <w:cantSplit/>
        </w:trPr>
        <w:tc>
          <w:tcPr>
            <w:tcW w:w="2268" w:type="dxa"/>
            <w:tcBorders>
              <w:top w:val="nil"/>
              <w:bottom w:val="nil"/>
            </w:tcBorders>
          </w:tcPr>
          <w:p w14:paraId="650DCB9E" w14:textId="77777777" w:rsidR="002473FE" w:rsidRPr="00181B33" w:rsidRDefault="002473FE" w:rsidP="00EB4B96">
            <w:pPr>
              <w:pStyle w:val="Textkrper"/>
              <w:rPr>
                <w:b/>
                <w:sz w:val="16"/>
              </w:rPr>
            </w:pPr>
          </w:p>
        </w:tc>
        <w:tc>
          <w:tcPr>
            <w:tcW w:w="1914" w:type="dxa"/>
          </w:tcPr>
          <w:p w14:paraId="5D496867" w14:textId="77777777" w:rsidR="002473FE" w:rsidRPr="00181B33" w:rsidRDefault="002473FE" w:rsidP="00EB4B96">
            <w:pPr>
              <w:pStyle w:val="Textkrper"/>
              <w:rPr>
                <w:sz w:val="16"/>
              </w:rPr>
            </w:pPr>
            <w:r w:rsidRPr="00181B33">
              <w:rPr>
                <w:sz w:val="16"/>
              </w:rPr>
              <w:t>1</w:t>
            </w:r>
          </w:p>
        </w:tc>
        <w:tc>
          <w:tcPr>
            <w:tcW w:w="5670" w:type="dxa"/>
            <w:gridSpan w:val="2"/>
          </w:tcPr>
          <w:p w14:paraId="643728DC" w14:textId="77777777" w:rsidR="002473FE" w:rsidRPr="00181B33" w:rsidRDefault="002473FE" w:rsidP="00EB4B96">
            <w:pPr>
              <w:pStyle w:val="Textkrper"/>
              <w:rPr>
                <w:sz w:val="16"/>
              </w:rPr>
            </w:pPr>
            <w:r w:rsidRPr="00181B33">
              <w:rPr>
                <w:sz w:val="16"/>
              </w:rPr>
              <w:t xml:space="preserve">Level </w:t>
            </w:r>
            <w:r>
              <w:rPr>
                <w:sz w:val="16"/>
              </w:rPr>
              <w:t>NTC</w:t>
            </w:r>
            <w:r w:rsidRPr="00181B33">
              <w:rPr>
                <w:sz w:val="16"/>
              </w:rPr>
              <w:t xml:space="preserve"> specified by </w:t>
            </w:r>
            <w:r>
              <w:rPr>
                <w:sz w:val="16"/>
              </w:rPr>
              <w:t>NID_NTC</w:t>
            </w:r>
          </w:p>
        </w:tc>
      </w:tr>
      <w:tr w:rsidR="002473FE" w:rsidRPr="00181B33" w14:paraId="27B3BAA3" w14:textId="77777777" w:rsidTr="00EB4B96">
        <w:trPr>
          <w:cantSplit/>
        </w:trPr>
        <w:tc>
          <w:tcPr>
            <w:tcW w:w="2268" w:type="dxa"/>
            <w:tcBorders>
              <w:top w:val="nil"/>
              <w:bottom w:val="nil"/>
            </w:tcBorders>
          </w:tcPr>
          <w:p w14:paraId="07B11F42" w14:textId="77777777" w:rsidR="002473FE" w:rsidRPr="00181B33" w:rsidRDefault="002473FE" w:rsidP="00EB4B96">
            <w:pPr>
              <w:pStyle w:val="Textkrper"/>
              <w:rPr>
                <w:b/>
                <w:sz w:val="16"/>
              </w:rPr>
            </w:pPr>
          </w:p>
        </w:tc>
        <w:tc>
          <w:tcPr>
            <w:tcW w:w="1914" w:type="dxa"/>
          </w:tcPr>
          <w:p w14:paraId="3108D1C3" w14:textId="77777777" w:rsidR="002473FE" w:rsidRPr="00181B33" w:rsidRDefault="002473FE" w:rsidP="00EB4B96">
            <w:pPr>
              <w:pStyle w:val="Textkrper"/>
              <w:rPr>
                <w:sz w:val="16"/>
              </w:rPr>
            </w:pPr>
            <w:r w:rsidRPr="00181B33">
              <w:rPr>
                <w:sz w:val="16"/>
              </w:rPr>
              <w:t>2</w:t>
            </w:r>
          </w:p>
        </w:tc>
        <w:tc>
          <w:tcPr>
            <w:tcW w:w="5670" w:type="dxa"/>
            <w:gridSpan w:val="2"/>
          </w:tcPr>
          <w:p w14:paraId="3A63F4D1" w14:textId="77777777" w:rsidR="002473FE" w:rsidRPr="00181B33" w:rsidRDefault="002473FE" w:rsidP="00EB4B96">
            <w:pPr>
              <w:pStyle w:val="Textkrper"/>
              <w:rPr>
                <w:sz w:val="16"/>
              </w:rPr>
            </w:pPr>
            <w:r w:rsidRPr="00181B33">
              <w:rPr>
                <w:sz w:val="16"/>
              </w:rPr>
              <w:t>Level 1</w:t>
            </w:r>
          </w:p>
        </w:tc>
      </w:tr>
      <w:tr w:rsidR="002473FE" w:rsidRPr="00181B33" w14:paraId="500B8BA8" w14:textId="77777777" w:rsidTr="00EB4B96">
        <w:trPr>
          <w:cantSplit/>
        </w:trPr>
        <w:tc>
          <w:tcPr>
            <w:tcW w:w="2268" w:type="dxa"/>
            <w:tcBorders>
              <w:top w:val="nil"/>
              <w:bottom w:val="nil"/>
            </w:tcBorders>
          </w:tcPr>
          <w:p w14:paraId="350BC859" w14:textId="77777777" w:rsidR="002473FE" w:rsidRPr="00181B33" w:rsidRDefault="002473FE" w:rsidP="00EB4B96">
            <w:pPr>
              <w:pStyle w:val="Textkrper"/>
              <w:rPr>
                <w:b/>
                <w:sz w:val="16"/>
              </w:rPr>
            </w:pPr>
          </w:p>
        </w:tc>
        <w:tc>
          <w:tcPr>
            <w:tcW w:w="1914" w:type="dxa"/>
          </w:tcPr>
          <w:p w14:paraId="2011BC9A" w14:textId="77777777" w:rsidR="002473FE" w:rsidRPr="00181B33" w:rsidRDefault="002473FE" w:rsidP="00EB4B96">
            <w:pPr>
              <w:pStyle w:val="Textkrper"/>
              <w:rPr>
                <w:sz w:val="16"/>
              </w:rPr>
            </w:pPr>
            <w:r w:rsidRPr="00181B33">
              <w:rPr>
                <w:sz w:val="16"/>
              </w:rPr>
              <w:t>3</w:t>
            </w:r>
          </w:p>
        </w:tc>
        <w:tc>
          <w:tcPr>
            <w:tcW w:w="5670" w:type="dxa"/>
            <w:gridSpan w:val="2"/>
          </w:tcPr>
          <w:p w14:paraId="637D113F" w14:textId="77777777" w:rsidR="002473FE" w:rsidRPr="00181B33" w:rsidRDefault="002473FE" w:rsidP="00EB4B96">
            <w:pPr>
              <w:pStyle w:val="Textkrper"/>
              <w:rPr>
                <w:sz w:val="16"/>
              </w:rPr>
            </w:pPr>
            <w:r w:rsidRPr="00181B33">
              <w:rPr>
                <w:sz w:val="16"/>
              </w:rPr>
              <w:t>Level 2</w:t>
            </w:r>
          </w:p>
        </w:tc>
      </w:tr>
      <w:tr w:rsidR="002473FE" w:rsidRPr="00181B33" w14:paraId="3E3CABB4" w14:textId="77777777" w:rsidTr="00EB4B96">
        <w:trPr>
          <w:cantSplit/>
        </w:trPr>
        <w:tc>
          <w:tcPr>
            <w:tcW w:w="2268" w:type="dxa"/>
            <w:tcBorders>
              <w:top w:val="nil"/>
              <w:bottom w:val="nil"/>
            </w:tcBorders>
          </w:tcPr>
          <w:p w14:paraId="65F989D7" w14:textId="77777777" w:rsidR="002473FE" w:rsidRPr="00181B33" w:rsidRDefault="002473FE" w:rsidP="00EB4B96">
            <w:pPr>
              <w:pStyle w:val="Textkrper"/>
              <w:rPr>
                <w:b/>
                <w:sz w:val="16"/>
              </w:rPr>
            </w:pPr>
          </w:p>
        </w:tc>
        <w:tc>
          <w:tcPr>
            <w:tcW w:w="1914" w:type="dxa"/>
          </w:tcPr>
          <w:p w14:paraId="3129E6D5" w14:textId="77777777" w:rsidR="002473FE" w:rsidRPr="00181B33" w:rsidRDefault="002473FE" w:rsidP="00EB4B96">
            <w:pPr>
              <w:pStyle w:val="Textkrper"/>
              <w:rPr>
                <w:sz w:val="16"/>
              </w:rPr>
            </w:pPr>
            <w:r w:rsidRPr="00181B33">
              <w:rPr>
                <w:sz w:val="16"/>
              </w:rPr>
              <w:t>4</w:t>
            </w:r>
          </w:p>
        </w:tc>
        <w:tc>
          <w:tcPr>
            <w:tcW w:w="5670" w:type="dxa"/>
            <w:gridSpan w:val="2"/>
          </w:tcPr>
          <w:p w14:paraId="2F89382C" w14:textId="77777777" w:rsidR="002473FE" w:rsidRPr="00181B33" w:rsidRDefault="002473FE" w:rsidP="00EB4B96">
            <w:pPr>
              <w:pStyle w:val="Textkrper"/>
              <w:rPr>
                <w:sz w:val="16"/>
              </w:rPr>
            </w:pPr>
            <w:r w:rsidRPr="00181B33">
              <w:rPr>
                <w:sz w:val="16"/>
              </w:rPr>
              <w:t>Level 3</w:t>
            </w:r>
          </w:p>
        </w:tc>
      </w:tr>
      <w:tr w:rsidR="002473FE" w:rsidRPr="00181B33" w14:paraId="6876C69F" w14:textId="77777777" w:rsidTr="00EB4B96">
        <w:trPr>
          <w:cantSplit/>
        </w:trPr>
        <w:tc>
          <w:tcPr>
            <w:tcW w:w="2268" w:type="dxa"/>
            <w:tcBorders>
              <w:top w:val="nil"/>
              <w:bottom w:val="single" w:sz="12" w:space="0" w:color="auto"/>
            </w:tcBorders>
          </w:tcPr>
          <w:p w14:paraId="3893E950" w14:textId="77777777" w:rsidR="002473FE" w:rsidRPr="00181B33" w:rsidRDefault="002473FE" w:rsidP="00EB4B96">
            <w:pPr>
              <w:pStyle w:val="Textkrper"/>
              <w:rPr>
                <w:b/>
                <w:sz w:val="16"/>
              </w:rPr>
            </w:pPr>
          </w:p>
        </w:tc>
        <w:tc>
          <w:tcPr>
            <w:tcW w:w="1914" w:type="dxa"/>
          </w:tcPr>
          <w:p w14:paraId="1D6A827F" w14:textId="77777777" w:rsidR="002473FE" w:rsidRPr="00181B33" w:rsidRDefault="002473FE" w:rsidP="00EB4B96">
            <w:pPr>
              <w:pStyle w:val="Textkrper"/>
              <w:rPr>
                <w:sz w:val="16"/>
              </w:rPr>
            </w:pPr>
            <w:r w:rsidRPr="00181B33">
              <w:rPr>
                <w:sz w:val="16"/>
              </w:rPr>
              <w:t>5-7</w:t>
            </w:r>
          </w:p>
        </w:tc>
        <w:tc>
          <w:tcPr>
            <w:tcW w:w="5670" w:type="dxa"/>
            <w:gridSpan w:val="2"/>
          </w:tcPr>
          <w:p w14:paraId="1A1D1336" w14:textId="77777777" w:rsidR="002473FE" w:rsidRPr="00181B33" w:rsidRDefault="002473FE" w:rsidP="00EB4B96">
            <w:pPr>
              <w:pStyle w:val="Textkrper"/>
              <w:rPr>
                <w:sz w:val="16"/>
              </w:rPr>
            </w:pPr>
            <w:r w:rsidRPr="00181B33">
              <w:rPr>
                <w:sz w:val="16"/>
              </w:rPr>
              <w:t>Spare</w:t>
            </w:r>
          </w:p>
        </w:tc>
      </w:tr>
    </w:tbl>
    <w:p w14:paraId="2FAEB0F5"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CCPU_M_SIDE_DOOR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2473FE" w:rsidRPr="00181B33" w14:paraId="5209DF65" w14:textId="77777777" w:rsidTr="00EB4B96">
        <w:tc>
          <w:tcPr>
            <w:tcW w:w="2268" w:type="dxa"/>
          </w:tcPr>
          <w:p w14:paraId="5BC76FC2" w14:textId="77777777" w:rsidR="002473FE" w:rsidRPr="00181B33" w:rsidRDefault="002473FE" w:rsidP="00EB4B96">
            <w:pPr>
              <w:pStyle w:val="Textkrper"/>
              <w:rPr>
                <w:i/>
                <w:sz w:val="16"/>
              </w:rPr>
            </w:pPr>
            <w:r w:rsidRPr="00181B33">
              <w:rPr>
                <w:b/>
                <w:i/>
                <w:sz w:val="16"/>
              </w:rPr>
              <w:t>Name</w:t>
            </w:r>
          </w:p>
        </w:tc>
        <w:tc>
          <w:tcPr>
            <w:tcW w:w="7584" w:type="dxa"/>
            <w:gridSpan w:val="3"/>
          </w:tcPr>
          <w:p w14:paraId="0D174DA1" w14:textId="77777777" w:rsidR="002473FE" w:rsidRPr="00181B33" w:rsidRDefault="002473FE" w:rsidP="00EB4B96">
            <w:pPr>
              <w:pStyle w:val="Textkrper"/>
              <w:rPr>
                <w:sz w:val="16"/>
              </w:rPr>
            </w:pPr>
            <w:r w:rsidRPr="00181B33">
              <w:rPr>
                <w:sz w:val="16"/>
              </w:rPr>
              <w:t>Side(s) authorized to be opened inside the allowed area</w:t>
            </w:r>
          </w:p>
        </w:tc>
      </w:tr>
      <w:tr w:rsidR="002473FE" w:rsidRPr="00181B33" w14:paraId="4769464E" w14:textId="77777777" w:rsidTr="00EB4B96">
        <w:tc>
          <w:tcPr>
            <w:tcW w:w="2268" w:type="dxa"/>
          </w:tcPr>
          <w:p w14:paraId="5FCC1196" w14:textId="77777777" w:rsidR="002473FE" w:rsidRPr="00181B33" w:rsidRDefault="002473FE" w:rsidP="00EB4B96">
            <w:pPr>
              <w:pStyle w:val="Textkrper"/>
              <w:rPr>
                <w:i/>
                <w:sz w:val="16"/>
              </w:rPr>
            </w:pPr>
            <w:r w:rsidRPr="00181B33">
              <w:rPr>
                <w:b/>
                <w:i/>
                <w:sz w:val="16"/>
              </w:rPr>
              <w:t>Description</w:t>
            </w:r>
          </w:p>
        </w:tc>
        <w:tc>
          <w:tcPr>
            <w:tcW w:w="7584" w:type="dxa"/>
            <w:gridSpan w:val="3"/>
          </w:tcPr>
          <w:p w14:paraId="32CB96E9" w14:textId="77777777" w:rsidR="002473FE" w:rsidRPr="00181B33" w:rsidRDefault="002473FE" w:rsidP="00EB4B96">
            <w:pPr>
              <w:pStyle w:val="Textkrper"/>
              <w:rPr>
                <w:sz w:val="16"/>
              </w:rPr>
            </w:pPr>
            <w:r w:rsidRPr="00181B33">
              <w:rPr>
                <w:sz w:val="16"/>
              </w:rPr>
              <w:t>/</w:t>
            </w:r>
          </w:p>
        </w:tc>
      </w:tr>
      <w:tr w:rsidR="002473FE" w:rsidRPr="00181B33" w14:paraId="5F48E607" w14:textId="77777777" w:rsidTr="00EB4B96">
        <w:tc>
          <w:tcPr>
            <w:tcW w:w="2268" w:type="dxa"/>
          </w:tcPr>
          <w:p w14:paraId="2CBAFA20" w14:textId="77777777" w:rsidR="002473FE" w:rsidRPr="00181B33" w:rsidRDefault="002473FE" w:rsidP="00EB4B96">
            <w:pPr>
              <w:pStyle w:val="Textkrper"/>
              <w:rPr>
                <w:b/>
                <w:i/>
                <w:sz w:val="16"/>
              </w:rPr>
            </w:pPr>
            <w:r w:rsidRPr="00181B33">
              <w:rPr>
                <w:b/>
                <w:i/>
                <w:sz w:val="16"/>
              </w:rPr>
              <w:t>Length of variable</w:t>
            </w:r>
          </w:p>
        </w:tc>
        <w:tc>
          <w:tcPr>
            <w:tcW w:w="1914" w:type="dxa"/>
          </w:tcPr>
          <w:p w14:paraId="1C1A64A9" w14:textId="77777777" w:rsidR="002473FE" w:rsidRPr="00181B33" w:rsidRDefault="002473FE" w:rsidP="00EB4B96">
            <w:pPr>
              <w:pStyle w:val="Textkrper"/>
              <w:rPr>
                <w:i/>
                <w:sz w:val="16"/>
              </w:rPr>
            </w:pPr>
            <w:r w:rsidRPr="00181B33">
              <w:rPr>
                <w:b/>
                <w:i/>
                <w:sz w:val="16"/>
              </w:rPr>
              <w:t>Minimum Value</w:t>
            </w:r>
          </w:p>
        </w:tc>
        <w:tc>
          <w:tcPr>
            <w:tcW w:w="1985" w:type="dxa"/>
          </w:tcPr>
          <w:p w14:paraId="3B94625D" w14:textId="77777777" w:rsidR="002473FE" w:rsidRPr="00181B33" w:rsidRDefault="002473FE" w:rsidP="00EB4B96">
            <w:pPr>
              <w:pStyle w:val="Textkrper"/>
              <w:rPr>
                <w:i/>
                <w:sz w:val="16"/>
              </w:rPr>
            </w:pPr>
            <w:r w:rsidRPr="00181B33">
              <w:rPr>
                <w:b/>
                <w:i/>
                <w:sz w:val="16"/>
              </w:rPr>
              <w:t>Maximum Value</w:t>
            </w:r>
          </w:p>
        </w:tc>
        <w:tc>
          <w:tcPr>
            <w:tcW w:w="3685" w:type="dxa"/>
          </w:tcPr>
          <w:p w14:paraId="468E61C0" w14:textId="77777777" w:rsidR="002473FE" w:rsidRPr="00181B33" w:rsidRDefault="002473FE" w:rsidP="00EB4B96">
            <w:pPr>
              <w:pStyle w:val="Textkrper"/>
              <w:rPr>
                <w:i/>
                <w:sz w:val="16"/>
              </w:rPr>
            </w:pPr>
            <w:r w:rsidRPr="00181B33">
              <w:rPr>
                <w:b/>
                <w:i/>
                <w:sz w:val="16"/>
              </w:rPr>
              <w:t>Resolution/formula</w:t>
            </w:r>
          </w:p>
        </w:tc>
      </w:tr>
      <w:tr w:rsidR="002473FE" w:rsidRPr="00181B33" w14:paraId="7DC5FF01" w14:textId="77777777" w:rsidTr="00EB4B96">
        <w:tc>
          <w:tcPr>
            <w:tcW w:w="2268" w:type="dxa"/>
          </w:tcPr>
          <w:p w14:paraId="0AAD8E3C" w14:textId="77777777" w:rsidR="002473FE" w:rsidRPr="00181B33" w:rsidRDefault="002473FE" w:rsidP="00EB4B96">
            <w:pPr>
              <w:pStyle w:val="Textkrper"/>
              <w:rPr>
                <w:b/>
                <w:sz w:val="16"/>
              </w:rPr>
            </w:pPr>
            <w:r w:rsidRPr="00181B33">
              <w:rPr>
                <w:sz w:val="16"/>
              </w:rPr>
              <w:t>2 bits</w:t>
            </w:r>
          </w:p>
        </w:tc>
        <w:tc>
          <w:tcPr>
            <w:tcW w:w="1914" w:type="dxa"/>
          </w:tcPr>
          <w:p w14:paraId="3F3658A8" w14:textId="77777777" w:rsidR="002473FE" w:rsidRPr="00181B33" w:rsidRDefault="002473FE" w:rsidP="00EB4B96">
            <w:pPr>
              <w:pStyle w:val="Textkrper"/>
              <w:rPr>
                <w:sz w:val="16"/>
              </w:rPr>
            </w:pPr>
          </w:p>
        </w:tc>
        <w:tc>
          <w:tcPr>
            <w:tcW w:w="1985" w:type="dxa"/>
          </w:tcPr>
          <w:p w14:paraId="22F3FC1A" w14:textId="77777777" w:rsidR="002473FE" w:rsidRPr="00181B33" w:rsidRDefault="002473FE" w:rsidP="00EB4B96">
            <w:pPr>
              <w:pStyle w:val="Textkrper"/>
              <w:rPr>
                <w:sz w:val="16"/>
              </w:rPr>
            </w:pPr>
          </w:p>
        </w:tc>
        <w:tc>
          <w:tcPr>
            <w:tcW w:w="3685" w:type="dxa"/>
          </w:tcPr>
          <w:p w14:paraId="051B2779" w14:textId="77777777" w:rsidR="002473FE" w:rsidRPr="00181B33" w:rsidRDefault="002473FE" w:rsidP="00EB4B96">
            <w:pPr>
              <w:pStyle w:val="Textkrper"/>
              <w:rPr>
                <w:sz w:val="16"/>
              </w:rPr>
            </w:pPr>
          </w:p>
        </w:tc>
      </w:tr>
      <w:tr w:rsidR="002473FE" w:rsidRPr="00181B33" w14:paraId="16DDC034" w14:textId="77777777" w:rsidTr="00EB4B96">
        <w:trPr>
          <w:cantSplit/>
        </w:trPr>
        <w:tc>
          <w:tcPr>
            <w:tcW w:w="2268" w:type="dxa"/>
            <w:tcBorders>
              <w:top w:val="single" w:sz="6" w:space="0" w:color="auto"/>
              <w:bottom w:val="nil"/>
            </w:tcBorders>
          </w:tcPr>
          <w:p w14:paraId="2FD4D674" w14:textId="77777777" w:rsidR="002473FE" w:rsidRPr="00181B33" w:rsidRDefault="002473FE" w:rsidP="00EB4B96">
            <w:pPr>
              <w:pStyle w:val="Textkrper"/>
              <w:rPr>
                <w:b/>
                <w:i/>
                <w:sz w:val="16"/>
              </w:rPr>
            </w:pPr>
            <w:r w:rsidRPr="00181B33">
              <w:rPr>
                <w:b/>
                <w:i/>
                <w:sz w:val="16"/>
              </w:rPr>
              <w:t>Special/Reserved Values</w:t>
            </w:r>
          </w:p>
        </w:tc>
        <w:tc>
          <w:tcPr>
            <w:tcW w:w="1914" w:type="dxa"/>
          </w:tcPr>
          <w:p w14:paraId="1333FB2E" w14:textId="77777777" w:rsidR="002473FE" w:rsidRPr="00181B33" w:rsidRDefault="002473FE" w:rsidP="00EB4B96">
            <w:pPr>
              <w:pStyle w:val="Textkrper"/>
              <w:rPr>
                <w:sz w:val="16"/>
              </w:rPr>
            </w:pPr>
            <w:r w:rsidRPr="00181B33">
              <w:rPr>
                <w:sz w:val="16"/>
              </w:rPr>
              <w:t>0</w:t>
            </w:r>
          </w:p>
        </w:tc>
        <w:tc>
          <w:tcPr>
            <w:tcW w:w="5670" w:type="dxa"/>
            <w:gridSpan w:val="2"/>
          </w:tcPr>
          <w:p w14:paraId="4C37E1C9" w14:textId="77777777" w:rsidR="002473FE" w:rsidRPr="00181B33" w:rsidRDefault="002473FE" w:rsidP="00EB4B96">
            <w:pPr>
              <w:pStyle w:val="Textkrper"/>
              <w:rPr>
                <w:sz w:val="16"/>
              </w:rPr>
            </w:pPr>
            <w:r w:rsidRPr="00181B33">
              <w:rPr>
                <w:sz w:val="16"/>
              </w:rPr>
              <w:t>Door side to open : left</w:t>
            </w:r>
          </w:p>
        </w:tc>
      </w:tr>
      <w:tr w:rsidR="002473FE" w:rsidRPr="00181B33" w14:paraId="5BB5643A" w14:textId="77777777" w:rsidTr="00EB4B96">
        <w:trPr>
          <w:cantSplit/>
        </w:trPr>
        <w:tc>
          <w:tcPr>
            <w:tcW w:w="2268" w:type="dxa"/>
            <w:tcBorders>
              <w:top w:val="nil"/>
              <w:bottom w:val="nil"/>
            </w:tcBorders>
          </w:tcPr>
          <w:p w14:paraId="542338BF" w14:textId="77777777" w:rsidR="002473FE" w:rsidRPr="00181B33" w:rsidRDefault="002473FE" w:rsidP="00EB4B96">
            <w:pPr>
              <w:pStyle w:val="Textkrper"/>
              <w:rPr>
                <w:b/>
                <w:sz w:val="16"/>
              </w:rPr>
            </w:pPr>
          </w:p>
        </w:tc>
        <w:tc>
          <w:tcPr>
            <w:tcW w:w="1914" w:type="dxa"/>
          </w:tcPr>
          <w:p w14:paraId="6644D785" w14:textId="77777777" w:rsidR="002473FE" w:rsidRPr="00181B33" w:rsidRDefault="002473FE" w:rsidP="00EB4B96">
            <w:pPr>
              <w:pStyle w:val="Textkrper"/>
              <w:rPr>
                <w:sz w:val="16"/>
              </w:rPr>
            </w:pPr>
            <w:r w:rsidRPr="00181B33">
              <w:rPr>
                <w:sz w:val="16"/>
              </w:rPr>
              <w:t>1</w:t>
            </w:r>
          </w:p>
        </w:tc>
        <w:tc>
          <w:tcPr>
            <w:tcW w:w="5670" w:type="dxa"/>
            <w:gridSpan w:val="2"/>
          </w:tcPr>
          <w:p w14:paraId="7A0CE4E0" w14:textId="77777777" w:rsidR="002473FE" w:rsidRPr="00181B33" w:rsidRDefault="002473FE" w:rsidP="00EB4B96">
            <w:pPr>
              <w:pStyle w:val="Textkrper"/>
              <w:rPr>
                <w:sz w:val="16"/>
              </w:rPr>
            </w:pPr>
            <w:r w:rsidRPr="00181B33">
              <w:rPr>
                <w:sz w:val="16"/>
              </w:rPr>
              <w:t>Door side to open : right</w:t>
            </w:r>
          </w:p>
        </w:tc>
      </w:tr>
      <w:tr w:rsidR="002473FE" w:rsidRPr="00181B33" w14:paraId="63C7F416" w14:textId="77777777" w:rsidTr="00EB4B96">
        <w:trPr>
          <w:cantSplit/>
        </w:trPr>
        <w:tc>
          <w:tcPr>
            <w:tcW w:w="2268" w:type="dxa"/>
            <w:tcBorders>
              <w:top w:val="nil"/>
              <w:bottom w:val="nil"/>
            </w:tcBorders>
          </w:tcPr>
          <w:p w14:paraId="58D2F2D7" w14:textId="77777777" w:rsidR="002473FE" w:rsidRPr="00181B33" w:rsidRDefault="002473FE" w:rsidP="00EB4B96">
            <w:pPr>
              <w:pStyle w:val="Textkrper"/>
              <w:rPr>
                <w:b/>
                <w:sz w:val="16"/>
              </w:rPr>
            </w:pPr>
          </w:p>
        </w:tc>
        <w:tc>
          <w:tcPr>
            <w:tcW w:w="1914" w:type="dxa"/>
          </w:tcPr>
          <w:p w14:paraId="2FBAFFEB" w14:textId="77777777" w:rsidR="002473FE" w:rsidRPr="00181B33" w:rsidRDefault="002473FE" w:rsidP="00EB4B96">
            <w:pPr>
              <w:pStyle w:val="Textkrper"/>
              <w:rPr>
                <w:sz w:val="16"/>
              </w:rPr>
            </w:pPr>
            <w:r w:rsidRPr="00181B33">
              <w:rPr>
                <w:sz w:val="16"/>
              </w:rPr>
              <w:t>2</w:t>
            </w:r>
          </w:p>
        </w:tc>
        <w:tc>
          <w:tcPr>
            <w:tcW w:w="5670" w:type="dxa"/>
            <w:gridSpan w:val="2"/>
          </w:tcPr>
          <w:p w14:paraId="33F89DBC" w14:textId="77777777" w:rsidR="002473FE" w:rsidRPr="00181B33" w:rsidRDefault="002473FE" w:rsidP="00EB4B96">
            <w:pPr>
              <w:pStyle w:val="Textkrper"/>
              <w:rPr>
                <w:sz w:val="16"/>
              </w:rPr>
            </w:pPr>
            <w:r w:rsidRPr="00181B33">
              <w:rPr>
                <w:sz w:val="16"/>
              </w:rPr>
              <w:t>Door side to open : both</w:t>
            </w:r>
          </w:p>
        </w:tc>
      </w:tr>
      <w:tr w:rsidR="002473FE" w:rsidRPr="00181B33" w14:paraId="79D00B10" w14:textId="77777777" w:rsidTr="00EB4B96">
        <w:trPr>
          <w:cantSplit/>
        </w:trPr>
        <w:tc>
          <w:tcPr>
            <w:tcW w:w="2268" w:type="dxa"/>
            <w:tcBorders>
              <w:top w:val="nil"/>
              <w:bottom w:val="single" w:sz="12" w:space="0" w:color="auto"/>
            </w:tcBorders>
          </w:tcPr>
          <w:p w14:paraId="08EBD214" w14:textId="77777777" w:rsidR="002473FE" w:rsidRPr="00181B33" w:rsidRDefault="002473FE" w:rsidP="00EB4B96">
            <w:pPr>
              <w:pStyle w:val="Textkrper"/>
              <w:rPr>
                <w:b/>
                <w:sz w:val="16"/>
              </w:rPr>
            </w:pPr>
          </w:p>
        </w:tc>
        <w:tc>
          <w:tcPr>
            <w:tcW w:w="1914" w:type="dxa"/>
          </w:tcPr>
          <w:p w14:paraId="59E6F3D3" w14:textId="77777777" w:rsidR="002473FE" w:rsidRPr="00181B33" w:rsidRDefault="002473FE" w:rsidP="00EB4B96">
            <w:pPr>
              <w:pStyle w:val="Textkrper"/>
              <w:rPr>
                <w:sz w:val="16"/>
              </w:rPr>
            </w:pPr>
            <w:r w:rsidRPr="00181B33">
              <w:rPr>
                <w:sz w:val="16"/>
              </w:rPr>
              <w:t>3</w:t>
            </w:r>
          </w:p>
        </w:tc>
        <w:tc>
          <w:tcPr>
            <w:tcW w:w="5670" w:type="dxa"/>
            <w:gridSpan w:val="2"/>
          </w:tcPr>
          <w:p w14:paraId="0C24C617" w14:textId="77777777" w:rsidR="002473FE" w:rsidRPr="00181B33" w:rsidRDefault="002473FE" w:rsidP="00EB4B96">
            <w:pPr>
              <w:pStyle w:val="Textkrper"/>
              <w:rPr>
                <w:sz w:val="16"/>
              </w:rPr>
            </w:pPr>
            <w:r w:rsidRPr="00181B33">
              <w:rPr>
                <w:sz w:val="16"/>
              </w:rPr>
              <w:t>Spare</w:t>
            </w:r>
          </w:p>
        </w:tc>
      </w:tr>
    </w:tbl>
    <w:p w14:paraId="3D45532F"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CCPU_M_TRACTION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0F132E50" w14:textId="77777777" w:rsidTr="00EB4B96">
        <w:tc>
          <w:tcPr>
            <w:tcW w:w="2268" w:type="dxa"/>
          </w:tcPr>
          <w:p w14:paraId="2794FAFB"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196D3EE9" w14:textId="77777777" w:rsidR="002473FE" w:rsidRPr="00181B33" w:rsidRDefault="002473FE" w:rsidP="00EB4B96">
            <w:pPr>
              <w:pStyle w:val="Textkrper"/>
              <w:rPr>
                <w:color w:val="000000"/>
                <w:sz w:val="16"/>
              </w:rPr>
            </w:pPr>
            <w:r w:rsidRPr="00181B33">
              <w:rPr>
                <w:color w:val="000000"/>
                <w:sz w:val="16"/>
              </w:rPr>
              <w:t>Type of traction</w:t>
            </w:r>
          </w:p>
        </w:tc>
      </w:tr>
      <w:tr w:rsidR="002473FE" w:rsidRPr="00181B33" w14:paraId="0FDCC3DC" w14:textId="77777777" w:rsidTr="00EB4B96">
        <w:tc>
          <w:tcPr>
            <w:tcW w:w="2268" w:type="dxa"/>
          </w:tcPr>
          <w:p w14:paraId="6DE47958"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71100D57" w14:textId="77777777" w:rsidR="002473FE" w:rsidRPr="00181B33" w:rsidRDefault="002473FE" w:rsidP="00EB4B96">
            <w:pPr>
              <w:pStyle w:val="Textkrper"/>
              <w:rPr>
                <w:color w:val="000000"/>
                <w:sz w:val="16"/>
              </w:rPr>
            </w:pPr>
            <w:r w:rsidRPr="00181B33">
              <w:rPr>
                <w:color w:val="000000"/>
                <w:sz w:val="16"/>
              </w:rPr>
              <w:t>See subset 026,  chapter 7, variable M_TRACTION</w:t>
            </w:r>
          </w:p>
        </w:tc>
      </w:tr>
      <w:tr w:rsidR="002473FE" w:rsidRPr="00181B33" w14:paraId="1FB6D2DA" w14:textId="77777777" w:rsidTr="00EB4B96">
        <w:tc>
          <w:tcPr>
            <w:tcW w:w="2268" w:type="dxa"/>
          </w:tcPr>
          <w:p w14:paraId="23528F23" w14:textId="77777777" w:rsidR="002473FE" w:rsidRPr="00181B33" w:rsidRDefault="002473FE" w:rsidP="00EB4B96">
            <w:r w:rsidRPr="00181B33">
              <w:rPr>
                <w:b/>
                <w:i/>
                <w:color w:val="000000"/>
                <w:sz w:val="16"/>
              </w:rPr>
              <w:t>Length of variable</w:t>
            </w:r>
          </w:p>
        </w:tc>
        <w:tc>
          <w:tcPr>
            <w:tcW w:w="1914" w:type="dxa"/>
          </w:tcPr>
          <w:p w14:paraId="3149FEBE"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7EBE8E5E"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F68BA0F"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F19B67B" w14:textId="77777777" w:rsidTr="00EB4B96">
        <w:tc>
          <w:tcPr>
            <w:tcW w:w="2268" w:type="dxa"/>
          </w:tcPr>
          <w:p w14:paraId="43C3C358" w14:textId="77777777" w:rsidR="002473FE" w:rsidRPr="00181B33" w:rsidRDefault="002473FE" w:rsidP="00EB4B96">
            <w:pPr>
              <w:pStyle w:val="Textkrper"/>
              <w:rPr>
                <w:color w:val="000000"/>
                <w:sz w:val="16"/>
              </w:rPr>
            </w:pPr>
            <w:r w:rsidRPr="00181B33">
              <w:rPr>
                <w:color w:val="000000"/>
                <w:sz w:val="16"/>
              </w:rPr>
              <w:t>8 bits</w:t>
            </w:r>
          </w:p>
        </w:tc>
        <w:tc>
          <w:tcPr>
            <w:tcW w:w="1914" w:type="dxa"/>
          </w:tcPr>
          <w:p w14:paraId="4829F21E" w14:textId="77777777" w:rsidR="002473FE" w:rsidRPr="00181B33" w:rsidRDefault="002473FE" w:rsidP="00EB4B96">
            <w:pPr>
              <w:pStyle w:val="Textkrper"/>
              <w:rPr>
                <w:color w:val="000000"/>
                <w:sz w:val="16"/>
              </w:rPr>
            </w:pPr>
            <w:r w:rsidRPr="00181B33">
              <w:rPr>
                <w:color w:val="000000"/>
                <w:sz w:val="16"/>
              </w:rPr>
              <w:t>0</w:t>
            </w:r>
          </w:p>
        </w:tc>
        <w:tc>
          <w:tcPr>
            <w:tcW w:w="2056" w:type="dxa"/>
          </w:tcPr>
          <w:p w14:paraId="0C3A3900" w14:textId="77777777" w:rsidR="002473FE" w:rsidRPr="00181B33" w:rsidRDefault="002473FE" w:rsidP="00EB4B96">
            <w:pPr>
              <w:pStyle w:val="Textkrper"/>
              <w:rPr>
                <w:color w:val="000000"/>
                <w:sz w:val="16"/>
              </w:rPr>
            </w:pPr>
            <w:r w:rsidRPr="00181B33">
              <w:rPr>
                <w:color w:val="000000"/>
                <w:sz w:val="16"/>
              </w:rPr>
              <w:t>255</w:t>
            </w:r>
          </w:p>
        </w:tc>
        <w:tc>
          <w:tcPr>
            <w:tcW w:w="3614" w:type="dxa"/>
          </w:tcPr>
          <w:p w14:paraId="30A96F25" w14:textId="77777777" w:rsidR="002473FE" w:rsidRPr="00181B33" w:rsidRDefault="002473FE" w:rsidP="00EB4B96">
            <w:pPr>
              <w:pStyle w:val="Textkrper"/>
              <w:rPr>
                <w:color w:val="000000"/>
                <w:sz w:val="16"/>
              </w:rPr>
            </w:pPr>
            <w:r w:rsidRPr="00181B33">
              <w:rPr>
                <w:color w:val="000000"/>
                <w:sz w:val="16"/>
              </w:rPr>
              <w:t>1</w:t>
            </w:r>
          </w:p>
        </w:tc>
      </w:tr>
      <w:tr w:rsidR="002473FE" w:rsidRPr="00181B33" w14:paraId="57F15C67" w14:textId="77777777" w:rsidTr="00EB4B96">
        <w:tc>
          <w:tcPr>
            <w:tcW w:w="2268" w:type="dxa"/>
            <w:tcBorders>
              <w:top w:val="nil"/>
              <w:bottom w:val="single" w:sz="12" w:space="0" w:color="auto"/>
            </w:tcBorders>
          </w:tcPr>
          <w:p w14:paraId="487A76EF"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1D31782E" w14:textId="77777777" w:rsidR="002473FE" w:rsidRPr="00181B33" w:rsidRDefault="002473FE" w:rsidP="00EB4B96">
            <w:pPr>
              <w:pStyle w:val="Textkrper"/>
              <w:rPr>
                <w:color w:val="000000"/>
                <w:sz w:val="16"/>
              </w:rPr>
            </w:pPr>
          </w:p>
        </w:tc>
        <w:tc>
          <w:tcPr>
            <w:tcW w:w="5670" w:type="dxa"/>
            <w:gridSpan w:val="2"/>
          </w:tcPr>
          <w:p w14:paraId="0DDC4FE2" w14:textId="77777777" w:rsidR="002473FE" w:rsidRPr="00181B33" w:rsidRDefault="002473FE" w:rsidP="00EB4B96">
            <w:pPr>
              <w:pStyle w:val="Textkrper"/>
              <w:rPr>
                <w:color w:val="000000"/>
                <w:sz w:val="16"/>
              </w:rPr>
            </w:pPr>
          </w:p>
        </w:tc>
      </w:tr>
    </w:tbl>
    <w:p w14:paraId="6172CA4F"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CCPU_MODE</w:t>
      </w:r>
    </w:p>
    <w:tbl>
      <w:tblPr>
        <w:tblW w:w="0" w:type="auto"/>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7305EDD" w14:textId="77777777" w:rsidTr="00EB4B96">
        <w:trPr>
          <w:cantSplit/>
        </w:trPr>
        <w:tc>
          <w:tcPr>
            <w:tcW w:w="2268" w:type="dxa"/>
            <w:tcBorders>
              <w:top w:val="single" w:sz="12" w:space="0" w:color="auto"/>
              <w:bottom w:val="single" w:sz="6" w:space="0" w:color="auto"/>
              <w:right w:val="single" w:sz="6" w:space="0" w:color="auto"/>
            </w:tcBorders>
          </w:tcPr>
          <w:p w14:paraId="0BC83250"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Borders>
              <w:top w:val="single" w:sz="12" w:space="0" w:color="auto"/>
              <w:left w:val="single" w:sz="6" w:space="0" w:color="auto"/>
              <w:bottom w:val="single" w:sz="6" w:space="0" w:color="auto"/>
            </w:tcBorders>
          </w:tcPr>
          <w:p w14:paraId="1A3ED2F9" w14:textId="77777777" w:rsidR="002473FE" w:rsidRPr="00181B33" w:rsidRDefault="002473FE" w:rsidP="00EB4B96">
            <w:pPr>
              <w:pStyle w:val="Textkrper"/>
              <w:rPr>
                <w:color w:val="000000"/>
                <w:sz w:val="16"/>
              </w:rPr>
            </w:pPr>
            <w:r w:rsidRPr="00181B33">
              <w:rPr>
                <w:color w:val="000000"/>
                <w:sz w:val="16"/>
              </w:rPr>
              <w:t>Generic Onboard operating mode</w:t>
            </w:r>
          </w:p>
        </w:tc>
      </w:tr>
      <w:tr w:rsidR="002473FE" w:rsidRPr="00181B33" w14:paraId="405D4718" w14:textId="77777777" w:rsidTr="00EB4B96">
        <w:trPr>
          <w:cantSplit/>
        </w:trPr>
        <w:tc>
          <w:tcPr>
            <w:tcW w:w="2268" w:type="dxa"/>
            <w:tcBorders>
              <w:top w:val="single" w:sz="6" w:space="0" w:color="auto"/>
              <w:bottom w:val="single" w:sz="6" w:space="0" w:color="auto"/>
              <w:right w:val="single" w:sz="6" w:space="0" w:color="auto"/>
            </w:tcBorders>
          </w:tcPr>
          <w:p w14:paraId="15B43E45"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Borders>
              <w:top w:val="single" w:sz="6" w:space="0" w:color="auto"/>
              <w:left w:val="single" w:sz="6" w:space="0" w:color="auto"/>
              <w:bottom w:val="single" w:sz="6" w:space="0" w:color="auto"/>
            </w:tcBorders>
          </w:tcPr>
          <w:p w14:paraId="3EC5ABD1" w14:textId="77777777" w:rsidR="002473FE" w:rsidRPr="00181B33" w:rsidRDefault="002473FE" w:rsidP="00EB4B96">
            <w:pPr>
              <w:pStyle w:val="Textkrper"/>
              <w:rPr>
                <w:color w:val="000000"/>
                <w:sz w:val="16"/>
              </w:rPr>
            </w:pPr>
          </w:p>
        </w:tc>
      </w:tr>
      <w:tr w:rsidR="002473FE" w:rsidRPr="00181B33" w14:paraId="30474E0B" w14:textId="77777777" w:rsidTr="00EB4B96">
        <w:trPr>
          <w:cantSplit/>
        </w:trPr>
        <w:tc>
          <w:tcPr>
            <w:tcW w:w="2268" w:type="dxa"/>
            <w:tcBorders>
              <w:top w:val="single" w:sz="6" w:space="0" w:color="auto"/>
              <w:bottom w:val="single" w:sz="6" w:space="0" w:color="auto"/>
              <w:right w:val="single" w:sz="6" w:space="0" w:color="auto"/>
            </w:tcBorders>
          </w:tcPr>
          <w:p w14:paraId="557D3936" w14:textId="77777777" w:rsidR="002473FE" w:rsidRPr="00181B33" w:rsidRDefault="002473FE" w:rsidP="00EB4B96">
            <w:r w:rsidRPr="00181B33">
              <w:rPr>
                <w:b/>
                <w:i/>
                <w:color w:val="000000"/>
                <w:sz w:val="16"/>
              </w:rPr>
              <w:t>Length of variable</w:t>
            </w:r>
          </w:p>
        </w:tc>
        <w:tc>
          <w:tcPr>
            <w:tcW w:w="1914" w:type="dxa"/>
            <w:tcBorders>
              <w:top w:val="single" w:sz="6" w:space="0" w:color="auto"/>
              <w:left w:val="single" w:sz="6" w:space="0" w:color="auto"/>
              <w:bottom w:val="single" w:sz="6" w:space="0" w:color="auto"/>
            </w:tcBorders>
          </w:tcPr>
          <w:p w14:paraId="4008B01F"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Borders>
              <w:top w:val="single" w:sz="6" w:space="0" w:color="auto"/>
              <w:left w:val="single" w:sz="6" w:space="0" w:color="auto"/>
              <w:bottom w:val="single" w:sz="6" w:space="0" w:color="auto"/>
            </w:tcBorders>
          </w:tcPr>
          <w:p w14:paraId="2859777F"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Borders>
              <w:top w:val="single" w:sz="6" w:space="0" w:color="auto"/>
              <w:left w:val="single" w:sz="6" w:space="0" w:color="auto"/>
              <w:bottom w:val="single" w:sz="6" w:space="0" w:color="auto"/>
            </w:tcBorders>
          </w:tcPr>
          <w:p w14:paraId="0B49FBA3"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506AF7ED" w14:textId="77777777" w:rsidTr="00EB4B96">
        <w:trPr>
          <w:cantSplit/>
        </w:trPr>
        <w:tc>
          <w:tcPr>
            <w:tcW w:w="2268" w:type="dxa"/>
            <w:tcBorders>
              <w:top w:val="single" w:sz="6" w:space="0" w:color="auto"/>
              <w:bottom w:val="single" w:sz="6" w:space="0" w:color="auto"/>
              <w:right w:val="single" w:sz="6" w:space="0" w:color="auto"/>
            </w:tcBorders>
          </w:tcPr>
          <w:p w14:paraId="3A89CDD2" w14:textId="77777777" w:rsidR="002473FE" w:rsidRPr="00181B33" w:rsidRDefault="002473FE" w:rsidP="00EB4B96">
            <w:pPr>
              <w:pStyle w:val="Textkrper"/>
              <w:rPr>
                <w:color w:val="000000"/>
                <w:sz w:val="16"/>
              </w:rPr>
            </w:pPr>
            <w:bookmarkStart w:id="78" w:name="_Hlt470345103"/>
            <w:bookmarkStart w:id="79" w:name="M_MODE"/>
            <w:bookmarkEnd w:id="78"/>
            <w:r w:rsidRPr="00181B33">
              <w:rPr>
                <w:color w:val="000000"/>
                <w:sz w:val="16"/>
              </w:rPr>
              <w:t xml:space="preserve">4 </w:t>
            </w:r>
            <w:bookmarkEnd w:id="79"/>
            <w:r w:rsidRPr="00181B33">
              <w:rPr>
                <w:color w:val="000000"/>
                <w:sz w:val="16"/>
              </w:rPr>
              <w:t>bits</w:t>
            </w:r>
          </w:p>
        </w:tc>
        <w:tc>
          <w:tcPr>
            <w:tcW w:w="1914" w:type="dxa"/>
            <w:tcBorders>
              <w:top w:val="single" w:sz="6" w:space="0" w:color="auto"/>
              <w:left w:val="single" w:sz="6" w:space="0" w:color="auto"/>
              <w:bottom w:val="single" w:sz="6" w:space="0" w:color="auto"/>
            </w:tcBorders>
          </w:tcPr>
          <w:p w14:paraId="53A9B240" w14:textId="77777777" w:rsidR="002473FE" w:rsidRPr="00181B33" w:rsidRDefault="002473FE" w:rsidP="00EB4B96">
            <w:pPr>
              <w:pStyle w:val="Textkrper"/>
              <w:rPr>
                <w:color w:val="000000"/>
                <w:sz w:val="16"/>
              </w:rPr>
            </w:pPr>
          </w:p>
        </w:tc>
        <w:tc>
          <w:tcPr>
            <w:tcW w:w="2056" w:type="dxa"/>
            <w:tcBorders>
              <w:top w:val="single" w:sz="6" w:space="0" w:color="auto"/>
              <w:left w:val="single" w:sz="6" w:space="0" w:color="auto"/>
              <w:bottom w:val="single" w:sz="6" w:space="0" w:color="auto"/>
            </w:tcBorders>
          </w:tcPr>
          <w:p w14:paraId="30282D99" w14:textId="77777777" w:rsidR="002473FE" w:rsidRPr="00181B33" w:rsidRDefault="002473FE" w:rsidP="00EB4B96">
            <w:pPr>
              <w:pStyle w:val="Textkrper"/>
              <w:rPr>
                <w:color w:val="000000"/>
                <w:sz w:val="16"/>
              </w:rPr>
            </w:pPr>
          </w:p>
        </w:tc>
        <w:tc>
          <w:tcPr>
            <w:tcW w:w="3614" w:type="dxa"/>
            <w:tcBorders>
              <w:top w:val="single" w:sz="6" w:space="0" w:color="auto"/>
              <w:left w:val="single" w:sz="6" w:space="0" w:color="auto"/>
              <w:bottom w:val="single" w:sz="6" w:space="0" w:color="auto"/>
            </w:tcBorders>
          </w:tcPr>
          <w:p w14:paraId="106A1316" w14:textId="77777777" w:rsidR="002473FE" w:rsidRPr="00181B33" w:rsidRDefault="002473FE" w:rsidP="00EB4B96">
            <w:pPr>
              <w:pStyle w:val="Textkrper"/>
              <w:rPr>
                <w:color w:val="000000"/>
                <w:sz w:val="16"/>
              </w:rPr>
            </w:pPr>
          </w:p>
        </w:tc>
      </w:tr>
      <w:tr w:rsidR="002473FE" w:rsidRPr="00181B33" w14:paraId="1DB8C3A5" w14:textId="77777777" w:rsidTr="00EB4B96">
        <w:trPr>
          <w:cantSplit/>
        </w:trPr>
        <w:tc>
          <w:tcPr>
            <w:tcW w:w="2268" w:type="dxa"/>
            <w:tcBorders>
              <w:top w:val="single" w:sz="6" w:space="0" w:color="auto"/>
              <w:bottom w:val="nil"/>
              <w:right w:val="single" w:sz="6" w:space="0" w:color="auto"/>
            </w:tcBorders>
          </w:tcPr>
          <w:p w14:paraId="32B61D22"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Borders>
              <w:top w:val="single" w:sz="6" w:space="0" w:color="auto"/>
              <w:bottom w:val="single" w:sz="6" w:space="0" w:color="auto"/>
              <w:right w:val="nil"/>
            </w:tcBorders>
          </w:tcPr>
          <w:p w14:paraId="0F88799F"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Borders>
              <w:top w:val="single" w:sz="6" w:space="0" w:color="auto"/>
              <w:left w:val="single" w:sz="6" w:space="0" w:color="auto"/>
              <w:bottom w:val="single" w:sz="6" w:space="0" w:color="auto"/>
            </w:tcBorders>
          </w:tcPr>
          <w:p w14:paraId="01AE7B31" w14:textId="77777777" w:rsidR="002473FE" w:rsidRPr="00181B33" w:rsidRDefault="002473FE" w:rsidP="00EB4B96">
            <w:pPr>
              <w:pStyle w:val="Textkrper"/>
              <w:rPr>
                <w:color w:val="000000"/>
                <w:sz w:val="16"/>
              </w:rPr>
            </w:pPr>
            <w:r w:rsidRPr="00181B33">
              <w:rPr>
                <w:color w:val="000000"/>
                <w:sz w:val="16"/>
              </w:rPr>
              <w:t>Full Supervision</w:t>
            </w:r>
          </w:p>
        </w:tc>
      </w:tr>
      <w:tr w:rsidR="002473FE" w:rsidRPr="00181B33" w14:paraId="46711938" w14:textId="77777777" w:rsidTr="00EB4B96">
        <w:trPr>
          <w:cantSplit/>
        </w:trPr>
        <w:tc>
          <w:tcPr>
            <w:tcW w:w="2268" w:type="dxa"/>
            <w:tcBorders>
              <w:top w:val="nil"/>
              <w:bottom w:val="nil"/>
              <w:right w:val="single" w:sz="6" w:space="0" w:color="auto"/>
            </w:tcBorders>
          </w:tcPr>
          <w:p w14:paraId="5436574D"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43C004F5"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Borders>
              <w:top w:val="single" w:sz="6" w:space="0" w:color="auto"/>
              <w:left w:val="single" w:sz="6" w:space="0" w:color="auto"/>
              <w:bottom w:val="single" w:sz="6" w:space="0" w:color="auto"/>
            </w:tcBorders>
          </w:tcPr>
          <w:p w14:paraId="388AF8A1" w14:textId="77777777" w:rsidR="002473FE" w:rsidRPr="00181B33" w:rsidRDefault="002473FE" w:rsidP="00EB4B96">
            <w:pPr>
              <w:pStyle w:val="Textkrper"/>
              <w:rPr>
                <w:color w:val="000000"/>
                <w:sz w:val="16"/>
              </w:rPr>
            </w:pPr>
            <w:r w:rsidRPr="00181B33">
              <w:rPr>
                <w:color w:val="000000"/>
                <w:sz w:val="16"/>
              </w:rPr>
              <w:t>On Sight</w:t>
            </w:r>
          </w:p>
        </w:tc>
      </w:tr>
      <w:tr w:rsidR="002473FE" w:rsidRPr="00181B33" w14:paraId="57545718" w14:textId="77777777" w:rsidTr="00EB4B96">
        <w:trPr>
          <w:cantSplit/>
        </w:trPr>
        <w:tc>
          <w:tcPr>
            <w:tcW w:w="2268" w:type="dxa"/>
            <w:tcBorders>
              <w:top w:val="nil"/>
              <w:bottom w:val="nil"/>
              <w:right w:val="single" w:sz="6" w:space="0" w:color="auto"/>
            </w:tcBorders>
          </w:tcPr>
          <w:p w14:paraId="7BE16649"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111E02C5"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Borders>
              <w:top w:val="single" w:sz="6" w:space="0" w:color="auto"/>
              <w:left w:val="single" w:sz="6" w:space="0" w:color="auto"/>
              <w:bottom w:val="single" w:sz="6" w:space="0" w:color="auto"/>
            </w:tcBorders>
          </w:tcPr>
          <w:p w14:paraId="475D09F8" w14:textId="77777777" w:rsidR="002473FE" w:rsidRPr="00181B33" w:rsidRDefault="002473FE" w:rsidP="00EB4B96">
            <w:pPr>
              <w:pStyle w:val="Textkrper"/>
              <w:rPr>
                <w:color w:val="000000"/>
                <w:sz w:val="16"/>
              </w:rPr>
            </w:pPr>
            <w:r w:rsidRPr="00181B33">
              <w:rPr>
                <w:color w:val="000000"/>
                <w:sz w:val="16"/>
              </w:rPr>
              <w:t>Staff Responsible</w:t>
            </w:r>
          </w:p>
        </w:tc>
      </w:tr>
      <w:tr w:rsidR="002473FE" w:rsidRPr="00181B33" w14:paraId="379B038F" w14:textId="77777777" w:rsidTr="00EB4B96">
        <w:trPr>
          <w:cantSplit/>
        </w:trPr>
        <w:tc>
          <w:tcPr>
            <w:tcW w:w="2268" w:type="dxa"/>
            <w:tcBorders>
              <w:top w:val="nil"/>
              <w:bottom w:val="nil"/>
              <w:right w:val="single" w:sz="6" w:space="0" w:color="auto"/>
            </w:tcBorders>
          </w:tcPr>
          <w:p w14:paraId="599E120D"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202770DD"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Borders>
              <w:top w:val="single" w:sz="6" w:space="0" w:color="auto"/>
              <w:left w:val="single" w:sz="6" w:space="0" w:color="auto"/>
              <w:bottom w:val="single" w:sz="6" w:space="0" w:color="auto"/>
            </w:tcBorders>
          </w:tcPr>
          <w:p w14:paraId="24219698" w14:textId="77777777" w:rsidR="002473FE" w:rsidRPr="00181B33" w:rsidRDefault="002473FE" w:rsidP="00EB4B96">
            <w:pPr>
              <w:pStyle w:val="Textkrper"/>
              <w:rPr>
                <w:color w:val="000000"/>
                <w:sz w:val="16"/>
              </w:rPr>
            </w:pPr>
            <w:r w:rsidRPr="00181B33">
              <w:rPr>
                <w:color w:val="000000"/>
                <w:sz w:val="16"/>
              </w:rPr>
              <w:t>Shunting</w:t>
            </w:r>
          </w:p>
        </w:tc>
      </w:tr>
      <w:tr w:rsidR="002473FE" w:rsidRPr="00181B33" w14:paraId="4042F286" w14:textId="77777777" w:rsidTr="00EB4B96">
        <w:trPr>
          <w:cantSplit/>
        </w:trPr>
        <w:tc>
          <w:tcPr>
            <w:tcW w:w="2268" w:type="dxa"/>
            <w:tcBorders>
              <w:top w:val="nil"/>
              <w:bottom w:val="nil"/>
              <w:right w:val="single" w:sz="6" w:space="0" w:color="auto"/>
            </w:tcBorders>
          </w:tcPr>
          <w:p w14:paraId="50E46395"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64CD34C7" w14:textId="77777777" w:rsidR="002473FE" w:rsidRPr="00181B33" w:rsidRDefault="002473FE" w:rsidP="00EB4B96">
            <w:pPr>
              <w:pStyle w:val="Textkrper"/>
              <w:rPr>
                <w:color w:val="000000"/>
                <w:sz w:val="16"/>
              </w:rPr>
            </w:pPr>
            <w:r w:rsidRPr="00181B33">
              <w:rPr>
                <w:color w:val="000000"/>
                <w:sz w:val="16"/>
              </w:rPr>
              <w:t>4</w:t>
            </w:r>
          </w:p>
        </w:tc>
        <w:tc>
          <w:tcPr>
            <w:tcW w:w="5670" w:type="dxa"/>
            <w:gridSpan w:val="2"/>
            <w:tcBorders>
              <w:top w:val="single" w:sz="6" w:space="0" w:color="auto"/>
              <w:left w:val="single" w:sz="6" w:space="0" w:color="auto"/>
              <w:bottom w:val="single" w:sz="6" w:space="0" w:color="auto"/>
            </w:tcBorders>
          </w:tcPr>
          <w:p w14:paraId="2F6E947B" w14:textId="77777777" w:rsidR="002473FE" w:rsidRPr="00181B33" w:rsidRDefault="002473FE" w:rsidP="00EB4B96">
            <w:pPr>
              <w:pStyle w:val="Textkrper"/>
              <w:rPr>
                <w:color w:val="000000"/>
                <w:sz w:val="16"/>
              </w:rPr>
            </w:pPr>
            <w:r w:rsidRPr="00181B33">
              <w:rPr>
                <w:color w:val="000000"/>
                <w:sz w:val="16"/>
              </w:rPr>
              <w:t>Unfitted</w:t>
            </w:r>
          </w:p>
        </w:tc>
      </w:tr>
      <w:tr w:rsidR="002473FE" w:rsidRPr="00181B33" w14:paraId="78D7850D" w14:textId="77777777" w:rsidTr="00EB4B96">
        <w:trPr>
          <w:cantSplit/>
        </w:trPr>
        <w:tc>
          <w:tcPr>
            <w:tcW w:w="2268" w:type="dxa"/>
            <w:tcBorders>
              <w:top w:val="nil"/>
              <w:bottom w:val="nil"/>
              <w:right w:val="single" w:sz="6" w:space="0" w:color="auto"/>
            </w:tcBorders>
          </w:tcPr>
          <w:p w14:paraId="635ECF3A"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4740C806" w14:textId="77777777" w:rsidR="002473FE" w:rsidRPr="00181B33" w:rsidRDefault="002473FE" w:rsidP="00EB4B96">
            <w:pPr>
              <w:pStyle w:val="Textkrper"/>
              <w:rPr>
                <w:color w:val="000000"/>
                <w:sz w:val="16"/>
              </w:rPr>
            </w:pPr>
            <w:r w:rsidRPr="00181B33">
              <w:rPr>
                <w:color w:val="000000"/>
                <w:sz w:val="16"/>
              </w:rPr>
              <w:t>5</w:t>
            </w:r>
          </w:p>
        </w:tc>
        <w:tc>
          <w:tcPr>
            <w:tcW w:w="5670" w:type="dxa"/>
            <w:gridSpan w:val="2"/>
            <w:tcBorders>
              <w:top w:val="single" w:sz="6" w:space="0" w:color="auto"/>
              <w:left w:val="single" w:sz="6" w:space="0" w:color="auto"/>
              <w:bottom w:val="single" w:sz="6" w:space="0" w:color="auto"/>
            </w:tcBorders>
          </w:tcPr>
          <w:p w14:paraId="1B4673DC" w14:textId="77777777" w:rsidR="002473FE" w:rsidRPr="00181B33" w:rsidRDefault="002473FE" w:rsidP="00EB4B96">
            <w:pPr>
              <w:pStyle w:val="Textkrper"/>
              <w:rPr>
                <w:color w:val="000000"/>
                <w:sz w:val="16"/>
              </w:rPr>
            </w:pPr>
            <w:r w:rsidRPr="00181B33">
              <w:rPr>
                <w:color w:val="000000"/>
                <w:sz w:val="16"/>
              </w:rPr>
              <w:t>Sleeping</w:t>
            </w:r>
          </w:p>
        </w:tc>
      </w:tr>
      <w:tr w:rsidR="002473FE" w:rsidRPr="00181B33" w14:paraId="67BA829C" w14:textId="77777777" w:rsidTr="00EB4B96">
        <w:trPr>
          <w:cantSplit/>
        </w:trPr>
        <w:tc>
          <w:tcPr>
            <w:tcW w:w="2268" w:type="dxa"/>
            <w:tcBorders>
              <w:top w:val="nil"/>
              <w:bottom w:val="nil"/>
              <w:right w:val="single" w:sz="6" w:space="0" w:color="auto"/>
            </w:tcBorders>
          </w:tcPr>
          <w:p w14:paraId="7F184485"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6109ABCF" w14:textId="77777777" w:rsidR="002473FE" w:rsidRPr="00181B33" w:rsidRDefault="002473FE" w:rsidP="00EB4B96">
            <w:pPr>
              <w:pStyle w:val="Textkrper"/>
              <w:rPr>
                <w:color w:val="000000"/>
                <w:sz w:val="16"/>
              </w:rPr>
            </w:pPr>
            <w:r w:rsidRPr="00181B33">
              <w:rPr>
                <w:color w:val="000000"/>
                <w:sz w:val="16"/>
              </w:rPr>
              <w:t>6</w:t>
            </w:r>
          </w:p>
        </w:tc>
        <w:tc>
          <w:tcPr>
            <w:tcW w:w="5670" w:type="dxa"/>
            <w:gridSpan w:val="2"/>
            <w:tcBorders>
              <w:top w:val="single" w:sz="6" w:space="0" w:color="auto"/>
              <w:left w:val="single" w:sz="6" w:space="0" w:color="auto"/>
              <w:bottom w:val="single" w:sz="6" w:space="0" w:color="auto"/>
            </w:tcBorders>
          </w:tcPr>
          <w:p w14:paraId="4B110A07" w14:textId="77777777" w:rsidR="002473FE" w:rsidRPr="00181B33" w:rsidRDefault="002473FE" w:rsidP="00EB4B96">
            <w:pPr>
              <w:pStyle w:val="Textkrper"/>
              <w:rPr>
                <w:color w:val="000000"/>
                <w:sz w:val="16"/>
              </w:rPr>
            </w:pPr>
            <w:r w:rsidRPr="00181B33">
              <w:rPr>
                <w:color w:val="000000"/>
                <w:sz w:val="16"/>
              </w:rPr>
              <w:t>Stand By</w:t>
            </w:r>
          </w:p>
        </w:tc>
      </w:tr>
      <w:tr w:rsidR="002473FE" w:rsidRPr="00181B33" w14:paraId="4B5C4D5E" w14:textId="77777777" w:rsidTr="00EB4B96">
        <w:trPr>
          <w:cantSplit/>
        </w:trPr>
        <w:tc>
          <w:tcPr>
            <w:tcW w:w="2268" w:type="dxa"/>
            <w:tcBorders>
              <w:top w:val="nil"/>
              <w:bottom w:val="nil"/>
              <w:right w:val="single" w:sz="6" w:space="0" w:color="auto"/>
            </w:tcBorders>
          </w:tcPr>
          <w:p w14:paraId="7931933A"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7DEA223C" w14:textId="77777777" w:rsidR="002473FE" w:rsidRPr="00181B33" w:rsidRDefault="002473FE" w:rsidP="00EB4B96">
            <w:pPr>
              <w:pStyle w:val="Textkrper"/>
              <w:rPr>
                <w:color w:val="000000"/>
                <w:sz w:val="16"/>
              </w:rPr>
            </w:pPr>
            <w:r w:rsidRPr="00181B33">
              <w:rPr>
                <w:color w:val="000000"/>
                <w:sz w:val="16"/>
              </w:rPr>
              <w:t>7</w:t>
            </w:r>
          </w:p>
        </w:tc>
        <w:tc>
          <w:tcPr>
            <w:tcW w:w="5670" w:type="dxa"/>
            <w:gridSpan w:val="2"/>
            <w:tcBorders>
              <w:top w:val="single" w:sz="6" w:space="0" w:color="auto"/>
              <w:left w:val="single" w:sz="6" w:space="0" w:color="auto"/>
              <w:bottom w:val="single" w:sz="6" w:space="0" w:color="auto"/>
            </w:tcBorders>
          </w:tcPr>
          <w:p w14:paraId="1A3055E7" w14:textId="77777777" w:rsidR="002473FE" w:rsidRPr="00181B33" w:rsidRDefault="002473FE" w:rsidP="00EB4B96">
            <w:pPr>
              <w:pStyle w:val="Textkrper"/>
              <w:rPr>
                <w:color w:val="000000"/>
                <w:sz w:val="16"/>
              </w:rPr>
            </w:pPr>
            <w:r w:rsidRPr="00181B33">
              <w:rPr>
                <w:color w:val="000000"/>
                <w:sz w:val="16"/>
              </w:rPr>
              <w:t>Trip</w:t>
            </w:r>
          </w:p>
        </w:tc>
      </w:tr>
      <w:tr w:rsidR="002473FE" w:rsidRPr="00181B33" w14:paraId="082EF2FF" w14:textId="77777777" w:rsidTr="00EB4B96">
        <w:trPr>
          <w:cantSplit/>
        </w:trPr>
        <w:tc>
          <w:tcPr>
            <w:tcW w:w="2268" w:type="dxa"/>
            <w:tcBorders>
              <w:top w:val="nil"/>
              <w:bottom w:val="nil"/>
              <w:right w:val="single" w:sz="6" w:space="0" w:color="auto"/>
            </w:tcBorders>
          </w:tcPr>
          <w:p w14:paraId="2F10EFCF"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37CC97D0" w14:textId="77777777" w:rsidR="002473FE" w:rsidRPr="00181B33" w:rsidRDefault="002473FE" w:rsidP="00EB4B96">
            <w:pPr>
              <w:pStyle w:val="Textkrper"/>
              <w:rPr>
                <w:color w:val="000000"/>
                <w:sz w:val="16"/>
              </w:rPr>
            </w:pPr>
            <w:r w:rsidRPr="00181B33">
              <w:rPr>
                <w:color w:val="000000"/>
                <w:sz w:val="16"/>
              </w:rPr>
              <w:t>8</w:t>
            </w:r>
          </w:p>
        </w:tc>
        <w:tc>
          <w:tcPr>
            <w:tcW w:w="5670" w:type="dxa"/>
            <w:gridSpan w:val="2"/>
            <w:tcBorders>
              <w:top w:val="single" w:sz="6" w:space="0" w:color="auto"/>
              <w:left w:val="single" w:sz="6" w:space="0" w:color="auto"/>
              <w:bottom w:val="single" w:sz="6" w:space="0" w:color="auto"/>
            </w:tcBorders>
          </w:tcPr>
          <w:p w14:paraId="3EE8E892" w14:textId="77777777" w:rsidR="002473FE" w:rsidRPr="00181B33" w:rsidRDefault="002473FE" w:rsidP="00EB4B96">
            <w:pPr>
              <w:pStyle w:val="Textkrper"/>
              <w:rPr>
                <w:color w:val="000000"/>
                <w:sz w:val="16"/>
              </w:rPr>
            </w:pPr>
            <w:r w:rsidRPr="00181B33">
              <w:rPr>
                <w:color w:val="000000"/>
                <w:sz w:val="16"/>
              </w:rPr>
              <w:t>Post Trip</w:t>
            </w:r>
          </w:p>
        </w:tc>
      </w:tr>
      <w:tr w:rsidR="002473FE" w:rsidRPr="00181B33" w14:paraId="204BD52A" w14:textId="77777777" w:rsidTr="00EB4B96">
        <w:trPr>
          <w:cantSplit/>
        </w:trPr>
        <w:tc>
          <w:tcPr>
            <w:tcW w:w="2268" w:type="dxa"/>
            <w:tcBorders>
              <w:top w:val="nil"/>
              <w:bottom w:val="nil"/>
              <w:right w:val="single" w:sz="6" w:space="0" w:color="auto"/>
            </w:tcBorders>
          </w:tcPr>
          <w:p w14:paraId="0C2CDED5"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306D3BB7" w14:textId="77777777" w:rsidR="002473FE" w:rsidRPr="00181B33" w:rsidRDefault="002473FE" w:rsidP="00EB4B96">
            <w:pPr>
              <w:pStyle w:val="Textkrper"/>
              <w:rPr>
                <w:color w:val="000000"/>
                <w:sz w:val="16"/>
              </w:rPr>
            </w:pPr>
            <w:r w:rsidRPr="00181B33">
              <w:rPr>
                <w:color w:val="000000"/>
                <w:sz w:val="16"/>
              </w:rPr>
              <w:t>9</w:t>
            </w:r>
          </w:p>
        </w:tc>
        <w:tc>
          <w:tcPr>
            <w:tcW w:w="5670" w:type="dxa"/>
            <w:gridSpan w:val="2"/>
            <w:tcBorders>
              <w:top w:val="single" w:sz="6" w:space="0" w:color="auto"/>
              <w:left w:val="single" w:sz="6" w:space="0" w:color="auto"/>
              <w:bottom w:val="single" w:sz="6" w:space="0" w:color="auto"/>
            </w:tcBorders>
          </w:tcPr>
          <w:p w14:paraId="6998A702" w14:textId="77777777" w:rsidR="002473FE" w:rsidRPr="00181B33" w:rsidRDefault="002473FE" w:rsidP="00EB4B96">
            <w:pPr>
              <w:pStyle w:val="Textkrper"/>
              <w:rPr>
                <w:color w:val="000000"/>
                <w:sz w:val="16"/>
              </w:rPr>
            </w:pPr>
            <w:r w:rsidRPr="00181B33">
              <w:rPr>
                <w:color w:val="000000"/>
                <w:sz w:val="16"/>
              </w:rPr>
              <w:t>System Failure</w:t>
            </w:r>
          </w:p>
        </w:tc>
      </w:tr>
      <w:tr w:rsidR="002473FE" w:rsidRPr="00181B33" w14:paraId="50541ECA" w14:textId="77777777" w:rsidTr="00EB4B96">
        <w:trPr>
          <w:cantSplit/>
        </w:trPr>
        <w:tc>
          <w:tcPr>
            <w:tcW w:w="2268" w:type="dxa"/>
            <w:tcBorders>
              <w:top w:val="nil"/>
              <w:bottom w:val="nil"/>
              <w:right w:val="single" w:sz="6" w:space="0" w:color="auto"/>
            </w:tcBorders>
          </w:tcPr>
          <w:p w14:paraId="183D7325"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0876FF7A" w14:textId="77777777" w:rsidR="002473FE" w:rsidRPr="00181B33" w:rsidRDefault="002473FE" w:rsidP="00EB4B96">
            <w:pPr>
              <w:pStyle w:val="Textkrper"/>
              <w:rPr>
                <w:color w:val="000000"/>
                <w:sz w:val="16"/>
              </w:rPr>
            </w:pPr>
            <w:r w:rsidRPr="00181B33">
              <w:rPr>
                <w:color w:val="000000"/>
                <w:sz w:val="16"/>
              </w:rPr>
              <w:t>10</w:t>
            </w:r>
          </w:p>
        </w:tc>
        <w:tc>
          <w:tcPr>
            <w:tcW w:w="5670" w:type="dxa"/>
            <w:gridSpan w:val="2"/>
            <w:tcBorders>
              <w:top w:val="single" w:sz="6" w:space="0" w:color="auto"/>
              <w:left w:val="single" w:sz="6" w:space="0" w:color="auto"/>
              <w:bottom w:val="single" w:sz="6" w:space="0" w:color="auto"/>
            </w:tcBorders>
          </w:tcPr>
          <w:p w14:paraId="5833A52A" w14:textId="77777777" w:rsidR="002473FE" w:rsidRPr="00181B33" w:rsidRDefault="002473FE" w:rsidP="00EB4B96">
            <w:pPr>
              <w:pStyle w:val="Textkrper"/>
              <w:rPr>
                <w:color w:val="000000"/>
                <w:sz w:val="16"/>
              </w:rPr>
            </w:pPr>
            <w:r w:rsidRPr="00181B33">
              <w:rPr>
                <w:color w:val="000000"/>
                <w:sz w:val="16"/>
              </w:rPr>
              <w:t>Isolation</w:t>
            </w:r>
          </w:p>
        </w:tc>
      </w:tr>
      <w:tr w:rsidR="002473FE" w:rsidRPr="00181B33" w14:paraId="325FFEEA" w14:textId="77777777" w:rsidTr="00EB4B96">
        <w:trPr>
          <w:cantSplit/>
        </w:trPr>
        <w:tc>
          <w:tcPr>
            <w:tcW w:w="2268" w:type="dxa"/>
            <w:tcBorders>
              <w:top w:val="nil"/>
              <w:bottom w:val="nil"/>
              <w:right w:val="single" w:sz="6" w:space="0" w:color="auto"/>
            </w:tcBorders>
          </w:tcPr>
          <w:p w14:paraId="462DFFC1"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6DB956D1" w14:textId="77777777" w:rsidR="002473FE" w:rsidRPr="00181B33" w:rsidRDefault="002473FE" w:rsidP="00EB4B96">
            <w:pPr>
              <w:pStyle w:val="Textkrper"/>
              <w:rPr>
                <w:color w:val="000000"/>
                <w:sz w:val="16"/>
              </w:rPr>
            </w:pPr>
            <w:r w:rsidRPr="00181B33">
              <w:rPr>
                <w:color w:val="000000"/>
                <w:sz w:val="16"/>
              </w:rPr>
              <w:t>11</w:t>
            </w:r>
          </w:p>
        </w:tc>
        <w:tc>
          <w:tcPr>
            <w:tcW w:w="5670" w:type="dxa"/>
            <w:gridSpan w:val="2"/>
            <w:tcBorders>
              <w:top w:val="single" w:sz="6" w:space="0" w:color="auto"/>
              <w:left w:val="single" w:sz="6" w:space="0" w:color="auto"/>
              <w:bottom w:val="single" w:sz="6" w:space="0" w:color="auto"/>
            </w:tcBorders>
          </w:tcPr>
          <w:p w14:paraId="7A44899B" w14:textId="77777777" w:rsidR="002473FE" w:rsidRPr="00181B33" w:rsidRDefault="002473FE" w:rsidP="00EB4B96">
            <w:pPr>
              <w:pStyle w:val="Textkrper"/>
              <w:rPr>
                <w:color w:val="000000"/>
                <w:sz w:val="16"/>
              </w:rPr>
            </w:pPr>
            <w:r w:rsidRPr="00181B33">
              <w:rPr>
                <w:color w:val="000000"/>
                <w:sz w:val="16"/>
              </w:rPr>
              <w:t>Non Leading</w:t>
            </w:r>
          </w:p>
        </w:tc>
      </w:tr>
      <w:tr w:rsidR="002473FE" w:rsidRPr="00181B33" w14:paraId="28A732E7" w14:textId="77777777" w:rsidTr="00EB4B96">
        <w:trPr>
          <w:cantSplit/>
        </w:trPr>
        <w:tc>
          <w:tcPr>
            <w:tcW w:w="2268" w:type="dxa"/>
            <w:tcBorders>
              <w:top w:val="nil"/>
              <w:bottom w:val="nil"/>
              <w:right w:val="single" w:sz="6" w:space="0" w:color="auto"/>
            </w:tcBorders>
          </w:tcPr>
          <w:p w14:paraId="27C3175F"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0264727B" w14:textId="77777777" w:rsidR="002473FE" w:rsidRPr="00181B33" w:rsidRDefault="002473FE" w:rsidP="00EB4B96">
            <w:pPr>
              <w:pStyle w:val="Textkrper"/>
              <w:rPr>
                <w:color w:val="000000"/>
                <w:sz w:val="16"/>
              </w:rPr>
            </w:pPr>
            <w:r w:rsidRPr="00181B33">
              <w:rPr>
                <w:color w:val="000000"/>
                <w:sz w:val="16"/>
              </w:rPr>
              <w:t>12</w:t>
            </w:r>
          </w:p>
        </w:tc>
        <w:tc>
          <w:tcPr>
            <w:tcW w:w="5670" w:type="dxa"/>
            <w:gridSpan w:val="2"/>
            <w:tcBorders>
              <w:top w:val="single" w:sz="6" w:space="0" w:color="auto"/>
              <w:left w:val="single" w:sz="6" w:space="0" w:color="auto"/>
              <w:bottom w:val="single" w:sz="6" w:space="0" w:color="auto"/>
            </w:tcBorders>
          </w:tcPr>
          <w:p w14:paraId="6288796D" w14:textId="77777777" w:rsidR="002473FE" w:rsidRPr="00181B33" w:rsidRDefault="002473FE" w:rsidP="00EB4B96">
            <w:pPr>
              <w:pStyle w:val="Textkrper"/>
              <w:rPr>
                <w:color w:val="000000"/>
                <w:sz w:val="16"/>
              </w:rPr>
            </w:pPr>
            <w:r w:rsidRPr="00E16095">
              <w:rPr>
                <w:color w:val="000000"/>
                <w:sz w:val="16"/>
              </w:rPr>
              <w:t>Limited_Supervision</w:t>
            </w:r>
          </w:p>
        </w:tc>
      </w:tr>
      <w:tr w:rsidR="002473FE" w:rsidRPr="00181B33" w14:paraId="4A38AA9A" w14:textId="77777777" w:rsidTr="00EB4B96">
        <w:trPr>
          <w:cantSplit/>
        </w:trPr>
        <w:tc>
          <w:tcPr>
            <w:tcW w:w="2268" w:type="dxa"/>
            <w:tcBorders>
              <w:top w:val="nil"/>
              <w:bottom w:val="nil"/>
              <w:right w:val="single" w:sz="6" w:space="0" w:color="auto"/>
            </w:tcBorders>
          </w:tcPr>
          <w:p w14:paraId="31588C67"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2D0F2602" w14:textId="77777777" w:rsidR="002473FE" w:rsidRPr="00181B33" w:rsidRDefault="002473FE" w:rsidP="00EB4B96">
            <w:pPr>
              <w:pStyle w:val="Textkrper"/>
              <w:rPr>
                <w:color w:val="000000"/>
                <w:sz w:val="16"/>
              </w:rPr>
            </w:pPr>
            <w:r w:rsidRPr="00181B33">
              <w:rPr>
                <w:color w:val="000000"/>
                <w:sz w:val="16"/>
              </w:rPr>
              <w:t>13</w:t>
            </w:r>
          </w:p>
        </w:tc>
        <w:tc>
          <w:tcPr>
            <w:tcW w:w="5670" w:type="dxa"/>
            <w:gridSpan w:val="2"/>
            <w:tcBorders>
              <w:top w:val="single" w:sz="6" w:space="0" w:color="auto"/>
              <w:left w:val="single" w:sz="6" w:space="0" w:color="auto"/>
              <w:bottom w:val="single" w:sz="6" w:space="0" w:color="auto"/>
            </w:tcBorders>
          </w:tcPr>
          <w:p w14:paraId="3931E55B" w14:textId="77777777" w:rsidR="002473FE" w:rsidRPr="00181B33" w:rsidRDefault="002473FE" w:rsidP="00EB4B96">
            <w:pPr>
              <w:pStyle w:val="Textkrper"/>
              <w:rPr>
                <w:color w:val="000000"/>
                <w:sz w:val="16"/>
              </w:rPr>
            </w:pPr>
            <w:r w:rsidRPr="00181B33">
              <w:rPr>
                <w:color w:val="000000"/>
                <w:sz w:val="16"/>
              </w:rPr>
              <w:t>STM National</w:t>
            </w:r>
          </w:p>
        </w:tc>
      </w:tr>
      <w:tr w:rsidR="002473FE" w:rsidRPr="00181B33" w14:paraId="22AFAD1C" w14:textId="77777777" w:rsidTr="00EB4B96">
        <w:trPr>
          <w:cantSplit/>
        </w:trPr>
        <w:tc>
          <w:tcPr>
            <w:tcW w:w="2268" w:type="dxa"/>
            <w:tcBorders>
              <w:top w:val="nil"/>
              <w:bottom w:val="nil"/>
              <w:right w:val="single" w:sz="6" w:space="0" w:color="auto"/>
            </w:tcBorders>
          </w:tcPr>
          <w:p w14:paraId="7AF5A7EA" w14:textId="77777777" w:rsidR="002473FE" w:rsidRPr="00181B33" w:rsidRDefault="002473FE" w:rsidP="00EB4B96">
            <w:pPr>
              <w:pStyle w:val="Textkrper"/>
              <w:rPr>
                <w:color w:val="000000"/>
                <w:sz w:val="16"/>
              </w:rPr>
            </w:pPr>
          </w:p>
        </w:tc>
        <w:tc>
          <w:tcPr>
            <w:tcW w:w="1914" w:type="dxa"/>
            <w:tcBorders>
              <w:top w:val="single" w:sz="6" w:space="0" w:color="auto"/>
              <w:bottom w:val="single" w:sz="6" w:space="0" w:color="auto"/>
              <w:right w:val="nil"/>
            </w:tcBorders>
          </w:tcPr>
          <w:p w14:paraId="3D37B145" w14:textId="77777777" w:rsidR="002473FE" w:rsidRPr="00181B33" w:rsidRDefault="002473FE" w:rsidP="00EB4B96">
            <w:pPr>
              <w:pStyle w:val="Textkrper"/>
              <w:rPr>
                <w:color w:val="000000"/>
                <w:sz w:val="16"/>
              </w:rPr>
            </w:pPr>
            <w:r w:rsidRPr="00181B33">
              <w:rPr>
                <w:color w:val="000000"/>
                <w:sz w:val="16"/>
              </w:rPr>
              <w:t>14</w:t>
            </w:r>
          </w:p>
        </w:tc>
        <w:tc>
          <w:tcPr>
            <w:tcW w:w="5670" w:type="dxa"/>
            <w:gridSpan w:val="2"/>
            <w:tcBorders>
              <w:top w:val="single" w:sz="6" w:space="0" w:color="auto"/>
              <w:left w:val="single" w:sz="6" w:space="0" w:color="auto"/>
              <w:bottom w:val="single" w:sz="6" w:space="0" w:color="auto"/>
            </w:tcBorders>
          </w:tcPr>
          <w:p w14:paraId="1C98883F" w14:textId="77777777" w:rsidR="002473FE" w:rsidRPr="00181B33" w:rsidRDefault="002473FE" w:rsidP="00EB4B96">
            <w:pPr>
              <w:pStyle w:val="Textkrper"/>
              <w:rPr>
                <w:color w:val="000000"/>
                <w:sz w:val="16"/>
              </w:rPr>
            </w:pPr>
            <w:r w:rsidRPr="00181B33">
              <w:rPr>
                <w:color w:val="000000"/>
                <w:sz w:val="16"/>
              </w:rPr>
              <w:t>Reversing</w:t>
            </w:r>
          </w:p>
        </w:tc>
      </w:tr>
      <w:tr w:rsidR="002473FE" w:rsidRPr="00181B33" w14:paraId="55CEF5F3" w14:textId="77777777" w:rsidTr="00EB4B96">
        <w:trPr>
          <w:cantSplit/>
        </w:trPr>
        <w:tc>
          <w:tcPr>
            <w:tcW w:w="2268" w:type="dxa"/>
            <w:tcBorders>
              <w:top w:val="nil"/>
              <w:bottom w:val="single" w:sz="12" w:space="0" w:color="auto"/>
              <w:right w:val="single" w:sz="6" w:space="0" w:color="auto"/>
            </w:tcBorders>
          </w:tcPr>
          <w:p w14:paraId="4890C4F1" w14:textId="77777777" w:rsidR="002473FE" w:rsidRPr="00181B33" w:rsidRDefault="002473FE" w:rsidP="00EB4B96">
            <w:pPr>
              <w:pStyle w:val="Textkrper"/>
              <w:rPr>
                <w:color w:val="000000"/>
                <w:sz w:val="16"/>
              </w:rPr>
            </w:pPr>
          </w:p>
        </w:tc>
        <w:tc>
          <w:tcPr>
            <w:tcW w:w="1914" w:type="dxa"/>
            <w:tcBorders>
              <w:top w:val="single" w:sz="6" w:space="0" w:color="auto"/>
              <w:bottom w:val="single" w:sz="12" w:space="0" w:color="auto"/>
              <w:right w:val="nil"/>
            </w:tcBorders>
          </w:tcPr>
          <w:p w14:paraId="74E02D1C" w14:textId="77777777" w:rsidR="002473FE" w:rsidRPr="00181B33" w:rsidRDefault="002473FE" w:rsidP="00EB4B96">
            <w:pPr>
              <w:pStyle w:val="Textkrper"/>
              <w:rPr>
                <w:color w:val="000000"/>
                <w:sz w:val="16"/>
              </w:rPr>
            </w:pPr>
            <w:r w:rsidRPr="00181B33">
              <w:rPr>
                <w:color w:val="000000"/>
                <w:sz w:val="16"/>
              </w:rPr>
              <w:t>15</w:t>
            </w:r>
          </w:p>
        </w:tc>
        <w:tc>
          <w:tcPr>
            <w:tcW w:w="5670" w:type="dxa"/>
            <w:gridSpan w:val="2"/>
            <w:tcBorders>
              <w:top w:val="single" w:sz="6" w:space="0" w:color="auto"/>
              <w:left w:val="single" w:sz="6" w:space="0" w:color="auto"/>
              <w:bottom w:val="single" w:sz="12" w:space="0" w:color="auto"/>
            </w:tcBorders>
          </w:tcPr>
          <w:p w14:paraId="572F8A06" w14:textId="77777777" w:rsidR="002473FE" w:rsidRPr="00181B33" w:rsidRDefault="002473FE" w:rsidP="00EB4B96">
            <w:pPr>
              <w:pStyle w:val="Textkrper"/>
              <w:rPr>
                <w:color w:val="000000"/>
                <w:sz w:val="16"/>
              </w:rPr>
            </w:pPr>
            <w:r>
              <w:rPr>
                <w:color w:val="000000"/>
                <w:sz w:val="16"/>
              </w:rPr>
              <w:t>Passive Shunting</w:t>
            </w:r>
          </w:p>
        </w:tc>
      </w:tr>
    </w:tbl>
    <w:p w14:paraId="7FBE4916"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CCPU_NID_BG</w:t>
      </w:r>
    </w:p>
    <w:tbl>
      <w:tblPr>
        <w:tblW w:w="0" w:type="auto"/>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33"/>
        <w:gridCol w:w="1963"/>
        <w:gridCol w:w="3588"/>
      </w:tblGrid>
      <w:tr w:rsidR="002473FE" w:rsidRPr="00181B33" w14:paraId="096D7FCF" w14:textId="77777777" w:rsidTr="00EB4B96">
        <w:tc>
          <w:tcPr>
            <w:tcW w:w="2268" w:type="dxa"/>
            <w:tcBorders>
              <w:top w:val="single" w:sz="12" w:space="0" w:color="auto"/>
              <w:bottom w:val="single" w:sz="4" w:space="0" w:color="auto"/>
              <w:right w:val="single" w:sz="4" w:space="0" w:color="auto"/>
            </w:tcBorders>
          </w:tcPr>
          <w:p w14:paraId="4206BAB7" w14:textId="77777777" w:rsidR="002473FE" w:rsidRPr="00181B33" w:rsidRDefault="002473FE" w:rsidP="00EB4B96">
            <w:pPr>
              <w:pStyle w:val="Textkrper"/>
              <w:rPr>
                <w:b/>
                <w:i/>
                <w:sz w:val="16"/>
              </w:rPr>
            </w:pPr>
            <w:r w:rsidRPr="00181B33">
              <w:rPr>
                <w:b/>
                <w:i/>
                <w:sz w:val="16"/>
              </w:rPr>
              <w:t>Name</w:t>
            </w:r>
          </w:p>
        </w:tc>
        <w:tc>
          <w:tcPr>
            <w:tcW w:w="7584" w:type="dxa"/>
            <w:gridSpan w:val="3"/>
            <w:tcBorders>
              <w:top w:val="single" w:sz="12" w:space="0" w:color="auto"/>
              <w:left w:val="single" w:sz="4" w:space="0" w:color="auto"/>
              <w:bottom w:val="single" w:sz="4" w:space="0" w:color="auto"/>
            </w:tcBorders>
          </w:tcPr>
          <w:p w14:paraId="1735E3B6" w14:textId="77777777" w:rsidR="002473FE" w:rsidRPr="00181B33" w:rsidRDefault="002473FE" w:rsidP="00EB4B96">
            <w:pPr>
              <w:pStyle w:val="Textkrper"/>
              <w:rPr>
                <w:sz w:val="16"/>
              </w:rPr>
            </w:pPr>
            <w:r w:rsidRPr="00181B33">
              <w:rPr>
                <w:sz w:val="16"/>
              </w:rPr>
              <w:t>Identity number of the balise group used as reference for the related distances/locations</w:t>
            </w:r>
          </w:p>
        </w:tc>
      </w:tr>
      <w:tr w:rsidR="002473FE" w:rsidRPr="00181B33" w14:paraId="1012C7BC" w14:textId="77777777" w:rsidTr="00EB4B96">
        <w:tc>
          <w:tcPr>
            <w:tcW w:w="2268" w:type="dxa"/>
            <w:tcBorders>
              <w:top w:val="single" w:sz="4" w:space="0" w:color="auto"/>
              <w:bottom w:val="single" w:sz="4" w:space="0" w:color="auto"/>
              <w:right w:val="single" w:sz="4" w:space="0" w:color="auto"/>
            </w:tcBorders>
          </w:tcPr>
          <w:p w14:paraId="48CCCEA3" w14:textId="77777777" w:rsidR="002473FE" w:rsidRPr="00181B33" w:rsidRDefault="002473FE" w:rsidP="00EB4B96">
            <w:pPr>
              <w:pStyle w:val="Textkrper"/>
              <w:rPr>
                <w:b/>
                <w:i/>
                <w:sz w:val="16"/>
              </w:rPr>
            </w:pPr>
            <w:r w:rsidRPr="00181B33">
              <w:rPr>
                <w:b/>
                <w:i/>
                <w:sz w:val="16"/>
              </w:rPr>
              <w:t>Description</w:t>
            </w:r>
          </w:p>
        </w:tc>
        <w:tc>
          <w:tcPr>
            <w:tcW w:w="7584" w:type="dxa"/>
            <w:gridSpan w:val="3"/>
            <w:tcBorders>
              <w:top w:val="single" w:sz="4" w:space="0" w:color="auto"/>
              <w:left w:val="single" w:sz="4" w:space="0" w:color="auto"/>
              <w:bottom w:val="single" w:sz="4" w:space="0" w:color="auto"/>
            </w:tcBorders>
          </w:tcPr>
          <w:p w14:paraId="74202405" w14:textId="77777777" w:rsidR="002473FE" w:rsidRPr="00181B33" w:rsidRDefault="002473FE" w:rsidP="00EB4B96">
            <w:pPr>
              <w:pStyle w:val="Textkrper"/>
              <w:rPr>
                <w:sz w:val="16"/>
              </w:rPr>
            </w:pPr>
            <w:r w:rsidRPr="00181B33">
              <w:rPr>
                <w:sz w:val="16"/>
              </w:rPr>
              <w:t>Identity number of a balise group or loop within the country or region defined by NID_C.</w:t>
            </w:r>
          </w:p>
        </w:tc>
      </w:tr>
      <w:tr w:rsidR="002473FE" w:rsidRPr="00181B33" w14:paraId="1804C438" w14:textId="77777777" w:rsidTr="00EB4B96">
        <w:tc>
          <w:tcPr>
            <w:tcW w:w="2268" w:type="dxa"/>
            <w:tcBorders>
              <w:top w:val="single" w:sz="4" w:space="0" w:color="auto"/>
              <w:bottom w:val="single" w:sz="4" w:space="0" w:color="auto"/>
              <w:right w:val="single" w:sz="4" w:space="0" w:color="auto"/>
            </w:tcBorders>
          </w:tcPr>
          <w:p w14:paraId="3B852AC6" w14:textId="77777777" w:rsidR="002473FE" w:rsidRPr="00181B33" w:rsidRDefault="002473FE" w:rsidP="00EB4B96">
            <w:r w:rsidRPr="00181B33">
              <w:rPr>
                <w:b/>
                <w:i/>
                <w:sz w:val="16"/>
              </w:rPr>
              <w:t>Length of variable</w:t>
            </w:r>
          </w:p>
        </w:tc>
        <w:tc>
          <w:tcPr>
            <w:tcW w:w="2033" w:type="dxa"/>
            <w:tcBorders>
              <w:top w:val="single" w:sz="4" w:space="0" w:color="auto"/>
              <w:left w:val="single" w:sz="4" w:space="0" w:color="auto"/>
              <w:bottom w:val="single" w:sz="4" w:space="0" w:color="auto"/>
              <w:right w:val="single" w:sz="4" w:space="0" w:color="auto"/>
            </w:tcBorders>
          </w:tcPr>
          <w:p w14:paraId="7EC6BF99" w14:textId="77777777" w:rsidR="002473FE" w:rsidRPr="00181B33" w:rsidRDefault="002473FE" w:rsidP="00EB4B96">
            <w:pPr>
              <w:pStyle w:val="Textkrper"/>
              <w:rPr>
                <w:b/>
                <w:i/>
                <w:sz w:val="16"/>
              </w:rPr>
            </w:pPr>
            <w:r w:rsidRPr="00181B33">
              <w:rPr>
                <w:b/>
                <w:i/>
                <w:sz w:val="16"/>
              </w:rPr>
              <w:t>Minimum Value</w:t>
            </w:r>
          </w:p>
        </w:tc>
        <w:tc>
          <w:tcPr>
            <w:tcW w:w="1963" w:type="dxa"/>
            <w:tcBorders>
              <w:top w:val="single" w:sz="4" w:space="0" w:color="auto"/>
              <w:left w:val="single" w:sz="4" w:space="0" w:color="auto"/>
              <w:bottom w:val="single" w:sz="4" w:space="0" w:color="auto"/>
              <w:right w:val="single" w:sz="4" w:space="0" w:color="auto"/>
            </w:tcBorders>
          </w:tcPr>
          <w:p w14:paraId="29B15056" w14:textId="77777777" w:rsidR="002473FE" w:rsidRPr="00181B33" w:rsidRDefault="002473FE" w:rsidP="00EB4B96">
            <w:pPr>
              <w:pStyle w:val="Textkrper"/>
              <w:rPr>
                <w:b/>
                <w:i/>
                <w:sz w:val="16"/>
              </w:rPr>
            </w:pPr>
            <w:r w:rsidRPr="00181B33">
              <w:rPr>
                <w:b/>
                <w:i/>
                <w:sz w:val="16"/>
              </w:rPr>
              <w:t>Maximum Value</w:t>
            </w:r>
          </w:p>
        </w:tc>
        <w:tc>
          <w:tcPr>
            <w:tcW w:w="3588" w:type="dxa"/>
            <w:tcBorders>
              <w:top w:val="single" w:sz="4" w:space="0" w:color="auto"/>
              <w:left w:val="single" w:sz="4" w:space="0" w:color="auto"/>
              <w:bottom w:val="single" w:sz="4" w:space="0" w:color="auto"/>
            </w:tcBorders>
          </w:tcPr>
          <w:p w14:paraId="1263C18C" w14:textId="77777777" w:rsidR="002473FE" w:rsidRPr="00181B33" w:rsidRDefault="002473FE" w:rsidP="00EB4B96">
            <w:pPr>
              <w:pStyle w:val="Textkrper"/>
              <w:rPr>
                <w:b/>
                <w:i/>
                <w:sz w:val="16"/>
              </w:rPr>
            </w:pPr>
            <w:r w:rsidRPr="00181B33">
              <w:rPr>
                <w:b/>
                <w:i/>
                <w:sz w:val="16"/>
              </w:rPr>
              <w:t>Resolution/formula</w:t>
            </w:r>
          </w:p>
        </w:tc>
      </w:tr>
      <w:tr w:rsidR="002473FE" w:rsidRPr="00181B33" w14:paraId="4BA08782" w14:textId="77777777" w:rsidTr="00EB4B96">
        <w:tc>
          <w:tcPr>
            <w:tcW w:w="2268" w:type="dxa"/>
            <w:tcBorders>
              <w:top w:val="single" w:sz="4" w:space="0" w:color="auto"/>
              <w:bottom w:val="single" w:sz="4" w:space="0" w:color="auto"/>
              <w:right w:val="single" w:sz="4" w:space="0" w:color="auto"/>
            </w:tcBorders>
          </w:tcPr>
          <w:p w14:paraId="09E86034" w14:textId="77777777" w:rsidR="002473FE" w:rsidRPr="00181B33" w:rsidRDefault="002473FE" w:rsidP="00EB4B96">
            <w:pPr>
              <w:pStyle w:val="Textkrper"/>
              <w:rPr>
                <w:sz w:val="16"/>
              </w:rPr>
            </w:pPr>
            <w:bookmarkStart w:id="80" w:name="NID_BG"/>
            <w:r w:rsidRPr="00181B33">
              <w:rPr>
                <w:sz w:val="16"/>
              </w:rPr>
              <w:t xml:space="preserve">14 </w:t>
            </w:r>
            <w:bookmarkEnd w:id="80"/>
            <w:r w:rsidRPr="00181B33">
              <w:rPr>
                <w:sz w:val="16"/>
              </w:rPr>
              <w:t>bits</w:t>
            </w:r>
          </w:p>
        </w:tc>
        <w:tc>
          <w:tcPr>
            <w:tcW w:w="2033" w:type="dxa"/>
            <w:tcBorders>
              <w:top w:val="single" w:sz="4" w:space="0" w:color="auto"/>
              <w:left w:val="single" w:sz="4" w:space="0" w:color="auto"/>
              <w:bottom w:val="single" w:sz="4" w:space="0" w:color="auto"/>
              <w:right w:val="single" w:sz="4" w:space="0" w:color="auto"/>
            </w:tcBorders>
          </w:tcPr>
          <w:p w14:paraId="32BF65C9" w14:textId="77777777" w:rsidR="002473FE" w:rsidRPr="00181B33" w:rsidRDefault="002473FE" w:rsidP="00EB4B96">
            <w:pPr>
              <w:pStyle w:val="Textkrper"/>
              <w:rPr>
                <w:sz w:val="16"/>
              </w:rPr>
            </w:pPr>
            <w:r w:rsidRPr="00181B33">
              <w:rPr>
                <w:sz w:val="16"/>
              </w:rPr>
              <w:t>0</w:t>
            </w:r>
          </w:p>
        </w:tc>
        <w:tc>
          <w:tcPr>
            <w:tcW w:w="1963" w:type="dxa"/>
            <w:tcBorders>
              <w:top w:val="single" w:sz="4" w:space="0" w:color="auto"/>
              <w:left w:val="single" w:sz="4" w:space="0" w:color="auto"/>
              <w:bottom w:val="single" w:sz="4" w:space="0" w:color="auto"/>
              <w:right w:val="single" w:sz="4" w:space="0" w:color="auto"/>
            </w:tcBorders>
          </w:tcPr>
          <w:p w14:paraId="73B0A104" w14:textId="77777777" w:rsidR="002473FE" w:rsidRPr="00181B33" w:rsidRDefault="002473FE" w:rsidP="00EB4B96">
            <w:pPr>
              <w:pStyle w:val="Textkrper"/>
              <w:rPr>
                <w:sz w:val="16"/>
              </w:rPr>
            </w:pPr>
            <w:r w:rsidRPr="00181B33">
              <w:rPr>
                <w:sz w:val="16"/>
              </w:rPr>
              <w:t>16382</w:t>
            </w:r>
          </w:p>
        </w:tc>
        <w:tc>
          <w:tcPr>
            <w:tcW w:w="3588" w:type="dxa"/>
            <w:tcBorders>
              <w:top w:val="single" w:sz="4" w:space="0" w:color="auto"/>
              <w:left w:val="single" w:sz="4" w:space="0" w:color="auto"/>
              <w:bottom w:val="single" w:sz="4" w:space="0" w:color="auto"/>
            </w:tcBorders>
          </w:tcPr>
          <w:p w14:paraId="5A1DFDDA" w14:textId="77777777" w:rsidR="002473FE" w:rsidRPr="00181B33" w:rsidRDefault="002473FE" w:rsidP="00EB4B96">
            <w:pPr>
              <w:pStyle w:val="Textkrper"/>
              <w:rPr>
                <w:sz w:val="16"/>
              </w:rPr>
            </w:pPr>
            <w:r w:rsidRPr="00181B33">
              <w:rPr>
                <w:sz w:val="16"/>
              </w:rPr>
              <w:t>1</w:t>
            </w:r>
          </w:p>
        </w:tc>
      </w:tr>
      <w:tr w:rsidR="002473FE" w:rsidRPr="00181B33" w14:paraId="55D1CC81" w14:textId="77777777" w:rsidTr="00EB4B96">
        <w:trPr>
          <w:cantSplit/>
        </w:trPr>
        <w:tc>
          <w:tcPr>
            <w:tcW w:w="2268" w:type="dxa"/>
            <w:tcBorders>
              <w:top w:val="single" w:sz="4" w:space="0" w:color="auto"/>
              <w:bottom w:val="single" w:sz="12" w:space="0" w:color="auto"/>
              <w:right w:val="single" w:sz="4" w:space="0" w:color="auto"/>
            </w:tcBorders>
          </w:tcPr>
          <w:p w14:paraId="687B74F8" w14:textId="77777777" w:rsidR="002473FE" w:rsidRPr="00181B33" w:rsidRDefault="002473FE" w:rsidP="00EB4B96">
            <w:pPr>
              <w:pStyle w:val="Textkrper"/>
              <w:rPr>
                <w:b/>
                <w:i/>
                <w:sz w:val="16"/>
              </w:rPr>
            </w:pPr>
            <w:r w:rsidRPr="00181B33">
              <w:rPr>
                <w:b/>
                <w:i/>
                <w:sz w:val="16"/>
              </w:rPr>
              <w:t>Special/Reserved Values</w:t>
            </w:r>
          </w:p>
        </w:tc>
        <w:tc>
          <w:tcPr>
            <w:tcW w:w="2033" w:type="dxa"/>
            <w:tcBorders>
              <w:top w:val="single" w:sz="4" w:space="0" w:color="auto"/>
              <w:left w:val="single" w:sz="4" w:space="0" w:color="auto"/>
              <w:bottom w:val="single" w:sz="12" w:space="0" w:color="auto"/>
              <w:right w:val="single" w:sz="4" w:space="0" w:color="auto"/>
            </w:tcBorders>
          </w:tcPr>
          <w:p w14:paraId="634339C4" w14:textId="77777777" w:rsidR="002473FE" w:rsidRPr="00181B33" w:rsidRDefault="002473FE" w:rsidP="00EB4B96">
            <w:pPr>
              <w:pStyle w:val="Textkrper"/>
              <w:rPr>
                <w:sz w:val="16"/>
              </w:rPr>
            </w:pPr>
            <w:r w:rsidRPr="00181B33">
              <w:rPr>
                <w:sz w:val="16"/>
              </w:rPr>
              <w:t>/</w:t>
            </w:r>
          </w:p>
        </w:tc>
        <w:tc>
          <w:tcPr>
            <w:tcW w:w="5551" w:type="dxa"/>
            <w:gridSpan w:val="2"/>
            <w:tcBorders>
              <w:top w:val="single" w:sz="4" w:space="0" w:color="auto"/>
              <w:left w:val="single" w:sz="4" w:space="0" w:color="auto"/>
              <w:bottom w:val="single" w:sz="12" w:space="0" w:color="auto"/>
            </w:tcBorders>
          </w:tcPr>
          <w:p w14:paraId="250BEEB8" w14:textId="77777777" w:rsidR="002473FE" w:rsidRPr="00181B33" w:rsidRDefault="002473FE" w:rsidP="00EB4B96">
            <w:pPr>
              <w:pStyle w:val="Textkrper"/>
              <w:rPr>
                <w:sz w:val="16"/>
              </w:rPr>
            </w:pPr>
            <w:r w:rsidRPr="00181B33">
              <w:rPr>
                <w:sz w:val="16"/>
              </w:rPr>
              <w:t>/</w:t>
            </w:r>
          </w:p>
        </w:tc>
      </w:tr>
    </w:tbl>
    <w:p w14:paraId="6C9F4B86"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CCPU_NID_BG_NEW</w:t>
      </w:r>
    </w:p>
    <w:tbl>
      <w:tblPr>
        <w:tblW w:w="0" w:type="auto"/>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33"/>
        <w:gridCol w:w="1963"/>
        <w:gridCol w:w="3588"/>
      </w:tblGrid>
      <w:tr w:rsidR="002473FE" w:rsidRPr="00181B33" w14:paraId="0E4CA338" w14:textId="77777777" w:rsidTr="00EB4B96">
        <w:tc>
          <w:tcPr>
            <w:tcW w:w="2268" w:type="dxa"/>
            <w:tcBorders>
              <w:top w:val="single" w:sz="12" w:space="0" w:color="auto"/>
              <w:bottom w:val="single" w:sz="4" w:space="0" w:color="auto"/>
              <w:right w:val="single" w:sz="4" w:space="0" w:color="auto"/>
            </w:tcBorders>
          </w:tcPr>
          <w:p w14:paraId="36214BA4" w14:textId="77777777" w:rsidR="002473FE" w:rsidRPr="00181B33" w:rsidRDefault="002473FE" w:rsidP="00EB4B96">
            <w:pPr>
              <w:pStyle w:val="Textkrper"/>
              <w:rPr>
                <w:b/>
                <w:i/>
                <w:sz w:val="16"/>
              </w:rPr>
            </w:pPr>
            <w:r w:rsidRPr="00181B33">
              <w:rPr>
                <w:b/>
                <w:i/>
                <w:sz w:val="16"/>
              </w:rPr>
              <w:t>Name</w:t>
            </w:r>
          </w:p>
        </w:tc>
        <w:tc>
          <w:tcPr>
            <w:tcW w:w="7584" w:type="dxa"/>
            <w:gridSpan w:val="3"/>
            <w:tcBorders>
              <w:top w:val="single" w:sz="12" w:space="0" w:color="auto"/>
              <w:left w:val="single" w:sz="4" w:space="0" w:color="auto"/>
              <w:bottom w:val="single" w:sz="4" w:space="0" w:color="auto"/>
            </w:tcBorders>
          </w:tcPr>
          <w:p w14:paraId="365FA513" w14:textId="77777777" w:rsidR="002473FE" w:rsidRPr="00181B33" w:rsidRDefault="002473FE" w:rsidP="00EB4B96">
            <w:pPr>
              <w:pStyle w:val="Textkrper"/>
              <w:rPr>
                <w:sz w:val="16"/>
              </w:rPr>
            </w:pPr>
            <w:r w:rsidRPr="00181B33">
              <w:rPr>
                <w:sz w:val="16"/>
              </w:rPr>
              <w:t>Identity number of the new balise group to use as reference for the related distances/locations</w:t>
            </w:r>
          </w:p>
        </w:tc>
      </w:tr>
      <w:tr w:rsidR="002473FE" w:rsidRPr="00181B33" w14:paraId="441CACE4" w14:textId="77777777" w:rsidTr="00EB4B96">
        <w:tc>
          <w:tcPr>
            <w:tcW w:w="2268" w:type="dxa"/>
            <w:tcBorders>
              <w:top w:val="single" w:sz="4" w:space="0" w:color="auto"/>
              <w:bottom w:val="single" w:sz="4" w:space="0" w:color="auto"/>
              <w:right w:val="single" w:sz="4" w:space="0" w:color="auto"/>
            </w:tcBorders>
          </w:tcPr>
          <w:p w14:paraId="2D1E629A" w14:textId="77777777" w:rsidR="002473FE" w:rsidRPr="00181B33" w:rsidRDefault="002473FE" w:rsidP="00EB4B96">
            <w:pPr>
              <w:pStyle w:val="Textkrper"/>
              <w:rPr>
                <w:b/>
                <w:i/>
                <w:sz w:val="16"/>
              </w:rPr>
            </w:pPr>
            <w:r w:rsidRPr="00181B33">
              <w:rPr>
                <w:b/>
                <w:i/>
                <w:sz w:val="16"/>
              </w:rPr>
              <w:t>Description</w:t>
            </w:r>
          </w:p>
        </w:tc>
        <w:tc>
          <w:tcPr>
            <w:tcW w:w="7584" w:type="dxa"/>
            <w:gridSpan w:val="3"/>
            <w:tcBorders>
              <w:top w:val="single" w:sz="4" w:space="0" w:color="auto"/>
              <w:left w:val="single" w:sz="4" w:space="0" w:color="auto"/>
              <w:bottom w:val="single" w:sz="4" w:space="0" w:color="auto"/>
            </w:tcBorders>
          </w:tcPr>
          <w:p w14:paraId="01B97DD3" w14:textId="77777777" w:rsidR="002473FE" w:rsidRPr="00181B33" w:rsidRDefault="002473FE" w:rsidP="00EB4B96">
            <w:pPr>
              <w:pStyle w:val="Textkrper"/>
              <w:rPr>
                <w:sz w:val="16"/>
              </w:rPr>
            </w:pPr>
            <w:r w:rsidRPr="00181B33">
              <w:rPr>
                <w:sz w:val="16"/>
              </w:rPr>
              <w:t>Identity number of a balise group or loop within the country or region defined by NID_C.</w:t>
            </w:r>
          </w:p>
        </w:tc>
      </w:tr>
      <w:tr w:rsidR="002473FE" w:rsidRPr="00181B33" w14:paraId="4F70D487" w14:textId="77777777" w:rsidTr="00EB4B96">
        <w:tc>
          <w:tcPr>
            <w:tcW w:w="2268" w:type="dxa"/>
            <w:tcBorders>
              <w:top w:val="single" w:sz="4" w:space="0" w:color="auto"/>
              <w:bottom w:val="single" w:sz="4" w:space="0" w:color="auto"/>
              <w:right w:val="single" w:sz="4" w:space="0" w:color="auto"/>
            </w:tcBorders>
          </w:tcPr>
          <w:p w14:paraId="1B218B3D" w14:textId="77777777" w:rsidR="002473FE" w:rsidRPr="00181B33" w:rsidRDefault="002473FE" w:rsidP="00EB4B96">
            <w:r w:rsidRPr="00181B33">
              <w:rPr>
                <w:b/>
                <w:i/>
                <w:sz w:val="16"/>
              </w:rPr>
              <w:t>Length of variable</w:t>
            </w:r>
          </w:p>
        </w:tc>
        <w:tc>
          <w:tcPr>
            <w:tcW w:w="2033" w:type="dxa"/>
            <w:tcBorders>
              <w:top w:val="single" w:sz="4" w:space="0" w:color="auto"/>
              <w:left w:val="single" w:sz="4" w:space="0" w:color="auto"/>
              <w:bottom w:val="single" w:sz="4" w:space="0" w:color="auto"/>
              <w:right w:val="single" w:sz="4" w:space="0" w:color="auto"/>
            </w:tcBorders>
          </w:tcPr>
          <w:p w14:paraId="70E7568F" w14:textId="77777777" w:rsidR="002473FE" w:rsidRPr="00181B33" w:rsidRDefault="002473FE" w:rsidP="00EB4B96">
            <w:pPr>
              <w:pStyle w:val="Textkrper"/>
              <w:rPr>
                <w:b/>
                <w:i/>
                <w:sz w:val="16"/>
              </w:rPr>
            </w:pPr>
            <w:r w:rsidRPr="00181B33">
              <w:rPr>
                <w:b/>
                <w:i/>
                <w:sz w:val="16"/>
              </w:rPr>
              <w:t>Minimum Value</w:t>
            </w:r>
          </w:p>
        </w:tc>
        <w:tc>
          <w:tcPr>
            <w:tcW w:w="1963" w:type="dxa"/>
            <w:tcBorders>
              <w:top w:val="single" w:sz="4" w:space="0" w:color="auto"/>
              <w:left w:val="single" w:sz="4" w:space="0" w:color="auto"/>
              <w:bottom w:val="single" w:sz="4" w:space="0" w:color="auto"/>
              <w:right w:val="single" w:sz="4" w:space="0" w:color="auto"/>
            </w:tcBorders>
          </w:tcPr>
          <w:p w14:paraId="75F09D03" w14:textId="77777777" w:rsidR="002473FE" w:rsidRPr="00181B33" w:rsidRDefault="002473FE" w:rsidP="00EB4B96">
            <w:pPr>
              <w:pStyle w:val="Textkrper"/>
              <w:rPr>
                <w:b/>
                <w:i/>
                <w:sz w:val="16"/>
              </w:rPr>
            </w:pPr>
            <w:r w:rsidRPr="00181B33">
              <w:rPr>
                <w:b/>
                <w:i/>
                <w:sz w:val="16"/>
              </w:rPr>
              <w:t>Maximum Value</w:t>
            </w:r>
          </w:p>
        </w:tc>
        <w:tc>
          <w:tcPr>
            <w:tcW w:w="3588" w:type="dxa"/>
            <w:tcBorders>
              <w:top w:val="single" w:sz="4" w:space="0" w:color="auto"/>
              <w:left w:val="single" w:sz="4" w:space="0" w:color="auto"/>
              <w:bottom w:val="single" w:sz="4" w:space="0" w:color="auto"/>
            </w:tcBorders>
          </w:tcPr>
          <w:p w14:paraId="2AC4800A" w14:textId="77777777" w:rsidR="002473FE" w:rsidRPr="00181B33" w:rsidRDefault="002473FE" w:rsidP="00EB4B96">
            <w:pPr>
              <w:pStyle w:val="Textkrper"/>
              <w:rPr>
                <w:b/>
                <w:i/>
                <w:sz w:val="16"/>
              </w:rPr>
            </w:pPr>
            <w:r w:rsidRPr="00181B33">
              <w:rPr>
                <w:b/>
                <w:i/>
                <w:sz w:val="16"/>
              </w:rPr>
              <w:t>Resolution/formula</w:t>
            </w:r>
          </w:p>
        </w:tc>
      </w:tr>
      <w:tr w:rsidR="002473FE" w:rsidRPr="00181B33" w14:paraId="276AE633" w14:textId="77777777" w:rsidTr="00EB4B96">
        <w:tc>
          <w:tcPr>
            <w:tcW w:w="2268" w:type="dxa"/>
            <w:tcBorders>
              <w:top w:val="single" w:sz="4" w:space="0" w:color="auto"/>
              <w:bottom w:val="single" w:sz="4" w:space="0" w:color="auto"/>
              <w:right w:val="single" w:sz="4" w:space="0" w:color="auto"/>
            </w:tcBorders>
          </w:tcPr>
          <w:p w14:paraId="3696112A" w14:textId="77777777" w:rsidR="002473FE" w:rsidRPr="00181B33" w:rsidRDefault="002473FE" w:rsidP="00EB4B96">
            <w:pPr>
              <w:pStyle w:val="Textkrper"/>
              <w:rPr>
                <w:sz w:val="16"/>
              </w:rPr>
            </w:pPr>
            <w:r w:rsidRPr="00181B33">
              <w:rPr>
                <w:sz w:val="16"/>
              </w:rPr>
              <w:t>14 bits</w:t>
            </w:r>
          </w:p>
        </w:tc>
        <w:tc>
          <w:tcPr>
            <w:tcW w:w="2033" w:type="dxa"/>
            <w:tcBorders>
              <w:top w:val="single" w:sz="4" w:space="0" w:color="auto"/>
              <w:left w:val="single" w:sz="4" w:space="0" w:color="auto"/>
              <w:bottom w:val="single" w:sz="4" w:space="0" w:color="auto"/>
              <w:right w:val="single" w:sz="4" w:space="0" w:color="auto"/>
            </w:tcBorders>
          </w:tcPr>
          <w:p w14:paraId="361D5518" w14:textId="77777777" w:rsidR="002473FE" w:rsidRPr="00181B33" w:rsidRDefault="002473FE" w:rsidP="00EB4B96">
            <w:pPr>
              <w:pStyle w:val="Textkrper"/>
              <w:rPr>
                <w:sz w:val="16"/>
              </w:rPr>
            </w:pPr>
            <w:r w:rsidRPr="00181B33">
              <w:rPr>
                <w:sz w:val="16"/>
              </w:rPr>
              <w:t>0</w:t>
            </w:r>
          </w:p>
        </w:tc>
        <w:tc>
          <w:tcPr>
            <w:tcW w:w="1963" w:type="dxa"/>
            <w:tcBorders>
              <w:top w:val="single" w:sz="4" w:space="0" w:color="auto"/>
              <w:left w:val="single" w:sz="4" w:space="0" w:color="auto"/>
              <w:bottom w:val="single" w:sz="4" w:space="0" w:color="auto"/>
              <w:right w:val="single" w:sz="4" w:space="0" w:color="auto"/>
            </w:tcBorders>
          </w:tcPr>
          <w:p w14:paraId="1E565595" w14:textId="77777777" w:rsidR="002473FE" w:rsidRPr="00181B33" w:rsidRDefault="002473FE" w:rsidP="00EB4B96">
            <w:pPr>
              <w:pStyle w:val="Textkrper"/>
              <w:rPr>
                <w:sz w:val="16"/>
              </w:rPr>
            </w:pPr>
            <w:r w:rsidRPr="00181B33">
              <w:rPr>
                <w:sz w:val="16"/>
              </w:rPr>
              <w:t>16382</w:t>
            </w:r>
          </w:p>
        </w:tc>
        <w:tc>
          <w:tcPr>
            <w:tcW w:w="3588" w:type="dxa"/>
            <w:tcBorders>
              <w:top w:val="single" w:sz="4" w:space="0" w:color="auto"/>
              <w:left w:val="single" w:sz="4" w:space="0" w:color="auto"/>
              <w:bottom w:val="single" w:sz="4" w:space="0" w:color="auto"/>
            </w:tcBorders>
          </w:tcPr>
          <w:p w14:paraId="711E0320" w14:textId="77777777" w:rsidR="002473FE" w:rsidRPr="00181B33" w:rsidRDefault="002473FE" w:rsidP="00EB4B96">
            <w:pPr>
              <w:pStyle w:val="Textkrper"/>
              <w:rPr>
                <w:sz w:val="16"/>
              </w:rPr>
            </w:pPr>
            <w:r w:rsidRPr="00181B33">
              <w:rPr>
                <w:sz w:val="16"/>
              </w:rPr>
              <w:t>1</w:t>
            </w:r>
          </w:p>
        </w:tc>
      </w:tr>
      <w:tr w:rsidR="002473FE" w:rsidRPr="00181B33" w14:paraId="1EA0A575" w14:textId="77777777" w:rsidTr="00EB4B96">
        <w:trPr>
          <w:cantSplit/>
        </w:trPr>
        <w:tc>
          <w:tcPr>
            <w:tcW w:w="2268" w:type="dxa"/>
            <w:tcBorders>
              <w:top w:val="single" w:sz="4" w:space="0" w:color="auto"/>
              <w:bottom w:val="single" w:sz="12" w:space="0" w:color="auto"/>
              <w:right w:val="single" w:sz="4" w:space="0" w:color="auto"/>
            </w:tcBorders>
          </w:tcPr>
          <w:p w14:paraId="4B0E0ADE" w14:textId="77777777" w:rsidR="002473FE" w:rsidRPr="00181B33" w:rsidRDefault="002473FE" w:rsidP="00EB4B96">
            <w:pPr>
              <w:pStyle w:val="Textkrper"/>
              <w:rPr>
                <w:b/>
                <w:i/>
                <w:sz w:val="16"/>
              </w:rPr>
            </w:pPr>
            <w:r w:rsidRPr="00181B33">
              <w:rPr>
                <w:b/>
                <w:i/>
                <w:sz w:val="16"/>
              </w:rPr>
              <w:t>Special/Reserved Values</w:t>
            </w:r>
          </w:p>
        </w:tc>
        <w:tc>
          <w:tcPr>
            <w:tcW w:w="2033" w:type="dxa"/>
            <w:tcBorders>
              <w:top w:val="single" w:sz="4" w:space="0" w:color="auto"/>
              <w:left w:val="single" w:sz="4" w:space="0" w:color="auto"/>
              <w:bottom w:val="single" w:sz="12" w:space="0" w:color="auto"/>
              <w:right w:val="single" w:sz="4" w:space="0" w:color="auto"/>
            </w:tcBorders>
          </w:tcPr>
          <w:p w14:paraId="74C3C667" w14:textId="77777777" w:rsidR="002473FE" w:rsidRPr="00181B33" w:rsidRDefault="002473FE" w:rsidP="00EB4B96">
            <w:pPr>
              <w:pStyle w:val="Textkrper"/>
              <w:rPr>
                <w:sz w:val="16"/>
              </w:rPr>
            </w:pPr>
            <w:r w:rsidRPr="00181B33">
              <w:rPr>
                <w:sz w:val="16"/>
              </w:rPr>
              <w:t>/</w:t>
            </w:r>
          </w:p>
        </w:tc>
        <w:tc>
          <w:tcPr>
            <w:tcW w:w="5551" w:type="dxa"/>
            <w:gridSpan w:val="2"/>
            <w:tcBorders>
              <w:top w:val="single" w:sz="4" w:space="0" w:color="auto"/>
              <w:left w:val="single" w:sz="4" w:space="0" w:color="auto"/>
              <w:bottom w:val="single" w:sz="12" w:space="0" w:color="auto"/>
            </w:tcBorders>
          </w:tcPr>
          <w:p w14:paraId="159F62DE" w14:textId="77777777" w:rsidR="002473FE" w:rsidRPr="00181B33" w:rsidRDefault="002473FE" w:rsidP="00EB4B96">
            <w:pPr>
              <w:pStyle w:val="Textkrper"/>
              <w:rPr>
                <w:sz w:val="16"/>
              </w:rPr>
            </w:pPr>
            <w:r w:rsidRPr="00181B33">
              <w:rPr>
                <w:sz w:val="16"/>
              </w:rPr>
              <w:t>/</w:t>
            </w:r>
          </w:p>
        </w:tc>
      </w:tr>
    </w:tbl>
    <w:p w14:paraId="13F845EF"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CCPU_NID_BG_OLD</w:t>
      </w:r>
    </w:p>
    <w:tbl>
      <w:tblPr>
        <w:tblW w:w="0" w:type="auto"/>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33"/>
        <w:gridCol w:w="1963"/>
        <w:gridCol w:w="3588"/>
      </w:tblGrid>
      <w:tr w:rsidR="002473FE" w:rsidRPr="00181B33" w14:paraId="3E4F8806" w14:textId="77777777" w:rsidTr="00EB4B96">
        <w:tc>
          <w:tcPr>
            <w:tcW w:w="2268" w:type="dxa"/>
            <w:tcBorders>
              <w:top w:val="single" w:sz="12" w:space="0" w:color="auto"/>
              <w:bottom w:val="single" w:sz="4" w:space="0" w:color="auto"/>
              <w:right w:val="single" w:sz="4" w:space="0" w:color="auto"/>
            </w:tcBorders>
          </w:tcPr>
          <w:p w14:paraId="369F9FCA" w14:textId="77777777" w:rsidR="002473FE" w:rsidRPr="00181B33" w:rsidRDefault="002473FE" w:rsidP="00EB4B96">
            <w:pPr>
              <w:pStyle w:val="Textkrper"/>
              <w:rPr>
                <w:b/>
                <w:i/>
                <w:sz w:val="16"/>
              </w:rPr>
            </w:pPr>
            <w:r w:rsidRPr="00181B33">
              <w:rPr>
                <w:b/>
                <w:i/>
                <w:sz w:val="16"/>
              </w:rPr>
              <w:t>Name</w:t>
            </w:r>
          </w:p>
        </w:tc>
        <w:tc>
          <w:tcPr>
            <w:tcW w:w="7584" w:type="dxa"/>
            <w:gridSpan w:val="3"/>
            <w:tcBorders>
              <w:top w:val="single" w:sz="12" w:space="0" w:color="auto"/>
              <w:left w:val="single" w:sz="4" w:space="0" w:color="auto"/>
              <w:bottom w:val="single" w:sz="4" w:space="0" w:color="auto"/>
            </w:tcBorders>
          </w:tcPr>
          <w:p w14:paraId="24C1EA8A" w14:textId="77777777" w:rsidR="002473FE" w:rsidRPr="00181B33" w:rsidRDefault="002473FE" w:rsidP="00EB4B96">
            <w:pPr>
              <w:pStyle w:val="Textkrper"/>
              <w:rPr>
                <w:sz w:val="16"/>
              </w:rPr>
            </w:pPr>
            <w:r w:rsidRPr="00181B33">
              <w:rPr>
                <w:sz w:val="16"/>
              </w:rPr>
              <w:t>Identity number of the current (old) balise group used as reference for the related distances/locations</w:t>
            </w:r>
          </w:p>
        </w:tc>
      </w:tr>
      <w:tr w:rsidR="002473FE" w:rsidRPr="00181B33" w14:paraId="40005031" w14:textId="77777777" w:rsidTr="00EB4B96">
        <w:tc>
          <w:tcPr>
            <w:tcW w:w="2268" w:type="dxa"/>
            <w:tcBorders>
              <w:top w:val="single" w:sz="4" w:space="0" w:color="auto"/>
              <w:bottom w:val="single" w:sz="4" w:space="0" w:color="auto"/>
              <w:right w:val="single" w:sz="4" w:space="0" w:color="auto"/>
            </w:tcBorders>
          </w:tcPr>
          <w:p w14:paraId="0C222A7F" w14:textId="77777777" w:rsidR="002473FE" w:rsidRPr="00181B33" w:rsidRDefault="002473FE" w:rsidP="00EB4B96">
            <w:pPr>
              <w:pStyle w:val="Textkrper"/>
              <w:rPr>
                <w:b/>
                <w:i/>
                <w:sz w:val="16"/>
              </w:rPr>
            </w:pPr>
            <w:r w:rsidRPr="00181B33">
              <w:rPr>
                <w:b/>
                <w:i/>
                <w:sz w:val="16"/>
              </w:rPr>
              <w:t>Description</w:t>
            </w:r>
          </w:p>
        </w:tc>
        <w:tc>
          <w:tcPr>
            <w:tcW w:w="7584" w:type="dxa"/>
            <w:gridSpan w:val="3"/>
            <w:tcBorders>
              <w:top w:val="single" w:sz="4" w:space="0" w:color="auto"/>
              <w:left w:val="single" w:sz="4" w:space="0" w:color="auto"/>
              <w:bottom w:val="single" w:sz="4" w:space="0" w:color="auto"/>
            </w:tcBorders>
          </w:tcPr>
          <w:p w14:paraId="15C4F539" w14:textId="77777777" w:rsidR="002473FE" w:rsidRPr="00181B33" w:rsidRDefault="002473FE" w:rsidP="00EB4B96">
            <w:pPr>
              <w:pStyle w:val="Textkrper"/>
              <w:rPr>
                <w:sz w:val="16"/>
              </w:rPr>
            </w:pPr>
            <w:r w:rsidRPr="00181B33">
              <w:rPr>
                <w:sz w:val="16"/>
              </w:rPr>
              <w:t>Identity number of a balise group or loop within the country or region defined by NID_C.</w:t>
            </w:r>
          </w:p>
        </w:tc>
      </w:tr>
      <w:tr w:rsidR="002473FE" w:rsidRPr="00181B33" w14:paraId="5F9C4B6D" w14:textId="77777777" w:rsidTr="00EB4B96">
        <w:tc>
          <w:tcPr>
            <w:tcW w:w="2268" w:type="dxa"/>
            <w:tcBorders>
              <w:top w:val="single" w:sz="4" w:space="0" w:color="auto"/>
              <w:bottom w:val="single" w:sz="4" w:space="0" w:color="auto"/>
              <w:right w:val="single" w:sz="4" w:space="0" w:color="auto"/>
            </w:tcBorders>
          </w:tcPr>
          <w:p w14:paraId="67114263" w14:textId="77777777" w:rsidR="002473FE" w:rsidRPr="00181B33" w:rsidRDefault="002473FE" w:rsidP="00EB4B96">
            <w:r w:rsidRPr="00181B33">
              <w:rPr>
                <w:b/>
                <w:i/>
                <w:sz w:val="16"/>
              </w:rPr>
              <w:t>Length of variable</w:t>
            </w:r>
          </w:p>
        </w:tc>
        <w:tc>
          <w:tcPr>
            <w:tcW w:w="2033" w:type="dxa"/>
            <w:tcBorders>
              <w:top w:val="single" w:sz="4" w:space="0" w:color="auto"/>
              <w:left w:val="single" w:sz="4" w:space="0" w:color="auto"/>
              <w:bottom w:val="single" w:sz="4" w:space="0" w:color="auto"/>
              <w:right w:val="single" w:sz="4" w:space="0" w:color="auto"/>
            </w:tcBorders>
          </w:tcPr>
          <w:p w14:paraId="1C2CC0F6" w14:textId="77777777" w:rsidR="002473FE" w:rsidRPr="00181B33" w:rsidRDefault="002473FE" w:rsidP="00EB4B96">
            <w:pPr>
              <w:pStyle w:val="Textkrper"/>
              <w:rPr>
                <w:b/>
                <w:i/>
                <w:sz w:val="16"/>
              </w:rPr>
            </w:pPr>
            <w:r w:rsidRPr="00181B33">
              <w:rPr>
                <w:b/>
                <w:i/>
                <w:sz w:val="16"/>
              </w:rPr>
              <w:t>Minimum Value</w:t>
            </w:r>
          </w:p>
        </w:tc>
        <w:tc>
          <w:tcPr>
            <w:tcW w:w="1963" w:type="dxa"/>
            <w:tcBorders>
              <w:top w:val="single" w:sz="4" w:space="0" w:color="auto"/>
              <w:left w:val="single" w:sz="4" w:space="0" w:color="auto"/>
              <w:bottom w:val="single" w:sz="4" w:space="0" w:color="auto"/>
              <w:right w:val="single" w:sz="4" w:space="0" w:color="auto"/>
            </w:tcBorders>
          </w:tcPr>
          <w:p w14:paraId="7BF34D8B" w14:textId="77777777" w:rsidR="002473FE" w:rsidRPr="00181B33" w:rsidRDefault="002473FE" w:rsidP="00EB4B96">
            <w:pPr>
              <w:pStyle w:val="Textkrper"/>
              <w:rPr>
                <w:b/>
                <w:i/>
                <w:sz w:val="16"/>
              </w:rPr>
            </w:pPr>
            <w:r w:rsidRPr="00181B33">
              <w:rPr>
                <w:b/>
                <w:i/>
                <w:sz w:val="16"/>
              </w:rPr>
              <w:t>Maximum Value</w:t>
            </w:r>
          </w:p>
        </w:tc>
        <w:tc>
          <w:tcPr>
            <w:tcW w:w="3588" w:type="dxa"/>
            <w:tcBorders>
              <w:top w:val="single" w:sz="4" w:space="0" w:color="auto"/>
              <w:left w:val="single" w:sz="4" w:space="0" w:color="auto"/>
              <w:bottom w:val="single" w:sz="4" w:space="0" w:color="auto"/>
            </w:tcBorders>
          </w:tcPr>
          <w:p w14:paraId="3FF2C5D5" w14:textId="77777777" w:rsidR="002473FE" w:rsidRPr="00181B33" w:rsidRDefault="002473FE" w:rsidP="00EB4B96">
            <w:pPr>
              <w:pStyle w:val="Textkrper"/>
              <w:rPr>
                <w:b/>
                <w:i/>
                <w:sz w:val="16"/>
              </w:rPr>
            </w:pPr>
            <w:r w:rsidRPr="00181B33">
              <w:rPr>
                <w:b/>
                <w:i/>
                <w:sz w:val="16"/>
              </w:rPr>
              <w:t>Resolution/formula</w:t>
            </w:r>
          </w:p>
        </w:tc>
      </w:tr>
      <w:tr w:rsidR="002473FE" w:rsidRPr="00181B33" w14:paraId="48F34452" w14:textId="77777777" w:rsidTr="00EB4B96">
        <w:tc>
          <w:tcPr>
            <w:tcW w:w="2268" w:type="dxa"/>
            <w:tcBorders>
              <w:top w:val="single" w:sz="4" w:space="0" w:color="auto"/>
              <w:bottom w:val="single" w:sz="4" w:space="0" w:color="auto"/>
              <w:right w:val="single" w:sz="4" w:space="0" w:color="auto"/>
            </w:tcBorders>
          </w:tcPr>
          <w:p w14:paraId="0A0686A4" w14:textId="77777777" w:rsidR="002473FE" w:rsidRPr="00181B33" w:rsidRDefault="002473FE" w:rsidP="00EB4B96">
            <w:pPr>
              <w:pStyle w:val="Textkrper"/>
              <w:rPr>
                <w:sz w:val="16"/>
              </w:rPr>
            </w:pPr>
            <w:r w:rsidRPr="00181B33">
              <w:rPr>
                <w:sz w:val="16"/>
              </w:rPr>
              <w:t>14 bits</w:t>
            </w:r>
          </w:p>
        </w:tc>
        <w:tc>
          <w:tcPr>
            <w:tcW w:w="2033" w:type="dxa"/>
            <w:tcBorders>
              <w:top w:val="single" w:sz="4" w:space="0" w:color="auto"/>
              <w:left w:val="single" w:sz="4" w:space="0" w:color="auto"/>
              <w:bottom w:val="single" w:sz="4" w:space="0" w:color="auto"/>
              <w:right w:val="single" w:sz="4" w:space="0" w:color="auto"/>
            </w:tcBorders>
          </w:tcPr>
          <w:p w14:paraId="37680697" w14:textId="77777777" w:rsidR="002473FE" w:rsidRPr="00181B33" w:rsidRDefault="002473FE" w:rsidP="00EB4B96">
            <w:pPr>
              <w:pStyle w:val="Textkrper"/>
              <w:rPr>
                <w:sz w:val="16"/>
              </w:rPr>
            </w:pPr>
            <w:r w:rsidRPr="00181B33">
              <w:rPr>
                <w:sz w:val="16"/>
              </w:rPr>
              <w:t>0</w:t>
            </w:r>
          </w:p>
        </w:tc>
        <w:tc>
          <w:tcPr>
            <w:tcW w:w="1963" w:type="dxa"/>
            <w:tcBorders>
              <w:top w:val="single" w:sz="4" w:space="0" w:color="auto"/>
              <w:left w:val="single" w:sz="4" w:space="0" w:color="auto"/>
              <w:bottom w:val="single" w:sz="4" w:space="0" w:color="auto"/>
              <w:right w:val="single" w:sz="4" w:space="0" w:color="auto"/>
            </w:tcBorders>
          </w:tcPr>
          <w:p w14:paraId="2CD18D7F" w14:textId="77777777" w:rsidR="002473FE" w:rsidRPr="00181B33" w:rsidRDefault="002473FE" w:rsidP="00EB4B96">
            <w:pPr>
              <w:pStyle w:val="Textkrper"/>
              <w:rPr>
                <w:sz w:val="16"/>
              </w:rPr>
            </w:pPr>
            <w:r w:rsidRPr="00181B33">
              <w:rPr>
                <w:sz w:val="16"/>
              </w:rPr>
              <w:t>16382</w:t>
            </w:r>
          </w:p>
        </w:tc>
        <w:tc>
          <w:tcPr>
            <w:tcW w:w="3588" w:type="dxa"/>
            <w:tcBorders>
              <w:top w:val="single" w:sz="4" w:space="0" w:color="auto"/>
              <w:left w:val="single" w:sz="4" w:space="0" w:color="auto"/>
              <w:bottom w:val="single" w:sz="4" w:space="0" w:color="auto"/>
            </w:tcBorders>
          </w:tcPr>
          <w:p w14:paraId="7E2E1547" w14:textId="77777777" w:rsidR="002473FE" w:rsidRPr="00181B33" w:rsidRDefault="002473FE" w:rsidP="00EB4B96">
            <w:pPr>
              <w:pStyle w:val="Textkrper"/>
              <w:rPr>
                <w:sz w:val="16"/>
              </w:rPr>
            </w:pPr>
            <w:r w:rsidRPr="00181B33">
              <w:rPr>
                <w:sz w:val="16"/>
              </w:rPr>
              <w:t>1</w:t>
            </w:r>
          </w:p>
        </w:tc>
      </w:tr>
      <w:tr w:rsidR="002473FE" w:rsidRPr="00181B33" w14:paraId="620349F7" w14:textId="77777777" w:rsidTr="00EB4B96">
        <w:trPr>
          <w:cantSplit/>
        </w:trPr>
        <w:tc>
          <w:tcPr>
            <w:tcW w:w="2268" w:type="dxa"/>
            <w:tcBorders>
              <w:top w:val="single" w:sz="4" w:space="0" w:color="auto"/>
              <w:bottom w:val="single" w:sz="12" w:space="0" w:color="auto"/>
              <w:right w:val="single" w:sz="4" w:space="0" w:color="auto"/>
            </w:tcBorders>
          </w:tcPr>
          <w:p w14:paraId="3790DDA0" w14:textId="77777777" w:rsidR="002473FE" w:rsidRPr="00181B33" w:rsidRDefault="002473FE" w:rsidP="00EB4B96">
            <w:pPr>
              <w:pStyle w:val="Textkrper"/>
              <w:rPr>
                <w:b/>
                <w:i/>
                <w:sz w:val="16"/>
              </w:rPr>
            </w:pPr>
            <w:r w:rsidRPr="00181B33">
              <w:rPr>
                <w:b/>
                <w:i/>
                <w:sz w:val="16"/>
              </w:rPr>
              <w:t>Special/Reserved Values</w:t>
            </w:r>
          </w:p>
        </w:tc>
        <w:tc>
          <w:tcPr>
            <w:tcW w:w="2033" w:type="dxa"/>
            <w:tcBorders>
              <w:top w:val="single" w:sz="4" w:space="0" w:color="auto"/>
              <w:left w:val="single" w:sz="4" w:space="0" w:color="auto"/>
              <w:bottom w:val="single" w:sz="12" w:space="0" w:color="auto"/>
              <w:right w:val="single" w:sz="4" w:space="0" w:color="auto"/>
            </w:tcBorders>
          </w:tcPr>
          <w:p w14:paraId="4B9302D0" w14:textId="77777777" w:rsidR="002473FE" w:rsidRPr="00181B33" w:rsidRDefault="002473FE" w:rsidP="00EB4B96">
            <w:pPr>
              <w:pStyle w:val="Textkrper"/>
              <w:rPr>
                <w:sz w:val="16"/>
              </w:rPr>
            </w:pPr>
            <w:r w:rsidRPr="00181B33">
              <w:rPr>
                <w:sz w:val="16"/>
              </w:rPr>
              <w:t>/</w:t>
            </w:r>
          </w:p>
        </w:tc>
        <w:tc>
          <w:tcPr>
            <w:tcW w:w="5551" w:type="dxa"/>
            <w:gridSpan w:val="2"/>
            <w:tcBorders>
              <w:top w:val="single" w:sz="4" w:space="0" w:color="auto"/>
              <w:left w:val="single" w:sz="4" w:space="0" w:color="auto"/>
              <w:bottom w:val="single" w:sz="12" w:space="0" w:color="auto"/>
            </w:tcBorders>
          </w:tcPr>
          <w:p w14:paraId="61DFCE89" w14:textId="77777777" w:rsidR="002473FE" w:rsidRPr="00181B33" w:rsidRDefault="002473FE" w:rsidP="00EB4B96">
            <w:pPr>
              <w:pStyle w:val="Textkrper"/>
              <w:rPr>
                <w:sz w:val="16"/>
              </w:rPr>
            </w:pPr>
            <w:r w:rsidRPr="00181B33">
              <w:rPr>
                <w:sz w:val="16"/>
              </w:rPr>
              <w:t>/</w:t>
            </w:r>
          </w:p>
        </w:tc>
      </w:tr>
    </w:tbl>
    <w:p w14:paraId="33396DA9"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CCPU_NID_C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56"/>
        <w:gridCol w:w="1984"/>
        <w:gridCol w:w="3544"/>
      </w:tblGrid>
      <w:tr w:rsidR="002473FE" w:rsidRPr="00181B33" w14:paraId="29C29676" w14:textId="77777777" w:rsidTr="00EB4B96">
        <w:tc>
          <w:tcPr>
            <w:tcW w:w="2268" w:type="dxa"/>
            <w:tcBorders>
              <w:top w:val="single" w:sz="12" w:space="0" w:color="auto"/>
              <w:left w:val="single" w:sz="12" w:space="0" w:color="auto"/>
              <w:bottom w:val="single" w:sz="6" w:space="0" w:color="auto"/>
            </w:tcBorders>
          </w:tcPr>
          <w:p w14:paraId="3D30B992" w14:textId="77777777" w:rsidR="002473FE" w:rsidRPr="00181B33" w:rsidRDefault="002473FE" w:rsidP="00EB4B96">
            <w:pPr>
              <w:pStyle w:val="Textkrper"/>
              <w:rPr>
                <w:b/>
                <w:i/>
                <w:sz w:val="16"/>
              </w:rPr>
            </w:pPr>
            <w:r w:rsidRPr="00181B33">
              <w:rPr>
                <w:b/>
                <w:i/>
                <w:sz w:val="16"/>
              </w:rPr>
              <w:t>Name</w:t>
            </w:r>
          </w:p>
        </w:tc>
        <w:tc>
          <w:tcPr>
            <w:tcW w:w="7584" w:type="dxa"/>
            <w:gridSpan w:val="3"/>
            <w:tcBorders>
              <w:top w:val="single" w:sz="12" w:space="0" w:color="auto"/>
              <w:bottom w:val="single" w:sz="6" w:space="0" w:color="auto"/>
              <w:right w:val="single" w:sz="12" w:space="0" w:color="auto"/>
            </w:tcBorders>
          </w:tcPr>
          <w:p w14:paraId="114BF354" w14:textId="77777777" w:rsidR="002473FE" w:rsidRPr="00181B33" w:rsidRDefault="002473FE" w:rsidP="00EB4B96">
            <w:pPr>
              <w:pStyle w:val="Textkrper"/>
              <w:rPr>
                <w:sz w:val="16"/>
              </w:rPr>
            </w:pPr>
            <w:r w:rsidRPr="00181B33">
              <w:rPr>
                <w:sz w:val="16"/>
              </w:rPr>
              <w:t>Identity number of the country or region where is located the reference balise group</w:t>
            </w:r>
          </w:p>
        </w:tc>
      </w:tr>
      <w:tr w:rsidR="002473FE" w:rsidRPr="00181B33" w14:paraId="025D5F5E" w14:textId="77777777" w:rsidTr="00EB4B96">
        <w:tc>
          <w:tcPr>
            <w:tcW w:w="2268" w:type="dxa"/>
            <w:tcBorders>
              <w:top w:val="single" w:sz="6" w:space="0" w:color="auto"/>
              <w:left w:val="single" w:sz="12" w:space="0" w:color="auto"/>
              <w:bottom w:val="single" w:sz="6" w:space="0" w:color="auto"/>
            </w:tcBorders>
          </w:tcPr>
          <w:p w14:paraId="29130882" w14:textId="77777777" w:rsidR="002473FE" w:rsidRPr="00181B33" w:rsidRDefault="002473FE" w:rsidP="00EB4B96">
            <w:pPr>
              <w:pStyle w:val="Textkrper"/>
              <w:rPr>
                <w:b/>
                <w:i/>
                <w:sz w:val="16"/>
              </w:rPr>
            </w:pPr>
            <w:r w:rsidRPr="00181B33">
              <w:rPr>
                <w:b/>
                <w:i/>
                <w:sz w:val="16"/>
              </w:rPr>
              <w:t>Description</w:t>
            </w:r>
          </w:p>
        </w:tc>
        <w:tc>
          <w:tcPr>
            <w:tcW w:w="7584" w:type="dxa"/>
            <w:gridSpan w:val="3"/>
            <w:tcBorders>
              <w:top w:val="single" w:sz="6" w:space="0" w:color="auto"/>
              <w:bottom w:val="single" w:sz="6" w:space="0" w:color="auto"/>
              <w:right w:val="single" w:sz="12" w:space="0" w:color="auto"/>
            </w:tcBorders>
          </w:tcPr>
          <w:p w14:paraId="5A3A1C52" w14:textId="77777777" w:rsidR="002473FE" w:rsidRPr="00181B33" w:rsidRDefault="002473FE" w:rsidP="00EB4B96">
            <w:pPr>
              <w:pStyle w:val="Textkrper"/>
              <w:rPr>
                <w:sz w:val="16"/>
              </w:rPr>
            </w:pPr>
            <w:r w:rsidRPr="00181B33">
              <w:rPr>
                <w:sz w:val="16"/>
              </w:rPr>
              <w:t>Code used to identify the country or region in which the balise group is situated. These need not necessarily follow administrative or political boundaries.</w:t>
            </w:r>
          </w:p>
        </w:tc>
      </w:tr>
      <w:tr w:rsidR="002473FE" w:rsidRPr="00181B33" w14:paraId="36FAC7D8" w14:textId="77777777" w:rsidTr="00EB4B96">
        <w:tc>
          <w:tcPr>
            <w:tcW w:w="2268" w:type="dxa"/>
            <w:tcBorders>
              <w:top w:val="single" w:sz="6" w:space="0" w:color="auto"/>
              <w:left w:val="single" w:sz="12" w:space="0" w:color="auto"/>
              <w:bottom w:val="single" w:sz="6" w:space="0" w:color="auto"/>
            </w:tcBorders>
          </w:tcPr>
          <w:p w14:paraId="53204A00" w14:textId="77777777" w:rsidR="002473FE" w:rsidRPr="00181B33" w:rsidRDefault="002473FE" w:rsidP="00EB4B96">
            <w:r w:rsidRPr="00181B33">
              <w:rPr>
                <w:b/>
                <w:i/>
                <w:sz w:val="16"/>
              </w:rPr>
              <w:t>Length of variable</w:t>
            </w:r>
          </w:p>
        </w:tc>
        <w:tc>
          <w:tcPr>
            <w:tcW w:w="2056" w:type="dxa"/>
            <w:tcBorders>
              <w:top w:val="single" w:sz="6" w:space="0" w:color="auto"/>
              <w:bottom w:val="single" w:sz="6" w:space="0" w:color="auto"/>
            </w:tcBorders>
          </w:tcPr>
          <w:p w14:paraId="18C3CC54" w14:textId="77777777" w:rsidR="002473FE" w:rsidRPr="00181B33" w:rsidRDefault="002473FE" w:rsidP="00EB4B96">
            <w:pPr>
              <w:pStyle w:val="Textkrper"/>
              <w:rPr>
                <w:b/>
                <w:i/>
                <w:sz w:val="16"/>
              </w:rPr>
            </w:pPr>
            <w:r w:rsidRPr="00181B33">
              <w:rPr>
                <w:b/>
                <w:i/>
                <w:sz w:val="16"/>
              </w:rPr>
              <w:t>Minimum Value</w:t>
            </w:r>
          </w:p>
        </w:tc>
        <w:tc>
          <w:tcPr>
            <w:tcW w:w="1984" w:type="dxa"/>
            <w:tcBorders>
              <w:top w:val="single" w:sz="6" w:space="0" w:color="auto"/>
              <w:bottom w:val="single" w:sz="6" w:space="0" w:color="auto"/>
            </w:tcBorders>
          </w:tcPr>
          <w:p w14:paraId="2A827355" w14:textId="77777777" w:rsidR="002473FE" w:rsidRPr="00181B33" w:rsidRDefault="002473FE" w:rsidP="00EB4B96">
            <w:pPr>
              <w:pStyle w:val="Textkrper"/>
              <w:rPr>
                <w:b/>
                <w:i/>
                <w:sz w:val="16"/>
              </w:rPr>
            </w:pPr>
            <w:r w:rsidRPr="00181B33">
              <w:rPr>
                <w:b/>
                <w:i/>
                <w:sz w:val="16"/>
              </w:rPr>
              <w:t>Maximum Value</w:t>
            </w:r>
          </w:p>
        </w:tc>
        <w:tc>
          <w:tcPr>
            <w:tcW w:w="3544" w:type="dxa"/>
            <w:tcBorders>
              <w:top w:val="single" w:sz="6" w:space="0" w:color="auto"/>
              <w:bottom w:val="single" w:sz="6" w:space="0" w:color="auto"/>
              <w:right w:val="single" w:sz="12" w:space="0" w:color="auto"/>
            </w:tcBorders>
          </w:tcPr>
          <w:p w14:paraId="698F3BEC" w14:textId="77777777" w:rsidR="002473FE" w:rsidRPr="00181B33" w:rsidRDefault="002473FE" w:rsidP="00EB4B96">
            <w:pPr>
              <w:pStyle w:val="Textkrper"/>
              <w:rPr>
                <w:b/>
                <w:i/>
                <w:sz w:val="16"/>
              </w:rPr>
            </w:pPr>
            <w:r w:rsidRPr="00181B33">
              <w:rPr>
                <w:b/>
                <w:i/>
                <w:sz w:val="16"/>
              </w:rPr>
              <w:t>Resolution/formula</w:t>
            </w:r>
          </w:p>
        </w:tc>
      </w:tr>
      <w:tr w:rsidR="002473FE" w:rsidRPr="00181B33" w14:paraId="7202298D" w14:textId="77777777" w:rsidTr="00EB4B96">
        <w:tc>
          <w:tcPr>
            <w:tcW w:w="2268" w:type="dxa"/>
            <w:tcBorders>
              <w:top w:val="single" w:sz="6" w:space="0" w:color="auto"/>
              <w:left w:val="single" w:sz="12" w:space="0" w:color="auto"/>
              <w:bottom w:val="single" w:sz="6" w:space="0" w:color="auto"/>
            </w:tcBorders>
          </w:tcPr>
          <w:p w14:paraId="4DD16DA7" w14:textId="77777777" w:rsidR="002473FE" w:rsidRPr="00181B33" w:rsidRDefault="002473FE" w:rsidP="00EB4B96">
            <w:pPr>
              <w:pStyle w:val="Textkrper"/>
              <w:rPr>
                <w:sz w:val="16"/>
              </w:rPr>
            </w:pPr>
            <w:bookmarkStart w:id="81" w:name="NID_C"/>
            <w:r w:rsidRPr="00181B33">
              <w:rPr>
                <w:sz w:val="16"/>
              </w:rPr>
              <w:lastRenderedPageBreak/>
              <w:t xml:space="preserve">10 </w:t>
            </w:r>
            <w:bookmarkEnd w:id="81"/>
            <w:r w:rsidRPr="00181B33">
              <w:rPr>
                <w:sz w:val="16"/>
              </w:rPr>
              <w:t>bits</w:t>
            </w:r>
          </w:p>
        </w:tc>
        <w:tc>
          <w:tcPr>
            <w:tcW w:w="2056" w:type="dxa"/>
            <w:tcBorders>
              <w:top w:val="single" w:sz="6" w:space="0" w:color="auto"/>
              <w:bottom w:val="single" w:sz="6" w:space="0" w:color="auto"/>
            </w:tcBorders>
          </w:tcPr>
          <w:p w14:paraId="766884BE" w14:textId="77777777" w:rsidR="002473FE" w:rsidRPr="00181B33" w:rsidRDefault="002473FE" w:rsidP="00EB4B96">
            <w:pPr>
              <w:pStyle w:val="Textkrper"/>
              <w:rPr>
                <w:sz w:val="16"/>
              </w:rPr>
            </w:pPr>
            <w:r w:rsidRPr="00181B33">
              <w:rPr>
                <w:sz w:val="16"/>
              </w:rPr>
              <w:t>0</w:t>
            </w:r>
          </w:p>
        </w:tc>
        <w:tc>
          <w:tcPr>
            <w:tcW w:w="1984" w:type="dxa"/>
            <w:tcBorders>
              <w:top w:val="single" w:sz="6" w:space="0" w:color="auto"/>
              <w:bottom w:val="single" w:sz="6" w:space="0" w:color="auto"/>
            </w:tcBorders>
          </w:tcPr>
          <w:p w14:paraId="22B96E80" w14:textId="77777777" w:rsidR="002473FE" w:rsidRPr="00181B33" w:rsidRDefault="002473FE" w:rsidP="00EB4B96">
            <w:pPr>
              <w:pStyle w:val="Textkrper"/>
              <w:rPr>
                <w:sz w:val="16"/>
              </w:rPr>
            </w:pPr>
            <w:r w:rsidRPr="00181B33">
              <w:rPr>
                <w:sz w:val="16"/>
              </w:rPr>
              <w:t>1023</w:t>
            </w:r>
          </w:p>
        </w:tc>
        <w:tc>
          <w:tcPr>
            <w:tcW w:w="3544" w:type="dxa"/>
            <w:tcBorders>
              <w:top w:val="single" w:sz="6" w:space="0" w:color="auto"/>
              <w:bottom w:val="single" w:sz="6" w:space="0" w:color="auto"/>
              <w:right w:val="single" w:sz="12" w:space="0" w:color="auto"/>
            </w:tcBorders>
          </w:tcPr>
          <w:p w14:paraId="3ED0F98B" w14:textId="77777777" w:rsidR="002473FE" w:rsidRPr="00181B33" w:rsidRDefault="002473FE" w:rsidP="00EB4B96">
            <w:pPr>
              <w:pStyle w:val="Textkrper"/>
              <w:rPr>
                <w:sz w:val="16"/>
              </w:rPr>
            </w:pPr>
            <w:r w:rsidRPr="00181B33">
              <w:rPr>
                <w:sz w:val="16"/>
              </w:rPr>
              <w:t>1</w:t>
            </w:r>
          </w:p>
        </w:tc>
      </w:tr>
      <w:tr w:rsidR="002473FE" w:rsidRPr="00181B33" w14:paraId="4A76FF6D" w14:textId="77777777" w:rsidTr="00EB4B96">
        <w:trPr>
          <w:cantSplit/>
        </w:trPr>
        <w:tc>
          <w:tcPr>
            <w:tcW w:w="2268" w:type="dxa"/>
            <w:tcBorders>
              <w:top w:val="single" w:sz="6" w:space="0" w:color="auto"/>
              <w:left w:val="single" w:sz="12" w:space="0" w:color="auto"/>
              <w:bottom w:val="single" w:sz="12" w:space="0" w:color="auto"/>
            </w:tcBorders>
          </w:tcPr>
          <w:p w14:paraId="5801012E" w14:textId="77777777" w:rsidR="002473FE" w:rsidRPr="00181B33" w:rsidRDefault="002473FE" w:rsidP="00EB4B96">
            <w:pPr>
              <w:pStyle w:val="Textkrper"/>
              <w:rPr>
                <w:b/>
                <w:i/>
                <w:sz w:val="16"/>
              </w:rPr>
            </w:pPr>
            <w:r w:rsidRPr="00181B33">
              <w:rPr>
                <w:b/>
                <w:i/>
                <w:sz w:val="16"/>
              </w:rPr>
              <w:t>Special/Reserved Values</w:t>
            </w:r>
          </w:p>
        </w:tc>
        <w:tc>
          <w:tcPr>
            <w:tcW w:w="2056" w:type="dxa"/>
            <w:tcBorders>
              <w:top w:val="single" w:sz="6" w:space="0" w:color="auto"/>
              <w:bottom w:val="single" w:sz="12" w:space="0" w:color="auto"/>
            </w:tcBorders>
          </w:tcPr>
          <w:p w14:paraId="39971E66" w14:textId="77777777" w:rsidR="002473FE" w:rsidRPr="00181B33" w:rsidRDefault="002473FE" w:rsidP="00EB4B96">
            <w:pPr>
              <w:pStyle w:val="Textkrper"/>
              <w:rPr>
                <w:sz w:val="16"/>
              </w:rPr>
            </w:pPr>
          </w:p>
        </w:tc>
        <w:tc>
          <w:tcPr>
            <w:tcW w:w="5528" w:type="dxa"/>
            <w:gridSpan w:val="2"/>
            <w:tcBorders>
              <w:top w:val="single" w:sz="6" w:space="0" w:color="auto"/>
              <w:bottom w:val="single" w:sz="12" w:space="0" w:color="auto"/>
              <w:right w:val="single" w:sz="12" w:space="0" w:color="auto"/>
            </w:tcBorders>
          </w:tcPr>
          <w:p w14:paraId="7575FCFA" w14:textId="77777777" w:rsidR="002473FE" w:rsidRPr="00181B33" w:rsidRDefault="002473FE" w:rsidP="00EB4B96">
            <w:pPr>
              <w:pStyle w:val="Textkrper"/>
              <w:rPr>
                <w:i/>
                <w:sz w:val="16"/>
              </w:rPr>
            </w:pPr>
          </w:p>
        </w:tc>
      </w:tr>
    </w:tbl>
    <w:p w14:paraId="5231D522"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CCPU_NID_C_NEW</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56"/>
        <w:gridCol w:w="1984"/>
        <w:gridCol w:w="3544"/>
      </w:tblGrid>
      <w:tr w:rsidR="002473FE" w:rsidRPr="00181B33" w14:paraId="06991F17" w14:textId="77777777" w:rsidTr="00EB4B96">
        <w:tc>
          <w:tcPr>
            <w:tcW w:w="2268" w:type="dxa"/>
            <w:tcBorders>
              <w:top w:val="single" w:sz="12" w:space="0" w:color="auto"/>
              <w:left w:val="single" w:sz="12" w:space="0" w:color="auto"/>
              <w:bottom w:val="single" w:sz="6" w:space="0" w:color="auto"/>
            </w:tcBorders>
          </w:tcPr>
          <w:p w14:paraId="5CCA5FB4" w14:textId="77777777" w:rsidR="002473FE" w:rsidRPr="00181B33" w:rsidRDefault="002473FE" w:rsidP="00EB4B96">
            <w:pPr>
              <w:pStyle w:val="Textkrper"/>
              <w:rPr>
                <w:b/>
                <w:i/>
                <w:sz w:val="16"/>
              </w:rPr>
            </w:pPr>
            <w:r w:rsidRPr="00181B33">
              <w:rPr>
                <w:b/>
                <w:i/>
                <w:sz w:val="16"/>
              </w:rPr>
              <w:t>Name</w:t>
            </w:r>
          </w:p>
        </w:tc>
        <w:tc>
          <w:tcPr>
            <w:tcW w:w="7584" w:type="dxa"/>
            <w:gridSpan w:val="3"/>
            <w:tcBorders>
              <w:top w:val="single" w:sz="12" w:space="0" w:color="auto"/>
              <w:bottom w:val="single" w:sz="6" w:space="0" w:color="auto"/>
              <w:right w:val="single" w:sz="12" w:space="0" w:color="auto"/>
            </w:tcBorders>
          </w:tcPr>
          <w:p w14:paraId="5AC65AE0" w14:textId="77777777" w:rsidR="002473FE" w:rsidRPr="00181B33" w:rsidRDefault="002473FE" w:rsidP="00EB4B96">
            <w:pPr>
              <w:pStyle w:val="Textkrper"/>
              <w:rPr>
                <w:sz w:val="16"/>
              </w:rPr>
            </w:pPr>
            <w:r w:rsidRPr="00181B33">
              <w:rPr>
                <w:sz w:val="16"/>
              </w:rPr>
              <w:t>Identity number of the country or region where is located the new reference balise group</w:t>
            </w:r>
          </w:p>
        </w:tc>
      </w:tr>
      <w:tr w:rsidR="002473FE" w:rsidRPr="00181B33" w14:paraId="10C69ABF" w14:textId="77777777" w:rsidTr="00EB4B96">
        <w:tc>
          <w:tcPr>
            <w:tcW w:w="2268" w:type="dxa"/>
            <w:tcBorders>
              <w:top w:val="single" w:sz="6" w:space="0" w:color="auto"/>
              <w:left w:val="single" w:sz="12" w:space="0" w:color="auto"/>
              <w:bottom w:val="single" w:sz="6" w:space="0" w:color="auto"/>
            </w:tcBorders>
          </w:tcPr>
          <w:p w14:paraId="3B4A756B" w14:textId="77777777" w:rsidR="002473FE" w:rsidRPr="00181B33" w:rsidRDefault="002473FE" w:rsidP="00EB4B96">
            <w:pPr>
              <w:pStyle w:val="Textkrper"/>
              <w:rPr>
                <w:b/>
                <w:i/>
                <w:sz w:val="16"/>
              </w:rPr>
            </w:pPr>
            <w:r w:rsidRPr="00181B33">
              <w:rPr>
                <w:b/>
                <w:i/>
                <w:sz w:val="16"/>
              </w:rPr>
              <w:t>Description</w:t>
            </w:r>
          </w:p>
        </w:tc>
        <w:tc>
          <w:tcPr>
            <w:tcW w:w="7584" w:type="dxa"/>
            <w:gridSpan w:val="3"/>
            <w:tcBorders>
              <w:top w:val="single" w:sz="6" w:space="0" w:color="auto"/>
              <w:bottom w:val="single" w:sz="6" w:space="0" w:color="auto"/>
              <w:right w:val="single" w:sz="12" w:space="0" w:color="auto"/>
            </w:tcBorders>
          </w:tcPr>
          <w:p w14:paraId="32876F53" w14:textId="77777777" w:rsidR="002473FE" w:rsidRPr="00181B33" w:rsidRDefault="002473FE" w:rsidP="00EB4B96">
            <w:pPr>
              <w:pStyle w:val="Textkrper"/>
              <w:rPr>
                <w:sz w:val="16"/>
              </w:rPr>
            </w:pPr>
            <w:r w:rsidRPr="00181B33">
              <w:rPr>
                <w:sz w:val="16"/>
              </w:rPr>
              <w:t>Code used to identify the country or region in which the balise group is situated. These need not necessarily follow administrative or political boundaries.</w:t>
            </w:r>
          </w:p>
        </w:tc>
      </w:tr>
      <w:tr w:rsidR="002473FE" w:rsidRPr="00181B33" w14:paraId="772DFCF5" w14:textId="77777777" w:rsidTr="00EB4B96">
        <w:tc>
          <w:tcPr>
            <w:tcW w:w="2268" w:type="dxa"/>
            <w:tcBorders>
              <w:top w:val="single" w:sz="6" w:space="0" w:color="auto"/>
              <w:left w:val="single" w:sz="12" w:space="0" w:color="auto"/>
              <w:bottom w:val="single" w:sz="6" w:space="0" w:color="auto"/>
            </w:tcBorders>
          </w:tcPr>
          <w:p w14:paraId="2E2B51D4" w14:textId="77777777" w:rsidR="002473FE" w:rsidRPr="00181B33" w:rsidRDefault="002473FE" w:rsidP="00EB4B96">
            <w:r w:rsidRPr="00181B33">
              <w:rPr>
                <w:b/>
                <w:i/>
                <w:sz w:val="16"/>
              </w:rPr>
              <w:t>Length of variable</w:t>
            </w:r>
          </w:p>
        </w:tc>
        <w:tc>
          <w:tcPr>
            <w:tcW w:w="2056" w:type="dxa"/>
            <w:tcBorders>
              <w:top w:val="single" w:sz="6" w:space="0" w:color="auto"/>
              <w:bottom w:val="single" w:sz="6" w:space="0" w:color="auto"/>
            </w:tcBorders>
          </w:tcPr>
          <w:p w14:paraId="4EEEED95" w14:textId="77777777" w:rsidR="002473FE" w:rsidRPr="00181B33" w:rsidRDefault="002473FE" w:rsidP="00EB4B96">
            <w:pPr>
              <w:pStyle w:val="Textkrper"/>
              <w:rPr>
                <w:b/>
                <w:i/>
                <w:sz w:val="16"/>
              </w:rPr>
            </w:pPr>
            <w:r w:rsidRPr="00181B33">
              <w:rPr>
                <w:b/>
                <w:i/>
                <w:sz w:val="16"/>
              </w:rPr>
              <w:t>Minimum Value</w:t>
            </w:r>
          </w:p>
        </w:tc>
        <w:tc>
          <w:tcPr>
            <w:tcW w:w="1984" w:type="dxa"/>
            <w:tcBorders>
              <w:top w:val="single" w:sz="6" w:space="0" w:color="auto"/>
              <w:bottom w:val="single" w:sz="6" w:space="0" w:color="auto"/>
            </w:tcBorders>
          </w:tcPr>
          <w:p w14:paraId="3F1D567A" w14:textId="77777777" w:rsidR="002473FE" w:rsidRPr="00181B33" w:rsidRDefault="002473FE" w:rsidP="00EB4B96">
            <w:pPr>
              <w:pStyle w:val="Textkrper"/>
              <w:rPr>
                <w:b/>
                <w:i/>
                <w:sz w:val="16"/>
              </w:rPr>
            </w:pPr>
            <w:r w:rsidRPr="00181B33">
              <w:rPr>
                <w:b/>
                <w:i/>
                <w:sz w:val="16"/>
              </w:rPr>
              <w:t>Maximum Value</w:t>
            </w:r>
          </w:p>
        </w:tc>
        <w:tc>
          <w:tcPr>
            <w:tcW w:w="3544" w:type="dxa"/>
            <w:tcBorders>
              <w:top w:val="single" w:sz="6" w:space="0" w:color="auto"/>
              <w:bottom w:val="single" w:sz="6" w:space="0" w:color="auto"/>
              <w:right w:val="single" w:sz="12" w:space="0" w:color="auto"/>
            </w:tcBorders>
          </w:tcPr>
          <w:p w14:paraId="638B6EFE" w14:textId="77777777" w:rsidR="002473FE" w:rsidRPr="00181B33" w:rsidRDefault="002473FE" w:rsidP="00EB4B96">
            <w:pPr>
              <w:pStyle w:val="Textkrper"/>
              <w:rPr>
                <w:b/>
                <w:i/>
                <w:sz w:val="16"/>
              </w:rPr>
            </w:pPr>
            <w:r w:rsidRPr="00181B33">
              <w:rPr>
                <w:b/>
                <w:i/>
                <w:sz w:val="16"/>
              </w:rPr>
              <w:t>Resolution/formula</w:t>
            </w:r>
          </w:p>
        </w:tc>
      </w:tr>
      <w:tr w:rsidR="002473FE" w:rsidRPr="00181B33" w14:paraId="7936AB08" w14:textId="77777777" w:rsidTr="00EB4B96">
        <w:tc>
          <w:tcPr>
            <w:tcW w:w="2268" w:type="dxa"/>
            <w:tcBorders>
              <w:top w:val="single" w:sz="6" w:space="0" w:color="auto"/>
              <w:left w:val="single" w:sz="12" w:space="0" w:color="auto"/>
              <w:bottom w:val="single" w:sz="6" w:space="0" w:color="auto"/>
            </w:tcBorders>
          </w:tcPr>
          <w:p w14:paraId="3A4E386B" w14:textId="77777777" w:rsidR="002473FE" w:rsidRPr="00181B33" w:rsidRDefault="002473FE" w:rsidP="00EB4B96">
            <w:pPr>
              <w:pStyle w:val="Textkrper"/>
              <w:rPr>
                <w:sz w:val="16"/>
              </w:rPr>
            </w:pPr>
            <w:r w:rsidRPr="00181B33">
              <w:rPr>
                <w:sz w:val="16"/>
              </w:rPr>
              <w:t>10 bits</w:t>
            </w:r>
          </w:p>
        </w:tc>
        <w:tc>
          <w:tcPr>
            <w:tcW w:w="2056" w:type="dxa"/>
            <w:tcBorders>
              <w:top w:val="single" w:sz="6" w:space="0" w:color="auto"/>
              <w:bottom w:val="single" w:sz="6" w:space="0" w:color="auto"/>
            </w:tcBorders>
          </w:tcPr>
          <w:p w14:paraId="65D72C9F" w14:textId="77777777" w:rsidR="002473FE" w:rsidRPr="00181B33" w:rsidRDefault="002473FE" w:rsidP="00EB4B96">
            <w:pPr>
              <w:pStyle w:val="Textkrper"/>
              <w:rPr>
                <w:sz w:val="16"/>
              </w:rPr>
            </w:pPr>
            <w:r w:rsidRPr="00181B33">
              <w:rPr>
                <w:sz w:val="16"/>
              </w:rPr>
              <w:t>0</w:t>
            </w:r>
          </w:p>
        </w:tc>
        <w:tc>
          <w:tcPr>
            <w:tcW w:w="1984" w:type="dxa"/>
            <w:tcBorders>
              <w:top w:val="single" w:sz="6" w:space="0" w:color="auto"/>
              <w:bottom w:val="single" w:sz="6" w:space="0" w:color="auto"/>
            </w:tcBorders>
          </w:tcPr>
          <w:p w14:paraId="0AD7C21B" w14:textId="77777777" w:rsidR="002473FE" w:rsidRPr="00181B33" w:rsidRDefault="002473FE" w:rsidP="00EB4B96">
            <w:pPr>
              <w:pStyle w:val="Textkrper"/>
              <w:rPr>
                <w:sz w:val="16"/>
              </w:rPr>
            </w:pPr>
            <w:r w:rsidRPr="00181B33">
              <w:rPr>
                <w:sz w:val="16"/>
              </w:rPr>
              <w:t>1023</w:t>
            </w:r>
          </w:p>
        </w:tc>
        <w:tc>
          <w:tcPr>
            <w:tcW w:w="3544" w:type="dxa"/>
            <w:tcBorders>
              <w:top w:val="single" w:sz="6" w:space="0" w:color="auto"/>
              <w:bottom w:val="single" w:sz="6" w:space="0" w:color="auto"/>
              <w:right w:val="single" w:sz="12" w:space="0" w:color="auto"/>
            </w:tcBorders>
          </w:tcPr>
          <w:p w14:paraId="123E4055" w14:textId="77777777" w:rsidR="002473FE" w:rsidRPr="00181B33" w:rsidRDefault="002473FE" w:rsidP="00EB4B96">
            <w:pPr>
              <w:pStyle w:val="Textkrper"/>
              <w:rPr>
                <w:sz w:val="16"/>
              </w:rPr>
            </w:pPr>
            <w:r w:rsidRPr="00181B33">
              <w:rPr>
                <w:sz w:val="16"/>
              </w:rPr>
              <w:t>1</w:t>
            </w:r>
          </w:p>
        </w:tc>
      </w:tr>
      <w:tr w:rsidR="002473FE" w:rsidRPr="00181B33" w14:paraId="6F7994AE" w14:textId="77777777" w:rsidTr="00EB4B96">
        <w:trPr>
          <w:cantSplit/>
        </w:trPr>
        <w:tc>
          <w:tcPr>
            <w:tcW w:w="2268" w:type="dxa"/>
            <w:tcBorders>
              <w:top w:val="single" w:sz="6" w:space="0" w:color="auto"/>
              <w:left w:val="single" w:sz="12" w:space="0" w:color="auto"/>
              <w:bottom w:val="single" w:sz="12" w:space="0" w:color="auto"/>
            </w:tcBorders>
          </w:tcPr>
          <w:p w14:paraId="414C4DEA" w14:textId="77777777" w:rsidR="002473FE" w:rsidRPr="00181B33" w:rsidRDefault="002473FE" w:rsidP="00EB4B96">
            <w:pPr>
              <w:pStyle w:val="Textkrper"/>
              <w:rPr>
                <w:b/>
                <w:i/>
                <w:sz w:val="16"/>
              </w:rPr>
            </w:pPr>
            <w:r w:rsidRPr="00181B33">
              <w:rPr>
                <w:b/>
                <w:i/>
                <w:sz w:val="16"/>
              </w:rPr>
              <w:t>Special/Reserved Values</w:t>
            </w:r>
          </w:p>
        </w:tc>
        <w:tc>
          <w:tcPr>
            <w:tcW w:w="2056" w:type="dxa"/>
            <w:tcBorders>
              <w:top w:val="single" w:sz="6" w:space="0" w:color="auto"/>
              <w:bottom w:val="single" w:sz="12" w:space="0" w:color="auto"/>
            </w:tcBorders>
          </w:tcPr>
          <w:p w14:paraId="2755D52A" w14:textId="77777777" w:rsidR="002473FE" w:rsidRPr="00181B33" w:rsidRDefault="002473FE" w:rsidP="00EB4B96">
            <w:pPr>
              <w:pStyle w:val="Textkrper"/>
              <w:rPr>
                <w:sz w:val="16"/>
              </w:rPr>
            </w:pPr>
          </w:p>
        </w:tc>
        <w:tc>
          <w:tcPr>
            <w:tcW w:w="5528" w:type="dxa"/>
            <w:gridSpan w:val="2"/>
            <w:tcBorders>
              <w:top w:val="single" w:sz="6" w:space="0" w:color="auto"/>
              <w:bottom w:val="single" w:sz="12" w:space="0" w:color="auto"/>
              <w:right w:val="single" w:sz="12" w:space="0" w:color="auto"/>
            </w:tcBorders>
          </w:tcPr>
          <w:p w14:paraId="22DF66DB" w14:textId="77777777" w:rsidR="002473FE" w:rsidRPr="00181B33" w:rsidRDefault="002473FE" w:rsidP="00EB4B96">
            <w:pPr>
              <w:pStyle w:val="Textkrper"/>
              <w:rPr>
                <w:i/>
                <w:sz w:val="16"/>
              </w:rPr>
            </w:pPr>
          </w:p>
        </w:tc>
      </w:tr>
    </w:tbl>
    <w:p w14:paraId="2649CF19"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CCPU_NID_C_OLD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56"/>
        <w:gridCol w:w="1984"/>
        <w:gridCol w:w="3544"/>
      </w:tblGrid>
      <w:tr w:rsidR="002473FE" w:rsidRPr="00181B33" w14:paraId="5C307A50" w14:textId="77777777" w:rsidTr="00EB4B96">
        <w:tc>
          <w:tcPr>
            <w:tcW w:w="2268" w:type="dxa"/>
            <w:tcBorders>
              <w:top w:val="single" w:sz="12" w:space="0" w:color="auto"/>
              <w:left w:val="single" w:sz="12" w:space="0" w:color="auto"/>
              <w:bottom w:val="single" w:sz="6" w:space="0" w:color="auto"/>
            </w:tcBorders>
          </w:tcPr>
          <w:p w14:paraId="789ABD88" w14:textId="77777777" w:rsidR="002473FE" w:rsidRPr="00181B33" w:rsidRDefault="002473FE" w:rsidP="00EB4B96">
            <w:pPr>
              <w:pStyle w:val="Textkrper"/>
              <w:rPr>
                <w:b/>
                <w:i/>
                <w:sz w:val="16"/>
              </w:rPr>
            </w:pPr>
            <w:r w:rsidRPr="00181B33">
              <w:rPr>
                <w:b/>
                <w:i/>
                <w:sz w:val="16"/>
              </w:rPr>
              <w:t>Name</w:t>
            </w:r>
          </w:p>
        </w:tc>
        <w:tc>
          <w:tcPr>
            <w:tcW w:w="7584" w:type="dxa"/>
            <w:gridSpan w:val="3"/>
            <w:tcBorders>
              <w:top w:val="single" w:sz="12" w:space="0" w:color="auto"/>
              <w:bottom w:val="single" w:sz="6" w:space="0" w:color="auto"/>
              <w:right w:val="single" w:sz="12" w:space="0" w:color="auto"/>
            </w:tcBorders>
          </w:tcPr>
          <w:p w14:paraId="6366073C" w14:textId="77777777" w:rsidR="002473FE" w:rsidRPr="00181B33" w:rsidRDefault="002473FE" w:rsidP="00EB4B96">
            <w:pPr>
              <w:pStyle w:val="Textkrper"/>
              <w:rPr>
                <w:sz w:val="16"/>
              </w:rPr>
            </w:pPr>
            <w:r w:rsidRPr="00181B33">
              <w:rPr>
                <w:sz w:val="16"/>
              </w:rPr>
              <w:t>Identity number of the country or region where is located the current (old) reference balise group</w:t>
            </w:r>
          </w:p>
        </w:tc>
      </w:tr>
      <w:tr w:rsidR="002473FE" w:rsidRPr="00181B33" w14:paraId="72BA80DB" w14:textId="77777777" w:rsidTr="00EB4B96">
        <w:tc>
          <w:tcPr>
            <w:tcW w:w="2268" w:type="dxa"/>
            <w:tcBorders>
              <w:top w:val="single" w:sz="6" w:space="0" w:color="auto"/>
              <w:left w:val="single" w:sz="12" w:space="0" w:color="auto"/>
              <w:bottom w:val="single" w:sz="6" w:space="0" w:color="auto"/>
            </w:tcBorders>
          </w:tcPr>
          <w:p w14:paraId="4AD13005" w14:textId="77777777" w:rsidR="002473FE" w:rsidRPr="00181B33" w:rsidRDefault="002473FE" w:rsidP="00EB4B96">
            <w:pPr>
              <w:pStyle w:val="Textkrper"/>
              <w:rPr>
                <w:b/>
                <w:i/>
                <w:sz w:val="16"/>
              </w:rPr>
            </w:pPr>
            <w:r w:rsidRPr="00181B33">
              <w:rPr>
                <w:b/>
                <w:i/>
                <w:sz w:val="16"/>
              </w:rPr>
              <w:t>Description</w:t>
            </w:r>
          </w:p>
        </w:tc>
        <w:tc>
          <w:tcPr>
            <w:tcW w:w="7584" w:type="dxa"/>
            <w:gridSpan w:val="3"/>
            <w:tcBorders>
              <w:top w:val="single" w:sz="6" w:space="0" w:color="auto"/>
              <w:bottom w:val="single" w:sz="6" w:space="0" w:color="auto"/>
              <w:right w:val="single" w:sz="12" w:space="0" w:color="auto"/>
            </w:tcBorders>
          </w:tcPr>
          <w:p w14:paraId="562C0B4E" w14:textId="77777777" w:rsidR="002473FE" w:rsidRPr="00181B33" w:rsidRDefault="002473FE" w:rsidP="00EB4B96">
            <w:pPr>
              <w:pStyle w:val="Textkrper"/>
              <w:rPr>
                <w:sz w:val="16"/>
              </w:rPr>
            </w:pPr>
            <w:r w:rsidRPr="00181B33">
              <w:rPr>
                <w:sz w:val="16"/>
              </w:rPr>
              <w:t>Code used to identify the country or region in which the balise group is situated. These need not necessarily follow administrative or political boundaries.</w:t>
            </w:r>
          </w:p>
        </w:tc>
      </w:tr>
      <w:tr w:rsidR="002473FE" w:rsidRPr="00181B33" w14:paraId="479BB725" w14:textId="77777777" w:rsidTr="00EB4B96">
        <w:tc>
          <w:tcPr>
            <w:tcW w:w="2268" w:type="dxa"/>
            <w:tcBorders>
              <w:top w:val="single" w:sz="6" w:space="0" w:color="auto"/>
              <w:left w:val="single" w:sz="12" w:space="0" w:color="auto"/>
              <w:bottom w:val="single" w:sz="6" w:space="0" w:color="auto"/>
            </w:tcBorders>
          </w:tcPr>
          <w:p w14:paraId="77EE435F" w14:textId="77777777" w:rsidR="002473FE" w:rsidRPr="00181B33" w:rsidRDefault="002473FE" w:rsidP="00EB4B96">
            <w:r w:rsidRPr="00181B33">
              <w:rPr>
                <w:b/>
                <w:i/>
                <w:sz w:val="16"/>
              </w:rPr>
              <w:t>Length of variable</w:t>
            </w:r>
          </w:p>
        </w:tc>
        <w:tc>
          <w:tcPr>
            <w:tcW w:w="2056" w:type="dxa"/>
            <w:tcBorders>
              <w:top w:val="single" w:sz="6" w:space="0" w:color="auto"/>
              <w:bottom w:val="single" w:sz="6" w:space="0" w:color="auto"/>
            </w:tcBorders>
          </w:tcPr>
          <w:p w14:paraId="0A9B906C" w14:textId="77777777" w:rsidR="002473FE" w:rsidRPr="00181B33" w:rsidRDefault="002473FE" w:rsidP="00EB4B96">
            <w:pPr>
              <w:pStyle w:val="Textkrper"/>
              <w:rPr>
                <w:b/>
                <w:i/>
                <w:sz w:val="16"/>
              </w:rPr>
            </w:pPr>
            <w:r w:rsidRPr="00181B33">
              <w:rPr>
                <w:b/>
                <w:i/>
                <w:sz w:val="16"/>
              </w:rPr>
              <w:t>Minimum Value</w:t>
            </w:r>
          </w:p>
        </w:tc>
        <w:tc>
          <w:tcPr>
            <w:tcW w:w="1984" w:type="dxa"/>
            <w:tcBorders>
              <w:top w:val="single" w:sz="6" w:space="0" w:color="auto"/>
              <w:bottom w:val="single" w:sz="6" w:space="0" w:color="auto"/>
            </w:tcBorders>
          </w:tcPr>
          <w:p w14:paraId="0D002AEC" w14:textId="77777777" w:rsidR="002473FE" w:rsidRPr="00181B33" w:rsidRDefault="002473FE" w:rsidP="00EB4B96">
            <w:pPr>
              <w:pStyle w:val="Textkrper"/>
              <w:rPr>
                <w:b/>
                <w:i/>
                <w:sz w:val="16"/>
              </w:rPr>
            </w:pPr>
            <w:r w:rsidRPr="00181B33">
              <w:rPr>
                <w:b/>
                <w:i/>
                <w:sz w:val="16"/>
              </w:rPr>
              <w:t>Maximum Value</w:t>
            </w:r>
          </w:p>
        </w:tc>
        <w:tc>
          <w:tcPr>
            <w:tcW w:w="3544" w:type="dxa"/>
            <w:tcBorders>
              <w:top w:val="single" w:sz="6" w:space="0" w:color="auto"/>
              <w:bottom w:val="single" w:sz="6" w:space="0" w:color="auto"/>
              <w:right w:val="single" w:sz="12" w:space="0" w:color="auto"/>
            </w:tcBorders>
          </w:tcPr>
          <w:p w14:paraId="5A7B4F3D" w14:textId="77777777" w:rsidR="002473FE" w:rsidRPr="00181B33" w:rsidRDefault="002473FE" w:rsidP="00EB4B96">
            <w:pPr>
              <w:pStyle w:val="Textkrper"/>
              <w:rPr>
                <w:b/>
                <w:i/>
                <w:sz w:val="16"/>
              </w:rPr>
            </w:pPr>
            <w:r w:rsidRPr="00181B33">
              <w:rPr>
                <w:b/>
                <w:i/>
                <w:sz w:val="16"/>
              </w:rPr>
              <w:t>Resolution/formula</w:t>
            </w:r>
          </w:p>
        </w:tc>
      </w:tr>
      <w:tr w:rsidR="002473FE" w:rsidRPr="00181B33" w14:paraId="7D3C4054" w14:textId="77777777" w:rsidTr="00EB4B96">
        <w:tc>
          <w:tcPr>
            <w:tcW w:w="2268" w:type="dxa"/>
            <w:tcBorders>
              <w:top w:val="single" w:sz="6" w:space="0" w:color="auto"/>
              <w:left w:val="single" w:sz="12" w:space="0" w:color="auto"/>
              <w:bottom w:val="single" w:sz="6" w:space="0" w:color="auto"/>
            </w:tcBorders>
          </w:tcPr>
          <w:p w14:paraId="3BCDD411" w14:textId="77777777" w:rsidR="002473FE" w:rsidRPr="00181B33" w:rsidRDefault="002473FE" w:rsidP="00EB4B96">
            <w:pPr>
              <w:pStyle w:val="Textkrper"/>
              <w:rPr>
                <w:sz w:val="16"/>
              </w:rPr>
            </w:pPr>
            <w:r w:rsidRPr="00181B33">
              <w:rPr>
                <w:sz w:val="16"/>
              </w:rPr>
              <w:t>10 bits</w:t>
            </w:r>
          </w:p>
        </w:tc>
        <w:tc>
          <w:tcPr>
            <w:tcW w:w="2056" w:type="dxa"/>
            <w:tcBorders>
              <w:top w:val="single" w:sz="6" w:space="0" w:color="auto"/>
              <w:bottom w:val="single" w:sz="6" w:space="0" w:color="auto"/>
            </w:tcBorders>
          </w:tcPr>
          <w:p w14:paraId="624D70E8" w14:textId="77777777" w:rsidR="002473FE" w:rsidRPr="00181B33" w:rsidRDefault="002473FE" w:rsidP="00EB4B96">
            <w:pPr>
              <w:pStyle w:val="Textkrper"/>
              <w:rPr>
                <w:sz w:val="16"/>
              </w:rPr>
            </w:pPr>
            <w:r w:rsidRPr="00181B33">
              <w:rPr>
                <w:sz w:val="16"/>
              </w:rPr>
              <w:t>0</w:t>
            </w:r>
          </w:p>
        </w:tc>
        <w:tc>
          <w:tcPr>
            <w:tcW w:w="1984" w:type="dxa"/>
            <w:tcBorders>
              <w:top w:val="single" w:sz="6" w:space="0" w:color="auto"/>
              <w:bottom w:val="single" w:sz="6" w:space="0" w:color="auto"/>
            </w:tcBorders>
          </w:tcPr>
          <w:p w14:paraId="4FF1613A" w14:textId="77777777" w:rsidR="002473FE" w:rsidRPr="00181B33" w:rsidRDefault="002473FE" w:rsidP="00EB4B96">
            <w:pPr>
              <w:pStyle w:val="Textkrper"/>
              <w:rPr>
                <w:sz w:val="16"/>
              </w:rPr>
            </w:pPr>
            <w:r w:rsidRPr="00181B33">
              <w:rPr>
                <w:sz w:val="16"/>
              </w:rPr>
              <w:t>1023</w:t>
            </w:r>
          </w:p>
        </w:tc>
        <w:tc>
          <w:tcPr>
            <w:tcW w:w="3544" w:type="dxa"/>
            <w:tcBorders>
              <w:top w:val="single" w:sz="6" w:space="0" w:color="auto"/>
              <w:bottom w:val="single" w:sz="6" w:space="0" w:color="auto"/>
              <w:right w:val="single" w:sz="12" w:space="0" w:color="auto"/>
            </w:tcBorders>
          </w:tcPr>
          <w:p w14:paraId="7A2BCBF4" w14:textId="77777777" w:rsidR="002473FE" w:rsidRPr="00181B33" w:rsidRDefault="002473FE" w:rsidP="00EB4B96">
            <w:pPr>
              <w:pStyle w:val="Textkrper"/>
              <w:rPr>
                <w:sz w:val="16"/>
              </w:rPr>
            </w:pPr>
            <w:r w:rsidRPr="00181B33">
              <w:rPr>
                <w:sz w:val="16"/>
              </w:rPr>
              <w:t>1</w:t>
            </w:r>
          </w:p>
        </w:tc>
      </w:tr>
      <w:tr w:rsidR="002473FE" w:rsidRPr="00181B33" w14:paraId="5BE9AA8C" w14:textId="77777777" w:rsidTr="00EB4B96">
        <w:trPr>
          <w:cantSplit/>
        </w:trPr>
        <w:tc>
          <w:tcPr>
            <w:tcW w:w="2268" w:type="dxa"/>
            <w:tcBorders>
              <w:top w:val="single" w:sz="6" w:space="0" w:color="auto"/>
              <w:left w:val="single" w:sz="12" w:space="0" w:color="auto"/>
              <w:bottom w:val="single" w:sz="12" w:space="0" w:color="auto"/>
            </w:tcBorders>
          </w:tcPr>
          <w:p w14:paraId="0B7CDDEA" w14:textId="77777777" w:rsidR="002473FE" w:rsidRPr="00181B33" w:rsidRDefault="002473FE" w:rsidP="00EB4B96">
            <w:pPr>
              <w:pStyle w:val="Textkrper"/>
              <w:rPr>
                <w:b/>
                <w:i/>
                <w:sz w:val="16"/>
              </w:rPr>
            </w:pPr>
            <w:r w:rsidRPr="00181B33">
              <w:rPr>
                <w:b/>
                <w:i/>
                <w:sz w:val="16"/>
              </w:rPr>
              <w:t>Special/Reserved Values</w:t>
            </w:r>
          </w:p>
        </w:tc>
        <w:tc>
          <w:tcPr>
            <w:tcW w:w="2056" w:type="dxa"/>
            <w:tcBorders>
              <w:top w:val="single" w:sz="6" w:space="0" w:color="auto"/>
              <w:bottom w:val="single" w:sz="12" w:space="0" w:color="auto"/>
            </w:tcBorders>
          </w:tcPr>
          <w:p w14:paraId="505A162D" w14:textId="77777777" w:rsidR="002473FE" w:rsidRPr="00181B33" w:rsidRDefault="002473FE" w:rsidP="00EB4B96">
            <w:pPr>
              <w:pStyle w:val="Textkrper"/>
              <w:rPr>
                <w:sz w:val="16"/>
              </w:rPr>
            </w:pPr>
          </w:p>
        </w:tc>
        <w:tc>
          <w:tcPr>
            <w:tcW w:w="5528" w:type="dxa"/>
            <w:gridSpan w:val="2"/>
            <w:tcBorders>
              <w:top w:val="single" w:sz="6" w:space="0" w:color="auto"/>
              <w:bottom w:val="single" w:sz="12" w:space="0" w:color="auto"/>
              <w:right w:val="single" w:sz="12" w:space="0" w:color="auto"/>
            </w:tcBorders>
          </w:tcPr>
          <w:p w14:paraId="2B1190B8" w14:textId="77777777" w:rsidR="002473FE" w:rsidRPr="00181B33" w:rsidRDefault="002473FE" w:rsidP="00EB4B96">
            <w:pPr>
              <w:pStyle w:val="Textkrper"/>
              <w:rPr>
                <w:i/>
                <w:sz w:val="16"/>
              </w:rPr>
            </w:pPr>
          </w:p>
        </w:tc>
      </w:tr>
    </w:tbl>
    <w:p w14:paraId="2E40B68B"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CCPU_NID_OPERATIONAL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46662B46" w14:textId="77777777" w:rsidTr="00EB4B96">
        <w:tc>
          <w:tcPr>
            <w:tcW w:w="2268" w:type="dxa"/>
          </w:tcPr>
          <w:p w14:paraId="03A7CBBD"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573FD1F3" w14:textId="77777777" w:rsidR="002473FE" w:rsidRPr="00181B33" w:rsidRDefault="002473FE" w:rsidP="00EB4B96">
            <w:pPr>
              <w:pStyle w:val="Textkrper"/>
              <w:rPr>
                <w:color w:val="000000"/>
                <w:sz w:val="16"/>
              </w:rPr>
            </w:pPr>
            <w:r w:rsidRPr="00181B33">
              <w:rPr>
                <w:color w:val="000000"/>
                <w:sz w:val="16"/>
              </w:rPr>
              <w:t>Train Running Number</w:t>
            </w:r>
          </w:p>
        </w:tc>
      </w:tr>
      <w:tr w:rsidR="002473FE" w:rsidRPr="00181B33" w14:paraId="6F05315E" w14:textId="77777777" w:rsidTr="00EB4B96">
        <w:tc>
          <w:tcPr>
            <w:tcW w:w="2268" w:type="dxa"/>
          </w:tcPr>
          <w:p w14:paraId="5896E7A8"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041FFF5" w14:textId="77777777" w:rsidR="002473FE" w:rsidRPr="00181B33" w:rsidRDefault="002473FE" w:rsidP="00EB4B96">
            <w:pPr>
              <w:pStyle w:val="Textkrper"/>
              <w:rPr>
                <w:color w:val="000000"/>
                <w:sz w:val="16"/>
              </w:rPr>
            </w:pPr>
            <w:r w:rsidRPr="00181B33">
              <w:rPr>
                <w:color w:val="000000"/>
                <w:sz w:val="16"/>
              </w:rPr>
              <w:t>See subset 026,  chapter 7, variable NID_OPERATIONAL</w:t>
            </w:r>
          </w:p>
        </w:tc>
      </w:tr>
      <w:tr w:rsidR="002473FE" w:rsidRPr="00181B33" w14:paraId="3A2D4457" w14:textId="77777777" w:rsidTr="00EB4B96">
        <w:tc>
          <w:tcPr>
            <w:tcW w:w="2268" w:type="dxa"/>
            <w:tcBorders>
              <w:bottom w:val="single" w:sz="6" w:space="0" w:color="auto"/>
            </w:tcBorders>
          </w:tcPr>
          <w:p w14:paraId="3543DB69" w14:textId="77777777" w:rsidR="002473FE" w:rsidRPr="00181B33" w:rsidRDefault="002473FE" w:rsidP="00EB4B96">
            <w:r w:rsidRPr="00181B33">
              <w:rPr>
                <w:b/>
                <w:i/>
                <w:color w:val="000000"/>
                <w:sz w:val="16"/>
              </w:rPr>
              <w:t>Length of variable</w:t>
            </w:r>
          </w:p>
        </w:tc>
        <w:tc>
          <w:tcPr>
            <w:tcW w:w="1914" w:type="dxa"/>
          </w:tcPr>
          <w:p w14:paraId="07451328"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7FFC87FF"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15FA30C2"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47A6AFD3" w14:textId="77777777" w:rsidTr="00EB4B96">
        <w:tc>
          <w:tcPr>
            <w:tcW w:w="2268" w:type="dxa"/>
            <w:tcBorders>
              <w:top w:val="single" w:sz="6" w:space="0" w:color="auto"/>
              <w:bottom w:val="single" w:sz="12" w:space="0" w:color="auto"/>
            </w:tcBorders>
          </w:tcPr>
          <w:p w14:paraId="75A38A7B" w14:textId="77777777" w:rsidR="002473FE" w:rsidRPr="00181B33" w:rsidRDefault="002473FE" w:rsidP="00EB4B96">
            <w:pPr>
              <w:pStyle w:val="Textkrper"/>
              <w:rPr>
                <w:color w:val="000000"/>
                <w:sz w:val="16"/>
              </w:rPr>
            </w:pPr>
            <w:r w:rsidRPr="00181B33">
              <w:rPr>
                <w:color w:val="000000"/>
                <w:sz w:val="16"/>
              </w:rPr>
              <w:t>32 bits</w:t>
            </w:r>
          </w:p>
        </w:tc>
        <w:tc>
          <w:tcPr>
            <w:tcW w:w="1914" w:type="dxa"/>
          </w:tcPr>
          <w:p w14:paraId="1E047876" w14:textId="77777777" w:rsidR="002473FE" w:rsidRPr="00181B33" w:rsidRDefault="002473FE" w:rsidP="00EB4B96">
            <w:pPr>
              <w:pStyle w:val="Textkrper"/>
              <w:rPr>
                <w:color w:val="000000"/>
                <w:sz w:val="16"/>
              </w:rPr>
            </w:pPr>
            <w:r w:rsidRPr="00181B33">
              <w:rPr>
                <w:sz w:val="16"/>
              </w:rPr>
              <w:t>0</w:t>
            </w:r>
          </w:p>
        </w:tc>
        <w:tc>
          <w:tcPr>
            <w:tcW w:w="2056" w:type="dxa"/>
          </w:tcPr>
          <w:p w14:paraId="2C8E1060" w14:textId="77777777" w:rsidR="002473FE" w:rsidRPr="00181B33" w:rsidRDefault="002473FE" w:rsidP="00EB4B96">
            <w:pPr>
              <w:pStyle w:val="Textkrper"/>
              <w:rPr>
                <w:color w:val="000000"/>
                <w:sz w:val="16"/>
              </w:rPr>
            </w:pPr>
            <w:r w:rsidRPr="00181B33">
              <w:rPr>
                <w:sz w:val="16"/>
              </w:rPr>
              <w:t>9999 9999</w:t>
            </w:r>
          </w:p>
        </w:tc>
        <w:tc>
          <w:tcPr>
            <w:tcW w:w="3614" w:type="dxa"/>
          </w:tcPr>
          <w:p w14:paraId="6116ED9E" w14:textId="77777777" w:rsidR="002473FE" w:rsidRPr="00181B33" w:rsidRDefault="002473FE" w:rsidP="00EB4B96">
            <w:pPr>
              <w:pStyle w:val="Textkrper"/>
              <w:rPr>
                <w:color w:val="000000"/>
                <w:sz w:val="16"/>
              </w:rPr>
            </w:pPr>
            <w:r w:rsidRPr="00181B33">
              <w:rPr>
                <w:sz w:val="16"/>
              </w:rPr>
              <w:t>Binary Coded Decimal</w:t>
            </w:r>
          </w:p>
        </w:tc>
      </w:tr>
    </w:tbl>
    <w:p w14:paraId="60B3FAEE"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CCPU_NO_MOTION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2473FE" w:rsidRPr="00181B33" w14:paraId="6AA4A83F" w14:textId="77777777" w:rsidTr="00EB4B96">
        <w:tc>
          <w:tcPr>
            <w:tcW w:w="2268" w:type="dxa"/>
          </w:tcPr>
          <w:p w14:paraId="73AE6F06" w14:textId="77777777" w:rsidR="002473FE" w:rsidRPr="00181B33" w:rsidRDefault="002473FE" w:rsidP="00EB4B96">
            <w:pPr>
              <w:pStyle w:val="Textkrper"/>
              <w:rPr>
                <w:b/>
                <w:i/>
                <w:sz w:val="16"/>
              </w:rPr>
            </w:pPr>
            <w:r w:rsidRPr="00181B33">
              <w:rPr>
                <w:b/>
                <w:i/>
                <w:sz w:val="16"/>
              </w:rPr>
              <w:t>Name</w:t>
            </w:r>
          </w:p>
        </w:tc>
        <w:tc>
          <w:tcPr>
            <w:tcW w:w="7584" w:type="dxa"/>
            <w:gridSpan w:val="3"/>
          </w:tcPr>
          <w:p w14:paraId="05E62EF9" w14:textId="77777777" w:rsidR="002473FE" w:rsidRPr="00181B33" w:rsidRDefault="002473FE" w:rsidP="00EB4B96">
            <w:pPr>
              <w:pStyle w:val="Textkrper"/>
              <w:rPr>
                <w:sz w:val="16"/>
              </w:rPr>
            </w:pPr>
            <w:r w:rsidRPr="00181B33">
              <w:rPr>
                <w:sz w:val="16"/>
              </w:rPr>
              <w:t xml:space="preserve">Movement state of train </w:t>
            </w:r>
          </w:p>
        </w:tc>
      </w:tr>
      <w:tr w:rsidR="002473FE" w:rsidRPr="00181B33" w14:paraId="064AA56B" w14:textId="77777777" w:rsidTr="00EB4B96">
        <w:tc>
          <w:tcPr>
            <w:tcW w:w="2268" w:type="dxa"/>
          </w:tcPr>
          <w:p w14:paraId="49D77604" w14:textId="77777777" w:rsidR="002473FE" w:rsidRPr="00181B33" w:rsidRDefault="002473FE" w:rsidP="00EB4B96">
            <w:pPr>
              <w:pStyle w:val="Textkrper"/>
              <w:rPr>
                <w:b/>
                <w:i/>
                <w:sz w:val="16"/>
              </w:rPr>
            </w:pPr>
            <w:r w:rsidRPr="00181B33">
              <w:rPr>
                <w:b/>
                <w:i/>
                <w:sz w:val="16"/>
              </w:rPr>
              <w:t>Description</w:t>
            </w:r>
          </w:p>
        </w:tc>
        <w:tc>
          <w:tcPr>
            <w:tcW w:w="7584" w:type="dxa"/>
            <w:gridSpan w:val="3"/>
          </w:tcPr>
          <w:p w14:paraId="69D75E54" w14:textId="77777777" w:rsidR="002473FE" w:rsidRPr="00181B33" w:rsidRDefault="002473FE" w:rsidP="00EB4B96">
            <w:pPr>
              <w:pStyle w:val="Textkrper"/>
              <w:rPr>
                <w:sz w:val="16"/>
              </w:rPr>
            </w:pPr>
            <w:r w:rsidRPr="00181B33">
              <w:rPr>
                <w:sz w:val="16"/>
              </w:rPr>
              <w:t xml:space="preserve">Indicates if a movement of the train is detected or if a no mortion state can be considered. </w:t>
            </w:r>
          </w:p>
        </w:tc>
      </w:tr>
      <w:tr w:rsidR="002473FE" w:rsidRPr="00181B33" w14:paraId="7885573A" w14:textId="77777777" w:rsidTr="00EB4B96">
        <w:tc>
          <w:tcPr>
            <w:tcW w:w="2268" w:type="dxa"/>
          </w:tcPr>
          <w:p w14:paraId="78B8B8BC" w14:textId="77777777" w:rsidR="002473FE" w:rsidRPr="00181B33" w:rsidRDefault="002473FE" w:rsidP="00EB4B96">
            <w:pPr>
              <w:pStyle w:val="Textkrper"/>
              <w:rPr>
                <w:b/>
                <w:i/>
                <w:sz w:val="16"/>
              </w:rPr>
            </w:pPr>
            <w:r w:rsidRPr="00181B33">
              <w:rPr>
                <w:b/>
                <w:i/>
                <w:sz w:val="16"/>
              </w:rPr>
              <w:t>Length of variable</w:t>
            </w:r>
          </w:p>
        </w:tc>
        <w:tc>
          <w:tcPr>
            <w:tcW w:w="1914" w:type="dxa"/>
          </w:tcPr>
          <w:p w14:paraId="6193ED58" w14:textId="77777777" w:rsidR="002473FE" w:rsidRPr="00181B33" w:rsidRDefault="002473FE" w:rsidP="00EB4B96">
            <w:pPr>
              <w:pStyle w:val="Textkrper"/>
              <w:rPr>
                <w:b/>
                <w:i/>
                <w:sz w:val="16"/>
              </w:rPr>
            </w:pPr>
            <w:r w:rsidRPr="00181B33">
              <w:rPr>
                <w:b/>
                <w:i/>
                <w:sz w:val="16"/>
              </w:rPr>
              <w:t>Minimum Value</w:t>
            </w:r>
          </w:p>
        </w:tc>
        <w:tc>
          <w:tcPr>
            <w:tcW w:w="1985" w:type="dxa"/>
          </w:tcPr>
          <w:p w14:paraId="03053C4A" w14:textId="77777777" w:rsidR="002473FE" w:rsidRPr="00181B33" w:rsidRDefault="002473FE" w:rsidP="00EB4B96">
            <w:pPr>
              <w:pStyle w:val="Textkrper"/>
              <w:rPr>
                <w:b/>
                <w:i/>
                <w:sz w:val="16"/>
              </w:rPr>
            </w:pPr>
            <w:r w:rsidRPr="00181B33">
              <w:rPr>
                <w:b/>
                <w:i/>
                <w:sz w:val="16"/>
              </w:rPr>
              <w:t>Maximum Value</w:t>
            </w:r>
          </w:p>
        </w:tc>
        <w:tc>
          <w:tcPr>
            <w:tcW w:w="3685" w:type="dxa"/>
          </w:tcPr>
          <w:p w14:paraId="7AE684E6" w14:textId="77777777" w:rsidR="002473FE" w:rsidRPr="00181B33" w:rsidRDefault="002473FE" w:rsidP="00EB4B96">
            <w:pPr>
              <w:pStyle w:val="Textkrper"/>
              <w:rPr>
                <w:b/>
                <w:i/>
                <w:sz w:val="16"/>
              </w:rPr>
            </w:pPr>
            <w:r w:rsidRPr="00181B33">
              <w:rPr>
                <w:b/>
                <w:i/>
                <w:sz w:val="16"/>
              </w:rPr>
              <w:t>Resolution/formula</w:t>
            </w:r>
          </w:p>
        </w:tc>
      </w:tr>
      <w:tr w:rsidR="002473FE" w:rsidRPr="00181B33" w14:paraId="649A29B9" w14:textId="77777777" w:rsidTr="00EB4B96">
        <w:tc>
          <w:tcPr>
            <w:tcW w:w="2268" w:type="dxa"/>
            <w:tcBorders>
              <w:bottom w:val="nil"/>
            </w:tcBorders>
          </w:tcPr>
          <w:p w14:paraId="2E703D97" w14:textId="77777777" w:rsidR="002473FE" w:rsidRPr="00181B33" w:rsidRDefault="002473FE" w:rsidP="00EB4B96">
            <w:pPr>
              <w:pStyle w:val="Textkrper"/>
              <w:rPr>
                <w:sz w:val="16"/>
              </w:rPr>
            </w:pPr>
            <w:r w:rsidRPr="00181B33">
              <w:rPr>
                <w:sz w:val="16"/>
              </w:rPr>
              <w:t>2 bits</w:t>
            </w:r>
          </w:p>
        </w:tc>
        <w:tc>
          <w:tcPr>
            <w:tcW w:w="1914" w:type="dxa"/>
          </w:tcPr>
          <w:p w14:paraId="22F78487" w14:textId="77777777" w:rsidR="002473FE" w:rsidRPr="00181B33" w:rsidRDefault="002473FE" w:rsidP="00EB4B96">
            <w:pPr>
              <w:pStyle w:val="Textkrper"/>
              <w:rPr>
                <w:sz w:val="16"/>
              </w:rPr>
            </w:pPr>
          </w:p>
        </w:tc>
        <w:tc>
          <w:tcPr>
            <w:tcW w:w="1985" w:type="dxa"/>
          </w:tcPr>
          <w:p w14:paraId="0CA3EB24" w14:textId="77777777" w:rsidR="002473FE" w:rsidRPr="00181B33" w:rsidRDefault="002473FE" w:rsidP="00EB4B96">
            <w:pPr>
              <w:pStyle w:val="Textkrper"/>
              <w:rPr>
                <w:sz w:val="16"/>
              </w:rPr>
            </w:pPr>
            <w:r w:rsidRPr="00181B33">
              <w:rPr>
                <w:sz w:val="16"/>
              </w:rPr>
              <w:t xml:space="preserve"> </w:t>
            </w:r>
          </w:p>
        </w:tc>
        <w:tc>
          <w:tcPr>
            <w:tcW w:w="3685" w:type="dxa"/>
          </w:tcPr>
          <w:p w14:paraId="07806B1F" w14:textId="77777777" w:rsidR="002473FE" w:rsidRPr="00181B33" w:rsidRDefault="002473FE" w:rsidP="00EB4B96">
            <w:pPr>
              <w:pStyle w:val="Textkrper"/>
              <w:rPr>
                <w:sz w:val="16"/>
              </w:rPr>
            </w:pPr>
          </w:p>
        </w:tc>
      </w:tr>
      <w:tr w:rsidR="002473FE" w:rsidRPr="00181B33" w14:paraId="054B8900" w14:textId="77777777" w:rsidTr="00EB4B96">
        <w:trPr>
          <w:cantSplit/>
        </w:trPr>
        <w:tc>
          <w:tcPr>
            <w:tcW w:w="2268" w:type="dxa"/>
            <w:tcBorders>
              <w:top w:val="single" w:sz="6" w:space="0" w:color="auto"/>
              <w:bottom w:val="nil"/>
            </w:tcBorders>
          </w:tcPr>
          <w:p w14:paraId="093F9785" w14:textId="77777777" w:rsidR="002473FE" w:rsidRPr="00181B33" w:rsidRDefault="002473FE" w:rsidP="00EB4B96">
            <w:pPr>
              <w:pStyle w:val="Textkrper"/>
              <w:rPr>
                <w:b/>
                <w:i/>
                <w:sz w:val="16"/>
              </w:rPr>
            </w:pPr>
            <w:r w:rsidRPr="00181B33">
              <w:rPr>
                <w:b/>
                <w:i/>
                <w:sz w:val="16"/>
              </w:rPr>
              <w:t>Special/Reserved Values</w:t>
            </w:r>
          </w:p>
        </w:tc>
        <w:tc>
          <w:tcPr>
            <w:tcW w:w="1914" w:type="dxa"/>
          </w:tcPr>
          <w:p w14:paraId="67A47FB6" w14:textId="77777777" w:rsidR="002473FE" w:rsidRPr="00181B33" w:rsidRDefault="002473FE" w:rsidP="00EB4B96">
            <w:pPr>
              <w:pStyle w:val="Textkrper"/>
              <w:rPr>
                <w:sz w:val="16"/>
              </w:rPr>
            </w:pPr>
            <w:r w:rsidRPr="00181B33">
              <w:rPr>
                <w:sz w:val="16"/>
              </w:rPr>
              <w:t>0</w:t>
            </w:r>
          </w:p>
        </w:tc>
        <w:tc>
          <w:tcPr>
            <w:tcW w:w="5670" w:type="dxa"/>
            <w:gridSpan w:val="2"/>
          </w:tcPr>
          <w:p w14:paraId="2CC46460" w14:textId="77777777" w:rsidR="002473FE" w:rsidRPr="00181B33" w:rsidRDefault="002473FE" w:rsidP="00EB4B96">
            <w:pPr>
              <w:pStyle w:val="Textkrper"/>
              <w:rPr>
                <w:sz w:val="16"/>
              </w:rPr>
            </w:pPr>
            <w:r w:rsidRPr="00181B33">
              <w:rPr>
                <w:sz w:val="16"/>
              </w:rPr>
              <w:t>Motion</w:t>
            </w:r>
          </w:p>
        </w:tc>
      </w:tr>
      <w:tr w:rsidR="002473FE" w:rsidRPr="00181B33" w14:paraId="49E86E2B" w14:textId="77777777" w:rsidTr="00EB4B96">
        <w:trPr>
          <w:cantSplit/>
        </w:trPr>
        <w:tc>
          <w:tcPr>
            <w:tcW w:w="2268" w:type="dxa"/>
            <w:tcBorders>
              <w:top w:val="nil"/>
              <w:bottom w:val="nil"/>
            </w:tcBorders>
          </w:tcPr>
          <w:p w14:paraId="3DD37B79" w14:textId="77777777" w:rsidR="002473FE" w:rsidRPr="00181B33" w:rsidRDefault="002473FE" w:rsidP="00EB4B96">
            <w:pPr>
              <w:pStyle w:val="Textkrper"/>
              <w:rPr>
                <w:sz w:val="16"/>
              </w:rPr>
            </w:pPr>
          </w:p>
        </w:tc>
        <w:tc>
          <w:tcPr>
            <w:tcW w:w="1914" w:type="dxa"/>
          </w:tcPr>
          <w:p w14:paraId="7534ACD1" w14:textId="77777777" w:rsidR="002473FE" w:rsidRPr="00181B33" w:rsidRDefault="002473FE" w:rsidP="00EB4B96">
            <w:pPr>
              <w:pStyle w:val="Textkrper"/>
              <w:rPr>
                <w:sz w:val="16"/>
              </w:rPr>
            </w:pPr>
            <w:r w:rsidRPr="00181B33">
              <w:rPr>
                <w:sz w:val="16"/>
              </w:rPr>
              <w:t>1</w:t>
            </w:r>
          </w:p>
        </w:tc>
        <w:tc>
          <w:tcPr>
            <w:tcW w:w="5670" w:type="dxa"/>
            <w:gridSpan w:val="2"/>
          </w:tcPr>
          <w:p w14:paraId="00D6C24B" w14:textId="77777777" w:rsidR="002473FE" w:rsidRPr="00181B33" w:rsidRDefault="002473FE" w:rsidP="00EB4B96">
            <w:pPr>
              <w:pStyle w:val="Textkrper"/>
              <w:rPr>
                <w:sz w:val="16"/>
              </w:rPr>
            </w:pPr>
            <w:r w:rsidRPr="00181B33">
              <w:rPr>
                <w:sz w:val="16"/>
              </w:rPr>
              <w:t>No Motion</w:t>
            </w:r>
          </w:p>
        </w:tc>
      </w:tr>
      <w:tr w:rsidR="002473FE" w:rsidRPr="00181B33" w14:paraId="1E9FDAFC" w14:textId="77777777" w:rsidTr="00EB4B96">
        <w:trPr>
          <w:cantSplit/>
        </w:trPr>
        <w:tc>
          <w:tcPr>
            <w:tcW w:w="2268" w:type="dxa"/>
            <w:tcBorders>
              <w:top w:val="nil"/>
              <w:bottom w:val="nil"/>
            </w:tcBorders>
          </w:tcPr>
          <w:p w14:paraId="74D746EE" w14:textId="77777777" w:rsidR="002473FE" w:rsidRPr="00181B33" w:rsidRDefault="002473FE" w:rsidP="00EB4B96">
            <w:pPr>
              <w:pStyle w:val="Textkrper"/>
              <w:rPr>
                <w:sz w:val="16"/>
              </w:rPr>
            </w:pPr>
          </w:p>
        </w:tc>
        <w:tc>
          <w:tcPr>
            <w:tcW w:w="1914" w:type="dxa"/>
          </w:tcPr>
          <w:p w14:paraId="01C8FF91" w14:textId="77777777" w:rsidR="002473FE" w:rsidRPr="00181B33" w:rsidRDefault="002473FE" w:rsidP="00EB4B96">
            <w:pPr>
              <w:pStyle w:val="Textkrper"/>
              <w:rPr>
                <w:sz w:val="16"/>
              </w:rPr>
            </w:pPr>
            <w:r w:rsidRPr="00181B33">
              <w:rPr>
                <w:sz w:val="16"/>
              </w:rPr>
              <w:t>2</w:t>
            </w:r>
          </w:p>
        </w:tc>
        <w:tc>
          <w:tcPr>
            <w:tcW w:w="5670" w:type="dxa"/>
            <w:gridSpan w:val="2"/>
          </w:tcPr>
          <w:p w14:paraId="17010EC2" w14:textId="77777777" w:rsidR="002473FE" w:rsidRPr="00181B33" w:rsidRDefault="002473FE" w:rsidP="00EB4B96">
            <w:pPr>
              <w:pStyle w:val="Textkrper"/>
              <w:rPr>
                <w:sz w:val="16"/>
              </w:rPr>
            </w:pPr>
            <w:r w:rsidRPr="00181B33">
              <w:rPr>
                <w:sz w:val="16"/>
              </w:rPr>
              <w:t>Unknown</w:t>
            </w:r>
          </w:p>
        </w:tc>
      </w:tr>
      <w:tr w:rsidR="002473FE" w:rsidRPr="00181B33" w14:paraId="69322B39" w14:textId="77777777" w:rsidTr="00EB4B96">
        <w:trPr>
          <w:cantSplit/>
        </w:trPr>
        <w:tc>
          <w:tcPr>
            <w:tcW w:w="2268" w:type="dxa"/>
            <w:tcBorders>
              <w:top w:val="nil"/>
              <w:bottom w:val="single" w:sz="12" w:space="0" w:color="auto"/>
            </w:tcBorders>
          </w:tcPr>
          <w:p w14:paraId="75A0A9FE" w14:textId="77777777" w:rsidR="002473FE" w:rsidRPr="00181B33" w:rsidRDefault="002473FE" w:rsidP="00EB4B96">
            <w:pPr>
              <w:pStyle w:val="Textkrper"/>
              <w:rPr>
                <w:sz w:val="16"/>
              </w:rPr>
            </w:pPr>
          </w:p>
        </w:tc>
        <w:tc>
          <w:tcPr>
            <w:tcW w:w="1914" w:type="dxa"/>
          </w:tcPr>
          <w:p w14:paraId="2FA67B2C" w14:textId="77777777" w:rsidR="002473FE" w:rsidRPr="00181B33" w:rsidRDefault="002473FE" w:rsidP="00EB4B96">
            <w:pPr>
              <w:pStyle w:val="Textkrper"/>
              <w:rPr>
                <w:sz w:val="16"/>
              </w:rPr>
            </w:pPr>
            <w:r w:rsidRPr="00181B33">
              <w:rPr>
                <w:sz w:val="16"/>
              </w:rPr>
              <w:t>3</w:t>
            </w:r>
          </w:p>
        </w:tc>
        <w:tc>
          <w:tcPr>
            <w:tcW w:w="5670" w:type="dxa"/>
            <w:gridSpan w:val="2"/>
          </w:tcPr>
          <w:p w14:paraId="20D0113E" w14:textId="77777777" w:rsidR="002473FE" w:rsidRPr="00181B33" w:rsidRDefault="002473FE" w:rsidP="00EB4B96">
            <w:pPr>
              <w:pStyle w:val="Textkrper"/>
              <w:rPr>
                <w:sz w:val="16"/>
              </w:rPr>
            </w:pPr>
            <w:r w:rsidRPr="00181B33">
              <w:rPr>
                <w:sz w:val="16"/>
              </w:rPr>
              <w:t>Spare</w:t>
            </w:r>
          </w:p>
        </w:tc>
      </w:tr>
    </w:tbl>
    <w:p w14:paraId="44B11049"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r>
      <w:r w:rsidRPr="00181B33">
        <w:rPr>
          <w:color w:val="000000"/>
        </w:rPr>
        <w:t>CCPU_RUNNING_DIRECTION_CHANGE_FOR_DATA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2578EFCF" w14:textId="77777777" w:rsidTr="00EB4B96">
        <w:tc>
          <w:tcPr>
            <w:tcW w:w="2268" w:type="dxa"/>
          </w:tcPr>
          <w:p w14:paraId="57CA8D8B"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10A50336" w14:textId="77777777" w:rsidR="002473FE" w:rsidRPr="00181B33" w:rsidRDefault="002473FE" w:rsidP="00EB4B96">
            <w:pPr>
              <w:pStyle w:val="Textkrper"/>
              <w:rPr>
                <w:color w:val="000000"/>
                <w:sz w:val="16"/>
              </w:rPr>
            </w:pPr>
            <w:r w:rsidRPr="00181B33">
              <w:rPr>
                <w:color w:val="000000"/>
                <w:sz w:val="16"/>
              </w:rPr>
              <w:t>Running direction change for data</w:t>
            </w:r>
          </w:p>
        </w:tc>
      </w:tr>
      <w:tr w:rsidR="002473FE" w:rsidRPr="00181B33" w14:paraId="5781BB2D" w14:textId="77777777" w:rsidTr="00EB4B96">
        <w:tc>
          <w:tcPr>
            <w:tcW w:w="2268" w:type="dxa"/>
          </w:tcPr>
          <w:p w14:paraId="2B948CBA"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7CE77BB5" w14:textId="77777777" w:rsidR="002473FE" w:rsidRPr="00181B33" w:rsidRDefault="002473FE" w:rsidP="00EB4B96">
            <w:pPr>
              <w:pStyle w:val="Textkrper"/>
              <w:rPr>
                <w:color w:val="000000"/>
                <w:sz w:val="16"/>
              </w:rPr>
            </w:pPr>
            <w:r w:rsidRPr="00181B33">
              <w:rPr>
                <w:color w:val="000000"/>
                <w:sz w:val="16"/>
              </w:rPr>
              <w:t xml:space="preserve">That flag indicates if a modification of orientation has to be taken into account for the data supervision. </w:t>
            </w:r>
          </w:p>
        </w:tc>
      </w:tr>
      <w:tr w:rsidR="002473FE" w:rsidRPr="00181B33" w14:paraId="713651E3" w14:textId="77777777" w:rsidTr="00EB4B96">
        <w:tc>
          <w:tcPr>
            <w:tcW w:w="2268" w:type="dxa"/>
          </w:tcPr>
          <w:p w14:paraId="26F680E5" w14:textId="77777777" w:rsidR="002473FE" w:rsidRPr="00181B33" w:rsidRDefault="002473FE" w:rsidP="00EB4B96">
            <w:r w:rsidRPr="00181B33">
              <w:rPr>
                <w:b/>
                <w:i/>
                <w:color w:val="000000"/>
                <w:sz w:val="16"/>
              </w:rPr>
              <w:t>Length of variable</w:t>
            </w:r>
          </w:p>
        </w:tc>
        <w:tc>
          <w:tcPr>
            <w:tcW w:w="1914" w:type="dxa"/>
          </w:tcPr>
          <w:p w14:paraId="59BB98F9"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CE862C0"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A210E81"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3A4C5F96" w14:textId="77777777" w:rsidTr="00EB4B96">
        <w:tc>
          <w:tcPr>
            <w:tcW w:w="2268" w:type="dxa"/>
          </w:tcPr>
          <w:p w14:paraId="4BF0684D" w14:textId="77777777" w:rsidR="002473FE" w:rsidRPr="00181B33" w:rsidRDefault="002473FE" w:rsidP="00EB4B96">
            <w:pPr>
              <w:pStyle w:val="Textkrper"/>
              <w:rPr>
                <w:color w:val="000000"/>
                <w:sz w:val="16"/>
              </w:rPr>
            </w:pPr>
            <w:r w:rsidRPr="00181B33">
              <w:rPr>
                <w:color w:val="000000"/>
                <w:sz w:val="16"/>
              </w:rPr>
              <w:t>1 bit</w:t>
            </w:r>
          </w:p>
        </w:tc>
        <w:tc>
          <w:tcPr>
            <w:tcW w:w="1914" w:type="dxa"/>
          </w:tcPr>
          <w:p w14:paraId="60DE2F1B" w14:textId="77777777" w:rsidR="002473FE" w:rsidRPr="00181B33" w:rsidRDefault="002473FE" w:rsidP="00EB4B96">
            <w:pPr>
              <w:pStyle w:val="Textkrper"/>
              <w:rPr>
                <w:color w:val="000000"/>
                <w:sz w:val="16"/>
              </w:rPr>
            </w:pPr>
          </w:p>
        </w:tc>
        <w:tc>
          <w:tcPr>
            <w:tcW w:w="2056" w:type="dxa"/>
          </w:tcPr>
          <w:p w14:paraId="46C2168B" w14:textId="77777777" w:rsidR="002473FE" w:rsidRPr="00181B33" w:rsidRDefault="002473FE" w:rsidP="00EB4B96">
            <w:pPr>
              <w:pStyle w:val="Textkrper"/>
              <w:rPr>
                <w:color w:val="000000"/>
                <w:sz w:val="16"/>
              </w:rPr>
            </w:pPr>
          </w:p>
        </w:tc>
        <w:tc>
          <w:tcPr>
            <w:tcW w:w="3614" w:type="dxa"/>
          </w:tcPr>
          <w:p w14:paraId="1EE7B661" w14:textId="77777777" w:rsidR="002473FE" w:rsidRPr="00181B33" w:rsidRDefault="002473FE" w:rsidP="00EB4B96">
            <w:pPr>
              <w:pStyle w:val="Textkrper"/>
              <w:rPr>
                <w:color w:val="000000"/>
                <w:sz w:val="16"/>
              </w:rPr>
            </w:pPr>
          </w:p>
        </w:tc>
      </w:tr>
      <w:tr w:rsidR="002473FE" w:rsidRPr="00181B33" w14:paraId="7A60AE15" w14:textId="77777777" w:rsidTr="00EB4B96">
        <w:tc>
          <w:tcPr>
            <w:tcW w:w="2268" w:type="dxa"/>
            <w:tcBorders>
              <w:top w:val="single" w:sz="6" w:space="0" w:color="auto"/>
              <w:bottom w:val="nil"/>
            </w:tcBorders>
          </w:tcPr>
          <w:p w14:paraId="1EFBC7C0"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C2AC473"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4FBF565B" w14:textId="77777777" w:rsidR="002473FE" w:rsidRPr="00181B33" w:rsidRDefault="002473FE" w:rsidP="00EB4B96">
            <w:pPr>
              <w:pStyle w:val="Textkrper"/>
              <w:rPr>
                <w:color w:val="000000"/>
                <w:sz w:val="16"/>
              </w:rPr>
            </w:pPr>
            <w:r w:rsidRPr="00181B33">
              <w:rPr>
                <w:color w:val="000000"/>
                <w:sz w:val="16"/>
              </w:rPr>
              <w:t>no running direction change for data supervision</w:t>
            </w:r>
          </w:p>
        </w:tc>
      </w:tr>
      <w:tr w:rsidR="002473FE" w:rsidRPr="00181B33" w14:paraId="5515FC43" w14:textId="77777777" w:rsidTr="00EB4B96">
        <w:tc>
          <w:tcPr>
            <w:tcW w:w="2268" w:type="dxa"/>
            <w:tcBorders>
              <w:top w:val="nil"/>
              <w:bottom w:val="single" w:sz="12" w:space="0" w:color="auto"/>
            </w:tcBorders>
          </w:tcPr>
          <w:p w14:paraId="6A035157" w14:textId="77777777" w:rsidR="002473FE" w:rsidRPr="00181B33" w:rsidRDefault="002473FE" w:rsidP="00EB4B96">
            <w:pPr>
              <w:pStyle w:val="Textkrper"/>
              <w:rPr>
                <w:b/>
                <w:i/>
                <w:color w:val="000000"/>
                <w:sz w:val="16"/>
              </w:rPr>
            </w:pPr>
          </w:p>
        </w:tc>
        <w:tc>
          <w:tcPr>
            <w:tcW w:w="1914" w:type="dxa"/>
          </w:tcPr>
          <w:p w14:paraId="1C545E3C"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6BAFDF4A" w14:textId="77777777" w:rsidR="002473FE" w:rsidRPr="00181B33" w:rsidRDefault="002473FE" w:rsidP="00EB4B96">
            <w:pPr>
              <w:pStyle w:val="Textkrper"/>
              <w:rPr>
                <w:color w:val="000000"/>
                <w:sz w:val="16"/>
              </w:rPr>
            </w:pPr>
            <w:r w:rsidRPr="00181B33">
              <w:rPr>
                <w:color w:val="000000"/>
                <w:sz w:val="16"/>
              </w:rPr>
              <w:t>a running direction change occurred at this cycle for data supervision</w:t>
            </w:r>
          </w:p>
        </w:tc>
      </w:tr>
    </w:tbl>
    <w:p w14:paraId="477B8336"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CCPU_SB_COMMAND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0EDBF001" w14:textId="77777777" w:rsidTr="00EB4B96">
        <w:tc>
          <w:tcPr>
            <w:tcW w:w="2268" w:type="dxa"/>
          </w:tcPr>
          <w:p w14:paraId="68658588"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19C0A739" w14:textId="77777777" w:rsidR="002473FE" w:rsidRPr="00181B33" w:rsidRDefault="002473FE" w:rsidP="00EB4B96">
            <w:pPr>
              <w:pStyle w:val="Textkrper"/>
              <w:rPr>
                <w:color w:val="000000"/>
                <w:sz w:val="16"/>
              </w:rPr>
            </w:pPr>
            <w:r w:rsidRPr="00181B33">
              <w:rPr>
                <w:color w:val="000000"/>
                <w:sz w:val="16"/>
              </w:rPr>
              <w:t>Service brake command</w:t>
            </w:r>
          </w:p>
        </w:tc>
      </w:tr>
      <w:tr w:rsidR="002473FE" w:rsidRPr="00181B33" w14:paraId="008303F9" w14:textId="77777777" w:rsidTr="00EB4B96">
        <w:tc>
          <w:tcPr>
            <w:tcW w:w="2268" w:type="dxa"/>
          </w:tcPr>
          <w:p w14:paraId="269315FB"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73BEF9D3"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2D2AE33A" w14:textId="77777777" w:rsidTr="00EB4B96">
        <w:tc>
          <w:tcPr>
            <w:tcW w:w="2268" w:type="dxa"/>
          </w:tcPr>
          <w:p w14:paraId="3D3C25B9" w14:textId="77777777" w:rsidR="002473FE" w:rsidRPr="00181B33" w:rsidRDefault="002473FE" w:rsidP="00EB4B96">
            <w:r w:rsidRPr="00181B33">
              <w:rPr>
                <w:b/>
                <w:i/>
                <w:color w:val="000000"/>
                <w:sz w:val="16"/>
              </w:rPr>
              <w:t>Length of variable</w:t>
            </w:r>
          </w:p>
        </w:tc>
        <w:tc>
          <w:tcPr>
            <w:tcW w:w="1914" w:type="dxa"/>
          </w:tcPr>
          <w:p w14:paraId="478001E0"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14D4C140"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10663AE"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5EFBC111" w14:textId="77777777" w:rsidTr="00EB4B96">
        <w:tc>
          <w:tcPr>
            <w:tcW w:w="2268" w:type="dxa"/>
          </w:tcPr>
          <w:p w14:paraId="615BF9D1"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208BA749" w14:textId="77777777" w:rsidR="002473FE" w:rsidRPr="00181B33" w:rsidRDefault="002473FE" w:rsidP="00EB4B96">
            <w:pPr>
              <w:pStyle w:val="Textkrper"/>
              <w:rPr>
                <w:color w:val="000000"/>
                <w:sz w:val="16"/>
              </w:rPr>
            </w:pPr>
          </w:p>
        </w:tc>
        <w:tc>
          <w:tcPr>
            <w:tcW w:w="2056" w:type="dxa"/>
          </w:tcPr>
          <w:p w14:paraId="289D65A0" w14:textId="77777777" w:rsidR="002473FE" w:rsidRPr="00181B33" w:rsidRDefault="002473FE" w:rsidP="00EB4B96">
            <w:pPr>
              <w:pStyle w:val="Textkrper"/>
              <w:rPr>
                <w:color w:val="000000"/>
                <w:sz w:val="16"/>
              </w:rPr>
            </w:pPr>
          </w:p>
        </w:tc>
        <w:tc>
          <w:tcPr>
            <w:tcW w:w="3614" w:type="dxa"/>
          </w:tcPr>
          <w:p w14:paraId="39507741" w14:textId="77777777" w:rsidR="002473FE" w:rsidRPr="00181B33" w:rsidRDefault="002473FE" w:rsidP="00EB4B96">
            <w:pPr>
              <w:pStyle w:val="Textkrper"/>
              <w:rPr>
                <w:color w:val="000000"/>
                <w:sz w:val="16"/>
              </w:rPr>
            </w:pPr>
          </w:p>
        </w:tc>
      </w:tr>
      <w:tr w:rsidR="002473FE" w:rsidRPr="00181B33" w14:paraId="64577DAA" w14:textId="77777777" w:rsidTr="00EB4B96">
        <w:tc>
          <w:tcPr>
            <w:tcW w:w="2268" w:type="dxa"/>
            <w:tcBorders>
              <w:top w:val="single" w:sz="6" w:space="0" w:color="auto"/>
              <w:bottom w:val="nil"/>
            </w:tcBorders>
          </w:tcPr>
          <w:p w14:paraId="7B2A9BD0"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2CA87752"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55F648E6" w14:textId="77777777" w:rsidR="002473FE" w:rsidRPr="00181B33" w:rsidRDefault="002473FE" w:rsidP="00EB4B96">
            <w:pPr>
              <w:pStyle w:val="Textkrper"/>
              <w:rPr>
                <w:color w:val="000000"/>
                <w:sz w:val="16"/>
              </w:rPr>
            </w:pPr>
            <w:r w:rsidRPr="00181B33">
              <w:rPr>
                <w:color w:val="000000"/>
                <w:sz w:val="16"/>
              </w:rPr>
              <w:t>Do_no_apply_SB</w:t>
            </w:r>
          </w:p>
        </w:tc>
      </w:tr>
      <w:tr w:rsidR="002473FE" w:rsidRPr="00181B33" w14:paraId="0E860131" w14:textId="77777777" w:rsidTr="00EB4B96">
        <w:tc>
          <w:tcPr>
            <w:tcW w:w="2268" w:type="dxa"/>
            <w:tcBorders>
              <w:top w:val="nil"/>
              <w:bottom w:val="nil"/>
            </w:tcBorders>
          </w:tcPr>
          <w:p w14:paraId="0B7CC1FF" w14:textId="77777777" w:rsidR="002473FE" w:rsidRPr="00181B33" w:rsidRDefault="002473FE" w:rsidP="00EB4B96">
            <w:pPr>
              <w:pStyle w:val="Textkrper"/>
              <w:rPr>
                <w:b/>
                <w:i/>
                <w:color w:val="000000"/>
                <w:sz w:val="16"/>
              </w:rPr>
            </w:pPr>
          </w:p>
        </w:tc>
        <w:tc>
          <w:tcPr>
            <w:tcW w:w="1914" w:type="dxa"/>
          </w:tcPr>
          <w:p w14:paraId="4C2B01F1"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28F65E22" w14:textId="77777777" w:rsidR="002473FE" w:rsidRPr="00181B33" w:rsidRDefault="002473FE" w:rsidP="00EB4B96">
            <w:pPr>
              <w:pStyle w:val="Textkrper"/>
              <w:rPr>
                <w:color w:val="000000"/>
                <w:sz w:val="16"/>
              </w:rPr>
            </w:pPr>
            <w:r w:rsidRPr="00181B33">
              <w:rPr>
                <w:color w:val="000000"/>
                <w:sz w:val="16"/>
              </w:rPr>
              <w:t>Apply_SB</w:t>
            </w:r>
          </w:p>
        </w:tc>
      </w:tr>
      <w:tr w:rsidR="002473FE" w:rsidRPr="00181B33" w14:paraId="33477F6C" w14:textId="77777777" w:rsidTr="00EB4B96">
        <w:tc>
          <w:tcPr>
            <w:tcW w:w="2268" w:type="dxa"/>
            <w:tcBorders>
              <w:top w:val="nil"/>
              <w:bottom w:val="nil"/>
            </w:tcBorders>
          </w:tcPr>
          <w:p w14:paraId="45E8692D" w14:textId="77777777" w:rsidR="002473FE" w:rsidRPr="00181B33" w:rsidRDefault="002473FE" w:rsidP="00EB4B96">
            <w:pPr>
              <w:pStyle w:val="Textkrper"/>
              <w:rPr>
                <w:b/>
                <w:i/>
                <w:color w:val="000000"/>
                <w:sz w:val="16"/>
              </w:rPr>
            </w:pPr>
          </w:p>
        </w:tc>
        <w:tc>
          <w:tcPr>
            <w:tcW w:w="1914" w:type="dxa"/>
          </w:tcPr>
          <w:p w14:paraId="0017BBEB"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2990CE4F" w14:textId="77777777" w:rsidR="002473FE" w:rsidRPr="00181B33" w:rsidRDefault="002473FE" w:rsidP="00EB4B96">
            <w:pPr>
              <w:pStyle w:val="Textkrper"/>
              <w:rPr>
                <w:color w:val="000000"/>
                <w:sz w:val="16"/>
              </w:rPr>
            </w:pPr>
            <w:r w:rsidRPr="00181B33">
              <w:rPr>
                <w:color w:val="000000"/>
                <w:sz w:val="16"/>
              </w:rPr>
              <w:t>Apply_SB_not_protected</w:t>
            </w:r>
          </w:p>
        </w:tc>
      </w:tr>
      <w:tr w:rsidR="002473FE" w:rsidRPr="00181B33" w14:paraId="2DABC436" w14:textId="77777777" w:rsidTr="00EB4B96">
        <w:tc>
          <w:tcPr>
            <w:tcW w:w="2268" w:type="dxa"/>
            <w:tcBorders>
              <w:top w:val="nil"/>
              <w:bottom w:val="single" w:sz="12" w:space="0" w:color="auto"/>
            </w:tcBorders>
          </w:tcPr>
          <w:p w14:paraId="58F027BA" w14:textId="77777777" w:rsidR="002473FE" w:rsidRPr="00181B33" w:rsidRDefault="002473FE" w:rsidP="00EB4B96">
            <w:pPr>
              <w:pStyle w:val="Textkrper"/>
              <w:rPr>
                <w:b/>
                <w:i/>
                <w:color w:val="000000"/>
                <w:sz w:val="16"/>
              </w:rPr>
            </w:pPr>
          </w:p>
        </w:tc>
        <w:tc>
          <w:tcPr>
            <w:tcW w:w="1914" w:type="dxa"/>
          </w:tcPr>
          <w:p w14:paraId="1030EE14"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402A3122" w14:textId="77777777" w:rsidR="002473FE" w:rsidRPr="00181B33" w:rsidRDefault="002473FE" w:rsidP="00EB4B96">
            <w:pPr>
              <w:pStyle w:val="Textkrper"/>
              <w:rPr>
                <w:color w:val="000000"/>
                <w:sz w:val="16"/>
              </w:rPr>
            </w:pPr>
            <w:r w:rsidRPr="00181B33">
              <w:rPr>
                <w:color w:val="000000"/>
                <w:sz w:val="16"/>
              </w:rPr>
              <w:t>spare</w:t>
            </w:r>
          </w:p>
        </w:tc>
      </w:tr>
    </w:tbl>
    <w:p w14:paraId="319323CF"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r>
      <w:r>
        <w:t>CCPU_SB_MONITORING_STATE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56307A80" w14:textId="77777777" w:rsidTr="00EB4B96">
        <w:tc>
          <w:tcPr>
            <w:tcW w:w="2268" w:type="dxa"/>
          </w:tcPr>
          <w:p w14:paraId="74D18E05"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26423D25" w14:textId="77777777" w:rsidR="002473FE" w:rsidRPr="00181B33" w:rsidRDefault="002473FE" w:rsidP="00EB4B96">
            <w:pPr>
              <w:pStyle w:val="Textkrper"/>
              <w:rPr>
                <w:color w:val="000000"/>
                <w:sz w:val="16"/>
              </w:rPr>
            </w:pPr>
            <w:r>
              <w:rPr>
                <w:color w:val="000000"/>
                <w:sz w:val="16"/>
              </w:rPr>
              <w:t>State of SB monitoring by CORE</w:t>
            </w:r>
          </w:p>
        </w:tc>
      </w:tr>
      <w:tr w:rsidR="002473FE" w:rsidRPr="00181B33" w14:paraId="32ED8D7A" w14:textId="77777777" w:rsidTr="00EB4B96">
        <w:tc>
          <w:tcPr>
            <w:tcW w:w="2268" w:type="dxa"/>
          </w:tcPr>
          <w:p w14:paraId="1CD853F9"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21A3845" w14:textId="77777777" w:rsidR="002473FE" w:rsidRPr="00181B33" w:rsidRDefault="002473FE" w:rsidP="00EB4B96">
            <w:pPr>
              <w:pStyle w:val="Textkrper"/>
              <w:rPr>
                <w:color w:val="000000"/>
                <w:sz w:val="16"/>
              </w:rPr>
            </w:pPr>
            <w:r>
              <w:rPr>
                <w:color w:val="000000"/>
                <w:sz w:val="16"/>
              </w:rPr>
              <w:t>Result of SB monitoring by CORE</w:t>
            </w:r>
          </w:p>
        </w:tc>
      </w:tr>
      <w:tr w:rsidR="002473FE" w:rsidRPr="00181B33" w14:paraId="29DC0515" w14:textId="77777777" w:rsidTr="00EB4B96">
        <w:tc>
          <w:tcPr>
            <w:tcW w:w="2268" w:type="dxa"/>
          </w:tcPr>
          <w:p w14:paraId="5E595610" w14:textId="77777777" w:rsidR="002473FE" w:rsidRPr="00181B33" w:rsidRDefault="002473FE" w:rsidP="00EB4B96">
            <w:r w:rsidRPr="00181B33">
              <w:rPr>
                <w:b/>
                <w:i/>
                <w:color w:val="000000"/>
                <w:sz w:val="16"/>
              </w:rPr>
              <w:t>Length of variable</w:t>
            </w:r>
          </w:p>
        </w:tc>
        <w:tc>
          <w:tcPr>
            <w:tcW w:w="1914" w:type="dxa"/>
          </w:tcPr>
          <w:p w14:paraId="24478E5D"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82D447F"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2BA9BD9D"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0474943" w14:textId="77777777" w:rsidTr="00EB4B96">
        <w:tc>
          <w:tcPr>
            <w:tcW w:w="2268" w:type="dxa"/>
          </w:tcPr>
          <w:p w14:paraId="78BBB052" w14:textId="77777777" w:rsidR="002473FE" w:rsidRPr="00181B33" w:rsidRDefault="002473FE" w:rsidP="00EB4B96">
            <w:pPr>
              <w:pStyle w:val="Textkrper"/>
              <w:rPr>
                <w:color w:val="000000"/>
                <w:sz w:val="16"/>
              </w:rPr>
            </w:pPr>
            <w:r>
              <w:rPr>
                <w:color w:val="000000"/>
                <w:sz w:val="16"/>
              </w:rPr>
              <w:t>1 bit</w:t>
            </w:r>
          </w:p>
        </w:tc>
        <w:tc>
          <w:tcPr>
            <w:tcW w:w="1914" w:type="dxa"/>
          </w:tcPr>
          <w:p w14:paraId="536834BF" w14:textId="77777777" w:rsidR="002473FE" w:rsidRPr="00181B33" w:rsidRDefault="002473FE" w:rsidP="00EB4B96">
            <w:pPr>
              <w:pStyle w:val="Textkrper"/>
              <w:rPr>
                <w:color w:val="000000"/>
                <w:sz w:val="16"/>
              </w:rPr>
            </w:pPr>
          </w:p>
        </w:tc>
        <w:tc>
          <w:tcPr>
            <w:tcW w:w="2056" w:type="dxa"/>
          </w:tcPr>
          <w:p w14:paraId="5FBC6012" w14:textId="77777777" w:rsidR="002473FE" w:rsidRPr="00181B33" w:rsidRDefault="002473FE" w:rsidP="00EB4B96">
            <w:pPr>
              <w:pStyle w:val="Textkrper"/>
              <w:rPr>
                <w:color w:val="000000"/>
                <w:sz w:val="16"/>
              </w:rPr>
            </w:pPr>
          </w:p>
        </w:tc>
        <w:tc>
          <w:tcPr>
            <w:tcW w:w="3614" w:type="dxa"/>
          </w:tcPr>
          <w:p w14:paraId="58BE86D4" w14:textId="77777777" w:rsidR="002473FE" w:rsidRPr="00181B33" w:rsidRDefault="002473FE" w:rsidP="00EB4B96">
            <w:pPr>
              <w:pStyle w:val="Textkrper"/>
              <w:rPr>
                <w:color w:val="000000"/>
                <w:sz w:val="16"/>
              </w:rPr>
            </w:pPr>
          </w:p>
        </w:tc>
      </w:tr>
      <w:tr w:rsidR="002473FE" w:rsidRPr="00181B33" w14:paraId="7D2DC8C7" w14:textId="77777777" w:rsidTr="00EB4B96">
        <w:tc>
          <w:tcPr>
            <w:tcW w:w="2268" w:type="dxa"/>
            <w:tcBorders>
              <w:top w:val="single" w:sz="6" w:space="0" w:color="auto"/>
              <w:bottom w:val="nil"/>
            </w:tcBorders>
          </w:tcPr>
          <w:p w14:paraId="69D24570"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42BEB912"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29CECA25" w14:textId="77777777" w:rsidR="002473FE" w:rsidRPr="00181B33" w:rsidRDefault="002473FE" w:rsidP="00EB4B96">
            <w:pPr>
              <w:pStyle w:val="Textkrper"/>
              <w:rPr>
                <w:color w:val="000000"/>
                <w:sz w:val="16"/>
              </w:rPr>
            </w:pPr>
            <w:r>
              <w:rPr>
                <w:color w:val="000000"/>
                <w:sz w:val="16"/>
              </w:rPr>
              <w:t>NOT_RELEVANT (no monitoring running or running in order)</w:t>
            </w:r>
          </w:p>
        </w:tc>
      </w:tr>
      <w:tr w:rsidR="002473FE" w:rsidRPr="00181B33" w14:paraId="6BFF9FA3" w14:textId="77777777" w:rsidTr="00EB4B96">
        <w:tc>
          <w:tcPr>
            <w:tcW w:w="2268" w:type="dxa"/>
            <w:tcBorders>
              <w:top w:val="nil"/>
              <w:bottom w:val="single" w:sz="12" w:space="0" w:color="auto"/>
            </w:tcBorders>
          </w:tcPr>
          <w:p w14:paraId="607C643D" w14:textId="77777777" w:rsidR="002473FE" w:rsidRPr="00181B33" w:rsidRDefault="002473FE" w:rsidP="00EB4B96">
            <w:pPr>
              <w:pStyle w:val="Textkrper"/>
              <w:rPr>
                <w:b/>
                <w:i/>
                <w:color w:val="000000"/>
                <w:sz w:val="16"/>
              </w:rPr>
            </w:pPr>
          </w:p>
        </w:tc>
        <w:tc>
          <w:tcPr>
            <w:tcW w:w="1914" w:type="dxa"/>
          </w:tcPr>
          <w:p w14:paraId="1F1E725F"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6E1663CD" w14:textId="77777777" w:rsidR="002473FE" w:rsidRPr="00181B33" w:rsidRDefault="002473FE" w:rsidP="00EB4B96">
            <w:pPr>
              <w:pStyle w:val="Textkrper"/>
              <w:rPr>
                <w:color w:val="000000"/>
                <w:sz w:val="16"/>
              </w:rPr>
            </w:pPr>
            <w:r>
              <w:rPr>
                <w:color w:val="000000"/>
                <w:sz w:val="16"/>
              </w:rPr>
              <w:t>FAILED (monitoring running and failed)</w:t>
            </w:r>
          </w:p>
        </w:tc>
      </w:tr>
    </w:tbl>
    <w:p w14:paraId="489C2D45"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CCPU_START_EB_TESTS_ON_DEMAND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17000711" w14:textId="77777777" w:rsidTr="00EB4B96">
        <w:tc>
          <w:tcPr>
            <w:tcW w:w="2268" w:type="dxa"/>
          </w:tcPr>
          <w:p w14:paraId="2A81900D"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47801059" w14:textId="77777777" w:rsidR="002473FE" w:rsidRPr="00181B33" w:rsidRDefault="002473FE" w:rsidP="00EB4B96">
            <w:pPr>
              <w:pStyle w:val="Textkrper"/>
              <w:rPr>
                <w:color w:val="000000"/>
                <w:sz w:val="16"/>
              </w:rPr>
            </w:pPr>
            <w:r w:rsidRPr="00181B33">
              <w:rPr>
                <w:color w:val="000000"/>
                <w:sz w:val="16"/>
              </w:rPr>
              <w:t>EB tests on demand start</w:t>
            </w:r>
          </w:p>
        </w:tc>
      </w:tr>
      <w:tr w:rsidR="002473FE" w:rsidRPr="00181B33" w14:paraId="2D006F31" w14:textId="77777777" w:rsidTr="00EB4B96">
        <w:tc>
          <w:tcPr>
            <w:tcW w:w="2268" w:type="dxa"/>
          </w:tcPr>
          <w:p w14:paraId="771BDDC1"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0317395E" w14:textId="77777777" w:rsidR="002473FE" w:rsidRPr="00181B33" w:rsidRDefault="002473FE" w:rsidP="00EB4B96">
            <w:pPr>
              <w:pStyle w:val="Textkrper"/>
              <w:rPr>
                <w:color w:val="000000"/>
                <w:sz w:val="16"/>
              </w:rPr>
            </w:pPr>
            <w:r w:rsidRPr="00181B33">
              <w:rPr>
                <w:color w:val="000000"/>
                <w:sz w:val="16"/>
              </w:rPr>
              <w:t>Triggers the EB tests on demand</w:t>
            </w:r>
          </w:p>
        </w:tc>
      </w:tr>
      <w:tr w:rsidR="002473FE" w:rsidRPr="00181B33" w14:paraId="46C906A7" w14:textId="77777777" w:rsidTr="00EB4B96">
        <w:tc>
          <w:tcPr>
            <w:tcW w:w="2268" w:type="dxa"/>
          </w:tcPr>
          <w:p w14:paraId="04B66C72" w14:textId="77777777" w:rsidR="002473FE" w:rsidRPr="00181B33" w:rsidRDefault="002473FE" w:rsidP="00EB4B96">
            <w:r w:rsidRPr="00181B33">
              <w:rPr>
                <w:b/>
                <w:i/>
                <w:color w:val="000000"/>
                <w:sz w:val="16"/>
              </w:rPr>
              <w:t>Length of variable</w:t>
            </w:r>
          </w:p>
        </w:tc>
        <w:tc>
          <w:tcPr>
            <w:tcW w:w="1914" w:type="dxa"/>
          </w:tcPr>
          <w:p w14:paraId="656AFA06"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5406A340"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1DB1BDBF"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51F0F22" w14:textId="77777777" w:rsidTr="00EB4B96">
        <w:tc>
          <w:tcPr>
            <w:tcW w:w="2268" w:type="dxa"/>
          </w:tcPr>
          <w:p w14:paraId="29110C56"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0E1306A7" w14:textId="77777777" w:rsidR="002473FE" w:rsidRPr="00181B33" w:rsidRDefault="002473FE" w:rsidP="00EB4B96">
            <w:pPr>
              <w:pStyle w:val="Textkrper"/>
              <w:rPr>
                <w:color w:val="000000"/>
                <w:sz w:val="16"/>
              </w:rPr>
            </w:pPr>
          </w:p>
        </w:tc>
        <w:tc>
          <w:tcPr>
            <w:tcW w:w="2056" w:type="dxa"/>
          </w:tcPr>
          <w:p w14:paraId="0AF2EC1E" w14:textId="77777777" w:rsidR="002473FE" w:rsidRPr="00181B33" w:rsidRDefault="002473FE" w:rsidP="00EB4B96">
            <w:pPr>
              <w:pStyle w:val="Textkrper"/>
              <w:rPr>
                <w:color w:val="000000"/>
                <w:sz w:val="16"/>
              </w:rPr>
            </w:pPr>
          </w:p>
        </w:tc>
        <w:tc>
          <w:tcPr>
            <w:tcW w:w="3614" w:type="dxa"/>
          </w:tcPr>
          <w:p w14:paraId="2458FE43" w14:textId="77777777" w:rsidR="002473FE" w:rsidRPr="00181B33" w:rsidRDefault="002473FE" w:rsidP="00EB4B96">
            <w:pPr>
              <w:pStyle w:val="Textkrper"/>
              <w:rPr>
                <w:color w:val="000000"/>
                <w:sz w:val="16"/>
              </w:rPr>
            </w:pPr>
          </w:p>
        </w:tc>
      </w:tr>
      <w:tr w:rsidR="002473FE" w:rsidRPr="00181B33" w14:paraId="2CAE8C0C" w14:textId="77777777" w:rsidTr="00EB4B96">
        <w:tc>
          <w:tcPr>
            <w:tcW w:w="2268" w:type="dxa"/>
            <w:tcBorders>
              <w:top w:val="single" w:sz="6" w:space="0" w:color="auto"/>
              <w:bottom w:val="nil"/>
            </w:tcBorders>
          </w:tcPr>
          <w:p w14:paraId="13944713"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A774E76"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0E09E54E" w14:textId="77777777" w:rsidR="002473FE" w:rsidRPr="00181B33" w:rsidRDefault="002473FE" w:rsidP="00EB4B96">
            <w:pPr>
              <w:pStyle w:val="Textkrper"/>
              <w:rPr>
                <w:color w:val="000000"/>
                <w:sz w:val="16"/>
              </w:rPr>
            </w:pPr>
            <w:r>
              <w:rPr>
                <w:color w:val="000000"/>
                <w:sz w:val="16"/>
              </w:rPr>
              <w:t>NO_TEST</w:t>
            </w:r>
            <w:r w:rsidRPr="00181B33">
              <w:rPr>
                <w:color w:val="000000"/>
                <w:sz w:val="16"/>
              </w:rPr>
              <w:t> : do not start brake tests (but do not stop them if already started)</w:t>
            </w:r>
          </w:p>
        </w:tc>
      </w:tr>
      <w:tr w:rsidR="002473FE" w:rsidRPr="00181B33" w14:paraId="53390E69" w14:textId="77777777" w:rsidTr="00EB4B96">
        <w:tc>
          <w:tcPr>
            <w:tcW w:w="2268" w:type="dxa"/>
            <w:tcBorders>
              <w:top w:val="nil"/>
              <w:bottom w:val="nil"/>
            </w:tcBorders>
          </w:tcPr>
          <w:p w14:paraId="3F3F705E" w14:textId="77777777" w:rsidR="002473FE" w:rsidRPr="00181B33" w:rsidRDefault="002473FE" w:rsidP="00EB4B96">
            <w:pPr>
              <w:pStyle w:val="Textkrper"/>
              <w:rPr>
                <w:b/>
                <w:i/>
                <w:color w:val="000000"/>
                <w:sz w:val="16"/>
              </w:rPr>
            </w:pPr>
          </w:p>
        </w:tc>
        <w:tc>
          <w:tcPr>
            <w:tcW w:w="1914" w:type="dxa"/>
          </w:tcPr>
          <w:p w14:paraId="7FC68EFA"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7F67FBEF" w14:textId="77777777" w:rsidR="002473FE" w:rsidRPr="00181B33" w:rsidRDefault="002473FE" w:rsidP="00EB4B96">
            <w:pPr>
              <w:pStyle w:val="Textkrper"/>
              <w:rPr>
                <w:color w:val="000000"/>
                <w:sz w:val="16"/>
              </w:rPr>
            </w:pPr>
            <w:r w:rsidRPr="00181B33">
              <w:rPr>
                <w:color w:val="000000"/>
                <w:sz w:val="16"/>
              </w:rPr>
              <w:t>start  EB tests</w:t>
            </w:r>
          </w:p>
        </w:tc>
      </w:tr>
      <w:tr w:rsidR="002473FE" w:rsidRPr="00181B33" w14:paraId="292DFC77" w14:textId="77777777" w:rsidTr="00EB4B96">
        <w:tc>
          <w:tcPr>
            <w:tcW w:w="2268" w:type="dxa"/>
            <w:tcBorders>
              <w:top w:val="nil"/>
              <w:bottom w:val="nil"/>
            </w:tcBorders>
          </w:tcPr>
          <w:p w14:paraId="4EEAC575" w14:textId="77777777" w:rsidR="002473FE" w:rsidRPr="00181B33" w:rsidRDefault="002473FE" w:rsidP="00EB4B96">
            <w:pPr>
              <w:pStyle w:val="Textkrper"/>
              <w:rPr>
                <w:b/>
                <w:i/>
                <w:color w:val="000000"/>
                <w:sz w:val="16"/>
              </w:rPr>
            </w:pPr>
          </w:p>
        </w:tc>
        <w:tc>
          <w:tcPr>
            <w:tcW w:w="1914" w:type="dxa"/>
          </w:tcPr>
          <w:p w14:paraId="1FA60840"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3F97448F" w14:textId="77777777" w:rsidR="002473FE" w:rsidRPr="00181B33" w:rsidRDefault="002473FE" w:rsidP="00EB4B96">
            <w:pPr>
              <w:pStyle w:val="Textkrper"/>
              <w:rPr>
                <w:color w:val="000000"/>
                <w:sz w:val="16"/>
              </w:rPr>
            </w:pPr>
            <w:r w:rsidRPr="00181B33">
              <w:rPr>
                <w:color w:val="000000"/>
                <w:sz w:val="16"/>
              </w:rPr>
              <w:t>start SB tests</w:t>
            </w:r>
          </w:p>
        </w:tc>
      </w:tr>
      <w:tr w:rsidR="002473FE" w:rsidRPr="00181B33" w14:paraId="4914B6EF" w14:textId="77777777" w:rsidTr="00EB4B96">
        <w:tc>
          <w:tcPr>
            <w:tcW w:w="2268" w:type="dxa"/>
            <w:tcBorders>
              <w:top w:val="nil"/>
              <w:bottom w:val="single" w:sz="12" w:space="0" w:color="auto"/>
            </w:tcBorders>
          </w:tcPr>
          <w:p w14:paraId="643B24E4" w14:textId="77777777" w:rsidR="002473FE" w:rsidRPr="00181B33" w:rsidRDefault="002473FE" w:rsidP="00EB4B96">
            <w:pPr>
              <w:pStyle w:val="Textkrper"/>
              <w:rPr>
                <w:b/>
                <w:i/>
                <w:color w:val="000000"/>
                <w:sz w:val="16"/>
              </w:rPr>
            </w:pPr>
          </w:p>
        </w:tc>
        <w:tc>
          <w:tcPr>
            <w:tcW w:w="1914" w:type="dxa"/>
          </w:tcPr>
          <w:p w14:paraId="4C03197E"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2DF5C85F" w14:textId="77777777" w:rsidR="002473FE" w:rsidRPr="00181B33" w:rsidRDefault="002473FE" w:rsidP="00EB4B96">
            <w:pPr>
              <w:pStyle w:val="Textkrper"/>
              <w:rPr>
                <w:color w:val="000000"/>
                <w:sz w:val="16"/>
              </w:rPr>
            </w:pPr>
            <w:r w:rsidRPr="00181B33">
              <w:rPr>
                <w:color w:val="000000"/>
                <w:sz w:val="16"/>
              </w:rPr>
              <w:t>spare</w:t>
            </w:r>
          </w:p>
        </w:tc>
      </w:tr>
    </w:tbl>
    <w:p w14:paraId="3ABAC12C"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CCPU_TRACTION_CUT_OFF</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AE6A2A4" w14:textId="77777777" w:rsidTr="00EB4B96">
        <w:tc>
          <w:tcPr>
            <w:tcW w:w="2268" w:type="dxa"/>
          </w:tcPr>
          <w:p w14:paraId="2991805D"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4DF63F49" w14:textId="77777777" w:rsidR="002473FE" w:rsidRPr="00181B33" w:rsidRDefault="002473FE" w:rsidP="00EB4B96">
            <w:pPr>
              <w:pStyle w:val="Textkrper"/>
              <w:rPr>
                <w:color w:val="000000"/>
                <w:sz w:val="16"/>
              </w:rPr>
            </w:pPr>
            <w:r w:rsidRPr="00181B33">
              <w:rPr>
                <w:color w:val="000000"/>
                <w:sz w:val="16"/>
              </w:rPr>
              <w:t>Cut off traction command</w:t>
            </w:r>
          </w:p>
        </w:tc>
      </w:tr>
      <w:tr w:rsidR="002473FE" w:rsidRPr="00181B33" w14:paraId="4F549159" w14:textId="77777777" w:rsidTr="00EB4B96">
        <w:tc>
          <w:tcPr>
            <w:tcW w:w="2268" w:type="dxa"/>
          </w:tcPr>
          <w:p w14:paraId="7CFA6695"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D3E6FD2"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5A3C7B25" w14:textId="77777777" w:rsidTr="00EB4B96">
        <w:tc>
          <w:tcPr>
            <w:tcW w:w="2268" w:type="dxa"/>
          </w:tcPr>
          <w:p w14:paraId="7A58D6CD" w14:textId="77777777" w:rsidR="002473FE" w:rsidRPr="00181B33" w:rsidRDefault="002473FE" w:rsidP="00EB4B96">
            <w:r w:rsidRPr="00181B33">
              <w:rPr>
                <w:b/>
                <w:i/>
                <w:color w:val="000000"/>
                <w:sz w:val="16"/>
              </w:rPr>
              <w:t>Length of variable</w:t>
            </w:r>
          </w:p>
        </w:tc>
        <w:tc>
          <w:tcPr>
            <w:tcW w:w="1914" w:type="dxa"/>
          </w:tcPr>
          <w:p w14:paraId="3D355DA6"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435687CA"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9A42C18"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3FCD3BAC" w14:textId="77777777" w:rsidTr="00EB4B96">
        <w:tc>
          <w:tcPr>
            <w:tcW w:w="2268" w:type="dxa"/>
          </w:tcPr>
          <w:p w14:paraId="5D4D1FE5" w14:textId="77777777" w:rsidR="002473FE" w:rsidRPr="00181B33" w:rsidRDefault="002473FE" w:rsidP="00EB4B96">
            <w:pPr>
              <w:pStyle w:val="Textkrper"/>
              <w:rPr>
                <w:color w:val="000000"/>
                <w:sz w:val="16"/>
              </w:rPr>
            </w:pPr>
            <w:r w:rsidRPr="00181B33">
              <w:rPr>
                <w:color w:val="000000"/>
                <w:sz w:val="16"/>
              </w:rPr>
              <w:t>1 bit</w:t>
            </w:r>
          </w:p>
        </w:tc>
        <w:tc>
          <w:tcPr>
            <w:tcW w:w="1914" w:type="dxa"/>
          </w:tcPr>
          <w:p w14:paraId="72CD6BC8" w14:textId="77777777" w:rsidR="002473FE" w:rsidRPr="00181B33" w:rsidRDefault="002473FE" w:rsidP="00EB4B96">
            <w:pPr>
              <w:pStyle w:val="Textkrper"/>
              <w:rPr>
                <w:color w:val="000000"/>
                <w:sz w:val="16"/>
              </w:rPr>
            </w:pPr>
          </w:p>
        </w:tc>
        <w:tc>
          <w:tcPr>
            <w:tcW w:w="2056" w:type="dxa"/>
          </w:tcPr>
          <w:p w14:paraId="4DACBE75" w14:textId="77777777" w:rsidR="002473FE" w:rsidRPr="00181B33" w:rsidRDefault="002473FE" w:rsidP="00EB4B96">
            <w:pPr>
              <w:pStyle w:val="Textkrper"/>
              <w:rPr>
                <w:color w:val="000000"/>
                <w:sz w:val="16"/>
              </w:rPr>
            </w:pPr>
          </w:p>
        </w:tc>
        <w:tc>
          <w:tcPr>
            <w:tcW w:w="3614" w:type="dxa"/>
          </w:tcPr>
          <w:p w14:paraId="7713706F" w14:textId="77777777" w:rsidR="002473FE" w:rsidRPr="00181B33" w:rsidRDefault="002473FE" w:rsidP="00EB4B96">
            <w:pPr>
              <w:pStyle w:val="Textkrper"/>
              <w:rPr>
                <w:color w:val="000000"/>
                <w:sz w:val="16"/>
              </w:rPr>
            </w:pPr>
          </w:p>
        </w:tc>
      </w:tr>
      <w:tr w:rsidR="002473FE" w:rsidRPr="00181B33" w14:paraId="308108C7" w14:textId="77777777" w:rsidTr="00EB4B96">
        <w:tc>
          <w:tcPr>
            <w:tcW w:w="2268" w:type="dxa"/>
            <w:tcBorders>
              <w:top w:val="single" w:sz="6" w:space="0" w:color="auto"/>
              <w:bottom w:val="nil"/>
            </w:tcBorders>
          </w:tcPr>
          <w:p w14:paraId="3F771E4F"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57D29AF5"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458F962D" w14:textId="77777777" w:rsidR="002473FE" w:rsidRPr="00181B33" w:rsidRDefault="002473FE" w:rsidP="00EB4B96">
            <w:pPr>
              <w:pStyle w:val="Textkrper"/>
              <w:rPr>
                <w:color w:val="000000"/>
                <w:sz w:val="16"/>
              </w:rPr>
            </w:pPr>
            <w:r w:rsidRPr="00181B33">
              <w:rPr>
                <w:color w:val="000000"/>
                <w:sz w:val="16"/>
              </w:rPr>
              <w:t>False     (=Release traction cut off command)</w:t>
            </w:r>
          </w:p>
        </w:tc>
      </w:tr>
      <w:tr w:rsidR="002473FE" w:rsidRPr="00181B33" w14:paraId="652E24D5" w14:textId="77777777" w:rsidTr="00EB4B96">
        <w:tc>
          <w:tcPr>
            <w:tcW w:w="2268" w:type="dxa"/>
            <w:tcBorders>
              <w:top w:val="nil"/>
              <w:bottom w:val="single" w:sz="12" w:space="0" w:color="auto"/>
            </w:tcBorders>
          </w:tcPr>
          <w:p w14:paraId="613A7842" w14:textId="77777777" w:rsidR="002473FE" w:rsidRPr="00181B33" w:rsidRDefault="002473FE" w:rsidP="00EB4B96">
            <w:pPr>
              <w:pStyle w:val="Textkrper"/>
              <w:rPr>
                <w:b/>
                <w:i/>
                <w:color w:val="000000"/>
                <w:sz w:val="16"/>
              </w:rPr>
            </w:pPr>
          </w:p>
        </w:tc>
        <w:tc>
          <w:tcPr>
            <w:tcW w:w="1914" w:type="dxa"/>
          </w:tcPr>
          <w:p w14:paraId="1B245E23"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5D3C163E" w14:textId="77777777" w:rsidR="002473FE" w:rsidRPr="00181B33" w:rsidRDefault="002473FE" w:rsidP="00EB4B96">
            <w:pPr>
              <w:pStyle w:val="Textkrper"/>
              <w:rPr>
                <w:color w:val="000000"/>
                <w:sz w:val="16"/>
              </w:rPr>
            </w:pPr>
            <w:r w:rsidRPr="00181B33">
              <w:rPr>
                <w:color w:val="000000"/>
                <w:sz w:val="16"/>
              </w:rPr>
              <w:t>True      (=Cut off traction)</w:t>
            </w:r>
          </w:p>
        </w:tc>
      </w:tr>
    </w:tbl>
    <w:p w14:paraId="3647F731"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CCPU_TRAIN_LENGTH</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57AD8ACD" w14:textId="77777777" w:rsidTr="00EB4B96">
        <w:tc>
          <w:tcPr>
            <w:tcW w:w="2268" w:type="dxa"/>
          </w:tcPr>
          <w:p w14:paraId="01E2D74A"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7669E61B" w14:textId="77777777" w:rsidR="002473FE" w:rsidRPr="00181B33" w:rsidRDefault="002473FE" w:rsidP="00EB4B96">
            <w:pPr>
              <w:pStyle w:val="Textkrper"/>
              <w:rPr>
                <w:color w:val="000000"/>
                <w:sz w:val="16"/>
              </w:rPr>
            </w:pPr>
            <w:r w:rsidRPr="00181B33">
              <w:rPr>
                <w:color w:val="000000"/>
                <w:sz w:val="16"/>
              </w:rPr>
              <w:t>Train length deduced from validated train data. The train length takes the value “Unknown” if the train data are not validated or not correct.</w:t>
            </w:r>
          </w:p>
        </w:tc>
      </w:tr>
      <w:tr w:rsidR="002473FE" w:rsidRPr="00181B33" w14:paraId="509062D2" w14:textId="77777777" w:rsidTr="00EB4B96">
        <w:tc>
          <w:tcPr>
            <w:tcW w:w="2268" w:type="dxa"/>
          </w:tcPr>
          <w:p w14:paraId="37B2C818" w14:textId="77777777" w:rsidR="002473FE" w:rsidRPr="00181B33" w:rsidRDefault="002473FE" w:rsidP="00EB4B96">
            <w:pPr>
              <w:pStyle w:val="Textkrper"/>
              <w:rPr>
                <w:b/>
                <w:i/>
                <w:color w:val="000000"/>
                <w:sz w:val="16"/>
              </w:rPr>
            </w:pPr>
            <w:r w:rsidRPr="00181B33">
              <w:rPr>
                <w:b/>
                <w:i/>
                <w:color w:val="000000"/>
                <w:sz w:val="16"/>
              </w:rPr>
              <w:lastRenderedPageBreak/>
              <w:t>Description</w:t>
            </w:r>
          </w:p>
        </w:tc>
        <w:tc>
          <w:tcPr>
            <w:tcW w:w="7584" w:type="dxa"/>
            <w:gridSpan w:val="3"/>
          </w:tcPr>
          <w:p w14:paraId="60B31097" w14:textId="77777777" w:rsidR="002473FE" w:rsidRPr="00181B33" w:rsidRDefault="002473FE" w:rsidP="00EB4B96">
            <w:pPr>
              <w:pStyle w:val="Textkrper"/>
              <w:rPr>
                <w:color w:val="000000"/>
                <w:sz w:val="16"/>
              </w:rPr>
            </w:pPr>
          </w:p>
        </w:tc>
      </w:tr>
      <w:tr w:rsidR="002473FE" w:rsidRPr="00181B33" w14:paraId="7167FBAA" w14:textId="77777777" w:rsidTr="00EB4B96">
        <w:tc>
          <w:tcPr>
            <w:tcW w:w="2268" w:type="dxa"/>
          </w:tcPr>
          <w:p w14:paraId="4E2BF6B1" w14:textId="77777777" w:rsidR="002473FE" w:rsidRPr="00181B33" w:rsidRDefault="002473FE" w:rsidP="00EB4B96">
            <w:r w:rsidRPr="00181B33">
              <w:rPr>
                <w:b/>
                <w:i/>
                <w:color w:val="000000"/>
                <w:sz w:val="16"/>
              </w:rPr>
              <w:t>Length of variable</w:t>
            </w:r>
          </w:p>
        </w:tc>
        <w:tc>
          <w:tcPr>
            <w:tcW w:w="1914" w:type="dxa"/>
          </w:tcPr>
          <w:p w14:paraId="07A3CD6E"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320CA25E"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29BDCCD6"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484B2807" w14:textId="77777777" w:rsidTr="00EB4B96">
        <w:tc>
          <w:tcPr>
            <w:tcW w:w="2268" w:type="dxa"/>
          </w:tcPr>
          <w:p w14:paraId="3D2EA55D" w14:textId="77777777" w:rsidR="002473FE" w:rsidRPr="00181B33" w:rsidRDefault="002473FE" w:rsidP="00EB4B96">
            <w:pPr>
              <w:pStyle w:val="Textkrper"/>
              <w:rPr>
                <w:color w:val="000000"/>
                <w:sz w:val="16"/>
              </w:rPr>
            </w:pPr>
            <w:r w:rsidRPr="00181B33">
              <w:rPr>
                <w:color w:val="000000"/>
                <w:sz w:val="16"/>
              </w:rPr>
              <w:t>12 bits</w:t>
            </w:r>
          </w:p>
        </w:tc>
        <w:tc>
          <w:tcPr>
            <w:tcW w:w="1914" w:type="dxa"/>
          </w:tcPr>
          <w:p w14:paraId="418ABD52" w14:textId="77777777" w:rsidR="002473FE" w:rsidRPr="00181B33" w:rsidRDefault="002473FE" w:rsidP="00EB4B96">
            <w:pPr>
              <w:pStyle w:val="Textkrper"/>
              <w:rPr>
                <w:color w:val="000000"/>
                <w:sz w:val="16"/>
              </w:rPr>
            </w:pPr>
            <w:r w:rsidRPr="00181B33">
              <w:rPr>
                <w:color w:val="000000"/>
                <w:sz w:val="16"/>
              </w:rPr>
              <w:t>0</w:t>
            </w:r>
          </w:p>
        </w:tc>
        <w:tc>
          <w:tcPr>
            <w:tcW w:w="2056" w:type="dxa"/>
          </w:tcPr>
          <w:p w14:paraId="028DD925" w14:textId="77777777" w:rsidR="002473FE" w:rsidRPr="00181B33" w:rsidRDefault="002473FE" w:rsidP="00EB4B96">
            <w:pPr>
              <w:pStyle w:val="Textkrper"/>
              <w:rPr>
                <w:color w:val="000000"/>
                <w:sz w:val="16"/>
              </w:rPr>
            </w:pPr>
            <w:r w:rsidRPr="00181B33">
              <w:rPr>
                <w:color w:val="000000"/>
                <w:sz w:val="16"/>
              </w:rPr>
              <w:t>4094  [m]</w:t>
            </w:r>
          </w:p>
        </w:tc>
        <w:tc>
          <w:tcPr>
            <w:tcW w:w="3614" w:type="dxa"/>
          </w:tcPr>
          <w:p w14:paraId="16D01891" w14:textId="77777777" w:rsidR="002473FE" w:rsidRPr="00181B33" w:rsidRDefault="002473FE" w:rsidP="00EB4B96">
            <w:pPr>
              <w:pStyle w:val="Textkrper"/>
              <w:rPr>
                <w:color w:val="000000"/>
                <w:sz w:val="16"/>
              </w:rPr>
            </w:pPr>
            <w:r w:rsidRPr="00181B33">
              <w:rPr>
                <w:color w:val="000000"/>
                <w:sz w:val="16"/>
              </w:rPr>
              <w:t>1</w:t>
            </w:r>
          </w:p>
        </w:tc>
      </w:tr>
      <w:tr w:rsidR="002473FE" w:rsidRPr="00181B33" w14:paraId="7CA15C02" w14:textId="77777777" w:rsidTr="00EB4B96">
        <w:tc>
          <w:tcPr>
            <w:tcW w:w="2268" w:type="dxa"/>
            <w:tcBorders>
              <w:top w:val="nil"/>
              <w:bottom w:val="single" w:sz="12" w:space="0" w:color="auto"/>
            </w:tcBorders>
          </w:tcPr>
          <w:p w14:paraId="064B6B9D"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166C1C10" w14:textId="77777777" w:rsidR="002473FE" w:rsidRPr="00181B33" w:rsidRDefault="002473FE" w:rsidP="00EB4B96">
            <w:pPr>
              <w:pStyle w:val="Textkrper"/>
              <w:rPr>
                <w:color w:val="000000"/>
                <w:sz w:val="16"/>
              </w:rPr>
            </w:pPr>
            <w:r w:rsidRPr="00181B33">
              <w:rPr>
                <w:color w:val="000000"/>
                <w:sz w:val="16"/>
              </w:rPr>
              <w:t>4095</w:t>
            </w:r>
          </w:p>
        </w:tc>
        <w:tc>
          <w:tcPr>
            <w:tcW w:w="5670" w:type="dxa"/>
            <w:gridSpan w:val="2"/>
          </w:tcPr>
          <w:p w14:paraId="4C7D43DD" w14:textId="77777777" w:rsidR="002473FE" w:rsidRPr="00181B33" w:rsidRDefault="002473FE" w:rsidP="00EB4B96">
            <w:pPr>
              <w:pStyle w:val="Textkrper"/>
              <w:rPr>
                <w:color w:val="000000"/>
                <w:sz w:val="16"/>
              </w:rPr>
            </w:pPr>
            <w:r w:rsidRPr="00181B33">
              <w:rPr>
                <w:color w:val="000000"/>
                <w:sz w:val="16"/>
              </w:rPr>
              <w:t>Unknown</w:t>
            </w:r>
          </w:p>
        </w:tc>
      </w:tr>
    </w:tbl>
    <w:p w14:paraId="5553BA0D"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CCPU_TRAIN_MOVEMENT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2473FE" w:rsidRPr="00181B33" w14:paraId="0B794F13" w14:textId="77777777" w:rsidTr="00EB4B96">
        <w:tc>
          <w:tcPr>
            <w:tcW w:w="2268" w:type="dxa"/>
          </w:tcPr>
          <w:p w14:paraId="08157259" w14:textId="77777777" w:rsidR="002473FE" w:rsidRPr="00181B33" w:rsidRDefault="002473FE" w:rsidP="00EB4B96">
            <w:pPr>
              <w:pStyle w:val="Textkrper"/>
              <w:rPr>
                <w:b/>
                <w:i/>
                <w:sz w:val="16"/>
              </w:rPr>
            </w:pPr>
            <w:r w:rsidRPr="00181B33">
              <w:rPr>
                <w:b/>
                <w:i/>
                <w:sz w:val="16"/>
              </w:rPr>
              <w:t>Name</w:t>
            </w:r>
          </w:p>
        </w:tc>
        <w:tc>
          <w:tcPr>
            <w:tcW w:w="7584" w:type="dxa"/>
            <w:gridSpan w:val="3"/>
          </w:tcPr>
          <w:p w14:paraId="39D069D8" w14:textId="77777777" w:rsidR="002473FE" w:rsidRPr="00181B33" w:rsidRDefault="002473FE" w:rsidP="00EB4B96">
            <w:pPr>
              <w:pStyle w:val="Textkrper"/>
              <w:rPr>
                <w:sz w:val="16"/>
              </w:rPr>
            </w:pPr>
            <w:r w:rsidRPr="00181B33">
              <w:rPr>
                <w:sz w:val="16"/>
              </w:rPr>
              <w:t>Direction of train movement in relation to the LRBG orientation</w:t>
            </w:r>
          </w:p>
        </w:tc>
      </w:tr>
      <w:tr w:rsidR="002473FE" w:rsidRPr="00181B33" w14:paraId="09EB3F9F" w14:textId="77777777" w:rsidTr="00EB4B96">
        <w:tc>
          <w:tcPr>
            <w:tcW w:w="2268" w:type="dxa"/>
          </w:tcPr>
          <w:p w14:paraId="47DB49F1" w14:textId="77777777" w:rsidR="002473FE" w:rsidRPr="00181B33" w:rsidRDefault="002473FE" w:rsidP="00EB4B96">
            <w:pPr>
              <w:pStyle w:val="Textkrper"/>
              <w:rPr>
                <w:b/>
                <w:i/>
                <w:sz w:val="16"/>
              </w:rPr>
            </w:pPr>
            <w:r w:rsidRPr="00181B33">
              <w:rPr>
                <w:b/>
                <w:i/>
                <w:sz w:val="16"/>
              </w:rPr>
              <w:t>Description</w:t>
            </w:r>
          </w:p>
        </w:tc>
        <w:tc>
          <w:tcPr>
            <w:tcW w:w="7584" w:type="dxa"/>
            <w:gridSpan w:val="3"/>
          </w:tcPr>
          <w:p w14:paraId="42B08BAD" w14:textId="77777777" w:rsidR="002473FE" w:rsidRPr="00181B33" w:rsidRDefault="002473FE" w:rsidP="00EB4B96">
            <w:pPr>
              <w:pStyle w:val="Textkrper"/>
              <w:rPr>
                <w:sz w:val="16"/>
              </w:rPr>
            </w:pPr>
            <w:r w:rsidRPr="00181B33">
              <w:rPr>
                <w:sz w:val="16"/>
              </w:rPr>
              <w:t>Indicates the running direction of the train, with respect to the active cab</w:t>
            </w:r>
          </w:p>
        </w:tc>
      </w:tr>
      <w:tr w:rsidR="002473FE" w:rsidRPr="00181B33" w14:paraId="789D8DAB" w14:textId="77777777" w:rsidTr="00EB4B96">
        <w:tc>
          <w:tcPr>
            <w:tcW w:w="2268" w:type="dxa"/>
          </w:tcPr>
          <w:p w14:paraId="20F46D16" w14:textId="77777777" w:rsidR="002473FE" w:rsidRPr="00181B33" w:rsidRDefault="002473FE" w:rsidP="00EB4B96">
            <w:pPr>
              <w:pStyle w:val="Textkrper"/>
              <w:rPr>
                <w:b/>
                <w:i/>
                <w:sz w:val="16"/>
              </w:rPr>
            </w:pPr>
            <w:r w:rsidRPr="00181B33">
              <w:rPr>
                <w:b/>
                <w:i/>
                <w:sz w:val="16"/>
              </w:rPr>
              <w:t>Length of variable</w:t>
            </w:r>
          </w:p>
        </w:tc>
        <w:tc>
          <w:tcPr>
            <w:tcW w:w="1914" w:type="dxa"/>
          </w:tcPr>
          <w:p w14:paraId="5C09B2EB" w14:textId="77777777" w:rsidR="002473FE" w:rsidRPr="00181B33" w:rsidRDefault="002473FE" w:rsidP="00EB4B96">
            <w:pPr>
              <w:pStyle w:val="Textkrper"/>
              <w:rPr>
                <w:b/>
                <w:i/>
                <w:sz w:val="16"/>
              </w:rPr>
            </w:pPr>
            <w:r w:rsidRPr="00181B33">
              <w:rPr>
                <w:b/>
                <w:i/>
                <w:sz w:val="16"/>
              </w:rPr>
              <w:t>Minimum Value</w:t>
            </w:r>
          </w:p>
        </w:tc>
        <w:tc>
          <w:tcPr>
            <w:tcW w:w="1985" w:type="dxa"/>
          </w:tcPr>
          <w:p w14:paraId="7B21B79C" w14:textId="77777777" w:rsidR="002473FE" w:rsidRPr="00181B33" w:rsidRDefault="002473FE" w:rsidP="00EB4B96">
            <w:pPr>
              <w:pStyle w:val="Textkrper"/>
              <w:rPr>
                <w:b/>
                <w:i/>
                <w:sz w:val="16"/>
              </w:rPr>
            </w:pPr>
            <w:r w:rsidRPr="00181B33">
              <w:rPr>
                <w:b/>
                <w:i/>
                <w:sz w:val="16"/>
              </w:rPr>
              <w:t>Maximum Value</w:t>
            </w:r>
          </w:p>
        </w:tc>
        <w:tc>
          <w:tcPr>
            <w:tcW w:w="3685" w:type="dxa"/>
          </w:tcPr>
          <w:p w14:paraId="578DDE7F" w14:textId="77777777" w:rsidR="002473FE" w:rsidRPr="00181B33" w:rsidRDefault="002473FE" w:rsidP="00EB4B96">
            <w:pPr>
              <w:pStyle w:val="Textkrper"/>
              <w:rPr>
                <w:b/>
                <w:i/>
                <w:sz w:val="16"/>
              </w:rPr>
            </w:pPr>
            <w:r w:rsidRPr="00181B33">
              <w:rPr>
                <w:b/>
                <w:i/>
                <w:sz w:val="16"/>
              </w:rPr>
              <w:t>Resolution/formula</w:t>
            </w:r>
          </w:p>
        </w:tc>
      </w:tr>
      <w:tr w:rsidR="002473FE" w:rsidRPr="00181B33" w14:paraId="21EEECBF" w14:textId="77777777" w:rsidTr="00EB4B96">
        <w:tc>
          <w:tcPr>
            <w:tcW w:w="2268" w:type="dxa"/>
            <w:tcBorders>
              <w:bottom w:val="nil"/>
            </w:tcBorders>
          </w:tcPr>
          <w:p w14:paraId="4F50C9AA" w14:textId="77777777" w:rsidR="002473FE" w:rsidRPr="00181B33" w:rsidRDefault="002473FE" w:rsidP="00EB4B96">
            <w:pPr>
              <w:pStyle w:val="Textkrper"/>
              <w:rPr>
                <w:sz w:val="16"/>
              </w:rPr>
            </w:pPr>
            <w:bookmarkStart w:id="82" w:name="_Hlt494603123"/>
            <w:bookmarkStart w:id="83" w:name="_Hlt494604242"/>
            <w:bookmarkStart w:id="84" w:name="Q_DIRTRAIN"/>
            <w:bookmarkEnd w:id="82"/>
            <w:r w:rsidRPr="00181B33">
              <w:rPr>
                <w:sz w:val="16"/>
              </w:rPr>
              <w:t>2</w:t>
            </w:r>
            <w:bookmarkEnd w:id="83"/>
            <w:r w:rsidRPr="00181B33">
              <w:rPr>
                <w:sz w:val="16"/>
              </w:rPr>
              <w:t xml:space="preserve"> </w:t>
            </w:r>
            <w:bookmarkEnd w:id="84"/>
            <w:r w:rsidRPr="00181B33">
              <w:rPr>
                <w:sz w:val="16"/>
              </w:rPr>
              <w:t>bits</w:t>
            </w:r>
          </w:p>
        </w:tc>
        <w:tc>
          <w:tcPr>
            <w:tcW w:w="1914" w:type="dxa"/>
          </w:tcPr>
          <w:p w14:paraId="69555200" w14:textId="77777777" w:rsidR="002473FE" w:rsidRPr="00181B33" w:rsidRDefault="002473FE" w:rsidP="00EB4B96">
            <w:pPr>
              <w:pStyle w:val="Textkrper"/>
              <w:rPr>
                <w:sz w:val="16"/>
              </w:rPr>
            </w:pPr>
          </w:p>
        </w:tc>
        <w:tc>
          <w:tcPr>
            <w:tcW w:w="1985" w:type="dxa"/>
          </w:tcPr>
          <w:p w14:paraId="0937C2A3" w14:textId="77777777" w:rsidR="002473FE" w:rsidRPr="00181B33" w:rsidRDefault="002473FE" w:rsidP="00EB4B96">
            <w:pPr>
              <w:pStyle w:val="Textkrper"/>
              <w:rPr>
                <w:sz w:val="16"/>
              </w:rPr>
            </w:pPr>
            <w:r w:rsidRPr="00181B33">
              <w:rPr>
                <w:sz w:val="16"/>
              </w:rPr>
              <w:t xml:space="preserve"> </w:t>
            </w:r>
          </w:p>
        </w:tc>
        <w:tc>
          <w:tcPr>
            <w:tcW w:w="3685" w:type="dxa"/>
          </w:tcPr>
          <w:p w14:paraId="3B32ABA0" w14:textId="77777777" w:rsidR="002473FE" w:rsidRPr="00181B33" w:rsidRDefault="002473FE" w:rsidP="00EB4B96">
            <w:pPr>
              <w:pStyle w:val="Textkrper"/>
              <w:rPr>
                <w:sz w:val="16"/>
              </w:rPr>
            </w:pPr>
          </w:p>
        </w:tc>
      </w:tr>
      <w:tr w:rsidR="002473FE" w:rsidRPr="00181B33" w14:paraId="546437B9" w14:textId="77777777" w:rsidTr="00EB4B96">
        <w:trPr>
          <w:cantSplit/>
        </w:trPr>
        <w:tc>
          <w:tcPr>
            <w:tcW w:w="2268" w:type="dxa"/>
            <w:tcBorders>
              <w:top w:val="single" w:sz="6" w:space="0" w:color="auto"/>
              <w:bottom w:val="nil"/>
            </w:tcBorders>
          </w:tcPr>
          <w:p w14:paraId="65FD2A22" w14:textId="77777777" w:rsidR="002473FE" w:rsidRPr="00181B33" w:rsidRDefault="002473FE" w:rsidP="00EB4B96">
            <w:pPr>
              <w:pStyle w:val="Textkrper"/>
              <w:rPr>
                <w:b/>
                <w:i/>
                <w:sz w:val="16"/>
              </w:rPr>
            </w:pPr>
            <w:r w:rsidRPr="00181B33">
              <w:rPr>
                <w:b/>
                <w:i/>
                <w:sz w:val="16"/>
              </w:rPr>
              <w:t>Special/Reserved Values</w:t>
            </w:r>
          </w:p>
        </w:tc>
        <w:tc>
          <w:tcPr>
            <w:tcW w:w="1914" w:type="dxa"/>
          </w:tcPr>
          <w:p w14:paraId="3C4656E2" w14:textId="77777777" w:rsidR="002473FE" w:rsidRPr="00181B33" w:rsidRDefault="002473FE" w:rsidP="00EB4B96">
            <w:pPr>
              <w:pStyle w:val="Textkrper"/>
              <w:rPr>
                <w:sz w:val="16"/>
              </w:rPr>
            </w:pPr>
            <w:r w:rsidRPr="00181B33">
              <w:rPr>
                <w:sz w:val="16"/>
              </w:rPr>
              <w:t>0</w:t>
            </w:r>
          </w:p>
        </w:tc>
        <w:tc>
          <w:tcPr>
            <w:tcW w:w="5670" w:type="dxa"/>
            <w:gridSpan w:val="2"/>
          </w:tcPr>
          <w:p w14:paraId="717FF198" w14:textId="77777777" w:rsidR="002473FE" w:rsidRPr="00181B33" w:rsidRDefault="002473FE" w:rsidP="00EB4B96">
            <w:pPr>
              <w:pStyle w:val="Textkrper"/>
              <w:rPr>
                <w:sz w:val="16"/>
              </w:rPr>
            </w:pPr>
            <w:r w:rsidRPr="00181B33">
              <w:rPr>
                <w:sz w:val="16"/>
              </w:rPr>
              <w:t>Backward</w:t>
            </w:r>
          </w:p>
        </w:tc>
      </w:tr>
      <w:tr w:rsidR="002473FE" w:rsidRPr="00181B33" w14:paraId="5D12788B" w14:textId="77777777" w:rsidTr="00EB4B96">
        <w:trPr>
          <w:cantSplit/>
        </w:trPr>
        <w:tc>
          <w:tcPr>
            <w:tcW w:w="2268" w:type="dxa"/>
            <w:tcBorders>
              <w:top w:val="nil"/>
              <w:bottom w:val="nil"/>
            </w:tcBorders>
          </w:tcPr>
          <w:p w14:paraId="23BA9671" w14:textId="77777777" w:rsidR="002473FE" w:rsidRPr="00181B33" w:rsidRDefault="002473FE" w:rsidP="00EB4B96">
            <w:pPr>
              <w:pStyle w:val="Textkrper"/>
              <w:rPr>
                <w:sz w:val="16"/>
              </w:rPr>
            </w:pPr>
          </w:p>
        </w:tc>
        <w:tc>
          <w:tcPr>
            <w:tcW w:w="1914" w:type="dxa"/>
          </w:tcPr>
          <w:p w14:paraId="482A258C" w14:textId="77777777" w:rsidR="002473FE" w:rsidRPr="00181B33" w:rsidRDefault="002473FE" w:rsidP="00EB4B96">
            <w:pPr>
              <w:pStyle w:val="Textkrper"/>
              <w:rPr>
                <w:sz w:val="16"/>
              </w:rPr>
            </w:pPr>
            <w:r w:rsidRPr="00181B33">
              <w:rPr>
                <w:sz w:val="16"/>
              </w:rPr>
              <w:t>1</w:t>
            </w:r>
          </w:p>
        </w:tc>
        <w:tc>
          <w:tcPr>
            <w:tcW w:w="5670" w:type="dxa"/>
            <w:gridSpan w:val="2"/>
          </w:tcPr>
          <w:p w14:paraId="13EF440E" w14:textId="77777777" w:rsidR="002473FE" w:rsidRPr="00181B33" w:rsidRDefault="002473FE" w:rsidP="00EB4B96">
            <w:pPr>
              <w:pStyle w:val="Textkrper"/>
              <w:rPr>
                <w:sz w:val="16"/>
              </w:rPr>
            </w:pPr>
            <w:r w:rsidRPr="00181B33">
              <w:rPr>
                <w:sz w:val="16"/>
              </w:rPr>
              <w:t>Forward</w:t>
            </w:r>
          </w:p>
        </w:tc>
      </w:tr>
      <w:tr w:rsidR="002473FE" w:rsidRPr="00181B33" w14:paraId="22EF2FC8" w14:textId="77777777" w:rsidTr="00EB4B96">
        <w:trPr>
          <w:cantSplit/>
        </w:trPr>
        <w:tc>
          <w:tcPr>
            <w:tcW w:w="2268" w:type="dxa"/>
            <w:tcBorders>
              <w:top w:val="nil"/>
              <w:bottom w:val="nil"/>
            </w:tcBorders>
          </w:tcPr>
          <w:p w14:paraId="28A753D3" w14:textId="77777777" w:rsidR="002473FE" w:rsidRPr="00181B33" w:rsidRDefault="002473FE" w:rsidP="00EB4B96">
            <w:pPr>
              <w:pStyle w:val="Textkrper"/>
              <w:rPr>
                <w:sz w:val="16"/>
              </w:rPr>
            </w:pPr>
          </w:p>
        </w:tc>
        <w:tc>
          <w:tcPr>
            <w:tcW w:w="1914" w:type="dxa"/>
          </w:tcPr>
          <w:p w14:paraId="36478BA3" w14:textId="77777777" w:rsidR="002473FE" w:rsidRPr="00181B33" w:rsidRDefault="002473FE" w:rsidP="00EB4B96">
            <w:pPr>
              <w:pStyle w:val="Textkrper"/>
              <w:rPr>
                <w:sz w:val="16"/>
              </w:rPr>
            </w:pPr>
            <w:r w:rsidRPr="00181B33">
              <w:rPr>
                <w:sz w:val="16"/>
              </w:rPr>
              <w:t>2</w:t>
            </w:r>
          </w:p>
        </w:tc>
        <w:tc>
          <w:tcPr>
            <w:tcW w:w="5670" w:type="dxa"/>
            <w:gridSpan w:val="2"/>
          </w:tcPr>
          <w:p w14:paraId="71C4B8B7" w14:textId="77777777" w:rsidR="002473FE" w:rsidRPr="00181B33" w:rsidRDefault="002473FE" w:rsidP="00EB4B96">
            <w:pPr>
              <w:pStyle w:val="Textkrper"/>
              <w:rPr>
                <w:sz w:val="16"/>
              </w:rPr>
            </w:pPr>
            <w:r w:rsidRPr="00181B33">
              <w:rPr>
                <w:sz w:val="16"/>
              </w:rPr>
              <w:t>Unknown</w:t>
            </w:r>
          </w:p>
        </w:tc>
      </w:tr>
      <w:tr w:rsidR="002473FE" w:rsidRPr="00181B33" w14:paraId="0663129F" w14:textId="77777777" w:rsidTr="00EB4B96">
        <w:trPr>
          <w:cantSplit/>
        </w:trPr>
        <w:tc>
          <w:tcPr>
            <w:tcW w:w="2268" w:type="dxa"/>
            <w:tcBorders>
              <w:top w:val="nil"/>
              <w:bottom w:val="single" w:sz="12" w:space="0" w:color="auto"/>
            </w:tcBorders>
          </w:tcPr>
          <w:p w14:paraId="4D08C354" w14:textId="77777777" w:rsidR="002473FE" w:rsidRPr="00181B33" w:rsidRDefault="002473FE" w:rsidP="00EB4B96">
            <w:pPr>
              <w:pStyle w:val="Textkrper"/>
              <w:rPr>
                <w:sz w:val="16"/>
              </w:rPr>
            </w:pPr>
          </w:p>
        </w:tc>
        <w:tc>
          <w:tcPr>
            <w:tcW w:w="1914" w:type="dxa"/>
          </w:tcPr>
          <w:p w14:paraId="643A45C7" w14:textId="77777777" w:rsidR="002473FE" w:rsidRPr="00181B33" w:rsidRDefault="002473FE" w:rsidP="00EB4B96">
            <w:pPr>
              <w:pStyle w:val="Textkrper"/>
              <w:rPr>
                <w:sz w:val="16"/>
              </w:rPr>
            </w:pPr>
            <w:r w:rsidRPr="00181B33">
              <w:rPr>
                <w:sz w:val="16"/>
              </w:rPr>
              <w:t>3</w:t>
            </w:r>
          </w:p>
        </w:tc>
        <w:tc>
          <w:tcPr>
            <w:tcW w:w="5670" w:type="dxa"/>
            <w:gridSpan w:val="2"/>
          </w:tcPr>
          <w:p w14:paraId="2A93E273" w14:textId="77777777" w:rsidR="002473FE" w:rsidRPr="00181B33" w:rsidRDefault="002473FE" w:rsidP="00EB4B96">
            <w:pPr>
              <w:pStyle w:val="Textkrper"/>
              <w:rPr>
                <w:sz w:val="16"/>
              </w:rPr>
            </w:pPr>
            <w:r w:rsidRPr="00181B33">
              <w:rPr>
                <w:sz w:val="16"/>
              </w:rPr>
              <w:t>Spare</w:t>
            </w:r>
          </w:p>
        </w:tc>
      </w:tr>
    </w:tbl>
    <w:p w14:paraId="21CE241F"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CCPU_V_TRAIN_NOMINAL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4D112CF7" w14:textId="77777777" w:rsidTr="00EB4B96">
        <w:tc>
          <w:tcPr>
            <w:tcW w:w="2268" w:type="dxa"/>
          </w:tcPr>
          <w:p w14:paraId="7C4C823D"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1E2D5B38" w14:textId="77777777" w:rsidR="002473FE" w:rsidRPr="00181B33" w:rsidRDefault="002473FE" w:rsidP="00EB4B96">
            <w:pPr>
              <w:pStyle w:val="Textkrper"/>
              <w:rPr>
                <w:color w:val="000000"/>
                <w:sz w:val="16"/>
              </w:rPr>
            </w:pPr>
            <w:r w:rsidRPr="00181B33">
              <w:rPr>
                <w:color w:val="000000"/>
                <w:sz w:val="16"/>
              </w:rPr>
              <w:t>Nominal train speed</w:t>
            </w:r>
          </w:p>
        </w:tc>
      </w:tr>
      <w:tr w:rsidR="002473FE" w:rsidRPr="00181B33" w14:paraId="235EBE55" w14:textId="77777777" w:rsidTr="00EB4B96">
        <w:tc>
          <w:tcPr>
            <w:tcW w:w="2268" w:type="dxa"/>
          </w:tcPr>
          <w:p w14:paraId="26F6CD5C"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6530FCCA" w14:textId="77777777" w:rsidR="002473FE" w:rsidRPr="00181B33" w:rsidRDefault="002473FE" w:rsidP="00EB4B96">
            <w:pPr>
              <w:pStyle w:val="Textkrper"/>
              <w:rPr>
                <w:color w:val="000000"/>
                <w:sz w:val="16"/>
              </w:rPr>
            </w:pPr>
          </w:p>
        </w:tc>
      </w:tr>
      <w:tr w:rsidR="002473FE" w:rsidRPr="00181B33" w14:paraId="1958F9EB" w14:textId="77777777" w:rsidTr="00EB4B96">
        <w:tc>
          <w:tcPr>
            <w:tcW w:w="2268" w:type="dxa"/>
          </w:tcPr>
          <w:p w14:paraId="04B87A68" w14:textId="77777777" w:rsidR="002473FE" w:rsidRPr="00181B33" w:rsidRDefault="002473FE" w:rsidP="00EB4B96">
            <w:r w:rsidRPr="00181B33">
              <w:rPr>
                <w:b/>
                <w:i/>
                <w:color w:val="000000"/>
                <w:sz w:val="16"/>
              </w:rPr>
              <w:t>Length of variable</w:t>
            </w:r>
          </w:p>
        </w:tc>
        <w:tc>
          <w:tcPr>
            <w:tcW w:w="1914" w:type="dxa"/>
          </w:tcPr>
          <w:p w14:paraId="343C8BBF"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11C9FF6C"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D588E55"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30020886" w14:textId="77777777" w:rsidTr="00EB4B96">
        <w:tc>
          <w:tcPr>
            <w:tcW w:w="2268" w:type="dxa"/>
          </w:tcPr>
          <w:p w14:paraId="05787834" w14:textId="77777777" w:rsidR="002473FE" w:rsidRPr="00181B33" w:rsidRDefault="002473FE" w:rsidP="00EB4B96">
            <w:pPr>
              <w:pStyle w:val="Textkrper"/>
              <w:rPr>
                <w:color w:val="000000"/>
                <w:sz w:val="16"/>
              </w:rPr>
            </w:pPr>
            <w:r w:rsidRPr="00181B33">
              <w:rPr>
                <w:color w:val="000000"/>
                <w:sz w:val="16"/>
              </w:rPr>
              <w:t>15 bits</w:t>
            </w:r>
          </w:p>
        </w:tc>
        <w:tc>
          <w:tcPr>
            <w:tcW w:w="1914" w:type="dxa"/>
          </w:tcPr>
          <w:p w14:paraId="79A80F78" w14:textId="77777777" w:rsidR="002473FE" w:rsidRPr="00181B33" w:rsidRDefault="002473FE" w:rsidP="00EB4B96">
            <w:pPr>
              <w:pStyle w:val="Textkrper"/>
              <w:rPr>
                <w:color w:val="000000"/>
                <w:sz w:val="16"/>
              </w:rPr>
            </w:pPr>
            <w:r w:rsidRPr="00181B33">
              <w:rPr>
                <w:color w:val="000000"/>
                <w:sz w:val="16"/>
              </w:rPr>
              <w:t>0</w:t>
            </w:r>
          </w:p>
        </w:tc>
        <w:tc>
          <w:tcPr>
            <w:tcW w:w="2056" w:type="dxa"/>
          </w:tcPr>
          <w:p w14:paraId="3F6671B8" w14:textId="77777777" w:rsidR="002473FE" w:rsidRPr="00181B33" w:rsidRDefault="002473FE" w:rsidP="00EB4B96">
            <w:pPr>
              <w:pStyle w:val="Textkrper"/>
              <w:rPr>
                <w:color w:val="000000"/>
                <w:sz w:val="16"/>
              </w:rPr>
            </w:pPr>
            <w:r w:rsidRPr="00181B33">
              <w:rPr>
                <w:color w:val="000000"/>
                <w:sz w:val="16"/>
              </w:rPr>
              <w:t>327.67  [m/s]</w:t>
            </w:r>
          </w:p>
        </w:tc>
        <w:tc>
          <w:tcPr>
            <w:tcW w:w="3614" w:type="dxa"/>
          </w:tcPr>
          <w:p w14:paraId="582574E3" w14:textId="77777777" w:rsidR="002473FE" w:rsidRPr="00181B33" w:rsidRDefault="002473FE" w:rsidP="00EB4B96">
            <w:pPr>
              <w:pStyle w:val="Textkrper"/>
              <w:rPr>
                <w:color w:val="000000"/>
                <w:sz w:val="16"/>
              </w:rPr>
            </w:pPr>
            <w:r w:rsidRPr="00181B33">
              <w:rPr>
                <w:color w:val="000000"/>
                <w:sz w:val="16"/>
              </w:rPr>
              <w:t>0.01</w:t>
            </w:r>
          </w:p>
        </w:tc>
      </w:tr>
      <w:tr w:rsidR="002473FE" w:rsidRPr="00181B33" w14:paraId="07CB6603" w14:textId="77777777" w:rsidTr="00EB4B96">
        <w:tc>
          <w:tcPr>
            <w:tcW w:w="2268" w:type="dxa"/>
            <w:tcBorders>
              <w:top w:val="nil"/>
              <w:bottom w:val="single" w:sz="12" w:space="0" w:color="auto"/>
            </w:tcBorders>
          </w:tcPr>
          <w:p w14:paraId="590DD146"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0222470C" w14:textId="77777777" w:rsidR="002473FE" w:rsidRPr="00181B33" w:rsidRDefault="002473FE" w:rsidP="00EB4B96">
            <w:pPr>
              <w:pStyle w:val="Textkrper"/>
              <w:rPr>
                <w:color w:val="000000"/>
                <w:sz w:val="16"/>
              </w:rPr>
            </w:pPr>
          </w:p>
        </w:tc>
        <w:tc>
          <w:tcPr>
            <w:tcW w:w="5670" w:type="dxa"/>
            <w:gridSpan w:val="2"/>
          </w:tcPr>
          <w:p w14:paraId="780C37F3" w14:textId="77777777" w:rsidR="002473FE" w:rsidRPr="00181B33" w:rsidRDefault="002473FE" w:rsidP="00EB4B96">
            <w:pPr>
              <w:pStyle w:val="Textkrper"/>
              <w:rPr>
                <w:color w:val="000000"/>
                <w:sz w:val="16"/>
              </w:rPr>
            </w:pPr>
          </w:p>
        </w:tc>
      </w:tr>
    </w:tbl>
    <w:p w14:paraId="21152788"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CCPU_VIGIL_DISABLE_ORDER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E4D0726" w14:textId="77777777" w:rsidTr="00EB4B96">
        <w:tc>
          <w:tcPr>
            <w:tcW w:w="2268" w:type="dxa"/>
          </w:tcPr>
          <w:p w14:paraId="439A46DA"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109CE6C0" w14:textId="77777777" w:rsidR="002473FE" w:rsidRPr="00181B33" w:rsidRDefault="002473FE" w:rsidP="00EB4B96">
            <w:pPr>
              <w:pStyle w:val="Textkrper"/>
              <w:rPr>
                <w:color w:val="000000"/>
                <w:sz w:val="16"/>
              </w:rPr>
            </w:pPr>
            <w:r w:rsidRPr="00181B33">
              <w:rPr>
                <w:color w:val="000000"/>
                <w:sz w:val="16"/>
              </w:rPr>
              <w:t>Order to disable the external driver vigilance device</w:t>
            </w:r>
          </w:p>
        </w:tc>
      </w:tr>
      <w:tr w:rsidR="002473FE" w:rsidRPr="00181B33" w14:paraId="54D83F66" w14:textId="77777777" w:rsidTr="00EB4B96">
        <w:tc>
          <w:tcPr>
            <w:tcW w:w="2268" w:type="dxa"/>
          </w:tcPr>
          <w:p w14:paraId="1C182DE0"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66A4A198"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36771A42" w14:textId="77777777" w:rsidTr="00EB4B96">
        <w:tc>
          <w:tcPr>
            <w:tcW w:w="2268" w:type="dxa"/>
          </w:tcPr>
          <w:p w14:paraId="07051D93" w14:textId="77777777" w:rsidR="002473FE" w:rsidRPr="00181B33" w:rsidRDefault="002473FE" w:rsidP="00EB4B96">
            <w:r w:rsidRPr="00181B33">
              <w:rPr>
                <w:b/>
                <w:i/>
                <w:color w:val="000000"/>
                <w:sz w:val="16"/>
              </w:rPr>
              <w:t>Length of variable</w:t>
            </w:r>
          </w:p>
        </w:tc>
        <w:tc>
          <w:tcPr>
            <w:tcW w:w="1914" w:type="dxa"/>
          </w:tcPr>
          <w:p w14:paraId="6A4C4AFE"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BE5F421"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FD34126"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3F993BA" w14:textId="77777777" w:rsidTr="00EB4B96">
        <w:tc>
          <w:tcPr>
            <w:tcW w:w="2268" w:type="dxa"/>
          </w:tcPr>
          <w:p w14:paraId="12372C72" w14:textId="77777777" w:rsidR="002473FE" w:rsidRPr="00181B33" w:rsidRDefault="002473FE" w:rsidP="00EB4B96">
            <w:pPr>
              <w:pStyle w:val="Textkrper"/>
              <w:rPr>
                <w:color w:val="000000"/>
                <w:sz w:val="16"/>
              </w:rPr>
            </w:pPr>
            <w:r w:rsidRPr="00181B33">
              <w:rPr>
                <w:color w:val="000000"/>
                <w:sz w:val="16"/>
              </w:rPr>
              <w:t>1 bit</w:t>
            </w:r>
          </w:p>
        </w:tc>
        <w:tc>
          <w:tcPr>
            <w:tcW w:w="1914" w:type="dxa"/>
          </w:tcPr>
          <w:p w14:paraId="69B0DC6A" w14:textId="77777777" w:rsidR="002473FE" w:rsidRPr="00181B33" w:rsidRDefault="002473FE" w:rsidP="00EB4B96">
            <w:pPr>
              <w:pStyle w:val="Textkrper"/>
              <w:rPr>
                <w:color w:val="000000"/>
                <w:sz w:val="16"/>
              </w:rPr>
            </w:pPr>
          </w:p>
        </w:tc>
        <w:tc>
          <w:tcPr>
            <w:tcW w:w="2056" w:type="dxa"/>
          </w:tcPr>
          <w:p w14:paraId="4104C7E4" w14:textId="77777777" w:rsidR="002473FE" w:rsidRPr="00181B33" w:rsidRDefault="002473FE" w:rsidP="00EB4B96">
            <w:pPr>
              <w:pStyle w:val="Textkrper"/>
              <w:rPr>
                <w:color w:val="000000"/>
                <w:sz w:val="16"/>
              </w:rPr>
            </w:pPr>
          </w:p>
        </w:tc>
        <w:tc>
          <w:tcPr>
            <w:tcW w:w="3614" w:type="dxa"/>
          </w:tcPr>
          <w:p w14:paraId="6F75598E" w14:textId="77777777" w:rsidR="002473FE" w:rsidRPr="00181B33" w:rsidRDefault="002473FE" w:rsidP="00EB4B96">
            <w:pPr>
              <w:pStyle w:val="Textkrper"/>
              <w:rPr>
                <w:color w:val="000000"/>
                <w:sz w:val="16"/>
              </w:rPr>
            </w:pPr>
          </w:p>
        </w:tc>
      </w:tr>
      <w:tr w:rsidR="002473FE" w:rsidRPr="00181B33" w14:paraId="20056A5F" w14:textId="77777777" w:rsidTr="00EB4B96">
        <w:tc>
          <w:tcPr>
            <w:tcW w:w="2268" w:type="dxa"/>
            <w:tcBorders>
              <w:top w:val="single" w:sz="6" w:space="0" w:color="auto"/>
              <w:bottom w:val="nil"/>
            </w:tcBorders>
          </w:tcPr>
          <w:p w14:paraId="18A4F2DB"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0B057C73"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6C8406CA" w14:textId="77777777" w:rsidR="002473FE" w:rsidRPr="00181B33" w:rsidRDefault="002473FE" w:rsidP="00EB4B96">
            <w:pPr>
              <w:pStyle w:val="Textkrper"/>
              <w:rPr>
                <w:color w:val="000000"/>
                <w:sz w:val="16"/>
              </w:rPr>
            </w:pPr>
            <w:r w:rsidRPr="00181B33">
              <w:rPr>
                <w:color w:val="000000"/>
                <w:sz w:val="16"/>
              </w:rPr>
              <w:t>False (do not disable the device)</w:t>
            </w:r>
          </w:p>
        </w:tc>
      </w:tr>
      <w:tr w:rsidR="002473FE" w:rsidRPr="00181B33" w14:paraId="14C18BC6" w14:textId="77777777" w:rsidTr="00EB4B96">
        <w:tc>
          <w:tcPr>
            <w:tcW w:w="2268" w:type="dxa"/>
            <w:tcBorders>
              <w:top w:val="nil"/>
              <w:bottom w:val="single" w:sz="12" w:space="0" w:color="auto"/>
            </w:tcBorders>
          </w:tcPr>
          <w:p w14:paraId="0ACE8313" w14:textId="77777777" w:rsidR="002473FE" w:rsidRPr="00181B33" w:rsidRDefault="002473FE" w:rsidP="00EB4B96">
            <w:pPr>
              <w:pStyle w:val="Textkrper"/>
              <w:rPr>
                <w:b/>
                <w:i/>
                <w:color w:val="000000"/>
                <w:sz w:val="16"/>
              </w:rPr>
            </w:pPr>
          </w:p>
        </w:tc>
        <w:tc>
          <w:tcPr>
            <w:tcW w:w="1914" w:type="dxa"/>
          </w:tcPr>
          <w:p w14:paraId="2F872B19"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6F8D2496" w14:textId="77777777" w:rsidR="002473FE" w:rsidRPr="00181B33" w:rsidRDefault="002473FE" w:rsidP="00EB4B96">
            <w:pPr>
              <w:pStyle w:val="Textkrper"/>
              <w:rPr>
                <w:color w:val="000000"/>
                <w:sz w:val="16"/>
              </w:rPr>
            </w:pPr>
            <w:r w:rsidRPr="00181B33">
              <w:rPr>
                <w:color w:val="000000"/>
                <w:sz w:val="16"/>
              </w:rPr>
              <w:t>True (disable the device)</w:t>
            </w:r>
          </w:p>
        </w:tc>
      </w:tr>
    </w:tbl>
    <w:p w14:paraId="601BF961"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CCPU_VIGIL_RESET_ORDER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4F829CA0" w14:textId="77777777" w:rsidTr="00EB4B96">
        <w:tc>
          <w:tcPr>
            <w:tcW w:w="2268" w:type="dxa"/>
          </w:tcPr>
          <w:p w14:paraId="2C3ADEE6"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6985DD2B" w14:textId="77777777" w:rsidR="002473FE" w:rsidRPr="00181B33" w:rsidRDefault="002473FE" w:rsidP="00EB4B96">
            <w:pPr>
              <w:pStyle w:val="Textkrper"/>
              <w:rPr>
                <w:color w:val="000000"/>
                <w:sz w:val="16"/>
              </w:rPr>
            </w:pPr>
            <w:r w:rsidRPr="00181B33">
              <w:rPr>
                <w:color w:val="000000"/>
                <w:sz w:val="16"/>
              </w:rPr>
              <w:t>Order to reset the external driver vigilance device</w:t>
            </w:r>
          </w:p>
        </w:tc>
      </w:tr>
      <w:tr w:rsidR="002473FE" w:rsidRPr="00181B33" w14:paraId="34767802" w14:textId="77777777" w:rsidTr="00EB4B96">
        <w:tc>
          <w:tcPr>
            <w:tcW w:w="2268" w:type="dxa"/>
          </w:tcPr>
          <w:p w14:paraId="60BF9671"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0FB519B" w14:textId="77777777" w:rsidR="002473FE" w:rsidRPr="00181B33" w:rsidRDefault="002473FE" w:rsidP="00EB4B96">
            <w:pPr>
              <w:pStyle w:val="Textkrper"/>
              <w:rPr>
                <w:color w:val="000000"/>
                <w:sz w:val="16"/>
              </w:rPr>
            </w:pPr>
            <w:r w:rsidRPr="00181B33">
              <w:rPr>
                <w:color w:val="000000"/>
                <w:sz w:val="16"/>
              </w:rPr>
              <w:t>When the driver touches the MMI, this can be considered as a vigilance action by the external driver vigilance device</w:t>
            </w:r>
          </w:p>
        </w:tc>
      </w:tr>
      <w:tr w:rsidR="002473FE" w:rsidRPr="00181B33" w14:paraId="63018A99" w14:textId="77777777" w:rsidTr="00EB4B96">
        <w:tc>
          <w:tcPr>
            <w:tcW w:w="2268" w:type="dxa"/>
          </w:tcPr>
          <w:p w14:paraId="3FE6B041" w14:textId="77777777" w:rsidR="002473FE" w:rsidRPr="00181B33" w:rsidRDefault="002473FE" w:rsidP="00EB4B96">
            <w:r w:rsidRPr="00181B33">
              <w:rPr>
                <w:b/>
                <w:i/>
                <w:color w:val="000000"/>
                <w:sz w:val="16"/>
              </w:rPr>
              <w:t>Length of variable</w:t>
            </w:r>
          </w:p>
        </w:tc>
        <w:tc>
          <w:tcPr>
            <w:tcW w:w="1914" w:type="dxa"/>
          </w:tcPr>
          <w:p w14:paraId="10048B0D"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1957389C"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22365B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7ECEAAD" w14:textId="77777777" w:rsidTr="00EB4B96">
        <w:tc>
          <w:tcPr>
            <w:tcW w:w="2268" w:type="dxa"/>
          </w:tcPr>
          <w:p w14:paraId="4D2EF21D" w14:textId="77777777" w:rsidR="002473FE" w:rsidRPr="00181B33" w:rsidRDefault="002473FE" w:rsidP="00EB4B96">
            <w:pPr>
              <w:pStyle w:val="Textkrper"/>
              <w:rPr>
                <w:color w:val="000000"/>
                <w:sz w:val="16"/>
              </w:rPr>
            </w:pPr>
            <w:r w:rsidRPr="00181B33">
              <w:rPr>
                <w:color w:val="000000"/>
                <w:sz w:val="16"/>
              </w:rPr>
              <w:t>1 bit</w:t>
            </w:r>
          </w:p>
        </w:tc>
        <w:tc>
          <w:tcPr>
            <w:tcW w:w="1914" w:type="dxa"/>
          </w:tcPr>
          <w:p w14:paraId="1D0B16E8" w14:textId="77777777" w:rsidR="002473FE" w:rsidRPr="00181B33" w:rsidRDefault="002473FE" w:rsidP="00EB4B96">
            <w:pPr>
              <w:pStyle w:val="Textkrper"/>
              <w:rPr>
                <w:color w:val="000000"/>
                <w:sz w:val="16"/>
              </w:rPr>
            </w:pPr>
          </w:p>
        </w:tc>
        <w:tc>
          <w:tcPr>
            <w:tcW w:w="2056" w:type="dxa"/>
          </w:tcPr>
          <w:p w14:paraId="4D7A89FD" w14:textId="77777777" w:rsidR="002473FE" w:rsidRPr="00181B33" w:rsidRDefault="002473FE" w:rsidP="00EB4B96">
            <w:pPr>
              <w:pStyle w:val="Textkrper"/>
              <w:rPr>
                <w:color w:val="000000"/>
                <w:sz w:val="16"/>
              </w:rPr>
            </w:pPr>
          </w:p>
        </w:tc>
        <w:tc>
          <w:tcPr>
            <w:tcW w:w="3614" w:type="dxa"/>
          </w:tcPr>
          <w:p w14:paraId="710C823A" w14:textId="77777777" w:rsidR="002473FE" w:rsidRPr="00181B33" w:rsidRDefault="002473FE" w:rsidP="00EB4B96">
            <w:pPr>
              <w:pStyle w:val="Textkrper"/>
              <w:rPr>
                <w:color w:val="000000"/>
                <w:sz w:val="16"/>
              </w:rPr>
            </w:pPr>
          </w:p>
        </w:tc>
      </w:tr>
      <w:tr w:rsidR="002473FE" w:rsidRPr="00181B33" w14:paraId="556F222C" w14:textId="77777777" w:rsidTr="00EB4B96">
        <w:tc>
          <w:tcPr>
            <w:tcW w:w="2268" w:type="dxa"/>
            <w:tcBorders>
              <w:top w:val="single" w:sz="6" w:space="0" w:color="auto"/>
              <w:bottom w:val="nil"/>
            </w:tcBorders>
          </w:tcPr>
          <w:p w14:paraId="26F3AF37"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6D958594"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1C326C3D" w14:textId="77777777" w:rsidR="002473FE" w:rsidRPr="00181B33" w:rsidRDefault="002473FE" w:rsidP="00EB4B96">
            <w:pPr>
              <w:pStyle w:val="Textkrper"/>
              <w:rPr>
                <w:color w:val="000000"/>
                <w:sz w:val="16"/>
              </w:rPr>
            </w:pPr>
            <w:r w:rsidRPr="00181B33">
              <w:rPr>
                <w:color w:val="000000"/>
                <w:sz w:val="16"/>
              </w:rPr>
              <w:t>False (do not reset)</w:t>
            </w:r>
          </w:p>
        </w:tc>
      </w:tr>
      <w:tr w:rsidR="002473FE" w:rsidRPr="00181B33" w14:paraId="24AD215C" w14:textId="77777777" w:rsidTr="00EB4B96">
        <w:tc>
          <w:tcPr>
            <w:tcW w:w="2268" w:type="dxa"/>
            <w:tcBorders>
              <w:top w:val="nil"/>
              <w:bottom w:val="single" w:sz="12" w:space="0" w:color="auto"/>
            </w:tcBorders>
          </w:tcPr>
          <w:p w14:paraId="237ECCCD" w14:textId="77777777" w:rsidR="002473FE" w:rsidRPr="00181B33" w:rsidRDefault="002473FE" w:rsidP="00EB4B96">
            <w:pPr>
              <w:pStyle w:val="Textkrper"/>
              <w:rPr>
                <w:b/>
                <w:i/>
                <w:color w:val="000000"/>
                <w:sz w:val="16"/>
              </w:rPr>
            </w:pPr>
          </w:p>
        </w:tc>
        <w:tc>
          <w:tcPr>
            <w:tcW w:w="1914" w:type="dxa"/>
          </w:tcPr>
          <w:p w14:paraId="52838DA4"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1BDDBD1F" w14:textId="77777777" w:rsidR="002473FE" w:rsidRPr="00181B33" w:rsidRDefault="002473FE" w:rsidP="00EB4B96">
            <w:pPr>
              <w:pStyle w:val="Textkrper"/>
              <w:rPr>
                <w:color w:val="000000"/>
                <w:sz w:val="16"/>
              </w:rPr>
            </w:pPr>
            <w:r w:rsidRPr="00181B33">
              <w:rPr>
                <w:color w:val="000000"/>
                <w:sz w:val="16"/>
              </w:rPr>
              <w:t>True (reset)</w:t>
            </w:r>
          </w:p>
        </w:tc>
      </w:tr>
    </w:tbl>
    <w:bookmarkStart w:id="85" w:name="_Hlt470342143"/>
    <w:bookmarkEnd w:id="85"/>
    <w:p w14:paraId="20E58AC2"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 xml:space="preserve"> CIRCUIT_BREAKER_COHERENCY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888CAB6" w14:textId="77777777" w:rsidTr="00EB4B96">
        <w:tc>
          <w:tcPr>
            <w:tcW w:w="2268" w:type="dxa"/>
          </w:tcPr>
          <w:p w14:paraId="21090121"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717D21DB" w14:textId="77777777" w:rsidR="002473FE" w:rsidRPr="00181B33" w:rsidRDefault="002473FE" w:rsidP="00EB4B96">
            <w:pPr>
              <w:pStyle w:val="Textkrper"/>
              <w:rPr>
                <w:color w:val="000000"/>
                <w:sz w:val="16"/>
              </w:rPr>
            </w:pPr>
            <w:r w:rsidRPr="00181B33">
              <w:rPr>
                <w:color w:val="000000"/>
                <w:sz w:val="16"/>
              </w:rPr>
              <w:t>State of the circuit breaker device</w:t>
            </w:r>
          </w:p>
        </w:tc>
      </w:tr>
      <w:tr w:rsidR="002473FE" w:rsidRPr="00181B33" w14:paraId="0D481C5A" w14:textId="77777777" w:rsidTr="00EB4B96">
        <w:tc>
          <w:tcPr>
            <w:tcW w:w="2268" w:type="dxa"/>
          </w:tcPr>
          <w:p w14:paraId="62D5A792" w14:textId="77777777" w:rsidR="002473FE" w:rsidRPr="00181B33" w:rsidRDefault="002473FE" w:rsidP="00EB4B96">
            <w:pPr>
              <w:pStyle w:val="Textkrper"/>
              <w:rPr>
                <w:b/>
                <w:i/>
                <w:color w:val="000000"/>
                <w:sz w:val="16"/>
              </w:rPr>
            </w:pPr>
            <w:r w:rsidRPr="00181B33">
              <w:rPr>
                <w:b/>
                <w:i/>
                <w:color w:val="000000"/>
                <w:sz w:val="16"/>
              </w:rPr>
              <w:lastRenderedPageBreak/>
              <w:t>Description</w:t>
            </w:r>
          </w:p>
        </w:tc>
        <w:tc>
          <w:tcPr>
            <w:tcW w:w="7584" w:type="dxa"/>
            <w:gridSpan w:val="3"/>
          </w:tcPr>
          <w:p w14:paraId="398A64C1" w14:textId="77777777" w:rsidR="002473FE" w:rsidRPr="00181B33" w:rsidRDefault="002473FE" w:rsidP="00EB4B96">
            <w:pPr>
              <w:pStyle w:val="Textkrper"/>
              <w:rPr>
                <w:color w:val="000000"/>
                <w:sz w:val="16"/>
              </w:rPr>
            </w:pPr>
            <w:r w:rsidRPr="00181B33">
              <w:rPr>
                <w:color w:val="000000"/>
                <w:sz w:val="16"/>
              </w:rPr>
              <w:t>Information from the sensor of the circuit breaker state</w:t>
            </w:r>
          </w:p>
        </w:tc>
      </w:tr>
      <w:tr w:rsidR="002473FE" w:rsidRPr="00181B33" w14:paraId="40CB88E7" w14:textId="77777777" w:rsidTr="00EB4B96">
        <w:tc>
          <w:tcPr>
            <w:tcW w:w="2268" w:type="dxa"/>
          </w:tcPr>
          <w:p w14:paraId="2274732D" w14:textId="77777777" w:rsidR="002473FE" w:rsidRPr="00181B33" w:rsidRDefault="002473FE" w:rsidP="00EB4B96">
            <w:r w:rsidRPr="00181B33">
              <w:rPr>
                <w:b/>
                <w:i/>
                <w:color w:val="000000"/>
                <w:sz w:val="16"/>
              </w:rPr>
              <w:t>Length of variable</w:t>
            </w:r>
          </w:p>
        </w:tc>
        <w:tc>
          <w:tcPr>
            <w:tcW w:w="1914" w:type="dxa"/>
          </w:tcPr>
          <w:p w14:paraId="68734DF3"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2A8263DB"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73D96B5"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B23AC1C" w14:textId="77777777" w:rsidTr="00EB4B96">
        <w:tc>
          <w:tcPr>
            <w:tcW w:w="2268" w:type="dxa"/>
          </w:tcPr>
          <w:p w14:paraId="5B4FD604" w14:textId="77777777" w:rsidR="002473FE" w:rsidRPr="00181B33" w:rsidRDefault="002473FE" w:rsidP="00EB4B96">
            <w:pPr>
              <w:pStyle w:val="Textkrper"/>
              <w:rPr>
                <w:color w:val="000000"/>
                <w:sz w:val="16"/>
              </w:rPr>
            </w:pPr>
            <w:r w:rsidRPr="00181B33">
              <w:rPr>
                <w:color w:val="000000"/>
                <w:sz w:val="16"/>
              </w:rPr>
              <w:t>3 bits</w:t>
            </w:r>
          </w:p>
        </w:tc>
        <w:tc>
          <w:tcPr>
            <w:tcW w:w="1914" w:type="dxa"/>
          </w:tcPr>
          <w:p w14:paraId="20D237F7" w14:textId="77777777" w:rsidR="002473FE" w:rsidRPr="00181B33" w:rsidRDefault="002473FE" w:rsidP="00EB4B96">
            <w:pPr>
              <w:pStyle w:val="Textkrper"/>
              <w:rPr>
                <w:color w:val="000000"/>
                <w:sz w:val="16"/>
              </w:rPr>
            </w:pPr>
          </w:p>
        </w:tc>
        <w:tc>
          <w:tcPr>
            <w:tcW w:w="2056" w:type="dxa"/>
          </w:tcPr>
          <w:p w14:paraId="3BB9B069" w14:textId="77777777" w:rsidR="002473FE" w:rsidRPr="00181B33" w:rsidRDefault="002473FE" w:rsidP="00EB4B96">
            <w:pPr>
              <w:pStyle w:val="Textkrper"/>
              <w:rPr>
                <w:color w:val="000000"/>
                <w:sz w:val="16"/>
              </w:rPr>
            </w:pPr>
          </w:p>
        </w:tc>
        <w:tc>
          <w:tcPr>
            <w:tcW w:w="3614" w:type="dxa"/>
          </w:tcPr>
          <w:p w14:paraId="5DB17007" w14:textId="77777777" w:rsidR="002473FE" w:rsidRPr="00181B33" w:rsidRDefault="002473FE" w:rsidP="00EB4B96">
            <w:pPr>
              <w:pStyle w:val="Textkrper"/>
              <w:rPr>
                <w:color w:val="000000"/>
                <w:sz w:val="16"/>
              </w:rPr>
            </w:pPr>
          </w:p>
        </w:tc>
      </w:tr>
      <w:tr w:rsidR="002473FE" w:rsidRPr="00181B33" w14:paraId="29577BB7" w14:textId="77777777" w:rsidTr="00EB4B96">
        <w:tc>
          <w:tcPr>
            <w:tcW w:w="2268" w:type="dxa"/>
            <w:tcBorders>
              <w:top w:val="single" w:sz="6" w:space="0" w:color="auto"/>
              <w:bottom w:val="nil"/>
            </w:tcBorders>
          </w:tcPr>
          <w:p w14:paraId="228E99C5"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53ADEE1C"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52949651" w14:textId="77777777" w:rsidR="002473FE" w:rsidRPr="00181B33" w:rsidRDefault="002473FE" w:rsidP="00EB4B96">
            <w:pPr>
              <w:pStyle w:val="Textkrper"/>
              <w:rPr>
                <w:color w:val="000000"/>
                <w:sz w:val="16"/>
              </w:rPr>
            </w:pPr>
            <w:r w:rsidRPr="00181B33">
              <w:rPr>
                <w:color w:val="000000"/>
                <w:sz w:val="16"/>
              </w:rPr>
              <w:t>CIRCUIT_BREAKER_CLOSED_OK</w:t>
            </w:r>
          </w:p>
        </w:tc>
      </w:tr>
      <w:tr w:rsidR="002473FE" w:rsidRPr="00181B33" w14:paraId="259D596E" w14:textId="77777777" w:rsidTr="00EB4B96">
        <w:tc>
          <w:tcPr>
            <w:tcW w:w="2268" w:type="dxa"/>
            <w:tcBorders>
              <w:top w:val="nil"/>
              <w:bottom w:val="nil"/>
            </w:tcBorders>
          </w:tcPr>
          <w:p w14:paraId="1C31F09A" w14:textId="77777777" w:rsidR="002473FE" w:rsidRPr="00181B33" w:rsidRDefault="002473FE" w:rsidP="00EB4B96">
            <w:pPr>
              <w:pStyle w:val="Textkrper"/>
              <w:rPr>
                <w:b/>
                <w:i/>
                <w:color w:val="000000"/>
                <w:sz w:val="16"/>
              </w:rPr>
            </w:pPr>
          </w:p>
        </w:tc>
        <w:tc>
          <w:tcPr>
            <w:tcW w:w="1914" w:type="dxa"/>
          </w:tcPr>
          <w:p w14:paraId="42E8049C"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5A05A525" w14:textId="77777777" w:rsidR="002473FE" w:rsidRPr="00181B33" w:rsidRDefault="002473FE" w:rsidP="00EB4B96">
            <w:pPr>
              <w:pStyle w:val="Textkrper"/>
              <w:rPr>
                <w:color w:val="000000"/>
                <w:sz w:val="16"/>
              </w:rPr>
            </w:pPr>
            <w:r w:rsidRPr="00181B33">
              <w:rPr>
                <w:color w:val="000000"/>
                <w:sz w:val="16"/>
              </w:rPr>
              <w:t>CIRCUIT_BREAKER_CLOSED_NOT_OK</w:t>
            </w:r>
          </w:p>
        </w:tc>
      </w:tr>
      <w:tr w:rsidR="002473FE" w:rsidRPr="00181B33" w14:paraId="66E20CFA" w14:textId="77777777" w:rsidTr="00EB4B96">
        <w:tc>
          <w:tcPr>
            <w:tcW w:w="2268" w:type="dxa"/>
            <w:tcBorders>
              <w:top w:val="nil"/>
              <w:bottom w:val="nil"/>
            </w:tcBorders>
          </w:tcPr>
          <w:p w14:paraId="207C9466" w14:textId="77777777" w:rsidR="002473FE" w:rsidRPr="00181B33" w:rsidRDefault="002473FE" w:rsidP="00EB4B96">
            <w:pPr>
              <w:pStyle w:val="Textkrper"/>
              <w:rPr>
                <w:b/>
                <w:i/>
                <w:color w:val="000000"/>
                <w:sz w:val="16"/>
              </w:rPr>
            </w:pPr>
          </w:p>
        </w:tc>
        <w:tc>
          <w:tcPr>
            <w:tcW w:w="1914" w:type="dxa"/>
          </w:tcPr>
          <w:p w14:paraId="6655D2D0"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05855387" w14:textId="77777777" w:rsidR="002473FE" w:rsidRPr="00181B33" w:rsidRDefault="002473FE" w:rsidP="00EB4B96">
            <w:pPr>
              <w:pStyle w:val="Textkrper"/>
              <w:rPr>
                <w:color w:val="000000"/>
                <w:sz w:val="16"/>
              </w:rPr>
            </w:pPr>
            <w:r w:rsidRPr="00181B33">
              <w:rPr>
                <w:color w:val="000000"/>
                <w:sz w:val="16"/>
              </w:rPr>
              <w:t>CIRCUIT_BREAKER_OPEN_OK</w:t>
            </w:r>
          </w:p>
        </w:tc>
      </w:tr>
      <w:tr w:rsidR="002473FE" w:rsidRPr="00181B33" w14:paraId="0D107B38" w14:textId="77777777" w:rsidTr="00EB4B96">
        <w:tc>
          <w:tcPr>
            <w:tcW w:w="2268" w:type="dxa"/>
            <w:tcBorders>
              <w:top w:val="nil"/>
              <w:bottom w:val="nil"/>
            </w:tcBorders>
          </w:tcPr>
          <w:p w14:paraId="0918AFBC" w14:textId="77777777" w:rsidR="002473FE" w:rsidRPr="00181B33" w:rsidRDefault="002473FE" w:rsidP="00EB4B96">
            <w:pPr>
              <w:pStyle w:val="Textkrper"/>
              <w:rPr>
                <w:b/>
                <w:i/>
                <w:color w:val="000000"/>
                <w:sz w:val="16"/>
              </w:rPr>
            </w:pPr>
          </w:p>
        </w:tc>
        <w:tc>
          <w:tcPr>
            <w:tcW w:w="1914" w:type="dxa"/>
          </w:tcPr>
          <w:p w14:paraId="131A7BC4"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7A0AD814" w14:textId="77777777" w:rsidR="002473FE" w:rsidRPr="00181B33" w:rsidRDefault="002473FE" w:rsidP="00EB4B96">
            <w:pPr>
              <w:pStyle w:val="Textkrper"/>
              <w:rPr>
                <w:color w:val="000000"/>
                <w:sz w:val="16"/>
              </w:rPr>
            </w:pPr>
            <w:r w:rsidRPr="00181B33">
              <w:rPr>
                <w:color w:val="000000"/>
                <w:sz w:val="16"/>
              </w:rPr>
              <w:t>CIRCUIT_BREAKER_OPEN_NOT_OK</w:t>
            </w:r>
          </w:p>
        </w:tc>
      </w:tr>
      <w:tr w:rsidR="002473FE" w:rsidRPr="00181B33" w14:paraId="248D8052" w14:textId="77777777" w:rsidTr="00EB4B96">
        <w:tc>
          <w:tcPr>
            <w:tcW w:w="2268" w:type="dxa"/>
            <w:tcBorders>
              <w:top w:val="nil"/>
              <w:bottom w:val="nil"/>
            </w:tcBorders>
          </w:tcPr>
          <w:p w14:paraId="4C53C1E0" w14:textId="77777777" w:rsidR="002473FE" w:rsidRPr="00181B33" w:rsidRDefault="002473FE" w:rsidP="00EB4B96">
            <w:pPr>
              <w:pStyle w:val="Textkrper"/>
              <w:rPr>
                <w:b/>
                <w:i/>
                <w:color w:val="000000"/>
                <w:sz w:val="16"/>
              </w:rPr>
            </w:pPr>
          </w:p>
        </w:tc>
        <w:tc>
          <w:tcPr>
            <w:tcW w:w="1914" w:type="dxa"/>
          </w:tcPr>
          <w:p w14:paraId="4441807F" w14:textId="77777777" w:rsidR="002473FE" w:rsidRPr="00181B33" w:rsidRDefault="002473FE" w:rsidP="00EB4B96">
            <w:pPr>
              <w:pStyle w:val="Textkrper"/>
              <w:rPr>
                <w:color w:val="000000"/>
                <w:sz w:val="16"/>
              </w:rPr>
            </w:pPr>
            <w:r w:rsidRPr="00181B33">
              <w:rPr>
                <w:color w:val="000000"/>
                <w:sz w:val="16"/>
              </w:rPr>
              <w:t>4</w:t>
            </w:r>
          </w:p>
        </w:tc>
        <w:tc>
          <w:tcPr>
            <w:tcW w:w="5670" w:type="dxa"/>
            <w:gridSpan w:val="2"/>
          </w:tcPr>
          <w:p w14:paraId="1FEB64FA" w14:textId="77777777" w:rsidR="002473FE" w:rsidRPr="00181B33" w:rsidRDefault="002473FE" w:rsidP="00EB4B96">
            <w:pPr>
              <w:pStyle w:val="Textkrper"/>
              <w:rPr>
                <w:color w:val="000000"/>
                <w:sz w:val="16"/>
              </w:rPr>
            </w:pPr>
            <w:r w:rsidRPr="00181B33">
              <w:rPr>
                <w:color w:val="000000"/>
                <w:sz w:val="16"/>
              </w:rPr>
              <w:t>FAIL_STATE</w:t>
            </w:r>
          </w:p>
        </w:tc>
      </w:tr>
      <w:tr w:rsidR="002473FE" w:rsidRPr="00181B33" w14:paraId="281FB5B6" w14:textId="77777777" w:rsidTr="00EB4B96">
        <w:tc>
          <w:tcPr>
            <w:tcW w:w="2268" w:type="dxa"/>
            <w:tcBorders>
              <w:top w:val="nil"/>
              <w:bottom w:val="single" w:sz="12" w:space="0" w:color="auto"/>
            </w:tcBorders>
          </w:tcPr>
          <w:p w14:paraId="638097CA" w14:textId="77777777" w:rsidR="002473FE" w:rsidRPr="00181B33" w:rsidRDefault="002473FE" w:rsidP="00EB4B96">
            <w:pPr>
              <w:pStyle w:val="Textkrper"/>
              <w:rPr>
                <w:b/>
                <w:i/>
                <w:color w:val="000000"/>
                <w:sz w:val="16"/>
              </w:rPr>
            </w:pPr>
          </w:p>
        </w:tc>
        <w:tc>
          <w:tcPr>
            <w:tcW w:w="1914" w:type="dxa"/>
          </w:tcPr>
          <w:p w14:paraId="574BFD98" w14:textId="77777777" w:rsidR="002473FE" w:rsidRPr="00181B33" w:rsidRDefault="002473FE" w:rsidP="00EB4B96">
            <w:pPr>
              <w:pStyle w:val="Textkrper"/>
              <w:rPr>
                <w:color w:val="000000"/>
                <w:sz w:val="16"/>
              </w:rPr>
            </w:pPr>
            <w:r w:rsidRPr="00181B33">
              <w:rPr>
                <w:color w:val="000000"/>
                <w:sz w:val="16"/>
              </w:rPr>
              <w:t>5</w:t>
            </w:r>
          </w:p>
        </w:tc>
        <w:tc>
          <w:tcPr>
            <w:tcW w:w="5670" w:type="dxa"/>
            <w:gridSpan w:val="2"/>
          </w:tcPr>
          <w:p w14:paraId="194C8890" w14:textId="77777777" w:rsidR="002473FE" w:rsidRPr="00181B33" w:rsidRDefault="002473FE" w:rsidP="00EB4B96">
            <w:pPr>
              <w:pStyle w:val="Textkrper"/>
              <w:rPr>
                <w:color w:val="000000"/>
                <w:sz w:val="16"/>
              </w:rPr>
            </w:pPr>
            <w:r w:rsidRPr="00181B33">
              <w:rPr>
                <w:color w:val="000000"/>
                <w:sz w:val="16"/>
              </w:rPr>
              <w:t>INFORMATION_NOT_AVAILABLE</w:t>
            </w:r>
          </w:p>
        </w:tc>
      </w:tr>
    </w:tbl>
    <w:p w14:paraId="638ABFD6"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D_DOORS_SECTION_END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7BCF8EC2" w14:textId="77777777" w:rsidTr="00EB4B96">
        <w:tc>
          <w:tcPr>
            <w:tcW w:w="2268" w:type="dxa"/>
          </w:tcPr>
          <w:p w14:paraId="5CEE61D6" w14:textId="77777777" w:rsidR="002473FE" w:rsidRPr="00181B33" w:rsidRDefault="002473FE" w:rsidP="00EB4B96">
            <w:pPr>
              <w:pStyle w:val="Textkrper"/>
              <w:rPr>
                <w:b/>
                <w:i/>
                <w:sz w:val="16"/>
              </w:rPr>
            </w:pPr>
            <w:r w:rsidRPr="00181B33">
              <w:rPr>
                <w:b/>
                <w:i/>
                <w:sz w:val="16"/>
              </w:rPr>
              <w:t>Name</w:t>
            </w:r>
          </w:p>
        </w:tc>
        <w:tc>
          <w:tcPr>
            <w:tcW w:w="7584" w:type="dxa"/>
            <w:gridSpan w:val="3"/>
          </w:tcPr>
          <w:p w14:paraId="402C3A90" w14:textId="77777777" w:rsidR="002473FE" w:rsidRPr="00181B33" w:rsidRDefault="002473FE" w:rsidP="00EB4B96">
            <w:pPr>
              <w:pStyle w:val="Textkrper"/>
              <w:rPr>
                <w:sz w:val="16"/>
              </w:rPr>
            </w:pPr>
            <w:r w:rsidRPr="00181B33">
              <w:rPr>
                <w:sz w:val="16"/>
              </w:rPr>
              <w:t>Distance to the end location of the doors control section</w:t>
            </w:r>
          </w:p>
        </w:tc>
      </w:tr>
      <w:tr w:rsidR="002473FE" w:rsidRPr="00181B33" w14:paraId="54A22BC5" w14:textId="77777777" w:rsidTr="00EB4B96">
        <w:tc>
          <w:tcPr>
            <w:tcW w:w="2268" w:type="dxa"/>
          </w:tcPr>
          <w:p w14:paraId="64A4B09F" w14:textId="77777777" w:rsidR="002473FE" w:rsidRPr="00181B33" w:rsidRDefault="002473FE" w:rsidP="00EB4B96">
            <w:pPr>
              <w:pStyle w:val="Textkrper"/>
              <w:rPr>
                <w:b/>
                <w:i/>
                <w:sz w:val="16"/>
              </w:rPr>
            </w:pPr>
            <w:r w:rsidRPr="00181B33">
              <w:rPr>
                <w:b/>
                <w:i/>
                <w:sz w:val="16"/>
              </w:rPr>
              <w:t>Description</w:t>
            </w:r>
          </w:p>
        </w:tc>
        <w:tc>
          <w:tcPr>
            <w:tcW w:w="7584" w:type="dxa"/>
            <w:gridSpan w:val="3"/>
          </w:tcPr>
          <w:p w14:paraId="1D189F40" w14:textId="77777777" w:rsidR="002473FE" w:rsidRPr="00181B33" w:rsidRDefault="002473FE" w:rsidP="00EB4B96">
            <w:pPr>
              <w:pStyle w:val="Textkrper"/>
              <w:rPr>
                <w:sz w:val="16"/>
              </w:rPr>
            </w:pPr>
          </w:p>
        </w:tc>
      </w:tr>
      <w:tr w:rsidR="002473FE" w:rsidRPr="00181B33" w14:paraId="0C9EE378" w14:textId="77777777" w:rsidTr="00EB4B96">
        <w:tc>
          <w:tcPr>
            <w:tcW w:w="2268" w:type="dxa"/>
          </w:tcPr>
          <w:p w14:paraId="6C761661" w14:textId="77777777" w:rsidR="002473FE" w:rsidRPr="00181B33" w:rsidRDefault="002473FE" w:rsidP="00EB4B96">
            <w:r w:rsidRPr="00181B33">
              <w:rPr>
                <w:b/>
                <w:i/>
                <w:sz w:val="16"/>
              </w:rPr>
              <w:t>Length of variable</w:t>
            </w:r>
          </w:p>
        </w:tc>
        <w:tc>
          <w:tcPr>
            <w:tcW w:w="1943" w:type="dxa"/>
          </w:tcPr>
          <w:p w14:paraId="09458413" w14:textId="77777777" w:rsidR="002473FE" w:rsidRPr="00181B33" w:rsidRDefault="002473FE" w:rsidP="00EB4B96">
            <w:pPr>
              <w:pStyle w:val="Textkrper"/>
              <w:rPr>
                <w:b/>
                <w:i/>
                <w:sz w:val="16"/>
              </w:rPr>
            </w:pPr>
            <w:r w:rsidRPr="00181B33">
              <w:rPr>
                <w:b/>
                <w:i/>
                <w:sz w:val="16"/>
              </w:rPr>
              <w:t>Minimum Value</w:t>
            </w:r>
          </w:p>
        </w:tc>
        <w:tc>
          <w:tcPr>
            <w:tcW w:w="2000" w:type="dxa"/>
          </w:tcPr>
          <w:p w14:paraId="4AE871B1" w14:textId="77777777" w:rsidR="002473FE" w:rsidRPr="00181B33" w:rsidRDefault="002473FE" w:rsidP="00EB4B96">
            <w:pPr>
              <w:pStyle w:val="Textkrper"/>
              <w:rPr>
                <w:b/>
                <w:i/>
                <w:sz w:val="16"/>
              </w:rPr>
            </w:pPr>
            <w:r w:rsidRPr="00181B33">
              <w:rPr>
                <w:b/>
                <w:i/>
                <w:sz w:val="16"/>
              </w:rPr>
              <w:t>Maximum Value</w:t>
            </w:r>
          </w:p>
        </w:tc>
        <w:tc>
          <w:tcPr>
            <w:tcW w:w="3641" w:type="dxa"/>
          </w:tcPr>
          <w:p w14:paraId="525E7442" w14:textId="77777777" w:rsidR="002473FE" w:rsidRPr="00181B33" w:rsidRDefault="002473FE" w:rsidP="00EB4B96">
            <w:pPr>
              <w:pStyle w:val="Textkrper"/>
              <w:rPr>
                <w:b/>
                <w:i/>
                <w:sz w:val="16"/>
              </w:rPr>
            </w:pPr>
            <w:r w:rsidRPr="00181B33">
              <w:rPr>
                <w:b/>
                <w:i/>
                <w:sz w:val="16"/>
              </w:rPr>
              <w:t>Resolution/formula</w:t>
            </w:r>
          </w:p>
        </w:tc>
      </w:tr>
      <w:tr w:rsidR="002473FE" w:rsidRPr="00181B33" w14:paraId="00203F70" w14:textId="77777777" w:rsidTr="00EB4B96">
        <w:tc>
          <w:tcPr>
            <w:tcW w:w="2268" w:type="dxa"/>
          </w:tcPr>
          <w:p w14:paraId="46891DC1" w14:textId="77777777" w:rsidR="002473FE" w:rsidRPr="00181B33" w:rsidRDefault="002473FE" w:rsidP="00EB4B96">
            <w:pPr>
              <w:pStyle w:val="Textkrper"/>
              <w:rPr>
                <w:sz w:val="16"/>
              </w:rPr>
            </w:pPr>
            <w:r w:rsidRPr="00181B33">
              <w:rPr>
                <w:sz w:val="16"/>
              </w:rPr>
              <w:t>16 bits</w:t>
            </w:r>
          </w:p>
        </w:tc>
        <w:tc>
          <w:tcPr>
            <w:tcW w:w="1943" w:type="dxa"/>
          </w:tcPr>
          <w:p w14:paraId="15474092" w14:textId="77777777" w:rsidR="002473FE" w:rsidRPr="00181B33" w:rsidRDefault="002473FE" w:rsidP="00EB4B96">
            <w:pPr>
              <w:pStyle w:val="Textkrper"/>
              <w:rPr>
                <w:sz w:val="16"/>
              </w:rPr>
            </w:pPr>
            <w:r w:rsidRPr="00181B33">
              <w:rPr>
                <w:sz w:val="16"/>
              </w:rPr>
              <w:t>-327.680 km</w:t>
            </w:r>
          </w:p>
        </w:tc>
        <w:tc>
          <w:tcPr>
            <w:tcW w:w="2000" w:type="dxa"/>
          </w:tcPr>
          <w:p w14:paraId="6984D124" w14:textId="77777777" w:rsidR="002473FE" w:rsidRPr="00181B33" w:rsidRDefault="002473FE" w:rsidP="00EB4B96">
            <w:pPr>
              <w:pStyle w:val="Textkrper"/>
              <w:rPr>
                <w:sz w:val="16"/>
              </w:rPr>
            </w:pPr>
            <w:r w:rsidRPr="00181B33">
              <w:rPr>
                <w:sz w:val="16"/>
              </w:rPr>
              <w:t xml:space="preserve">327.670 km </w:t>
            </w:r>
          </w:p>
        </w:tc>
        <w:tc>
          <w:tcPr>
            <w:tcW w:w="3641" w:type="dxa"/>
          </w:tcPr>
          <w:p w14:paraId="27584372" w14:textId="77777777" w:rsidR="002473FE" w:rsidRPr="00181B33" w:rsidRDefault="002473FE" w:rsidP="00EB4B96">
            <w:pPr>
              <w:pStyle w:val="Textkrper"/>
              <w:rPr>
                <w:sz w:val="16"/>
              </w:rPr>
            </w:pPr>
            <w:r w:rsidRPr="00181B33">
              <w:rPr>
                <w:sz w:val="16"/>
              </w:rPr>
              <w:t>10 cm, 1m or 10 m depending on Q_SCALE</w:t>
            </w:r>
          </w:p>
        </w:tc>
      </w:tr>
    </w:tbl>
    <w:p w14:paraId="702E690D"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D_DOORS_SECTION_START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5E8D295A" w14:textId="77777777" w:rsidTr="00EB4B96">
        <w:tc>
          <w:tcPr>
            <w:tcW w:w="2268" w:type="dxa"/>
          </w:tcPr>
          <w:p w14:paraId="3F810EDC" w14:textId="77777777" w:rsidR="002473FE" w:rsidRPr="00181B33" w:rsidRDefault="002473FE" w:rsidP="00EB4B96">
            <w:pPr>
              <w:pStyle w:val="Textkrper"/>
              <w:rPr>
                <w:b/>
                <w:i/>
                <w:sz w:val="16"/>
              </w:rPr>
            </w:pPr>
            <w:r w:rsidRPr="00181B33">
              <w:rPr>
                <w:b/>
                <w:i/>
                <w:sz w:val="16"/>
              </w:rPr>
              <w:t>Name</w:t>
            </w:r>
          </w:p>
        </w:tc>
        <w:tc>
          <w:tcPr>
            <w:tcW w:w="7584" w:type="dxa"/>
            <w:gridSpan w:val="3"/>
          </w:tcPr>
          <w:p w14:paraId="5523EECE" w14:textId="77777777" w:rsidR="002473FE" w:rsidRPr="00181B33" w:rsidRDefault="002473FE" w:rsidP="00EB4B96">
            <w:pPr>
              <w:pStyle w:val="Textkrper"/>
              <w:rPr>
                <w:sz w:val="16"/>
              </w:rPr>
            </w:pPr>
            <w:r w:rsidRPr="00181B33">
              <w:rPr>
                <w:sz w:val="16"/>
              </w:rPr>
              <w:t>Distance to the start location of the doors control section</w:t>
            </w:r>
          </w:p>
        </w:tc>
      </w:tr>
      <w:tr w:rsidR="002473FE" w:rsidRPr="00181B33" w14:paraId="25D30E96" w14:textId="77777777" w:rsidTr="00EB4B96">
        <w:tc>
          <w:tcPr>
            <w:tcW w:w="2268" w:type="dxa"/>
          </w:tcPr>
          <w:p w14:paraId="68785DB3" w14:textId="77777777" w:rsidR="002473FE" w:rsidRPr="00181B33" w:rsidRDefault="002473FE" w:rsidP="00EB4B96">
            <w:pPr>
              <w:pStyle w:val="Textkrper"/>
              <w:rPr>
                <w:b/>
                <w:i/>
                <w:sz w:val="16"/>
              </w:rPr>
            </w:pPr>
            <w:r w:rsidRPr="00181B33">
              <w:rPr>
                <w:b/>
                <w:i/>
                <w:sz w:val="16"/>
              </w:rPr>
              <w:t>Description</w:t>
            </w:r>
          </w:p>
        </w:tc>
        <w:tc>
          <w:tcPr>
            <w:tcW w:w="7584" w:type="dxa"/>
            <w:gridSpan w:val="3"/>
          </w:tcPr>
          <w:p w14:paraId="6CAF8D77" w14:textId="77777777" w:rsidR="002473FE" w:rsidRPr="00181B33" w:rsidRDefault="002473FE" w:rsidP="00EB4B96">
            <w:pPr>
              <w:pStyle w:val="Textkrper"/>
              <w:rPr>
                <w:sz w:val="16"/>
              </w:rPr>
            </w:pPr>
          </w:p>
        </w:tc>
      </w:tr>
      <w:tr w:rsidR="002473FE" w:rsidRPr="00181B33" w14:paraId="763932F2" w14:textId="77777777" w:rsidTr="00EB4B96">
        <w:tc>
          <w:tcPr>
            <w:tcW w:w="2268" w:type="dxa"/>
          </w:tcPr>
          <w:p w14:paraId="2CE349D0" w14:textId="77777777" w:rsidR="002473FE" w:rsidRPr="00181B33" w:rsidRDefault="002473FE" w:rsidP="00EB4B96">
            <w:r w:rsidRPr="00181B33">
              <w:rPr>
                <w:b/>
                <w:i/>
                <w:sz w:val="16"/>
              </w:rPr>
              <w:t>Length of variable</w:t>
            </w:r>
          </w:p>
        </w:tc>
        <w:tc>
          <w:tcPr>
            <w:tcW w:w="1943" w:type="dxa"/>
          </w:tcPr>
          <w:p w14:paraId="269388AE" w14:textId="77777777" w:rsidR="002473FE" w:rsidRPr="00181B33" w:rsidRDefault="002473FE" w:rsidP="00EB4B96">
            <w:pPr>
              <w:pStyle w:val="Textkrper"/>
              <w:rPr>
                <w:b/>
                <w:i/>
                <w:sz w:val="16"/>
              </w:rPr>
            </w:pPr>
            <w:r w:rsidRPr="00181B33">
              <w:rPr>
                <w:b/>
                <w:i/>
                <w:sz w:val="16"/>
              </w:rPr>
              <w:t>Minimum Value</w:t>
            </w:r>
          </w:p>
        </w:tc>
        <w:tc>
          <w:tcPr>
            <w:tcW w:w="2000" w:type="dxa"/>
          </w:tcPr>
          <w:p w14:paraId="04EF4611" w14:textId="77777777" w:rsidR="002473FE" w:rsidRPr="00181B33" w:rsidRDefault="002473FE" w:rsidP="00EB4B96">
            <w:pPr>
              <w:pStyle w:val="Textkrper"/>
              <w:rPr>
                <w:b/>
                <w:i/>
                <w:sz w:val="16"/>
              </w:rPr>
            </w:pPr>
            <w:r w:rsidRPr="00181B33">
              <w:rPr>
                <w:b/>
                <w:i/>
                <w:sz w:val="16"/>
              </w:rPr>
              <w:t>Maximum Value</w:t>
            </w:r>
          </w:p>
        </w:tc>
        <w:tc>
          <w:tcPr>
            <w:tcW w:w="3641" w:type="dxa"/>
          </w:tcPr>
          <w:p w14:paraId="6A5FBF42" w14:textId="77777777" w:rsidR="002473FE" w:rsidRPr="00181B33" w:rsidRDefault="002473FE" w:rsidP="00EB4B96">
            <w:pPr>
              <w:pStyle w:val="Textkrper"/>
              <w:rPr>
                <w:b/>
                <w:i/>
                <w:sz w:val="16"/>
              </w:rPr>
            </w:pPr>
            <w:r w:rsidRPr="00181B33">
              <w:rPr>
                <w:b/>
                <w:i/>
                <w:sz w:val="16"/>
              </w:rPr>
              <w:t>Resolution/formula</w:t>
            </w:r>
          </w:p>
        </w:tc>
      </w:tr>
      <w:tr w:rsidR="002473FE" w:rsidRPr="00181B33" w14:paraId="141211DB" w14:textId="77777777" w:rsidTr="00EB4B96">
        <w:tc>
          <w:tcPr>
            <w:tcW w:w="2268" w:type="dxa"/>
          </w:tcPr>
          <w:p w14:paraId="0B64644E" w14:textId="77777777" w:rsidR="002473FE" w:rsidRPr="00181B33" w:rsidRDefault="002473FE" w:rsidP="00EB4B96">
            <w:pPr>
              <w:pStyle w:val="Textkrper"/>
              <w:rPr>
                <w:sz w:val="16"/>
              </w:rPr>
            </w:pPr>
            <w:r w:rsidRPr="00181B33">
              <w:rPr>
                <w:sz w:val="16"/>
              </w:rPr>
              <w:t>16 bits</w:t>
            </w:r>
          </w:p>
        </w:tc>
        <w:tc>
          <w:tcPr>
            <w:tcW w:w="1943" w:type="dxa"/>
          </w:tcPr>
          <w:p w14:paraId="2568B784" w14:textId="77777777" w:rsidR="002473FE" w:rsidRPr="00181B33" w:rsidRDefault="002473FE" w:rsidP="00EB4B96">
            <w:pPr>
              <w:pStyle w:val="Textkrper"/>
              <w:rPr>
                <w:sz w:val="16"/>
              </w:rPr>
            </w:pPr>
            <w:r w:rsidRPr="00181B33">
              <w:rPr>
                <w:sz w:val="16"/>
              </w:rPr>
              <w:t>-327.680 km</w:t>
            </w:r>
          </w:p>
        </w:tc>
        <w:tc>
          <w:tcPr>
            <w:tcW w:w="2000" w:type="dxa"/>
          </w:tcPr>
          <w:p w14:paraId="3D54F8C1" w14:textId="77777777" w:rsidR="002473FE" w:rsidRPr="00181B33" w:rsidRDefault="002473FE" w:rsidP="00EB4B96">
            <w:pPr>
              <w:pStyle w:val="Textkrper"/>
              <w:rPr>
                <w:sz w:val="16"/>
              </w:rPr>
            </w:pPr>
            <w:r w:rsidRPr="00181B33">
              <w:rPr>
                <w:sz w:val="16"/>
              </w:rPr>
              <w:t xml:space="preserve">327.670 km </w:t>
            </w:r>
          </w:p>
        </w:tc>
        <w:tc>
          <w:tcPr>
            <w:tcW w:w="3641" w:type="dxa"/>
          </w:tcPr>
          <w:p w14:paraId="7FD7C79F" w14:textId="77777777" w:rsidR="002473FE" w:rsidRPr="00181B33" w:rsidRDefault="002473FE" w:rsidP="00EB4B96">
            <w:pPr>
              <w:pStyle w:val="Textkrper"/>
              <w:rPr>
                <w:sz w:val="16"/>
              </w:rPr>
            </w:pPr>
            <w:r w:rsidRPr="00181B33">
              <w:rPr>
                <w:sz w:val="16"/>
              </w:rPr>
              <w:t>10 cm, 1m or 10 m depending on Q_SCALE</w:t>
            </w:r>
          </w:p>
        </w:tc>
      </w:tr>
    </w:tbl>
    <w:p w14:paraId="1443B20A"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D_GRADIENTS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4801BDC7" w14:textId="77777777" w:rsidTr="00EB4B96">
        <w:tc>
          <w:tcPr>
            <w:tcW w:w="2268" w:type="dxa"/>
          </w:tcPr>
          <w:p w14:paraId="0411D4F2" w14:textId="77777777" w:rsidR="002473FE" w:rsidRPr="00181B33" w:rsidRDefault="002473FE" w:rsidP="00EB4B96">
            <w:pPr>
              <w:pStyle w:val="Textkrper"/>
              <w:rPr>
                <w:b/>
                <w:i/>
                <w:sz w:val="16"/>
              </w:rPr>
            </w:pPr>
            <w:r w:rsidRPr="00181B33">
              <w:rPr>
                <w:b/>
                <w:i/>
                <w:sz w:val="16"/>
              </w:rPr>
              <w:t>Name</w:t>
            </w:r>
          </w:p>
        </w:tc>
        <w:tc>
          <w:tcPr>
            <w:tcW w:w="7584" w:type="dxa"/>
            <w:gridSpan w:val="3"/>
          </w:tcPr>
          <w:p w14:paraId="3B22FAF1" w14:textId="77777777" w:rsidR="002473FE" w:rsidRPr="00181B33" w:rsidRDefault="002473FE" w:rsidP="00EB4B96">
            <w:pPr>
              <w:pStyle w:val="Textkrper"/>
              <w:rPr>
                <w:sz w:val="16"/>
              </w:rPr>
            </w:pPr>
            <w:r w:rsidRPr="00181B33">
              <w:rPr>
                <w:sz w:val="16"/>
              </w:rPr>
              <w:t>Distance to the start location of next gradient</w:t>
            </w:r>
          </w:p>
        </w:tc>
      </w:tr>
      <w:tr w:rsidR="002473FE" w:rsidRPr="00181B33" w14:paraId="51C3BB20" w14:textId="77777777" w:rsidTr="00EB4B96">
        <w:tc>
          <w:tcPr>
            <w:tcW w:w="2268" w:type="dxa"/>
          </w:tcPr>
          <w:p w14:paraId="05DA470D" w14:textId="77777777" w:rsidR="002473FE" w:rsidRPr="00181B33" w:rsidRDefault="002473FE" w:rsidP="00EB4B96">
            <w:pPr>
              <w:pStyle w:val="Textkrper"/>
              <w:rPr>
                <w:b/>
                <w:i/>
                <w:sz w:val="16"/>
              </w:rPr>
            </w:pPr>
            <w:r w:rsidRPr="00181B33">
              <w:rPr>
                <w:b/>
                <w:i/>
                <w:sz w:val="16"/>
              </w:rPr>
              <w:t>Description</w:t>
            </w:r>
          </w:p>
        </w:tc>
        <w:tc>
          <w:tcPr>
            <w:tcW w:w="7584" w:type="dxa"/>
            <w:gridSpan w:val="3"/>
          </w:tcPr>
          <w:p w14:paraId="21E46357" w14:textId="77777777" w:rsidR="002473FE" w:rsidRPr="00181B33" w:rsidRDefault="002473FE" w:rsidP="00EB4B96">
            <w:pPr>
              <w:pStyle w:val="Textkrper"/>
              <w:rPr>
                <w:sz w:val="16"/>
              </w:rPr>
            </w:pPr>
          </w:p>
        </w:tc>
      </w:tr>
      <w:tr w:rsidR="002473FE" w:rsidRPr="00181B33" w14:paraId="189BA9BB" w14:textId="77777777" w:rsidTr="00EB4B96">
        <w:tc>
          <w:tcPr>
            <w:tcW w:w="2268" w:type="dxa"/>
          </w:tcPr>
          <w:p w14:paraId="5CEE8F25" w14:textId="77777777" w:rsidR="002473FE" w:rsidRPr="00181B33" w:rsidRDefault="002473FE" w:rsidP="00EB4B96">
            <w:r w:rsidRPr="00181B33">
              <w:rPr>
                <w:b/>
                <w:i/>
                <w:sz w:val="16"/>
              </w:rPr>
              <w:t>Length of variable</w:t>
            </w:r>
          </w:p>
        </w:tc>
        <w:tc>
          <w:tcPr>
            <w:tcW w:w="1943" w:type="dxa"/>
          </w:tcPr>
          <w:p w14:paraId="46F65416" w14:textId="77777777" w:rsidR="002473FE" w:rsidRPr="00181B33" w:rsidRDefault="002473FE" w:rsidP="00EB4B96">
            <w:pPr>
              <w:pStyle w:val="Textkrper"/>
              <w:rPr>
                <w:b/>
                <w:i/>
                <w:sz w:val="16"/>
              </w:rPr>
            </w:pPr>
            <w:r w:rsidRPr="00181B33">
              <w:rPr>
                <w:b/>
                <w:i/>
                <w:sz w:val="16"/>
              </w:rPr>
              <w:t>Minimum Value</w:t>
            </w:r>
          </w:p>
        </w:tc>
        <w:tc>
          <w:tcPr>
            <w:tcW w:w="2000" w:type="dxa"/>
          </w:tcPr>
          <w:p w14:paraId="73049B11" w14:textId="77777777" w:rsidR="002473FE" w:rsidRPr="00181B33" w:rsidRDefault="002473FE" w:rsidP="00EB4B96">
            <w:pPr>
              <w:pStyle w:val="Textkrper"/>
              <w:rPr>
                <w:b/>
                <w:i/>
                <w:sz w:val="16"/>
              </w:rPr>
            </w:pPr>
            <w:r w:rsidRPr="00181B33">
              <w:rPr>
                <w:b/>
                <w:i/>
                <w:sz w:val="16"/>
              </w:rPr>
              <w:t>Maximum Value</w:t>
            </w:r>
          </w:p>
        </w:tc>
        <w:tc>
          <w:tcPr>
            <w:tcW w:w="3641" w:type="dxa"/>
          </w:tcPr>
          <w:p w14:paraId="12BDDB88" w14:textId="77777777" w:rsidR="002473FE" w:rsidRPr="00181B33" w:rsidRDefault="002473FE" w:rsidP="00EB4B96">
            <w:pPr>
              <w:pStyle w:val="Textkrper"/>
              <w:rPr>
                <w:b/>
                <w:i/>
                <w:sz w:val="16"/>
              </w:rPr>
            </w:pPr>
            <w:r w:rsidRPr="00181B33">
              <w:rPr>
                <w:b/>
                <w:i/>
                <w:sz w:val="16"/>
              </w:rPr>
              <w:t>Resolution/formula</w:t>
            </w:r>
          </w:p>
        </w:tc>
      </w:tr>
      <w:tr w:rsidR="002473FE" w:rsidRPr="00181B33" w14:paraId="469107EF" w14:textId="77777777" w:rsidTr="00EB4B96">
        <w:tc>
          <w:tcPr>
            <w:tcW w:w="2268" w:type="dxa"/>
          </w:tcPr>
          <w:p w14:paraId="26CB1CB0" w14:textId="77777777" w:rsidR="002473FE" w:rsidRPr="00181B33" w:rsidRDefault="002473FE" w:rsidP="00EB4B96">
            <w:pPr>
              <w:pStyle w:val="Textkrper"/>
              <w:rPr>
                <w:sz w:val="16"/>
              </w:rPr>
            </w:pPr>
            <w:r w:rsidRPr="00181B33">
              <w:rPr>
                <w:sz w:val="16"/>
              </w:rPr>
              <w:t>16 bits</w:t>
            </w:r>
          </w:p>
        </w:tc>
        <w:tc>
          <w:tcPr>
            <w:tcW w:w="1943" w:type="dxa"/>
          </w:tcPr>
          <w:p w14:paraId="591856CA" w14:textId="77777777" w:rsidR="002473FE" w:rsidRPr="00181B33" w:rsidRDefault="002473FE" w:rsidP="00EB4B96">
            <w:pPr>
              <w:pStyle w:val="Textkrper"/>
              <w:rPr>
                <w:sz w:val="16"/>
              </w:rPr>
            </w:pPr>
            <w:r w:rsidRPr="00181B33">
              <w:rPr>
                <w:sz w:val="16"/>
              </w:rPr>
              <w:t>-327.680 km</w:t>
            </w:r>
          </w:p>
        </w:tc>
        <w:tc>
          <w:tcPr>
            <w:tcW w:w="2000" w:type="dxa"/>
          </w:tcPr>
          <w:p w14:paraId="15C66ED5" w14:textId="77777777" w:rsidR="002473FE" w:rsidRPr="00181B33" w:rsidRDefault="002473FE" w:rsidP="00EB4B96">
            <w:pPr>
              <w:pStyle w:val="Textkrper"/>
              <w:rPr>
                <w:sz w:val="16"/>
              </w:rPr>
            </w:pPr>
            <w:r w:rsidRPr="00181B33">
              <w:rPr>
                <w:sz w:val="16"/>
              </w:rPr>
              <w:t xml:space="preserve">327.670 km </w:t>
            </w:r>
          </w:p>
        </w:tc>
        <w:tc>
          <w:tcPr>
            <w:tcW w:w="3641" w:type="dxa"/>
          </w:tcPr>
          <w:p w14:paraId="7896A6FC" w14:textId="77777777" w:rsidR="002473FE" w:rsidRPr="00181B33" w:rsidRDefault="002473FE" w:rsidP="00EB4B96">
            <w:pPr>
              <w:pStyle w:val="Textkrper"/>
              <w:rPr>
                <w:sz w:val="16"/>
              </w:rPr>
            </w:pPr>
            <w:r w:rsidRPr="00181B33">
              <w:rPr>
                <w:sz w:val="16"/>
              </w:rPr>
              <w:t>10 cm, 1m or 10 m depending on Q_SCALE</w:t>
            </w:r>
          </w:p>
        </w:tc>
      </w:tr>
    </w:tbl>
    <w:p w14:paraId="44EA355D"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D_TRACKCOND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4E99D71C" w14:textId="77777777" w:rsidTr="00EB4B96">
        <w:tc>
          <w:tcPr>
            <w:tcW w:w="2268" w:type="dxa"/>
          </w:tcPr>
          <w:p w14:paraId="680E0CF2"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7E1389C9" w14:textId="77777777" w:rsidR="002473FE" w:rsidRPr="00181B33" w:rsidRDefault="002473FE" w:rsidP="00EB4B96">
            <w:pPr>
              <w:pStyle w:val="Textkrper"/>
              <w:rPr>
                <w:color w:val="000000"/>
                <w:sz w:val="16"/>
              </w:rPr>
            </w:pPr>
            <w:r w:rsidRPr="00181B33">
              <w:rPr>
                <w:color w:val="000000"/>
                <w:sz w:val="16"/>
              </w:rPr>
              <w:t>Track condition distance</w:t>
            </w:r>
          </w:p>
        </w:tc>
      </w:tr>
      <w:tr w:rsidR="002473FE" w:rsidRPr="00181B33" w14:paraId="1F4B6562" w14:textId="77777777" w:rsidTr="00EB4B96">
        <w:tc>
          <w:tcPr>
            <w:tcW w:w="2268" w:type="dxa"/>
          </w:tcPr>
          <w:p w14:paraId="7EDE2702"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B8B6FC3" w14:textId="77777777" w:rsidR="002473FE" w:rsidRPr="00181B33" w:rsidRDefault="002473FE" w:rsidP="00EB4B96">
            <w:pPr>
              <w:pStyle w:val="Textkrper"/>
              <w:rPr>
                <w:color w:val="000000"/>
                <w:sz w:val="16"/>
              </w:rPr>
            </w:pPr>
            <w:r w:rsidRPr="00181B33">
              <w:rPr>
                <w:color w:val="000000"/>
                <w:sz w:val="16"/>
              </w:rPr>
              <w:t xml:space="preserve">The incremental distance to where the track conditions change. </w:t>
            </w:r>
          </w:p>
        </w:tc>
      </w:tr>
      <w:tr w:rsidR="002473FE" w:rsidRPr="00181B33" w14:paraId="5D7FD377" w14:textId="77777777" w:rsidTr="00EB4B96">
        <w:tc>
          <w:tcPr>
            <w:tcW w:w="2268" w:type="dxa"/>
          </w:tcPr>
          <w:p w14:paraId="2A7D1667" w14:textId="77777777" w:rsidR="002473FE" w:rsidRPr="00181B33" w:rsidRDefault="002473FE" w:rsidP="00EB4B96">
            <w:r w:rsidRPr="00181B33">
              <w:rPr>
                <w:b/>
                <w:i/>
                <w:color w:val="000000"/>
                <w:sz w:val="16"/>
              </w:rPr>
              <w:t>Length of variable</w:t>
            </w:r>
          </w:p>
        </w:tc>
        <w:tc>
          <w:tcPr>
            <w:tcW w:w="1943" w:type="dxa"/>
          </w:tcPr>
          <w:p w14:paraId="1BD130EE" w14:textId="77777777" w:rsidR="002473FE" w:rsidRPr="00181B33" w:rsidRDefault="002473FE" w:rsidP="00EB4B96">
            <w:pPr>
              <w:pStyle w:val="Textkrper"/>
              <w:rPr>
                <w:b/>
                <w:i/>
                <w:color w:val="000000"/>
                <w:sz w:val="16"/>
              </w:rPr>
            </w:pPr>
            <w:r w:rsidRPr="00181B33">
              <w:rPr>
                <w:b/>
                <w:i/>
                <w:color w:val="000000"/>
                <w:sz w:val="16"/>
              </w:rPr>
              <w:t>Minimum Value</w:t>
            </w:r>
          </w:p>
        </w:tc>
        <w:tc>
          <w:tcPr>
            <w:tcW w:w="2000" w:type="dxa"/>
          </w:tcPr>
          <w:p w14:paraId="434EE730" w14:textId="77777777" w:rsidR="002473FE" w:rsidRPr="00181B33" w:rsidRDefault="002473FE" w:rsidP="00EB4B96">
            <w:pPr>
              <w:pStyle w:val="Textkrper"/>
              <w:rPr>
                <w:b/>
                <w:i/>
                <w:color w:val="000000"/>
                <w:sz w:val="16"/>
              </w:rPr>
            </w:pPr>
            <w:r w:rsidRPr="00181B33">
              <w:rPr>
                <w:b/>
                <w:i/>
                <w:color w:val="000000"/>
                <w:sz w:val="16"/>
              </w:rPr>
              <w:t>Maximum Value</w:t>
            </w:r>
          </w:p>
        </w:tc>
        <w:tc>
          <w:tcPr>
            <w:tcW w:w="3641" w:type="dxa"/>
          </w:tcPr>
          <w:p w14:paraId="4507F647"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896C52D" w14:textId="77777777" w:rsidTr="00EB4B96">
        <w:tc>
          <w:tcPr>
            <w:tcW w:w="2268" w:type="dxa"/>
          </w:tcPr>
          <w:p w14:paraId="0BE055A0" w14:textId="77777777" w:rsidR="002473FE" w:rsidRPr="00181B33" w:rsidRDefault="002473FE" w:rsidP="00EB4B96">
            <w:pPr>
              <w:pStyle w:val="Textkrper"/>
              <w:rPr>
                <w:color w:val="000000"/>
                <w:sz w:val="16"/>
              </w:rPr>
            </w:pPr>
            <w:bookmarkStart w:id="86" w:name="D_TRACKCOND"/>
            <w:r w:rsidRPr="00181B33">
              <w:rPr>
                <w:color w:val="000000"/>
                <w:sz w:val="16"/>
              </w:rPr>
              <w:t xml:space="preserve">16 </w:t>
            </w:r>
            <w:bookmarkEnd w:id="86"/>
            <w:r w:rsidRPr="00181B33">
              <w:rPr>
                <w:color w:val="000000"/>
                <w:sz w:val="16"/>
              </w:rPr>
              <w:t>bits</w:t>
            </w:r>
          </w:p>
        </w:tc>
        <w:tc>
          <w:tcPr>
            <w:tcW w:w="1943" w:type="dxa"/>
          </w:tcPr>
          <w:p w14:paraId="384182FD" w14:textId="77777777" w:rsidR="002473FE" w:rsidRPr="00181B33" w:rsidRDefault="002473FE" w:rsidP="00EB4B96">
            <w:pPr>
              <w:pStyle w:val="Textkrper"/>
              <w:rPr>
                <w:color w:val="000000"/>
                <w:sz w:val="16"/>
              </w:rPr>
            </w:pPr>
            <w:r w:rsidRPr="00181B33">
              <w:rPr>
                <w:color w:val="000000"/>
                <w:sz w:val="16"/>
              </w:rPr>
              <w:t>-327.680 km</w:t>
            </w:r>
          </w:p>
        </w:tc>
        <w:tc>
          <w:tcPr>
            <w:tcW w:w="2000" w:type="dxa"/>
          </w:tcPr>
          <w:p w14:paraId="444AEFAA" w14:textId="77777777" w:rsidR="002473FE" w:rsidRPr="00181B33" w:rsidRDefault="002473FE" w:rsidP="00EB4B96">
            <w:pPr>
              <w:pStyle w:val="Textkrper"/>
              <w:rPr>
                <w:color w:val="000000"/>
                <w:sz w:val="16"/>
              </w:rPr>
            </w:pPr>
            <w:r w:rsidRPr="00181B33">
              <w:rPr>
                <w:color w:val="000000"/>
                <w:sz w:val="16"/>
              </w:rPr>
              <w:t xml:space="preserve">327.670 km </w:t>
            </w:r>
          </w:p>
        </w:tc>
        <w:tc>
          <w:tcPr>
            <w:tcW w:w="3641" w:type="dxa"/>
          </w:tcPr>
          <w:p w14:paraId="09D918BD" w14:textId="77777777" w:rsidR="002473FE" w:rsidRPr="00181B33" w:rsidRDefault="002473FE" w:rsidP="00EB4B96">
            <w:pPr>
              <w:pStyle w:val="Textkrper"/>
              <w:rPr>
                <w:color w:val="000000"/>
                <w:sz w:val="16"/>
              </w:rPr>
            </w:pPr>
            <w:r w:rsidRPr="00181B33">
              <w:rPr>
                <w:color w:val="000000"/>
                <w:sz w:val="16"/>
              </w:rPr>
              <w:t>10 cm, 1m or 10 m depending on Q_SCALE</w:t>
            </w:r>
          </w:p>
        </w:tc>
      </w:tr>
    </w:tbl>
    <w:p w14:paraId="7B174A3A"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 xml:space="preserve">D_TRACKINIT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36D792D4" w14:textId="77777777" w:rsidTr="00EB4B96">
        <w:tc>
          <w:tcPr>
            <w:tcW w:w="2268" w:type="dxa"/>
          </w:tcPr>
          <w:p w14:paraId="47878F14"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688BD6B" w14:textId="77777777" w:rsidR="002473FE" w:rsidRPr="00181B33" w:rsidRDefault="002473FE" w:rsidP="00EB4B96">
            <w:pPr>
              <w:pStyle w:val="Textkrper"/>
              <w:rPr>
                <w:color w:val="000000"/>
                <w:sz w:val="16"/>
              </w:rPr>
            </w:pPr>
            <w:r w:rsidRPr="00181B33">
              <w:rPr>
                <w:color w:val="000000"/>
                <w:sz w:val="16"/>
              </w:rPr>
              <w:t>Distance to start of empty profile</w:t>
            </w:r>
          </w:p>
        </w:tc>
      </w:tr>
      <w:tr w:rsidR="002473FE" w:rsidRPr="00181B33" w14:paraId="35DCE96B" w14:textId="77777777" w:rsidTr="00EB4B96">
        <w:tc>
          <w:tcPr>
            <w:tcW w:w="2268" w:type="dxa"/>
          </w:tcPr>
          <w:p w14:paraId="0728AA82"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E21E863" w14:textId="77777777" w:rsidR="002473FE" w:rsidRPr="00181B33" w:rsidRDefault="002473FE" w:rsidP="00EB4B96">
            <w:pPr>
              <w:pStyle w:val="Textkrper"/>
              <w:rPr>
                <w:color w:val="000000"/>
                <w:sz w:val="16"/>
              </w:rPr>
            </w:pPr>
            <w:r w:rsidRPr="00181B33">
              <w:rPr>
                <w:color w:val="000000"/>
                <w:sz w:val="16"/>
              </w:rPr>
              <w:t>Distance to where initial states of the related track description in the packet shall be resumed</w:t>
            </w:r>
          </w:p>
        </w:tc>
      </w:tr>
      <w:tr w:rsidR="002473FE" w:rsidRPr="00181B33" w14:paraId="5E83C284" w14:textId="77777777" w:rsidTr="00EB4B96">
        <w:tc>
          <w:tcPr>
            <w:tcW w:w="2268" w:type="dxa"/>
          </w:tcPr>
          <w:p w14:paraId="76F38456" w14:textId="77777777" w:rsidR="002473FE" w:rsidRPr="00181B33" w:rsidRDefault="002473FE" w:rsidP="00EB4B96">
            <w:r w:rsidRPr="00181B33">
              <w:rPr>
                <w:b/>
                <w:i/>
                <w:color w:val="000000"/>
                <w:sz w:val="16"/>
              </w:rPr>
              <w:t>Length of variable</w:t>
            </w:r>
          </w:p>
        </w:tc>
        <w:tc>
          <w:tcPr>
            <w:tcW w:w="1943" w:type="dxa"/>
          </w:tcPr>
          <w:p w14:paraId="7728C89B" w14:textId="77777777" w:rsidR="002473FE" w:rsidRPr="00181B33" w:rsidRDefault="002473FE" w:rsidP="00EB4B96">
            <w:pPr>
              <w:pStyle w:val="Textkrper"/>
              <w:rPr>
                <w:b/>
                <w:i/>
                <w:color w:val="000000"/>
                <w:sz w:val="16"/>
              </w:rPr>
            </w:pPr>
            <w:r w:rsidRPr="00181B33">
              <w:rPr>
                <w:b/>
                <w:i/>
                <w:color w:val="000000"/>
                <w:sz w:val="16"/>
              </w:rPr>
              <w:t>Minimum Value</w:t>
            </w:r>
          </w:p>
        </w:tc>
        <w:tc>
          <w:tcPr>
            <w:tcW w:w="2000" w:type="dxa"/>
          </w:tcPr>
          <w:p w14:paraId="72A4DBC4" w14:textId="77777777" w:rsidR="002473FE" w:rsidRPr="00181B33" w:rsidRDefault="002473FE" w:rsidP="00EB4B96">
            <w:pPr>
              <w:pStyle w:val="Textkrper"/>
              <w:rPr>
                <w:b/>
                <w:i/>
                <w:color w:val="000000"/>
                <w:sz w:val="16"/>
              </w:rPr>
            </w:pPr>
            <w:r w:rsidRPr="00181B33">
              <w:rPr>
                <w:b/>
                <w:i/>
                <w:color w:val="000000"/>
                <w:sz w:val="16"/>
              </w:rPr>
              <w:t>Maximum Value</w:t>
            </w:r>
          </w:p>
        </w:tc>
        <w:tc>
          <w:tcPr>
            <w:tcW w:w="3641" w:type="dxa"/>
          </w:tcPr>
          <w:p w14:paraId="398FD8FA"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E1BD107" w14:textId="77777777" w:rsidTr="00EB4B96">
        <w:tc>
          <w:tcPr>
            <w:tcW w:w="2268" w:type="dxa"/>
          </w:tcPr>
          <w:p w14:paraId="7FCA17AB" w14:textId="77777777" w:rsidR="002473FE" w:rsidRPr="00181B33" w:rsidRDefault="002473FE" w:rsidP="00EB4B96">
            <w:pPr>
              <w:pStyle w:val="Textkrper"/>
              <w:rPr>
                <w:color w:val="000000"/>
                <w:sz w:val="16"/>
              </w:rPr>
            </w:pPr>
            <w:bookmarkStart w:id="87" w:name="D_TRACKINIT"/>
            <w:r w:rsidRPr="00181B33">
              <w:rPr>
                <w:color w:val="000000"/>
                <w:sz w:val="16"/>
              </w:rPr>
              <w:t xml:space="preserve">16 </w:t>
            </w:r>
            <w:bookmarkEnd w:id="87"/>
            <w:r w:rsidRPr="00181B33">
              <w:rPr>
                <w:color w:val="000000"/>
                <w:sz w:val="16"/>
              </w:rPr>
              <w:t>bits</w:t>
            </w:r>
          </w:p>
        </w:tc>
        <w:tc>
          <w:tcPr>
            <w:tcW w:w="1943" w:type="dxa"/>
          </w:tcPr>
          <w:p w14:paraId="06FAF389" w14:textId="77777777" w:rsidR="002473FE" w:rsidRPr="00181B33" w:rsidRDefault="002473FE" w:rsidP="00EB4B96">
            <w:pPr>
              <w:pStyle w:val="Textkrper"/>
              <w:rPr>
                <w:color w:val="000000"/>
                <w:sz w:val="16"/>
              </w:rPr>
            </w:pPr>
            <w:r w:rsidRPr="00181B33">
              <w:rPr>
                <w:color w:val="000000"/>
                <w:sz w:val="16"/>
              </w:rPr>
              <w:t>-327.680 km</w:t>
            </w:r>
          </w:p>
        </w:tc>
        <w:tc>
          <w:tcPr>
            <w:tcW w:w="2000" w:type="dxa"/>
          </w:tcPr>
          <w:p w14:paraId="645D7E59" w14:textId="77777777" w:rsidR="002473FE" w:rsidRPr="00181B33" w:rsidRDefault="002473FE" w:rsidP="00EB4B96">
            <w:pPr>
              <w:pStyle w:val="Textkrper"/>
              <w:rPr>
                <w:color w:val="000000"/>
                <w:sz w:val="16"/>
              </w:rPr>
            </w:pPr>
            <w:r w:rsidRPr="00181B33">
              <w:rPr>
                <w:color w:val="000000"/>
                <w:sz w:val="16"/>
              </w:rPr>
              <w:t xml:space="preserve">327.670 km </w:t>
            </w:r>
          </w:p>
        </w:tc>
        <w:tc>
          <w:tcPr>
            <w:tcW w:w="3641" w:type="dxa"/>
          </w:tcPr>
          <w:p w14:paraId="71C50348" w14:textId="77777777" w:rsidR="002473FE" w:rsidRPr="00181B33" w:rsidRDefault="002473FE" w:rsidP="00EB4B96">
            <w:pPr>
              <w:pStyle w:val="Textkrper"/>
              <w:rPr>
                <w:color w:val="000000"/>
                <w:sz w:val="16"/>
              </w:rPr>
            </w:pPr>
            <w:r w:rsidRPr="00181B33">
              <w:rPr>
                <w:color w:val="000000"/>
                <w:sz w:val="16"/>
              </w:rPr>
              <w:t>10 cm, 1m or 10 m depending on Q_SCALE</w:t>
            </w:r>
          </w:p>
        </w:tc>
      </w:tr>
    </w:tbl>
    <w:p w14:paraId="7C2EB45C"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G_GRADIENTS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54983891" w14:textId="77777777" w:rsidTr="00EB4B96">
        <w:tc>
          <w:tcPr>
            <w:tcW w:w="2268" w:type="dxa"/>
          </w:tcPr>
          <w:p w14:paraId="26CA1DD1" w14:textId="77777777" w:rsidR="002473FE" w:rsidRPr="00181B33" w:rsidRDefault="002473FE" w:rsidP="00EB4B96">
            <w:pPr>
              <w:pStyle w:val="Textkrper"/>
              <w:rPr>
                <w:b/>
                <w:i/>
                <w:sz w:val="16"/>
              </w:rPr>
            </w:pPr>
            <w:r w:rsidRPr="00181B33">
              <w:rPr>
                <w:b/>
                <w:i/>
                <w:sz w:val="16"/>
              </w:rPr>
              <w:lastRenderedPageBreak/>
              <w:t>Name</w:t>
            </w:r>
          </w:p>
        </w:tc>
        <w:tc>
          <w:tcPr>
            <w:tcW w:w="7584" w:type="dxa"/>
            <w:gridSpan w:val="3"/>
          </w:tcPr>
          <w:p w14:paraId="32E6A016" w14:textId="77777777" w:rsidR="002473FE" w:rsidRPr="00181B33" w:rsidRDefault="002473FE" w:rsidP="00EB4B96">
            <w:pPr>
              <w:pStyle w:val="Textkrper"/>
              <w:rPr>
                <w:sz w:val="16"/>
              </w:rPr>
            </w:pPr>
            <w:r w:rsidRPr="00181B33">
              <w:rPr>
                <w:sz w:val="16"/>
              </w:rPr>
              <w:t>Value of gradient of the given gradient segment</w:t>
            </w:r>
          </w:p>
        </w:tc>
      </w:tr>
      <w:tr w:rsidR="002473FE" w:rsidRPr="00181B33" w14:paraId="36808CDF" w14:textId="77777777" w:rsidTr="00EB4B96">
        <w:tc>
          <w:tcPr>
            <w:tcW w:w="2268" w:type="dxa"/>
          </w:tcPr>
          <w:p w14:paraId="6EBF04F0" w14:textId="77777777" w:rsidR="002473FE" w:rsidRPr="00181B33" w:rsidRDefault="002473FE" w:rsidP="00EB4B96">
            <w:pPr>
              <w:pStyle w:val="Textkrper"/>
              <w:rPr>
                <w:b/>
                <w:i/>
                <w:sz w:val="16"/>
              </w:rPr>
            </w:pPr>
            <w:r w:rsidRPr="00181B33">
              <w:rPr>
                <w:b/>
                <w:i/>
                <w:sz w:val="16"/>
              </w:rPr>
              <w:t>Description</w:t>
            </w:r>
          </w:p>
        </w:tc>
        <w:tc>
          <w:tcPr>
            <w:tcW w:w="7584" w:type="dxa"/>
            <w:gridSpan w:val="3"/>
          </w:tcPr>
          <w:p w14:paraId="312D6B77" w14:textId="77777777" w:rsidR="002473FE" w:rsidRPr="00181B33" w:rsidRDefault="002473FE" w:rsidP="00EB4B96">
            <w:pPr>
              <w:pStyle w:val="Textkrper"/>
              <w:rPr>
                <w:sz w:val="16"/>
              </w:rPr>
            </w:pPr>
          </w:p>
        </w:tc>
      </w:tr>
      <w:tr w:rsidR="002473FE" w:rsidRPr="00181B33" w14:paraId="44D5CEED" w14:textId="77777777" w:rsidTr="00EB4B96">
        <w:tc>
          <w:tcPr>
            <w:tcW w:w="2268" w:type="dxa"/>
          </w:tcPr>
          <w:p w14:paraId="7CA91C47" w14:textId="77777777" w:rsidR="002473FE" w:rsidRPr="00181B33" w:rsidRDefault="002473FE" w:rsidP="00EB4B96">
            <w:r w:rsidRPr="00181B33">
              <w:rPr>
                <w:b/>
                <w:i/>
                <w:sz w:val="16"/>
              </w:rPr>
              <w:t>Length of variable</w:t>
            </w:r>
          </w:p>
        </w:tc>
        <w:tc>
          <w:tcPr>
            <w:tcW w:w="1943" w:type="dxa"/>
          </w:tcPr>
          <w:p w14:paraId="7EAEC4C1" w14:textId="77777777" w:rsidR="002473FE" w:rsidRPr="00181B33" w:rsidRDefault="002473FE" w:rsidP="00EB4B96">
            <w:pPr>
              <w:pStyle w:val="Textkrper"/>
              <w:rPr>
                <w:b/>
                <w:i/>
                <w:sz w:val="16"/>
              </w:rPr>
            </w:pPr>
            <w:r w:rsidRPr="00181B33">
              <w:rPr>
                <w:b/>
                <w:i/>
                <w:sz w:val="16"/>
              </w:rPr>
              <w:t>Minimum Value</w:t>
            </w:r>
          </w:p>
        </w:tc>
        <w:tc>
          <w:tcPr>
            <w:tcW w:w="2000" w:type="dxa"/>
          </w:tcPr>
          <w:p w14:paraId="11BF0EC9" w14:textId="77777777" w:rsidR="002473FE" w:rsidRPr="00181B33" w:rsidRDefault="002473FE" w:rsidP="00EB4B96">
            <w:pPr>
              <w:pStyle w:val="Textkrper"/>
              <w:rPr>
                <w:b/>
                <w:i/>
                <w:sz w:val="16"/>
              </w:rPr>
            </w:pPr>
            <w:r w:rsidRPr="00181B33">
              <w:rPr>
                <w:b/>
                <w:i/>
                <w:sz w:val="16"/>
              </w:rPr>
              <w:t>Maximum Value</w:t>
            </w:r>
          </w:p>
        </w:tc>
        <w:tc>
          <w:tcPr>
            <w:tcW w:w="3641" w:type="dxa"/>
          </w:tcPr>
          <w:p w14:paraId="69A6F36F" w14:textId="77777777" w:rsidR="002473FE" w:rsidRPr="00181B33" w:rsidRDefault="002473FE" w:rsidP="00EB4B96">
            <w:pPr>
              <w:pStyle w:val="Textkrper"/>
              <w:rPr>
                <w:b/>
                <w:i/>
                <w:sz w:val="16"/>
              </w:rPr>
            </w:pPr>
            <w:r w:rsidRPr="00181B33">
              <w:rPr>
                <w:b/>
                <w:i/>
                <w:sz w:val="16"/>
              </w:rPr>
              <w:t>Resolution/formula</w:t>
            </w:r>
          </w:p>
        </w:tc>
      </w:tr>
      <w:tr w:rsidR="002473FE" w:rsidRPr="00181B33" w14:paraId="49D78333" w14:textId="77777777" w:rsidTr="00EB4B96">
        <w:tc>
          <w:tcPr>
            <w:tcW w:w="2268" w:type="dxa"/>
          </w:tcPr>
          <w:p w14:paraId="59703FA0" w14:textId="77777777" w:rsidR="002473FE" w:rsidRPr="00181B33" w:rsidRDefault="002473FE" w:rsidP="00EB4B96">
            <w:pPr>
              <w:pStyle w:val="Textkrper"/>
              <w:rPr>
                <w:sz w:val="16"/>
              </w:rPr>
            </w:pPr>
            <w:r w:rsidRPr="00181B33">
              <w:rPr>
                <w:sz w:val="16"/>
              </w:rPr>
              <w:t>9 bits</w:t>
            </w:r>
          </w:p>
        </w:tc>
        <w:tc>
          <w:tcPr>
            <w:tcW w:w="1943" w:type="dxa"/>
          </w:tcPr>
          <w:p w14:paraId="4245BBAF" w14:textId="77777777" w:rsidR="002473FE" w:rsidRPr="00181B33" w:rsidRDefault="002473FE" w:rsidP="00EB4B96">
            <w:pPr>
              <w:pStyle w:val="Textkrper"/>
              <w:rPr>
                <w:sz w:val="16"/>
              </w:rPr>
            </w:pPr>
            <w:r w:rsidRPr="00181B33">
              <w:rPr>
                <w:sz w:val="16"/>
              </w:rPr>
              <w:t>-254</w:t>
            </w:r>
          </w:p>
        </w:tc>
        <w:tc>
          <w:tcPr>
            <w:tcW w:w="2000" w:type="dxa"/>
          </w:tcPr>
          <w:p w14:paraId="083E0B42" w14:textId="77777777" w:rsidR="002473FE" w:rsidRPr="00181B33" w:rsidRDefault="002473FE" w:rsidP="00EB4B96">
            <w:pPr>
              <w:pStyle w:val="Textkrper"/>
              <w:rPr>
                <w:sz w:val="16"/>
              </w:rPr>
            </w:pPr>
            <w:r w:rsidRPr="00181B33">
              <w:rPr>
                <w:sz w:val="16"/>
              </w:rPr>
              <w:t xml:space="preserve">254 </w:t>
            </w:r>
          </w:p>
        </w:tc>
        <w:tc>
          <w:tcPr>
            <w:tcW w:w="3641" w:type="dxa"/>
          </w:tcPr>
          <w:p w14:paraId="4F429EEB" w14:textId="77777777" w:rsidR="002473FE" w:rsidRPr="00181B33" w:rsidRDefault="002473FE" w:rsidP="00EB4B96">
            <w:pPr>
              <w:pStyle w:val="Textkrper"/>
              <w:rPr>
                <w:sz w:val="16"/>
              </w:rPr>
            </w:pPr>
            <w:r w:rsidRPr="00181B33">
              <w:rPr>
                <w:sz w:val="16"/>
              </w:rPr>
              <w:t>0.1 %</w:t>
            </w:r>
          </w:p>
        </w:tc>
      </w:tr>
    </w:tbl>
    <w:p w14:paraId="6BD10F98"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r>
      <w:r w:rsidRPr="00181B33">
        <w:rPr>
          <w:color w:val="000000"/>
        </w:rPr>
        <w:t>TRACK_DESC_DELETION_LOCATION_</w:t>
      </w:r>
      <w:r w:rsidRPr="00181B33">
        <w:t>ESTI</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507CD6B1" w14:textId="77777777" w:rsidTr="00EB4B96">
        <w:tc>
          <w:tcPr>
            <w:tcW w:w="2268" w:type="dxa"/>
          </w:tcPr>
          <w:p w14:paraId="4E5032C7" w14:textId="77777777" w:rsidR="002473FE" w:rsidRPr="00181B33" w:rsidRDefault="002473FE" w:rsidP="00EB4B96">
            <w:pPr>
              <w:pStyle w:val="Textkrper"/>
              <w:rPr>
                <w:b/>
                <w:i/>
                <w:sz w:val="16"/>
              </w:rPr>
            </w:pPr>
            <w:r w:rsidRPr="00181B33">
              <w:rPr>
                <w:b/>
                <w:i/>
                <w:sz w:val="16"/>
              </w:rPr>
              <w:t>Name</w:t>
            </w:r>
          </w:p>
        </w:tc>
        <w:tc>
          <w:tcPr>
            <w:tcW w:w="7584" w:type="dxa"/>
            <w:gridSpan w:val="3"/>
          </w:tcPr>
          <w:p w14:paraId="75B8E02B" w14:textId="77777777" w:rsidR="002473FE" w:rsidRPr="00181B33" w:rsidRDefault="002473FE" w:rsidP="00EB4B96">
            <w:pPr>
              <w:pStyle w:val="Textkrper"/>
              <w:rPr>
                <w:sz w:val="16"/>
              </w:rPr>
            </w:pPr>
            <w:r w:rsidRPr="00181B33">
              <w:rPr>
                <w:color w:val="000000"/>
                <w:sz w:val="16"/>
              </w:rPr>
              <w:t xml:space="preserve">Estimated distance to whom every track </w:t>
            </w:r>
            <w:r w:rsidRPr="00181B33">
              <w:rPr>
                <w:sz w:val="16"/>
              </w:rPr>
              <w:t>descriptions</w:t>
            </w:r>
            <w:r w:rsidRPr="00181B33">
              <w:rPr>
                <w:color w:val="000000"/>
                <w:sz w:val="16"/>
              </w:rPr>
              <w:t xml:space="preserve"> shall be truncated</w:t>
            </w:r>
          </w:p>
        </w:tc>
      </w:tr>
      <w:tr w:rsidR="002473FE" w:rsidRPr="00181B33" w14:paraId="17D389E7" w14:textId="77777777" w:rsidTr="00EB4B96">
        <w:tc>
          <w:tcPr>
            <w:tcW w:w="2268" w:type="dxa"/>
          </w:tcPr>
          <w:p w14:paraId="604534EB" w14:textId="77777777" w:rsidR="002473FE" w:rsidRPr="00181B33" w:rsidRDefault="002473FE" w:rsidP="00EB4B96">
            <w:pPr>
              <w:pStyle w:val="Textkrper"/>
              <w:rPr>
                <w:b/>
                <w:i/>
                <w:sz w:val="16"/>
              </w:rPr>
            </w:pPr>
            <w:r w:rsidRPr="00181B33">
              <w:rPr>
                <w:b/>
                <w:i/>
                <w:sz w:val="16"/>
              </w:rPr>
              <w:t>Description</w:t>
            </w:r>
          </w:p>
        </w:tc>
        <w:tc>
          <w:tcPr>
            <w:tcW w:w="7584" w:type="dxa"/>
            <w:gridSpan w:val="3"/>
          </w:tcPr>
          <w:p w14:paraId="5A0BF56F" w14:textId="77777777" w:rsidR="002473FE" w:rsidRPr="00181B33" w:rsidRDefault="002473FE" w:rsidP="00EB4B96">
            <w:pPr>
              <w:pStyle w:val="Textkrper"/>
              <w:rPr>
                <w:sz w:val="16"/>
              </w:rPr>
            </w:pPr>
          </w:p>
        </w:tc>
      </w:tr>
      <w:tr w:rsidR="002473FE" w:rsidRPr="00181B33" w14:paraId="0C861AFC" w14:textId="77777777" w:rsidTr="00EB4B96">
        <w:tc>
          <w:tcPr>
            <w:tcW w:w="2268" w:type="dxa"/>
          </w:tcPr>
          <w:p w14:paraId="295E2FF2" w14:textId="77777777" w:rsidR="002473FE" w:rsidRPr="00181B33" w:rsidRDefault="002473FE" w:rsidP="00EB4B96">
            <w:r w:rsidRPr="00181B33">
              <w:rPr>
                <w:b/>
                <w:i/>
                <w:sz w:val="16"/>
              </w:rPr>
              <w:t>Length of variable</w:t>
            </w:r>
          </w:p>
        </w:tc>
        <w:tc>
          <w:tcPr>
            <w:tcW w:w="1943" w:type="dxa"/>
          </w:tcPr>
          <w:p w14:paraId="1D622644" w14:textId="77777777" w:rsidR="002473FE" w:rsidRPr="00181B33" w:rsidRDefault="002473FE" w:rsidP="00EB4B96">
            <w:pPr>
              <w:pStyle w:val="Textkrper"/>
              <w:rPr>
                <w:b/>
                <w:i/>
                <w:sz w:val="16"/>
              </w:rPr>
            </w:pPr>
            <w:r w:rsidRPr="00181B33">
              <w:rPr>
                <w:b/>
                <w:i/>
                <w:sz w:val="16"/>
              </w:rPr>
              <w:t>Minimum Value</w:t>
            </w:r>
          </w:p>
        </w:tc>
        <w:tc>
          <w:tcPr>
            <w:tcW w:w="2000" w:type="dxa"/>
          </w:tcPr>
          <w:p w14:paraId="5962BFE4" w14:textId="77777777" w:rsidR="002473FE" w:rsidRPr="00181B33" w:rsidRDefault="002473FE" w:rsidP="00EB4B96">
            <w:pPr>
              <w:pStyle w:val="Textkrper"/>
              <w:rPr>
                <w:b/>
                <w:i/>
                <w:sz w:val="16"/>
              </w:rPr>
            </w:pPr>
            <w:r w:rsidRPr="00181B33">
              <w:rPr>
                <w:b/>
                <w:i/>
                <w:sz w:val="16"/>
              </w:rPr>
              <w:t>Maximum Value</w:t>
            </w:r>
          </w:p>
        </w:tc>
        <w:tc>
          <w:tcPr>
            <w:tcW w:w="3641" w:type="dxa"/>
          </w:tcPr>
          <w:p w14:paraId="3C6868B7" w14:textId="77777777" w:rsidR="002473FE" w:rsidRPr="00181B33" w:rsidRDefault="002473FE" w:rsidP="00EB4B96">
            <w:pPr>
              <w:pStyle w:val="Textkrper"/>
              <w:rPr>
                <w:b/>
                <w:i/>
                <w:sz w:val="16"/>
              </w:rPr>
            </w:pPr>
            <w:r w:rsidRPr="00181B33">
              <w:rPr>
                <w:b/>
                <w:i/>
                <w:sz w:val="16"/>
              </w:rPr>
              <w:t>Resolution/formula</w:t>
            </w:r>
          </w:p>
        </w:tc>
      </w:tr>
      <w:tr w:rsidR="002473FE" w:rsidRPr="00181B33" w14:paraId="41399A1C" w14:textId="77777777" w:rsidTr="00EB4B96">
        <w:tc>
          <w:tcPr>
            <w:tcW w:w="2268" w:type="dxa"/>
          </w:tcPr>
          <w:p w14:paraId="0FC5FB9C" w14:textId="77777777" w:rsidR="002473FE" w:rsidRPr="00181B33" w:rsidRDefault="002473FE" w:rsidP="00EB4B96">
            <w:pPr>
              <w:pStyle w:val="Textkrper"/>
              <w:rPr>
                <w:sz w:val="16"/>
              </w:rPr>
            </w:pPr>
            <w:r w:rsidRPr="00181B33">
              <w:rPr>
                <w:sz w:val="16"/>
              </w:rPr>
              <w:t>16 bits</w:t>
            </w:r>
          </w:p>
        </w:tc>
        <w:tc>
          <w:tcPr>
            <w:tcW w:w="1943" w:type="dxa"/>
          </w:tcPr>
          <w:p w14:paraId="39523CC8" w14:textId="77777777" w:rsidR="002473FE" w:rsidRPr="00181B33" w:rsidRDefault="002473FE" w:rsidP="00EB4B96">
            <w:pPr>
              <w:pStyle w:val="Textkrper"/>
              <w:rPr>
                <w:sz w:val="16"/>
              </w:rPr>
            </w:pPr>
            <w:r w:rsidRPr="00181B33">
              <w:rPr>
                <w:sz w:val="16"/>
              </w:rPr>
              <w:t>-327.680 km</w:t>
            </w:r>
          </w:p>
        </w:tc>
        <w:tc>
          <w:tcPr>
            <w:tcW w:w="2000" w:type="dxa"/>
          </w:tcPr>
          <w:p w14:paraId="22F28579" w14:textId="77777777" w:rsidR="002473FE" w:rsidRPr="00181B33" w:rsidRDefault="002473FE" w:rsidP="00EB4B96">
            <w:pPr>
              <w:pStyle w:val="Textkrper"/>
              <w:rPr>
                <w:sz w:val="16"/>
              </w:rPr>
            </w:pPr>
            <w:r w:rsidRPr="00181B33">
              <w:rPr>
                <w:sz w:val="16"/>
              </w:rPr>
              <w:t xml:space="preserve">327.670 km </w:t>
            </w:r>
          </w:p>
        </w:tc>
        <w:tc>
          <w:tcPr>
            <w:tcW w:w="3641" w:type="dxa"/>
          </w:tcPr>
          <w:p w14:paraId="4CF72B01" w14:textId="77777777" w:rsidR="002473FE" w:rsidRPr="00181B33" w:rsidRDefault="002473FE" w:rsidP="00EB4B96">
            <w:pPr>
              <w:pStyle w:val="Textkrper"/>
              <w:rPr>
                <w:sz w:val="16"/>
              </w:rPr>
            </w:pPr>
            <w:r w:rsidRPr="00181B33">
              <w:rPr>
                <w:sz w:val="16"/>
              </w:rPr>
              <w:t>10 cm, 1m or 10 m depending on Q_SCALE</w:t>
            </w:r>
          </w:p>
        </w:tc>
      </w:tr>
    </w:tbl>
    <w:p w14:paraId="59D9E85B"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r>
      <w:r w:rsidRPr="00181B33">
        <w:rPr>
          <w:color w:val="000000"/>
        </w:rPr>
        <w:t>TRACK_DESC_DELETION_LOCATION_</w:t>
      </w:r>
      <w:r w:rsidRPr="00181B33">
        <w:t>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2D33FF10" w14:textId="77777777" w:rsidTr="00EB4B96">
        <w:tc>
          <w:tcPr>
            <w:tcW w:w="2268" w:type="dxa"/>
          </w:tcPr>
          <w:p w14:paraId="17B3D024" w14:textId="77777777" w:rsidR="002473FE" w:rsidRPr="00181B33" w:rsidRDefault="002473FE" w:rsidP="00EB4B96">
            <w:pPr>
              <w:pStyle w:val="Textkrper"/>
              <w:rPr>
                <w:b/>
                <w:i/>
                <w:sz w:val="16"/>
              </w:rPr>
            </w:pPr>
            <w:r w:rsidRPr="00181B33">
              <w:rPr>
                <w:b/>
                <w:i/>
                <w:sz w:val="16"/>
              </w:rPr>
              <w:t>Name</w:t>
            </w:r>
          </w:p>
        </w:tc>
        <w:tc>
          <w:tcPr>
            <w:tcW w:w="7584" w:type="dxa"/>
            <w:gridSpan w:val="3"/>
          </w:tcPr>
          <w:p w14:paraId="6844A9D3" w14:textId="77777777" w:rsidR="002473FE" w:rsidRPr="00181B33" w:rsidRDefault="002473FE" w:rsidP="00EB4B96">
            <w:pPr>
              <w:pStyle w:val="Textkrper"/>
              <w:rPr>
                <w:sz w:val="16"/>
              </w:rPr>
            </w:pPr>
            <w:r w:rsidRPr="00181B33">
              <w:rPr>
                <w:color w:val="000000"/>
                <w:sz w:val="16"/>
              </w:rPr>
              <w:t xml:space="preserve">Maximum distance to whom every track </w:t>
            </w:r>
            <w:r w:rsidRPr="00181B33">
              <w:rPr>
                <w:sz w:val="16"/>
              </w:rPr>
              <w:t>descriptions</w:t>
            </w:r>
            <w:r w:rsidRPr="00181B33">
              <w:rPr>
                <w:color w:val="000000"/>
                <w:sz w:val="16"/>
              </w:rPr>
              <w:t xml:space="preserve"> shall be truncated</w:t>
            </w:r>
          </w:p>
        </w:tc>
      </w:tr>
      <w:tr w:rsidR="002473FE" w:rsidRPr="00181B33" w14:paraId="79A159E6" w14:textId="77777777" w:rsidTr="00EB4B96">
        <w:tc>
          <w:tcPr>
            <w:tcW w:w="2268" w:type="dxa"/>
          </w:tcPr>
          <w:p w14:paraId="3ECCC282" w14:textId="77777777" w:rsidR="002473FE" w:rsidRPr="00181B33" w:rsidRDefault="002473FE" w:rsidP="00EB4B96">
            <w:pPr>
              <w:pStyle w:val="Textkrper"/>
              <w:rPr>
                <w:b/>
                <w:i/>
                <w:sz w:val="16"/>
              </w:rPr>
            </w:pPr>
            <w:r w:rsidRPr="00181B33">
              <w:rPr>
                <w:b/>
                <w:i/>
                <w:sz w:val="16"/>
              </w:rPr>
              <w:t>Description</w:t>
            </w:r>
          </w:p>
        </w:tc>
        <w:tc>
          <w:tcPr>
            <w:tcW w:w="7584" w:type="dxa"/>
            <w:gridSpan w:val="3"/>
          </w:tcPr>
          <w:p w14:paraId="504EC9D2" w14:textId="77777777" w:rsidR="002473FE" w:rsidRPr="00181B33" w:rsidRDefault="002473FE" w:rsidP="00EB4B96">
            <w:pPr>
              <w:pStyle w:val="Textkrper"/>
              <w:rPr>
                <w:sz w:val="16"/>
              </w:rPr>
            </w:pPr>
          </w:p>
        </w:tc>
      </w:tr>
      <w:tr w:rsidR="002473FE" w:rsidRPr="00181B33" w14:paraId="0737D64D" w14:textId="77777777" w:rsidTr="00EB4B96">
        <w:tc>
          <w:tcPr>
            <w:tcW w:w="2268" w:type="dxa"/>
          </w:tcPr>
          <w:p w14:paraId="3E02B9E0" w14:textId="77777777" w:rsidR="002473FE" w:rsidRPr="00181B33" w:rsidRDefault="002473FE" w:rsidP="00EB4B96">
            <w:r w:rsidRPr="00181B33">
              <w:rPr>
                <w:b/>
                <w:i/>
                <w:sz w:val="16"/>
              </w:rPr>
              <w:t>Length of variable</w:t>
            </w:r>
          </w:p>
        </w:tc>
        <w:tc>
          <w:tcPr>
            <w:tcW w:w="1943" w:type="dxa"/>
          </w:tcPr>
          <w:p w14:paraId="09A1A0D1" w14:textId="77777777" w:rsidR="002473FE" w:rsidRPr="00181B33" w:rsidRDefault="002473FE" w:rsidP="00EB4B96">
            <w:pPr>
              <w:pStyle w:val="Textkrper"/>
              <w:rPr>
                <w:b/>
                <w:i/>
                <w:sz w:val="16"/>
              </w:rPr>
            </w:pPr>
            <w:r w:rsidRPr="00181B33">
              <w:rPr>
                <w:b/>
                <w:i/>
                <w:sz w:val="16"/>
              </w:rPr>
              <w:t>Minimum Value</w:t>
            </w:r>
          </w:p>
        </w:tc>
        <w:tc>
          <w:tcPr>
            <w:tcW w:w="2000" w:type="dxa"/>
          </w:tcPr>
          <w:p w14:paraId="18A32E9F" w14:textId="77777777" w:rsidR="002473FE" w:rsidRPr="00181B33" w:rsidRDefault="002473FE" w:rsidP="00EB4B96">
            <w:pPr>
              <w:pStyle w:val="Textkrper"/>
              <w:rPr>
                <w:b/>
                <w:i/>
                <w:sz w:val="16"/>
              </w:rPr>
            </w:pPr>
            <w:r w:rsidRPr="00181B33">
              <w:rPr>
                <w:b/>
                <w:i/>
                <w:sz w:val="16"/>
              </w:rPr>
              <w:t>Maximum Value</w:t>
            </w:r>
          </w:p>
        </w:tc>
        <w:tc>
          <w:tcPr>
            <w:tcW w:w="3641" w:type="dxa"/>
          </w:tcPr>
          <w:p w14:paraId="4740422F" w14:textId="77777777" w:rsidR="002473FE" w:rsidRPr="00181B33" w:rsidRDefault="002473FE" w:rsidP="00EB4B96">
            <w:pPr>
              <w:pStyle w:val="Textkrper"/>
              <w:rPr>
                <w:b/>
                <w:i/>
                <w:sz w:val="16"/>
              </w:rPr>
            </w:pPr>
            <w:r w:rsidRPr="00181B33">
              <w:rPr>
                <w:b/>
                <w:i/>
                <w:sz w:val="16"/>
              </w:rPr>
              <w:t>Resolution/formula</w:t>
            </w:r>
          </w:p>
        </w:tc>
      </w:tr>
      <w:tr w:rsidR="002473FE" w:rsidRPr="00181B33" w14:paraId="7AE51D65" w14:textId="77777777" w:rsidTr="00EB4B96">
        <w:tc>
          <w:tcPr>
            <w:tcW w:w="2268" w:type="dxa"/>
          </w:tcPr>
          <w:p w14:paraId="0424F78E" w14:textId="77777777" w:rsidR="002473FE" w:rsidRPr="00181B33" w:rsidRDefault="002473FE" w:rsidP="00EB4B96">
            <w:pPr>
              <w:pStyle w:val="Textkrper"/>
              <w:rPr>
                <w:sz w:val="16"/>
              </w:rPr>
            </w:pPr>
            <w:r w:rsidRPr="00181B33">
              <w:rPr>
                <w:sz w:val="16"/>
              </w:rPr>
              <w:t>16 bits</w:t>
            </w:r>
          </w:p>
        </w:tc>
        <w:tc>
          <w:tcPr>
            <w:tcW w:w="1943" w:type="dxa"/>
          </w:tcPr>
          <w:p w14:paraId="1939C32D" w14:textId="77777777" w:rsidR="002473FE" w:rsidRPr="00181B33" w:rsidRDefault="002473FE" w:rsidP="00EB4B96">
            <w:pPr>
              <w:pStyle w:val="Textkrper"/>
              <w:rPr>
                <w:sz w:val="16"/>
              </w:rPr>
            </w:pPr>
            <w:r w:rsidRPr="00181B33">
              <w:rPr>
                <w:sz w:val="16"/>
              </w:rPr>
              <w:t>-327.680 km</w:t>
            </w:r>
          </w:p>
        </w:tc>
        <w:tc>
          <w:tcPr>
            <w:tcW w:w="2000" w:type="dxa"/>
          </w:tcPr>
          <w:p w14:paraId="58015EDA" w14:textId="77777777" w:rsidR="002473FE" w:rsidRPr="00181B33" w:rsidRDefault="002473FE" w:rsidP="00EB4B96">
            <w:pPr>
              <w:pStyle w:val="Textkrper"/>
              <w:rPr>
                <w:sz w:val="16"/>
              </w:rPr>
            </w:pPr>
            <w:r w:rsidRPr="00181B33">
              <w:rPr>
                <w:sz w:val="16"/>
              </w:rPr>
              <w:t xml:space="preserve">327.670 km </w:t>
            </w:r>
          </w:p>
        </w:tc>
        <w:tc>
          <w:tcPr>
            <w:tcW w:w="3641" w:type="dxa"/>
          </w:tcPr>
          <w:p w14:paraId="47A0B24D" w14:textId="77777777" w:rsidR="002473FE" w:rsidRPr="00181B33" w:rsidRDefault="002473FE" w:rsidP="00EB4B96">
            <w:pPr>
              <w:pStyle w:val="Textkrper"/>
              <w:rPr>
                <w:sz w:val="16"/>
              </w:rPr>
            </w:pPr>
            <w:r w:rsidRPr="00181B33">
              <w:rPr>
                <w:sz w:val="16"/>
              </w:rPr>
              <w:t>10 cm, 1m or 10 m depending on Q_SCALE</w:t>
            </w:r>
          </w:p>
        </w:tc>
      </w:tr>
    </w:tbl>
    <w:p w14:paraId="42A59B56"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r>
      <w:r w:rsidRPr="00181B33">
        <w:rPr>
          <w:color w:val="000000"/>
        </w:rPr>
        <w:t>TRACK_DESC_DELETION_LOCATION_</w:t>
      </w:r>
      <w:r w:rsidRPr="00181B33">
        <w:t>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7F1F160A" w14:textId="77777777" w:rsidTr="00EB4B96">
        <w:tc>
          <w:tcPr>
            <w:tcW w:w="2268" w:type="dxa"/>
          </w:tcPr>
          <w:p w14:paraId="6644FE98" w14:textId="77777777" w:rsidR="002473FE" w:rsidRPr="00181B33" w:rsidRDefault="002473FE" w:rsidP="00EB4B96">
            <w:pPr>
              <w:pStyle w:val="Textkrper"/>
              <w:rPr>
                <w:b/>
                <w:i/>
                <w:sz w:val="16"/>
              </w:rPr>
            </w:pPr>
            <w:r w:rsidRPr="00181B33">
              <w:rPr>
                <w:b/>
                <w:i/>
                <w:sz w:val="16"/>
              </w:rPr>
              <w:t>Name</w:t>
            </w:r>
          </w:p>
        </w:tc>
        <w:tc>
          <w:tcPr>
            <w:tcW w:w="7584" w:type="dxa"/>
            <w:gridSpan w:val="3"/>
          </w:tcPr>
          <w:p w14:paraId="7FE7EA93" w14:textId="77777777" w:rsidR="002473FE" w:rsidRPr="00181B33" w:rsidRDefault="002473FE" w:rsidP="00EB4B96">
            <w:pPr>
              <w:pStyle w:val="Textkrper"/>
              <w:rPr>
                <w:sz w:val="16"/>
              </w:rPr>
            </w:pPr>
            <w:r w:rsidRPr="00181B33">
              <w:rPr>
                <w:color w:val="000000"/>
                <w:sz w:val="16"/>
              </w:rPr>
              <w:t xml:space="preserve">Minimum distance to whom every track </w:t>
            </w:r>
            <w:r w:rsidRPr="00181B33">
              <w:rPr>
                <w:sz w:val="16"/>
              </w:rPr>
              <w:t>descriptions</w:t>
            </w:r>
            <w:r w:rsidRPr="00181B33">
              <w:rPr>
                <w:color w:val="000000"/>
                <w:sz w:val="16"/>
              </w:rPr>
              <w:t xml:space="preserve"> shall be truncated</w:t>
            </w:r>
          </w:p>
        </w:tc>
      </w:tr>
      <w:tr w:rsidR="002473FE" w:rsidRPr="00181B33" w14:paraId="51CFCF0C" w14:textId="77777777" w:rsidTr="00EB4B96">
        <w:tc>
          <w:tcPr>
            <w:tcW w:w="2268" w:type="dxa"/>
          </w:tcPr>
          <w:p w14:paraId="669D7B96" w14:textId="77777777" w:rsidR="002473FE" w:rsidRPr="00181B33" w:rsidRDefault="002473FE" w:rsidP="00EB4B96">
            <w:pPr>
              <w:pStyle w:val="Textkrper"/>
              <w:rPr>
                <w:b/>
                <w:i/>
                <w:sz w:val="16"/>
              </w:rPr>
            </w:pPr>
            <w:r w:rsidRPr="00181B33">
              <w:rPr>
                <w:b/>
                <w:i/>
                <w:sz w:val="16"/>
              </w:rPr>
              <w:t>Description</w:t>
            </w:r>
          </w:p>
        </w:tc>
        <w:tc>
          <w:tcPr>
            <w:tcW w:w="7584" w:type="dxa"/>
            <w:gridSpan w:val="3"/>
          </w:tcPr>
          <w:p w14:paraId="429B105E" w14:textId="77777777" w:rsidR="002473FE" w:rsidRPr="00181B33" w:rsidRDefault="002473FE" w:rsidP="00EB4B96">
            <w:pPr>
              <w:pStyle w:val="Textkrper"/>
              <w:rPr>
                <w:sz w:val="16"/>
              </w:rPr>
            </w:pPr>
          </w:p>
        </w:tc>
      </w:tr>
      <w:tr w:rsidR="002473FE" w:rsidRPr="00181B33" w14:paraId="3EEF066C" w14:textId="77777777" w:rsidTr="00EB4B96">
        <w:tc>
          <w:tcPr>
            <w:tcW w:w="2268" w:type="dxa"/>
          </w:tcPr>
          <w:p w14:paraId="2C46E497" w14:textId="77777777" w:rsidR="002473FE" w:rsidRPr="00181B33" w:rsidRDefault="002473FE" w:rsidP="00EB4B96">
            <w:r w:rsidRPr="00181B33">
              <w:rPr>
                <w:b/>
                <w:i/>
                <w:sz w:val="16"/>
              </w:rPr>
              <w:t>Length of variable</w:t>
            </w:r>
          </w:p>
        </w:tc>
        <w:tc>
          <w:tcPr>
            <w:tcW w:w="1943" w:type="dxa"/>
          </w:tcPr>
          <w:p w14:paraId="36BC378B" w14:textId="77777777" w:rsidR="002473FE" w:rsidRPr="00181B33" w:rsidRDefault="002473FE" w:rsidP="00EB4B96">
            <w:pPr>
              <w:pStyle w:val="Textkrper"/>
              <w:rPr>
                <w:b/>
                <w:i/>
                <w:sz w:val="16"/>
              </w:rPr>
            </w:pPr>
            <w:r w:rsidRPr="00181B33">
              <w:rPr>
                <w:b/>
                <w:i/>
                <w:sz w:val="16"/>
              </w:rPr>
              <w:t>Minimum Value</w:t>
            </w:r>
          </w:p>
        </w:tc>
        <w:tc>
          <w:tcPr>
            <w:tcW w:w="2000" w:type="dxa"/>
          </w:tcPr>
          <w:p w14:paraId="6DAB9C4C" w14:textId="77777777" w:rsidR="002473FE" w:rsidRPr="00181B33" w:rsidRDefault="002473FE" w:rsidP="00EB4B96">
            <w:pPr>
              <w:pStyle w:val="Textkrper"/>
              <w:rPr>
                <w:b/>
                <w:i/>
                <w:sz w:val="16"/>
              </w:rPr>
            </w:pPr>
            <w:r w:rsidRPr="00181B33">
              <w:rPr>
                <w:b/>
                <w:i/>
                <w:sz w:val="16"/>
              </w:rPr>
              <w:t>Maximum Value</w:t>
            </w:r>
          </w:p>
        </w:tc>
        <w:tc>
          <w:tcPr>
            <w:tcW w:w="3641" w:type="dxa"/>
          </w:tcPr>
          <w:p w14:paraId="6B97F06A" w14:textId="77777777" w:rsidR="002473FE" w:rsidRPr="00181B33" w:rsidRDefault="002473FE" w:rsidP="00EB4B96">
            <w:pPr>
              <w:pStyle w:val="Textkrper"/>
              <w:rPr>
                <w:b/>
                <w:i/>
                <w:sz w:val="16"/>
              </w:rPr>
            </w:pPr>
            <w:r w:rsidRPr="00181B33">
              <w:rPr>
                <w:b/>
                <w:i/>
                <w:sz w:val="16"/>
              </w:rPr>
              <w:t>Resolution/formula</w:t>
            </w:r>
          </w:p>
        </w:tc>
      </w:tr>
      <w:tr w:rsidR="002473FE" w:rsidRPr="00181B33" w14:paraId="21CCBDFE" w14:textId="77777777" w:rsidTr="00EB4B96">
        <w:tc>
          <w:tcPr>
            <w:tcW w:w="2268" w:type="dxa"/>
          </w:tcPr>
          <w:p w14:paraId="72D63712" w14:textId="77777777" w:rsidR="002473FE" w:rsidRPr="00181B33" w:rsidRDefault="002473FE" w:rsidP="00EB4B96">
            <w:pPr>
              <w:pStyle w:val="Textkrper"/>
              <w:rPr>
                <w:sz w:val="16"/>
              </w:rPr>
            </w:pPr>
            <w:r w:rsidRPr="00181B33">
              <w:rPr>
                <w:sz w:val="16"/>
              </w:rPr>
              <w:t>16 bits</w:t>
            </w:r>
          </w:p>
        </w:tc>
        <w:tc>
          <w:tcPr>
            <w:tcW w:w="1943" w:type="dxa"/>
          </w:tcPr>
          <w:p w14:paraId="1F0BA594" w14:textId="77777777" w:rsidR="002473FE" w:rsidRPr="00181B33" w:rsidRDefault="002473FE" w:rsidP="00EB4B96">
            <w:pPr>
              <w:pStyle w:val="Textkrper"/>
              <w:rPr>
                <w:sz w:val="16"/>
              </w:rPr>
            </w:pPr>
            <w:r w:rsidRPr="00181B33">
              <w:rPr>
                <w:sz w:val="16"/>
              </w:rPr>
              <w:t>-327.680 km</w:t>
            </w:r>
          </w:p>
        </w:tc>
        <w:tc>
          <w:tcPr>
            <w:tcW w:w="2000" w:type="dxa"/>
          </w:tcPr>
          <w:p w14:paraId="1CDBD1F2" w14:textId="77777777" w:rsidR="002473FE" w:rsidRPr="00181B33" w:rsidRDefault="002473FE" w:rsidP="00EB4B96">
            <w:pPr>
              <w:pStyle w:val="Textkrper"/>
              <w:rPr>
                <w:sz w:val="16"/>
              </w:rPr>
            </w:pPr>
            <w:r w:rsidRPr="00181B33">
              <w:rPr>
                <w:sz w:val="16"/>
              </w:rPr>
              <w:t xml:space="preserve">327.670 km </w:t>
            </w:r>
          </w:p>
        </w:tc>
        <w:tc>
          <w:tcPr>
            <w:tcW w:w="3641" w:type="dxa"/>
          </w:tcPr>
          <w:p w14:paraId="3811E6B7" w14:textId="77777777" w:rsidR="002473FE" w:rsidRPr="00181B33" w:rsidRDefault="002473FE" w:rsidP="00EB4B96">
            <w:pPr>
              <w:pStyle w:val="Textkrper"/>
              <w:rPr>
                <w:sz w:val="16"/>
              </w:rPr>
            </w:pPr>
            <w:r w:rsidRPr="00181B33">
              <w:rPr>
                <w:sz w:val="16"/>
              </w:rPr>
              <w:t>10 cm, 1m or 10 m depending on Q_SCALE</w:t>
            </w:r>
          </w:p>
        </w:tc>
      </w:tr>
    </w:tbl>
    <w:p w14:paraId="46A18600"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D_TRACTION_MAX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4DFFEFAF" w14:textId="77777777" w:rsidTr="00EB4B96">
        <w:tc>
          <w:tcPr>
            <w:tcW w:w="2268" w:type="dxa"/>
          </w:tcPr>
          <w:p w14:paraId="3D9E87D7" w14:textId="77777777" w:rsidR="002473FE" w:rsidRPr="00181B33" w:rsidRDefault="002473FE" w:rsidP="00EB4B96">
            <w:pPr>
              <w:pStyle w:val="Textkrper"/>
              <w:rPr>
                <w:b/>
                <w:i/>
                <w:sz w:val="16"/>
              </w:rPr>
            </w:pPr>
            <w:r w:rsidRPr="00181B33">
              <w:rPr>
                <w:b/>
                <w:i/>
                <w:sz w:val="16"/>
              </w:rPr>
              <w:t>Name</w:t>
            </w:r>
          </w:p>
        </w:tc>
        <w:tc>
          <w:tcPr>
            <w:tcW w:w="7584" w:type="dxa"/>
            <w:gridSpan w:val="3"/>
          </w:tcPr>
          <w:p w14:paraId="05CE14C8" w14:textId="77777777" w:rsidR="002473FE" w:rsidRPr="00181B33" w:rsidRDefault="002473FE" w:rsidP="00EB4B96">
            <w:pPr>
              <w:pStyle w:val="Textkrper"/>
              <w:rPr>
                <w:sz w:val="16"/>
              </w:rPr>
            </w:pPr>
            <w:r w:rsidRPr="00181B33">
              <w:rPr>
                <w:sz w:val="16"/>
              </w:rPr>
              <w:t xml:space="preserve">Distance to the start location of the track condition change of traction power </w:t>
            </w:r>
          </w:p>
        </w:tc>
      </w:tr>
      <w:tr w:rsidR="002473FE" w:rsidRPr="00181B33" w14:paraId="40039B1F" w14:textId="77777777" w:rsidTr="00EB4B96">
        <w:tc>
          <w:tcPr>
            <w:tcW w:w="2268" w:type="dxa"/>
          </w:tcPr>
          <w:p w14:paraId="6E9ADACC" w14:textId="77777777" w:rsidR="002473FE" w:rsidRPr="00181B33" w:rsidRDefault="002473FE" w:rsidP="00EB4B96">
            <w:pPr>
              <w:pStyle w:val="Textkrper"/>
              <w:rPr>
                <w:b/>
                <w:i/>
                <w:sz w:val="16"/>
              </w:rPr>
            </w:pPr>
            <w:r w:rsidRPr="00181B33">
              <w:rPr>
                <w:b/>
                <w:i/>
                <w:sz w:val="16"/>
              </w:rPr>
              <w:t>Description</w:t>
            </w:r>
          </w:p>
        </w:tc>
        <w:tc>
          <w:tcPr>
            <w:tcW w:w="7584" w:type="dxa"/>
            <w:gridSpan w:val="3"/>
          </w:tcPr>
          <w:p w14:paraId="45C8B63A" w14:textId="77777777" w:rsidR="002473FE" w:rsidRPr="00181B33" w:rsidRDefault="002473FE" w:rsidP="00EB4B96">
            <w:pPr>
              <w:pStyle w:val="Textkrper"/>
              <w:rPr>
                <w:sz w:val="16"/>
              </w:rPr>
            </w:pPr>
          </w:p>
        </w:tc>
      </w:tr>
      <w:tr w:rsidR="002473FE" w:rsidRPr="00181B33" w14:paraId="3EA859ED" w14:textId="77777777" w:rsidTr="00EB4B96">
        <w:tc>
          <w:tcPr>
            <w:tcW w:w="2268" w:type="dxa"/>
          </w:tcPr>
          <w:p w14:paraId="6562DC1C" w14:textId="77777777" w:rsidR="002473FE" w:rsidRPr="00181B33" w:rsidRDefault="002473FE" w:rsidP="00EB4B96">
            <w:r w:rsidRPr="00181B33">
              <w:rPr>
                <w:b/>
                <w:i/>
                <w:sz w:val="16"/>
              </w:rPr>
              <w:t>Length of variable</w:t>
            </w:r>
          </w:p>
        </w:tc>
        <w:tc>
          <w:tcPr>
            <w:tcW w:w="1943" w:type="dxa"/>
          </w:tcPr>
          <w:p w14:paraId="1CA314F0" w14:textId="77777777" w:rsidR="002473FE" w:rsidRPr="00181B33" w:rsidRDefault="002473FE" w:rsidP="00EB4B96">
            <w:pPr>
              <w:pStyle w:val="Textkrper"/>
              <w:rPr>
                <w:b/>
                <w:i/>
                <w:sz w:val="16"/>
              </w:rPr>
            </w:pPr>
            <w:r w:rsidRPr="00181B33">
              <w:rPr>
                <w:b/>
                <w:i/>
                <w:sz w:val="16"/>
              </w:rPr>
              <w:t>Minimum Value</w:t>
            </w:r>
          </w:p>
        </w:tc>
        <w:tc>
          <w:tcPr>
            <w:tcW w:w="2000" w:type="dxa"/>
          </w:tcPr>
          <w:p w14:paraId="3766EAD8" w14:textId="77777777" w:rsidR="002473FE" w:rsidRPr="00181B33" w:rsidRDefault="002473FE" w:rsidP="00EB4B96">
            <w:pPr>
              <w:pStyle w:val="Textkrper"/>
              <w:rPr>
                <w:b/>
                <w:i/>
                <w:sz w:val="16"/>
              </w:rPr>
            </w:pPr>
            <w:r w:rsidRPr="00181B33">
              <w:rPr>
                <w:b/>
                <w:i/>
                <w:sz w:val="16"/>
              </w:rPr>
              <w:t>Maximum Value</w:t>
            </w:r>
          </w:p>
        </w:tc>
        <w:tc>
          <w:tcPr>
            <w:tcW w:w="3641" w:type="dxa"/>
          </w:tcPr>
          <w:p w14:paraId="024C2808" w14:textId="77777777" w:rsidR="002473FE" w:rsidRPr="00181B33" w:rsidRDefault="002473FE" w:rsidP="00EB4B96">
            <w:pPr>
              <w:pStyle w:val="Textkrper"/>
              <w:rPr>
                <w:b/>
                <w:i/>
                <w:sz w:val="16"/>
              </w:rPr>
            </w:pPr>
            <w:r w:rsidRPr="00181B33">
              <w:rPr>
                <w:b/>
                <w:i/>
                <w:sz w:val="16"/>
              </w:rPr>
              <w:t>Resolution/formula</w:t>
            </w:r>
          </w:p>
        </w:tc>
      </w:tr>
      <w:tr w:rsidR="002473FE" w:rsidRPr="00181B33" w14:paraId="386CF286" w14:textId="77777777" w:rsidTr="00EB4B96">
        <w:tc>
          <w:tcPr>
            <w:tcW w:w="2268" w:type="dxa"/>
          </w:tcPr>
          <w:p w14:paraId="5B8EBA95" w14:textId="77777777" w:rsidR="002473FE" w:rsidRPr="00181B33" w:rsidRDefault="002473FE" w:rsidP="00EB4B96">
            <w:pPr>
              <w:pStyle w:val="Textkrper"/>
              <w:rPr>
                <w:sz w:val="16"/>
              </w:rPr>
            </w:pPr>
            <w:bookmarkStart w:id="88" w:name="D_TRACTION"/>
            <w:r w:rsidRPr="00181B33">
              <w:rPr>
                <w:sz w:val="16"/>
              </w:rPr>
              <w:t xml:space="preserve">16 </w:t>
            </w:r>
            <w:bookmarkEnd w:id="88"/>
            <w:r w:rsidRPr="00181B33">
              <w:rPr>
                <w:sz w:val="16"/>
              </w:rPr>
              <w:t>bits</w:t>
            </w:r>
          </w:p>
        </w:tc>
        <w:tc>
          <w:tcPr>
            <w:tcW w:w="1943" w:type="dxa"/>
          </w:tcPr>
          <w:p w14:paraId="0D98BCAD" w14:textId="77777777" w:rsidR="002473FE" w:rsidRPr="00181B33" w:rsidRDefault="002473FE" w:rsidP="00EB4B96">
            <w:pPr>
              <w:pStyle w:val="Textkrper"/>
              <w:rPr>
                <w:sz w:val="16"/>
              </w:rPr>
            </w:pPr>
            <w:r w:rsidRPr="00181B33">
              <w:rPr>
                <w:sz w:val="16"/>
              </w:rPr>
              <w:t>-327.680 km</w:t>
            </w:r>
          </w:p>
        </w:tc>
        <w:tc>
          <w:tcPr>
            <w:tcW w:w="2000" w:type="dxa"/>
          </w:tcPr>
          <w:p w14:paraId="378AE475" w14:textId="77777777" w:rsidR="002473FE" w:rsidRPr="00181B33" w:rsidRDefault="002473FE" w:rsidP="00EB4B96">
            <w:pPr>
              <w:pStyle w:val="Textkrper"/>
              <w:rPr>
                <w:sz w:val="16"/>
              </w:rPr>
            </w:pPr>
            <w:r w:rsidRPr="00181B33">
              <w:rPr>
                <w:sz w:val="16"/>
              </w:rPr>
              <w:t xml:space="preserve">327.670 km </w:t>
            </w:r>
          </w:p>
        </w:tc>
        <w:tc>
          <w:tcPr>
            <w:tcW w:w="3641" w:type="dxa"/>
          </w:tcPr>
          <w:p w14:paraId="666B2B67" w14:textId="77777777" w:rsidR="002473FE" w:rsidRPr="00181B33" w:rsidRDefault="002473FE" w:rsidP="00EB4B96">
            <w:pPr>
              <w:pStyle w:val="Textkrper"/>
              <w:rPr>
                <w:sz w:val="16"/>
              </w:rPr>
            </w:pPr>
            <w:r w:rsidRPr="00181B33">
              <w:rPr>
                <w:sz w:val="16"/>
              </w:rPr>
              <w:t>10 cm, 1m or 10 m depending on Q_SCALE</w:t>
            </w:r>
          </w:p>
        </w:tc>
      </w:tr>
    </w:tbl>
    <w:p w14:paraId="46A0CBEE"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D_TRACTION_MIN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6803BC22" w14:textId="77777777" w:rsidTr="00EB4B96">
        <w:tc>
          <w:tcPr>
            <w:tcW w:w="2268" w:type="dxa"/>
          </w:tcPr>
          <w:p w14:paraId="21BC4DB8" w14:textId="77777777" w:rsidR="002473FE" w:rsidRPr="00181B33" w:rsidRDefault="002473FE" w:rsidP="00EB4B96">
            <w:pPr>
              <w:pStyle w:val="Textkrper"/>
              <w:rPr>
                <w:b/>
                <w:i/>
                <w:sz w:val="16"/>
              </w:rPr>
            </w:pPr>
            <w:r w:rsidRPr="00181B33">
              <w:rPr>
                <w:b/>
                <w:i/>
                <w:sz w:val="16"/>
              </w:rPr>
              <w:t>Name</w:t>
            </w:r>
          </w:p>
        </w:tc>
        <w:tc>
          <w:tcPr>
            <w:tcW w:w="7584" w:type="dxa"/>
            <w:gridSpan w:val="3"/>
          </w:tcPr>
          <w:p w14:paraId="4FFE40AB" w14:textId="77777777" w:rsidR="002473FE" w:rsidRPr="00181B33" w:rsidRDefault="002473FE" w:rsidP="00EB4B96">
            <w:pPr>
              <w:pStyle w:val="Textkrper"/>
              <w:rPr>
                <w:sz w:val="16"/>
              </w:rPr>
            </w:pPr>
            <w:r w:rsidRPr="00181B33">
              <w:rPr>
                <w:sz w:val="16"/>
              </w:rPr>
              <w:t xml:space="preserve">Distance to the end location of the track condition change of traction power </w:t>
            </w:r>
          </w:p>
        </w:tc>
      </w:tr>
      <w:tr w:rsidR="002473FE" w:rsidRPr="00181B33" w14:paraId="74EF236F" w14:textId="77777777" w:rsidTr="00EB4B96">
        <w:tc>
          <w:tcPr>
            <w:tcW w:w="2268" w:type="dxa"/>
          </w:tcPr>
          <w:p w14:paraId="72554049" w14:textId="77777777" w:rsidR="002473FE" w:rsidRPr="00181B33" w:rsidRDefault="002473FE" w:rsidP="00EB4B96">
            <w:pPr>
              <w:pStyle w:val="Textkrper"/>
              <w:rPr>
                <w:b/>
                <w:i/>
                <w:sz w:val="16"/>
              </w:rPr>
            </w:pPr>
            <w:r w:rsidRPr="00181B33">
              <w:rPr>
                <w:b/>
                <w:i/>
                <w:sz w:val="16"/>
              </w:rPr>
              <w:t>Description</w:t>
            </w:r>
          </w:p>
        </w:tc>
        <w:tc>
          <w:tcPr>
            <w:tcW w:w="7584" w:type="dxa"/>
            <w:gridSpan w:val="3"/>
          </w:tcPr>
          <w:p w14:paraId="4B902BDA" w14:textId="77777777" w:rsidR="002473FE" w:rsidRPr="00181B33" w:rsidRDefault="002473FE" w:rsidP="00EB4B96">
            <w:pPr>
              <w:pStyle w:val="Textkrper"/>
              <w:rPr>
                <w:sz w:val="16"/>
              </w:rPr>
            </w:pPr>
          </w:p>
        </w:tc>
      </w:tr>
      <w:tr w:rsidR="002473FE" w:rsidRPr="00181B33" w14:paraId="47BB7691" w14:textId="77777777" w:rsidTr="00EB4B96">
        <w:tc>
          <w:tcPr>
            <w:tcW w:w="2268" w:type="dxa"/>
          </w:tcPr>
          <w:p w14:paraId="152F3FFB" w14:textId="77777777" w:rsidR="002473FE" w:rsidRPr="00181B33" w:rsidRDefault="002473FE" w:rsidP="00EB4B96">
            <w:r w:rsidRPr="00181B33">
              <w:rPr>
                <w:b/>
                <w:i/>
                <w:sz w:val="16"/>
              </w:rPr>
              <w:t>Length of variable</w:t>
            </w:r>
          </w:p>
        </w:tc>
        <w:tc>
          <w:tcPr>
            <w:tcW w:w="1943" w:type="dxa"/>
          </w:tcPr>
          <w:p w14:paraId="50B62DF7" w14:textId="77777777" w:rsidR="002473FE" w:rsidRPr="00181B33" w:rsidRDefault="002473FE" w:rsidP="00EB4B96">
            <w:pPr>
              <w:pStyle w:val="Textkrper"/>
              <w:rPr>
                <w:b/>
                <w:i/>
                <w:sz w:val="16"/>
              </w:rPr>
            </w:pPr>
            <w:r w:rsidRPr="00181B33">
              <w:rPr>
                <w:b/>
                <w:i/>
                <w:sz w:val="16"/>
              </w:rPr>
              <w:t>Minimum Value</w:t>
            </w:r>
          </w:p>
        </w:tc>
        <w:tc>
          <w:tcPr>
            <w:tcW w:w="2000" w:type="dxa"/>
          </w:tcPr>
          <w:p w14:paraId="780E35E4" w14:textId="77777777" w:rsidR="002473FE" w:rsidRPr="00181B33" w:rsidRDefault="002473FE" w:rsidP="00EB4B96">
            <w:pPr>
              <w:pStyle w:val="Textkrper"/>
              <w:rPr>
                <w:b/>
                <w:i/>
                <w:sz w:val="16"/>
              </w:rPr>
            </w:pPr>
            <w:r w:rsidRPr="00181B33">
              <w:rPr>
                <w:b/>
                <w:i/>
                <w:sz w:val="16"/>
              </w:rPr>
              <w:t>Maximum Value</w:t>
            </w:r>
          </w:p>
        </w:tc>
        <w:tc>
          <w:tcPr>
            <w:tcW w:w="3641" w:type="dxa"/>
          </w:tcPr>
          <w:p w14:paraId="543671E0" w14:textId="77777777" w:rsidR="002473FE" w:rsidRPr="00181B33" w:rsidRDefault="002473FE" w:rsidP="00EB4B96">
            <w:pPr>
              <w:pStyle w:val="Textkrper"/>
              <w:rPr>
                <w:b/>
                <w:i/>
                <w:sz w:val="16"/>
              </w:rPr>
            </w:pPr>
            <w:r w:rsidRPr="00181B33">
              <w:rPr>
                <w:b/>
                <w:i/>
                <w:sz w:val="16"/>
              </w:rPr>
              <w:t>Resolution/formula</w:t>
            </w:r>
          </w:p>
        </w:tc>
      </w:tr>
      <w:tr w:rsidR="002473FE" w:rsidRPr="00181B33" w14:paraId="54114DDF" w14:textId="77777777" w:rsidTr="00EB4B96">
        <w:tc>
          <w:tcPr>
            <w:tcW w:w="2268" w:type="dxa"/>
          </w:tcPr>
          <w:p w14:paraId="7DC06A7E" w14:textId="77777777" w:rsidR="002473FE" w:rsidRPr="00181B33" w:rsidRDefault="002473FE" w:rsidP="00EB4B96">
            <w:pPr>
              <w:pStyle w:val="Textkrper"/>
              <w:rPr>
                <w:sz w:val="16"/>
              </w:rPr>
            </w:pPr>
            <w:r w:rsidRPr="00181B33">
              <w:rPr>
                <w:sz w:val="16"/>
              </w:rPr>
              <w:t>16 bits</w:t>
            </w:r>
          </w:p>
        </w:tc>
        <w:tc>
          <w:tcPr>
            <w:tcW w:w="1943" w:type="dxa"/>
          </w:tcPr>
          <w:p w14:paraId="59C27176" w14:textId="77777777" w:rsidR="002473FE" w:rsidRPr="00181B33" w:rsidRDefault="002473FE" w:rsidP="00EB4B96">
            <w:pPr>
              <w:pStyle w:val="Textkrper"/>
              <w:rPr>
                <w:sz w:val="16"/>
              </w:rPr>
            </w:pPr>
            <w:r w:rsidRPr="00181B33">
              <w:rPr>
                <w:sz w:val="16"/>
              </w:rPr>
              <w:t>-327.680 km</w:t>
            </w:r>
          </w:p>
        </w:tc>
        <w:tc>
          <w:tcPr>
            <w:tcW w:w="2000" w:type="dxa"/>
          </w:tcPr>
          <w:p w14:paraId="1387A84B" w14:textId="77777777" w:rsidR="002473FE" w:rsidRPr="00181B33" w:rsidRDefault="002473FE" w:rsidP="00EB4B96">
            <w:pPr>
              <w:pStyle w:val="Textkrper"/>
              <w:rPr>
                <w:sz w:val="16"/>
              </w:rPr>
            </w:pPr>
            <w:r w:rsidRPr="00181B33">
              <w:rPr>
                <w:sz w:val="16"/>
              </w:rPr>
              <w:t xml:space="preserve">327.670 km </w:t>
            </w:r>
          </w:p>
        </w:tc>
        <w:tc>
          <w:tcPr>
            <w:tcW w:w="3641" w:type="dxa"/>
          </w:tcPr>
          <w:p w14:paraId="564FF25A" w14:textId="77777777" w:rsidR="002473FE" w:rsidRPr="00181B33" w:rsidRDefault="002473FE" w:rsidP="00EB4B96">
            <w:pPr>
              <w:pStyle w:val="Textkrper"/>
              <w:rPr>
                <w:sz w:val="16"/>
              </w:rPr>
            </w:pPr>
            <w:r w:rsidRPr="00181B33">
              <w:rPr>
                <w:sz w:val="16"/>
              </w:rPr>
              <w:t>10 cm, 1m or 10 m depending on Q_SCALE</w:t>
            </w:r>
          </w:p>
        </w:tc>
      </w:tr>
    </w:tbl>
    <w:p w14:paraId="36E5426C"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LEVEL_CHANGE_ORIGIN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7CD6DD39" w14:textId="77777777" w:rsidTr="00EB4B96">
        <w:tc>
          <w:tcPr>
            <w:tcW w:w="2268" w:type="dxa"/>
          </w:tcPr>
          <w:p w14:paraId="1431FDFB"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5CE94A5E" w14:textId="77777777" w:rsidR="002473FE" w:rsidRPr="00181B33" w:rsidRDefault="002473FE" w:rsidP="00EB4B96">
            <w:r w:rsidRPr="00181B33">
              <w:rPr>
                <w:b/>
                <w:color w:val="000000"/>
                <w:sz w:val="16"/>
              </w:rPr>
              <w:t>Level change origin</w:t>
            </w:r>
          </w:p>
        </w:tc>
      </w:tr>
      <w:tr w:rsidR="002473FE" w:rsidRPr="00181B33" w14:paraId="78AAFBF4" w14:textId="77777777" w:rsidTr="00EB4B96">
        <w:tc>
          <w:tcPr>
            <w:tcW w:w="2268" w:type="dxa"/>
          </w:tcPr>
          <w:p w14:paraId="59F1D52F"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D8C411F" w14:textId="77777777" w:rsidR="002473FE" w:rsidRPr="00181B33" w:rsidRDefault="002473FE" w:rsidP="00EB4B96">
            <w:pPr>
              <w:pStyle w:val="Textkrper"/>
              <w:rPr>
                <w:color w:val="000000"/>
                <w:sz w:val="16"/>
              </w:rPr>
            </w:pPr>
            <w:r w:rsidRPr="00181B33">
              <w:rPr>
                <w:color w:val="000000"/>
                <w:sz w:val="16"/>
              </w:rPr>
              <w:t>Indicate the origin to which  the level is inhibitid for</w:t>
            </w:r>
          </w:p>
        </w:tc>
      </w:tr>
      <w:tr w:rsidR="002473FE" w:rsidRPr="00181B33" w14:paraId="2002426B" w14:textId="77777777" w:rsidTr="00EB4B96">
        <w:tc>
          <w:tcPr>
            <w:tcW w:w="2268" w:type="dxa"/>
          </w:tcPr>
          <w:p w14:paraId="5290BA99" w14:textId="77777777" w:rsidR="002473FE" w:rsidRPr="00181B33" w:rsidRDefault="002473FE" w:rsidP="00EB4B96">
            <w:r w:rsidRPr="00181B33">
              <w:rPr>
                <w:b/>
                <w:i/>
                <w:color w:val="000000"/>
                <w:sz w:val="16"/>
              </w:rPr>
              <w:t>Length of variable</w:t>
            </w:r>
          </w:p>
        </w:tc>
        <w:tc>
          <w:tcPr>
            <w:tcW w:w="1943" w:type="dxa"/>
          </w:tcPr>
          <w:p w14:paraId="15535C45" w14:textId="77777777" w:rsidR="002473FE" w:rsidRPr="00181B33" w:rsidRDefault="002473FE" w:rsidP="00EB4B96">
            <w:pPr>
              <w:pStyle w:val="Textkrper"/>
              <w:rPr>
                <w:b/>
                <w:i/>
                <w:color w:val="000000"/>
                <w:sz w:val="16"/>
              </w:rPr>
            </w:pPr>
            <w:r w:rsidRPr="00181B33">
              <w:rPr>
                <w:b/>
                <w:i/>
                <w:color w:val="000000"/>
                <w:sz w:val="16"/>
              </w:rPr>
              <w:t>Minimum Value</w:t>
            </w:r>
          </w:p>
        </w:tc>
        <w:tc>
          <w:tcPr>
            <w:tcW w:w="2000" w:type="dxa"/>
          </w:tcPr>
          <w:p w14:paraId="3A0790FE" w14:textId="77777777" w:rsidR="002473FE" w:rsidRPr="00181B33" w:rsidRDefault="002473FE" w:rsidP="00EB4B96">
            <w:pPr>
              <w:pStyle w:val="Textkrper"/>
              <w:rPr>
                <w:b/>
                <w:i/>
                <w:color w:val="000000"/>
                <w:sz w:val="16"/>
              </w:rPr>
            </w:pPr>
            <w:r w:rsidRPr="00181B33">
              <w:rPr>
                <w:b/>
                <w:i/>
                <w:color w:val="000000"/>
                <w:sz w:val="16"/>
              </w:rPr>
              <w:t>Maximum Value</w:t>
            </w:r>
          </w:p>
        </w:tc>
        <w:tc>
          <w:tcPr>
            <w:tcW w:w="3641" w:type="dxa"/>
          </w:tcPr>
          <w:p w14:paraId="4F52368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AD7DFC6" w14:textId="77777777" w:rsidTr="00EB4B96">
        <w:tc>
          <w:tcPr>
            <w:tcW w:w="2268" w:type="dxa"/>
          </w:tcPr>
          <w:p w14:paraId="11BABBE5" w14:textId="77777777" w:rsidR="002473FE" w:rsidRPr="00181B33" w:rsidRDefault="002473FE" w:rsidP="00EB4B96">
            <w:pPr>
              <w:pStyle w:val="Textkrper"/>
              <w:rPr>
                <w:color w:val="000000"/>
                <w:sz w:val="16"/>
              </w:rPr>
            </w:pPr>
            <w:r w:rsidRPr="00181B33">
              <w:rPr>
                <w:color w:val="000000"/>
                <w:sz w:val="16"/>
              </w:rPr>
              <w:lastRenderedPageBreak/>
              <w:t>2 bits</w:t>
            </w:r>
          </w:p>
        </w:tc>
        <w:tc>
          <w:tcPr>
            <w:tcW w:w="1943" w:type="dxa"/>
          </w:tcPr>
          <w:p w14:paraId="43C6FC6F" w14:textId="77777777" w:rsidR="002473FE" w:rsidRPr="00181B33" w:rsidRDefault="002473FE" w:rsidP="00EB4B96">
            <w:pPr>
              <w:pStyle w:val="Textkrper"/>
              <w:rPr>
                <w:color w:val="000000"/>
                <w:sz w:val="16"/>
              </w:rPr>
            </w:pPr>
            <w:r w:rsidRPr="00181B33">
              <w:rPr>
                <w:color w:val="000000"/>
                <w:sz w:val="16"/>
              </w:rPr>
              <w:t>0</w:t>
            </w:r>
          </w:p>
        </w:tc>
        <w:tc>
          <w:tcPr>
            <w:tcW w:w="2000" w:type="dxa"/>
          </w:tcPr>
          <w:p w14:paraId="43CF09A9" w14:textId="77777777" w:rsidR="002473FE" w:rsidRPr="00181B33" w:rsidRDefault="002473FE" w:rsidP="00EB4B96">
            <w:pPr>
              <w:pStyle w:val="Textkrper"/>
              <w:rPr>
                <w:color w:val="000000"/>
                <w:sz w:val="16"/>
              </w:rPr>
            </w:pPr>
            <w:r w:rsidRPr="00181B33">
              <w:rPr>
                <w:color w:val="000000"/>
                <w:sz w:val="16"/>
              </w:rPr>
              <w:t>2</w:t>
            </w:r>
          </w:p>
        </w:tc>
        <w:tc>
          <w:tcPr>
            <w:tcW w:w="3641" w:type="dxa"/>
          </w:tcPr>
          <w:p w14:paraId="78B28257" w14:textId="77777777" w:rsidR="002473FE" w:rsidRPr="00181B33" w:rsidRDefault="002473FE" w:rsidP="00EB4B96">
            <w:pPr>
              <w:pStyle w:val="Textkrper"/>
              <w:rPr>
                <w:color w:val="000000"/>
                <w:sz w:val="16"/>
              </w:rPr>
            </w:pPr>
            <w:r w:rsidRPr="00181B33">
              <w:rPr>
                <w:color w:val="000000"/>
                <w:sz w:val="16"/>
              </w:rPr>
              <w:t>0 = FOR_DRIVER</w:t>
            </w:r>
          </w:p>
          <w:p w14:paraId="733F3DA9" w14:textId="77777777" w:rsidR="002473FE" w:rsidRPr="00181B33" w:rsidRDefault="002473FE" w:rsidP="00EB4B96">
            <w:pPr>
              <w:pStyle w:val="Textkrper"/>
              <w:rPr>
                <w:color w:val="000000"/>
                <w:sz w:val="16"/>
              </w:rPr>
            </w:pPr>
            <w:r w:rsidRPr="00181B33">
              <w:rPr>
                <w:color w:val="000000"/>
                <w:sz w:val="16"/>
              </w:rPr>
              <w:t xml:space="preserve">1 = FOR_TRACKSIDE </w:t>
            </w:r>
          </w:p>
          <w:p w14:paraId="5C2D788D" w14:textId="77777777" w:rsidR="002473FE" w:rsidRPr="00181B33" w:rsidRDefault="002473FE" w:rsidP="00EB4B96">
            <w:pPr>
              <w:pStyle w:val="Textkrper"/>
              <w:rPr>
                <w:color w:val="000000"/>
                <w:sz w:val="16"/>
              </w:rPr>
            </w:pPr>
            <w:r w:rsidRPr="00181B33">
              <w:rPr>
                <w:color w:val="000000"/>
                <w:sz w:val="16"/>
              </w:rPr>
              <w:t>2 = FOR_DRIVER_AND_TRACKSIDE</w:t>
            </w:r>
          </w:p>
          <w:p w14:paraId="57769250" w14:textId="77777777" w:rsidR="002473FE" w:rsidRPr="00181B33" w:rsidRDefault="002473FE" w:rsidP="00EB4B96">
            <w:pPr>
              <w:pStyle w:val="Textkrper"/>
              <w:rPr>
                <w:color w:val="000000"/>
                <w:sz w:val="16"/>
              </w:rPr>
            </w:pPr>
            <w:r w:rsidRPr="00181B33">
              <w:rPr>
                <w:color w:val="000000"/>
                <w:sz w:val="16"/>
              </w:rPr>
              <w:t>3 = SPARE</w:t>
            </w:r>
          </w:p>
        </w:tc>
      </w:tr>
    </w:tbl>
    <w:p w14:paraId="46B0B188"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L_PACKET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5"/>
      </w:tblGrid>
      <w:tr w:rsidR="002473FE" w:rsidRPr="00181B33" w14:paraId="0949A7A6" w14:textId="77777777" w:rsidTr="00EB4B96">
        <w:tc>
          <w:tcPr>
            <w:tcW w:w="2268" w:type="dxa"/>
          </w:tcPr>
          <w:p w14:paraId="039778F7" w14:textId="77777777" w:rsidR="002473FE" w:rsidRPr="00181B33" w:rsidRDefault="002473FE" w:rsidP="00EB4B96">
            <w:pPr>
              <w:pStyle w:val="Textkrper"/>
              <w:rPr>
                <w:b/>
                <w:i/>
                <w:color w:val="000000"/>
                <w:sz w:val="16"/>
              </w:rPr>
            </w:pPr>
            <w:r w:rsidRPr="00181B33">
              <w:rPr>
                <w:b/>
                <w:i/>
                <w:color w:val="000000"/>
                <w:sz w:val="16"/>
              </w:rPr>
              <w:t>Name</w:t>
            </w:r>
          </w:p>
        </w:tc>
        <w:tc>
          <w:tcPr>
            <w:tcW w:w="7585" w:type="dxa"/>
            <w:gridSpan w:val="3"/>
          </w:tcPr>
          <w:p w14:paraId="650844F0" w14:textId="77777777" w:rsidR="002473FE" w:rsidRPr="00181B33" w:rsidRDefault="002473FE" w:rsidP="00EB4B96">
            <w:r w:rsidRPr="00181B33">
              <w:rPr>
                <w:color w:val="000000"/>
                <w:sz w:val="16"/>
              </w:rPr>
              <w:t xml:space="preserve">Packet </w:t>
            </w:r>
            <w:r w:rsidRPr="00181B33">
              <w:rPr>
                <w:b/>
                <w:color w:val="000000"/>
                <w:sz w:val="16"/>
              </w:rPr>
              <w:t>length</w:t>
            </w:r>
          </w:p>
        </w:tc>
      </w:tr>
      <w:tr w:rsidR="002473FE" w:rsidRPr="00181B33" w14:paraId="61080A6A" w14:textId="77777777" w:rsidTr="00EB4B96">
        <w:tc>
          <w:tcPr>
            <w:tcW w:w="2268" w:type="dxa"/>
          </w:tcPr>
          <w:p w14:paraId="69B13377" w14:textId="77777777" w:rsidR="002473FE" w:rsidRPr="00181B33" w:rsidRDefault="002473FE" w:rsidP="00EB4B96">
            <w:pPr>
              <w:pStyle w:val="Textkrper"/>
              <w:rPr>
                <w:b/>
                <w:i/>
                <w:color w:val="000000"/>
                <w:sz w:val="16"/>
              </w:rPr>
            </w:pPr>
            <w:r w:rsidRPr="00181B33">
              <w:rPr>
                <w:b/>
                <w:i/>
                <w:color w:val="000000"/>
                <w:sz w:val="16"/>
              </w:rPr>
              <w:t>Description</w:t>
            </w:r>
          </w:p>
        </w:tc>
        <w:tc>
          <w:tcPr>
            <w:tcW w:w="7585" w:type="dxa"/>
            <w:gridSpan w:val="3"/>
          </w:tcPr>
          <w:p w14:paraId="4E1043DB" w14:textId="77777777" w:rsidR="002473FE" w:rsidRPr="00181B33" w:rsidRDefault="002473FE" w:rsidP="00EB4B96">
            <w:r w:rsidRPr="00181B33">
              <w:rPr>
                <w:color w:val="000000"/>
                <w:sz w:val="16"/>
              </w:rPr>
              <w:t xml:space="preserve">L_PACKET indicates the </w:t>
            </w:r>
            <w:r w:rsidRPr="00181B33">
              <w:rPr>
                <w:b/>
                <w:color w:val="000000"/>
                <w:sz w:val="16"/>
              </w:rPr>
              <w:t>length</w:t>
            </w:r>
            <w:r w:rsidRPr="00181B33">
              <w:rPr>
                <w:color w:val="000000"/>
                <w:sz w:val="16"/>
              </w:rPr>
              <w:t xml:space="preserve"> of the packet in bits, including all bits of the packet header</w:t>
            </w:r>
          </w:p>
        </w:tc>
      </w:tr>
      <w:tr w:rsidR="002473FE" w:rsidRPr="00181B33" w14:paraId="5D9B0C6C" w14:textId="77777777" w:rsidTr="00EB4B96">
        <w:tc>
          <w:tcPr>
            <w:tcW w:w="2268" w:type="dxa"/>
          </w:tcPr>
          <w:p w14:paraId="0C8466E4" w14:textId="77777777" w:rsidR="002473FE" w:rsidRPr="00181B33" w:rsidRDefault="002473FE" w:rsidP="00EB4B96">
            <w:r w:rsidRPr="00181B33">
              <w:rPr>
                <w:b/>
                <w:i/>
                <w:color w:val="000000"/>
                <w:sz w:val="16"/>
              </w:rPr>
              <w:t>Length of variable</w:t>
            </w:r>
          </w:p>
        </w:tc>
        <w:tc>
          <w:tcPr>
            <w:tcW w:w="1914" w:type="dxa"/>
          </w:tcPr>
          <w:p w14:paraId="4E6BFF43"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202C7D4A" w14:textId="77777777" w:rsidR="002473FE" w:rsidRPr="00181B33" w:rsidRDefault="002473FE" w:rsidP="00EB4B96">
            <w:pPr>
              <w:pStyle w:val="Textkrper"/>
              <w:rPr>
                <w:b/>
                <w:i/>
                <w:color w:val="000000"/>
                <w:sz w:val="16"/>
              </w:rPr>
            </w:pPr>
            <w:r w:rsidRPr="00181B33">
              <w:rPr>
                <w:b/>
                <w:i/>
                <w:color w:val="000000"/>
                <w:sz w:val="16"/>
              </w:rPr>
              <w:t>Maximum Value</w:t>
            </w:r>
          </w:p>
        </w:tc>
        <w:tc>
          <w:tcPr>
            <w:tcW w:w="3615" w:type="dxa"/>
          </w:tcPr>
          <w:p w14:paraId="65CF527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C394C54" w14:textId="77777777" w:rsidTr="00EB4B96">
        <w:tc>
          <w:tcPr>
            <w:tcW w:w="2268" w:type="dxa"/>
          </w:tcPr>
          <w:p w14:paraId="203874BC" w14:textId="77777777" w:rsidR="002473FE" w:rsidRPr="00181B33" w:rsidRDefault="002473FE" w:rsidP="00EB4B96">
            <w:pPr>
              <w:pStyle w:val="Textkrper"/>
              <w:rPr>
                <w:color w:val="000000"/>
                <w:sz w:val="16"/>
              </w:rPr>
            </w:pPr>
            <w:bookmarkStart w:id="89" w:name="_Hlt457642225"/>
            <w:bookmarkEnd w:id="89"/>
            <w:r w:rsidRPr="00181B33">
              <w:rPr>
                <w:color w:val="000000"/>
                <w:sz w:val="16"/>
              </w:rPr>
              <w:t>13</w:t>
            </w:r>
          </w:p>
        </w:tc>
        <w:tc>
          <w:tcPr>
            <w:tcW w:w="1914" w:type="dxa"/>
          </w:tcPr>
          <w:p w14:paraId="30E3208C" w14:textId="77777777" w:rsidR="002473FE" w:rsidRPr="00181B33" w:rsidRDefault="002473FE" w:rsidP="00EB4B96">
            <w:pPr>
              <w:pStyle w:val="Textkrper"/>
              <w:rPr>
                <w:color w:val="000000"/>
                <w:sz w:val="16"/>
              </w:rPr>
            </w:pPr>
            <w:r w:rsidRPr="00181B33">
              <w:rPr>
                <w:color w:val="000000"/>
                <w:sz w:val="16"/>
              </w:rPr>
              <w:t>0</w:t>
            </w:r>
          </w:p>
        </w:tc>
        <w:tc>
          <w:tcPr>
            <w:tcW w:w="2056" w:type="dxa"/>
          </w:tcPr>
          <w:p w14:paraId="146462F2" w14:textId="77777777" w:rsidR="002473FE" w:rsidRPr="00181B33" w:rsidRDefault="002473FE" w:rsidP="00EB4B96">
            <w:pPr>
              <w:pStyle w:val="Textkrper"/>
              <w:rPr>
                <w:color w:val="000000"/>
                <w:sz w:val="16"/>
              </w:rPr>
            </w:pPr>
            <w:r w:rsidRPr="00181B33">
              <w:rPr>
                <w:color w:val="000000"/>
                <w:sz w:val="16"/>
              </w:rPr>
              <w:t>8191</w:t>
            </w:r>
          </w:p>
        </w:tc>
        <w:tc>
          <w:tcPr>
            <w:tcW w:w="3615" w:type="dxa"/>
          </w:tcPr>
          <w:p w14:paraId="6A348759" w14:textId="77777777" w:rsidR="002473FE" w:rsidRPr="00181B33" w:rsidRDefault="002473FE" w:rsidP="00EB4B96">
            <w:pPr>
              <w:pStyle w:val="Textkrper"/>
              <w:rPr>
                <w:color w:val="000000"/>
                <w:sz w:val="16"/>
              </w:rPr>
            </w:pPr>
            <w:r w:rsidRPr="00181B33">
              <w:rPr>
                <w:color w:val="000000"/>
                <w:sz w:val="16"/>
              </w:rPr>
              <w:t>1 bit</w:t>
            </w:r>
          </w:p>
        </w:tc>
      </w:tr>
      <w:tr w:rsidR="002473FE" w:rsidRPr="00181B33" w14:paraId="09836304" w14:textId="77777777" w:rsidTr="00EB4B96">
        <w:trPr>
          <w:cantSplit/>
        </w:trPr>
        <w:tc>
          <w:tcPr>
            <w:tcW w:w="2268" w:type="dxa"/>
          </w:tcPr>
          <w:p w14:paraId="3D321B0B"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46443775" w14:textId="77777777" w:rsidR="002473FE" w:rsidRPr="00181B33" w:rsidRDefault="002473FE" w:rsidP="00EB4B96">
            <w:pPr>
              <w:pStyle w:val="Textkrper"/>
              <w:rPr>
                <w:color w:val="000000"/>
                <w:sz w:val="16"/>
              </w:rPr>
            </w:pPr>
          </w:p>
        </w:tc>
        <w:tc>
          <w:tcPr>
            <w:tcW w:w="5671" w:type="dxa"/>
            <w:gridSpan w:val="2"/>
          </w:tcPr>
          <w:p w14:paraId="421061C4" w14:textId="77777777" w:rsidR="002473FE" w:rsidRPr="00181B33" w:rsidRDefault="002473FE" w:rsidP="00EB4B96">
            <w:pPr>
              <w:pStyle w:val="Textkrper"/>
              <w:rPr>
                <w:color w:val="000000"/>
                <w:sz w:val="16"/>
              </w:rPr>
            </w:pPr>
          </w:p>
        </w:tc>
      </w:tr>
    </w:tbl>
    <w:p w14:paraId="107A3685"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L_TRACKCOND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04706AF5" w14:textId="77777777" w:rsidTr="00EB4B96">
        <w:tc>
          <w:tcPr>
            <w:tcW w:w="2268" w:type="dxa"/>
          </w:tcPr>
          <w:p w14:paraId="3B8A4A48"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43508E50" w14:textId="77777777" w:rsidR="002473FE" w:rsidRPr="00181B33" w:rsidRDefault="002473FE" w:rsidP="00EB4B96">
            <w:r w:rsidRPr="00181B33">
              <w:rPr>
                <w:b/>
                <w:color w:val="000000"/>
                <w:sz w:val="16"/>
              </w:rPr>
              <w:t>Length</w:t>
            </w:r>
            <w:r w:rsidRPr="00181B33">
              <w:rPr>
                <w:color w:val="000000"/>
                <w:sz w:val="16"/>
              </w:rPr>
              <w:t xml:space="preserve"> for which the defined track condition is valid </w:t>
            </w:r>
          </w:p>
        </w:tc>
      </w:tr>
      <w:tr w:rsidR="002473FE" w:rsidRPr="00181B33" w14:paraId="0218AED8" w14:textId="77777777" w:rsidTr="00EB4B96">
        <w:tc>
          <w:tcPr>
            <w:tcW w:w="2268" w:type="dxa"/>
          </w:tcPr>
          <w:p w14:paraId="67C3EEF3"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62B2D816" w14:textId="77777777" w:rsidR="002473FE" w:rsidRPr="00181B33" w:rsidRDefault="002473FE" w:rsidP="00EB4B96">
            <w:pPr>
              <w:pStyle w:val="Textkrper"/>
              <w:rPr>
                <w:color w:val="000000"/>
                <w:sz w:val="16"/>
              </w:rPr>
            </w:pPr>
          </w:p>
        </w:tc>
      </w:tr>
      <w:tr w:rsidR="002473FE" w:rsidRPr="00181B33" w14:paraId="2128EE35" w14:textId="77777777" w:rsidTr="00EB4B96">
        <w:tc>
          <w:tcPr>
            <w:tcW w:w="2268" w:type="dxa"/>
          </w:tcPr>
          <w:p w14:paraId="07F848B3" w14:textId="77777777" w:rsidR="002473FE" w:rsidRPr="00181B33" w:rsidRDefault="002473FE" w:rsidP="00EB4B96">
            <w:r w:rsidRPr="00181B33">
              <w:rPr>
                <w:b/>
                <w:i/>
                <w:color w:val="000000"/>
                <w:sz w:val="16"/>
              </w:rPr>
              <w:t>Length of variable</w:t>
            </w:r>
          </w:p>
        </w:tc>
        <w:tc>
          <w:tcPr>
            <w:tcW w:w="1943" w:type="dxa"/>
          </w:tcPr>
          <w:p w14:paraId="5B099F4B" w14:textId="77777777" w:rsidR="002473FE" w:rsidRPr="00181B33" w:rsidRDefault="002473FE" w:rsidP="00EB4B96">
            <w:pPr>
              <w:pStyle w:val="Textkrper"/>
              <w:rPr>
                <w:b/>
                <w:i/>
                <w:color w:val="000000"/>
                <w:sz w:val="16"/>
              </w:rPr>
            </w:pPr>
            <w:r w:rsidRPr="00181B33">
              <w:rPr>
                <w:b/>
                <w:i/>
                <w:color w:val="000000"/>
                <w:sz w:val="16"/>
              </w:rPr>
              <w:t>Minimum Value</w:t>
            </w:r>
          </w:p>
        </w:tc>
        <w:tc>
          <w:tcPr>
            <w:tcW w:w="2000" w:type="dxa"/>
          </w:tcPr>
          <w:p w14:paraId="1B30EDC9" w14:textId="77777777" w:rsidR="002473FE" w:rsidRPr="00181B33" w:rsidRDefault="002473FE" w:rsidP="00EB4B96">
            <w:pPr>
              <w:pStyle w:val="Textkrper"/>
              <w:rPr>
                <w:b/>
                <w:i/>
                <w:color w:val="000000"/>
                <w:sz w:val="16"/>
              </w:rPr>
            </w:pPr>
            <w:r w:rsidRPr="00181B33">
              <w:rPr>
                <w:b/>
                <w:i/>
                <w:color w:val="000000"/>
                <w:sz w:val="16"/>
              </w:rPr>
              <w:t>Maximum Value</w:t>
            </w:r>
          </w:p>
        </w:tc>
        <w:tc>
          <w:tcPr>
            <w:tcW w:w="3641" w:type="dxa"/>
          </w:tcPr>
          <w:p w14:paraId="3F1EF1A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ECFC450" w14:textId="77777777" w:rsidTr="00EB4B96">
        <w:tc>
          <w:tcPr>
            <w:tcW w:w="2268" w:type="dxa"/>
          </w:tcPr>
          <w:p w14:paraId="3A4721A0" w14:textId="77777777" w:rsidR="002473FE" w:rsidRPr="00181B33" w:rsidRDefault="002473FE" w:rsidP="00EB4B96">
            <w:pPr>
              <w:pStyle w:val="Textkrper"/>
              <w:rPr>
                <w:color w:val="000000"/>
                <w:sz w:val="16"/>
              </w:rPr>
            </w:pPr>
            <w:bookmarkStart w:id="90" w:name="L_TRACKCOND"/>
            <w:r w:rsidRPr="00181B33">
              <w:rPr>
                <w:color w:val="000000"/>
                <w:sz w:val="16"/>
              </w:rPr>
              <w:t xml:space="preserve">16 </w:t>
            </w:r>
            <w:bookmarkEnd w:id="90"/>
            <w:r w:rsidRPr="00181B33">
              <w:rPr>
                <w:color w:val="000000"/>
                <w:sz w:val="16"/>
              </w:rPr>
              <w:t>bits</w:t>
            </w:r>
          </w:p>
        </w:tc>
        <w:tc>
          <w:tcPr>
            <w:tcW w:w="1943" w:type="dxa"/>
          </w:tcPr>
          <w:p w14:paraId="55E1BDB5" w14:textId="77777777" w:rsidR="002473FE" w:rsidRPr="00181B33" w:rsidRDefault="002473FE" w:rsidP="00EB4B96">
            <w:pPr>
              <w:pStyle w:val="Textkrper"/>
              <w:rPr>
                <w:color w:val="000000"/>
                <w:sz w:val="16"/>
              </w:rPr>
            </w:pPr>
            <w:r w:rsidRPr="00181B33">
              <w:rPr>
                <w:color w:val="000000"/>
                <w:sz w:val="16"/>
              </w:rPr>
              <w:t>-327.680 km</w:t>
            </w:r>
          </w:p>
        </w:tc>
        <w:tc>
          <w:tcPr>
            <w:tcW w:w="2000" w:type="dxa"/>
          </w:tcPr>
          <w:p w14:paraId="5037A6A3" w14:textId="77777777" w:rsidR="002473FE" w:rsidRPr="00181B33" w:rsidRDefault="002473FE" w:rsidP="00EB4B96">
            <w:pPr>
              <w:pStyle w:val="Textkrper"/>
              <w:rPr>
                <w:color w:val="000000"/>
                <w:sz w:val="16"/>
              </w:rPr>
            </w:pPr>
            <w:r w:rsidRPr="00181B33">
              <w:rPr>
                <w:color w:val="000000"/>
                <w:sz w:val="16"/>
              </w:rPr>
              <w:t xml:space="preserve">327.670 km </w:t>
            </w:r>
          </w:p>
        </w:tc>
        <w:tc>
          <w:tcPr>
            <w:tcW w:w="3641" w:type="dxa"/>
          </w:tcPr>
          <w:p w14:paraId="0200ABE9" w14:textId="77777777" w:rsidR="002473FE" w:rsidRPr="00181B33" w:rsidRDefault="002473FE" w:rsidP="00EB4B96">
            <w:pPr>
              <w:pStyle w:val="Textkrper"/>
              <w:rPr>
                <w:color w:val="000000"/>
                <w:sz w:val="16"/>
              </w:rPr>
            </w:pPr>
            <w:r w:rsidRPr="00181B33">
              <w:rPr>
                <w:color w:val="000000"/>
                <w:sz w:val="16"/>
              </w:rPr>
              <w:t>10 cm, 1m or 10 m depending on Q_SCALE</w:t>
            </w:r>
          </w:p>
        </w:tc>
      </w:tr>
    </w:tbl>
    <w:p w14:paraId="33AB1386"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M_TRACKCOND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716D57C0" w14:textId="77777777" w:rsidTr="00EB4B96">
        <w:tc>
          <w:tcPr>
            <w:tcW w:w="2268" w:type="dxa"/>
          </w:tcPr>
          <w:p w14:paraId="4518B9CC"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609C90D6" w14:textId="77777777" w:rsidR="002473FE" w:rsidRPr="00181B33" w:rsidRDefault="002473FE" w:rsidP="00EB4B96">
            <w:pPr>
              <w:pStyle w:val="Textkrper"/>
              <w:rPr>
                <w:color w:val="000000"/>
                <w:sz w:val="16"/>
              </w:rPr>
            </w:pPr>
            <w:r w:rsidRPr="00181B33">
              <w:rPr>
                <w:color w:val="000000"/>
                <w:sz w:val="16"/>
              </w:rPr>
              <w:t>Type of track condition</w:t>
            </w:r>
          </w:p>
        </w:tc>
      </w:tr>
      <w:tr w:rsidR="002473FE" w:rsidRPr="00181B33" w14:paraId="53C6597E" w14:textId="77777777" w:rsidTr="00EB4B96">
        <w:tc>
          <w:tcPr>
            <w:tcW w:w="2268" w:type="dxa"/>
          </w:tcPr>
          <w:p w14:paraId="0ACC642E"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5E2BDCE6" w14:textId="77777777" w:rsidR="002473FE" w:rsidRPr="00181B33" w:rsidRDefault="002473FE" w:rsidP="00EB4B96">
            <w:pPr>
              <w:pStyle w:val="Textkrper"/>
              <w:rPr>
                <w:color w:val="000000"/>
                <w:sz w:val="16"/>
              </w:rPr>
            </w:pPr>
          </w:p>
        </w:tc>
      </w:tr>
      <w:tr w:rsidR="002473FE" w:rsidRPr="00181B33" w14:paraId="6E6AF96C" w14:textId="77777777" w:rsidTr="00EB4B96">
        <w:tc>
          <w:tcPr>
            <w:tcW w:w="2268" w:type="dxa"/>
          </w:tcPr>
          <w:p w14:paraId="7B640CDD" w14:textId="77777777" w:rsidR="002473FE" w:rsidRPr="00181B33" w:rsidRDefault="002473FE" w:rsidP="00EB4B96">
            <w:r w:rsidRPr="00181B33">
              <w:rPr>
                <w:b/>
                <w:i/>
                <w:color w:val="000000"/>
                <w:sz w:val="16"/>
              </w:rPr>
              <w:t>Length of variable</w:t>
            </w:r>
          </w:p>
        </w:tc>
        <w:tc>
          <w:tcPr>
            <w:tcW w:w="1943" w:type="dxa"/>
          </w:tcPr>
          <w:p w14:paraId="484E6F2C" w14:textId="77777777" w:rsidR="002473FE" w:rsidRPr="00181B33" w:rsidRDefault="002473FE" w:rsidP="00EB4B96">
            <w:pPr>
              <w:pStyle w:val="Textkrper"/>
              <w:rPr>
                <w:b/>
                <w:i/>
                <w:color w:val="000000"/>
                <w:sz w:val="16"/>
              </w:rPr>
            </w:pPr>
            <w:r w:rsidRPr="00181B33">
              <w:rPr>
                <w:b/>
                <w:i/>
                <w:color w:val="000000"/>
                <w:sz w:val="16"/>
              </w:rPr>
              <w:t>Minimum Value</w:t>
            </w:r>
          </w:p>
        </w:tc>
        <w:tc>
          <w:tcPr>
            <w:tcW w:w="2000" w:type="dxa"/>
          </w:tcPr>
          <w:p w14:paraId="040BD29D" w14:textId="77777777" w:rsidR="002473FE" w:rsidRPr="00181B33" w:rsidRDefault="002473FE" w:rsidP="00EB4B96">
            <w:pPr>
              <w:pStyle w:val="Textkrper"/>
              <w:rPr>
                <w:b/>
                <w:i/>
                <w:color w:val="000000"/>
                <w:sz w:val="16"/>
              </w:rPr>
            </w:pPr>
            <w:r w:rsidRPr="00181B33">
              <w:rPr>
                <w:b/>
                <w:i/>
                <w:color w:val="000000"/>
                <w:sz w:val="16"/>
              </w:rPr>
              <w:t>Maximum Value</w:t>
            </w:r>
          </w:p>
        </w:tc>
        <w:tc>
          <w:tcPr>
            <w:tcW w:w="3641" w:type="dxa"/>
          </w:tcPr>
          <w:p w14:paraId="549B8C87"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868B990" w14:textId="77777777" w:rsidTr="00EB4B96">
        <w:tc>
          <w:tcPr>
            <w:tcW w:w="2268" w:type="dxa"/>
            <w:tcBorders>
              <w:bottom w:val="nil"/>
            </w:tcBorders>
          </w:tcPr>
          <w:p w14:paraId="18EF9108" w14:textId="77777777" w:rsidR="002473FE" w:rsidRPr="00181B33" w:rsidRDefault="002473FE" w:rsidP="00EB4B96">
            <w:pPr>
              <w:pStyle w:val="Textkrper"/>
              <w:rPr>
                <w:color w:val="000000"/>
                <w:sz w:val="16"/>
              </w:rPr>
            </w:pPr>
            <w:bookmarkStart w:id="91" w:name="M_TRACKCOND"/>
            <w:r w:rsidRPr="00181B33">
              <w:rPr>
                <w:color w:val="000000"/>
                <w:sz w:val="16"/>
              </w:rPr>
              <w:t xml:space="preserve">4 </w:t>
            </w:r>
            <w:bookmarkEnd w:id="91"/>
            <w:r w:rsidRPr="00181B33">
              <w:rPr>
                <w:color w:val="000000"/>
                <w:sz w:val="16"/>
              </w:rPr>
              <w:t>bits</w:t>
            </w:r>
          </w:p>
        </w:tc>
        <w:tc>
          <w:tcPr>
            <w:tcW w:w="1943" w:type="dxa"/>
          </w:tcPr>
          <w:p w14:paraId="399BAFDB" w14:textId="77777777" w:rsidR="002473FE" w:rsidRPr="00181B33" w:rsidRDefault="002473FE" w:rsidP="00EB4B96">
            <w:pPr>
              <w:pStyle w:val="Textkrper"/>
              <w:rPr>
                <w:color w:val="000000"/>
                <w:sz w:val="16"/>
              </w:rPr>
            </w:pPr>
          </w:p>
        </w:tc>
        <w:tc>
          <w:tcPr>
            <w:tcW w:w="2000" w:type="dxa"/>
          </w:tcPr>
          <w:p w14:paraId="24B63722" w14:textId="77777777" w:rsidR="002473FE" w:rsidRPr="00181B33" w:rsidRDefault="002473FE" w:rsidP="00EB4B96">
            <w:pPr>
              <w:pStyle w:val="Textkrper"/>
              <w:rPr>
                <w:color w:val="000000"/>
                <w:sz w:val="16"/>
              </w:rPr>
            </w:pPr>
          </w:p>
        </w:tc>
        <w:tc>
          <w:tcPr>
            <w:tcW w:w="3641" w:type="dxa"/>
          </w:tcPr>
          <w:p w14:paraId="7D6DCD45" w14:textId="77777777" w:rsidR="002473FE" w:rsidRPr="00181B33" w:rsidRDefault="002473FE" w:rsidP="00EB4B96">
            <w:pPr>
              <w:pStyle w:val="Textkrper"/>
              <w:rPr>
                <w:color w:val="000000"/>
                <w:sz w:val="16"/>
              </w:rPr>
            </w:pPr>
          </w:p>
        </w:tc>
      </w:tr>
      <w:tr w:rsidR="002473FE" w:rsidRPr="00181B33" w14:paraId="52B99B44" w14:textId="77777777" w:rsidTr="00EB4B96">
        <w:trPr>
          <w:cantSplit/>
        </w:trPr>
        <w:tc>
          <w:tcPr>
            <w:tcW w:w="2268" w:type="dxa"/>
            <w:tcBorders>
              <w:top w:val="single" w:sz="6" w:space="0" w:color="auto"/>
              <w:bottom w:val="nil"/>
            </w:tcBorders>
          </w:tcPr>
          <w:p w14:paraId="64A3BFEC" w14:textId="77777777" w:rsidR="002473FE" w:rsidRPr="00181B33" w:rsidRDefault="002473FE" w:rsidP="00EB4B96">
            <w:pPr>
              <w:pStyle w:val="Textkrper"/>
              <w:rPr>
                <w:color w:val="000000"/>
                <w:sz w:val="16"/>
              </w:rPr>
            </w:pPr>
            <w:r w:rsidRPr="00181B33">
              <w:rPr>
                <w:b/>
                <w:i/>
                <w:color w:val="000000"/>
                <w:sz w:val="16"/>
              </w:rPr>
              <w:t>Special/Reserved Values</w:t>
            </w:r>
          </w:p>
        </w:tc>
        <w:tc>
          <w:tcPr>
            <w:tcW w:w="1943" w:type="dxa"/>
          </w:tcPr>
          <w:p w14:paraId="7906AF40" w14:textId="77777777" w:rsidR="002473FE" w:rsidRPr="00181B33" w:rsidRDefault="002473FE" w:rsidP="00EB4B96">
            <w:pPr>
              <w:pStyle w:val="Textkrper"/>
              <w:rPr>
                <w:color w:val="000000"/>
                <w:sz w:val="16"/>
              </w:rPr>
            </w:pPr>
            <w:r w:rsidRPr="00181B33">
              <w:rPr>
                <w:color w:val="000000"/>
                <w:sz w:val="16"/>
              </w:rPr>
              <w:t>0000</w:t>
            </w:r>
          </w:p>
        </w:tc>
        <w:tc>
          <w:tcPr>
            <w:tcW w:w="5641" w:type="dxa"/>
            <w:gridSpan w:val="2"/>
          </w:tcPr>
          <w:p w14:paraId="107E2762" w14:textId="77777777" w:rsidR="002473FE" w:rsidRPr="00181B33" w:rsidRDefault="002473FE" w:rsidP="00EB4B96">
            <w:pPr>
              <w:pStyle w:val="Textkrper"/>
              <w:rPr>
                <w:color w:val="000000"/>
                <w:sz w:val="16"/>
              </w:rPr>
            </w:pPr>
            <w:r w:rsidRPr="00181B33">
              <w:rPr>
                <w:color w:val="000000"/>
                <w:sz w:val="16"/>
              </w:rPr>
              <w:t>Non stopping area. Initial state: stopping permitted</w:t>
            </w:r>
          </w:p>
        </w:tc>
      </w:tr>
      <w:tr w:rsidR="002473FE" w:rsidRPr="00181B33" w14:paraId="0D0F69F9" w14:textId="77777777" w:rsidTr="00EB4B96">
        <w:trPr>
          <w:cantSplit/>
        </w:trPr>
        <w:tc>
          <w:tcPr>
            <w:tcW w:w="2268" w:type="dxa"/>
            <w:tcBorders>
              <w:top w:val="nil"/>
              <w:bottom w:val="nil"/>
            </w:tcBorders>
          </w:tcPr>
          <w:p w14:paraId="3586502D" w14:textId="77777777" w:rsidR="002473FE" w:rsidRPr="00181B33" w:rsidRDefault="002473FE" w:rsidP="00EB4B96">
            <w:pPr>
              <w:pStyle w:val="Textkrper"/>
              <w:rPr>
                <w:color w:val="000000"/>
                <w:sz w:val="16"/>
              </w:rPr>
            </w:pPr>
          </w:p>
        </w:tc>
        <w:tc>
          <w:tcPr>
            <w:tcW w:w="1943" w:type="dxa"/>
          </w:tcPr>
          <w:p w14:paraId="7CBEAB55" w14:textId="77777777" w:rsidR="002473FE" w:rsidRPr="00181B33" w:rsidRDefault="002473FE" w:rsidP="00EB4B96">
            <w:pPr>
              <w:pStyle w:val="Textkrper"/>
              <w:rPr>
                <w:color w:val="000000"/>
                <w:sz w:val="16"/>
              </w:rPr>
            </w:pPr>
            <w:r w:rsidRPr="00181B33">
              <w:rPr>
                <w:color w:val="000000"/>
                <w:sz w:val="16"/>
              </w:rPr>
              <w:t>0001</w:t>
            </w:r>
          </w:p>
        </w:tc>
        <w:tc>
          <w:tcPr>
            <w:tcW w:w="5641" w:type="dxa"/>
            <w:gridSpan w:val="2"/>
          </w:tcPr>
          <w:p w14:paraId="39BFC5AE" w14:textId="77777777" w:rsidR="002473FE" w:rsidRPr="00181B33" w:rsidRDefault="002473FE" w:rsidP="00EB4B96">
            <w:pPr>
              <w:pStyle w:val="Textkrper"/>
              <w:rPr>
                <w:color w:val="000000"/>
                <w:sz w:val="16"/>
              </w:rPr>
            </w:pPr>
            <w:r w:rsidRPr="0015243F">
              <w:rPr>
                <w:color w:val="000000"/>
                <w:sz w:val="16"/>
              </w:rPr>
              <w:t>Tunnel stopping area. Initial state: no tunnel stopping area</w:t>
            </w:r>
          </w:p>
        </w:tc>
      </w:tr>
      <w:tr w:rsidR="002473FE" w:rsidRPr="00181B33" w14:paraId="156FFB6C" w14:textId="77777777" w:rsidTr="00EB4B96">
        <w:trPr>
          <w:cantSplit/>
        </w:trPr>
        <w:tc>
          <w:tcPr>
            <w:tcW w:w="2268" w:type="dxa"/>
            <w:tcBorders>
              <w:top w:val="nil"/>
              <w:bottom w:val="nil"/>
            </w:tcBorders>
          </w:tcPr>
          <w:p w14:paraId="23612D0E" w14:textId="77777777" w:rsidR="002473FE" w:rsidRPr="00181B33" w:rsidRDefault="002473FE" w:rsidP="00EB4B96">
            <w:pPr>
              <w:pStyle w:val="Textkrper"/>
              <w:rPr>
                <w:color w:val="000000"/>
                <w:sz w:val="16"/>
              </w:rPr>
            </w:pPr>
          </w:p>
        </w:tc>
        <w:tc>
          <w:tcPr>
            <w:tcW w:w="1943" w:type="dxa"/>
          </w:tcPr>
          <w:p w14:paraId="620A4362" w14:textId="77777777" w:rsidR="002473FE" w:rsidRPr="00181B33" w:rsidRDefault="002473FE" w:rsidP="00EB4B96">
            <w:pPr>
              <w:pStyle w:val="Textkrper"/>
              <w:rPr>
                <w:color w:val="000000"/>
                <w:sz w:val="16"/>
              </w:rPr>
            </w:pPr>
            <w:r w:rsidRPr="00181B33">
              <w:rPr>
                <w:color w:val="000000"/>
                <w:sz w:val="16"/>
              </w:rPr>
              <w:t>0010</w:t>
            </w:r>
          </w:p>
        </w:tc>
        <w:tc>
          <w:tcPr>
            <w:tcW w:w="5641" w:type="dxa"/>
            <w:gridSpan w:val="2"/>
          </w:tcPr>
          <w:p w14:paraId="3EC7E383" w14:textId="77777777" w:rsidR="002473FE" w:rsidRPr="00181B33" w:rsidRDefault="002473FE" w:rsidP="00EB4B96">
            <w:pPr>
              <w:pStyle w:val="Textkrper"/>
              <w:rPr>
                <w:color w:val="000000"/>
                <w:sz w:val="16"/>
              </w:rPr>
            </w:pPr>
            <w:r w:rsidRPr="0015243F">
              <w:rPr>
                <w:color w:val="000000"/>
                <w:sz w:val="16"/>
              </w:rPr>
              <w:t xml:space="preserve">Sound horn. Initial state: no request for sound horn </w:t>
            </w:r>
          </w:p>
        </w:tc>
      </w:tr>
      <w:tr w:rsidR="002473FE" w:rsidRPr="00181B33" w14:paraId="1B6870C9" w14:textId="77777777" w:rsidTr="00EB4B96">
        <w:trPr>
          <w:cantSplit/>
        </w:trPr>
        <w:tc>
          <w:tcPr>
            <w:tcW w:w="2268" w:type="dxa"/>
            <w:tcBorders>
              <w:top w:val="nil"/>
              <w:bottom w:val="nil"/>
            </w:tcBorders>
          </w:tcPr>
          <w:p w14:paraId="040D281E" w14:textId="77777777" w:rsidR="002473FE" w:rsidRPr="00181B33" w:rsidRDefault="002473FE" w:rsidP="00EB4B96">
            <w:pPr>
              <w:pStyle w:val="Textkrper"/>
              <w:rPr>
                <w:color w:val="000000"/>
                <w:sz w:val="16"/>
              </w:rPr>
            </w:pPr>
          </w:p>
        </w:tc>
        <w:tc>
          <w:tcPr>
            <w:tcW w:w="1943" w:type="dxa"/>
          </w:tcPr>
          <w:p w14:paraId="07C8BE20" w14:textId="77777777" w:rsidR="002473FE" w:rsidRPr="00181B33" w:rsidRDefault="002473FE" w:rsidP="00EB4B96">
            <w:pPr>
              <w:pStyle w:val="Textkrper"/>
              <w:rPr>
                <w:color w:val="000000"/>
                <w:sz w:val="16"/>
              </w:rPr>
            </w:pPr>
            <w:r w:rsidRPr="00181B33">
              <w:rPr>
                <w:color w:val="000000"/>
                <w:sz w:val="16"/>
              </w:rPr>
              <w:t>0011</w:t>
            </w:r>
          </w:p>
        </w:tc>
        <w:tc>
          <w:tcPr>
            <w:tcW w:w="5641" w:type="dxa"/>
            <w:gridSpan w:val="2"/>
          </w:tcPr>
          <w:p w14:paraId="3B328015" w14:textId="77777777" w:rsidR="002473FE" w:rsidRPr="00181B33" w:rsidRDefault="002473FE" w:rsidP="00EB4B96">
            <w:pPr>
              <w:pStyle w:val="Textkrper"/>
              <w:rPr>
                <w:color w:val="000000"/>
                <w:sz w:val="16"/>
              </w:rPr>
            </w:pPr>
            <w:r w:rsidRPr="00181B33">
              <w:rPr>
                <w:color w:val="000000"/>
                <w:sz w:val="16"/>
              </w:rPr>
              <w:t>Powerless section</w:t>
            </w:r>
            <w:r w:rsidRPr="0015243F">
              <w:rPr>
                <w:color w:val="000000"/>
                <w:sz w:val="16"/>
              </w:rPr>
              <w:t xml:space="preserve"> – lower pantograph</w:t>
            </w:r>
            <w:r w:rsidRPr="00181B33">
              <w:rPr>
                <w:color w:val="000000"/>
                <w:sz w:val="16"/>
              </w:rPr>
              <w:t>. Initial state: not powerless section</w:t>
            </w:r>
          </w:p>
        </w:tc>
      </w:tr>
      <w:tr w:rsidR="002473FE" w:rsidRPr="00181B33" w14:paraId="63C8C357" w14:textId="77777777" w:rsidTr="00EB4B96">
        <w:trPr>
          <w:cantSplit/>
        </w:trPr>
        <w:tc>
          <w:tcPr>
            <w:tcW w:w="2268" w:type="dxa"/>
            <w:tcBorders>
              <w:top w:val="nil"/>
              <w:bottom w:val="nil"/>
            </w:tcBorders>
          </w:tcPr>
          <w:p w14:paraId="10BB899E" w14:textId="77777777" w:rsidR="002473FE" w:rsidRPr="00181B33" w:rsidRDefault="002473FE" w:rsidP="00EB4B96">
            <w:pPr>
              <w:pStyle w:val="Textkrper"/>
              <w:rPr>
                <w:color w:val="000000"/>
                <w:sz w:val="16"/>
              </w:rPr>
            </w:pPr>
          </w:p>
        </w:tc>
        <w:tc>
          <w:tcPr>
            <w:tcW w:w="1943" w:type="dxa"/>
          </w:tcPr>
          <w:p w14:paraId="059B2787" w14:textId="77777777" w:rsidR="002473FE" w:rsidRPr="00181B33" w:rsidRDefault="002473FE" w:rsidP="00EB4B96">
            <w:pPr>
              <w:pStyle w:val="Textkrper"/>
              <w:rPr>
                <w:color w:val="000000"/>
                <w:sz w:val="16"/>
              </w:rPr>
            </w:pPr>
            <w:r w:rsidRPr="00181B33">
              <w:rPr>
                <w:color w:val="000000"/>
                <w:sz w:val="16"/>
              </w:rPr>
              <w:t>0100</w:t>
            </w:r>
          </w:p>
        </w:tc>
        <w:tc>
          <w:tcPr>
            <w:tcW w:w="5641" w:type="dxa"/>
            <w:gridSpan w:val="2"/>
          </w:tcPr>
          <w:p w14:paraId="2C481134" w14:textId="77777777" w:rsidR="002473FE" w:rsidRPr="00181B33" w:rsidRDefault="002473FE" w:rsidP="00EB4B96">
            <w:pPr>
              <w:pStyle w:val="Textkrper"/>
              <w:rPr>
                <w:color w:val="000000"/>
                <w:sz w:val="16"/>
              </w:rPr>
            </w:pPr>
            <w:r w:rsidRPr="00181B33">
              <w:rPr>
                <w:color w:val="000000"/>
                <w:sz w:val="16"/>
              </w:rPr>
              <w:t>Radio hole (stop supervising T_NVCONTACT). Initial state: supervise T_NVCONTACT</w:t>
            </w:r>
          </w:p>
        </w:tc>
      </w:tr>
      <w:tr w:rsidR="002473FE" w:rsidRPr="00181B33" w14:paraId="07E83E86" w14:textId="77777777" w:rsidTr="00EB4B96">
        <w:trPr>
          <w:cantSplit/>
        </w:trPr>
        <w:tc>
          <w:tcPr>
            <w:tcW w:w="2268" w:type="dxa"/>
            <w:tcBorders>
              <w:top w:val="nil"/>
              <w:bottom w:val="nil"/>
            </w:tcBorders>
          </w:tcPr>
          <w:p w14:paraId="27FADD70" w14:textId="77777777" w:rsidR="002473FE" w:rsidRPr="00181B33" w:rsidRDefault="002473FE" w:rsidP="00EB4B96">
            <w:pPr>
              <w:pStyle w:val="Textkrper"/>
              <w:rPr>
                <w:color w:val="000000"/>
                <w:sz w:val="16"/>
              </w:rPr>
            </w:pPr>
          </w:p>
        </w:tc>
        <w:tc>
          <w:tcPr>
            <w:tcW w:w="1943" w:type="dxa"/>
          </w:tcPr>
          <w:p w14:paraId="5E0DDCB0" w14:textId="77777777" w:rsidR="002473FE" w:rsidRPr="00181B33" w:rsidRDefault="002473FE" w:rsidP="00EB4B96">
            <w:pPr>
              <w:pStyle w:val="Textkrper"/>
              <w:rPr>
                <w:color w:val="000000"/>
                <w:sz w:val="16"/>
              </w:rPr>
            </w:pPr>
            <w:r w:rsidRPr="00181B33">
              <w:rPr>
                <w:color w:val="000000"/>
                <w:sz w:val="16"/>
              </w:rPr>
              <w:t>0101</w:t>
            </w:r>
          </w:p>
        </w:tc>
        <w:tc>
          <w:tcPr>
            <w:tcW w:w="5641" w:type="dxa"/>
            <w:gridSpan w:val="2"/>
          </w:tcPr>
          <w:p w14:paraId="54D84552" w14:textId="77777777" w:rsidR="002473FE" w:rsidRPr="00181B33" w:rsidRDefault="002473FE" w:rsidP="00EB4B96">
            <w:pPr>
              <w:pStyle w:val="Textkrper"/>
              <w:rPr>
                <w:color w:val="000000"/>
                <w:sz w:val="16"/>
              </w:rPr>
            </w:pPr>
            <w:r w:rsidRPr="00181B33">
              <w:rPr>
                <w:color w:val="000000"/>
                <w:sz w:val="16"/>
              </w:rPr>
              <w:t>Air tightness. Initial state: no request for air tightness</w:t>
            </w:r>
          </w:p>
        </w:tc>
      </w:tr>
      <w:tr w:rsidR="002473FE" w:rsidRPr="00181B33" w14:paraId="69A5F9B7" w14:textId="77777777" w:rsidTr="00EB4B96">
        <w:trPr>
          <w:cantSplit/>
        </w:trPr>
        <w:tc>
          <w:tcPr>
            <w:tcW w:w="2268" w:type="dxa"/>
            <w:tcBorders>
              <w:top w:val="nil"/>
              <w:bottom w:val="nil"/>
            </w:tcBorders>
          </w:tcPr>
          <w:p w14:paraId="73B34516" w14:textId="77777777" w:rsidR="002473FE" w:rsidRPr="00181B33" w:rsidRDefault="002473FE" w:rsidP="00EB4B96">
            <w:pPr>
              <w:pStyle w:val="Textkrper"/>
              <w:rPr>
                <w:color w:val="000000"/>
                <w:sz w:val="16"/>
              </w:rPr>
            </w:pPr>
          </w:p>
        </w:tc>
        <w:tc>
          <w:tcPr>
            <w:tcW w:w="1943" w:type="dxa"/>
          </w:tcPr>
          <w:p w14:paraId="3F6E55DA" w14:textId="77777777" w:rsidR="002473FE" w:rsidRPr="00181B33" w:rsidRDefault="002473FE" w:rsidP="00EB4B96">
            <w:pPr>
              <w:pStyle w:val="Textkrper"/>
              <w:rPr>
                <w:color w:val="000000"/>
                <w:sz w:val="16"/>
              </w:rPr>
            </w:pPr>
            <w:r w:rsidRPr="00181B33">
              <w:rPr>
                <w:color w:val="000000"/>
                <w:sz w:val="16"/>
              </w:rPr>
              <w:t>0110</w:t>
            </w:r>
          </w:p>
        </w:tc>
        <w:tc>
          <w:tcPr>
            <w:tcW w:w="5641" w:type="dxa"/>
            <w:gridSpan w:val="2"/>
          </w:tcPr>
          <w:p w14:paraId="06E06597" w14:textId="77777777" w:rsidR="002473FE" w:rsidRPr="00181B33" w:rsidRDefault="002473FE" w:rsidP="00EB4B96">
            <w:pPr>
              <w:pStyle w:val="Textkrper"/>
              <w:rPr>
                <w:color w:val="000000"/>
                <w:sz w:val="16"/>
              </w:rPr>
            </w:pPr>
            <w:r w:rsidRPr="00181B33">
              <w:rPr>
                <w:color w:val="000000"/>
                <w:sz w:val="16"/>
              </w:rPr>
              <w:t>Switch off regenerative brake. Initial state: regenerative brake on</w:t>
            </w:r>
          </w:p>
        </w:tc>
      </w:tr>
      <w:tr w:rsidR="002473FE" w:rsidRPr="00181B33" w14:paraId="76C175E5" w14:textId="77777777" w:rsidTr="00EB4B96">
        <w:trPr>
          <w:cantSplit/>
        </w:trPr>
        <w:tc>
          <w:tcPr>
            <w:tcW w:w="2268" w:type="dxa"/>
            <w:tcBorders>
              <w:top w:val="nil"/>
              <w:bottom w:val="nil"/>
            </w:tcBorders>
          </w:tcPr>
          <w:p w14:paraId="1F69D399" w14:textId="77777777" w:rsidR="002473FE" w:rsidRPr="00181B33" w:rsidRDefault="002473FE" w:rsidP="00EB4B96">
            <w:pPr>
              <w:pStyle w:val="Textkrper"/>
              <w:rPr>
                <w:color w:val="000000"/>
                <w:sz w:val="16"/>
              </w:rPr>
            </w:pPr>
          </w:p>
        </w:tc>
        <w:tc>
          <w:tcPr>
            <w:tcW w:w="1943" w:type="dxa"/>
          </w:tcPr>
          <w:p w14:paraId="39E7608F" w14:textId="77777777" w:rsidR="002473FE" w:rsidRPr="00181B33" w:rsidRDefault="002473FE" w:rsidP="00EB4B96">
            <w:pPr>
              <w:pStyle w:val="Textkrper"/>
              <w:rPr>
                <w:color w:val="000000"/>
                <w:sz w:val="16"/>
              </w:rPr>
            </w:pPr>
            <w:r w:rsidRPr="00181B33">
              <w:rPr>
                <w:color w:val="000000"/>
                <w:sz w:val="16"/>
              </w:rPr>
              <w:t>0111</w:t>
            </w:r>
          </w:p>
        </w:tc>
        <w:tc>
          <w:tcPr>
            <w:tcW w:w="5641" w:type="dxa"/>
            <w:gridSpan w:val="2"/>
          </w:tcPr>
          <w:p w14:paraId="7C702ED4" w14:textId="77777777" w:rsidR="002473FE" w:rsidRPr="00181B33" w:rsidRDefault="002473FE" w:rsidP="00EB4B96">
            <w:pPr>
              <w:pStyle w:val="Textkrper"/>
              <w:rPr>
                <w:color w:val="000000"/>
                <w:sz w:val="16"/>
              </w:rPr>
            </w:pPr>
            <w:r w:rsidRPr="00181B33">
              <w:rPr>
                <w:color w:val="000000"/>
                <w:sz w:val="16"/>
              </w:rPr>
              <w:t>Switch off eddy current brake</w:t>
            </w:r>
            <w:r>
              <w:rPr>
                <w:sz w:val="16"/>
              </w:rPr>
              <w:t xml:space="preserve"> </w:t>
            </w:r>
            <w:r w:rsidRPr="00727CA3">
              <w:rPr>
                <w:sz w:val="16"/>
                <w:lang w:val="en-US"/>
              </w:rPr>
              <w:t>for service brake</w:t>
            </w:r>
            <w:r w:rsidRPr="00181B33">
              <w:rPr>
                <w:color w:val="000000"/>
                <w:sz w:val="16"/>
              </w:rPr>
              <w:t>. Initial state: eddy current brake</w:t>
            </w:r>
            <w:r>
              <w:rPr>
                <w:sz w:val="16"/>
              </w:rPr>
              <w:t xml:space="preserve"> </w:t>
            </w:r>
            <w:r w:rsidRPr="00727CA3">
              <w:rPr>
                <w:sz w:val="16"/>
                <w:lang w:val="en-US"/>
              </w:rPr>
              <w:t>for service brake</w:t>
            </w:r>
            <w:r w:rsidRPr="00181B33">
              <w:rPr>
                <w:color w:val="000000"/>
                <w:sz w:val="16"/>
              </w:rPr>
              <w:t xml:space="preserve"> on</w:t>
            </w:r>
          </w:p>
        </w:tc>
      </w:tr>
      <w:tr w:rsidR="002473FE" w:rsidRPr="00181B33" w14:paraId="478AFDFB" w14:textId="77777777" w:rsidTr="00EB4B96">
        <w:trPr>
          <w:cantSplit/>
        </w:trPr>
        <w:tc>
          <w:tcPr>
            <w:tcW w:w="2268" w:type="dxa"/>
            <w:tcBorders>
              <w:top w:val="nil"/>
              <w:bottom w:val="nil"/>
            </w:tcBorders>
          </w:tcPr>
          <w:p w14:paraId="76D4CE32" w14:textId="77777777" w:rsidR="002473FE" w:rsidRPr="00181B33" w:rsidRDefault="002473FE" w:rsidP="00EB4B96">
            <w:pPr>
              <w:pStyle w:val="Textkrper"/>
              <w:rPr>
                <w:color w:val="000000"/>
                <w:sz w:val="16"/>
              </w:rPr>
            </w:pPr>
          </w:p>
        </w:tc>
        <w:tc>
          <w:tcPr>
            <w:tcW w:w="1943" w:type="dxa"/>
          </w:tcPr>
          <w:p w14:paraId="5CF745AE" w14:textId="77777777" w:rsidR="002473FE" w:rsidRPr="00181B33" w:rsidRDefault="002473FE" w:rsidP="00EB4B96">
            <w:pPr>
              <w:pStyle w:val="Textkrper"/>
              <w:rPr>
                <w:color w:val="000000"/>
                <w:sz w:val="16"/>
              </w:rPr>
            </w:pPr>
            <w:r w:rsidRPr="00181B33">
              <w:rPr>
                <w:color w:val="000000"/>
                <w:sz w:val="16"/>
              </w:rPr>
              <w:t>1000</w:t>
            </w:r>
          </w:p>
        </w:tc>
        <w:tc>
          <w:tcPr>
            <w:tcW w:w="5641" w:type="dxa"/>
            <w:gridSpan w:val="2"/>
          </w:tcPr>
          <w:p w14:paraId="1539053F" w14:textId="77777777" w:rsidR="002473FE" w:rsidRPr="00181B33" w:rsidRDefault="002473FE" w:rsidP="00EB4B96">
            <w:pPr>
              <w:pStyle w:val="Textkrper"/>
              <w:rPr>
                <w:color w:val="000000"/>
                <w:sz w:val="16"/>
              </w:rPr>
            </w:pPr>
            <w:r w:rsidRPr="00181B33">
              <w:rPr>
                <w:color w:val="000000"/>
                <w:sz w:val="16"/>
              </w:rPr>
              <w:t>Switch off magnetic shoe brake. Initial state: magnetic shoe brake on</w:t>
            </w:r>
          </w:p>
        </w:tc>
      </w:tr>
      <w:tr w:rsidR="002473FE" w:rsidRPr="00181B33" w14:paraId="7DDFCA0E" w14:textId="77777777" w:rsidTr="00EB4B96">
        <w:trPr>
          <w:cantSplit/>
        </w:trPr>
        <w:tc>
          <w:tcPr>
            <w:tcW w:w="2268" w:type="dxa"/>
            <w:tcBorders>
              <w:top w:val="nil"/>
              <w:bottom w:val="nil"/>
            </w:tcBorders>
          </w:tcPr>
          <w:p w14:paraId="3A3E5396" w14:textId="77777777" w:rsidR="002473FE" w:rsidRPr="00181B33" w:rsidRDefault="002473FE" w:rsidP="00EB4B96">
            <w:pPr>
              <w:pStyle w:val="Textkrper"/>
              <w:rPr>
                <w:color w:val="000000"/>
                <w:sz w:val="16"/>
              </w:rPr>
            </w:pPr>
          </w:p>
        </w:tc>
        <w:tc>
          <w:tcPr>
            <w:tcW w:w="1943" w:type="dxa"/>
          </w:tcPr>
          <w:p w14:paraId="04196D53" w14:textId="77777777" w:rsidR="002473FE" w:rsidRPr="00181B33" w:rsidRDefault="002473FE" w:rsidP="00EB4B96">
            <w:pPr>
              <w:pStyle w:val="Textkrper"/>
              <w:rPr>
                <w:color w:val="000000"/>
                <w:sz w:val="16"/>
              </w:rPr>
            </w:pPr>
            <w:r w:rsidRPr="00181B33">
              <w:rPr>
                <w:sz w:val="16"/>
              </w:rPr>
              <w:t>1001</w:t>
            </w:r>
          </w:p>
        </w:tc>
        <w:tc>
          <w:tcPr>
            <w:tcW w:w="5641" w:type="dxa"/>
            <w:gridSpan w:val="2"/>
          </w:tcPr>
          <w:p w14:paraId="5E83B5BC" w14:textId="77777777" w:rsidR="002473FE" w:rsidRPr="00181B33" w:rsidRDefault="002473FE" w:rsidP="00EB4B96">
            <w:pPr>
              <w:pStyle w:val="Textkrper"/>
              <w:rPr>
                <w:color w:val="000000"/>
                <w:sz w:val="16"/>
              </w:rPr>
            </w:pPr>
            <w:r w:rsidRPr="00181B33">
              <w:rPr>
                <w:sz w:val="16"/>
              </w:rPr>
              <w:t>Powerless section – switch off the main power switch. Initial state: not powerless section</w:t>
            </w:r>
          </w:p>
        </w:tc>
      </w:tr>
      <w:tr w:rsidR="002473FE" w:rsidRPr="00181B33" w14:paraId="1BCC308E" w14:textId="77777777" w:rsidTr="00EB4B96">
        <w:trPr>
          <w:cantSplit/>
        </w:trPr>
        <w:tc>
          <w:tcPr>
            <w:tcW w:w="2268" w:type="dxa"/>
            <w:tcBorders>
              <w:top w:val="nil"/>
              <w:bottom w:val="single" w:sz="12" w:space="0" w:color="auto"/>
            </w:tcBorders>
          </w:tcPr>
          <w:p w14:paraId="0D577659" w14:textId="77777777" w:rsidR="002473FE" w:rsidRPr="00181B33" w:rsidRDefault="002473FE" w:rsidP="00EB4B96">
            <w:pPr>
              <w:pStyle w:val="Textkrper"/>
              <w:rPr>
                <w:color w:val="000000"/>
                <w:sz w:val="16"/>
              </w:rPr>
            </w:pPr>
          </w:p>
        </w:tc>
        <w:tc>
          <w:tcPr>
            <w:tcW w:w="1943" w:type="dxa"/>
          </w:tcPr>
          <w:p w14:paraId="6F63E02A" w14:textId="77777777" w:rsidR="002473FE" w:rsidRPr="00181B33" w:rsidRDefault="002473FE" w:rsidP="00EB4B96">
            <w:pPr>
              <w:pStyle w:val="Textkrper"/>
              <w:rPr>
                <w:color w:val="000000"/>
                <w:sz w:val="16"/>
              </w:rPr>
            </w:pPr>
            <w:r>
              <w:rPr>
                <w:color w:val="000000"/>
                <w:sz w:val="16"/>
              </w:rPr>
              <w:t>1010</w:t>
            </w:r>
          </w:p>
        </w:tc>
        <w:tc>
          <w:tcPr>
            <w:tcW w:w="5641" w:type="dxa"/>
            <w:gridSpan w:val="2"/>
          </w:tcPr>
          <w:p w14:paraId="659B8F0F" w14:textId="77777777" w:rsidR="002473FE" w:rsidRPr="00181B33" w:rsidRDefault="002473FE" w:rsidP="00EB4B96">
            <w:pPr>
              <w:pStyle w:val="Textkrper"/>
              <w:rPr>
                <w:color w:val="000000"/>
                <w:sz w:val="16"/>
              </w:rPr>
            </w:pPr>
            <w:r w:rsidRPr="006164B3">
              <w:rPr>
                <w:color w:val="000000"/>
                <w:sz w:val="16"/>
              </w:rPr>
              <w:t>Switch off eddy current brake for emergency brake. Initial state: eddy current brake for emergency brake on</w:t>
            </w:r>
          </w:p>
        </w:tc>
      </w:tr>
      <w:tr w:rsidR="002473FE" w:rsidRPr="00181B33" w14:paraId="11334BB5" w14:textId="77777777" w:rsidTr="00EB4B96">
        <w:trPr>
          <w:cantSplit/>
        </w:trPr>
        <w:tc>
          <w:tcPr>
            <w:tcW w:w="2268" w:type="dxa"/>
            <w:tcBorders>
              <w:top w:val="nil"/>
              <w:bottom w:val="single" w:sz="12" w:space="0" w:color="auto"/>
            </w:tcBorders>
          </w:tcPr>
          <w:p w14:paraId="036F85F7" w14:textId="77777777" w:rsidR="002473FE" w:rsidRPr="00181B33" w:rsidRDefault="002473FE" w:rsidP="00EB4B96">
            <w:pPr>
              <w:pStyle w:val="Textkrper"/>
              <w:rPr>
                <w:color w:val="000000"/>
                <w:sz w:val="16"/>
              </w:rPr>
            </w:pPr>
          </w:p>
        </w:tc>
        <w:tc>
          <w:tcPr>
            <w:tcW w:w="1943" w:type="dxa"/>
          </w:tcPr>
          <w:p w14:paraId="6873080E" w14:textId="77777777" w:rsidR="002473FE" w:rsidRPr="00181B33" w:rsidRDefault="002473FE" w:rsidP="00EB4B96">
            <w:pPr>
              <w:pStyle w:val="Textkrper"/>
              <w:rPr>
                <w:color w:val="000000"/>
                <w:sz w:val="16"/>
              </w:rPr>
            </w:pPr>
            <w:r w:rsidRPr="00181B33">
              <w:rPr>
                <w:color w:val="000000"/>
                <w:sz w:val="16"/>
              </w:rPr>
              <w:t>101</w:t>
            </w:r>
            <w:r>
              <w:rPr>
                <w:color w:val="000000"/>
                <w:sz w:val="16"/>
              </w:rPr>
              <w:t>1</w:t>
            </w:r>
            <w:r w:rsidRPr="00181B33">
              <w:rPr>
                <w:color w:val="000000"/>
                <w:sz w:val="16"/>
              </w:rPr>
              <w:t xml:space="preserve"> –1111</w:t>
            </w:r>
          </w:p>
        </w:tc>
        <w:tc>
          <w:tcPr>
            <w:tcW w:w="5641" w:type="dxa"/>
            <w:gridSpan w:val="2"/>
          </w:tcPr>
          <w:p w14:paraId="2008EB30" w14:textId="77777777" w:rsidR="002473FE" w:rsidRPr="00181B33" w:rsidRDefault="002473FE" w:rsidP="00EB4B96">
            <w:pPr>
              <w:pStyle w:val="Textkrper"/>
              <w:rPr>
                <w:color w:val="000000"/>
                <w:sz w:val="16"/>
              </w:rPr>
            </w:pPr>
            <w:r w:rsidRPr="00181B33">
              <w:rPr>
                <w:color w:val="000000"/>
                <w:sz w:val="16"/>
              </w:rPr>
              <w:t>Spare</w:t>
            </w:r>
          </w:p>
        </w:tc>
      </w:tr>
    </w:tbl>
    <w:p w14:paraId="77EC2C3A"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M_TRACTION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5F1C44FB" w14:textId="77777777" w:rsidTr="00EB4B96">
        <w:tc>
          <w:tcPr>
            <w:tcW w:w="2268" w:type="dxa"/>
            <w:tcBorders>
              <w:top w:val="single" w:sz="12" w:space="0" w:color="auto"/>
            </w:tcBorders>
          </w:tcPr>
          <w:p w14:paraId="3A69A63B" w14:textId="77777777" w:rsidR="002473FE" w:rsidRPr="00181B33" w:rsidRDefault="002473FE" w:rsidP="00EB4B96">
            <w:pPr>
              <w:pStyle w:val="Textkrper"/>
              <w:rPr>
                <w:b/>
                <w:i/>
                <w:sz w:val="16"/>
              </w:rPr>
            </w:pPr>
            <w:r w:rsidRPr="00181B33">
              <w:rPr>
                <w:b/>
                <w:i/>
                <w:sz w:val="16"/>
              </w:rPr>
              <w:t>Name</w:t>
            </w:r>
          </w:p>
        </w:tc>
        <w:tc>
          <w:tcPr>
            <w:tcW w:w="7584" w:type="dxa"/>
            <w:gridSpan w:val="3"/>
            <w:tcBorders>
              <w:top w:val="single" w:sz="12" w:space="0" w:color="auto"/>
            </w:tcBorders>
          </w:tcPr>
          <w:p w14:paraId="021AF456" w14:textId="77777777" w:rsidR="002473FE" w:rsidRPr="00181B33" w:rsidRDefault="002473FE" w:rsidP="00EB4B96">
            <w:pPr>
              <w:pStyle w:val="Textkrper"/>
              <w:rPr>
                <w:sz w:val="16"/>
              </w:rPr>
            </w:pPr>
            <w:r w:rsidRPr="00181B33">
              <w:rPr>
                <w:sz w:val="16"/>
              </w:rPr>
              <w:t>Traction System Type</w:t>
            </w:r>
          </w:p>
        </w:tc>
      </w:tr>
      <w:tr w:rsidR="002473FE" w:rsidRPr="00181B33" w14:paraId="0C8B8546" w14:textId="77777777" w:rsidTr="00EB4B96">
        <w:tc>
          <w:tcPr>
            <w:tcW w:w="2268" w:type="dxa"/>
          </w:tcPr>
          <w:p w14:paraId="5A8F44CD" w14:textId="77777777" w:rsidR="002473FE" w:rsidRPr="00181B33" w:rsidRDefault="002473FE" w:rsidP="00EB4B96">
            <w:pPr>
              <w:pStyle w:val="Textkrper"/>
              <w:rPr>
                <w:b/>
                <w:i/>
                <w:sz w:val="16"/>
              </w:rPr>
            </w:pPr>
            <w:r w:rsidRPr="00181B33">
              <w:rPr>
                <w:b/>
                <w:i/>
                <w:sz w:val="16"/>
              </w:rPr>
              <w:lastRenderedPageBreak/>
              <w:t>Description</w:t>
            </w:r>
          </w:p>
        </w:tc>
        <w:tc>
          <w:tcPr>
            <w:tcW w:w="7584" w:type="dxa"/>
            <w:gridSpan w:val="3"/>
          </w:tcPr>
          <w:p w14:paraId="454F415E" w14:textId="77777777" w:rsidR="002473FE" w:rsidRPr="00181B33" w:rsidRDefault="002473FE" w:rsidP="00EB4B96">
            <w:pPr>
              <w:pStyle w:val="Textkrper"/>
              <w:rPr>
                <w:sz w:val="16"/>
              </w:rPr>
            </w:pPr>
            <w:r w:rsidRPr="00181B33">
              <w:rPr>
                <w:sz w:val="16"/>
              </w:rPr>
              <w:t>It defines the traction system to be used on a specific line (diesel/electric/kind of power pickup etc.)</w:t>
            </w:r>
          </w:p>
        </w:tc>
      </w:tr>
      <w:tr w:rsidR="002473FE" w:rsidRPr="00181B33" w14:paraId="65EB3BBC" w14:textId="77777777" w:rsidTr="00EB4B96">
        <w:tc>
          <w:tcPr>
            <w:tcW w:w="2268" w:type="dxa"/>
          </w:tcPr>
          <w:p w14:paraId="5F8484E7" w14:textId="77777777" w:rsidR="002473FE" w:rsidRPr="00181B33" w:rsidRDefault="002473FE" w:rsidP="00EB4B96">
            <w:r w:rsidRPr="00181B33">
              <w:rPr>
                <w:b/>
                <w:i/>
                <w:sz w:val="16"/>
              </w:rPr>
              <w:t>Length of variable</w:t>
            </w:r>
          </w:p>
        </w:tc>
        <w:tc>
          <w:tcPr>
            <w:tcW w:w="1914" w:type="dxa"/>
          </w:tcPr>
          <w:p w14:paraId="79EB6DC7" w14:textId="77777777" w:rsidR="002473FE" w:rsidRPr="00181B33" w:rsidRDefault="002473FE" w:rsidP="00EB4B96">
            <w:pPr>
              <w:pStyle w:val="Textkrper"/>
              <w:rPr>
                <w:b/>
                <w:i/>
                <w:sz w:val="16"/>
              </w:rPr>
            </w:pPr>
            <w:r w:rsidRPr="00181B33">
              <w:rPr>
                <w:b/>
                <w:i/>
                <w:sz w:val="16"/>
              </w:rPr>
              <w:t>Minimum Value</w:t>
            </w:r>
          </w:p>
        </w:tc>
        <w:tc>
          <w:tcPr>
            <w:tcW w:w="2056" w:type="dxa"/>
          </w:tcPr>
          <w:p w14:paraId="57DF5FA8" w14:textId="77777777" w:rsidR="002473FE" w:rsidRPr="00181B33" w:rsidRDefault="002473FE" w:rsidP="00EB4B96">
            <w:pPr>
              <w:pStyle w:val="Textkrper"/>
              <w:rPr>
                <w:b/>
                <w:i/>
                <w:sz w:val="16"/>
              </w:rPr>
            </w:pPr>
            <w:r w:rsidRPr="00181B33">
              <w:rPr>
                <w:b/>
                <w:i/>
                <w:sz w:val="16"/>
              </w:rPr>
              <w:t>Maximum Value</w:t>
            </w:r>
          </w:p>
        </w:tc>
        <w:tc>
          <w:tcPr>
            <w:tcW w:w="3614" w:type="dxa"/>
          </w:tcPr>
          <w:p w14:paraId="2F658D51" w14:textId="77777777" w:rsidR="002473FE" w:rsidRPr="00181B33" w:rsidRDefault="002473FE" w:rsidP="00EB4B96">
            <w:pPr>
              <w:pStyle w:val="Textkrper"/>
              <w:rPr>
                <w:b/>
                <w:i/>
                <w:sz w:val="16"/>
              </w:rPr>
            </w:pPr>
            <w:r w:rsidRPr="00181B33">
              <w:rPr>
                <w:b/>
                <w:i/>
                <w:sz w:val="16"/>
              </w:rPr>
              <w:t>Resolution/formula</w:t>
            </w:r>
          </w:p>
        </w:tc>
      </w:tr>
      <w:tr w:rsidR="002473FE" w:rsidRPr="00181B33" w14:paraId="3F583621" w14:textId="77777777" w:rsidTr="00EB4B96">
        <w:tc>
          <w:tcPr>
            <w:tcW w:w="2268" w:type="dxa"/>
          </w:tcPr>
          <w:p w14:paraId="0C5F76F0" w14:textId="77777777" w:rsidR="002473FE" w:rsidRPr="00181B33" w:rsidRDefault="002473FE" w:rsidP="00EB4B96">
            <w:pPr>
              <w:pStyle w:val="Textkrper"/>
              <w:rPr>
                <w:sz w:val="16"/>
              </w:rPr>
            </w:pPr>
            <w:bookmarkStart w:id="92" w:name="M_TRACTION"/>
            <w:r w:rsidRPr="00181B33">
              <w:rPr>
                <w:sz w:val="16"/>
              </w:rPr>
              <w:t xml:space="preserve">8 </w:t>
            </w:r>
            <w:bookmarkEnd w:id="92"/>
            <w:r w:rsidRPr="00181B33">
              <w:rPr>
                <w:sz w:val="16"/>
              </w:rPr>
              <w:t>bits</w:t>
            </w:r>
          </w:p>
        </w:tc>
        <w:tc>
          <w:tcPr>
            <w:tcW w:w="1914" w:type="dxa"/>
          </w:tcPr>
          <w:p w14:paraId="45628E48" w14:textId="77777777" w:rsidR="002473FE" w:rsidRPr="00181B33" w:rsidRDefault="002473FE" w:rsidP="00EB4B96">
            <w:pPr>
              <w:pStyle w:val="Textkrper"/>
              <w:rPr>
                <w:sz w:val="16"/>
              </w:rPr>
            </w:pPr>
          </w:p>
        </w:tc>
        <w:tc>
          <w:tcPr>
            <w:tcW w:w="2056" w:type="dxa"/>
          </w:tcPr>
          <w:p w14:paraId="70F949BA" w14:textId="77777777" w:rsidR="002473FE" w:rsidRPr="00181B33" w:rsidRDefault="002473FE" w:rsidP="00EB4B96">
            <w:pPr>
              <w:pStyle w:val="Textkrper"/>
              <w:rPr>
                <w:sz w:val="16"/>
              </w:rPr>
            </w:pPr>
          </w:p>
        </w:tc>
        <w:tc>
          <w:tcPr>
            <w:tcW w:w="3614" w:type="dxa"/>
          </w:tcPr>
          <w:p w14:paraId="268E6227" w14:textId="77777777" w:rsidR="002473FE" w:rsidRPr="00181B33" w:rsidRDefault="002473FE" w:rsidP="00EB4B96">
            <w:pPr>
              <w:pStyle w:val="Textkrper"/>
              <w:rPr>
                <w:sz w:val="16"/>
              </w:rPr>
            </w:pPr>
          </w:p>
        </w:tc>
      </w:tr>
    </w:tbl>
    <w:p w14:paraId="3621602A"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N_GRADIENTS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FC98295" w14:textId="77777777" w:rsidTr="00EB4B96">
        <w:tc>
          <w:tcPr>
            <w:tcW w:w="2268" w:type="dxa"/>
          </w:tcPr>
          <w:p w14:paraId="3972EC5F"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08E2CC6F" w14:textId="77777777" w:rsidR="002473FE" w:rsidRPr="00181B33" w:rsidRDefault="002473FE" w:rsidP="00EB4B96">
            <w:pPr>
              <w:pStyle w:val="Textkrper"/>
              <w:rPr>
                <w:color w:val="000000"/>
                <w:sz w:val="16"/>
              </w:rPr>
            </w:pPr>
            <w:r w:rsidRPr="00181B33">
              <w:rPr>
                <w:color w:val="000000"/>
                <w:sz w:val="16"/>
              </w:rPr>
              <w:t>Number of iterations of a data set following this variable in a packet</w:t>
            </w:r>
          </w:p>
        </w:tc>
      </w:tr>
      <w:tr w:rsidR="002473FE" w:rsidRPr="00181B33" w14:paraId="00C789D8" w14:textId="77777777" w:rsidTr="00EB4B96">
        <w:tc>
          <w:tcPr>
            <w:tcW w:w="2268" w:type="dxa"/>
          </w:tcPr>
          <w:p w14:paraId="70A37A2C"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4A92E77D" w14:textId="77777777" w:rsidR="002473FE" w:rsidRPr="00181B33" w:rsidRDefault="002473FE" w:rsidP="00EB4B96">
            <w:pPr>
              <w:pStyle w:val="Textkrper"/>
              <w:rPr>
                <w:color w:val="000000"/>
                <w:sz w:val="16"/>
              </w:rPr>
            </w:pPr>
            <w:r w:rsidRPr="00181B33">
              <w:rPr>
                <w:color w:val="000000"/>
                <w:sz w:val="16"/>
              </w:rPr>
              <w:t xml:space="preserve">If N_GRADIENTS is 0 then no data set is following. </w:t>
            </w:r>
          </w:p>
        </w:tc>
      </w:tr>
      <w:tr w:rsidR="002473FE" w:rsidRPr="00181B33" w14:paraId="52A59A22" w14:textId="77777777" w:rsidTr="00EB4B96">
        <w:tc>
          <w:tcPr>
            <w:tcW w:w="2268" w:type="dxa"/>
          </w:tcPr>
          <w:p w14:paraId="01FFD85F" w14:textId="77777777" w:rsidR="002473FE" w:rsidRPr="00181B33" w:rsidRDefault="002473FE" w:rsidP="00EB4B96">
            <w:r w:rsidRPr="00181B33">
              <w:rPr>
                <w:b/>
                <w:i/>
                <w:color w:val="000000"/>
                <w:sz w:val="16"/>
              </w:rPr>
              <w:t>Length of variable</w:t>
            </w:r>
          </w:p>
        </w:tc>
        <w:tc>
          <w:tcPr>
            <w:tcW w:w="1914" w:type="dxa"/>
          </w:tcPr>
          <w:p w14:paraId="4F1C7121"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112CE24E"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1F2975E"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6F2747A" w14:textId="77777777" w:rsidTr="00EB4B96">
        <w:tc>
          <w:tcPr>
            <w:tcW w:w="2268" w:type="dxa"/>
          </w:tcPr>
          <w:p w14:paraId="3616F1E8" w14:textId="77777777" w:rsidR="002473FE" w:rsidRPr="00181B33" w:rsidRDefault="002473FE" w:rsidP="00EB4B96">
            <w:pPr>
              <w:pStyle w:val="Textkrper"/>
              <w:rPr>
                <w:color w:val="000000"/>
                <w:sz w:val="16"/>
              </w:rPr>
            </w:pPr>
            <w:r w:rsidRPr="00181B33">
              <w:rPr>
                <w:color w:val="000000"/>
                <w:sz w:val="16"/>
              </w:rPr>
              <w:t>6 bits</w:t>
            </w:r>
          </w:p>
        </w:tc>
        <w:tc>
          <w:tcPr>
            <w:tcW w:w="1914" w:type="dxa"/>
          </w:tcPr>
          <w:p w14:paraId="294B1CD0" w14:textId="77777777" w:rsidR="002473FE" w:rsidRPr="00181B33" w:rsidRDefault="002473FE" w:rsidP="00EB4B96">
            <w:pPr>
              <w:pStyle w:val="Textkrper"/>
              <w:rPr>
                <w:color w:val="000000"/>
                <w:sz w:val="16"/>
              </w:rPr>
            </w:pPr>
            <w:r w:rsidRPr="00181B33">
              <w:rPr>
                <w:color w:val="000000"/>
                <w:sz w:val="16"/>
              </w:rPr>
              <w:t xml:space="preserve">0 </w:t>
            </w:r>
          </w:p>
        </w:tc>
        <w:tc>
          <w:tcPr>
            <w:tcW w:w="2056" w:type="dxa"/>
          </w:tcPr>
          <w:p w14:paraId="419D0EA3" w14:textId="77777777" w:rsidR="002473FE" w:rsidRPr="00181B33" w:rsidRDefault="002473FE" w:rsidP="00EB4B96">
            <w:pPr>
              <w:pStyle w:val="Textkrper"/>
              <w:rPr>
                <w:color w:val="000000"/>
                <w:sz w:val="16"/>
              </w:rPr>
            </w:pPr>
            <w:r w:rsidRPr="00181B33">
              <w:rPr>
                <w:color w:val="000000"/>
                <w:sz w:val="16"/>
              </w:rPr>
              <w:t>50</w:t>
            </w:r>
          </w:p>
        </w:tc>
        <w:tc>
          <w:tcPr>
            <w:tcW w:w="3614" w:type="dxa"/>
          </w:tcPr>
          <w:p w14:paraId="41474A19" w14:textId="77777777" w:rsidR="002473FE" w:rsidRPr="00181B33" w:rsidRDefault="002473FE" w:rsidP="00EB4B96">
            <w:pPr>
              <w:pStyle w:val="Textkrper"/>
              <w:rPr>
                <w:color w:val="000000"/>
                <w:sz w:val="16"/>
              </w:rPr>
            </w:pPr>
            <w:r w:rsidRPr="00181B33">
              <w:rPr>
                <w:color w:val="000000"/>
                <w:sz w:val="16"/>
              </w:rPr>
              <w:t>integers</w:t>
            </w:r>
          </w:p>
        </w:tc>
      </w:tr>
    </w:tbl>
    <w:p w14:paraId="7E6B4C86"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N_ITER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53A2394" w14:textId="77777777" w:rsidTr="00EB4B96">
        <w:tc>
          <w:tcPr>
            <w:tcW w:w="2268" w:type="dxa"/>
          </w:tcPr>
          <w:p w14:paraId="7563B992"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0DD310DA" w14:textId="77777777" w:rsidR="002473FE" w:rsidRPr="00181B33" w:rsidRDefault="002473FE" w:rsidP="00EB4B96">
            <w:pPr>
              <w:pStyle w:val="Textkrper"/>
              <w:rPr>
                <w:color w:val="000000"/>
                <w:sz w:val="16"/>
              </w:rPr>
            </w:pPr>
            <w:r w:rsidRPr="00181B33">
              <w:rPr>
                <w:color w:val="000000"/>
                <w:sz w:val="16"/>
              </w:rPr>
              <w:t>Number of iterations of a data set following this variable in a packet</w:t>
            </w:r>
          </w:p>
        </w:tc>
      </w:tr>
      <w:tr w:rsidR="002473FE" w:rsidRPr="00181B33" w14:paraId="3471E6B1" w14:textId="77777777" w:rsidTr="00EB4B96">
        <w:tc>
          <w:tcPr>
            <w:tcW w:w="2268" w:type="dxa"/>
          </w:tcPr>
          <w:p w14:paraId="5273E14C"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4296F641" w14:textId="77777777" w:rsidR="002473FE" w:rsidRPr="00181B33" w:rsidRDefault="002473FE" w:rsidP="00EB4B96">
            <w:pPr>
              <w:pStyle w:val="Textkrper"/>
              <w:rPr>
                <w:color w:val="000000"/>
                <w:sz w:val="16"/>
              </w:rPr>
            </w:pPr>
            <w:r w:rsidRPr="00181B33">
              <w:rPr>
                <w:color w:val="000000"/>
                <w:sz w:val="16"/>
              </w:rPr>
              <w:t>If N_ITER is 0 then no data set is following. Two nested levels of iterations can exist.</w:t>
            </w:r>
          </w:p>
        </w:tc>
      </w:tr>
      <w:tr w:rsidR="002473FE" w:rsidRPr="00181B33" w14:paraId="2D43E4D4" w14:textId="77777777" w:rsidTr="00EB4B96">
        <w:tc>
          <w:tcPr>
            <w:tcW w:w="2268" w:type="dxa"/>
          </w:tcPr>
          <w:p w14:paraId="10ABEE4B" w14:textId="77777777" w:rsidR="002473FE" w:rsidRPr="00181B33" w:rsidRDefault="002473FE" w:rsidP="00EB4B96">
            <w:r w:rsidRPr="00181B33">
              <w:rPr>
                <w:b/>
                <w:i/>
                <w:color w:val="000000"/>
                <w:sz w:val="16"/>
              </w:rPr>
              <w:t>Length of variable</w:t>
            </w:r>
          </w:p>
        </w:tc>
        <w:tc>
          <w:tcPr>
            <w:tcW w:w="1914" w:type="dxa"/>
          </w:tcPr>
          <w:p w14:paraId="2EE16C7E"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190BEEEC"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79D9A2B5"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105B6C94" w14:textId="77777777" w:rsidTr="00EB4B96">
        <w:tc>
          <w:tcPr>
            <w:tcW w:w="2268" w:type="dxa"/>
          </w:tcPr>
          <w:p w14:paraId="20AE6239" w14:textId="77777777" w:rsidR="002473FE" w:rsidRPr="00181B33" w:rsidRDefault="002473FE" w:rsidP="00EB4B96">
            <w:pPr>
              <w:pStyle w:val="Textkrper"/>
              <w:rPr>
                <w:color w:val="000000"/>
                <w:sz w:val="16"/>
              </w:rPr>
            </w:pPr>
            <w:bookmarkStart w:id="93" w:name="N_ITER"/>
            <w:r w:rsidRPr="00181B33">
              <w:rPr>
                <w:color w:val="000000"/>
                <w:sz w:val="16"/>
              </w:rPr>
              <w:t xml:space="preserve">5 </w:t>
            </w:r>
            <w:bookmarkEnd w:id="93"/>
            <w:r w:rsidRPr="00181B33">
              <w:rPr>
                <w:color w:val="000000"/>
                <w:sz w:val="16"/>
              </w:rPr>
              <w:t>bits</w:t>
            </w:r>
          </w:p>
        </w:tc>
        <w:tc>
          <w:tcPr>
            <w:tcW w:w="1914" w:type="dxa"/>
          </w:tcPr>
          <w:p w14:paraId="5CFAE9F0" w14:textId="77777777" w:rsidR="002473FE" w:rsidRPr="00181B33" w:rsidRDefault="002473FE" w:rsidP="00EB4B96">
            <w:pPr>
              <w:pStyle w:val="Textkrper"/>
              <w:rPr>
                <w:color w:val="000000"/>
                <w:sz w:val="16"/>
              </w:rPr>
            </w:pPr>
            <w:r w:rsidRPr="00181B33">
              <w:rPr>
                <w:color w:val="000000"/>
                <w:sz w:val="16"/>
              </w:rPr>
              <w:t xml:space="preserve">0 </w:t>
            </w:r>
          </w:p>
        </w:tc>
        <w:tc>
          <w:tcPr>
            <w:tcW w:w="2056" w:type="dxa"/>
          </w:tcPr>
          <w:p w14:paraId="20ED9619" w14:textId="77777777" w:rsidR="002473FE" w:rsidRPr="00181B33" w:rsidRDefault="002473FE" w:rsidP="00EB4B96">
            <w:pPr>
              <w:pStyle w:val="Textkrper"/>
              <w:rPr>
                <w:color w:val="000000"/>
                <w:sz w:val="16"/>
              </w:rPr>
            </w:pPr>
            <w:r w:rsidRPr="00181B33">
              <w:rPr>
                <w:color w:val="000000"/>
                <w:sz w:val="16"/>
              </w:rPr>
              <w:t>31</w:t>
            </w:r>
          </w:p>
        </w:tc>
        <w:tc>
          <w:tcPr>
            <w:tcW w:w="3614" w:type="dxa"/>
          </w:tcPr>
          <w:p w14:paraId="55A404DD" w14:textId="77777777" w:rsidR="002473FE" w:rsidRPr="00181B33" w:rsidRDefault="002473FE" w:rsidP="00EB4B96">
            <w:pPr>
              <w:pStyle w:val="Textkrper"/>
              <w:rPr>
                <w:color w:val="000000"/>
                <w:sz w:val="16"/>
              </w:rPr>
            </w:pPr>
            <w:r w:rsidRPr="00181B33">
              <w:rPr>
                <w:color w:val="000000"/>
                <w:sz w:val="16"/>
              </w:rPr>
              <w:t>integers</w:t>
            </w:r>
          </w:p>
        </w:tc>
      </w:tr>
    </w:tbl>
    <w:p w14:paraId="1E611886"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N_ITER_EVENT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F3D8109" w14:textId="77777777" w:rsidTr="00EB4B96">
        <w:tc>
          <w:tcPr>
            <w:tcW w:w="2268" w:type="dxa"/>
          </w:tcPr>
          <w:p w14:paraId="0DF68D59"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46993971" w14:textId="77777777" w:rsidR="002473FE" w:rsidRPr="00181B33" w:rsidRDefault="002473FE" w:rsidP="00EB4B96">
            <w:pPr>
              <w:pStyle w:val="Textkrper"/>
              <w:rPr>
                <w:color w:val="000000"/>
                <w:sz w:val="16"/>
              </w:rPr>
            </w:pPr>
            <w:r w:rsidRPr="00181B33">
              <w:rPr>
                <w:color w:val="000000"/>
                <w:sz w:val="16"/>
              </w:rPr>
              <w:t>Number of iterations of a data set following this variable in a packet</w:t>
            </w:r>
          </w:p>
        </w:tc>
      </w:tr>
      <w:tr w:rsidR="002473FE" w:rsidRPr="00181B33" w14:paraId="5A2BF9A5" w14:textId="77777777" w:rsidTr="00EB4B96">
        <w:tc>
          <w:tcPr>
            <w:tcW w:w="2268" w:type="dxa"/>
          </w:tcPr>
          <w:p w14:paraId="758C2011"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1BB7184D" w14:textId="77777777" w:rsidR="002473FE" w:rsidRPr="00181B33" w:rsidRDefault="002473FE" w:rsidP="00EB4B96">
            <w:pPr>
              <w:pStyle w:val="Textkrper"/>
              <w:rPr>
                <w:color w:val="000000"/>
                <w:sz w:val="16"/>
              </w:rPr>
            </w:pPr>
            <w:r w:rsidRPr="00181B33">
              <w:rPr>
                <w:color w:val="000000"/>
                <w:sz w:val="16"/>
              </w:rPr>
              <w:t>If N_ITER_EVENT is 0 then no data set is following. Two nested levels of iterations can exist.</w:t>
            </w:r>
          </w:p>
        </w:tc>
      </w:tr>
      <w:tr w:rsidR="002473FE" w:rsidRPr="00181B33" w14:paraId="7DD7473A" w14:textId="77777777" w:rsidTr="00EB4B96">
        <w:tc>
          <w:tcPr>
            <w:tcW w:w="2268" w:type="dxa"/>
          </w:tcPr>
          <w:p w14:paraId="64150734" w14:textId="77777777" w:rsidR="002473FE" w:rsidRPr="00181B33" w:rsidRDefault="002473FE" w:rsidP="00EB4B96">
            <w:r w:rsidRPr="00181B33">
              <w:rPr>
                <w:b/>
                <w:i/>
                <w:color w:val="000000"/>
                <w:sz w:val="16"/>
              </w:rPr>
              <w:t>Length of variable</w:t>
            </w:r>
          </w:p>
        </w:tc>
        <w:tc>
          <w:tcPr>
            <w:tcW w:w="1914" w:type="dxa"/>
          </w:tcPr>
          <w:p w14:paraId="15C2550C"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5B456A33"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11081340"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1A76E88E" w14:textId="77777777" w:rsidTr="00EB4B96">
        <w:tc>
          <w:tcPr>
            <w:tcW w:w="2268" w:type="dxa"/>
          </w:tcPr>
          <w:p w14:paraId="46D47920" w14:textId="77777777" w:rsidR="002473FE" w:rsidRPr="00181B33" w:rsidRDefault="002473FE" w:rsidP="00EB4B96">
            <w:pPr>
              <w:pStyle w:val="Textkrper"/>
              <w:rPr>
                <w:color w:val="000000"/>
                <w:sz w:val="16"/>
              </w:rPr>
            </w:pPr>
            <w:r w:rsidRPr="00181B33">
              <w:rPr>
                <w:color w:val="000000"/>
                <w:sz w:val="16"/>
              </w:rPr>
              <w:t>5 bits</w:t>
            </w:r>
          </w:p>
        </w:tc>
        <w:tc>
          <w:tcPr>
            <w:tcW w:w="1914" w:type="dxa"/>
          </w:tcPr>
          <w:p w14:paraId="6037A09B" w14:textId="77777777" w:rsidR="002473FE" w:rsidRPr="00181B33" w:rsidRDefault="002473FE" w:rsidP="00EB4B96">
            <w:pPr>
              <w:pStyle w:val="Textkrper"/>
              <w:rPr>
                <w:color w:val="000000"/>
                <w:sz w:val="16"/>
              </w:rPr>
            </w:pPr>
            <w:r w:rsidRPr="00181B33">
              <w:rPr>
                <w:color w:val="000000"/>
                <w:sz w:val="16"/>
              </w:rPr>
              <w:t xml:space="preserve">0 </w:t>
            </w:r>
          </w:p>
        </w:tc>
        <w:tc>
          <w:tcPr>
            <w:tcW w:w="2056" w:type="dxa"/>
          </w:tcPr>
          <w:p w14:paraId="51194E4C" w14:textId="77777777" w:rsidR="002473FE" w:rsidRPr="00181B33" w:rsidRDefault="002473FE" w:rsidP="00EB4B96">
            <w:pPr>
              <w:pStyle w:val="Textkrper"/>
              <w:rPr>
                <w:color w:val="000000"/>
                <w:sz w:val="16"/>
              </w:rPr>
            </w:pPr>
            <w:r w:rsidRPr="00181B33">
              <w:rPr>
                <w:color w:val="000000"/>
                <w:sz w:val="16"/>
              </w:rPr>
              <w:t>31</w:t>
            </w:r>
          </w:p>
        </w:tc>
        <w:tc>
          <w:tcPr>
            <w:tcW w:w="3614" w:type="dxa"/>
          </w:tcPr>
          <w:p w14:paraId="52DD9A57" w14:textId="77777777" w:rsidR="002473FE" w:rsidRPr="00181B33" w:rsidRDefault="002473FE" w:rsidP="00EB4B96">
            <w:pPr>
              <w:pStyle w:val="Textkrper"/>
              <w:rPr>
                <w:color w:val="000000"/>
                <w:sz w:val="16"/>
              </w:rPr>
            </w:pPr>
            <w:r w:rsidRPr="00181B33">
              <w:rPr>
                <w:color w:val="000000"/>
                <w:sz w:val="16"/>
              </w:rPr>
              <w:t>integers</w:t>
            </w:r>
          </w:p>
        </w:tc>
      </w:tr>
    </w:tbl>
    <w:p w14:paraId="5EC4471B"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w:t>
      </w:r>
      <w:r>
        <w:rPr>
          <w:color w:val="000000"/>
        </w:rPr>
        <w:t>NTC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2473FE" w:rsidRPr="00181B33" w14:paraId="3CAFF5DD" w14:textId="77777777" w:rsidTr="00EB4B96">
        <w:tc>
          <w:tcPr>
            <w:tcW w:w="2268" w:type="dxa"/>
          </w:tcPr>
          <w:p w14:paraId="2AE8C781"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F3A5A88" w14:textId="77777777" w:rsidR="002473FE" w:rsidRPr="00181B33" w:rsidRDefault="002473FE" w:rsidP="00EB4B96">
            <w:pPr>
              <w:pStyle w:val="Textkrper"/>
              <w:rPr>
                <w:color w:val="000000"/>
                <w:sz w:val="16"/>
              </w:rPr>
            </w:pPr>
            <w:r w:rsidRPr="00181B33">
              <w:rPr>
                <w:color w:val="000000"/>
                <w:sz w:val="16"/>
              </w:rPr>
              <w:t>STM identity</w:t>
            </w:r>
          </w:p>
        </w:tc>
      </w:tr>
      <w:tr w:rsidR="002473FE" w:rsidRPr="00181B33" w14:paraId="712B1D25" w14:textId="77777777" w:rsidTr="00EB4B96">
        <w:tc>
          <w:tcPr>
            <w:tcW w:w="2268" w:type="dxa"/>
          </w:tcPr>
          <w:p w14:paraId="4577ECB0"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4BFE7C4" w14:textId="77777777" w:rsidR="002473FE" w:rsidRPr="00181B33" w:rsidRDefault="002473FE" w:rsidP="00EB4B96">
            <w:pPr>
              <w:pStyle w:val="Textkrper"/>
              <w:rPr>
                <w:color w:val="000000"/>
                <w:sz w:val="16"/>
              </w:rPr>
            </w:pPr>
            <w:r w:rsidRPr="00181B33">
              <w:rPr>
                <w:color w:val="000000"/>
                <w:sz w:val="16"/>
              </w:rPr>
              <w:t xml:space="preserve">One value of this variable represents the identity of an </w:t>
            </w:r>
            <w:r>
              <w:rPr>
                <w:color w:val="000000"/>
                <w:sz w:val="16"/>
              </w:rPr>
              <w:t>NTC</w:t>
            </w:r>
            <w:r w:rsidRPr="00181B33">
              <w:rPr>
                <w:color w:val="000000"/>
                <w:sz w:val="16"/>
              </w:rPr>
              <w:t xml:space="preserve"> reflecting each composition of national infrastructure.</w:t>
            </w:r>
          </w:p>
        </w:tc>
      </w:tr>
      <w:tr w:rsidR="002473FE" w:rsidRPr="00181B33" w14:paraId="1D16FC34" w14:textId="77777777" w:rsidTr="00EB4B96">
        <w:tc>
          <w:tcPr>
            <w:tcW w:w="2268" w:type="dxa"/>
          </w:tcPr>
          <w:p w14:paraId="1E0A1791" w14:textId="77777777" w:rsidR="002473FE" w:rsidRPr="00181B33" w:rsidRDefault="002473FE" w:rsidP="00EB4B96">
            <w:r w:rsidRPr="00181B33">
              <w:rPr>
                <w:b/>
                <w:i/>
                <w:color w:val="000000"/>
                <w:sz w:val="16"/>
              </w:rPr>
              <w:t>Length of variable</w:t>
            </w:r>
          </w:p>
        </w:tc>
        <w:tc>
          <w:tcPr>
            <w:tcW w:w="1943" w:type="dxa"/>
          </w:tcPr>
          <w:p w14:paraId="0436EAB9" w14:textId="77777777" w:rsidR="002473FE" w:rsidRPr="00181B33" w:rsidRDefault="002473FE" w:rsidP="00EB4B96">
            <w:pPr>
              <w:pStyle w:val="Textkrper"/>
              <w:rPr>
                <w:b/>
                <w:i/>
                <w:color w:val="000000"/>
                <w:sz w:val="16"/>
              </w:rPr>
            </w:pPr>
            <w:r w:rsidRPr="00181B33">
              <w:rPr>
                <w:b/>
                <w:i/>
                <w:color w:val="000000"/>
                <w:sz w:val="16"/>
              </w:rPr>
              <w:t>Minimum Value</w:t>
            </w:r>
          </w:p>
        </w:tc>
        <w:tc>
          <w:tcPr>
            <w:tcW w:w="2005" w:type="dxa"/>
          </w:tcPr>
          <w:p w14:paraId="49D774E7" w14:textId="77777777" w:rsidR="002473FE" w:rsidRPr="00181B33" w:rsidRDefault="002473FE" w:rsidP="00EB4B96">
            <w:pPr>
              <w:pStyle w:val="Textkrper"/>
              <w:rPr>
                <w:b/>
                <w:i/>
                <w:color w:val="000000"/>
                <w:sz w:val="16"/>
              </w:rPr>
            </w:pPr>
            <w:r w:rsidRPr="00181B33">
              <w:rPr>
                <w:b/>
                <w:i/>
                <w:color w:val="000000"/>
                <w:sz w:val="16"/>
              </w:rPr>
              <w:t>Maximum Value</w:t>
            </w:r>
          </w:p>
        </w:tc>
        <w:tc>
          <w:tcPr>
            <w:tcW w:w="3636" w:type="dxa"/>
          </w:tcPr>
          <w:p w14:paraId="69AC9683"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18595362" w14:textId="77777777" w:rsidTr="00EB4B96">
        <w:tc>
          <w:tcPr>
            <w:tcW w:w="2268" w:type="dxa"/>
          </w:tcPr>
          <w:p w14:paraId="15D61DDA" w14:textId="77777777" w:rsidR="002473FE" w:rsidRPr="00181B33" w:rsidRDefault="002473FE" w:rsidP="00EB4B96">
            <w:pPr>
              <w:pStyle w:val="Textkrper"/>
              <w:rPr>
                <w:color w:val="000000"/>
                <w:sz w:val="16"/>
              </w:rPr>
            </w:pPr>
            <w:r w:rsidRPr="00181B33">
              <w:rPr>
                <w:color w:val="000000"/>
                <w:sz w:val="16"/>
              </w:rPr>
              <w:t>8 bits</w:t>
            </w:r>
          </w:p>
        </w:tc>
        <w:tc>
          <w:tcPr>
            <w:tcW w:w="1943" w:type="dxa"/>
          </w:tcPr>
          <w:p w14:paraId="5243E832" w14:textId="77777777" w:rsidR="002473FE" w:rsidRPr="00181B33" w:rsidRDefault="002473FE" w:rsidP="00EB4B96">
            <w:pPr>
              <w:pStyle w:val="Textkrper"/>
              <w:rPr>
                <w:color w:val="000000"/>
                <w:sz w:val="16"/>
              </w:rPr>
            </w:pPr>
            <w:r w:rsidRPr="00181B33">
              <w:rPr>
                <w:color w:val="000000"/>
                <w:sz w:val="16"/>
              </w:rPr>
              <w:t>0</w:t>
            </w:r>
          </w:p>
        </w:tc>
        <w:tc>
          <w:tcPr>
            <w:tcW w:w="2005" w:type="dxa"/>
          </w:tcPr>
          <w:p w14:paraId="122FA241" w14:textId="77777777" w:rsidR="002473FE" w:rsidRPr="00181B33" w:rsidRDefault="002473FE" w:rsidP="00EB4B96">
            <w:pPr>
              <w:pStyle w:val="Textkrper"/>
              <w:rPr>
                <w:color w:val="000000"/>
                <w:sz w:val="16"/>
              </w:rPr>
            </w:pPr>
            <w:r w:rsidRPr="00181B33">
              <w:rPr>
                <w:color w:val="000000"/>
                <w:sz w:val="16"/>
              </w:rPr>
              <w:t>255</w:t>
            </w:r>
          </w:p>
        </w:tc>
        <w:tc>
          <w:tcPr>
            <w:tcW w:w="3636" w:type="dxa"/>
          </w:tcPr>
          <w:p w14:paraId="48705428" w14:textId="77777777" w:rsidR="002473FE" w:rsidRPr="00181B33" w:rsidRDefault="002473FE" w:rsidP="00EB4B96">
            <w:pPr>
              <w:pStyle w:val="Textkrper"/>
              <w:rPr>
                <w:color w:val="000000"/>
                <w:sz w:val="16"/>
              </w:rPr>
            </w:pPr>
            <w:r w:rsidRPr="00181B33">
              <w:rPr>
                <w:color w:val="000000"/>
                <w:sz w:val="16"/>
              </w:rPr>
              <w:t>Numbers</w:t>
            </w:r>
          </w:p>
        </w:tc>
      </w:tr>
    </w:tbl>
    <w:p w14:paraId="35E089B4"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NID_PACKET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2473FE" w:rsidRPr="00181B33" w14:paraId="7D6DFCFA" w14:textId="77777777" w:rsidTr="00EB4B96">
        <w:tc>
          <w:tcPr>
            <w:tcW w:w="2268" w:type="dxa"/>
          </w:tcPr>
          <w:p w14:paraId="020F9397"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2A9DA920" w14:textId="77777777" w:rsidR="002473FE" w:rsidRPr="00181B33" w:rsidRDefault="002473FE" w:rsidP="00EB4B96">
            <w:pPr>
              <w:pStyle w:val="Textkrper"/>
              <w:rPr>
                <w:color w:val="000000"/>
                <w:sz w:val="16"/>
              </w:rPr>
            </w:pPr>
            <w:r w:rsidRPr="00181B33">
              <w:rPr>
                <w:color w:val="000000"/>
                <w:sz w:val="16"/>
              </w:rPr>
              <w:t>Packet identifier</w:t>
            </w:r>
          </w:p>
        </w:tc>
      </w:tr>
      <w:tr w:rsidR="002473FE" w:rsidRPr="00181B33" w14:paraId="6260DFCE" w14:textId="77777777" w:rsidTr="00EB4B96">
        <w:tc>
          <w:tcPr>
            <w:tcW w:w="2268" w:type="dxa"/>
          </w:tcPr>
          <w:p w14:paraId="7F8EF72E"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AADA35D" w14:textId="77777777" w:rsidR="002473FE" w:rsidRPr="00181B33" w:rsidRDefault="002473FE" w:rsidP="00EB4B96">
            <w:pPr>
              <w:pStyle w:val="Textkrper"/>
              <w:rPr>
                <w:color w:val="000000"/>
                <w:sz w:val="16"/>
              </w:rPr>
            </w:pPr>
            <w:r w:rsidRPr="00181B33">
              <w:rPr>
                <w:color w:val="000000"/>
                <w:sz w:val="16"/>
              </w:rPr>
              <w:t>This is used in the header for each packet, allowing the receiving equipment to identify the data that follows.</w:t>
            </w:r>
          </w:p>
        </w:tc>
      </w:tr>
      <w:tr w:rsidR="002473FE" w:rsidRPr="00181B33" w14:paraId="5B68901B" w14:textId="77777777" w:rsidTr="00EB4B96">
        <w:tc>
          <w:tcPr>
            <w:tcW w:w="2268" w:type="dxa"/>
          </w:tcPr>
          <w:p w14:paraId="3976C471" w14:textId="77777777" w:rsidR="002473FE" w:rsidRPr="00181B33" w:rsidRDefault="002473FE" w:rsidP="00EB4B96">
            <w:r w:rsidRPr="00181B33">
              <w:rPr>
                <w:b/>
                <w:i/>
                <w:color w:val="000000"/>
                <w:sz w:val="16"/>
              </w:rPr>
              <w:t>Length of variable</w:t>
            </w:r>
          </w:p>
        </w:tc>
        <w:tc>
          <w:tcPr>
            <w:tcW w:w="1943" w:type="dxa"/>
          </w:tcPr>
          <w:p w14:paraId="1C5AFE64" w14:textId="77777777" w:rsidR="002473FE" w:rsidRPr="00181B33" w:rsidRDefault="002473FE" w:rsidP="00EB4B96">
            <w:pPr>
              <w:pStyle w:val="Textkrper"/>
              <w:rPr>
                <w:b/>
                <w:i/>
                <w:color w:val="000000"/>
                <w:sz w:val="16"/>
              </w:rPr>
            </w:pPr>
            <w:r w:rsidRPr="00181B33">
              <w:rPr>
                <w:b/>
                <w:i/>
                <w:color w:val="000000"/>
                <w:sz w:val="16"/>
              </w:rPr>
              <w:t>Minimum Value</w:t>
            </w:r>
          </w:p>
        </w:tc>
        <w:tc>
          <w:tcPr>
            <w:tcW w:w="2005" w:type="dxa"/>
          </w:tcPr>
          <w:p w14:paraId="69DE05E9" w14:textId="77777777" w:rsidR="002473FE" w:rsidRPr="00181B33" w:rsidRDefault="002473FE" w:rsidP="00EB4B96">
            <w:pPr>
              <w:pStyle w:val="Textkrper"/>
              <w:rPr>
                <w:b/>
                <w:i/>
                <w:color w:val="000000"/>
                <w:sz w:val="16"/>
              </w:rPr>
            </w:pPr>
            <w:r w:rsidRPr="00181B33">
              <w:rPr>
                <w:b/>
                <w:i/>
                <w:color w:val="000000"/>
                <w:sz w:val="16"/>
              </w:rPr>
              <w:t>Maximum Value</w:t>
            </w:r>
          </w:p>
        </w:tc>
        <w:tc>
          <w:tcPr>
            <w:tcW w:w="3636" w:type="dxa"/>
          </w:tcPr>
          <w:p w14:paraId="0595B5B5"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72A23C5" w14:textId="77777777" w:rsidTr="00EB4B96">
        <w:tc>
          <w:tcPr>
            <w:tcW w:w="2268" w:type="dxa"/>
          </w:tcPr>
          <w:p w14:paraId="556D5438" w14:textId="77777777" w:rsidR="002473FE" w:rsidRPr="00181B33" w:rsidRDefault="002473FE" w:rsidP="00EB4B96">
            <w:pPr>
              <w:pStyle w:val="Textkrper"/>
              <w:rPr>
                <w:color w:val="000000"/>
                <w:sz w:val="16"/>
              </w:rPr>
            </w:pPr>
            <w:bookmarkStart w:id="94" w:name="_Hlt457616635"/>
            <w:bookmarkEnd w:id="94"/>
            <w:r w:rsidRPr="00181B33">
              <w:rPr>
                <w:color w:val="000000"/>
                <w:sz w:val="16"/>
              </w:rPr>
              <w:t>8 bits</w:t>
            </w:r>
          </w:p>
        </w:tc>
        <w:tc>
          <w:tcPr>
            <w:tcW w:w="1943" w:type="dxa"/>
          </w:tcPr>
          <w:p w14:paraId="5E44BE36" w14:textId="77777777" w:rsidR="002473FE" w:rsidRPr="00181B33" w:rsidRDefault="002473FE" w:rsidP="00EB4B96">
            <w:pPr>
              <w:pStyle w:val="Textkrper"/>
              <w:rPr>
                <w:color w:val="000000"/>
                <w:sz w:val="16"/>
              </w:rPr>
            </w:pPr>
            <w:r w:rsidRPr="00181B33">
              <w:rPr>
                <w:color w:val="000000"/>
                <w:sz w:val="16"/>
              </w:rPr>
              <w:t>0</w:t>
            </w:r>
          </w:p>
        </w:tc>
        <w:tc>
          <w:tcPr>
            <w:tcW w:w="2005" w:type="dxa"/>
          </w:tcPr>
          <w:p w14:paraId="0E41FD9B" w14:textId="77777777" w:rsidR="002473FE" w:rsidRPr="00181B33" w:rsidRDefault="002473FE" w:rsidP="00EB4B96">
            <w:pPr>
              <w:pStyle w:val="Textkrper"/>
              <w:rPr>
                <w:color w:val="000000"/>
                <w:sz w:val="16"/>
              </w:rPr>
            </w:pPr>
            <w:r w:rsidRPr="00181B33">
              <w:rPr>
                <w:color w:val="000000"/>
                <w:sz w:val="16"/>
              </w:rPr>
              <w:t>255</w:t>
            </w:r>
          </w:p>
        </w:tc>
        <w:tc>
          <w:tcPr>
            <w:tcW w:w="3636" w:type="dxa"/>
          </w:tcPr>
          <w:p w14:paraId="14AACA93" w14:textId="77777777" w:rsidR="002473FE" w:rsidRPr="00181B33" w:rsidRDefault="002473FE" w:rsidP="00EB4B96">
            <w:pPr>
              <w:pStyle w:val="Textkrper"/>
              <w:rPr>
                <w:color w:val="000000"/>
                <w:sz w:val="16"/>
              </w:rPr>
            </w:pPr>
            <w:r w:rsidRPr="00181B33">
              <w:rPr>
                <w:color w:val="000000"/>
                <w:sz w:val="16"/>
              </w:rPr>
              <w:t>Numbers</w:t>
            </w:r>
          </w:p>
        </w:tc>
      </w:tr>
    </w:tbl>
    <w:p w14:paraId="26AB2984"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NID_STM</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2473FE" w:rsidRPr="00181B33" w14:paraId="3E4EA31E" w14:textId="77777777" w:rsidTr="00EB4B96">
        <w:tc>
          <w:tcPr>
            <w:tcW w:w="2268" w:type="dxa"/>
          </w:tcPr>
          <w:p w14:paraId="0F6464A1"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19752665" w14:textId="77777777" w:rsidR="002473FE" w:rsidRPr="00181B33" w:rsidRDefault="002473FE" w:rsidP="00EB4B96">
            <w:pPr>
              <w:pStyle w:val="Textkrper"/>
              <w:rPr>
                <w:color w:val="000000"/>
                <w:sz w:val="16"/>
              </w:rPr>
            </w:pPr>
            <w:r w:rsidRPr="00181B33">
              <w:rPr>
                <w:color w:val="000000"/>
                <w:sz w:val="16"/>
              </w:rPr>
              <w:t>STM identity</w:t>
            </w:r>
          </w:p>
        </w:tc>
      </w:tr>
      <w:tr w:rsidR="002473FE" w:rsidRPr="00181B33" w14:paraId="233CA59A" w14:textId="77777777" w:rsidTr="00EB4B96">
        <w:tc>
          <w:tcPr>
            <w:tcW w:w="2268" w:type="dxa"/>
          </w:tcPr>
          <w:p w14:paraId="69D4991A"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1C02672B" w14:textId="77777777" w:rsidR="002473FE" w:rsidRPr="00181B33" w:rsidRDefault="002473FE" w:rsidP="00EB4B96">
            <w:pPr>
              <w:pStyle w:val="Textkrper"/>
              <w:rPr>
                <w:color w:val="000000"/>
                <w:sz w:val="16"/>
              </w:rPr>
            </w:pPr>
            <w:r w:rsidRPr="00181B33">
              <w:rPr>
                <w:color w:val="000000"/>
                <w:sz w:val="16"/>
              </w:rPr>
              <w:t xml:space="preserve">One value of this variable represents the identity of an STM </w:t>
            </w:r>
            <w:r>
              <w:rPr>
                <w:color w:val="000000"/>
                <w:sz w:val="16"/>
              </w:rPr>
              <w:t xml:space="preserve">equipment designed for operation on </w:t>
            </w:r>
            <w:r w:rsidRPr="00181B33">
              <w:rPr>
                <w:color w:val="000000"/>
                <w:sz w:val="16"/>
              </w:rPr>
              <w:t>national infrastructure</w:t>
            </w:r>
            <w:r>
              <w:rPr>
                <w:color w:val="000000"/>
                <w:sz w:val="16"/>
              </w:rPr>
              <w:t>s</w:t>
            </w:r>
            <w:r w:rsidRPr="00181B33">
              <w:rPr>
                <w:color w:val="000000"/>
                <w:sz w:val="16"/>
              </w:rPr>
              <w:t>.</w:t>
            </w:r>
          </w:p>
        </w:tc>
      </w:tr>
      <w:tr w:rsidR="002473FE" w:rsidRPr="00181B33" w14:paraId="6AE2BA72" w14:textId="77777777" w:rsidTr="00EB4B96">
        <w:tc>
          <w:tcPr>
            <w:tcW w:w="2268" w:type="dxa"/>
          </w:tcPr>
          <w:p w14:paraId="68A9DBA3" w14:textId="77777777" w:rsidR="002473FE" w:rsidRPr="00181B33" w:rsidRDefault="002473FE" w:rsidP="00EB4B96">
            <w:r w:rsidRPr="00181B33">
              <w:rPr>
                <w:b/>
                <w:i/>
                <w:color w:val="000000"/>
                <w:sz w:val="16"/>
              </w:rPr>
              <w:t>Length of variable</w:t>
            </w:r>
          </w:p>
        </w:tc>
        <w:tc>
          <w:tcPr>
            <w:tcW w:w="1943" w:type="dxa"/>
          </w:tcPr>
          <w:p w14:paraId="575BDC1F" w14:textId="77777777" w:rsidR="002473FE" w:rsidRPr="00181B33" w:rsidRDefault="002473FE" w:rsidP="00EB4B96">
            <w:pPr>
              <w:pStyle w:val="Textkrper"/>
              <w:rPr>
                <w:b/>
                <w:i/>
                <w:color w:val="000000"/>
                <w:sz w:val="16"/>
              </w:rPr>
            </w:pPr>
            <w:r w:rsidRPr="00181B33">
              <w:rPr>
                <w:b/>
                <w:i/>
                <w:color w:val="000000"/>
                <w:sz w:val="16"/>
              </w:rPr>
              <w:t>Minimum Value</w:t>
            </w:r>
          </w:p>
        </w:tc>
        <w:tc>
          <w:tcPr>
            <w:tcW w:w="2005" w:type="dxa"/>
          </w:tcPr>
          <w:p w14:paraId="7A187E47" w14:textId="77777777" w:rsidR="002473FE" w:rsidRPr="00181B33" w:rsidRDefault="002473FE" w:rsidP="00EB4B96">
            <w:pPr>
              <w:pStyle w:val="Textkrper"/>
              <w:rPr>
                <w:b/>
                <w:i/>
                <w:color w:val="000000"/>
                <w:sz w:val="16"/>
              </w:rPr>
            </w:pPr>
            <w:r w:rsidRPr="00181B33">
              <w:rPr>
                <w:b/>
                <w:i/>
                <w:color w:val="000000"/>
                <w:sz w:val="16"/>
              </w:rPr>
              <w:t>Maximum Value</w:t>
            </w:r>
          </w:p>
        </w:tc>
        <w:tc>
          <w:tcPr>
            <w:tcW w:w="3636" w:type="dxa"/>
          </w:tcPr>
          <w:p w14:paraId="18B17503"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4515CED0" w14:textId="77777777" w:rsidTr="00EB4B96">
        <w:tc>
          <w:tcPr>
            <w:tcW w:w="2268" w:type="dxa"/>
          </w:tcPr>
          <w:p w14:paraId="171796C3" w14:textId="77777777" w:rsidR="002473FE" w:rsidRPr="00181B33" w:rsidRDefault="002473FE" w:rsidP="00EB4B96">
            <w:pPr>
              <w:pStyle w:val="Textkrper"/>
              <w:rPr>
                <w:color w:val="000000"/>
                <w:sz w:val="16"/>
              </w:rPr>
            </w:pPr>
            <w:r w:rsidRPr="00181B33">
              <w:rPr>
                <w:color w:val="000000"/>
                <w:sz w:val="16"/>
              </w:rPr>
              <w:t>8 bits</w:t>
            </w:r>
          </w:p>
        </w:tc>
        <w:tc>
          <w:tcPr>
            <w:tcW w:w="1943" w:type="dxa"/>
          </w:tcPr>
          <w:p w14:paraId="7EFF6751" w14:textId="77777777" w:rsidR="002473FE" w:rsidRPr="00181B33" w:rsidRDefault="002473FE" w:rsidP="00EB4B96">
            <w:pPr>
              <w:pStyle w:val="Textkrper"/>
              <w:rPr>
                <w:color w:val="000000"/>
                <w:sz w:val="16"/>
              </w:rPr>
            </w:pPr>
            <w:r w:rsidRPr="00181B33">
              <w:rPr>
                <w:color w:val="000000"/>
                <w:sz w:val="16"/>
              </w:rPr>
              <w:t>0</w:t>
            </w:r>
          </w:p>
        </w:tc>
        <w:tc>
          <w:tcPr>
            <w:tcW w:w="2005" w:type="dxa"/>
          </w:tcPr>
          <w:p w14:paraId="272B7C46" w14:textId="77777777" w:rsidR="002473FE" w:rsidRPr="00181B33" w:rsidRDefault="002473FE" w:rsidP="00EB4B96">
            <w:pPr>
              <w:pStyle w:val="Textkrper"/>
              <w:rPr>
                <w:color w:val="000000"/>
                <w:sz w:val="16"/>
              </w:rPr>
            </w:pPr>
            <w:r w:rsidRPr="00181B33">
              <w:rPr>
                <w:color w:val="000000"/>
                <w:sz w:val="16"/>
              </w:rPr>
              <w:t>255</w:t>
            </w:r>
          </w:p>
        </w:tc>
        <w:tc>
          <w:tcPr>
            <w:tcW w:w="3636" w:type="dxa"/>
          </w:tcPr>
          <w:p w14:paraId="4A4B47FF" w14:textId="77777777" w:rsidR="002473FE" w:rsidRPr="00181B33" w:rsidRDefault="002473FE" w:rsidP="00EB4B96">
            <w:pPr>
              <w:pStyle w:val="Textkrper"/>
              <w:rPr>
                <w:color w:val="000000"/>
                <w:sz w:val="16"/>
              </w:rPr>
            </w:pPr>
            <w:r w:rsidRPr="00181B33">
              <w:rPr>
                <w:color w:val="000000"/>
                <w:sz w:val="16"/>
              </w:rPr>
              <w:t>Numbers</w:t>
            </w:r>
          </w:p>
        </w:tc>
      </w:tr>
    </w:tbl>
    <w:p w14:paraId="70ABDED8" w14:textId="77777777" w:rsidR="002473FE" w:rsidRPr="00181B33" w:rsidRDefault="002473FE" w:rsidP="002473FE">
      <w:pPr>
        <w:pStyle w:val="Par1er"/>
        <w:rPr>
          <w:color w:val="000000"/>
        </w:rPr>
      </w:pPr>
      <w:r w:rsidRPr="00181B33">
        <w:lastRenderedPageBreak/>
        <w:fldChar w:fldCharType="begin"/>
      </w:r>
      <w:r w:rsidRPr="00181B33">
        <w:instrText xml:space="preserve"> AUTONUMLGL </w:instrText>
      </w:r>
      <w:r w:rsidRPr="00181B33">
        <w:fldChar w:fldCharType="end"/>
      </w:r>
      <w:r w:rsidRPr="00181B33">
        <w:tab/>
      </w:r>
      <w:r w:rsidRPr="00181B33">
        <w:rPr>
          <w:color w:val="000000"/>
        </w:rPr>
        <w:t>NID_STMSPECIFICSTATE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0E8C65F1" w14:textId="77777777" w:rsidTr="00EB4B96">
        <w:tc>
          <w:tcPr>
            <w:tcW w:w="2268" w:type="dxa"/>
          </w:tcPr>
          <w:p w14:paraId="0C910A25"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33EE2B7" w14:textId="77777777" w:rsidR="002473FE" w:rsidRPr="00181B33" w:rsidRDefault="002473FE" w:rsidP="00EB4B96">
            <w:pPr>
              <w:pStyle w:val="Textkrper"/>
              <w:rPr>
                <w:color w:val="000000"/>
                <w:sz w:val="16"/>
              </w:rPr>
            </w:pPr>
            <w:r w:rsidRPr="00181B33">
              <w:rPr>
                <w:color w:val="000000"/>
                <w:sz w:val="16"/>
              </w:rPr>
              <w:t>Current specific behavior of a given STM.</w:t>
            </w:r>
          </w:p>
        </w:tc>
      </w:tr>
      <w:tr w:rsidR="002473FE" w:rsidRPr="00181B33" w14:paraId="7D1CAC68" w14:textId="77777777" w:rsidTr="00EB4B96">
        <w:tc>
          <w:tcPr>
            <w:tcW w:w="2268" w:type="dxa"/>
          </w:tcPr>
          <w:p w14:paraId="3B2F91C3"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AF7BD0F" w14:textId="77777777" w:rsidR="002473FE" w:rsidRPr="00181B33" w:rsidRDefault="002473FE" w:rsidP="00EB4B96">
            <w:pPr>
              <w:pStyle w:val="Textkrper"/>
              <w:rPr>
                <w:color w:val="000000"/>
                <w:sz w:val="16"/>
              </w:rPr>
            </w:pPr>
            <w:r w:rsidRPr="00181B33">
              <w:rPr>
                <w:color w:val="000000"/>
                <w:sz w:val="16"/>
              </w:rPr>
              <w:t>Indicates a specific state of a STM (disconnected, temporary disconnected, again connected after temporary disconnection, STM not in correct mode)</w:t>
            </w:r>
          </w:p>
        </w:tc>
      </w:tr>
      <w:tr w:rsidR="002473FE" w:rsidRPr="00181B33" w14:paraId="19F03AFB" w14:textId="77777777" w:rsidTr="00EB4B96">
        <w:tc>
          <w:tcPr>
            <w:tcW w:w="2268" w:type="dxa"/>
          </w:tcPr>
          <w:p w14:paraId="500F0851" w14:textId="77777777" w:rsidR="002473FE" w:rsidRPr="00181B33" w:rsidRDefault="002473FE" w:rsidP="00EB4B96">
            <w:r w:rsidRPr="00181B33">
              <w:rPr>
                <w:b/>
                <w:i/>
                <w:color w:val="000000"/>
                <w:sz w:val="16"/>
              </w:rPr>
              <w:t>Length of variable</w:t>
            </w:r>
          </w:p>
        </w:tc>
        <w:tc>
          <w:tcPr>
            <w:tcW w:w="1914" w:type="dxa"/>
          </w:tcPr>
          <w:p w14:paraId="6BBEF30D"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177F1B95"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251DF4D"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0A6ED4B" w14:textId="77777777" w:rsidTr="00EB4B96">
        <w:tc>
          <w:tcPr>
            <w:tcW w:w="2268" w:type="dxa"/>
          </w:tcPr>
          <w:p w14:paraId="301376E5" w14:textId="77777777" w:rsidR="002473FE" w:rsidRPr="00181B33" w:rsidRDefault="002473FE" w:rsidP="00EB4B96">
            <w:pPr>
              <w:pStyle w:val="Textkrper"/>
              <w:rPr>
                <w:color w:val="000000"/>
                <w:sz w:val="16"/>
              </w:rPr>
            </w:pPr>
            <w:r w:rsidRPr="00181B33">
              <w:rPr>
                <w:color w:val="000000"/>
                <w:sz w:val="16"/>
              </w:rPr>
              <w:t>3 bits</w:t>
            </w:r>
          </w:p>
        </w:tc>
        <w:tc>
          <w:tcPr>
            <w:tcW w:w="1914" w:type="dxa"/>
          </w:tcPr>
          <w:p w14:paraId="75C4F326" w14:textId="77777777" w:rsidR="002473FE" w:rsidRPr="00181B33" w:rsidRDefault="002473FE" w:rsidP="00EB4B96">
            <w:pPr>
              <w:pStyle w:val="Textkrper"/>
              <w:rPr>
                <w:color w:val="000000"/>
                <w:sz w:val="16"/>
              </w:rPr>
            </w:pPr>
          </w:p>
        </w:tc>
        <w:tc>
          <w:tcPr>
            <w:tcW w:w="2056" w:type="dxa"/>
          </w:tcPr>
          <w:p w14:paraId="1FB0EF58" w14:textId="77777777" w:rsidR="002473FE" w:rsidRPr="00181B33" w:rsidRDefault="002473FE" w:rsidP="00EB4B96">
            <w:pPr>
              <w:pStyle w:val="Textkrper"/>
              <w:rPr>
                <w:color w:val="000000"/>
                <w:sz w:val="16"/>
              </w:rPr>
            </w:pPr>
          </w:p>
        </w:tc>
        <w:tc>
          <w:tcPr>
            <w:tcW w:w="3614" w:type="dxa"/>
          </w:tcPr>
          <w:p w14:paraId="61DAC43B" w14:textId="77777777" w:rsidR="002473FE" w:rsidRPr="00181B33" w:rsidRDefault="002473FE" w:rsidP="00EB4B96">
            <w:pPr>
              <w:pStyle w:val="Textkrper"/>
              <w:rPr>
                <w:color w:val="000000"/>
                <w:sz w:val="16"/>
              </w:rPr>
            </w:pPr>
          </w:p>
        </w:tc>
      </w:tr>
      <w:tr w:rsidR="002473FE" w:rsidRPr="00181B33" w14:paraId="0FCEAB55" w14:textId="77777777" w:rsidTr="00EB4B96">
        <w:tc>
          <w:tcPr>
            <w:tcW w:w="2268" w:type="dxa"/>
            <w:tcBorders>
              <w:top w:val="single" w:sz="6" w:space="0" w:color="auto"/>
              <w:bottom w:val="nil"/>
            </w:tcBorders>
          </w:tcPr>
          <w:p w14:paraId="3EEA1244"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4CB8123"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7E25EBA9" w14:textId="77777777" w:rsidR="002473FE" w:rsidRPr="00181B33" w:rsidRDefault="002473FE" w:rsidP="00EB4B96">
            <w:pPr>
              <w:pStyle w:val="Textkrper"/>
              <w:rPr>
                <w:color w:val="000000"/>
                <w:sz w:val="16"/>
              </w:rPr>
            </w:pPr>
            <w:r w:rsidRPr="00181B33">
              <w:rPr>
                <w:color w:val="000000"/>
                <w:sz w:val="16"/>
              </w:rPr>
              <w:t>CONNECTED (after versions validation)</w:t>
            </w:r>
          </w:p>
        </w:tc>
      </w:tr>
      <w:tr w:rsidR="002473FE" w:rsidRPr="00181B33" w14:paraId="2D36B239" w14:textId="77777777" w:rsidTr="00EB4B96">
        <w:tc>
          <w:tcPr>
            <w:tcW w:w="2268" w:type="dxa"/>
            <w:tcBorders>
              <w:top w:val="single" w:sz="6" w:space="0" w:color="auto"/>
              <w:bottom w:val="nil"/>
            </w:tcBorders>
          </w:tcPr>
          <w:p w14:paraId="068F95F4" w14:textId="77777777" w:rsidR="002473FE" w:rsidRPr="00181B33" w:rsidRDefault="002473FE" w:rsidP="00EB4B96">
            <w:pPr>
              <w:pStyle w:val="Textkrper"/>
              <w:rPr>
                <w:b/>
                <w:i/>
                <w:color w:val="000000"/>
                <w:sz w:val="16"/>
              </w:rPr>
            </w:pPr>
          </w:p>
        </w:tc>
        <w:tc>
          <w:tcPr>
            <w:tcW w:w="1914" w:type="dxa"/>
          </w:tcPr>
          <w:p w14:paraId="4D785C59"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1D7BB0B4" w14:textId="77777777" w:rsidR="002473FE" w:rsidRPr="00181B33" w:rsidRDefault="002473FE" w:rsidP="00EB4B96">
            <w:pPr>
              <w:pStyle w:val="Textkrper"/>
              <w:rPr>
                <w:color w:val="000000"/>
                <w:sz w:val="16"/>
              </w:rPr>
            </w:pPr>
            <w:r w:rsidRPr="00181B33">
              <w:rPr>
                <w:color w:val="000000"/>
                <w:sz w:val="16"/>
              </w:rPr>
              <w:t>DISCONNECTED (at TIU request if no validation of the versions included in STM packet 1 or at STM request)</w:t>
            </w:r>
          </w:p>
        </w:tc>
      </w:tr>
      <w:tr w:rsidR="002473FE" w:rsidRPr="00181B33" w14:paraId="3ED7761B" w14:textId="77777777" w:rsidTr="00EB4B96">
        <w:tc>
          <w:tcPr>
            <w:tcW w:w="2268" w:type="dxa"/>
            <w:tcBorders>
              <w:top w:val="nil"/>
              <w:bottom w:val="nil"/>
            </w:tcBorders>
          </w:tcPr>
          <w:p w14:paraId="265FFD77" w14:textId="77777777" w:rsidR="002473FE" w:rsidRPr="00181B33" w:rsidRDefault="002473FE" w:rsidP="00EB4B96">
            <w:pPr>
              <w:pStyle w:val="Textkrper"/>
              <w:rPr>
                <w:b/>
                <w:i/>
                <w:color w:val="000000"/>
                <w:sz w:val="16"/>
              </w:rPr>
            </w:pPr>
          </w:p>
        </w:tc>
        <w:tc>
          <w:tcPr>
            <w:tcW w:w="1914" w:type="dxa"/>
          </w:tcPr>
          <w:p w14:paraId="4B8B8004"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41BB05BA" w14:textId="77777777" w:rsidR="002473FE" w:rsidRPr="00181B33" w:rsidRDefault="002473FE" w:rsidP="00EB4B96">
            <w:pPr>
              <w:pStyle w:val="Textkrper"/>
              <w:rPr>
                <w:color w:val="000000"/>
                <w:sz w:val="16"/>
              </w:rPr>
            </w:pPr>
            <w:r w:rsidRPr="00181B33">
              <w:rPr>
                <w:color w:val="000000"/>
                <w:sz w:val="16"/>
              </w:rPr>
              <w:t>TEMPORARY_DISCONNECTED</w:t>
            </w:r>
          </w:p>
        </w:tc>
      </w:tr>
      <w:tr w:rsidR="002473FE" w:rsidRPr="00181B33" w14:paraId="7C5E5029" w14:textId="77777777" w:rsidTr="00EB4B96">
        <w:tc>
          <w:tcPr>
            <w:tcW w:w="2268" w:type="dxa"/>
            <w:tcBorders>
              <w:top w:val="nil"/>
              <w:bottom w:val="nil"/>
            </w:tcBorders>
          </w:tcPr>
          <w:p w14:paraId="6ADAB2DD" w14:textId="77777777" w:rsidR="002473FE" w:rsidRPr="00181B33" w:rsidRDefault="002473FE" w:rsidP="00EB4B96">
            <w:pPr>
              <w:pStyle w:val="Textkrper"/>
              <w:rPr>
                <w:b/>
                <w:i/>
                <w:color w:val="000000"/>
                <w:sz w:val="16"/>
              </w:rPr>
            </w:pPr>
          </w:p>
        </w:tc>
        <w:tc>
          <w:tcPr>
            <w:tcW w:w="1914" w:type="dxa"/>
          </w:tcPr>
          <w:p w14:paraId="630CA5F2"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774710D9" w14:textId="77777777" w:rsidR="002473FE" w:rsidRPr="00181B33" w:rsidRDefault="002473FE" w:rsidP="00EB4B96">
            <w:pPr>
              <w:pStyle w:val="Textkrper"/>
              <w:rPr>
                <w:color w:val="000000"/>
                <w:sz w:val="16"/>
              </w:rPr>
            </w:pPr>
            <w:r w:rsidRPr="00181B33">
              <w:rPr>
                <w:color w:val="000000"/>
                <w:sz w:val="16"/>
              </w:rPr>
              <w:t>CONNECTED_AGAIN (end of temporary disconnection)</w:t>
            </w:r>
          </w:p>
        </w:tc>
      </w:tr>
      <w:tr w:rsidR="002473FE" w:rsidRPr="00181B33" w14:paraId="6136B55B" w14:textId="77777777" w:rsidTr="00EB4B96">
        <w:tc>
          <w:tcPr>
            <w:tcW w:w="2268" w:type="dxa"/>
            <w:tcBorders>
              <w:top w:val="nil"/>
              <w:bottom w:val="nil"/>
            </w:tcBorders>
          </w:tcPr>
          <w:p w14:paraId="4936347F" w14:textId="77777777" w:rsidR="002473FE" w:rsidRPr="00181B33" w:rsidRDefault="002473FE" w:rsidP="00EB4B96">
            <w:pPr>
              <w:pStyle w:val="Textkrper"/>
              <w:rPr>
                <w:b/>
                <w:i/>
                <w:color w:val="000000"/>
                <w:sz w:val="16"/>
              </w:rPr>
            </w:pPr>
          </w:p>
        </w:tc>
        <w:tc>
          <w:tcPr>
            <w:tcW w:w="1914" w:type="dxa"/>
          </w:tcPr>
          <w:p w14:paraId="3F88D2DD" w14:textId="77777777" w:rsidR="002473FE" w:rsidRPr="00181B33" w:rsidRDefault="002473FE" w:rsidP="00EB4B96">
            <w:pPr>
              <w:pStyle w:val="Textkrper"/>
              <w:rPr>
                <w:color w:val="000000"/>
                <w:sz w:val="16"/>
              </w:rPr>
            </w:pPr>
            <w:r w:rsidRPr="00181B33">
              <w:rPr>
                <w:color w:val="000000"/>
                <w:sz w:val="16"/>
              </w:rPr>
              <w:t>4</w:t>
            </w:r>
          </w:p>
        </w:tc>
        <w:tc>
          <w:tcPr>
            <w:tcW w:w="5670" w:type="dxa"/>
            <w:gridSpan w:val="2"/>
          </w:tcPr>
          <w:p w14:paraId="7F0E433F" w14:textId="77777777" w:rsidR="002473FE" w:rsidRPr="00181B33" w:rsidRDefault="002473FE" w:rsidP="00EB4B96">
            <w:pPr>
              <w:pStyle w:val="Textkrper"/>
              <w:rPr>
                <w:color w:val="000000"/>
                <w:sz w:val="16"/>
              </w:rPr>
            </w:pPr>
            <w:r w:rsidRPr="00181B33">
              <w:rPr>
                <w:color w:val="000000"/>
                <w:sz w:val="16"/>
              </w:rPr>
              <w:t xml:space="preserve">FAILURE_REQUESTED (STM not in correct state, packet 15 lack,...) </w:t>
            </w:r>
          </w:p>
        </w:tc>
      </w:tr>
      <w:tr w:rsidR="002473FE" w:rsidRPr="00181B33" w14:paraId="4928E86E" w14:textId="77777777" w:rsidTr="00EB4B96">
        <w:tc>
          <w:tcPr>
            <w:tcW w:w="2268" w:type="dxa"/>
            <w:tcBorders>
              <w:top w:val="nil"/>
              <w:bottom w:val="single" w:sz="12" w:space="0" w:color="auto"/>
            </w:tcBorders>
          </w:tcPr>
          <w:p w14:paraId="0AD84C70" w14:textId="77777777" w:rsidR="002473FE" w:rsidRPr="00181B33" w:rsidRDefault="002473FE" w:rsidP="00EB4B96">
            <w:pPr>
              <w:pStyle w:val="Textkrper"/>
              <w:rPr>
                <w:b/>
                <w:i/>
                <w:color w:val="000000"/>
                <w:sz w:val="16"/>
              </w:rPr>
            </w:pPr>
          </w:p>
        </w:tc>
        <w:tc>
          <w:tcPr>
            <w:tcW w:w="1914" w:type="dxa"/>
          </w:tcPr>
          <w:p w14:paraId="26F91924" w14:textId="77777777" w:rsidR="002473FE" w:rsidRPr="00181B33" w:rsidRDefault="002473FE" w:rsidP="00EB4B96">
            <w:pPr>
              <w:pStyle w:val="Textkrper"/>
              <w:rPr>
                <w:color w:val="000000"/>
                <w:sz w:val="16"/>
              </w:rPr>
            </w:pPr>
            <w:r w:rsidRPr="00181B33">
              <w:rPr>
                <w:sz w:val="16"/>
              </w:rPr>
              <w:t>5-7</w:t>
            </w:r>
          </w:p>
        </w:tc>
        <w:tc>
          <w:tcPr>
            <w:tcW w:w="5670" w:type="dxa"/>
            <w:gridSpan w:val="2"/>
          </w:tcPr>
          <w:p w14:paraId="3D463340" w14:textId="77777777" w:rsidR="002473FE" w:rsidRPr="00181B33" w:rsidRDefault="002473FE" w:rsidP="00EB4B96">
            <w:pPr>
              <w:pStyle w:val="Textkrper"/>
              <w:rPr>
                <w:color w:val="000000"/>
                <w:sz w:val="16"/>
              </w:rPr>
            </w:pPr>
            <w:r w:rsidRPr="00181B33">
              <w:rPr>
                <w:sz w:val="16"/>
              </w:rPr>
              <w:t>Spare</w:t>
            </w:r>
          </w:p>
        </w:tc>
      </w:tr>
    </w:tbl>
    <w:p w14:paraId="4169970F"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rPr>
          <w:color w:val="000000"/>
        </w:rPr>
        <w:t>NID_STMSTATE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2473FE" w:rsidRPr="00181B33" w14:paraId="23A8465B" w14:textId="77777777" w:rsidTr="00EB4B96">
        <w:tc>
          <w:tcPr>
            <w:tcW w:w="2268" w:type="dxa"/>
          </w:tcPr>
          <w:p w14:paraId="0AD4DECA"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237391AC" w14:textId="77777777" w:rsidR="002473FE" w:rsidRPr="00181B33" w:rsidRDefault="002473FE" w:rsidP="00EB4B96">
            <w:pPr>
              <w:pStyle w:val="Textkrper"/>
              <w:rPr>
                <w:color w:val="000000"/>
                <w:sz w:val="16"/>
              </w:rPr>
            </w:pPr>
            <w:r w:rsidRPr="00181B33">
              <w:rPr>
                <w:color w:val="000000"/>
                <w:sz w:val="16"/>
              </w:rPr>
              <w:t>Actual STM state</w:t>
            </w:r>
          </w:p>
        </w:tc>
      </w:tr>
      <w:tr w:rsidR="002473FE" w:rsidRPr="00181B33" w14:paraId="718F735C" w14:textId="77777777" w:rsidTr="00EB4B96">
        <w:tc>
          <w:tcPr>
            <w:tcW w:w="2268" w:type="dxa"/>
          </w:tcPr>
          <w:p w14:paraId="099FE6DB"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56681236" w14:textId="77777777" w:rsidR="002473FE" w:rsidRPr="00181B33" w:rsidRDefault="002473FE" w:rsidP="00EB4B96">
            <w:pPr>
              <w:pStyle w:val="Textkrper"/>
              <w:rPr>
                <w:color w:val="000000"/>
                <w:sz w:val="16"/>
              </w:rPr>
            </w:pPr>
            <w:r w:rsidRPr="00181B33">
              <w:rPr>
                <w:sz w:val="16"/>
              </w:rPr>
              <w:t xml:space="preserve">Tell the STM state </w:t>
            </w:r>
          </w:p>
        </w:tc>
      </w:tr>
      <w:tr w:rsidR="002473FE" w:rsidRPr="00181B33" w14:paraId="77D592E7" w14:textId="77777777" w:rsidTr="00EB4B96">
        <w:tc>
          <w:tcPr>
            <w:tcW w:w="2268" w:type="dxa"/>
          </w:tcPr>
          <w:p w14:paraId="27499725" w14:textId="77777777" w:rsidR="002473FE" w:rsidRPr="00181B33" w:rsidRDefault="002473FE" w:rsidP="00EB4B96">
            <w:r w:rsidRPr="00181B33">
              <w:rPr>
                <w:b/>
                <w:i/>
                <w:color w:val="000000"/>
                <w:sz w:val="16"/>
              </w:rPr>
              <w:t>Length of variable</w:t>
            </w:r>
          </w:p>
        </w:tc>
        <w:tc>
          <w:tcPr>
            <w:tcW w:w="1943" w:type="dxa"/>
          </w:tcPr>
          <w:p w14:paraId="4D3830B2" w14:textId="77777777" w:rsidR="002473FE" w:rsidRPr="00181B33" w:rsidRDefault="002473FE" w:rsidP="00EB4B96">
            <w:pPr>
              <w:pStyle w:val="Textkrper"/>
              <w:rPr>
                <w:b/>
                <w:i/>
                <w:color w:val="000000"/>
                <w:sz w:val="16"/>
              </w:rPr>
            </w:pPr>
            <w:r w:rsidRPr="00181B33">
              <w:rPr>
                <w:b/>
                <w:i/>
                <w:color w:val="000000"/>
                <w:sz w:val="16"/>
              </w:rPr>
              <w:t>Minimum Value</w:t>
            </w:r>
          </w:p>
        </w:tc>
        <w:tc>
          <w:tcPr>
            <w:tcW w:w="2005" w:type="dxa"/>
          </w:tcPr>
          <w:p w14:paraId="7FB0F6B9" w14:textId="77777777" w:rsidR="002473FE" w:rsidRPr="00181B33" w:rsidRDefault="002473FE" w:rsidP="00EB4B96">
            <w:pPr>
              <w:pStyle w:val="Textkrper"/>
              <w:rPr>
                <w:b/>
                <w:i/>
                <w:color w:val="000000"/>
                <w:sz w:val="16"/>
              </w:rPr>
            </w:pPr>
            <w:r w:rsidRPr="00181B33">
              <w:rPr>
                <w:b/>
                <w:i/>
                <w:color w:val="000000"/>
                <w:sz w:val="16"/>
              </w:rPr>
              <w:t>Maximum Value</w:t>
            </w:r>
          </w:p>
        </w:tc>
        <w:tc>
          <w:tcPr>
            <w:tcW w:w="3636" w:type="dxa"/>
          </w:tcPr>
          <w:p w14:paraId="42F62426"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29B7EAB" w14:textId="77777777" w:rsidTr="00EB4B96">
        <w:tc>
          <w:tcPr>
            <w:tcW w:w="2268" w:type="dxa"/>
          </w:tcPr>
          <w:p w14:paraId="5771A499" w14:textId="77777777" w:rsidR="002473FE" w:rsidRPr="00181B33" w:rsidRDefault="002473FE" w:rsidP="00EB4B96">
            <w:pPr>
              <w:pStyle w:val="Textkrper"/>
              <w:rPr>
                <w:color w:val="000000"/>
                <w:sz w:val="16"/>
              </w:rPr>
            </w:pPr>
            <w:r w:rsidRPr="00181B33">
              <w:rPr>
                <w:color w:val="000000"/>
                <w:sz w:val="16"/>
              </w:rPr>
              <w:t>4 bits</w:t>
            </w:r>
          </w:p>
        </w:tc>
        <w:tc>
          <w:tcPr>
            <w:tcW w:w="1943" w:type="dxa"/>
          </w:tcPr>
          <w:p w14:paraId="3DC46503" w14:textId="77777777" w:rsidR="002473FE" w:rsidRPr="00181B33" w:rsidRDefault="002473FE" w:rsidP="00EB4B96">
            <w:pPr>
              <w:pStyle w:val="Textkrper"/>
              <w:rPr>
                <w:color w:val="000000"/>
                <w:sz w:val="16"/>
              </w:rPr>
            </w:pPr>
          </w:p>
        </w:tc>
        <w:tc>
          <w:tcPr>
            <w:tcW w:w="2005" w:type="dxa"/>
          </w:tcPr>
          <w:p w14:paraId="3263FF5B" w14:textId="77777777" w:rsidR="002473FE" w:rsidRPr="00181B33" w:rsidRDefault="002473FE" w:rsidP="00EB4B96">
            <w:pPr>
              <w:pStyle w:val="Textkrper"/>
              <w:rPr>
                <w:color w:val="000000"/>
                <w:sz w:val="16"/>
              </w:rPr>
            </w:pPr>
          </w:p>
        </w:tc>
        <w:tc>
          <w:tcPr>
            <w:tcW w:w="3636" w:type="dxa"/>
          </w:tcPr>
          <w:p w14:paraId="414802AD" w14:textId="77777777" w:rsidR="002473FE" w:rsidRPr="00181B33" w:rsidRDefault="002473FE" w:rsidP="00EB4B96">
            <w:pPr>
              <w:pStyle w:val="Textkrper"/>
              <w:rPr>
                <w:color w:val="000000"/>
                <w:sz w:val="16"/>
              </w:rPr>
            </w:pPr>
          </w:p>
        </w:tc>
      </w:tr>
      <w:tr w:rsidR="002473FE" w:rsidRPr="00181B33" w14:paraId="108AEFBA" w14:textId="77777777" w:rsidTr="00EB4B96">
        <w:trPr>
          <w:cantSplit/>
        </w:trPr>
        <w:tc>
          <w:tcPr>
            <w:tcW w:w="2268" w:type="dxa"/>
            <w:vMerge w:val="restart"/>
          </w:tcPr>
          <w:p w14:paraId="2257151A" w14:textId="77777777" w:rsidR="002473FE" w:rsidRPr="00181B33" w:rsidRDefault="002473FE" w:rsidP="00EB4B96">
            <w:pPr>
              <w:pStyle w:val="Textkrper"/>
              <w:rPr>
                <w:color w:val="000000"/>
                <w:sz w:val="16"/>
              </w:rPr>
            </w:pPr>
            <w:r w:rsidRPr="00181B33">
              <w:rPr>
                <w:b/>
                <w:i/>
                <w:sz w:val="16"/>
              </w:rPr>
              <w:t>Special/Reserved Values</w:t>
            </w:r>
          </w:p>
        </w:tc>
        <w:tc>
          <w:tcPr>
            <w:tcW w:w="1943" w:type="dxa"/>
          </w:tcPr>
          <w:p w14:paraId="01D15C05" w14:textId="77777777" w:rsidR="002473FE" w:rsidRPr="00181B33" w:rsidRDefault="002473FE" w:rsidP="00EB4B96">
            <w:pPr>
              <w:pStyle w:val="Textkrper"/>
              <w:rPr>
                <w:color w:val="000000"/>
                <w:sz w:val="16"/>
              </w:rPr>
            </w:pPr>
            <w:r w:rsidRPr="00181B33">
              <w:rPr>
                <w:sz w:val="16"/>
              </w:rPr>
              <w:t>0</w:t>
            </w:r>
          </w:p>
        </w:tc>
        <w:tc>
          <w:tcPr>
            <w:tcW w:w="5641" w:type="dxa"/>
            <w:gridSpan w:val="2"/>
          </w:tcPr>
          <w:p w14:paraId="57C3E091" w14:textId="77777777" w:rsidR="002473FE" w:rsidRPr="00181B33" w:rsidRDefault="002473FE" w:rsidP="00EB4B96">
            <w:pPr>
              <w:pStyle w:val="Textkrper"/>
              <w:rPr>
                <w:color w:val="000000"/>
                <w:sz w:val="16"/>
              </w:rPr>
            </w:pPr>
            <w:r w:rsidRPr="00181B33">
              <w:rPr>
                <w:sz w:val="16"/>
              </w:rPr>
              <w:t>NO_ORDER</w:t>
            </w:r>
          </w:p>
        </w:tc>
      </w:tr>
      <w:tr w:rsidR="002473FE" w:rsidRPr="00181B33" w14:paraId="08F5611A" w14:textId="77777777" w:rsidTr="00EB4B96">
        <w:trPr>
          <w:cantSplit/>
        </w:trPr>
        <w:tc>
          <w:tcPr>
            <w:tcW w:w="2268" w:type="dxa"/>
            <w:vMerge/>
          </w:tcPr>
          <w:p w14:paraId="3D1B5CE8" w14:textId="77777777" w:rsidR="002473FE" w:rsidRPr="00181B33" w:rsidRDefault="002473FE" w:rsidP="00EB4B96">
            <w:pPr>
              <w:pStyle w:val="Textkrper"/>
              <w:rPr>
                <w:b/>
                <w:i/>
                <w:sz w:val="16"/>
              </w:rPr>
            </w:pPr>
          </w:p>
        </w:tc>
        <w:tc>
          <w:tcPr>
            <w:tcW w:w="1943" w:type="dxa"/>
          </w:tcPr>
          <w:p w14:paraId="5DC7FBCF" w14:textId="77777777" w:rsidR="002473FE" w:rsidRPr="00181B33" w:rsidRDefault="002473FE" w:rsidP="00EB4B96">
            <w:pPr>
              <w:pStyle w:val="Textkrper"/>
              <w:rPr>
                <w:sz w:val="16"/>
              </w:rPr>
            </w:pPr>
            <w:r w:rsidRPr="00181B33">
              <w:rPr>
                <w:sz w:val="16"/>
              </w:rPr>
              <w:t>1</w:t>
            </w:r>
          </w:p>
        </w:tc>
        <w:tc>
          <w:tcPr>
            <w:tcW w:w="5641" w:type="dxa"/>
            <w:gridSpan w:val="2"/>
          </w:tcPr>
          <w:p w14:paraId="5C1411A2" w14:textId="77777777" w:rsidR="002473FE" w:rsidRPr="00181B33" w:rsidRDefault="002473FE" w:rsidP="00EB4B96">
            <w:pPr>
              <w:pStyle w:val="Textkrper"/>
              <w:rPr>
                <w:color w:val="000000"/>
                <w:sz w:val="16"/>
              </w:rPr>
            </w:pPr>
            <w:r w:rsidRPr="00181B33">
              <w:rPr>
                <w:sz w:val="16"/>
              </w:rPr>
              <w:t>Reserved (mapped to PO for consistency)</w:t>
            </w:r>
          </w:p>
        </w:tc>
      </w:tr>
      <w:tr w:rsidR="002473FE" w:rsidRPr="00181B33" w14:paraId="7E34D7D8" w14:textId="77777777" w:rsidTr="00EB4B96">
        <w:trPr>
          <w:cantSplit/>
        </w:trPr>
        <w:tc>
          <w:tcPr>
            <w:tcW w:w="2268" w:type="dxa"/>
            <w:vMerge/>
          </w:tcPr>
          <w:p w14:paraId="489ACF7A" w14:textId="77777777" w:rsidR="002473FE" w:rsidRPr="00181B33" w:rsidRDefault="002473FE" w:rsidP="00EB4B96">
            <w:pPr>
              <w:pStyle w:val="Textkrper"/>
              <w:rPr>
                <w:b/>
                <w:i/>
                <w:sz w:val="16"/>
              </w:rPr>
            </w:pPr>
          </w:p>
        </w:tc>
        <w:tc>
          <w:tcPr>
            <w:tcW w:w="1943" w:type="dxa"/>
          </w:tcPr>
          <w:p w14:paraId="76165B86" w14:textId="77777777" w:rsidR="002473FE" w:rsidRPr="00181B33" w:rsidRDefault="002473FE" w:rsidP="00EB4B96">
            <w:pPr>
              <w:pStyle w:val="Textkrper"/>
              <w:rPr>
                <w:sz w:val="16"/>
              </w:rPr>
            </w:pPr>
            <w:r w:rsidRPr="00181B33">
              <w:rPr>
                <w:sz w:val="16"/>
              </w:rPr>
              <w:t>2</w:t>
            </w:r>
          </w:p>
        </w:tc>
        <w:tc>
          <w:tcPr>
            <w:tcW w:w="5641" w:type="dxa"/>
            <w:gridSpan w:val="2"/>
          </w:tcPr>
          <w:p w14:paraId="52C22C93" w14:textId="77777777" w:rsidR="002473FE" w:rsidRPr="00181B33" w:rsidRDefault="002473FE" w:rsidP="00EB4B96">
            <w:pPr>
              <w:pStyle w:val="Textkrper"/>
              <w:rPr>
                <w:color w:val="000000"/>
                <w:sz w:val="16"/>
              </w:rPr>
            </w:pPr>
            <w:r w:rsidRPr="00181B33">
              <w:rPr>
                <w:sz w:val="16"/>
              </w:rPr>
              <w:t>Configuration (CO)</w:t>
            </w:r>
          </w:p>
        </w:tc>
      </w:tr>
      <w:tr w:rsidR="002473FE" w:rsidRPr="00181B33" w14:paraId="04912188" w14:textId="77777777" w:rsidTr="00EB4B96">
        <w:trPr>
          <w:cantSplit/>
        </w:trPr>
        <w:tc>
          <w:tcPr>
            <w:tcW w:w="2268" w:type="dxa"/>
            <w:vMerge/>
          </w:tcPr>
          <w:p w14:paraId="4C496E82" w14:textId="77777777" w:rsidR="002473FE" w:rsidRPr="00181B33" w:rsidRDefault="002473FE" w:rsidP="00EB4B96">
            <w:pPr>
              <w:pStyle w:val="Textkrper"/>
              <w:rPr>
                <w:b/>
                <w:i/>
                <w:sz w:val="16"/>
              </w:rPr>
            </w:pPr>
          </w:p>
        </w:tc>
        <w:tc>
          <w:tcPr>
            <w:tcW w:w="1943" w:type="dxa"/>
          </w:tcPr>
          <w:p w14:paraId="38214094" w14:textId="77777777" w:rsidR="002473FE" w:rsidRPr="00181B33" w:rsidRDefault="002473FE" w:rsidP="00EB4B96">
            <w:pPr>
              <w:pStyle w:val="Textkrper"/>
              <w:rPr>
                <w:sz w:val="16"/>
              </w:rPr>
            </w:pPr>
            <w:r w:rsidRPr="00181B33">
              <w:rPr>
                <w:sz w:val="16"/>
              </w:rPr>
              <w:t>3</w:t>
            </w:r>
          </w:p>
        </w:tc>
        <w:tc>
          <w:tcPr>
            <w:tcW w:w="5641" w:type="dxa"/>
            <w:gridSpan w:val="2"/>
          </w:tcPr>
          <w:p w14:paraId="6EB72EF3" w14:textId="77777777" w:rsidR="002473FE" w:rsidRPr="00181B33" w:rsidRDefault="002473FE" w:rsidP="00EB4B96">
            <w:pPr>
              <w:pStyle w:val="Textkrper"/>
              <w:rPr>
                <w:iCs/>
                <w:color w:val="000000"/>
                <w:sz w:val="16"/>
              </w:rPr>
            </w:pPr>
            <w:r w:rsidRPr="00181B33">
              <w:rPr>
                <w:iCs/>
                <w:sz w:val="16"/>
              </w:rPr>
              <w:t>Data Entry (DE)</w:t>
            </w:r>
          </w:p>
        </w:tc>
      </w:tr>
      <w:tr w:rsidR="002473FE" w:rsidRPr="00181B33" w14:paraId="73D9677B" w14:textId="77777777" w:rsidTr="00EB4B96">
        <w:trPr>
          <w:cantSplit/>
        </w:trPr>
        <w:tc>
          <w:tcPr>
            <w:tcW w:w="2268" w:type="dxa"/>
            <w:vMerge/>
          </w:tcPr>
          <w:p w14:paraId="4EC01E9F" w14:textId="77777777" w:rsidR="002473FE" w:rsidRPr="00181B33" w:rsidRDefault="002473FE" w:rsidP="00EB4B96">
            <w:pPr>
              <w:pStyle w:val="Textkrper"/>
              <w:rPr>
                <w:b/>
                <w:i/>
                <w:sz w:val="16"/>
              </w:rPr>
            </w:pPr>
          </w:p>
        </w:tc>
        <w:tc>
          <w:tcPr>
            <w:tcW w:w="1943" w:type="dxa"/>
          </w:tcPr>
          <w:p w14:paraId="3B6386CA" w14:textId="77777777" w:rsidR="002473FE" w:rsidRPr="00181B33" w:rsidRDefault="002473FE" w:rsidP="00EB4B96">
            <w:pPr>
              <w:pStyle w:val="Textkrper"/>
              <w:rPr>
                <w:sz w:val="16"/>
              </w:rPr>
            </w:pPr>
            <w:r w:rsidRPr="00181B33">
              <w:rPr>
                <w:sz w:val="16"/>
              </w:rPr>
              <w:t>4</w:t>
            </w:r>
          </w:p>
        </w:tc>
        <w:tc>
          <w:tcPr>
            <w:tcW w:w="5641" w:type="dxa"/>
            <w:gridSpan w:val="2"/>
          </w:tcPr>
          <w:p w14:paraId="7436C2BB" w14:textId="77777777" w:rsidR="002473FE" w:rsidRPr="00181B33" w:rsidRDefault="002473FE" w:rsidP="00EB4B96">
            <w:pPr>
              <w:pStyle w:val="Textkrper"/>
              <w:rPr>
                <w:color w:val="000000"/>
                <w:sz w:val="16"/>
              </w:rPr>
            </w:pPr>
            <w:r w:rsidRPr="00181B33">
              <w:rPr>
                <w:sz w:val="16"/>
              </w:rPr>
              <w:t>Unconditional Cold Standby (U-CS)</w:t>
            </w:r>
          </w:p>
        </w:tc>
      </w:tr>
      <w:tr w:rsidR="002473FE" w:rsidRPr="00181B33" w14:paraId="0581221E" w14:textId="77777777" w:rsidTr="00EB4B96">
        <w:trPr>
          <w:cantSplit/>
        </w:trPr>
        <w:tc>
          <w:tcPr>
            <w:tcW w:w="2268" w:type="dxa"/>
            <w:vMerge/>
          </w:tcPr>
          <w:p w14:paraId="7663DB15" w14:textId="77777777" w:rsidR="002473FE" w:rsidRPr="00181B33" w:rsidRDefault="002473FE" w:rsidP="00EB4B96">
            <w:pPr>
              <w:pStyle w:val="Textkrper"/>
              <w:rPr>
                <w:b/>
                <w:i/>
                <w:sz w:val="16"/>
              </w:rPr>
            </w:pPr>
          </w:p>
        </w:tc>
        <w:tc>
          <w:tcPr>
            <w:tcW w:w="1943" w:type="dxa"/>
          </w:tcPr>
          <w:p w14:paraId="6FD8A924" w14:textId="77777777" w:rsidR="002473FE" w:rsidRPr="00181B33" w:rsidRDefault="002473FE" w:rsidP="00EB4B96">
            <w:pPr>
              <w:pStyle w:val="Textkrper"/>
              <w:rPr>
                <w:sz w:val="16"/>
              </w:rPr>
            </w:pPr>
            <w:r w:rsidRPr="00181B33">
              <w:rPr>
                <w:sz w:val="16"/>
              </w:rPr>
              <w:t>5</w:t>
            </w:r>
          </w:p>
        </w:tc>
        <w:tc>
          <w:tcPr>
            <w:tcW w:w="5641" w:type="dxa"/>
            <w:gridSpan w:val="2"/>
          </w:tcPr>
          <w:p w14:paraId="65DDB54C" w14:textId="77777777" w:rsidR="002473FE" w:rsidRPr="00181B33" w:rsidRDefault="002473FE" w:rsidP="00EB4B96">
            <w:pPr>
              <w:pStyle w:val="Textkrper"/>
              <w:rPr>
                <w:color w:val="000000"/>
                <w:sz w:val="16"/>
              </w:rPr>
            </w:pPr>
            <w:r w:rsidRPr="00181B33">
              <w:rPr>
                <w:sz w:val="16"/>
              </w:rPr>
              <w:t>Conditional Cold Standby (C-CS)</w:t>
            </w:r>
          </w:p>
        </w:tc>
      </w:tr>
      <w:tr w:rsidR="002473FE" w:rsidRPr="00181B33" w14:paraId="27F4C33A" w14:textId="77777777" w:rsidTr="00EB4B96">
        <w:trPr>
          <w:cantSplit/>
        </w:trPr>
        <w:tc>
          <w:tcPr>
            <w:tcW w:w="2268" w:type="dxa"/>
            <w:vMerge/>
          </w:tcPr>
          <w:p w14:paraId="460695E4" w14:textId="77777777" w:rsidR="002473FE" w:rsidRPr="00181B33" w:rsidRDefault="002473FE" w:rsidP="00EB4B96">
            <w:pPr>
              <w:pStyle w:val="Textkrper"/>
              <w:rPr>
                <w:b/>
                <w:i/>
                <w:sz w:val="16"/>
              </w:rPr>
            </w:pPr>
          </w:p>
        </w:tc>
        <w:tc>
          <w:tcPr>
            <w:tcW w:w="1943" w:type="dxa"/>
          </w:tcPr>
          <w:p w14:paraId="05B12020" w14:textId="77777777" w:rsidR="002473FE" w:rsidRPr="00181B33" w:rsidRDefault="002473FE" w:rsidP="00EB4B96">
            <w:pPr>
              <w:pStyle w:val="Textkrper"/>
              <w:rPr>
                <w:sz w:val="16"/>
              </w:rPr>
            </w:pPr>
            <w:r w:rsidRPr="00181B33">
              <w:rPr>
                <w:sz w:val="16"/>
              </w:rPr>
              <w:t>6</w:t>
            </w:r>
          </w:p>
        </w:tc>
        <w:tc>
          <w:tcPr>
            <w:tcW w:w="5641" w:type="dxa"/>
            <w:gridSpan w:val="2"/>
          </w:tcPr>
          <w:p w14:paraId="772A2C5C" w14:textId="77777777" w:rsidR="002473FE" w:rsidRPr="00181B33" w:rsidRDefault="002473FE" w:rsidP="00EB4B96">
            <w:pPr>
              <w:pStyle w:val="Textkrper"/>
              <w:rPr>
                <w:color w:val="000000"/>
                <w:sz w:val="16"/>
              </w:rPr>
            </w:pPr>
            <w:r w:rsidRPr="00181B33">
              <w:rPr>
                <w:sz w:val="16"/>
              </w:rPr>
              <w:t>Hot Standby (HS)</w:t>
            </w:r>
          </w:p>
        </w:tc>
      </w:tr>
      <w:tr w:rsidR="002473FE" w:rsidRPr="00181B33" w14:paraId="6DE42A75" w14:textId="77777777" w:rsidTr="00EB4B96">
        <w:trPr>
          <w:cantSplit/>
        </w:trPr>
        <w:tc>
          <w:tcPr>
            <w:tcW w:w="2268" w:type="dxa"/>
            <w:vMerge/>
          </w:tcPr>
          <w:p w14:paraId="73F26102" w14:textId="77777777" w:rsidR="002473FE" w:rsidRPr="00181B33" w:rsidRDefault="002473FE" w:rsidP="00EB4B96">
            <w:pPr>
              <w:pStyle w:val="Textkrper"/>
              <w:rPr>
                <w:b/>
                <w:i/>
                <w:sz w:val="16"/>
              </w:rPr>
            </w:pPr>
          </w:p>
        </w:tc>
        <w:tc>
          <w:tcPr>
            <w:tcW w:w="1943" w:type="dxa"/>
          </w:tcPr>
          <w:p w14:paraId="34807ADF" w14:textId="77777777" w:rsidR="002473FE" w:rsidRPr="00181B33" w:rsidRDefault="002473FE" w:rsidP="00EB4B96">
            <w:pPr>
              <w:pStyle w:val="Textkrper"/>
              <w:rPr>
                <w:sz w:val="16"/>
              </w:rPr>
            </w:pPr>
            <w:r w:rsidRPr="00181B33">
              <w:rPr>
                <w:sz w:val="16"/>
              </w:rPr>
              <w:t>7</w:t>
            </w:r>
          </w:p>
        </w:tc>
        <w:tc>
          <w:tcPr>
            <w:tcW w:w="5641" w:type="dxa"/>
            <w:gridSpan w:val="2"/>
          </w:tcPr>
          <w:p w14:paraId="3FF67B47" w14:textId="77777777" w:rsidR="002473FE" w:rsidRPr="00181B33" w:rsidRDefault="002473FE" w:rsidP="00EB4B96">
            <w:pPr>
              <w:pStyle w:val="Textkrper"/>
              <w:rPr>
                <w:color w:val="000000"/>
                <w:sz w:val="16"/>
              </w:rPr>
            </w:pPr>
            <w:r w:rsidRPr="00181B33">
              <w:rPr>
                <w:sz w:val="16"/>
              </w:rPr>
              <w:t>Data Available (DA)</w:t>
            </w:r>
          </w:p>
        </w:tc>
      </w:tr>
      <w:tr w:rsidR="002473FE" w:rsidRPr="00181B33" w14:paraId="68DFF125" w14:textId="77777777" w:rsidTr="00EB4B96">
        <w:trPr>
          <w:cantSplit/>
        </w:trPr>
        <w:tc>
          <w:tcPr>
            <w:tcW w:w="2268" w:type="dxa"/>
            <w:vMerge/>
          </w:tcPr>
          <w:p w14:paraId="653DB846" w14:textId="77777777" w:rsidR="002473FE" w:rsidRPr="00181B33" w:rsidRDefault="002473FE" w:rsidP="00EB4B96">
            <w:pPr>
              <w:pStyle w:val="Textkrper"/>
              <w:rPr>
                <w:b/>
                <w:i/>
                <w:sz w:val="16"/>
              </w:rPr>
            </w:pPr>
          </w:p>
        </w:tc>
        <w:tc>
          <w:tcPr>
            <w:tcW w:w="1943" w:type="dxa"/>
          </w:tcPr>
          <w:p w14:paraId="0BD33351" w14:textId="77777777" w:rsidR="002473FE" w:rsidRPr="00181B33" w:rsidRDefault="002473FE" w:rsidP="00EB4B96">
            <w:pPr>
              <w:pStyle w:val="Textkrper"/>
              <w:rPr>
                <w:sz w:val="16"/>
              </w:rPr>
            </w:pPr>
            <w:r w:rsidRPr="00181B33">
              <w:rPr>
                <w:sz w:val="16"/>
              </w:rPr>
              <w:t>8</w:t>
            </w:r>
          </w:p>
        </w:tc>
        <w:tc>
          <w:tcPr>
            <w:tcW w:w="5641" w:type="dxa"/>
            <w:gridSpan w:val="2"/>
          </w:tcPr>
          <w:p w14:paraId="406474C1" w14:textId="77777777" w:rsidR="002473FE" w:rsidRPr="00181B33" w:rsidRDefault="002473FE" w:rsidP="00EB4B96">
            <w:pPr>
              <w:pStyle w:val="Textkrper"/>
              <w:rPr>
                <w:color w:val="000000"/>
                <w:sz w:val="16"/>
              </w:rPr>
            </w:pPr>
            <w:r w:rsidRPr="00181B33">
              <w:rPr>
                <w:sz w:val="16"/>
              </w:rPr>
              <w:t>Failure (FA)</w:t>
            </w:r>
          </w:p>
        </w:tc>
      </w:tr>
      <w:tr w:rsidR="002473FE" w:rsidRPr="00181B33" w14:paraId="6B171E31" w14:textId="77777777" w:rsidTr="00EB4B96">
        <w:trPr>
          <w:cantSplit/>
        </w:trPr>
        <w:tc>
          <w:tcPr>
            <w:tcW w:w="2268" w:type="dxa"/>
            <w:vMerge/>
          </w:tcPr>
          <w:p w14:paraId="7232FAE5" w14:textId="77777777" w:rsidR="002473FE" w:rsidRPr="00181B33" w:rsidRDefault="002473FE" w:rsidP="00EB4B96">
            <w:pPr>
              <w:pStyle w:val="Textkrper"/>
              <w:rPr>
                <w:b/>
                <w:i/>
                <w:sz w:val="16"/>
              </w:rPr>
            </w:pPr>
          </w:p>
        </w:tc>
        <w:tc>
          <w:tcPr>
            <w:tcW w:w="1943" w:type="dxa"/>
          </w:tcPr>
          <w:p w14:paraId="28D016F5" w14:textId="77777777" w:rsidR="002473FE" w:rsidRPr="00181B33" w:rsidRDefault="002473FE" w:rsidP="00EB4B96">
            <w:pPr>
              <w:pStyle w:val="Textkrper"/>
              <w:rPr>
                <w:sz w:val="16"/>
              </w:rPr>
            </w:pPr>
            <w:r w:rsidRPr="00181B33">
              <w:rPr>
                <w:sz w:val="16"/>
              </w:rPr>
              <w:t>9</w:t>
            </w:r>
          </w:p>
        </w:tc>
        <w:tc>
          <w:tcPr>
            <w:tcW w:w="5641" w:type="dxa"/>
            <w:gridSpan w:val="2"/>
          </w:tcPr>
          <w:p w14:paraId="520D80E8" w14:textId="77777777" w:rsidR="002473FE" w:rsidRPr="00181B33" w:rsidRDefault="002473FE" w:rsidP="00EB4B96">
            <w:pPr>
              <w:pStyle w:val="Textkrper"/>
              <w:rPr>
                <w:color w:val="000000"/>
                <w:sz w:val="16"/>
              </w:rPr>
            </w:pPr>
            <w:r w:rsidRPr="00181B33">
              <w:rPr>
                <w:sz w:val="16"/>
              </w:rPr>
              <w:t>Data Available_For_Test (DA_FOR_TEST)</w:t>
            </w:r>
          </w:p>
        </w:tc>
      </w:tr>
      <w:tr w:rsidR="002473FE" w:rsidRPr="00181B33" w14:paraId="0B9C8037" w14:textId="77777777" w:rsidTr="00EB4B96">
        <w:trPr>
          <w:cantSplit/>
        </w:trPr>
        <w:tc>
          <w:tcPr>
            <w:tcW w:w="2268" w:type="dxa"/>
            <w:vMerge/>
          </w:tcPr>
          <w:p w14:paraId="70EE3CCD" w14:textId="77777777" w:rsidR="002473FE" w:rsidRPr="00181B33" w:rsidRDefault="002473FE" w:rsidP="00EB4B96">
            <w:pPr>
              <w:pStyle w:val="Textkrper"/>
              <w:rPr>
                <w:b/>
                <w:i/>
                <w:sz w:val="16"/>
              </w:rPr>
            </w:pPr>
          </w:p>
        </w:tc>
        <w:tc>
          <w:tcPr>
            <w:tcW w:w="1943" w:type="dxa"/>
          </w:tcPr>
          <w:p w14:paraId="7E9F802D" w14:textId="77777777" w:rsidR="002473FE" w:rsidRPr="00181B33" w:rsidRDefault="002473FE" w:rsidP="00EB4B96">
            <w:pPr>
              <w:pStyle w:val="Textkrper"/>
              <w:rPr>
                <w:sz w:val="16"/>
              </w:rPr>
            </w:pPr>
            <w:r w:rsidRPr="00181B33">
              <w:rPr>
                <w:sz w:val="16"/>
              </w:rPr>
              <w:t>10</w:t>
            </w:r>
          </w:p>
        </w:tc>
        <w:tc>
          <w:tcPr>
            <w:tcW w:w="5641" w:type="dxa"/>
            <w:gridSpan w:val="2"/>
          </w:tcPr>
          <w:p w14:paraId="48053A5B" w14:textId="77777777" w:rsidR="002473FE" w:rsidRPr="00181B33" w:rsidRDefault="002473FE" w:rsidP="00EB4B96">
            <w:pPr>
              <w:pStyle w:val="Textkrper"/>
              <w:rPr>
                <w:color w:val="000000"/>
                <w:sz w:val="16"/>
              </w:rPr>
            </w:pPr>
            <w:r w:rsidRPr="00181B33">
              <w:rPr>
                <w:i/>
                <w:sz w:val="16"/>
              </w:rPr>
              <w:t>Spare value</w:t>
            </w:r>
          </w:p>
        </w:tc>
      </w:tr>
      <w:tr w:rsidR="002473FE" w:rsidRPr="00181B33" w14:paraId="653E9E25" w14:textId="77777777" w:rsidTr="00EB4B96">
        <w:trPr>
          <w:cantSplit/>
        </w:trPr>
        <w:tc>
          <w:tcPr>
            <w:tcW w:w="2268" w:type="dxa"/>
            <w:vMerge/>
          </w:tcPr>
          <w:p w14:paraId="0DEF7894" w14:textId="77777777" w:rsidR="002473FE" w:rsidRPr="00181B33" w:rsidRDefault="002473FE" w:rsidP="00EB4B96">
            <w:pPr>
              <w:pStyle w:val="Textkrper"/>
              <w:rPr>
                <w:b/>
                <w:i/>
                <w:sz w:val="16"/>
              </w:rPr>
            </w:pPr>
          </w:p>
        </w:tc>
        <w:tc>
          <w:tcPr>
            <w:tcW w:w="1943" w:type="dxa"/>
          </w:tcPr>
          <w:p w14:paraId="36F17AE4" w14:textId="77777777" w:rsidR="002473FE" w:rsidRPr="00181B33" w:rsidRDefault="002473FE" w:rsidP="00EB4B96">
            <w:pPr>
              <w:pStyle w:val="Textkrper"/>
              <w:rPr>
                <w:sz w:val="16"/>
              </w:rPr>
            </w:pPr>
            <w:r w:rsidRPr="00181B33">
              <w:rPr>
                <w:sz w:val="16"/>
              </w:rPr>
              <w:t>11</w:t>
            </w:r>
          </w:p>
        </w:tc>
        <w:tc>
          <w:tcPr>
            <w:tcW w:w="5641" w:type="dxa"/>
            <w:gridSpan w:val="2"/>
          </w:tcPr>
          <w:p w14:paraId="69044E59" w14:textId="77777777" w:rsidR="002473FE" w:rsidRPr="00181B33" w:rsidRDefault="002473FE" w:rsidP="00EB4B96">
            <w:pPr>
              <w:pStyle w:val="Textkrper"/>
              <w:rPr>
                <w:color w:val="000000"/>
                <w:sz w:val="16"/>
              </w:rPr>
            </w:pPr>
            <w:r w:rsidRPr="00181B33">
              <w:rPr>
                <w:i/>
                <w:sz w:val="16"/>
              </w:rPr>
              <w:t>Spare value</w:t>
            </w:r>
          </w:p>
        </w:tc>
      </w:tr>
      <w:tr w:rsidR="002473FE" w:rsidRPr="00181B33" w14:paraId="34E8C2B3" w14:textId="77777777" w:rsidTr="00EB4B96">
        <w:trPr>
          <w:cantSplit/>
        </w:trPr>
        <w:tc>
          <w:tcPr>
            <w:tcW w:w="2268" w:type="dxa"/>
            <w:vMerge/>
          </w:tcPr>
          <w:p w14:paraId="2E45EE46" w14:textId="77777777" w:rsidR="002473FE" w:rsidRPr="00181B33" w:rsidRDefault="002473FE" w:rsidP="00EB4B96">
            <w:pPr>
              <w:pStyle w:val="Textkrper"/>
              <w:rPr>
                <w:b/>
                <w:i/>
                <w:sz w:val="16"/>
              </w:rPr>
            </w:pPr>
          </w:p>
        </w:tc>
        <w:tc>
          <w:tcPr>
            <w:tcW w:w="1943" w:type="dxa"/>
          </w:tcPr>
          <w:p w14:paraId="4BD2BE6F" w14:textId="77777777" w:rsidR="002473FE" w:rsidRPr="00181B33" w:rsidRDefault="002473FE" w:rsidP="00EB4B96">
            <w:pPr>
              <w:pStyle w:val="Textkrper"/>
              <w:rPr>
                <w:sz w:val="16"/>
              </w:rPr>
            </w:pPr>
            <w:r w:rsidRPr="00181B33">
              <w:rPr>
                <w:sz w:val="16"/>
              </w:rPr>
              <w:t>12</w:t>
            </w:r>
          </w:p>
        </w:tc>
        <w:tc>
          <w:tcPr>
            <w:tcW w:w="5641" w:type="dxa"/>
            <w:gridSpan w:val="2"/>
          </w:tcPr>
          <w:p w14:paraId="6EE07B58" w14:textId="77777777" w:rsidR="002473FE" w:rsidRPr="00181B33" w:rsidRDefault="002473FE" w:rsidP="00EB4B96">
            <w:pPr>
              <w:pStyle w:val="Textkrper"/>
              <w:rPr>
                <w:color w:val="000000"/>
                <w:sz w:val="16"/>
              </w:rPr>
            </w:pPr>
            <w:r w:rsidRPr="00181B33">
              <w:rPr>
                <w:i/>
                <w:sz w:val="16"/>
              </w:rPr>
              <w:t>Spare value</w:t>
            </w:r>
          </w:p>
        </w:tc>
      </w:tr>
      <w:tr w:rsidR="002473FE" w:rsidRPr="00181B33" w14:paraId="4C49D5AE" w14:textId="77777777" w:rsidTr="00EB4B96">
        <w:trPr>
          <w:cantSplit/>
        </w:trPr>
        <w:tc>
          <w:tcPr>
            <w:tcW w:w="2268" w:type="dxa"/>
            <w:vMerge/>
          </w:tcPr>
          <w:p w14:paraId="60821DE0" w14:textId="77777777" w:rsidR="002473FE" w:rsidRPr="00181B33" w:rsidRDefault="002473FE" w:rsidP="00EB4B96">
            <w:pPr>
              <w:pStyle w:val="Textkrper"/>
              <w:rPr>
                <w:b/>
                <w:i/>
                <w:sz w:val="16"/>
              </w:rPr>
            </w:pPr>
          </w:p>
        </w:tc>
        <w:tc>
          <w:tcPr>
            <w:tcW w:w="1943" w:type="dxa"/>
          </w:tcPr>
          <w:p w14:paraId="7AC0F3D6" w14:textId="77777777" w:rsidR="002473FE" w:rsidRPr="00181B33" w:rsidRDefault="002473FE" w:rsidP="00EB4B96">
            <w:pPr>
              <w:pStyle w:val="Textkrper"/>
              <w:rPr>
                <w:sz w:val="16"/>
              </w:rPr>
            </w:pPr>
            <w:r w:rsidRPr="00181B33">
              <w:rPr>
                <w:sz w:val="16"/>
              </w:rPr>
              <w:t>13</w:t>
            </w:r>
          </w:p>
        </w:tc>
        <w:tc>
          <w:tcPr>
            <w:tcW w:w="5641" w:type="dxa"/>
            <w:gridSpan w:val="2"/>
          </w:tcPr>
          <w:p w14:paraId="5757544C" w14:textId="77777777" w:rsidR="002473FE" w:rsidRPr="00181B33" w:rsidRDefault="002473FE" w:rsidP="00EB4B96">
            <w:pPr>
              <w:pStyle w:val="Textkrper"/>
              <w:rPr>
                <w:color w:val="000000"/>
                <w:sz w:val="16"/>
              </w:rPr>
            </w:pPr>
            <w:r w:rsidRPr="00181B33">
              <w:rPr>
                <w:i/>
                <w:sz w:val="16"/>
              </w:rPr>
              <w:t>Spare value</w:t>
            </w:r>
          </w:p>
        </w:tc>
      </w:tr>
      <w:tr w:rsidR="002473FE" w:rsidRPr="00181B33" w14:paraId="42E3A837" w14:textId="77777777" w:rsidTr="00EB4B96">
        <w:trPr>
          <w:cantSplit/>
        </w:trPr>
        <w:tc>
          <w:tcPr>
            <w:tcW w:w="2268" w:type="dxa"/>
            <w:vMerge/>
          </w:tcPr>
          <w:p w14:paraId="47974788" w14:textId="77777777" w:rsidR="002473FE" w:rsidRPr="00181B33" w:rsidRDefault="002473FE" w:rsidP="00EB4B96">
            <w:pPr>
              <w:pStyle w:val="Textkrper"/>
              <w:rPr>
                <w:b/>
                <w:i/>
                <w:sz w:val="16"/>
              </w:rPr>
            </w:pPr>
          </w:p>
        </w:tc>
        <w:tc>
          <w:tcPr>
            <w:tcW w:w="1943" w:type="dxa"/>
          </w:tcPr>
          <w:p w14:paraId="11A005A6" w14:textId="77777777" w:rsidR="002473FE" w:rsidRPr="00181B33" w:rsidRDefault="002473FE" w:rsidP="00EB4B96">
            <w:pPr>
              <w:pStyle w:val="Textkrper"/>
              <w:rPr>
                <w:sz w:val="16"/>
              </w:rPr>
            </w:pPr>
            <w:r w:rsidRPr="00181B33">
              <w:rPr>
                <w:sz w:val="16"/>
              </w:rPr>
              <w:t>14</w:t>
            </w:r>
          </w:p>
        </w:tc>
        <w:tc>
          <w:tcPr>
            <w:tcW w:w="5641" w:type="dxa"/>
            <w:gridSpan w:val="2"/>
          </w:tcPr>
          <w:p w14:paraId="43057198" w14:textId="77777777" w:rsidR="002473FE" w:rsidRPr="00181B33" w:rsidRDefault="002473FE" w:rsidP="00EB4B96">
            <w:pPr>
              <w:pStyle w:val="Textkrper"/>
              <w:rPr>
                <w:color w:val="000000"/>
                <w:sz w:val="16"/>
              </w:rPr>
            </w:pPr>
            <w:r w:rsidRPr="00181B33">
              <w:rPr>
                <w:i/>
                <w:sz w:val="16"/>
              </w:rPr>
              <w:t>Spare value</w:t>
            </w:r>
          </w:p>
        </w:tc>
      </w:tr>
      <w:tr w:rsidR="002473FE" w:rsidRPr="00181B33" w14:paraId="039BD32B" w14:textId="77777777" w:rsidTr="00EB4B96">
        <w:trPr>
          <w:cantSplit/>
        </w:trPr>
        <w:tc>
          <w:tcPr>
            <w:tcW w:w="2268" w:type="dxa"/>
            <w:vMerge/>
          </w:tcPr>
          <w:p w14:paraId="32B91136" w14:textId="77777777" w:rsidR="002473FE" w:rsidRPr="00181B33" w:rsidRDefault="002473FE" w:rsidP="00EB4B96">
            <w:pPr>
              <w:pStyle w:val="Textkrper"/>
              <w:rPr>
                <w:b/>
                <w:i/>
                <w:sz w:val="16"/>
              </w:rPr>
            </w:pPr>
          </w:p>
        </w:tc>
        <w:tc>
          <w:tcPr>
            <w:tcW w:w="1943" w:type="dxa"/>
          </w:tcPr>
          <w:p w14:paraId="00D6062F" w14:textId="77777777" w:rsidR="002473FE" w:rsidRPr="00181B33" w:rsidRDefault="002473FE" w:rsidP="00EB4B96">
            <w:pPr>
              <w:pStyle w:val="Textkrper"/>
              <w:rPr>
                <w:sz w:val="16"/>
              </w:rPr>
            </w:pPr>
            <w:r w:rsidRPr="00181B33">
              <w:rPr>
                <w:sz w:val="16"/>
              </w:rPr>
              <w:t>15</w:t>
            </w:r>
          </w:p>
        </w:tc>
        <w:tc>
          <w:tcPr>
            <w:tcW w:w="5641" w:type="dxa"/>
            <w:gridSpan w:val="2"/>
          </w:tcPr>
          <w:p w14:paraId="2DB7EA14" w14:textId="77777777" w:rsidR="002473FE" w:rsidRPr="00181B33" w:rsidRDefault="002473FE" w:rsidP="00EB4B96">
            <w:pPr>
              <w:pStyle w:val="Textkrper"/>
              <w:rPr>
                <w:color w:val="000000"/>
                <w:sz w:val="16"/>
              </w:rPr>
            </w:pPr>
            <w:r w:rsidRPr="00181B33">
              <w:rPr>
                <w:i/>
                <w:sz w:val="16"/>
              </w:rPr>
              <w:t>Spare value</w:t>
            </w:r>
          </w:p>
        </w:tc>
      </w:tr>
    </w:tbl>
    <w:p w14:paraId="0C00C5B2"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NID_STMSTATEORDER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2473FE" w:rsidRPr="00181B33" w14:paraId="3C42F6C1" w14:textId="77777777" w:rsidTr="00EB4B96">
        <w:tc>
          <w:tcPr>
            <w:tcW w:w="2268" w:type="dxa"/>
          </w:tcPr>
          <w:p w14:paraId="14ACE7D0"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4845E3DA" w14:textId="77777777" w:rsidR="002473FE" w:rsidRPr="00181B33" w:rsidRDefault="002473FE" w:rsidP="00EB4B96">
            <w:pPr>
              <w:pStyle w:val="Textkrper"/>
              <w:rPr>
                <w:color w:val="000000"/>
                <w:sz w:val="16"/>
              </w:rPr>
            </w:pPr>
            <w:r w:rsidRPr="00181B33">
              <w:rPr>
                <w:color w:val="000000"/>
                <w:sz w:val="16"/>
              </w:rPr>
              <w:t>STM state order</w:t>
            </w:r>
          </w:p>
        </w:tc>
      </w:tr>
      <w:tr w:rsidR="002473FE" w:rsidRPr="00181B33" w14:paraId="0E6D4E81" w14:textId="77777777" w:rsidTr="00EB4B96">
        <w:tc>
          <w:tcPr>
            <w:tcW w:w="2268" w:type="dxa"/>
          </w:tcPr>
          <w:p w14:paraId="70011018"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73D35B95" w14:textId="77777777" w:rsidR="002473FE" w:rsidRPr="00181B33" w:rsidRDefault="002473FE" w:rsidP="00EB4B96">
            <w:pPr>
              <w:pStyle w:val="Textkrper"/>
              <w:rPr>
                <w:color w:val="000000"/>
                <w:sz w:val="16"/>
              </w:rPr>
            </w:pPr>
            <w:r w:rsidRPr="00181B33">
              <w:rPr>
                <w:sz w:val="16"/>
              </w:rPr>
              <w:t>Tell the STM state ordered by the ERTMS/ETCS on-board</w:t>
            </w:r>
          </w:p>
        </w:tc>
      </w:tr>
      <w:tr w:rsidR="002473FE" w:rsidRPr="00181B33" w14:paraId="0DF065F3" w14:textId="77777777" w:rsidTr="00EB4B96">
        <w:tc>
          <w:tcPr>
            <w:tcW w:w="2268" w:type="dxa"/>
          </w:tcPr>
          <w:p w14:paraId="12696995" w14:textId="77777777" w:rsidR="002473FE" w:rsidRPr="00181B33" w:rsidRDefault="002473FE" w:rsidP="00EB4B96">
            <w:r w:rsidRPr="00181B33">
              <w:rPr>
                <w:b/>
                <w:i/>
                <w:color w:val="000000"/>
                <w:sz w:val="16"/>
              </w:rPr>
              <w:t>Length of variable</w:t>
            </w:r>
          </w:p>
        </w:tc>
        <w:tc>
          <w:tcPr>
            <w:tcW w:w="1943" w:type="dxa"/>
          </w:tcPr>
          <w:p w14:paraId="71042DE0" w14:textId="77777777" w:rsidR="002473FE" w:rsidRPr="00181B33" w:rsidRDefault="002473FE" w:rsidP="00EB4B96">
            <w:pPr>
              <w:pStyle w:val="Textkrper"/>
              <w:rPr>
                <w:b/>
                <w:i/>
                <w:color w:val="000000"/>
                <w:sz w:val="16"/>
              </w:rPr>
            </w:pPr>
            <w:r w:rsidRPr="00181B33">
              <w:rPr>
                <w:b/>
                <w:i/>
                <w:color w:val="000000"/>
                <w:sz w:val="16"/>
              </w:rPr>
              <w:t>Minimum Value</w:t>
            </w:r>
          </w:p>
        </w:tc>
        <w:tc>
          <w:tcPr>
            <w:tcW w:w="2005" w:type="dxa"/>
          </w:tcPr>
          <w:p w14:paraId="4860E5C8" w14:textId="77777777" w:rsidR="002473FE" w:rsidRPr="00181B33" w:rsidRDefault="002473FE" w:rsidP="00EB4B96">
            <w:pPr>
              <w:pStyle w:val="Textkrper"/>
              <w:rPr>
                <w:b/>
                <w:i/>
                <w:color w:val="000000"/>
                <w:sz w:val="16"/>
              </w:rPr>
            </w:pPr>
            <w:r w:rsidRPr="00181B33">
              <w:rPr>
                <w:b/>
                <w:i/>
                <w:color w:val="000000"/>
                <w:sz w:val="16"/>
              </w:rPr>
              <w:t>Maximum Value</w:t>
            </w:r>
          </w:p>
        </w:tc>
        <w:tc>
          <w:tcPr>
            <w:tcW w:w="3636" w:type="dxa"/>
          </w:tcPr>
          <w:p w14:paraId="485C09CA"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7709CC5" w14:textId="77777777" w:rsidTr="00EB4B96">
        <w:tc>
          <w:tcPr>
            <w:tcW w:w="2268" w:type="dxa"/>
          </w:tcPr>
          <w:p w14:paraId="5A83CD67" w14:textId="77777777" w:rsidR="002473FE" w:rsidRPr="00181B33" w:rsidRDefault="002473FE" w:rsidP="00EB4B96">
            <w:pPr>
              <w:pStyle w:val="Textkrper"/>
              <w:rPr>
                <w:color w:val="000000"/>
                <w:sz w:val="16"/>
              </w:rPr>
            </w:pPr>
            <w:r w:rsidRPr="00181B33">
              <w:rPr>
                <w:color w:val="000000"/>
                <w:sz w:val="16"/>
              </w:rPr>
              <w:lastRenderedPageBreak/>
              <w:t>4 bits</w:t>
            </w:r>
          </w:p>
        </w:tc>
        <w:tc>
          <w:tcPr>
            <w:tcW w:w="1943" w:type="dxa"/>
          </w:tcPr>
          <w:p w14:paraId="0D6BD61E" w14:textId="77777777" w:rsidR="002473FE" w:rsidRPr="00181B33" w:rsidRDefault="002473FE" w:rsidP="00EB4B96">
            <w:pPr>
              <w:pStyle w:val="Textkrper"/>
              <w:rPr>
                <w:color w:val="000000"/>
                <w:sz w:val="16"/>
              </w:rPr>
            </w:pPr>
          </w:p>
        </w:tc>
        <w:tc>
          <w:tcPr>
            <w:tcW w:w="2005" w:type="dxa"/>
          </w:tcPr>
          <w:p w14:paraId="7D01ED60" w14:textId="77777777" w:rsidR="002473FE" w:rsidRPr="00181B33" w:rsidRDefault="002473FE" w:rsidP="00EB4B96">
            <w:pPr>
              <w:pStyle w:val="Textkrper"/>
              <w:rPr>
                <w:color w:val="000000"/>
                <w:sz w:val="16"/>
              </w:rPr>
            </w:pPr>
          </w:p>
        </w:tc>
        <w:tc>
          <w:tcPr>
            <w:tcW w:w="3636" w:type="dxa"/>
          </w:tcPr>
          <w:p w14:paraId="4DFC69B8" w14:textId="77777777" w:rsidR="002473FE" w:rsidRPr="00181B33" w:rsidRDefault="002473FE" w:rsidP="00EB4B96">
            <w:pPr>
              <w:pStyle w:val="Textkrper"/>
              <w:rPr>
                <w:color w:val="000000"/>
                <w:sz w:val="16"/>
              </w:rPr>
            </w:pPr>
          </w:p>
        </w:tc>
      </w:tr>
      <w:tr w:rsidR="002473FE" w:rsidRPr="00181B33" w14:paraId="28352A2F" w14:textId="77777777" w:rsidTr="00EB4B96">
        <w:trPr>
          <w:cantSplit/>
        </w:trPr>
        <w:tc>
          <w:tcPr>
            <w:tcW w:w="2268" w:type="dxa"/>
            <w:vMerge w:val="restart"/>
          </w:tcPr>
          <w:p w14:paraId="663B251B" w14:textId="77777777" w:rsidR="002473FE" w:rsidRPr="00181B33" w:rsidRDefault="002473FE" w:rsidP="00EB4B96">
            <w:pPr>
              <w:pStyle w:val="Textkrper"/>
              <w:rPr>
                <w:color w:val="000000"/>
                <w:sz w:val="16"/>
              </w:rPr>
            </w:pPr>
            <w:r w:rsidRPr="00181B33">
              <w:rPr>
                <w:b/>
                <w:i/>
                <w:sz w:val="16"/>
              </w:rPr>
              <w:t>Special/Reserved Values</w:t>
            </w:r>
          </w:p>
        </w:tc>
        <w:tc>
          <w:tcPr>
            <w:tcW w:w="1943" w:type="dxa"/>
          </w:tcPr>
          <w:p w14:paraId="060B5A19" w14:textId="77777777" w:rsidR="002473FE" w:rsidRPr="00181B33" w:rsidRDefault="002473FE" w:rsidP="00EB4B96">
            <w:pPr>
              <w:pStyle w:val="Textkrper"/>
              <w:rPr>
                <w:color w:val="000000"/>
                <w:sz w:val="16"/>
              </w:rPr>
            </w:pPr>
            <w:r w:rsidRPr="00181B33">
              <w:rPr>
                <w:sz w:val="16"/>
              </w:rPr>
              <w:t>0</w:t>
            </w:r>
          </w:p>
        </w:tc>
        <w:tc>
          <w:tcPr>
            <w:tcW w:w="5641" w:type="dxa"/>
            <w:gridSpan w:val="2"/>
          </w:tcPr>
          <w:p w14:paraId="7C8C2A06" w14:textId="77777777" w:rsidR="002473FE" w:rsidRPr="00181B33" w:rsidRDefault="002473FE" w:rsidP="00EB4B96">
            <w:pPr>
              <w:pStyle w:val="Textkrper"/>
              <w:rPr>
                <w:color w:val="000000"/>
                <w:sz w:val="16"/>
              </w:rPr>
            </w:pPr>
            <w:r w:rsidRPr="00181B33">
              <w:rPr>
                <w:sz w:val="16"/>
              </w:rPr>
              <w:t>NO_ORDER</w:t>
            </w:r>
          </w:p>
        </w:tc>
      </w:tr>
      <w:tr w:rsidR="002473FE" w:rsidRPr="00181B33" w14:paraId="669A35C3" w14:textId="77777777" w:rsidTr="00EB4B96">
        <w:trPr>
          <w:cantSplit/>
        </w:trPr>
        <w:tc>
          <w:tcPr>
            <w:tcW w:w="2268" w:type="dxa"/>
            <w:vMerge/>
          </w:tcPr>
          <w:p w14:paraId="1AA0063F" w14:textId="77777777" w:rsidR="002473FE" w:rsidRPr="00181B33" w:rsidRDefault="002473FE" w:rsidP="00EB4B96">
            <w:pPr>
              <w:pStyle w:val="Textkrper"/>
              <w:rPr>
                <w:b/>
                <w:i/>
                <w:sz w:val="16"/>
              </w:rPr>
            </w:pPr>
          </w:p>
        </w:tc>
        <w:tc>
          <w:tcPr>
            <w:tcW w:w="1943" w:type="dxa"/>
          </w:tcPr>
          <w:p w14:paraId="081C6912" w14:textId="77777777" w:rsidR="002473FE" w:rsidRPr="00181B33" w:rsidRDefault="002473FE" w:rsidP="00EB4B96">
            <w:pPr>
              <w:pStyle w:val="Textkrper"/>
              <w:rPr>
                <w:sz w:val="16"/>
              </w:rPr>
            </w:pPr>
            <w:r w:rsidRPr="00181B33">
              <w:rPr>
                <w:sz w:val="16"/>
              </w:rPr>
              <w:t>1</w:t>
            </w:r>
          </w:p>
        </w:tc>
        <w:tc>
          <w:tcPr>
            <w:tcW w:w="5641" w:type="dxa"/>
            <w:gridSpan w:val="2"/>
          </w:tcPr>
          <w:p w14:paraId="44F78445" w14:textId="77777777" w:rsidR="002473FE" w:rsidRPr="00181B33" w:rsidRDefault="002473FE" w:rsidP="00EB4B96">
            <w:pPr>
              <w:pStyle w:val="Textkrper"/>
              <w:rPr>
                <w:color w:val="000000"/>
                <w:sz w:val="16"/>
              </w:rPr>
            </w:pPr>
            <w:r w:rsidRPr="00181B33">
              <w:rPr>
                <w:sz w:val="16"/>
              </w:rPr>
              <w:t>Reserved (mapped to PO for consistency)</w:t>
            </w:r>
          </w:p>
        </w:tc>
      </w:tr>
      <w:tr w:rsidR="002473FE" w:rsidRPr="00181B33" w14:paraId="0D631222" w14:textId="77777777" w:rsidTr="00EB4B96">
        <w:trPr>
          <w:cantSplit/>
        </w:trPr>
        <w:tc>
          <w:tcPr>
            <w:tcW w:w="2268" w:type="dxa"/>
            <w:vMerge/>
          </w:tcPr>
          <w:p w14:paraId="450D6CDB" w14:textId="77777777" w:rsidR="002473FE" w:rsidRPr="00181B33" w:rsidRDefault="002473FE" w:rsidP="00EB4B96">
            <w:pPr>
              <w:pStyle w:val="Textkrper"/>
              <w:rPr>
                <w:b/>
                <w:i/>
                <w:sz w:val="16"/>
              </w:rPr>
            </w:pPr>
          </w:p>
        </w:tc>
        <w:tc>
          <w:tcPr>
            <w:tcW w:w="1943" w:type="dxa"/>
          </w:tcPr>
          <w:p w14:paraId="2F15E06E" w14:textId="77777777" w:rsidR="002473FE" w:rsidRPr="00181B33" w:rsidRDefault="002473FE" w:rsidP="00EB4B96">
            <w:pPr>
              <w:pStyle w:val="Textkrper"/>
              <w:rPr>
                <w:sz w:val="16"/>
              </w:rPr>
            </w:pPr>
            <w:r w:rsidRPr="00181B33">
              <w:rPr>
                <w:sz w:val="16"/>
              </w:rPr>
              <w:t>2</w:t>
            </w:r>
          </w:p>
        </w:tc>
        <w:tc>
          <w:tcPr>
            <w:tcW w:w="5641" w:type="dxa"/>
            <w:gridSpan w:val="2"/>
          </w:tcPr>
          <w:p w14:paraId="754FB1C0" w14:textId="77777777" w:rsidR="002473FE" w:rsidRPr="00181B33" w:rsidRDefault="002473FE" w:rsidP="00EB4B96">
            <w:pPr>
              <w:pStyle w:val="Textkrper"/>
              <w:rPr>
                <w:color w:val="000000"/>
                <w:sz w:val="16"/>
              </w:rPr>
            </w:pPr>
            <w:r w:rsidRPr="00181B33">
              <w:rPr>
                <w:sz w:val="16"/>
              </w:rPr>
              <w:t>Configuration (CO)</w:t>
            </w:r>
          </w:p>
        </w:tc>
      </w:tr>
      <w:tr w:rsidR="002473FE" w:rsidRPr="00181B33" w14:paraId="5A6DB2D7" w14:textId="77777777" w:rsidTr="00EB4B96">
        <w:trPr>
          <w:cantSplit/>
        </w:trPr>
        <w:tc>
          <w:tcPr>
            <w:tcW w:w="2268" w:type="dxa"/>
            <w:vMerge/>
          </w:tcPr>
          <w:p w14:paraId="2CBB4DBD" w14:textId="77777777" w:rsidR="002473FE" w:rsidRPr="00181B33" w:rsidRDefault="002473FE" w:rsidP="00EB4B96">
            <w:pPr>
              <w:pStyle w:val="Textkrper"/>
              <w:rPr>
                <w:b/>
                <w:i/>
                <w:sz w:val="16"/>
              </w:rPr>
            </w:pPr>
          </w:p>
        </w:tc>
        <w:tc>
          <w:tcPr>
            <w:tcW w:w="1943" w:type="dxa"/>
          </w:tcPr>
          <w:p w14:paraId="28A205A8" w14:textId="77777777" w:rsidR="002473FE" w:rsidRPr="00181B33" w:rsidRDefault="002473FE" w:rsidP="00EB4B96">
            <w:pPr>
              <w:pStyle w:val="Textkrper"/>
              <w:rPr>
                <w:sz w:val="16"/>
              </w:rPr>
            </w:pPr>
            <w:r w:rsidRPr="00181B33">
              <w:rPr>
                <w:sz w:val="16"/>
              </w:rPr>
              <w:t>3</w:t>
            </w:r>
          </w:p>
        </w:tc>
        <w:tc>
          <w:tcPr>
            <w:tcW w:w="5641" w:type="dxa"/>
            <w:gridSpan w:val="2"/>
          </w:tcPr>
          <w:p w14:paraId="6ABFC822" w14:textId="77777777" w:rsidR="002473FE" w:rsidRPr="00181B33" w:rsidRDefault="002473FE" w:rsidP="00EB4B96">
            <w:pPr>
              <w:pStyle w:val="Textkrper"/>
              <w:rPr>
                <w:iCs/>
                <w:color w:val="000000"/>
                <w:sz w:val="16"/>
              </w:rPr>
            </w:pPr>
            <w:r w:rsidRPr="00181B33">
              <w:rPr>
                <w:iCs/>
                <w:sz w:val="16"/>
              </w:rPr>
              <w:t>Data Entry (DE)</w:t>
            </w:r>
          </w:p>
        </w:tc>
      </w:tr>
      <w:tr w:rsidR="002473FE" w:rsidRPr="00181B33" w14:paraId="082DB02E" w14:textId="77777777" w:rsidTr="00EB4B96">
        <w:trPr>
          <w:cantSplit/>
        </w:trPr>
        <w:tc>
          <w:tcPr>
            <w:tcW w:w="2268" w:type="dxa"/>
            <w:vMerge/>
          </w:tcPr>
          <w:p w14:paraId="3D72D0ED" w14:textId="77777777" w:rsidR="002473FE" w:rsidRPr="00181B33" w:rsidRDefault="002473FE" w:rsidP="00EB4B96">
            <w:pPr>
              <w:pStyle w:val="Textkrper"/>
              <w:rPr>
                <w:b/>
                <w:i/>
                <w:sz w:val="16"/>
              </w:rPr>
            </w:pPr>
          </w:p>
        </w:tc>
        <w:tc>
          <w:tcPr>
            <w:tcW w:w="1943" w:type="dxa"/>
          </w:tcPr>
          <w:p w14:paraId="78C5E05F" w14:textId="77777777" w:rsidR="002473FE" w:rsidRPr="00181B33" w:rsidRDefault="002473FE" w:rsidP="00EB4B96">
            <w:pPr>
              <w:pStyle w:val="Textkrper"/>
              <w:rPr>
                <w:sz w:val="16"/>
              </w:rPr>
            </w:pPr>
            <w:r w:rsidRPr="00181B33">
              <w:rPr>
                <w:sz w:val="16"/>
              </w:rPr>
              <w:t>4</w:t>
            </w:r>
          </w:p>
        </w:tc>
        <w:tc>
          <w:tcPr>
            <w:tcW w:w="5641" w:type="dxa"/>
            <w:gridSpan w:val="2"/>
          </w:tcPr>
          <w:p w14:paraId="5A3D9944" w14:textId="77777777" w:rsidR="002473FE" w:rsidRPr="00181B33" w:rsidRDefault="002473FE" w:rsidP="00EB4B96">
            <w:pPr>
              <w:pStyle w:val="Textkrper"/>
              <w:rPr>
                <w:color w:val="000000"/>
                <w:sz w:val="16"/>
              </w:rPr>
            </w:pPr>
            <w:r w:rsidRPr="00181B33">
              <w:rPr>
                <w:sz w:val="16"/>
              </w:rPr>
              <w:t>Unconditional Cold Standby (U-CS)</w:t>
            </w:r>
          </w:p>
        </w:tc>
      </w:tr>
      <w:tr w:rsidR="002473FE" w:rsidRPr="00181B33" w14:paraId="271F4019" w14:textId="77777777" w:rsidTr="00EB4B96">
        <w:trPr>
          <w:cantSplit/>
        </w:trPr>
        <w:tc>
          <w:tcPr>
            <w:tcW w:w="2268" w:type="dxa"/>
            <w:vMerge/>
          </w:tcPr>
          <w:p w14:paraId="5BCC8C75" w14:textId="77777777" w:rsidR="002473FE" w:rsidRPr="00181B33" w:rsidRDefault="002473FE" w:rsidP="00EB4B96">
            <w:pPr>
              <w:pStyle w:val="Textkrper"/>
              <w:rPr>
                <w:b/>
                <w:i/>
                <w:sz w:val="16"/>
              </w:rPr>
            </w:pPr>
          </w:p>
        </w:tc>
        <w:tc>
          <w:tcPr>
            <w:tcW w:w="1943" w:type="dxa"/>
          </w:tcPr>
          <w:p w14:paraId="513543BD" w14:textId="77777777" w:rsidR="002473FE" w:rsidRPr="00181B33" w:rsidRDefault="002473FE" w:rsidP="00EB4B96">
            <w:pPr>
              <w:pStyle w:val="Textkrper"/>
              <w:rPr>
                <w:sz w:val="16"/>
              </w:rPr>
            </w:pPr>
            <w:r w:rsidRPr="00181B33">
              <w:rPr>
                <w:sz w:val="16"/>
              </w:rPr>
              <w:t>5</w:t>
            </w:r>
          </w:p>
        </w:tc>
        <w:tc>
          <w:tcPr>
            <w:tcW w:w="5641" w:type="dxa"/>
            <w:gridSpan w:val="2"/>
          </w:tcPr>
          <w:p w14:paraId="03747E55" w14:textId="77777777" w:rsidR="002473FE" w:rsidRPr="00181B33" w:rsidRDefault="002473FE" w:rsidP="00EB4B96">
            <w:pPr>
              <w:pStyle w:val="Textkrper"/>
              <w:rPr>
                <w:color w:val="000000"/>
                <w:sz w:val="16"/>
              </w:rPr>
            </w:pPr>
            <w:r w:rsidRPr="00181B33">
              <w:rPr>
                <w:sz w:val="16"/>
              </w:rPr>
              <w:t>Conditional Cold Standby (C-CS)</w:t>
            </w:r>
          </w:p>
        </w:tc>
      </w:tr>
      <w:tr w:rsidR="002473FE" w:rsidRPr="00181B33" w14:paraId="7E3E89E7" w14:textId="77777777" w:rsidTr="00EB4B96">
        <w:trPr>
          <w:cantSplit/>
        </w:trPr>
        <w:tc>
          <w:tcPr>
            <w:tcW w:w="2268" w:type="dxa"/>
            <w:vMerge/>
          </w:tcPr>
          <w:p w14:paraId="74EAC1EA" w14:textId="77777777" w:rsidR="002473FE" w:rsidRPr="00181B33" w:rsidRDefault="002473FE" w:rsidP="00EB4B96">
            <w:pPr>
              <w:pStyle w:val="Textkrper"/>
              <w:rPr>
                <w:b/>
                <w:i/>
                <w:sz w:val="16"/>
              </w:rPr>
            </w:pPr>
          </w:p>
        </w:tc>
        <w:tc>
          <w:tcPr>
            <w:tcW w:w="1943" w:type="dxa"/>
          </w:tcPr>
          <w:p w14:paraId="6D1E2F1B" w14:textId="77777777" w:rsidR="002473FE" w:rsidRPr="00181B33" w:rsidRDefault="002473FE" w:rsidP="00EB4B96">
            <w:pPr>
              <w:pStyle w:val="Textkrper"/>
              <w:rPr>
                <w:sz w:val="16"/>
              </w:rPr>
            </w:pPr>
            <w:r w:rsidRPr="00181B33">
              <w:rPr>
                <w:sz w:val="16"/>
              </w:rPr>
              <w:t>6</w:t>
            </w:r>
          </w:p>
        </w:tc>
        <w:tc>
          <w:tcPr>
            <w:tcW w:w="5641" w:type="dxa"/>
            <w:gridSpan w:val="2"/>
          </w:tcPr>
          <w:p w14:paraId="3A021DD0" w14:textId="77777777" w:rsidR="002473FE" w:rsidRPr="00181B33" w:rsidRDefault="002473FE" w:rsidP="00EB4B96">
            <w:pPr>
              <w:pStyle w:val="Textkrper"/>
              <w:rPr>
                <w:color w:val="000000"/>
                <w:sz w:val="16"/>
              </w:rPr>
            </w:pPr>
            <w:r w:rsidRPr="00181B33">
              <w:rPr>
                <w:sz w:val="16"/>
              </w:rPr>
              <w:t>Hot Standby (HS)</w:t>
            </w:r>
          </w:p>
        </w:tc>
      </w:tr>
      <w:tr w:rsidR="002473FE" w:rsidRPr="00181B33" w14:paraId="53EC5B6E" w14:textId="77777777" w:rsidTr="00EB4B96">
        <w:trPr>
          <w:cantSplit/>
        </w:trPr>
        <w:tc>
          <w:tcPr>
            <w:tcW w:w="2268" w:type="dxa"/>
            <w:vMerge/>
          </w:tcPr>
          <w:p w14:paraId="403D5EDA" w14:textId="77777777" w:rsidR="002473FE" w:rsidRPr="00181B33" w:rsidRDefault="002473FE" w:rsidP="00EB4B96">
            <w:pPr>
              <w:pStyle w:val="Textkrper"/>
              <w:rPr>
                <w:b/>
                <w:i/>
                <w:sz w:val="16"/>
              </w:rPr>
            </w:pPr>
          </w:p>
        </w:tc>
        <w:tc>
          <w:tcPr>
            <w:tcW w:w="1943" w:type="dxa"/>
          </w:tcPr>
          <w:p w14:paraId="0D6C9575" w14:textId="77777777" w:rsidR="002473FE" w:rsidRPr="00181B33" w:rsidRDefault="002473FE" w:rsidP="00EB4B96">
            <w:pPr>
              <w:pStyle w:val="Textkrper"/>
              <w:rPr>
                <w:sz w:val="16"/>
              </w:rPr>
            </w:pPr>
            <w:r w:rsidRPr="00181B33">
              <w:rPr>
                <w:sz w:val="16"/>
              </w:rPr>
              <w:t>7</w:t>
            </w:r>
          </w:p>
        </w:tc>
        <w:tc>
          <w:tcPr>
            <w:tcW w:w="5641" w:type="dxa"/>
            <w:gridSpan w:val="2"/>
          </w:tcPr>
          <w:p w14:paraId="19AE6F31" w14:textId="77777777" w:rsidR="002473FE" w:rsidRPr="00181B33" w:rsidRDefault="002473FE" w:rsidP="00EB4B96">
            <w:pPr>
              <w:pStyle w:val="Textkrper"/>
              <w:rPr>
                <w:color w:val="000000"/>
                <w:sz w:val="16"/>
              </w:rPr>
            </w:pPr>
            <w:r w:rsidRPr="00181B33">
              <w:rPr>
                <w:sz w:val="16"/>
              </w:rPr>
              <w:t>Data Available (DA)</w:t>
            </w:r>
          </w:p>
        </w:tc>
      </w:tr>
      <w:tr w:rsidR="002473FE" w:rsidRPr="00181B33" w14:paraId="56BBDFA4" w14:textId="77777777" w:rsidTr="00EB4B96">
        <w:trPr>
          <w:cantSplit/>
        </w:trPr>
        <w:tc>
          <w:tcPr>
            <w:tcW w:w="2268" w:type="dxa"/>
            <w:vMerge/>
          </w:tcPr>
          <w:p w14:paraId="2D7C6061" w14:textId="77777777" w:rsidR="002473FE" w:rsidRPr="00181B33" w:rsidRDefault="002473FE" w:rsidP="00EB4B96">
            <w:pPr>
              <w:pStyle w:val="Textkrper"/>
              <w:rPr>
                <w:b/>
                <w:i/>
                <w:sz w:val="16"/>
              </w:rPr>
            </w:pPr>
          </w:p>
        </w:tc>
        <w:tc>
          <w:tcPr>
            <w:tcW w:w="1943" w:type="dxa"/>
          </w:tcPr>
          <w:p w14:paraId="178A45C7" w14:textId="77777777" w:rsidR="002473FE" w:rsidRPr="00181B33" w:rsidRDefault="002473FE" w:rsidP="00EB4B96">
            <w:pPr>
              <w:pStyle w:val="Textkrper"/>
              <w:rPr>
                <w:sz w:val="16"/>
              </w:rPr>
            </w:pPr>
            <w:r w:rsidRPr="00181B33">
              <w:rPr>
                <w:sz w:val="16"/>
              </w:rPr>
              <w:t>8</w:t>
            </w:r>
          </w:p>
        </w:tc>
        <w:tc>
          <w:tcPr>
            <w:tcW w:w="5641" w:type="dxa"/>
            <w:gridSpan w:val="2"/>
          </w:tcPr>
          <w:p w14:paraId="2EA3A348" w14:textId="77777777" w:rsidR="002473FE" w:rsidRPr="00181B33" w:rsidRDefault="002473FE" w:rsidP="00EB4B96">
            <w:pPr>
              <w:pStyle w:val="Textkrper"/>
              <w:rPr>
                <w:color w:val="000000"/>
                <w:sz w:val="16"/>
              </w:rPr>
            </w:pPr>
            <w:r w:rsidRPr="00181B33">
              <w:rPr>
                <w:sz w:val="16"/>
              </w:rPr>
              <w:t>Failure (FA)</w:t>
            </w:r>
          </w:p>
        </w:tc>
      </w:tr>
      <w:tr w:rsidR="002473FE" w:rsidRPr="00181B33" w14:paraId="6722E642" w14:textId="77777777" w:rsidTr="00EB4B96">
        <w:trPr>
          <w:cantSplit/>
        </w:trPr>
        <w:tc>
          <w:tcPr>
            <w:tcW w:w="2268" w:type="dxa"/>
            <w:vMerge/>
          </w:tcPr>
          <w:p w14:paraId="007F724B" w14:textId="77777777" w:rsidR="002473FE" w:rsidRPr="00181B33" w:rsidRDefault="002473FE" w:rsidP="00EB4B96">
            <w:pPr>
              <w:pStyle w:val="Textkrper"/>
              <w:rPr>
                <w:b/>
                <w:i/>
                <w:sz w:val="16"/>
              </w:rPr>
            </w:pPr>
          </w:p>
        </w:tc>
        <w:tc>
          <w:tcPr>
            <w:tcW w:w="1943" w:type="dxa"/>
          </w:tcPr>
          <w:p w14:paraId="34506750" w14:textId="77777777" w:rsidR="002473FE" w:rsidRPr="00181B33" w:rsidRDefault="002473FE" w:rsidP="00EB4B96">
            <w:pPr>
              <w:pStyle w:val="Textkrper"/>
              <w:rPr>
                <w:sz w:val="16"/>
              </w:rPr>
            </w:pPr>
            <w:r w:rsidRPr="00181B33">
              <w:rPr>
                <w:sz w:val="16"/>
              </w:rPr>
              <w:t>9</w:t>
            </w:r>
          </w:p>
        </w:tc>
        <w:tc>
          <w:tcPr>
            <w:tcW w:w="5641" w:type="dxa"/>
            <w:gridSpan w:val="2"/>
          </w:tcPr>
          <w:p w14:paraId="0B982728" w14:textId="77777777" w:rsidR="002473FE" w:rsidRPr="00181B33" w:rsidRDefault="002473FE" w:rsidP="00EB4B96">
            <w:pPr>
              <w:pStyle w:val="Textkrper"/>
              <w:rPr>
                <w:color w:val="000000"/>
                <w:sz w:val="16"/>
              </w:rPr>
            </w:pPr>
            <w:r w:rsidRPr="00181B33">
              <w:rPr>
                <w:sz w:val="16"/>
              </w:rPr>
              <w:t>Data Available_For_Test (DA_FOR_TEST)</w:t>
            </w:r>
          </w:p>
        </w:tc>
      </w:tr>
      <w:tr w:rsidR="002473FE" w:rsidRPr="00181B33" w14:paraId="276B3C75" w14:textId="77777777" w:rsidTr="00EB4B96">
        <w:trPr>
          <w:cantSplit/>
        </w:trPr>
        <w:tc>
          <w:tcPr>
            <w:tcW w:w="2268" w:type="dxa"/>
            <w:vMerge/>
          </w:tcPr>
          <w:p w14:paraId="40E8676D" w14:textId="77777777" w:rsidR="002473FE" w:rsidRPr="00181B33" w:rsidRDefault="002473FE" w:rsidP="00EB4B96">
            <w:pPr>
              <w:pStyle w:val="Textkrper"/>
              <w:rPr>
                <w:b/>
                <w:i/>
                <w:sz w:val="16"/>
              </w:rPr>
            </w:pPr>
          </w:p>
        </w:tc>
        <w:tc>
          <w:tcPr>
            <w:tcW w:w="1943" w:type="dxa"/>
          </w:tcPr>
          <w:p w14:paraId="2ED4A2E8" w14:textId="77777777" w:rsidR="002473FE" w:rsidRPr="00181B33" w:rsidRDefault="002473FE" w:rsidP="00EB4B96">
            <w:pPr>
              <w:pStyle w:val="Textkrper"/>
              <w:rPr>
                <w:sz w:val="16"/>
              </w:rPr>
            </w:pPr>
            <w:r w:rsidRPr="00181B33">
              <w:rPr>
                <w:sz w:val="16"/>
              </w:rPr>
              <w:t>10</w:t>
            </w:r>
          </w:p>
        </w:tc>
        <w:tc>
          <w:tcPr>
            <w:tcW w:w="5641" w:type="dxa"/>
            <w:gridSpan w:val="2"/>
          </w:tcPr>
          <w:p w14:paraId="2E7A5DBF" w14:textId="77777777" w:rsidR="002473FE" w:rsidRPr="00181B33" w:rsidRDefault="002473FE" w:rsidP="00EB4B96">
            <w:pPr>
              <w:pStyle w:val="Textkrper"/>
              <w:rPr>
                <w:color w:val="000000"/>
                <w:sz w:val="16"/>
              </w:rPr>
            </w:pPr>
            <w:r w:rsidRPr="00181B33">
              <w:rPr>
                <w:i/>
                <w:sz w:val="16"/>
              </w:rPr>
              <w:t>Spare value</w:t>
            </w:r>
          </w:p>
        </w:tc>
      </w:tr>
      <w:tr w:rsidR="002473FE" w:rsidRPr="00181B33" w14:paraId="4C69EEA3" w14:textId="77777777" w:rsidTr="00EB4B96">
        <w:trPr>
          <w:cantSplit/>
        </w:trPr>
        <w:tc>
          <w:tcPr>
            <w:tcW w:w="2268" w:type="dxa"/>
            <w:vMerge/>
          </w:tcPr>
          <w:p w14:paraId="57FB26B3" w14:textId="77777777" w:rsidR="002473FE" w:rsidRPr="00181B33" w:rsidRDefault="002473FE" w:rsidP="00EB4B96">
            <w:pPr>
              <w:pStyle w:val="Textkrper"/>
              <w:rPr>
                <w:b/>
                <w:i/>
                <w:sz w:val="16"/>
              </w:rPr>
            </w:pPr>
          </w:p>
        </w:tc>
        <w:tc>
          <w:tcPr>
            <w:tcW w:w="1943" w:type="dxa"/>
          </w:tcPr>
          <w:p w14:paraId="590884D5" w14:textId="77777777" w:rsidR="002473FE" w:rsidRPr="00181B33" w:rsidRDefault="002473FE" w:rsidP="00EB4B96">
            <w:pPr>
              <w:pStyle w:val="Textkrper"/>
              <w:rPr>
                <w:sz w:val="16"/>
              </w:rPr>
            </w:pPr>
            <w:r w:rsidRPr="00181B33">
              <w:rPr>
                <w:sz w:val="16"/>
              </w:rPr>
              <w:t>11</w:t>
            </w:r>
          </w:p>
        </w:tc>
        <w:tc>
          <w:tcPr>
            <w:tcW w:w="5641" w:type="dxa"/>
            <w:gridSpan w:val="2"/>
          </w:tcPr>
          <w:p w14:paraId="36DCB71F" w14:textId="77777777" w:rsidR="002473FE" w:rsidRPr="00181B33" w:rsidRDefault="002473FE" w:rsidP="00EB4B96">
            <w:pPr>
              <w:pStyle w:val="Textkrper"/>
              <w:rPr>
                <w:color w:val="000000"/>
                <w:sz w:val="16"/>
              </w:rPr>
            </w:pPr>
            <w:r w:rsidRPr="00181B33">
              <w:rPr>
                <w:i/>
                <w:sz w:val="16"/>
              </w:rPr>
              <w:t>Spare value</w:t>
            </w:r>
          </w:p>
        </w:tc>
      </w:tr>
      <w:tr w:rsidR="002473FE" w:rsidRPr="00181B33" w14:paraId="70993C77" w14:textId="77777777" w:rsidTr="00EB4B96">
        <w:trPr>
          <w:cantSplit/>
        </w:trPr>
        <w:tc>
          <w:tcPr>
            <w:tcW w:w="2268" w:type="dxa"/>
            <w:vMerge/>
          </w:tcPr>
          <w:p w14:paraId="16F4BCE8" w14:textId="77777777" w:rsidR="002473FE" w:rsidRPr="00181B33" w:rsidRDefault="002473FE" w:rsidP="00EB4B96">
            <w:pPr>
              <w:pStyle w:val="Textkrper"/>
              <w:rPr>
                <w:b/>
                <w:i/>
                <w:sz w:val="16"/>
              </w:rPr>
            </w:pPr>
          </w:p>
        </w:tc>
        <w:tc>
          <w:tcPr>
            <w:tcW w:w="1943" w:type="dxa"/>
          </w:tcPr>
          <w:p w14:paraId="45FFD404" w14:textId="77777777" w:rsidR="002473FE" w:rsidRPr="00181B33" w:rsidRDefault="002473FE" w:rsidP="00EB4B96">
            <w:pPr>
              <w:pStyle w:val="Textkrper"/>
              <w:rPr>
                <w:sz w:val="16"/>
              </w:rPr>
            </w:pPr>
            <w:r w:rsidRPr="00181B33">
              <w:rPr>
                <w:sz w:val="16"/>
              </w:rPr>
              <w:t>12</w:t>
            </w:r>
          </w:p>
        </w:tc>
        <w:tc>
          <w:tcPr>
            <w:tcW w:w="5641" w:type="dxa"/>
            <w:gridSpan w:val="2"/>
          </w:tcPr>
          <w:p w14:paraId="02757F17" w14:textId="77777777" w:rsidR="002473FE" w:rsidRPr="00181B33" w:rsidRDefault="002473FE" w:rsidP="00EB4B96">
            <w:pPr>
              <w:pStyle w:val="Textkrper"/>
              <w:rPr>
                <w:color w:val="000000"/>
                <w:sz w:val="16"/>
              </w:rPr>
            </w:pPr>
            <w:r w:rsidRPr="00181B33">
              <w:rPr>
                <w:i/>
                <w:sz w:val="16"/>
              </w:rPr>
              <w:t>Spare value</w:t>
            </w:r>
          </w:p>
        </w:tc>
      </w:tr>
      <w:tr w:rsidR="002473FE" w:rsidRPr="00181B33" w14:paraId="2FACA425" w14:textId="77777777" w:rsidTr="00EB4B96">
        <w:trPr>
          <w:cantSplit/>
        </w:trPr>
        <w:tc>
          <w:tcPr>
            <w:tcW w:w="2268" w:type="dxa"/>
            <w:vMerge/>
          </w:tcPr>
          <w:p w14:paraId="41B19A64" w14:textId="77777777" w:rsidR="002473FE" w:rsidRPr="00181B33" w:rsidRDefault="002473FE" w:rsidP="00EB4B96">
            <w:pPr>
              <w:pStyle w:val="Textkrper"/>
              <w:rPr>
                <w:b/>
                <w:i/>
                <w:sz w:val="16"/>
              </w:rPr>
            </w:pPr>
          </w:p>
        </w:tc>
        <w:tc>
          <w:tcPr>
            <w:tcW w:w="1943" w:type="dxa"/>
          </w:tcPr>
          <w:p w14:paraId="557CD428" w14:textId="77777777" w:rsidR="002473FE" w:rsidRPr="00181B33" w:rsidRDefault="002473FE" w:rsidP="00EB4B96">
            <w:pPr>
              <w:pStyle w:val="Textkrper"/>
              <w:rPr>
                <w:sz w:val="16"/>
              </w:rPr>
            </w:pPr>
            <w:r w:rsidRPr="00181B33">
              <w:rPr>
                <w:sz w:val="16"/>
              </w:rPr>
              <w:t>13</w:t>
            </w:r>
          </w:p>
        </w:tc>
        <w:tc>
          <w:tcPr>
            <w:tcW w:w="5641" w:type="dxa"/>
            <w:gridSpan w:val="2"/>
          </w:tcPr>
          <w:p w14:paraId="30E3D69A" w14:textId="77777777" w:rsidR="002473FE" w:rsidRPr="00181B33" w:rsidRDefault="002473FE" w:rsidP="00EB4B96">
            <w:pPr>
              <w:pStyle w:val="Textkrper"/>
              <w:rPr>
                <w:color w:val="000000"/>
                <w:sz w:val="16"/>
              </w:rPr>
            </w:pPr>
            <w:r w:rsidRPr="00181B33">
              <w:rPr>
                <w:i/>
                <w:sz w:val="16"/>
              </w:rPr>
              <w:t>Spare value</w:t>
            </w:r>
          </w:p>
        </w:tc>
      </w:tr>
      <w:tr w:rsidR="002473FE" w:rsidRPr="00181B33" w14:paraId="16F49D29" w14:textId="77777777" w:rsidTr="00EB4B96">
        <w:trPr>
          <w:cantSplit/>
        </w:trPr>
        <w:tc>
          <w:tcPr>
            <w:tcW w:w="2268" w:type="dxa"/>
            <w:vMerge/>
          </w:tcPr>
          <w:p w14:paraId="0D21DCE3" w14:textId="77777777" w:rsidR="002473FE" w:rsidRPr="00181B33" w:rsidRDefault="002473FE" w:rsidP="00EB4B96">
            <w:pPr>
              <w:pStyle w:val="Textkrper"/>
              <w:rPr>
                <w:b/>
                <w:i/>
                <w:sz w:val="16"/>
              </w:rPr>
            </w:pPr>
          </w:p>
        </w:tc>
        <w:tc>
          <w:tcPr>
            <w:tcW w:w="1943" w:type="dxa"/>
          </w:tcPr>
          <w:p w14:paraId="6723A1D7" w14:textId="77777777" w:rsidR="002473FE" w:rsidRPr="00181B33" w:rsidRDefault="002473FE" w:rsidP="00EB4B96">
            <w:pPr>
              <w:pStyle w:val="Textkrper"/>
              <w:rPr>
                <w:sz w:val="16"/>
              </w:rPr>
            </w:pPr>
            <w:r w:rsidRPr="00181B33">
              <w:rPr>
                <w:sz w:val="16"/>
              </w:rPr>
              <w:t>14</w:t>
            </w:r>
          </w:p>
        </w:tc>
        <w:tc>
          <w:tcPr>
            <w:tcW w:w="5641" w:type="dxa"/>
            <w:gridSpan w:val="2"/>
          </w:tcPr>
          <w:p w14:paraId="5D04A9D8" w14:textId="77777777" w:rsidR="002473FE" w:rsidRPr="00181B33" w:rsidRDefault="002473FE" w:rsidP="00EB4B96">
            <w:pPr>
              <w:pStyle w:val="Textkrper"/>
              <w:rPr>
                <w:color w:val="000000"/>
                <w:sz w:val="16"/>
              </w:rPr>
            </w:pPr>
            <w:r w:rsidRPr="00181B33">
              <w:rPr>
                <w:i/>
                <w:sz w:val="16"/>
              </w:rPr>
              <w:t>Spare value</w:t>
            </w:r>
          </w:p>
        </w:tc>
      </w:tr>
      <w:tr w:rsidR="002473FE" w:rsidRPr="00181B33" w14:paraId="7571D674" w14:textId="77777777" w:rsidTr="00EB4B96">
        <w:trPr>
          <w:cantSplit/>
        </w:trPr>
        <w:tc>
          <w:tcPr>
            <w:tcW w:w="2268" w:type="dxa"/>
            <w:vMerge/>
          </w:tcPr>
          <w:p w14:paraId="413DF1A1" w14:textId="77777777" w:rsidR="002473FE" w:rsidRPr="00181B33" w:rsidRDefault="002473FE" w:rsidP="00EB4B96">
            <w:pPr>
              <w:pStyle w:val="Textkrper"/>
              <w:rPr>
                <w:b/>
                <w:i/>
                <w:sz w:val="16"/>
              </w:rPr>
            </w:pPr>
          </w:p>
        </w:tc>
        <w:tc>
          <w:tcPr>
            <w:tcW w:w="1943" w:type="dxa"/>
          </w:tcPr>
          <w:p w14:paraId="006B8F20" w14:textId="77777777" w:rsidR="002473FE" w:rsidRPr="00181B33" w:rsidRDefault="002473FE" w:rsidP="00EB4B96">
            <w:pPr>
              <w:pStyle w:val="Textkrper"/>
              <w:rPr>
                <w:sz w:val="16"/>
              </w:rPr>
            </w:pPr>
            <w:r w:rsidRPr="00181B33">
              <w:rPr>
                <w:sz w:val="16"/>
              </w:rPr>
              <w:t>15</w:t>
            </w:r>
          </w:p>
        </w:tc>
        <w:tc>
          <w:tcPr>
            <w:tcW w:w="5641" w:type="dxa"/>
            <w:gridSpan w:val="2"/>
          </w:tcPr>
          <w:p w14:paraId="395E65BD" w14:textId="77777777" w:rsidR="002473FE" w:rsidRPr="00181B33" w:rsidRDefault="002473FE" w:rsidP="00EB4B96">
            <w:pPr>
              <w:pStyle w:val="Textkrper"/>
              <w:rPr>
                <w:color w:val="000000"/>
                <w:sz w:val="16"/>
              </w:rPr>
            </w:pPr>
            <w:r w:rsidRPr="00181B33">
              <w:rPr>
                <w:i/>
                <w:sz w:val="16"/>
              </w:rPr>
              <w:t>Spare value</w:t>
            </w:r>
          </w:p>
        </w:tc>
      </w:tr>
    </w:tbl>
    <w:p w14:paraId="2B3D20CB"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PANTOGRAPH_COHERENCY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A3BE86D" w14:textId="77777777" w:rsidTr="00EB4B96">
        <w:tc>
          <w:tcPr>
            <w:tcW w:w="2268" w:type="dxa"/>
          </w:tcPr>
          <w:p w14:paraId="631FE0F0"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5905452E" w14:textId="77777777" w:rsidR="002473FE" w:rsidRPr="00181B33" w:rsidRDefault="002473FE" w:rsidP="00EB4B96">
            <w:pPr>
              <w:pStyle w:val="Textkrper"/>
              <w:rPr>
                <w:color w:val="000000"/>
                <w:sz w:val="16"/>
              </w:rPr>
            </w:pPr>
            <w:r w:rsidRPr="00181B33">
              <w:rPr>
                <w:color w:val="000000"/>
                <w:sz w:val="16"/>
              </w:rPr>
              <w:t>Coherency of the pantograph state according to currently expected state</w:t>
            </w:r>
          </w:p>
        </w:tc>
      </w:tr>
      <w:tr w:rsidR="002473FE" w:rsidRPr="00181B33" w14:paraId="27AD74AD" w14:textId="77777777" w:rsidTr="00EB4B96">
        <w:tc>
          <w:tcPr>
            <w:tcW w:w="2268" w:type="dxa"/>
          </w:tcPr>
          <w:p w14:paraId="27507AF6"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5589EF48" w14:textId="77777777" w:rsidR="002473FE" w:rsidRPr="00181B33" w:rsidRDefault="002473FE" w:rsidP="00EB4B96">
            <w:pPr>
              <w:pStyle w:val="Textkrper"/>
              <w:rPr>
                <w:color w:val="000000"/>
                <w:sz w:val="16"/>
              </w:rPr>
            </w:pPr>
            <w:r w:rsidRPr="00181B33">
              <w:rPr>
                <w:color w:val="000000"/>
                <w:sz w:val="16"/>
              </w:rPr>
              <w:t>Information computed only when pantograph is inside the track condition.</w:t>
            </w:r>
          </w:p>
        </w:tc>
      </w:tr>
      <w:tr w:rsidR="002473FE" w:rsidRPr="00181B33" w14:paraId="584928D9" w14:textId="77777777" w:rsidTr="00EB4B96">
        <w:tc>
          <w:tcPr>
            <w:tcW w:w="2268" w:type="dxa"/>
          </w:tcPr>
          <w:p w14:paraId="4461CA51" w14:textId="77777777" w:rsidR="002473FE" w:rsidRPr="00181B33" w:rsidRDefault="002473FE" w:rsidP="00EB4B96">
            <w:r w:rsidRPr="00181B33">
              <w:rPr>
                <w:b/>
                <w:i/>
                <w:color w:val="000000"/>
                <w:sz w:val="16"/>
              </w:rPr>
              <w:t>Length of variable</w:t>
            </w:r>
          </w:p>
        </w:tc>
        <w:tc>
          <w:tcPr>
            <w:tcW w:w="1914" w:type="dxa"/>
          </w:tcPr>
          <w:p w14:paraId="769B6B7A"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4377104C"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9B8F98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7021F63" w14:textId="77777777" w:rsidTr="00EB4B96">
        <w:tc>
          <w:tcPr>
            <w:tcW w:w="2268" w:type="dxa"/>
          </w:tcPr>
          <w:p w14:paraId="09B0FC41" w14:textId="77777777" w:rsidR="002473FE" w:rsidRPr="00181B33" w:rsidRDefault="002473FE" w:rsidP="00EB4B96">
            <w:pPr>
              <w:pStyle w:val="Textkrper"/>
              <w:rPr>
                <w:color w:val="000000"/>
                <w:sz w:val="16"/>
              </w:rPr>
            </w:pPr>
            <w:r w:rsidRPr="00181B33">
              <w:rPr>
                <w:color w:val="000000"/>
                <w:sz w:val="16"/>
              </w:rPr>
              <w:t>3 bits</w:t>
            </w:r>
          </w:p>
        </w:tc>
        <w:tc>
          <w:tcPr>
            <w:tcW w:w="1914" w:type="dxa"/>
          </w:tcPr>
          <w:p w14:paraId="65CA00E9" w14:textId="77777777" w:rsidR="002473FE" w:rsidRPr="00181B33" w:rsidRDefault="002473FE" w:rsidP="00EB4B96">
            <w:pPr>
              <w:pStyle w:val="Textkrper"/>
              <w:rPr>
                <w:color w:val="000000"/>
                <w:sz w:val="16"/>
              </w:rPr>
            </w:pPr>
          </w:p>
        </w:tc>
        <w:tc>
          <w:tcPr>
            <w:tcW w:w="2056" w:type="dxa"/>
          </w:tcPr>
          <w:p w14:paraId="1191C66F" w14:textId="77777777" w:rsidR="002473FE" w:rsidRPr="00181B33" w:rsidRDefault="002473FE" w:rsidP="00EB4B96">
            <w:pPr>
              <w:pStyle w:val="Textkrper"/>
              <w:rPr>
                <w:color w:val="000000"/>
                <w:sz w:val="16"/>
              </w:rPr>
            </w:pPr>
          </w:p>
        </w:tc>
        <w:tc>
          <w:tcPr>
            <w:tcW w:w="3614" w:type="dxa"/>
          </w:tcPr>
          <w:p w14:paraId="2076575C" w14:textId="77777777" w:rsidR="002473FE" w:rsidRPr="00181B33" w:rsidRDefault="002473FE" w:rsidP="00EB4B96">
            <w:pPr>
              <w:pStyle w:val="Textkrper"/>
              <w:rPr>
                <w:color w:val="000000"/>
                <w:sz w:val="16"/>
              </w:rPr>
            </w:pPr>
          </w:p>
        </w:tc>
      </w:tr>
      <w:tr w:rsidR="002473FE" w:rsidRPr="00181B33" w14:paraId="13C85028" w14:textId="77777777" w:rsidTr="00EB4B96">
        <w:tc>
          <w:tcPr>
            <w:tcW w:w="2268" w:type="dxa"/>
            <w:tcBorders>
              <w:top w:val="single" w:sz="6" w:space="0" w:color="auto"/>
              <w:bottom w:val="nil"/>
            </w:tcBorders>
          </w:tcPr>
          <w:p w14:paraId="277B174C"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8397BAD"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104A771D" w14:textId="77777777" w:rsidR="002473FE" w:rsidRPr="00181B33" w:rsidRDefault="002473FE" w:rsidP="00EB4B96">
            <w:pPr>
              <w:pStyle w:val="Textkrper"/>
              <w:rPr>
                <w:color w:val="000000"/>
                <w:sz w:val="16"/>
              </w:rPr>
            </w:pPr>
            <w:r w:rsidRPr="00181B33">
              <w:rPr>
                <w:color w:val="000000"/>
                <w:sz w:val="16"/>
              </w:rPr>
              <w:t>PANTO_UP_OK</w:t>
            </w:r>
          </w:p>
        </w:tc>
      </w:tr>
      <w:tr w:rsidR="002473FE" w:rsidRPr="00181B33" w14:paraId="2DEF202A" w14:textId="77777777" w:rsidTr="00EB4B96">
        <w:tc>
          <w:tcPr>
            <w:tcW w:w="2268" w:type="dxa"/>
            <w:tcBorders>
              <w:top w:val="nil"/>
              <w:bottom w:val="nil"/>
            </w:tcBorders>
          </w:tcPr>
          <w:p w14:paraId="06B7BFFD" w14:textId="77777777" w:rsidR="002473FE" w:rsidRPr="00181B33" w:rsidRDefault="002473FE" w:rsidP="00EB4B96">
            <w:pPr>
              <w:pStyle w:val="Textkrper"/>
              <w:rPr>
                <w:b/>
                <w:i/>
                <w:color w:val="000000"/>
                <w:sz w:val="16"/>
              </w:rPr>
            </w:pPr>
          </w:p>
        </w:tc>
        <w:tc>
          <w:tcPr>
            <w:tcW w:w="1914" w:type="dxa"/>
          </w:tcPr>
          <w:p w14:paraId="524CFBE4"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6E682F65" w14:textId="77777777" w:rsidR="002473FE" w:rsidRPr="00181B33" w:rsidRDefault="002473FE" w:rsidP="00EB4B96">
            <w:pPr>
              <w:pStyle w:val="Textkrper"/>
              <w:rPr>
                <w:color w:val="000000"/>
                <w:sz w:val="16"/>
              </w:rPr>
            </w:pPr>
            <w:r w:rsidRPr="00181B33">
              <w:rPr>
                <w:color w:val="000000"/>
                <w:sz w:val="16"/>
              </w:rPr>
              <w:t>PANTO_UP_NOT_OK</w:t>
            </w:r>
          </w:p>
        </w:tc>
      </w:tr>
      <w:tr w:rsidR="002473FE" w:rsidRPr="00181B33" w14:paraId="0786C8DA" w14:textId="77777777" w:rsidTr="00EB4B96">
        <w:tc>
          <w:tcPr>
            <w:tcW w:w="2268" w:type="dxa"/>
            <w:tcBorders>
              <w:top w:val="nil"/>
              <w:bottom w:val="nil"/>
            </w:tcBorders>
          </w:tcPr>
          <w:p w14:paraId="49B1C971" w14:textId="77777777" w:rsidR="002473FE" w:rsidRPr="00181B33" w:rsidRDefault="002473FE" w:rsidP="00EB4B96">
            <w:pPr>
              <w:pStyle w:val="Textkrper"/>
              <w:rPr>
                <w:b/>
                <w:i/>
                <w:color w:val="000000"/>
                <w:sz w:val="16"/>
              </w:rPr>
            </w:pPr>
          </w:p>
        </w:tc>
        <w:tc>
          <w:tcPr>
            <w:tcW w:w="1914" w:type="dxa"/>
          </w:tcPr>
          <w:p w14:paraId="4489DA41"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7786C028" w14:textId="77777777" w:rsidR="002473FE" w:rsidRPr="00181B33" w:rsidRDefault="002473FE" w:rsidP="00EB4B96">
            <w:pPr>
              <w:pStyle w:val="Textkrper"/>
              <w:rPr>
                <w:color w:val="000000"/>
                <w:sz w:val="16"/>
              </w:rPr>
            </w:pPr>
            <w:r w:rsidRPr="00181B33">
              <w:rPr>
                <w:color w:val="000000"/>
                <w:sz w:val="16"/>
              </w:rPr>
              <w:t>PANTO_DOWN_OK</w:t>
            </w:r>
          </w:p>
        </w:tc>
      </w:tr>
      <w:tr w:rsidR="002473FE" w:rsidRPr="00181B33" w14:paraId="56FDDD67" w14:textId="77777777" w:rsidTr="00EB4B96">
        <w:tc>
          <w:tcPr>
            <w:tcW w:w="2268" w:type="dxa"/>
            <w:tcBorders>
              <w:top w:val="nil"/>
              <w:bottom w:val="nil"/>
            </w:tcBorders>
          </w:tcPr>
          <w:p w14:paraId="58D412A9" w14:textId="77777777" w:rsidR="002473FE" w:rsidRPr="00181B33" w:rsidRDefault="002473FE" w:rsidP="00EB4B96">
            <w:pPr>
              <w:pStyle w:val="Textkrper"/>
              <w:rPr>
                <w:b/>
                <w:i/>
                <w:color w:val="000000"/>
                <w:sz w:val="16"/>
              </w:rPr>
            </w:pPr>
          </w:p>
        </w:tc>
        <w:tc>
          <w:tcPr>
            <w:tcW w:w="1914" w:type="dxa"/>
          </w:tcPr>
          <w:p w14:paraId="5ADCB176"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5F90F46D" w14:textId="77777777" w:rsidR="002473FE" w:rsidRPr="00181B33" w:rsidRDefault="002473FE" w:rsidP="00EB4B96">
            <w:pPr>
              <w:pStyle w:val="Textkrper"/>
              <w:rPr>
                <w:color w:val="000000"/>
                <w:sz w:val="16"/>
              </w:rPr>
            </w:pPr>
            <w:r w:rsidRPr="00181B33">
              <w:rPr>
                <w:color w:val="000000"/>
                <w:sz w:val="16"/>
              </w:rPr>
              <w:t>PANTO_DOWN_NOT_OK</w:t>
            </w:r>
          </w:p>
        </w:tc>
      </w:tr>
      <w:tr w:rsidR="002473FE" w:rsidRPr="00181B33" w14:paraId="5D2FE136" w14:textId="77777777" w:rsidTr="00EB4B96">
        <w:tc>
          <w:tcPr>
            <w:tcW w:w="2268" w:type="dxa"/>
            <w:tcBorders>
              <w:top w:val="nil"/>
              <w:bottom w:val="single" w:sz="12" w:space="0" w:color="auto"/>
            </w:tcBorders>
          </w:tcPr>
          <w:p w14:paraId="64239028" w14:textId="77777777" w:rsidR="002473FE" w:rsidRPr="00181B33" w:rsidRDefault="002473FE" w:rsidP="00EB4B96">
            <w:pPr>
              <w:pStyle w:val="Textkrper"/>
              <w:rPr>
                <w:b/>
                <w:i/>
                <w:color w:val="000000"/>
                <w:sz w:val="16"/>
              </w:rPr>
            </w:pPr>
          </w:p>
        </w:tc>
        <w:tc>
          <w:tcPr>
            <w:tcW w:w="1914" w:type="dxa"/>
          </w:tcPr>
          <w:p w14:paraId="435E4345" w14:textId="77777777" w:rsidR="002473FE" w:rsidRPr="00181B33" w:rsidRDefault="002473FE" w:rsidP="00EB4B96">
            <w:pPr>
              <w:pStyle w:val="Textkrper"/>
              <w:rPr>
                <w:color w:val="000000"/>
                <w:sz w:val="16"/>
              </w:rPr>
            </w:pPr>
            <w:r w:rsidRPr="00181B33">
              <w:rPr>
                <w:color w:val="000000"/>
                <w:sz w:val="16"/>
              </w:rPr>
              <w:t>4</w:t>
            </w:r>
          </w:p>
        </w:tc>
        <w:tc>
          <w:tcPr>
            <w:tcW w:w="5670" w:type="dxa"/>
            <w:gridSpan w:val="2"/>
          </w:tcPr>
          <w:p w14:paraId="124787C2" w14:textId="77777777" w:rsidR="002473FE" w:rsidRPr="00181B33" w:rsidRDefault="002473FE" w:rsidP="00EB4B96">
            <w:pPr>
              <w:pStyle w:val="Textkrper"/>
              <w:rPr>
                <w:color w:val="000000"/>
                <w:sz w:val="16"/>
              </w:rPr>
            </w:pPr>
            <w:r w:rsidRPr="00181B33">
              <w:rPr>
                <w:color w:val="000000"/>
                <w:sz w:val="16"/>
              </w:rPr>
              <w:t>INFO_NOT_AVAILABLE</w:t>
            </w:r>
          </w:p>
        </w:tc>
      </w:tr>
    </w:tbl>
    <w:p w14:paraId="10DFB641"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Q_LINK</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0846A10D" w14:textId="77777777" w:rsidTr="00EB4B96">
        <w:tc>
          <w:tcPr>
            <w:tcW w:w="2268" w:type="dxa"/>
          </w:tcPr>
          <w:p w14:paraId="715F82B9"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7826EC5D"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6033EBD4" w14:textId="77777777" w:rsidTr="00EB4B96">
        <w:tc>
          <w:tcPr>
            <w:tcW w:w="2268" w:type="dxa"/>
          </w:tcPr>
          <w:p w14:paraId="189D2D8B"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60E8DB5A" w14:textId="77777777" w:rsidR="002473FE" w:rsidRPr="00181B33" w:rsidRDefault="002473FE" w:rsidP="00EB4B96">
            <w:pPr>
              <w:pStyle w:val="Textkrper"/>
              <w:rPr>
                <w:color w:val="000000"/>
                <w:sz w:val="16"/>
              </w:rPr>
            </w:pPr>
            <w:r w:rsidRPr="00181B33">
              <w:rPr>
                <w:color w:val="000000"/>
                <w:sz w:val="16"/>
              </w:rPr>
              <w:t>Qualifier indicating if the track conditions defined in the packet 1 or 5 are linked to the balise or not</w:t>
            </w:r>
          </w:p>
        </w:tc>
      </w:tr>
      <w:tr w:rsidR="002473FE" w:rsidRPr="00181B33" w14:paraId="17A4050E" w14:textId="77777777" w:rsidTr="00EB4B96">
        <w:tc>
          <w:tcPr>
            <w:tcW w:w="2268" w:type="dxa"/>
          </w:tcPr>
          <w:p w14:paraId="42EAFF94" w14:textId="77777777" w:rsidR="002473FE" w:rsidRPr="00181B33" w:rsidRDefault="002473FE" w:rsidP="00EB4B96">
            <w:r w:rsidRPr="00181B33">
              <w:rPr>
                <w:b/>
                <w:i/>
                <w:color w:val="000000"/>
                <w:sz w:val="16"/>
              </w:rPr>
              <w:t>Length of variable</w:t>
            </w:r>
          </w:p>
        </w:tc>
        <w:tc>
          <w:tcPr>
            <w:tcW w:w="1914" w:type="dxa"/>
          </w:tcPr>
          <w:p w14:paraId="4C5BA941"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7379104E"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6737D8C"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264F273" w14:textId="77777777" w:rsidTr="00EB4B96">
        <w:tc>
          <w:tcPr>
            <w:tcW w:w="2268" w:type="dxa"/>
          </w:tcPr>
          <w:p w14:paraId="0A62AF79" w14:textId="77777777" w:rsidR="002473FE" w:rsidRPr="00181B33" w:rsidRDefault="002473FE" w:rsidP="00EB4B96">
            <w:pPr>
              <w:pStyle w:val="Textkrper"/>
              <w:rPr>
                <w:color w:val="000000"/>
                <w:sz w:val="16"/>
              </w:rPr>
            </w:pPr>
            <w:r w:rsidRPr="00181B33">
              <w:rPr>
                <w:color w:val="000000"/>
                <w:sz w:val="16"/>
              </w:rPr>
              <w:t>1 bit</w:t>
            </w:r>
          </w:p>
        </w:tc>
        <w:tc>
          <w:tcPr>
            <w:tcW w:w="1914" w:type="dxa"/>
          </w:tcPr>
          <w:p w14:paraId="06F27014" w14:textId="77777777" w:rsidR="002473FE" w:rsidRPr="00181B33" w:rsidRDefault="002473FE" w:rsidP="00EB4B96">
            <w:pPr>
              <w:pStyle w:val="Textkrper"/>
              <w:rPr>
                <w:color w:val="000000"/>
                <w:sz w:val="16"/>
              </w:rPr>
            </w:pPr>
          </w:p>
        </w:tc>
        <w:tc>
          <w:tcPr>
            <w:tcW w:w="2056" w:type="dxa"/>
          </w:tcPr>
          <w:p w14:paraId="1DC26ECF" w14:textId="77777777" w:rsidR="002473FE" w:rsidRPr="00181B33" w:rsidRDefault="002473FE" w:rsidP="00EB4B96">
            <w:pPr>
              <w:pStyle w:val="Textkrper"/>
              <w:rPr>
                <w:color w:val="000000"/>
                <w:sz w:val="16"/>
              </w:rPr>
            </w:pPr>
          </w:p>
        </w:tc>
        <w:tc>
          <w:tcPr>
            <w:tcW w:w="3614" w:type="dxa"/>
          </w:tcPr>
          <w:p w14:paraId="4721AFE0" w14:textId="77777777" w:rsidR="002473FE" w:rsidRPr="00181B33" w:rsidRDefault="002473FE" w:rsidP="00EB4B96">
            <w:pPr>
              <w:pStyle w:val="Textkrper"/>
              <w:rPr>
                <w:color w:val="000000"/>
                <w:sz w:val="16"/>
              </w:rPr>
            </w:pPr>
          </w:p>
        </w:tc>
      </w:tr>
      <w:tr w:rsidR="002473FE" w:rsidRPr="00181B33" w14:paraId="0F124F90" w14:textId="77777777" w:rsidTr="00EB4B96">
        <w:tc>
          <w:tcPr>
            <w:tcW w:w="2268" w:type="dxa"/>
            <w:tcBorders>
              <w:top w:val="single" w:sz="6" w:space="0" w:color="auto"/>
              <w:bottom w:val="nil"/>
            </w:tcBorders>
          </w:tcPr>
          <w:p w14:paraId="25B609F5"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53A8D04C"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0E4BDAB7" w14:textId="77777777" w:rsidR="002473FE" w:rsidRPr="00181B33" w:rsidRDefault="002473FE" w:rsidP="00EB4B96">
            <w:pPr>
              <w:pStyle w:val="Textkrper"/>
              <w:rPr>
                <w:color w:val="000000"/>
                <w:sz w:val="16"/>
              </w:rPr>
            </w:pPr>
            <w:r w:rsidRPr="00181B33">
              <w:rPr>
                <w:color w:val="000000"/>
                <w:sz w:val="16"/>
              </w:rPr>
              <w:t>not linked</w:t>
            </w:r>
          </w:p>
        </w:tc>
      </w:tr>
      <w:tr w:rsidR="002473FE" w:rsidRPr="00181B33" w14:paraId="2A47DEE9" w14:textId="77777777" w:rsidTr="00EB4B96">
        <w:tc>
          <w:tcPr>
            <w:tcW w:w="2268" w:type="dxa"/>
            <w:tcBorders>
              <w:top w:val="nil"/>
              <w:bottom w:val="single" w:sz="12" w:space="0" w:color="auto"/>
            </w:tcBorders>
          </w:tcPr>
          <w:p w14:paraId="4C82F9D0" w14:textId="77777777" w:rsidR="002473FE" w:rsidRPr="00181B33" w:rsidRDefault="002473FE" w:rsidP="00EB4B96">
            <w:pPr>
              <w:pStyle w:val="Textkrper"/>
              <w:rPr>
                <w:b/>
                <w:i/>
                <w:color w:val="000000"/>
                <w:sz w:val="16"/>
              </w:rPr>
            </w:pPr>
          </w:p>
        </w:tc>
        <w:tc>
          <w:tcPr>
            <w:tcW w:w="1914" w:type="dxa"/>
          </w:tcPr>
          <w:p w14:paraId="57B68ABC"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10F536E6" w14:textId="77777777" w:rsidR="002473FE" w:rsidRPr="00181B33" w:rsidRDefault="002473FE" w:rsidP="00EB4B96">
            <w:pPr>
              <w:pStyle w:val="Textkrper"/>
              <w:rPr>
                <w:color w:val="000000"/>
                <w:sz w:val="16"/>
              </w:rPr>
            </w:pPr>
            <w:r w:rsidRPr="00181B33">
              <w:rPr>
                <w:color w:val="000000"/>
                <w:sz w:val="16"/>
              </w:rPr>
              <w:t>linked</w:t>
            </w:r>
          </w:p>
        </w:tc>
      </w:tr>
    </w:tbl>
    <w:p w14:paraId="223F63D1"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Q_LOCATION_PRESENT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B474DF9" w14:textId="77777777" w:rsidTr="00EB4B96">
        <w:tc>
          <w:tcPr>
            <w:tcW w:w="2268" w:type="dxa"/>
          </w:tcPr>
          <w:p w14:paraId="74E5143A"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1345E3F8"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62C4206C" w14:textId="77777777" w:rsidTr="00EB4B96">
        <w:tc>
          <w:tcPr>
            <w:tcW w:w="2268" w:type="dxa"/>
          </w:tcPr>
          <w:p w14:paraId="79874217"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54FF5747" w14:textId="77777777" w:rsidR="002473FE" w:rsidRPr="00181B33" w:rsidRDefault="002473FE" w:rsidP="00EB4B96">
            <w:pPr>
              <w:pStyle w:val="Textkrper"/>
              <w:rPr>
                <w:color w:val="000000"/>
                <w:sz w:val="16"/>
              </w:rPr>
            </w:pPr>
            <w:r w:rsidRPr="00181B33">
              <w:rPr>
                <w:color w:val="000000"/>
                <w:sz w:val="16"/>
              </w:rPr>
              <w:t>Qualifier indicating if train location information is present in the packet or not</w:t>
            </w:r>
          </w:p>
        </w:tc>
      </w:tr>
      <w:tr w:rsidR="002473FE" w:rsidRPr="00181B33" w14:paraId="18A4E941" w14:textId="77777777" w:rsidTr="00EB4B96">
        <w:tc>
          <w:tcPr>
            <w:tcW w:w="2268" w:type="dxa"/>
          </w:tcPr>
          <w:p w14:paraId="191CC314" w14:textId="77777777" w:rsidR="002473FE" w:rsidRPr="00181B33" w:rsidRDefault="002473FE" w:rsidP="00EB4B96">
            <w:r w:rsidRPr="00181B33">
              <w:rPr>
                <w:b/>
                <w:i/>
                <w:color w:val="000000"/>
                <w:sz w:val="16"/>
              </w:rPr>
              <w:lastRenderedPageBreak/>
              <w:t>Length of variable</w:t>
            </w:r>
          </w:p>
        </w:tc>
        <w:tc>
          <w:tcPr>
            <w:tcW w:w="1914" w:type="dxa"/>
          </w:tcPr>
          <w:p w14:paraId="7F7482B2"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33C6DBDA"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EED175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AC102A8" w14:textId="77777777" w:rsidTr="00EB4B96">
        <w:tc>
          <w:tcPr>
            <w:tcW w:w="2268" w:type="dxa"/>
          </w:tcPr>
          <w:p w14:paraId="09952048" w14:textId="77777777" w:rsidR="002473FE" w:rsidRPr="00181B33" w:rsidRDefault="002473FE" w:rsidP="00EB4B96">
            <w:pPr>
              <w:pStyle w:val="Textkrper"/>
              <w:rPr>
                <w:color w:val="000000"/>
                <w:sz w:val="16"/>
              </w:rPr>
            </w:pPr>
            <w:r w:rsidRPr="00181B33">
              <w:rPr>
                <w:color w:val="000000"/>
                <w:sz w:val="16"/>
              </w:rPr>
              <w:t>1 bit</w:t>
            </w:r>
          </w:p>
        </w:tc>
        <w:tc>
          <w:tcPr>
            <w:tcW w:w="1914" w:type="dxa"/>
          </w:tcPr>
          <w:p w14:paraId="39043071" w14:textId="77777777" w:rsidR="002473FE" w:rsidRPr="00181B33" w:rsidRDefault="002473FE" w:rsidP="00EB4B96">
            <w:pPr>
              <w:pStyle w:val="Textkrper"/>
              <w:rPr>
                <w:color w:val="000000"/>
                <w:sz w:val="16"/>
              </w:rPr>
            </w:pPr>
          </w:p>
        </w:tc>
        <w:tc>
          <w:tcPr>
            <w:tcW w:w="2056" w:type="dxa"/>
          </w:tcPr>
          <w:p w14:paraId="70C3210F" w14:textId="77777777" w:rsidR="002473FE" w:rsidRPr="00181B33" w:rsidRDefault="002473FE" w:rsidP="00EB4B96">
            <w:pPr>
              <w:pStyle w:val="Textkrper"/>
              <w:rPr>
                <w:color w:val="000000"/>
                <w:sz w:val="16"/>
              </w:rPr>
            </w:pPr>
          </w:p>
        </w:tc>
        <w:tc>
          <w:tcPr>
            <w:tcW w:w="3614" w:type="dxa"/>
          </w:tcPr>
          <w:p w14:paraId="08D83DA1" w14:textId="77777777" w:rsidR="002473FE" w:rsidRPr="00181B33" w:rsidRDefault="002473FE" w:rsidP="00EB4B96">
            <w:pPr>
              <w:pStyle w:val="Textkrper"/>
              <w:rPr>
                <w:color w:val="000000"/>
                <w:sz w:val="16"/>
              </w:rPr>
            </w:pPr>
          </w:p>
        </w:tc>
      </w:tr>
      <w:tr w:rsidR="002473FE" w:rsidRPr="00181B33" w14:paraId="27CA2565" w14:textId="77777777" w:rsidTr="00EB4B96">
        <w:tc>
          <w:tcPr>
            <w:tcW w:w="2268" w:type="dxa"/>
            <w:tcBorders>
              <w:top w:val="single" w:sz="6" w:space="0" w:color="auto"/>
              <w:bottom w:val="nil"/>
            </w:tcBorders>
          </w:tcPr>
          <w:p w14:paraId="098FD794"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6E4DF57F"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3FCFF3D6" w14:textId="77777777" w:rsidR="002473FE" w:rsidRPr="00181B33" w:rsidRDefault="002473FE" w:rsidP="00EB4B96">
            <w:pPr>
              <w:pStyle w:val="Textkrper"/>
              <w:rPr>
                <w:color w:val="000000"/>
                <w:sz w:val="16"/>
              </w:rPr>
            </w:pPr>
            <w:r w:rsidRPr="00181B33">
              <w:rPr>
                <w:color w:val="000000"/>
                <w:sz w:val="16"/>
              </w:rPr>
              <w:t>not present</w:t>
            </w:r>
          </w:p>
        </w:tc>
      </w:tr>
      <w:tr w:rsidR="002473FE" w:rsidRPr="00181B33" w14:paraId="7D4D7C65" w14:textId="77777777" w:rsidTr="00EB4B96">
        <w:tc>
          <w:tcPr>
            <w:tcW w:w="2268" w:type="dxa"/>
            <w:tcBorders>
              <w:top w:val="nil"/>
              <w:bottom w:val="single" w:sz="12" w:space="0" w:color="auto"/>
            </w:tcBorders>
          </w:tcPr>
          <w:p w14:paraId="11096691" w14:textId="77777777" w:rsidR="002473FE" w:rsidRPr="00181B33" w:rsidRDefault="002473FE" w:rsidP="00EB4B96">
            <w:pPr>
              <w:pStyle w:val="Textkrper"/>
              <w:rPr>
                <w:b/>
                <w:i/>
                <w:color w:val="000000"/>
                <w:sz w:val="16"/>
              </w:rPr>
            </w:pPr>
          </w:p>
        </w:tc>
        <w:tc>
          <w:tcPr>
            <w:tcW w:w="1914" w:type="dxa"/>
          </w:tcPr>
          <w:p w14:paraId="30B0781B"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7CFC7CD2" w14:textId="77777777" w:rsidR="002473FE" w:rsidRPr="00181B33" w:rsidRDefault="002473FE" w:rsidP="00EB4B96">
            <w:pPr>
              <w:pStyle w:val="Textkrper"/>
              <w:rPr>
                <w:color w:val="000000"/>
                <w:sz w:val="16"/>
              </w:rPr>
            </w:pPr>
            <w:r w:rsidRPr="00181B33">
              <w:rPr>
                <w:color w:val="000000"/>
                <w:sz w:val="16"/>
              </w:rPr>
              <w:t>present</w:t>
            </w:r>
          </w:p>
        </w:tc>
      </w:tr>
    </w:tbl>
    <w:p w14:paraId="20AA357D"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Q_SB_MODEL_PRESENT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16409CE" w14:textId="77777777" w:rsidTr="00EB4B96">
        <w:tc>
          <w:tcPr>
            <w:tcW w:w="2268" w:type="dxa"/>
          </w:tcPr>
          <w:p w14:paraId="3CD2CD8F"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7E24B5EC"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01536701" w14:textId="77777777" w:rsidTr="00EB4B96">
        <w:tc>
          <w:tcPr>
            <w:tcW w:w="2268" w:type="dxa"/>
          </w:tcPr>
          <w:p w14:paraId="55D91367"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03CA4205" w14:textId="77777777" w:rsidR="002473FE" w:rsidRPr="00181B33" w:rsidRDefault="002473FE" w:rsidP="00EB4B96">
            <w:pPr>
              <w:pStyle w:val="Textkrper"/>
              <w:rPr>
                <w:color w:val="000000"/>
                <w:sz w:val="16"/>
              </w:rPr>
            </w:pPr>
            <w:r w:rsidRPr="00181B33">
              <w:rPr>
                <w:color w:val="000000"/>
                <w:sz w:val="16"/>
              </w:rPr>
              <w:t>Qualifier for indicate if a SB model has been found or not</w:t>
            </w:r>
          </w:p>
        </w:tc>
      </w:tr>
      <w:tr w:rsidR="002473FE" w:rsidRPr="00181B33" w14:paraId="32E9605A" w14:textId="77777777" w:rsidTr="00EB4B96">
        <w:tc>
          <w:tcPr>
            <w:tcW w:w="2268" w:type="dxa"/>
          </w:tcPr>
          <w:p w14:paraId="77A332C7" w14:textId="77777777" w:rsidR="002473FE" w:rsidRPr="00181B33" w:rsidRDefault="002473FE" w:rsidP="00EB4B96">
            <w:r w:rsidRPr="00181B33">
              <w:rPr>
                <w:b/>
                <w:i/>
                <w:color w:val="000000"/>
                <w:sz w:val="16"/>
              </w:rPr>
              <w:t>Length of variable</w:t>
            </w:r>
          </w:p>
        </w:tc>
        <w:tc>
          <w:tcPr>
            <w:tcW w:w="1914" w:type="dxa"/>
          </w:tcPr>
          <w:p w14:paraId="4ADFFCF2"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DF7B0A6"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724096E2"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3666A589" w14:textId="77777777" w:rsidTr="00EB4B96">
        <w:tc>
          <w:tcPr>
            <w:tcW w:w="2268" w:type="dxa"/>
          </w:tcPr>
          <w:p w14:paraId="3E222719" w14:textId="77777777" w:rsidR="002473FE" w:rsidRPr="00181B33" w:rsidRDefault="002473FE" w:rsidP="00EB4B96">
            <w:pPr>
              <w:pStyle w:val="Textkrper"/>
              <w:rPr>
                <w:color w:val="000000"/>
                <w:sz w:val="16"/>
              </w:rPr>
            </w:pPr>
            <w:r w:rsidRPr="00181B33">
              <w:rPr>
                <w:color w:val="000000"/>
                <w:sz w:val="16"/>
              </w:rPr>
              <w:t>1 bit</w:t>
            </w:r>
          </w:p>
        </w:tc>
        <w:tc>
          <w:tcPr>
            <w:tcW w:w="1914" w:type="dxa"/>
          </w:tcPr>
          <w:p w14:paraId="3F42D215" w14:textId="77777777" w:rsidR="002473FE" w:rsidRPr="00181B33" w:rsidRDefault="002473FE" w:rsidP="00EB4B96">
            <w:pPr>
              <w:pStyle w:val="Textkrper"/>
              <w:rPr>
                <w:color w:val="000000"/>
                <w:sz w:val="16"/>
              </w:rPr>
            </w:pPr>
          </w:p>
        </w:tc>
        <w:tc>
          <w:tcPr>
            <w:tcW w:w="2056" w:type="dxa"/>
          </w:tcPr>
          <w:p w14:paraId="01824DF8" w14:textId="77777777" w:rsidR="002473FE" w:rsidRPr="00181B33" w:rsidRDefault="002473FE" w:rsidP="00EB4B96">
            <w:pPr>
              <w:pStyle w:val="Textkrper"/>
              <w:rPr>
                <w:color w:val="000000"/>
                <w:sz w:val="16"/>
              </w:rPr>
            </w:pPr>
          </w:p>
        </w:tc>
        <w:tc>
          <w:tcPr>
            <w:tcW w:w="3614" w:type="dxa"/>
          </w:tcPr>
          <w:p w14:paraId="7EF5CA81" w14:textId="77777777" w:rsidR="002473FE" w:rsidRPr="00181B33" w:rsidRDefault="002473FE" w:rsidP="00EB4B96">
            <w:pPr>
              <w:pStyle w:val="Textkrper"/>
              <w:rPr>
                <w:color w:val="000000"/>
                <w:sz w:val="16"/>
              </w:rPr>
            </w:pPr>
          </w:p>
        </w:tc>
      </w:tr>
      <w:tr w:rsidR="002473FE" w:rsidRPr="00181B33" w14:paraId="50A74DAA" w14:textId="77777777" w:rsidTr="00EB4B96">
        <w:tc>
          <w:tcPr>
            <w:tcW w:w="2268" w:type="dxa"/>
            <w:tcBorders>
              <w:top w:val="single" w:sz="6" w:space="0" w:color="auto"/>
              <w:bottom w:val="nil"/>
            </w:tcBorders>
          </w:tcPr>
          <w:p w14:paraId="1AE942BA"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01B197C4"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1517E48A" w14:textId="77777777" w:rsidR="002473FE" w:rsidRPr="00181B33" w:rsidRDefault="002473FE" w:rsidP="00EB4B96">
            <w:pPr>
              <w:pStyle w:val="Textkrper"/>
              <w:rPr>
                <w:color w:val="000000"/>
                <w:sz w:val="16"/>
              </w:rPr>
            </w:pPr>
            <w:r w:rsidRPr="00181B33">
              <w:rPr>
                <w:color w:val="000000"/>
                <w:sz w:val="16"/>
              </w:rPr>
              <w:t>Model is not found</w:t>
            </w:r>
          </w:p>
        </w:tc>
      </w:tr>
      <w:tr w:rsidR="002473FE" w:rsidRPr="00181B33" w14:paraId="251B12C2" w14:textId="77777777" w:rsidTr="00EB4B96">
        <w:tc>
          <w:tcPr>
            <w:tcW w:w="2268" w:type="dxa"/>
            <w:tcBorders>
              <w:top w:val="nil"/>
              <w:bottom w:val="single" w:sz="12" w:space="0" w:color="auto"/>
            </w:tcBorders>
          </w:tcPr>
          <w:p w14:paraId="3D5B40D5" w14:textId="77777777" w:rsidR="002473FE" w:rsidRPr="00181B33" w:rsidRDefault="002473FE" w:rsidP="00EB4B96">
            <w:pPr>
              <w:pStyle w:val="Textkrper"/>
              <w:rPr>
                <w:b/>
                <w:i/>
                <w:color w:val="000000"/>
                <w:sz w:val="16"/>
              </w:rPr>
            </w:pPr>
          </w:p>
        </w:tc>
        <w:tc>
          <w:tcPr>
            <w:tcW w:w="1914" w:type="dxa"/>
          </w:tcPr>
          <w:p w14:paraId="70D30F8E"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6C08B52B" w14:textId="77777777" w:rsidR="002473FE" w:rsidRPr="00181B33" w:rsidRDefault="002473FE" w:rsidP="00EB4B96">
            <w:pPr>
              <w:pStyle w:val="Textkrper"/>
              <w:rPr>
                <w:color w:val="000000"/>
                <w:sz w:val="16"/>
              </w:rPr>
            </w:pPr>
            <w:r w:rsidRPr="00181B33">
              <w:rPr>
                <w:color w:val="000000"/>
                <w:sz w:val="16"/>
              </w:rPr>
              <w:t>Model is found</w:t>
            </w:r>
          </w:p>
        </w:tc>
      </w:tr>
    </w:tbl>
    <w:p w14:paraId="1AAB51C1"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Q_SCALE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573FF03B" w14:textId="77777777" w:rsidTr="00EB4B96">
        <w:tc>
          <w:tcPr>
            <w:tcW w:w="2268" w:type="dxa"/>
          </w:tcPr>
          <w:p w14:paraId="396C1236"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020364D5" w14:textId="77777777" w:rsidR="002473FE" w:rsidRPr="00181B33" w:rsidRDefault="002473FE" w:rsidP="00EB4B96">
            <w:pPr>
              <w:pStyle w:val="Textkrper"/>
              <w:rPr>
                <w:color w:val="000000"/>
                <w:sz w:val="16"/>
              </w:rPr>
            </w:pPr>
            <w:r w:rsidRPr="00181B33">
              <w:rPr>
                <w:color w:val="000000"/>
                <w:sz w:val="16"/>
              </w:rPr>
              <w:t>Qualifier for the distance scale.</w:t>
            </w:r>
          </w:p>
        </w:tc>
      </w:tr>
      <w:tr w:rsidR="002473FE" w:rsidRPr="00181B33" w14:paraId="7EAC9313" w14:textId="77777777" w:rsidTr="00EB4B96">
        <w:tc>
          <w:tcPr>
            <w:tcW w:w="2268" w:type="dxa"/>
          </w:tcPr>
          <w:p w14:paraId="4AEFF1C2"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721A86A6" w14:textId="77777777" w:rsidR="002473FE" w:rsidRPr="00181B33" w:rsidRDefault="002473FE" w:rsidP="00EB4B96">
            <w:pPr>
              <w:pStyle w:val="Textkrper"/>
              <w:rPr>
                <w:color w:val="000000"/>
                <w:sz w:val="16"/>
              </w:rPr>
            </w:pPr>
            <w:r w:rsidRPr="00181B33">
              <w:rPr>
                <w:color w:val="000000"/>
                <w:sz w:val="16"/>
              </w:rPr>
              <w:t>Qualifier to indicate the scale used for describing all distances inside the packet that contains Q_SCALE. Exception is made for variable CCPU_LRBG_ABSOLUTE_LOC that is always in [m]</w:t>
            </w:r>
          </w:p>
        </w:tc>
      </w:tr>
      <w:tr w:rsidR="002473FE" w:rsidRPr="00181B33" w14:paraId="7DC99CEC" w14:textId="77777777" w:rsidTr="00EB4B96">
        <w:tc>
          <w:tcPr>
            <w:tcW w:w="2268" w:type="dxa"/>
          </w:tcPr>
          <w:p w14:paraId="3D933B03" w14:textId="77777777" w:rsidR="002473FE" w:rsidRPr="00181B33" w:rsidRDefault="002473FE" w:rsidP="00EB4B96">
            <w:r w:rsidRPr="00181B33">
              <w:rPr>
                <w:b/>
                <w:i/>
                <w:color w:val="000000"/>
                <w:sz w:val="16"/>
              </w:rPr>
              <w:t>Length of variable</w:t>
            </w:r>
          </w:p>
        </w:tc>
        <w:tc>
          <w:tcPr>
            <w:tcW w:w="1914" w:type="dxa"/>
          </w:tcPr>
          <w:p w14:paraId="544BA659"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75399060"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3C64B03B"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5FDE823C" w14:textId="77777777" w:rsidTr="00EB4B96">
        <w:tc>
          <w:tcPr>
            <w:tcW w:w="2268" w:type="dxa"/>
          </w:tcPr>
          <w:p w14:paraId="3A96139A"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2A7ADD2E" w14:textId="77777777" w:rsidR="002473FE" w:rsidRPr="00181B33" w:rsidRDefault="002473FE" w:rsidP="00EB4B96">
            <w:pPr>
              <w:pStyle w:val="Textkrper"/>
              <w:rPr>
                <w:color w:val="000000"/>
                <w:sz w:val="16"/>
              </w:rPr>
            </w:pPr>
          </w:p>
        </w:tc>
        <w:tc>
          <w:tcPr>
            <w:tcW w:w="2056" w:type="dxa"/>
          </w:tcPr>
          <w:p w14:paraId="4683E635" w14:textId="77777777" w:rsidR="002473FE" w:rsidRPr="00181B33" w:rsidRDefault="002473FE" w:rsidP="00EB4B96">
            <w:pPr>
              <w:pStyle w:val="Textkrper"/>
              <w:rPr>
                <w:color w:val="000000"/>
                <w:sz w:val="16"/>
              </w:rPr>
            </w:pPr>
          </w:p>
        </w:tc>
        <w:tc>
          <w:tcPr>
            <w:tcW w:w="3614" w:type="dxa"/>
          </w:tcPr>
          <w:p w14:paraId="4D235772" w14:textId="77777777" w:rsidR="002473FE" w:rsidRPr="00181B33" w:rsidRDefault="002473FE" w:rsidP="00EB4B96">
            <w:pPr>
              <w:pStyle w:val="Textkrper"/>
              <w:rPr>
                <w:color w:val="000000"/>
                <w:sz w:val="16"/>
              </w:rPr>
            </w:pPr>
          </w:p>
        </w:tc>
      </w:tr>
      <w:tr w:rsidR="002473FE" w:rsidRPr="00181B33" w14:paraId="2A0F1006" w14:textId="77777777" w:rsidTr="00EB4B96">
        <w:tc>
          <w:tcPr>
            <w:tcW w:w="2268" w:type="dxa"/>
            <w:tcBorders>
              <w:top w:val="single" w:sz="6" w:space="0" w:color="auto"/>
              <w:bottom w:val="nil"/>
            </w:tcBorders>
          </w:tcPr>
          <w:p w14:paraId="76371F1F"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BB1D49C"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30363153" w14:textId="77777777" w:rsidR="002473FE" w:rsidRPr="00181B33" w:rsidRDefault="002473FE" w:rsidP="00EB4B96">
            <w:pPr>
              <w:pStyle w:val="Textkrper"/>
              <w:rPr>
                <w:color w:val="000000"/>
                <w:sz w:val="16"/>
              </w:rPr>
            </w:pPr>
            <w:r w:rsidRPr="00181B33">
              <w:rPr>
                <w:color w:val="000000"/>
                <w:sz w:val="16"/>
              </w:rPr>
              <w:t>10 cm scale</w:t>
            </w:r>
          </w:p>
        </w:tc>
      </w:tr>
      <w:tr w:rsidR="002473FE" w:rsidRPr="00181B33" w14:paraId="4F3808BF" w14:textId="77777777" w:rsidTr="00EB4B96">
        <w:tc>
          <w:tcPr>
            <w:tcW w:w="2268" w:type="dxa"/>
            <w:tcBorders>
              <w:top w:val="nil"/>
              <w:bottom w:val="nil"/>
            </w:tcBorders>
          </w:tcPr>
          <w:p w14:paraId="1EE68BFA" w14:textId="77777777" w:rsidR="002473FE" w:rsidRPr="00181B33" w:rsidRDefault="002473FE" w:rsidP="00EB4B96">
            <w:pPr>
              <w:pStyle w:val="Textkrper"/>
              <w:rPr>
                <w:b/>
                <w:i/>
                <w:color w:val="000000"/>
                <w:sz w:val="16"/>
              </w:rPr>
            </w:pPr>
          </w:p>
        </w:tc>
        <w:tc>
          <w:tcPr>
            <w:tcW w:w="1914" w:type="dxa"/>
          </w:tcPr>
          <w:p w14:paraId="0D94A87A"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1B0FFBB5" w14:textId="77777777" w:rsidR="002473FE" w:rsidRPr="00181B33" w:rsidRDefault="002473FE" w:rsidP="00EB4B96">
            <w:pPr>
              <w:pStyle w:val="Textkrper"/>
              <w:rPr>
                <w:color w:val="000000"/>
                <w:sz w:val="16"/>
              </w:rPr>
            </w:pPr>
            <w:r w:rsidRPr="00181B33">
              <w:rPr>
                <w:color w:val="000000"/>
                <w:sz w:val="16"/>
              </w:rPr>
              <w:t>1 m scale</w:t>
            </w:r>
          </w:p>
        </w:tc>
      </w:tr>
      <w:tr w:rsidR="002473FE" w:rsidRPr="00181B33" w14:paraId="037D0EF9" w14:textId="77777777" w:rsidTr="00EB4B96">
        <w:tc>
          <w:tcPr>
            <w:tcW w:w="2268" w:type="dxa"/>
            <w:tcBorders>
              <w:top w:val="nil"/>
              <w:bottom w:val="nil"/>
            </w:tcBorders>
          </w:tcPr>
          <w:p w14:paraId="33B477DB" w14:textId="77777777" w:rsidR="002473FE" w:rsidRPr="00181B33" w:rsidRDefault="002473FE" w:rsidP="00EB4B96">
            <w:pPr>
              <w:pStyle w:val="Textkrper"/>
              <w:rPr>
                <w:b/>
                <w:i/>
                <w:color w:val="000000"/>
                <w:sz w:val="16"/>
              </w:rPr>
            </w:pPr>
          </w:p>
        </w:tc>
        <w:tc>
          <w:tcPr>
            <w:tcW w:w="1914" w:type="dxa"/>
          </w:tcPr>
          <w:p w14:paraId="2D66D8B0"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5D93A064" w14:textId="77777777" w:rsidR="002473FE" w:rsidRPr="00181B33" w:rsidRDefault="002473FE" w:rsidP="00EB4B96">
            <w:pPr>
              <w:pStyle w:val="Textkrper"/>
              <w:rPr>
                <w:color w:val="000000"/>
                <w:sz w:val="16"/>
              </w:rPr>
            </w:pPr>
            <w:r w:rsidRPr="00181B33">
              <w:rPr>
                <w:color w:val="000000"/>
                <w:sz w:val="16"/>
              </w:rPr>
              <w:t>10 m scale</w:t>
            </w:r>
          </w:p>
        </w:tc>
      </w:tr>
      <w:tr w:rsidR="002473FE" w:rsidRPr="00181B33" w14:paraId="353B0C04" w14:textId="77777777" w:rsidTr="00EB4B96">
        <w:tc>
          <w:tcPr>
            <w:tcW w:w="2268" w:type="dxa"/>
            <w:tcBorders>
              <w:top w:val="nil"/>
              <w:bottom w:val="single" w:sz="12" w:space="0" w:color="auto"/>
            </w:tcBorders>
          </w:tcPr>
          <w:p w14:paraId="6FB4167C" w14:textId="77777777" w:rsidR="002473FE" w:rsidRPr="00181B33" w:rsidRDefault="002473FE" w:rsidP="00EB4B96">
            <w:pPr>
              <w:pStyle w:val="Textkrper"/>
              <w:rPr>
                <w:b/>
                <w:i/>
                <w:color w:val="000000"/>
                <w:sz w:val="16"/>
              </w:rPr>
            </w:pPr>
          </w:p>
        </w:tc>
        <w:tc>
          <w:tcPr>
            <w:tcW w:w="1914" w:type="dxa"/>
          </w:tcPr>
          <w:p w14:paraId="6ACF7D71"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350C558F" w14:textId="77777777" w:rsidR="002473FE" w:rsidRPr="00181B33" w:rsidRDefault="002473FE" w:rsidP="00EB4B96">
            <w:pPr>
              <w:pStyle w:val="Textkrper"/>
              <w:rPr>
                <w:color w:val="000000"/>
                <w:sz w:val="16"/>
              </w:rPr>
            </w:pPr>
            <w:r w:rsidRPr="00181B33">
              <w:rPr>
                <w:color w:val="000000"/>
                <w:sz w:val="16"/>
              </w:rPr>
              <w:t>Spare</w:t>
            </w:r>
          </w:p>
        </w:tc>
      </w:tr>
    </w:tbl>
    <w:p w14:paraId="3548D0B7"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Q_SET_TARGET_SPEED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006D3EA" w14:textId="77777777" w:rsidTr="00EB4B96">
        <w:tc>
          <w:tcPr>
            <w:tcW w:w="2268" w:type="dxa"/>
            <w:tcBorders>
              <w:top w:val="single" w:sz="12" w:space="0" w:color="auto"/>
            </w:tcBorders>
          </w:tcPr>
          <w:p w14:paraId="457BDF76"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Borders>
              <w:top w:val="single" w:sz="12" w:space="0" w:color="auto"/>
            </w:tcBorders>
          </w:tcPr>
          <w:p w14:paraId="3C3889AF" w14:textId="77777777" w:rsidR="002473FE" w:rsidRPr="00181B33" w:rsidRDefault="002473FE" w:rsidP="00EB4B96">
            <w:pPr>
              <w:pStyle w:val="Textkrper"/>
              <w:rPr>
                <w:color w:val="000000"/>
                <w:sz w:val="16"/>
              </w:rPr>
            </w:pPr>
            <w:r w:rsidRPr="00181B33">
              <w:rPr>
                <w:color w:val="000000"/>
                <w:sz w:val="16"/>
              </w:rPr>
              <w:t>Qualifier for presence of set target speed</w:t>
            </w:r>
          </w:p>
        </w:tc>
      </w:tr>
      <w:tr w:rsidR="002473FE" w:rsidRPr="00181B33" w14:paraId="20DD7982" w14:textId="77777777" w:rsidTr="00EB4B96">
        <w:tc>
          <w:tcPr>
            <w:tcW w:w="2268" w:type="dxa"/>
          </w:tcPr>
          <w:p w14:paraId="00FCB3F2"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798FE8A8" w14:textId="77777777" w:rsidR="002473FE" w:rsidRPr="00181B33" w:rsidRDefault="002473FE" w:rsidP="00EB4B96">
            <w:pPr>
              <w:pStyle w:val="Textkrper"/>
              <w:rPr>
                <w:color w:val="000000"/>
                <w:sz w:val="16"/>
              </w:rPr>
            </w:pPr>
            <w:r w:rsidRPr="00181B33">
              <w:rPr>
                <w:color w:val="000000"/>
                <w:sz w:val="16"/>
              </w:rPr>
              <w:t>Qualifier to tell if the packet contains the variable SET_TARGET_SPEED or not</w:t>
            </w:r>
          </w:p>
        </w:tc>
      </w:tr>
      <w:tr w:rsidR="002473FE" w:rsidRPr="00181B33" w14:paraId="72C8020B" w14:textId="77777777" w:rsidTr="00EB4B96">
        <w:tc>
          <w:tcPr>
            <w:tcW w:w="2268" w:type="dxa"/>
          </w:tcPr>
          <w:p w14:paraId="6B8B34A2" w14:textId="77777777" w:rsidR="002473FE" w:rsidRPr="00181B33" w:rsidRDefault="002473FE" w:rsidP="00EB4B96">
            <w:r w:rsidRPr="00181B33">
              <w:rPr>
                <w:b/>
                <w:i/>
                <w:color w:val="000000"/>
                <w:sz w:val="16"/>
              </w:rPr>
              <w:t>Length of variable</w:t>
            </w:r>
          </w:p>
        </w:tc>
        <w:tc>
          <w:tcPr>
            <w:tcW w:w="1914" w:type="dxa"/>
          </w:tcPr>
          <w:p w14:paraId="566F24D5"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0E4F47F"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A845BF0"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41BB988F" w14:textId="77777777" w:rsidTr="00EB4B96">
        <w:tc>
          <w:tcPr>
            <w:tcW w:w="2268" w:type="dxa"/>
          </w:tcPr>
          <w:p w14:paraId="7E034EF6" w14:textId="77777777" w:rsidR="002473FE" w:rsidRPr="00181B33" w:rsidRDefault="002473FE" w:rsidP="00EB4B96">
            <w:pPr>
              <w:pStyle w:val="Textkrper"/>
              <w:rPr>
                <w:color w:val="000000"/>
                <w:sz w:val="16"/>
              </w:rPr>
            </w:pPr>
            <w:r w:rsidRPr="00181B33">
              <w:rPr>
                <w:color w:val="000000"/>
                <w:sz w:val="16"/>
              </w:rPr>
              <w:t>1 bit</w:t>
            </w:r>
          </w:p>
        </w:tc>
        <w:tc>
          <w:tcPr>
            <w:tcW w:w="1914" w:type="dxa"/>
          </w:tcPr>
          <w:p w14:paraId="5FF93404" w14:textId="77777777" w:rsidR="002473FE" w:rsidRPr="00181B33" w:rsidRDefault="002473FE" w:rsidP="00EB4B96">
            <w:pPr>
              <w:pStyle w:val="Textkrper"/>
              <w:rPr>
                <w:color w:val="000000"/>
                <w:sz w:val="16"/>
              </w:rPr>
            </w:pPr>
          </w:p>
        </w:tc>
        <w:tc>
          <w:tcPr>
            <w:tcW w:w="2056" w:type="dxa"/>
          </w:tcPr>
          <w:p w14:paraId="764D7902" w14:textId="77777777" w:rsidR="002473FE" w:rsidRPr="00181B33" w:rsidRDefault="002473FE" w:rsidP="00EB4B96">
            <w:pPr>
              <w:pStyle w:val="Textkrper"/>
              <w:rPr>
                <w:color w:val="000000"/>
                <w:sz w:val="16"/>
              </w:rPr>
            </w:pPr>
          </w:p>
        </w:tc>
        <w:tc>
          <w:tcPr>
            <w:tcW w:w="3614" w:type="dxa"/>
          </w:tcPr>
          <w:p w14:paraId="15282FB9" w14:textId="77777777" w:rsidR="002473FE" w:rsidRPr="00181B33" w:rsidRDefault="002473FE" w:rsidP="00EB4B96">
            <w:pPr>
              <w:pStyle w:val="Textkrper"/>
              <w:rPr>
                <w:color w:val="000000"/>
                <w:sz w:val="16"/>
              </w:rPr>
            </w:pPr>
          </w:p>
        </w:tc>
      </w:tr>
      <w:tr w:rsidR="002473FE" w:rsidRPr="00181B33" w14:paraId="08BE4414" w14:textId="77777777" w:rsidTr="00EB4B96">
        <w:tc>
          <w:tcPr>
            <w:tcW w:w="2268" w:type="dxa"/>
            <w:tcBorders>
              <w:top w:val="single" w:sz="6" w:space="0" w:color="auto"/>
              <w:bottom w:val="nil"/>
            </w:tcBorders>
          </w:tcPr>
          <w:p w14:paraId="54D8834F"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113253FB"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52CC7556" w14:textId="77777777" w:rsidR="002473FE" w:rsidRPr="00181B33" w:rsidRDefault="002473FE" w:rsidP="00EB4B96">
            <w:pPr>
              <w:pStyle w:val="Textkrper"/>
              <w:rPr>
                <w:color w:val="000000"/>
                <w:sz w:val="16"/>
              </w:rPr>
            </w:pPr>
            <w:r w:rsidRPr="00181B33">
              <w:rPr>
                <w:color w:val="000000"/>
                <w:sz w:val="16"/>
              </w:rPr>
              <w:t>variable SET_TARGET_SPEED is NOT present in the packet</w:t>
            </w:r>
          </w:p>
        </w:tc>
      </w:tr>
      <w:tr w:rsidR="002473FE" w:rsidRPr="00181B33" w14:paraId="2602BE5D" w14:textId="77777777" w:rsidTr="00EB4B96">
        <w:tc>
          <w:tcPr>
            <w:tcW w:w="2268" w:type="dxa"/>
            <w:tcBorders>
              <w:top w:val="nil"/>
              <w:bottom w:val="single" w:sz="12" w:space="0" w:color="auto"/>
            </w:tcBorders>
          </w:tcPr>
          <w:p w14:paraId="064672F5" w14:textId="77777777" w:rsidR="002473FE" w:rsidRPr="00181B33" w:rsidRDefault="002473FE" w:rsidP="00EB4B96">
            <w:pPr>
              <w:pStyle w:val="Textkrper"/>
              <w:rPr>
                <w:b/>
                <w:i/>
                <w:color w:val="000000"/>
                <w:sz w:val="12"/>
              </w:rPr>
            </w:pPr>
          </w:p>
        </w:tc>
        <w:tc>
          <w:tcPr>
            <w:tcW w:w="1914" w:type="dxa"/>
            <w:tcBorders>
              <w:bottom w:val="single" w:sz="12" w:space="0" w:color="auto"/>
            </w:tcBorders>
          </w:tcPr>
          <w:p w14:paraId="57B4E39D"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Borders>
              <w:bottom w:val="single" w:sz="12" w:space="0" w:color="auto"/>
            </w:tcBorders>
          </w:tcPr>
          <w:p w14:paraId="518CEA3B" w14:textId="77777777" w:rsidR="002473FE" w:rsidRPr="00181B33" w:rsidRDefault="002473FE" w:rsidP="00EB4B96">
            <w:pPr>
              <w:pStyle w:val="Textkrper"/>
              <w:rPr>
                <w:color w:val="000000"/>
                <w:sz w:val="16"/>
              </w:rPr>
            </w:pPr>
            <w:r w:rsidRPr="00181B33">
              <w:rPr>
                <w:color w:val="000000"/>
                <w:sz w:val="16"/>
              </w:rPr>
              <w:t>variable SET_TARGET_SPEED is present in the packet</w:t>
            </w:r>
          </w:p>
        </w:tc>
      </w:tr>
    </w:tbl>
    <w:p w14:paraId="524DC2F6"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Q_TRACKINIT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2F665775" w14:textId="77777777" w:rsidTr="00EB4B96">
        <w:tc>
          <w:tcPr>
            <w:tcW w:w="2268" w:type="dxa"/>
            <w:tcBorders>
              <w:top w:val="single" w:sz="12" w:space="0" w:color="auto"/>
            </w:tcBorders>
          </w:tcPr>
          <w:p w14:paraId="0C3D34A8"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Borders>
              <w:top w:val="single" w:sz="12" w:space="0" w:color="auto"/>
            </w:tcBorders>
          </w:tcPr>
          <w:p w14:paraId="2319C9FB" w14:textId="77777777" w:rsidR="002473FE" w:rsidRPr="00181B33" w:rsidRDefault="002473FE" w:rsidP="00EB4B96">
            <w:pPr>
              <w:pStyle w:val="Textkrper"/>
              <w:rPr>
                <w:color w:val="000000"/>
                <w:sz w:val="16"/>
              </w:rPr>
            </w:pPr>
            <w:r w:rsidRPr="00181B33">
              <w:rPr>
                <w:color w:val="000000"/>
                <w:sz w:val="16"/>
              </w:rPr>
              <w:t>Qualifier for resuming the initial states of the related track description of the packet.</w:t>
            </w:r>
          </w:p>
        </w:tc>
      </w:tr>
      <w:tr w:rsidR="002473FE" w:rsidRPr="00181B33" w14:paraId="0B8B74C5" w14:textId="77777777" w:rsidTr="00EB4B96">
        <w:tc>
          <w:tcPr>
            <w:tcW w:w="2268" w:type="dxa"/>
          </w:tcPr>
          <w:p w14:paraId="043602F7"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71C80F1" w14:textId="77777777" w:rsidR="002473FE" w:rsidRPr="00181B33" w:rsidRDefault="002473FE" w:rsidP="00EB4B96">
            <w:pPr>
              <w:pStyle w:val="Textkrper"/>
              <w:rPr>
                <w:color w:val="000000"/>
                <w:sz w:val="16"/>
              </w:rPr>
            </w:pPr>
          </w:p>
        </w:tc>
      </w:tr>
      <w:tr w:rsidR="002473FE" w:rsidRPr="00181B33" w14:paraId="1F2EEF53" w14:textId="77777777" w:rsidTr="00EB4B96">
        <w:tc>
          <w:tcPr>
            <w:tcW w:w="2268" w:type="dxa"/>
          </w:tcPr>
          <w:p w14:paraId="000B6D88" w14:textId="77777777" w:rsidR="002473FE" w:rsidRPr="00181B33" w:rsidRDefault="002473FE" w:rsidP="00EB4B96">
            <w:r w:rsidRPr="00181B33">
              <w:rPr>
                <w:b/>
                <w:i/>
                <w:color w:val="000000"/>
                <w:sz w:val="16"/>
              </w:rPr>
              <w:t>Length of variable</w:t>
            </w:r>
          </w:p>
        </w:tc>
        <w:tc>
          <w:tcPr>
            <w:tcW w:w="1914" w:type="dxa"/>
          </w:tcPr>
          <w:p w14:paraId="5175A437"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2929B976"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0BC9F10"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F469FBF" w14:textId="77777777" w:rsidTr="00EB4B96">
        <w:tc>
          <w:tcPr>
            <w:tcW w:w="2268" w:type="dxa"/>
          </w:tcPr>
          <w:p w14:paraId="669FF3B4" w14:textId="77777777" w:rsidR="002473FE" w:rsidRPr="00181B33" w:rsidRDefault="002473FE" w:rsidP="00EB4B96">
            <w:pPr>
              <w:pStyle w:val="Textkrper"/>
              <w:rPr>
                <w:color w:val="000000"/>
                <w:sz w:val="16"/>
              </w:rPr>
            </w:pPr>
            <w:bookmarkStart w:id="95" w:name="Q_TRACKINIT"/>
            <w:r w:rsidRPr="00181B33">
              <w:rPr>
                <w:color w:val="000000"/>
                <w:sz w:val="16"/>
              </w:rPr>
              <w:t xml:space="preserve">1 </w:t>
            </w:r>
            <w:bookmarkEnd w:id="95"/>
            <w:r w:rsidRPr="00181B33">
              <w:rPr>
                <w:color w:val="000000"/>
                <w:sz w:val="16"/>
              </w:rPr>
              <w:t>bit</w:t>
            </w:r>
          </w:p>
        </w:tc>
        <w:tc>
          <w:tcPr>
            <w:tcW w:w="1914" w:type="dxa"/>
          </w:tcPr>
          <w:p w14:paraId="21553535" w14:textId="77777777" w:rsidR="002473FE" w:rsidRPr="00181B33" w:rsidRDefault="002473FE" w:rsidP="00EB4B96">
            <w:pPr>
              <w:pStyle w:val="Textkrper"/>
              <w:rPr>
                <w:color w:val="000000"/>
                <w:sz w:val="16"/>
              </w:rPr>
            </w:pPr>
          </w:p>
        </w:tc>
        <w:tc>
          <w:tcPr>
            <w:tcW w:w="2056" w:type="dxa"/>
          </w:tcPr>
          <w:p w14:paraId="5CE6EC8C" w14:textId="77777777" w:rsidR="002473FE" w:rsidRPr="00181B33" w:rsidRDefault="002473FE" w:rsidP="00EB4B96">
            <w:pPr>
              <w:pStyle w:val="Textkrper"/>
              <w:rPr>
                <w:color w:val="000000"/>
                <w:sz w:val="16"/>
              </w:rPr>
            </w:pPr>
          </w:p>
        </w:tc>
        <w:tc>
          <w:tcPr>
            <w:tcW w:w="3614" w:type="dxa"/>
          </w:tcPr>
          <w:p w14:paraId="220D9CD7" w14:textId="77777777" w:rsidR="002473FE" w:rsidRPr="00181B33" w:rsidRDefault="002473FE" w:rsidP="00EB4B96">
            <w:pPr>
              <w:pStyle w:val="Textkrper"/>
              <w:rPr>
                <w:color w:val="000000"/>
                <w:sz w:val="16"/>
              </w:rPr>
            </w:pPr>
          </w:p>
        </w:tc>
      </w:tr>
      <w:tr w:rsidR="002473FE" w:rsidRPr="00181B33" w14:paraId="65D51F74" w14:textId="77777777" w:rsidTr="00EB4B96">
        <w:tc>
          <w:tcPr>
            <w:tcW w:w="2268" w:type="dxa"/>
            <w:tcBorders>
              <w:top w:val="single" w:sz="6" w:space="0" w:color="auto"/>
              <w:bottom w:val="nil"/>
            </w:tcBorders>
          </w:tcPr>
          <w:p w14:paraId="536B52B4"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5750A805"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4C4A9F7B" w14:textId="77777777" w:rsidR="002473FE" w:rsidRPr="00181B33" w:rsidRDefault="002473FE" w:rsidP="00EB4B96">
            <w:pPr>
              <w:pStyle w:val="Textkrper"/>
              <w:rPr>
                <w:color w:val="000000"/>
                <w:sz w:val="16"/>
              </w:rPr>
            </w:pPr>
            <w:r w:rsidRPr="00181B33">
              <w:rPr>
                <w:color w:val="000000"/>
                <w:sz w:val="16"/>
              </w:rPr>
              <w:t>No initial states to be resumed, profile to follow</w:t>
            </w:r>
          </w:p>
        </w:tc>
      </w:tr>
      <w:tr w:rsidR="002473FE" w:rsidRPr="00181B33" w14:paraId="21C56940" w14:textId="77777777" w:rsidTr="00EB4B96">
        <w:tc>
          <w:tcPr>
            <w:tcW w:w="2268" w:type="dxa"/>
            <w:tcBorders>
              <w:top w:val="nil"/>
              <w:bottom w:val="single" w:sz="12" w:space="0" w:color="auto"/>
            </w:tcBorders>
          </w:tcPr>
          <w:p w14:paraId="3C2482F4" w14:textId="77777777" w:rsidR="002473FE" w:rsidRPr="00181B33" w:rsidRDefault="002473FE" w:rsidP="00EB4B96">
            <w:pPr>
              <w:pStyle w:val="Textkrper"/>
              <w:rPr>
                <w:b/>
                <w:i/>
                <w:color w:val="000000"/>
                <w:sz w:val="12"/>
              </w:rPr>
            </w:pPr>
          </w:p>
        </w:tc>
        <w:tc>
          <w:tcPr>
            <w:tcW w:w="1914" w:type="dxa"/>
            <w:tcBorders>
              <w:bottom w:val="single" w:sz="12" w:space="0" w:color="auto"/>
            </w:tcBorders>
          </w:tcPr>
          <w:p w14:paraId="5FC08E00"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Borders>
              <w:bottom w:val="single" w:sz="12" w:space="0" w:color="auto"/>
            </w:tcBorders>
          </w:tcPr>
          <w:p w14:paraId="79147B26" w14:textId="77777777" w:rsidR="002473FE" w:rsidRPr="00181B33" w:rsidRDefault="002473FE" w:rsidP="00EB4B96">
            <w:pPr>
              <w:pStyle w:val="Textkrper"/>
              <w:rPr>
                <w:color w:val="000000"/>
                <w:sz w:val="16"/>
              </w:rPr>
            </w:pPr>
            <w:r w:rsidRPr="00181B33">
              <w:rPr>
                <w:color w:val="000000"/>
                <w:sz w:val="16"/>
              </w:rPr>
              <w:t>Empty profile, initial states to be resumed</w:t>
            </w:r>
          </w:p>
        </w:tc>
      </w:tr>
    </w:tbl>
    <w:p w14:paraId="2D638D40"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t>SET_TARGET_SPEED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4A292A1F" w14:textId="77777777" w:rsidTr="00EB4B96">
        <w:tc>
          <w:tcPr>
            <w:tcW w:w="2268" w:type="dxa"/>
          </w:tcPr>
          <w:p w14:paraId="5F2E9149" w14:textId="77777777" w:rsidR="002473FE" w:rsidRPr="00181B33" w:rsidRDefault="002473FE" w:rsidP="00EB4B96">
            <w:pPr>
              <w:pStyle w:val="Textkrper"/>
              <w:rPr>
                <w:b/>
                <w:i/>
                <w:color w:val="000000"/>
                <w:sz w:val="16"/>
              </w:rPr>
            </w:pPr>
            <w:r w:rsidRPr="00181B33">
              <w:rPr>
                <w:b/>
                <w:i/>
                <w:color w:val="000000"/>
                <w:sz w:val="16"/>
              </w:rPr>
              <w:lastRenderedPageBreak/>
              <w:t>Name</w:t>
            </w:r>
          </w:p>
        </w:tc>
        <w:tc>
          <w:tcPr>
            <w:tcW w:w="7584" w:type="dxa"/>
            <w:gridSpan w:val="3"/>
          </w:tcPr>
          <w:p w14:paraId="188890D6" w14:textId="77777777" w:rsidR="002473FE" w:rsidRPr="00181B33" w:rsidRDefault="002473FE" w:rsidP="00EB4B96">
            <w:pPr>
              <w:pStyle w:val="Textkrper"/>
              <w:rPr>
                <w:color w:val="000000"/>
                <w:sz w:val="16"/>
              </w:rPr>
            </w:pPr>
            <w:r w:rsidRPr="00181B33">
              <w:rPr>
                <w:color w:val="000000"/>
                <w:sz w:val="16"/>
              </w:rPr>
              <w:t>set target speed</w:t>
            </w:r>
          </w:p>
        </w:tc>
      </w:tr>
      <w:tr w:rsidR="002473FE" w:rsidRPr="00181B33" w14:paraId="16E1CE45" w14:textId="77777777" w:rsidTr="00EB4B96">
        <w:tc>
          <w:tcPr>
            <w:tcW w:w="2268" w:type="dxa"/>
          </w:tcPr>
          <w:p w14:paraId="2841D2EF"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0045F558" w14:textId="77777777" w:rsidR="002473FE" w:rsidRPr="00181B33" w:rsidRDefault="002473FE" w:rsidP="00EB4B96">
            <w:pPr>
              <w:pStyle w:val="Textkrper"/>
              <w:rPr>
                <w:color w:val="000000"/>
                <w:sz w:val="16"/>
              </w:rPr>
            </w:pPr>
            <w:r w:rsidRPr="00181B33">
              <w:rPr>
                <w:color w:val="000000"/>
                <w:sz w:val="16"/>
              </w:rPr>
              <w:t>speed which is set by the driver (on an external cruise control system)</w:t>
            </w:r>
          </w:p>
        </w:tc>
      </w:tr>
      <w:tr w:rsidR="002473FE" w:rsidRPr="00181B33" w14:paraId="65797B97" w14:textId="77777777" w:rsidTr="00EB4B96">
        <w:tc>
          <w:tcPr>
            <w:tcW w:w="2268" w:type="dxa"/>
          </w:tcPr>
          <w:p w14:paraId="6FB2E15E" w14:textId="77777777" w:rsidR="002473FE" w:rsidRPr="00181B33" w:rsidRDefault="002473FE" w:rsidP="00EB4B96">
            <w:r w:rsidRPr="00181B33">
              <w:rPr>
                <w:b/>
                <w:i/>
                <w:color w:val="000000"/>
                <w:sz w:val="16"/>
              </w:rPr>
              <w:t>Length of variable</w:t>
            </w:r>
          </w:p>
        </w:tc>
        <w:tc>
          <w:tcPr>
            <w:tcW w:w="1943" w:type="dxa"/>
          </w:tcPr>
          <w:p w14:paraId="3C7CB31D" w14:textId="77777777" w:rsidR="002473FE" w:rsidRPr="00181B33" w:rsidRDefault="002473FE" w:rsidP="00EB4B96">
            <w:pPr>
              <w:pStyle w:val="Textkrper"/>
              <w:rPr>
                <w:b/>
                <w:i/>
                <w:color w:val="000000"/>
                <w:sz w:val="16"/>
              </w:rPr>
            </w:pPr>
            <w:r w:rsidRPr="00181B33">
              <w:rPr>
                <w:b/>
                <w:i/>
                <w:color w:val="000000"/>
                <w:sz w:val="16"/>
              </w:rPr>
              <w:t>Minimum Value</w:t>
            </w:r>
          </w:p>
        </w:tc>
        <w:tc>
          <w:tcPr>
            <w:tcW w:w="2000" w:type="dxa"/>
          </w:tcPr>
          <w:p w14:paraId="16F03508" w14:textId="77777777" w:rsidR="002473FE" w:rsidRPr="00181B33" w:rsidRDefault="002473FE" w:rsidP="00EB4B96">
            <w:pPr>
              <w:pStyle w:val="Textkrper"/>
              <w:rPr>
                <w:b/>
                <w:i/>
                <w:color w:val="000000"/>
                <w:sz w:val="16"/>
              </w:rPr>
            </w:pPr>
            <w:r w:rsidRPr="00181B33">
              <w:rPr>
                <w:b/>
                <w:i/>
                <w:color w:val="000000"/>
                <w:sz w:val="16"/>
              </w:rPr>
              <w:t>Maximum Value</w:t>
            </w:r>
          </w:p>
        </w:tc>
        <w:tc>
          <w:tcPr>
            <w:tcW w:w="3641" w:type="dxa"/>
          </w:tcPr>
          <w:p w14:paraId="182F310D"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D8420F4" w14:textId="77777777" w:rsidTr="00EB4B96">
        <w:tc>
          <w:tcPr>
            <w:tcW w:w="2268" w:type="dxa"/>
          </w:tcPr>
          <w:p w14:paraId="00872EB8" w14:textId="77777777" w:rsidR="002473FE" w:rsidRPr="00181B33" w:rsidRDefault="002473FE" w:rsidP="00EB4B96">
            <w:pPr>
              <w:pStyle w:val="Textkrper"/>
              <w:rPr>
                <w:color w:val="000000"/>
                <w:sz w:val="16"/>
              </w:rPr>
            </w:pPr>
            <w:r w:rsidRPr="00181B33">
              <w:rPr>
                <w:color w:val="000000"/>
                <w:sz w:val="16"/>
              </w:rPr>
              <w:t>16 bits</w:t>
            </w:r>
          </w:p>
        </w:tc>
        <w:tc>
          <w:tcPr>
            <w:tcW w:w="1943" w:type="dxa"/>
          </w:tcPr>
          <w:p w14:paraId="5D17FAAB" w14:textId="77777777" w:rsidR="002473FE" w:rsidRPr="00181B33" w:rsidRDefault="002473FE" w:rsidP="00EB4B96">
            <w:pPr>
              <w:pStyle w:val="Textkrper"/>
              <w:rPr>
                <w:color w:val="000000"/>
                <w:sz w:val="16"/>
              </w:rPr>
            </w:pPr>
            <w:r w:rsidRPr="00181B33">
              <w:rPr>
                <w:color w:val="000000"/>
                <w:sz w:val="16"/>
              </w:rPr>
              <w:t>0 km/h</w:t>
            </w:r>
          </w:p>
        </w:tc>
        <w:tc>
          <w:tcPr>
            <w:tcW w:w="2000" w:type="dxa"/>
          </w:tcPr>
          <w:p w14:paraId="7BF86A4E" w14:textId="77777777" w:rsidR="002473FE" w:rsidRPr="00181B33" w:rsidRDefault="002473FE" w:rsidP="00EB4B96">
            <w:pPr>
              <w:pStyle w:val="Textkrper"/>
              <w:rPr>
                <w:color w:val="000000"/>
                <w:sz w:val="16"/>
              </w:rPr>
            </w:pPr>
            <w:r w:rsidRPr="00181B33">
              <w:rPr>
                <w:color w:val="000000"/>
                <w:sz w:val="16"/>
              </w:rPr>
              <w:t>600 km/h</w:t>
            </w:r>
          </w:p>
        </w:tc>
        <w:tc>
          <w:tcPr>
            <w:tcW w:w="3641" w:type="dxa"/>
          </w:tcPr>
          <w:p w14:paraId="04132521" w14:textId="77777777" w:rsidR="002473FE" w:rsidRPr="00181B33" w:rsidRDefault="002473FE" w:rsidP="00EB4B96">
            <w:pPr>
              <w:pStyle w:val="Textkrper"/>
              <w:rPr>
                <w:color w:val="000000"/>
                <w:sz w:val="16"/>
              </w:rPr>
            </w:pPr>
            <w:r w:rsidRPr="00181B33">
              <w:rPr>
                <w:color w:val="000000"/>
                <w:sz w:val="16"/>
              </w:rPr>
              <w:t>1 km/h</w:t>
            </w:r>
          </w:p>
        </w:tc>
      </w:tr>
      <w:tr w:rsidR="002473FE" w:rsidRPr="00181B33" w14:paraId="5D172DC1" w14:textId="77777777" w:rsidTr="00EB4B96">
        <w:trPr>
          <w:cantSplit/>
        </w:trPr>
        <w:tc>
          <w:tcPr>
            <w:tcW w:w="2268" w:type="dxa"/>
          </w:tcPr>
          <w:p w14:paraId="00F112CD" w14:textId="77777777" w:rsidR="002473FE" w:rsidRPr="00181B33" w:rsidRDefault="002473FE" w:rsidP="00EB4B96">
            <w:pPr>
              <w:pStyle w:val="Textkrper"/>
              <w:rPr>
                <w:color w:val="000000"/>
                <w:sz w:val="16"/>
              </w:rPr>
            </w:pPr>
            <w:r w:rsidRPr="00181B33">
              <w:rPr>
                <w:b/>
                <w:i/>
                <w:color w:val="000000"/>
                <w:sz w:val="16"/>
              </w:rPr>
              <w:t>Special/Reserved Values</w:t>
            </w:r>
          </w:p>
        </w:tc>
        <w:tc>
          <w:tcPr>
            <w:tcW w:w="1943" w:type="dxa"/>
          </w:tcPr>
          <w:p w14:paraId="3B6AF427" w14:textId="77777777" w:rsidR="002473FE" w:rsidRPr="00181B33" w:rsidRDefault="002473FE" w:rsidP="00EB4B96">
            <w:pPr>
              <w:pStyle w:val="Textkrper"/>
              <w:rPr>
                <w:color w:val="000000"/>
                <w:sz w:val="16"/>
              </w:rPr>
            </w:pPr>
            <w:r w:rsidRPr="00181B33">
              <w:rPr>
                <w:color w:val="000000"/>
                <w:sz w:val="16"/>
              </w:rPr>
              <w:t>601- 2^16 - 1</w:t>
            </w:r>
          </w:p>
        </w:tc>
        <w:tc>
          <w:tcPr>
            <w:tcW w:w="5641" w:type="dxa"/>
            <w:gridSpan w:val="2"/>
          </w:tcPr>
          <w:p w14:paraId="1125400F" w14:textId="77777777" w:rsidR="002473FE" w:rsidRPr="00181B33" w:rsidRDefault="002473FE" w:rsidP="00EB4B96">
            <w:pPr>
              <w:pStyle w:val="Textkrper"/>
              <w:rPr>
                <w:color w:val="000000"/>
                <w:sz w:val="16"/>
              </w:rPr>
            </w:pPr>
            <w:r w:rsidRPr="00181B33">
              <w:rPr>
                <w:color w:val="000000"/>
                <w:sz w:val="16"/>
              </w:rPr>
              <w:t>spare</w:t>
            </w:r>
          </w:p>
        </w:tc>
      </w:tr>
    </w:tbl>
    <w:p w14:paraId="5D4328B1"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TIU_ACC_COEF_SB_UNUSED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88830CD" w14:textId="77777777" w:rsidTr="00EB4B96">
        <w:tc>
          <w:tcPr>
            <w:tcW w:w="2268" w:type="dxa"/>
          </w:tcPr>
          <w:p w14:paraId="747CF77F"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792FC43C" w14:textId="77777777" w:rsidR="002473FE" w:rsidRPr="00181B33" w:rsidRDefault="002473FE" w:rsidP="00EB4B96">
            <w:pPr>
              <w:pStyle w:val="Textkrper"/>
              <w:rPr>
                <w:color w:val="000000"/>
                <w:sz w:val="16"/>
              </w:rPr>
            </w:pPr>
            <w:r w:rsidRPr="00181B33">
              <w:rPr>
                <w:color w:val="000000"/>
                <w:sz w:val="16"/>
              </w:rPr>
              <w:t>Acceleration coefficient when the service brake is not present or not available.</w:t>
            </w:r>
          </w:p>
        </w:tc>
      </w:tr>
      <w:tr w:rsidR="002473FE" w:rsidRPr="00181B33" w14:paraId="47679C3F" w14:textId="77777777" w:rsidTr="00EB4B96">
        <w:tc>
          <w:tcPr>
            <w:tcW w:w="2268" w:type="dxa"/>
          </w:tcPr>
          <w:p w14:paraId="5BC4FDD1"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F4A107F" w14:textId="77777777" w:rsidR="002473FE" w:rsidRPr="00181B33" w:rsidRDefault="002473FE" w:rsidP="00EB4B96">
            <w:pPr>
              <w:pStyle w:val="Textkrper"/>
              <w:rPr>
                <w:color w:val="000000"/>
                <w:sz w:val="16"/>
              </w:rPr>
            </w:pPr>
            <w:r w:rsidRPr="00181B33">
              <w:rPr>
                <w:color w:val="000000"/>
                <w:sz w:val="16"/>
              </w:rPr>
              <w:t>Ponderation coefficient to be applied on maximum train acceleration when the service brake is not available.</w:t>
            </w:r>
          </w:p>
        </w:tc>
      </w:tr>
      <w:tr w:rsidR="002473FE" w:rsidRPr="00181B33" w14:paraId="7B69F09F" w14:textId="77777777" w:rsidTr="00EB4B96">
        <w:tc>
          <w:tcPr>
            <w:tcW w:w="2268" w:type="dxa"/>
          </w:tcPr>
          <w:p w14:paraId="6CE1FAFF" w14:textId="77777777" w:rsidR="002473FE" w:rsidRPr="00181B33" w:rsidRDefault="002473FE" w:rsidP="00EB4B96">
            <w:r w:rsidRPr="00181B33">
              <w:rPr>
                <w:b/>
                <w:i/>
                <w:color w:val="000000"/>
                <w:sz w:val="16"/>
              </w:rPr>
              <w:t>Length of variable</w:t>
            </w:r>
          </w:p>
        </w:tc>
        <w:tc>
          <w:tcPr>
            <w:tcW w:w="1914" w:type="dxa"/>
          </w:tcPr>
          <w:p w14:paraId="3466E7DF"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ADA2AC1"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EA718A9"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0D597BC" w14:textId="77777777" w:rsidTr="00EB4B96">
        <w:tc>
          <w:tcPr>
            <w:tcW w:w="2268" w:type="dxa"/>
          </w:tcPr>
          <w:p w14:paraId="2A40ECD0" w14:textId="77777777" w:rsidR="002473FE" w:rsidRPr="00181B33" w:rsidRDefault="002473FE" w:rsidP="00EB4B96">
            <w:pPr>
              <w:pStyle w:val="Textkrper"/>
              <w:rPr>
                <w:color w:val="000000"/>
                <w:sz w:val="16"/>
              </w:rPr>
            </w:pPr>
            <w:r w:rsidRPr="00181B33">
              <w:rPr>
                <w:color w:val="000000"/>
                <w:sz w:val="16"/>
              </w:rPr>
              <w:t>7 bits</w:t>
            </w:r>
          </w:p>
        </w:tc>
        <w:tc>
          <w:tcPr>
            <w:tcW w:w="1914" w:type="dxa"/>
          </w:tcPr>
          <w:p w14:paraId="17C9B484" w14:textId="77777777" w:rsidR="002473FE" w:rsidRPr="00181B33" w:rsidRDefault="002473FE" w:rsidP="00EB4B96">
            <w:pPr>
              <w:pStyle w:val="Textkrper"/>
              <w:rPr>
                <w:color w:val="000000"/>
                <w:sz w:val="16"/>
              </w:rPr>
            </w:pPr>
            <w:r w:rsidRPr="00181B33">
              <w:rPr>
                <w:color w:val="000000"/>
                <w:sz w:val="16"/>
              </w:rPr>
              <w:t>0</w:t>
            </w:r>
          </w:p>
        </w:tc>
        <w:tc>
          <w:tcPr>
            <w:tcW w:w="2056" w:type="dxa"/>
          </w:tcPr>
          <w:p w14:paraId="301EF456" w14:textId="77777777" w:rsidR="002473FE" w:rsidRPr="00181B33" w:rsidRDefault="002473FE" w:rsidP="00EB4B96">
            <w:pPr>
              <w:pStyle w:val="Textkrper"/>
              <w:rPr>
                <w:color w:val="000000"/>
                <w:sz w:val="16"/>
              </w:rPr>
            </w:pPr>
            <w:r w:rsidRPr="00181B33">
              <w:rPr>
                <w:color w:val="000000"/>
                <w:sz w:val="16"/>
              </w:rPr>
              <w:t>1,00</w:t>
            </w:r>
          </w:p>
        </w:tc>
        <w:tc>
          <w:tcPr>
            <w:tcW w:w="3614" w:type="dxa"/>
          </w:tcPr>
          <w:p w14:paraId="2E904C8D" w14:textId="77777777" w:rsidR="002473FE" w:rsidRPr="00181B33" w:rsidRDefault="002473FE" w:rsidP="00EB4B96">
            <w:pPr>
              <w:pStyle w:val="Textkrper"/>
              <w:rPr>
                <w:color w:val="000000"/>
                <w:sz w:val="16"/>
              </w:rPr>
            </w:pPr>
            <w:r w:rsidRPr="00181B33">
              <w:rPr>
                <w:color w:val="000000"/>
                <w:sz w:val="16"/>
              </w:rPr>
              <w:t>0,01</w:t>
            </w:r>
          </w:p>
        </w:tc>
      </w:tr>
      <w:tr w:rsidR="002473FE" w:rsidRPr="00181B33" w14:paraId="426A0EF9" w14:textId="77777777" w:rsidTr="00EB4B96">
        <w:tc>
          <w:tcPr>
            <w:tcW w:w="2268" w:type="dxa"/>
            <w:tcBorders>
              <w:top w:val="nil"/>
              <w:bottom w:val="single" w:sz="12" w:space="0" w:color="auto"/>
            </w:tcBorders>
          </w:tcPr>
          <w:p w14:paraId="4D2AF152"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0378B188" w14:textId="77777777" w:rsidR="002473FE" w:rsidRPr="00181B33" w:rsidRDefault="002473FE" w:rsidP="00EB4B96">
            <w:pPr>
              <w:pStyle w:val="Textkrper"/>
              <w:rPr>
                <w:color w:val="000000"/>
                <w:sz w:val="16"/>
              </w:rPr>
            </w:pPr>
            <w:r w:rsidRPr="00181B33">
              <w:rPr>
                <w:color w:val="000000"/>
                <w:sz w:val="16"/>
              </w:rPr>
              <w:t>1,01 to 1,27</w:t>
            </w:r>
          </w:p>
        </w:tc>
        <w:tc>
          <w:tcPr>
            <w:tcW w:w="5670" w:type="dxa"/>
            <w:gridSpan w:val="2"/>
          </w:tcPr>
          <w:p w14:paraId="483F609C" w14:textId="77777777" w:rsidR="002473FE" w:rsidRPr="00181B33" w:rsidRDefault="002473FE" w:rsidP="00EB4B96">
            <w:pPr>
              <w:pStyle w:val="Textkrper"/>
              <w:rPr>
                <w:color w:val="000000"/>
                <w:sz w:val="16"/>
              </w:rPr>
            </w:pPr>
            <w:r w:rsidRPr="00181B33">
              <w:rPr>
                <w:color w:val="000000"/>
                <w:sz w:val="16"/>
              </w:rPr>
              <w:t>Spare values, non significant.</w:t>
            </w:r>
          </w:p>
        </w:tc>
      </w:tr>
    </w:tbl>
    <w:p w14:paraId="79CD392D"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TIU_ACC_COEF_SB_USED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6BFF9B1" w14:textId="77777777" w:rsidTr="00EB4B96">
        <w:tc>
          <w:tcPr>
            <w:tcW w:w="2268" w:type="dxa"/>
          </w:tcPr>
          <w:p w14:paraId="51176191"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0906D903" w14:textId="77777777" w:rsidR="002473FE" w:rsidRPr="00181B33" w:rsidRDefault="002473FE" w:rsidP="00EB4B96">
            <w:pPr>
              <w:pStyle w:val="Textkrper"/>
              <w:rPr>
                <w:color w:val="000000"/>
                <w:sz w:val="16"/>
              </w:rPr>
            </w:pPr>
            <w:r w:rsidRPr="00181B33">
              <w:rPr>
                <w:color w:val="000000"/>
                <w:sz w:val="16"/>
              </w:rPr>
              <w:t>Acceleration coefficient when the service brake is available.</w:t>
            </w:r>
          </w:p>
        </w:tc>
      </w:tr>
      <w:tr w:rsidR="002473FE" w:rsidRPr="00181B33" w14:paraId="2685985D" w14:textId="77777777" w:rsidTr="00EB4B96">
        <w:tc>
          <w:tcPr>
            <w:tcW w:w="2268" w:type="dxa"/>
          </w:tcPr>
          <w:p w14:paraId="6DDADE94"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0099C776" w14:textId="77777777" w:rsidR="002473FE" w:rsidRPr="00181B33" w:rsidRDefault="002473FE" w:rsidP="00EB4B96">
            <w:pPr>
              <w:pStyle w:val="Textkrper"/>
              <w:rPr>
                <w:color w:val="000000"/>
                <w:sz w:val="16"/>
              </w:rPr>
            </w:pPr>
            <w:r w:rsidRPr="00181B33">
              <w:rPr>
                <w:color w:val="000000"/>
                <w:sz w:val="16"/>
              </w:rPr>
              <w:t>Ponderation coefficient to be applied on maximum train acceleration acceleration when the service brake is available..</w:t>
            </w:r>
          </w:p>
        </w:tc>
      </w:tr>
      <w:tr w:rsidR="002473FE" w:rsidRPr="00181B33" w14:paraId="0C0C97A2" w14:textId="77777777" w:rsidTr="00EB4B96">
        <w:tc>
          <w:tcPr>
            <w:tcW w:w="2268" w:type="dxa"/>
          </w:tcPr>
          <w:p w14:paraId="6E32FEDA" w14:textId="77777777" w:rsidR="002473FE" w:rsidRPr="00181B33" w:rsidRDefault="002473FE" w:rsidP="00EB4B96">
            <w:r w:rsidRPr="00181B33">
              <w:rPr>
                <w:b/>
                <w:i/>
                <w:color w:val="000000"/>
                <w:sz w:val="16"/>
              </w:rPr>
              <w:t>Length of variable</w:t>
            </w:r>
          </w:p>
        </w:tc>
        <w:tc>
          <w:tcPr>
            <w:tcW w:w="1914" w:type="dxa"/>
          </w:tcPr>
          <w:p w14:paraId="3567D916"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BFFE1CE"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52867A3F"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4D63DFA3" w14:textId="77777777" w:rsidTr="00EB4B96">
        <w:tc>
          <w:tcPr>
            <w:tcW w:w="2268" w:type="dxa"/>
          </w:tcPr>
          <w:p w14:paraId="5A21E609" w14:textId="77777777" w:rsidR="002473FE" w:rsidRPr="00181B33" w:rsidRDefault="002473FE" w:rsidP="00EB4B96">
            <w:pPr>
              <w:pStyle w:val="Textkrper"/>
              <w:rPr>
                <w:color w:val="000000"/>
                <w:sz w:val="16"/>
              </w:rPr>
            </w:pPr>
            <w:r w:rsidRPr="00181B33">
              <w:rPr>
                <w:color w:val="000000"/>
                <w:sz w:val="16"/>
              </w:rPr>
              <w:t>7 bits</w:t>
            </w:r>
          </w:p>
        </w:tc>
        <w:tc>
          <w:tcPr>
            <w:tcW w:w="1914" w:type="dxa"/>
          </w:tcPr>
          <w:p w14:paraId="6182CC59" w14:textId="77777777" w:rsidR="002473FE" w:rsidRPr="00181B33" w:rsidRDefault="002473FE" w:rsidP="00EB4B96">
            <w:pPr>
              <w:pStyle w:val="Textkrper"/>
              <w:rPr>
                <w:color w:val="000000"/>
                <w:sz w:val="16"/>
              </w:rPr>
            </w:pPr>
            <w:r w:rsidRPr="00181B33">
              <w:rPr>
                <w:color w:val="000000"/>
                <w:sz w:val="16"/>
              </w:rPr>
              <w:t>0</w:t>
            </w:r>
          </w:p>
        </w:tc>
        <w:tc>
          <w:tcPr>
            <w:tcW w:w="2056" w:type="dxa"/>
          </w:tcPr>
          <w:p w14:paraId="71E64D71" w14:textId="77777777" w:rsidR="002473FE" w:rsidRPr="00181B33" w:rsidRDefault="002473FE" w:rsidP="00EB4B96">
            <w:pPr>
              <w:pStyle w:val="Textkrper"/>
              <w:rPr>
                <w:color w:val="000000"/>
                <w:sz w:val="16"/>
              </w:rPr>
            </w:pPr>
            <w:r w:rsidRPr="00181B33">
              <w:rPr>
                <w:color w:val="000000"/>
                <w:sz w:val="16"/>
              </w:rPr>
              <w:t>1,00</w:t>
            </w:r>
          </w:p>
        </w:tc>
        <w:tc>
          <w:tcPr>
            <w:tcW w:w="3614" w:type="dxa"/>
          </w:tcPr>
          <w:p w14:paraId="2B35E376" w14:textId="77777777" w:rsidR="002473FE" w:rsidRPr="00181B33" w:rsidRDefault="002473FE" w:rsidP="00EB4B96">
            <w:pPr>
              <w:pStyle w:val="Textkrper"/>
              <w:rPr>
                <w:color w:val="000000"/>
                <w:sz w:val="16"/>
              </w:rPr>
            </w:pPr>
            <w:r w:rsidRPr="00181B33">
              <w:rPr>
                <w:color w:val="000000"/>
                <w:sz w:val="16"/>
              </w:rPr>
              <w:t>0,01</w:t>
            </w:r>
          </w:p>
        </w:tc>
      </w:tr>
      <w:tr w:rsidR="002473FE" w:rsidRPr="00181B33" w14:paraId="3F11D28A" w14:textId="77777777" w:rsidTr="00EB4B96">
        <w:tc>
          <w:tcPr>
            <w:tcW w:w="2268" w:type="dxa"/>
            <w:tcBorders>
              <w:top w:val="nil"/>
              <w:bottom w:val="single" w:sz="12" w:space="0" w:color="auto"/>
            </w:tcBorders>
          </w:tcPr>
          <w:p w14:paraId="0B874BC8"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6072E9C8" w14:textId="77777777" w:rsidR="002473FE" w:rsidRPr="00181B33" w:rsidRDefault="002473FE" w:rsidP="00EB4B96">
            <w:pPr>
              <w:pStyle w:val="Textkrper"/>
              <w:rPr>
                <w:color w:val="000000"/>
                <w:sz w:val="16"/>
              </w:rPr>
            </w:pPr>
            <w:r w:rsidRPr="00181B33">
              <w:rPr>
                <w:color w:val="000000"/>
                <w:sz w:val="16"/>
              </w:rPr>
              <w:t>1,01 to 1,27</w:t>
            </w:r>
          </w:p>
        </w:tc>
        <w:tc>
          <w:tcPr>
            <w:tcW w:w="5670" w:type="dxa"/>
            <w:gridSpan w:val="2"/>
          </w:tcPr>
          <w:p w14:paraId="337F8B5A" w14:textId="77777777" w:rsidR="002473FE" w:rsidRPr="00181B33" w:rsidRDefault="002473FE" w:rsidP="00EB4B96">
            <w:pPr>
              <w:pStyle w:val="Textkrper"/>
              <w:rPr>
                <w:color w:val="000000"/>
                <w:sz w:val="16"/>
              </w:rPr>
            </w:pPr>
            <w:r w:rsidRPr="00181B33">
              <w:rPr>
                <w:color w:val="000000"/>
                <w:sz w:val="16"/>
              </w:rPr>
              <w:t>Spare values, non significant.</w:t>
            </w:r>
          </w:p>
        </w:tc>
      </w:tr>
    </w:tbl>
    <w:p w14:paraId="29C6BF9E"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TIU_CUT_TRACT_DELAY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0F4C1BCA" w14:textId="77777777" w:rsidTr="00EB4B96">
        <w:tc>
          <w:tcPr>
            <w:tcW w:w="2268" w:type="dxa"/>
          </w:tcPr>
          <w:p w14:paraId="48B1CED0"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6857E72A" w14:textId="77777777" w:rsidR="002473FE" w:rsidRPr="00181B33" w:rsidRDefault="002473FE" w:rsidP="00EB4B96">
            <w:pPr>
              <w:pStyle w:val="Textkrper"/>
              <w:rPr>
                <w:color w:val="000000"/>
                <w:sz w:val="16"/>
              </w:rPr>
            </w:pPr>
            <w:r w:rsidRPr="00181B33">
              <w:rPr>
                <w:color w:val="000000"/>
                <w:sz w:val="16"/>
              </w:rPr>
              <w:t>Delay to cut off traction</w:t>
            </w:r>
          </w:p>
        </w:tc>
      </w:tr>
      <w:tr w:rsidR="002473FE" w:rsidRPr="00181B33" w14:paraId="0258F3CD" w14:textId="77777777" w:rsidTr="00EB4B96">
        <w:tc>
          <w:tcPr>
            <w:tcW w:w="2268" w:type="dxa"/>
          </w:tcPr>
          <w:p w14:paraId="75D2CC93"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2FF2C73" w14:textId="77777777" w:rsidR="002473FE" w:rsidRPr="00181B33" w:rsidRDefault="002473FE" w:rsidP="00EB4B96">
            <w:pPr>
              <w:pStyle w:val="Textkrper"/>
              <w:rPr>
                <w:color w:val="000000"/>
                <w:sz w:val="16"/>
              </w:rPr>
            </w:pPr>
            <w:r w:rsidRPr="00181B33">
              <w:rPr>
                <w:color w:val="000000"/>
                <w:sz w:val="16"/>
              </w:rPr>
              <w:t>Delay between the ordering of traction cut off and the effective cut off of the traction</w:t>
            </w:r>
          </w:p>
        </w:tc>
      </w:tr>
      <w:tr w:rsidR="002473FE" w:rsidRPr="00181B33" w14:paraId="399A43F3" w14:textId="77777777" w:rsidTr="00EB4B96">
        <w:tc>
          <w:tcPr>
            <w:tcW w:w="2268" w:type="dxa"/>
          </w:tcPr>
          <w:p w14:paraId="298D9F8B" w14:textId="77777777" w:rsidR="002473FE" w:rsidRPr="00181B33" w:rsidRDefault="002473FE" w:rsidP="00EB4B96">
            <w:r w:rsidRPr="00181B33">
              <w:rPr>
                <w:b/>
                <w:i/>
                <w:color w:val="000000"/>
                <w:sz w:val="16"/>
              </w:rPr>
              <w:t>Length of variable</w:t>
            </w:r>
          </w:p>
        </w:tc>
        <w:tc>
          <w:tcPr>
            <w:tcW w:w="1914" w:type="dxa"/>
          </w:tcPr>
          <w:p w14:paraId="392E6773"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444369FD"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945E620"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46F2E77B" w14:textId="77777777" w:rsidTr="00EB4B96">
        <w:tc>
          <w:tcPr>
            <w:tcW w:w="2268" w:type="dxa"/>
          </w:tcPr>
          <w:p w14:paraId="6E2D9173" w14:textId="77777777" w:rsidR="002473FE" w:rsidRPr="00181B33" w:rsidRDefault="002473FE" w:rsidP="00EB4B96">
            <w:pPr>
              <w:pStyle w:val="Textkrper"/>
              <w:rPr>
                <w:color w:val="000000"/>
                <w:sz w:val="16"/>
              </w:rPr>
            </w:pPr>
            <w:r w:rsidRPr="00181B33">
              <w:rPr>
                <w:color w:val="000000"/>
                <w:sz w:val="16"/>
              </w:rPr>
              <w:t>8 bits</w:t>
            </w:r>
          </w:p>
        </w:tc>
        <w:tc>
          <w:tcPr>
            <w:tcW w:w="1914" w:type="dxa"/>
          </w:tcPr>
          <w:p w14:paraId="6531D040" w14:textId="77777777" w:rsidR="002473FE" w:rsidRPr="00181B33" w:rsidRDefault="002473FE" w:rsidP="00EB4B96">
            <w:pPr>
              <w:pStyle w:val="Textkrper"/>
              <w:rPr>
                <w:color w:val="000000"/>
                <w:sz w:val="16"/>
              </w:rPr>
            </w:pPr>
            <w:r w:rsidRPr="00181B33">
              <w:rPr>
                <w:color w:val="000000"/>
                <w:sz w:val="16"/>
              </w:rPr>
              <w:t>0 s</w:t>
            </w:r>
          </w:p>
        </w:tc>
        <w:tc>
          <w:tcPr>
            <w:tcW w:w="2056" w:type="dxa"/>
          </w:tcPr>
          <w:p w14:paraId="430F219C" w14:textId="77777777" w:rsidR="002473FE" w:rsidRPr="00181B33" w:rsidRDefault="002473FE" w:rsidP="00EB4B96">
            <w:pPr>
              <w:pStyle w:val="Textkrper"/>
              <w:rPr>
                <w:color w:val="000000"/>
                <w:sz w:val="16"/>
              </w:rPr>
            </w:pPr>
            <w:r w:rsidRPr="00181B33">
              <w:rPr>
                <w:color w:val="000000"/>
                <w:sz w:val="16"/>
              </w:rPr>
              <w:t>25,5 s</w:t>
            </w:r>
          </w:p>
        </w:tc>
        <w:tc>
          <w:tcPr>
            <w:tcW w:w="3614" w:type="dxa"/>
          </w:tcPr>
          <w:p w14:paraId="368928E7" w14:textId="77777777" w:rsidR="002473FE" w:rsidRPr="00181B33" w:rsidRDefault="002473FE" w:rsidP="00EB4B96">
            <w:pPr>
              <w:pStyle w:val="Textkrper"/>
              <w:rPr>
                <w:color w:val="000000"/>
                <w:sz w:val="16"/>
              </w:rPr>
            </w:pPr>
            <w:r w:rsidRPr="00181B33">
              <w:rPr>
                <w:color w:val="000000"/>
                <w:sz w:val="16"/>
              </w:rPr>
              <w:t>0,1 s</w:t>
            </w:r>
          </w:p>
        </w:tc>
      </w:tr>
      <w:tr w:rsidR="002473FE" w:rsidRPr="00181B33" w14:paraId="77507678" w14:textId="77777777" w:rsidTr="00EB4B96">
        <w:tc>
          <w:tcPr>
            <w:tcW w:w="2268" w:type="dxa"/>
            <w:tcBorders>
              <w:top w:val="nil"/>
              <w:bottom w:val="single" w:sz="12" w:space="0" w:color="auto"/>
            </w:tcBorders>
          </w:tcPr>
          <w:p w14:paraId="6FA7310C"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7C11919E" w14:textId="77777777" w:rsidR="002473FE" w:rsidRPr="00181B33" w:rsidRDefault="002473FE" w:rsidP="00EB4B96">
            <w:pPr>
              <w:pStyle w:val="Textkrper"/>
              <w:rPr>
                <w:color w:val="000000"/>
                <w:sz w:val="16"/>
              </w:rPr>
            </w:pPr>
          </w:p>
        </w:tc>
        <w:tc>
          <w:tcPr>
            <w:tcW w:w="5670" w:type="dxa"/>
            <w:gridSpan w:val="2"/>
          </w:tcPr>
          <w:p w14:paraId="490C48C5" w14:textId="77777777" w:rsidR="002473FE" w:rsidRPr="00181B33" w:rsidRDefault="002473FE" w:rsidP="00EB4B96">
            <w:pPr>
              <w:pStyle w:val="Textkrper"/>
              <w:rPr>
                <w:color w:val="000000"/>
                <w:sz w:val="16"/>
              </w:rPr>
            </w:pPr>
          </w:p>
        </w:tc>
      </w:tr>
    </w:tbl>
    <w:p w14:paraId="64DDCFAE"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TIU_EB_TESTS_ON_DEMAND_RESULT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68F9135" w14:textId="77777777" w:rsidTr="00EB4B96">
        <w:tc>
          <w:tcPr>
            <w:tcW w:w="2268" w:type="dxa"/>
          </w:tcPr>
          <w:p w14:paraId="2C752A3E"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25E252CF" w14:textId="77777777" w:rsidR="002473FE" w:rsidRPr="00181B33" w:rsidRDefault="002473FE" w:rsidP="00EB4B96">
            <w:pPr>
              <w:pStyle w:val="Textkrper"/>
              <w:rPr>
                <w:color w:val="000000"/>
                <w:sz w:val="16"/>
              </w:rPr>
            </w:pPr>
            <w:r w:rsidRPr="00181B33">
              <w:rPr>
                <w:color w:val="000000"/>
                <w:sz w:val="16"/>
              </w:rPr>
              <w:t>EB tests on demand result</w:t>
            </w:r>
          </w:p>
        </w:tc>
      </w:tr>
      <w:tr w:rsidR="002473FE" w:rsidRPr="00181B33" w14:paraId="157DB865" w14:textId="77777777" w:rsidTr="00EB4B96">
        <w:tc>
          <w:tcPr>
            <w:tcW w:w="2268" w:type="dxa"/>
          </w:tcPr>
          <w:p w14:paraId="7CC29F6D"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516B1E7E"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347F52E9" w14:textId="77777777" w:rsidTr="00EB4B96">
        <w:tc>
          <w:tcPr>
            <w:tcW w:w="2268" w:type="dxa"/>
          </w:tcPr>
          <w:p w14:paraId="1317AE65" w14:textId="77777777" w:rsidR="002473FE" w:rsidRPr="00181B33" w:rsidRDefault="002473FE" w:rsidP="00EB4B96">
            <w:r w:rsidRPr="00181B33">
              <w:rPr>
                <w:b/>
                <w:i/>
                <w:color w:val="000000"/>
                <w:sz w:val="16"/>
              </w:rPr>
              <w:t>Length of variable</w:t>
            </w:r>
          </w:p>
        </w:tc>
        <w:tc>
          <w:tcPr>
            <w:tcW w:w="1914" w:type="dxa"/>
          </w:tcPr>
          <w:p w14:paraId="0E8A18E9"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2EA494E"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510B2B0C"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AC72CF8" w14:textId="77777777" w:rsidTr="00EB4B96">
        <w:tc>
          <w:tcPr>
            <w:tcW w:w="2268" w:type="dxa"/>
          </w:tcPr>
          <w:p w14:paraId="139C8F89" w14:textId="77777777" w:rsidR="002473FE" w:rsidRPr="00181B33" w:rsidRDefault="002473FE" w:rsidP="00EB4B96">
            <w:pPr>
              <w:pStyle w:val="Textkrper"/>
              <w:rPr>
                <w:color w:val="000000"/>
                <w:sz w:val="16"/>
              </w:rPr>
            </w:pPr>
            <w:r w:rsidRPr="00181B33">
              <w:rPr>
                <w:color w:val="000000"/>
                <w:sz w:val="16"/>
              </w:rPr>
              <w:t>3 bits</w:t>
            </w:r>
          </w:p>
        </w:tc>
        <w:tc>
          <w:tcPr>
            <w:tcW w:w="1914" w:type="dxa"/>
          </w:tcPr>
          <w:p w14:paraId="783B3AE8" w14:textId="77777777" w:rsidR="002473FE" w:rsidRPr="00181B33" w:rsidRDefault="002473FE" w:rsidP="00EB4B96">
            <w:pPr>
              <w:pStyle w:val="Textkrper"/>
              <w:rPr>
                <w:color w:val="000000"/>
                <w:sz w:val="16"/>
              </w:rPr>
            </w:pPr>
          </w:p>
        </w:tc>
        <w:tc>
          <w:tcPr>
            <w:tcW w:w="2056" w:type="dxa"/>
          </w:tcPr>
          <w:p w14:paraId="134FC2B5" w14:textId="77777777" w:rsidR="002473FE" w:rsidRPr="00181B33" w:rsidRDefault="002473FE" w:rsidP="00EB4B96">
            <w:pPr>
              <w:pStyle w:val="Textkrper"/>
              <w:rPr>
                <w:color w:val="000000"/>
                <w:sz w:val="16"/>
              </w:rPr>
            </w:pPr>
          </w:p>
        </w:tc>
        <w:tc>
          <w:tcPr>
            <w:tcW w:w="3614" w:type="dxa"/>
          </w:tcPr>
          <w:p w14:paraId="75ED46EF" w14:textId="77777777" w:rsidR="002473FE" w:rsidRPr="00181B33" w:rsidRDefault="002473FE" w:rsidP="00EB4B96">
            <w:pPr>
              <w:pStyle w:val="Textkrper"/>
              <w:rPr>
                <w:color w:val="000000"/>
                <w:sz w:val="16"/>
              </w:rPr>
            </w:pPr>
          </w:p>
        </w:tc>
      </w:tr>
      <w:tr w:rsidR="002473FE" w:rsidRPr="00181B33" w14:paraId="0CE874E5" w14:textId="77777777" w:rsidTr="00EB4B96">
        <w:tc>
          <w:tcPr>
            <w:tcW w:w="2268" w:type="dxa"/>
            <w:tcBorders>
              <w:top w:val="single" w:sz="6" w:space="0" w:color="auto"/>
              <w:bottom w:val="nil"/>
            </w:tcBorders>
          </w:tcPr>
          <w:p w14:paraId="36150088"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5EC24476"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5DC941A6" w14:textId="77777777" w:rsidR="002473FE" w:rsidRPr="00181B33" w:rsidRDefault="002473FE" w:rsidP="00EB4B96">
            <w:pPr>
              <w:pStyle w:val="Textkrper"/>
              <w:rPr>
                <w:color w:val="000000"/>
                <w:sz w:val="16"/>
              </w:rPr>
            </w:pPr>
            <w:r w:rsidRPr="00181B33">
              <w:rPr>
                <w:color w:val="000000"/>
                <w:sz w:val="16"/>
              </w:rPr>
              <w:t>EB tests on demand not OK on both EV (fatal error(s) has been detected during EB tests on demand)</w:t>
            </w:r>
          </w:p>
        </w:tc>
      </w:tr>
      <w:tr w:rsidR="002473FE" w:rsidRPr="00181B33" w14:paraId="5BA15465" w14:textId="77777777" w:rsidTr="00EB4B96">
        <w:tc>
          <w:tcPr>
            <w:tcW w:w="2268" w:type="dxa"/>
            <w:tcBorders>
              <w:top w:val="nil"/>
              <w:bottom w:val="nil"/>
            </w:tcBorders>
          </w:tcPr>
          <w:p w14:paraId="4CD924C5" w14:textId="77777777" w:rsidR="002473FE" w:rsidRPr="00181B33" w:rsidRDefault="002473FE" w:rsidP="00EB4B96">
            <w:pPr>
              <w:pStyle w:val="Textkrper"/>
              <w:rPr>
                <w:b/>
                <w:i/>
                <w:color w:val="000000"/>
                <w:sz w:val="16"/>
              </w:rPr>
            </w:pPr>
          </w:p>
        </w:tc>
        <w:tc>
          <w:tcPr>
            <w:tcW w:w="1914" w:type="dxa"/>
          </w:tcPr>
          <w:p w14:paraId="41648085"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47A337D2" w14:textId="77777777" w:rsidR="002473FE" w:rsidRPr="00181B33" w:rsidRDefault="002473FE" w:rsidP="00EB4B96">
            <w:pPr>
              <w:pStyle w:val="Textkrper"/>
              <w:rPr>
                <w:color w:val="000000"/>
                <w:sz w:val="16"/>
              </w:rPr>
            </w:pPr>
            <w:r w:rsidRPr="00181B33">
              <w:rPr>
                <w:color w:val="000000"/>
                <w:sz w:val="16"/>
              </w:rPr>
              <w:t>EB tests on demand not OK on EV1 (fatal error(s) has been detected during EB tests on demand)</w:t>
            </w:r>
          </w:p>
        </w:tc>
      </w:tr>
      <w:tr w:rsidR="002473FE" w:rsidRPr="00181B33" w14:paraId="249E286F" w14:textId="77777777" w:rsidTr="00EB4B96">
        <w:tc>
          <w:tcPr>
            <w:tcW w:w="2268" w:type="dxa"/>
            <w:tcBorders>
              <w:top w:val="nil"/>
              <w:bottom w:val="nil"/>
            </w:tcBorders>
          </w:tcPr>
          <w:p w14:paraId="572F901D" w14:textId="77777777" w:rsidR="002473FE" w:rsidRPr="00181B33" w:rsidRDefault="002473FE" w:rsidP="00EB4B96">
            <w:pPr>
              <w:pStyle w:val="Textkrper"/>
              <w:rPr>
                <w:b/>
                <w:i/>
                <w:color w:val="000000"/>
                <w:sz w:val="16"/>
              </w:rPr>
            </w:pPr>
          </w:p>
        </w:tc>
        <w:tc>
          <w:tcPr>
            <w:tcW w:w="1914" w:type="dxa"/>
          </w:tcPr>
          <w:p w14:paraId="56B8982D"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02B2E8EB" w14:textId="77777777" w:rsidR="002473FE" w:rsidRPr="00181B33" w:rsidRDefault="002473FE" w:rsidP="00EB4B96">
            <w:pPr>
              <w:pStyle w:val="Textkrper"/>
              <w:rPr>
                <w:color w:val="000000"/>
                <w:sz w:val="16"/>
              </w:rPr>
            </w:pPr>
            <w:r w:rsidRPr="00181B33">
              <w:rPr>
                <w:color w:val="000000"/>
                <w:sz w:val="16"/>
              </w:rPr>
              <w:t>EB tests on demand not OK on EV2 (fatal error(s) has been detected during EB tests on demand)</w:t>
            </w:r>
          </w:p>
        </w:tc>
      </w:tr>
      <w:tr w:rsidR="002473FE" w:rsidRPr="00181B33" w14:paraId="70AD2D00" w14:textId="77777777" w:rsidTr="00EB4B96">
        <w:tc>
          <w:tcPr>
            <w:tcW w:w="2268" w:type="dxa"/>
            <w:tcBorders>
              <w:top w:val="nil"/>
              <w:bottom w:val="nil"/>
            </w:tcBorders>
          </w:tcPr>
          <w:p w14:paraId="6281F27B" w14:textId="77777777" w:rsidR="002473FE" w:rsidRPr="00181B33" w:rsidRDefault="002473FE" w:rsidP="00EB4B96">
            <w:pPr>
              <w:pStyle w:val="Textkrper"/>
              <w:rPr>
                <w:b/>
                <w:i/>
                <w:color w:val="000000"/>
                <w:sz w:val="16"/>
              </w:rPr>
            </w:pPr>
          </w:p>
        </w:tc>
        <w:tc>
          <w:tcPr>
            <w:tcW w:w="1914" w:type="dxa"/>
          </w:tcPr>
          <w:p w14:paraId="2E404674"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72DBADF3" w14:textId="77777777" w:rsidR="002473FE" w:rsidRPr="00181B33" w:rsidRDefault="002473FE" w:rsidP="00EB4B96">
            <w:pPr>
              <w:pStyle w:val="Textkrper"/>
              <w:rPr>
                <w:color w:val="000000"/>
                <w:sz w:val="16"/>
              </w:rPr>
            </w:pPr>
            <w:r w:rsidRPr="00181B33">
              <w:rPr>
                <w:color w:val="000000"/>
                <w:sz w:val="16"/>
              </w:rPr>
              <w:t xml:space="preserve">EB tests on demand OK </w:t>
            </w:r>
          </w:p>
        </w:tc>
      </w:tr>
      <w:tr w:rsidR="002473FE" w:rsidRPr="00181B33" w14:paraId="35E53A83" w14:textId="77777777" w:rsidTr="00EB4B96">
        <w:tc>
          <w:tcPr>
            <w:tcW w:w="2268" w:type="dxa"/>
            <w:tcBorders>
              <w:top w:val="nil"/>
              <w:bottom w:val="nil"/>
            </w:tcBorders>
          </w:tcPr>
          <w:p w14:paraId="3EA43E3B" w14:textId="77777777" w:rsidR="002473FE" w:rsidRPr="00181B33" w:rsidRDefault="002473FE" w:rsidP="00EB4B96">
            <w:pPr>
              <w:pStyle w:val="Textkrper"/>
              <w:rPr>
                <w:b/>
                <w:i/>
                <w:color w:val="000000"/>
                <w:sz w:val="16"/>
              </w:rPr>
            </w:pPr>
          </w:p>
        </w:tc>
        <w:tc>
          <w:tcPr>
            <w:tcW w:w="1914" w:type="dxa"/>
          </w:tcPr>
          <w:p w14:paraId="3DF42032" w14:textId="77777777" w:rsidR="002473FE" w:rsidRPr="00181B33" w:rsidRDefault="002473FE" w:rsidP="00EB4B96">
            <w:pPr>
              <w:pStyle w:val="Textkrper"/>
              <w:rPr>
                <w:color w:val="000000"/>
                <w:sz w:val="16"/>
              </w:rPr>
            </w:pPr>
            <w:r w:rsidRPr="00181B33">
              <w:rPr>
                <w:color w:val="000000"/>
                <w:sz w:val="16"/>
              </w:rPr>
              <w:t>4</w:t>
            </w:r>
          </w:p>
        </w:tc>
        <w:tc>
          <w:tcPr>
            <w:tcW w:w="5670" w:type="dxa"/>
            <w:gridSpan w:val="2"/>
          </w:tcPr>
          <w:p w14:paraId="5983F1EF" w14:textId="77777777" w:rsidR="002473FE" w:rsidRPr="00181B33" w:rsidRDefault="002473FE" w:rsidP="00EB4B96">
            <w:pPr>
              <w:pStyle w:val="Textkrper"/>
              <w:rPr>
                <w:color w:val="000000"/>
                <w:sz w:val="16"/>
              </w:rPr>
            </w:pPr>
            <w:r w:rsidRPr="00181B33">
              <w:rPr>
                <w:color w:val="000000"/>
                <w:sz w:val="16"/>
              </w:rPr>
              <w:t>EB tests on demand aborted</w:t>
            </w:r>
          </w:p>
        </w:tc>
      </w:tr>
      <w:tr w:rsidR="002473FE" w:rsidRPr="00181B33" w14:paraId="0FFC1E83" w14:textId="77777777" w:rsidTr="00EB4B96">
        <w:tc>
          <w:tcPr>
            <w:tcW w:w="2268" w:type="dxa"/>
            <w:tcBorders>
              <w:top w:val="nil"/>
              <w:bottom w:val="nil"/>
            </w:tcBorders>
          </w:tcPr>
          <w:p w14:paraId="36028184" w14:textId="77777777" w:rsidR="002473FE" w:rsidRPr="00181B33" w:rsidRDefault="002473FE" w:rsidP="00EB4B96">
            <w:pPr>
              <w:pStyle w:val="Textkrper"/>
              <w:rPr>
                <w:b/>
                <w:i/>
                <w:color w:val="000000"/>
                <w:sz w:val="16"/>
              </w:rPr>
            </w:pPr>
          </w:p>
        </w:tc>
        <w:tc>
          <w:tcPr>
            <w:tcW w:w="1914" w:type="dxa"/>
          </w:tcPr>
          <w:p w14:paraId="192F7B33" w14:textId="77777777" w:rsidR="002473FE" w:rsidRPr="00181B33" w:rsidRDefault="002473FE" w:rsidP="00EB4B96">
            <w:pPr>
              <w:pStyle w:val="Textkrper"/>
              <w:rPr>
                <w:color w:val="000000"/>
                <w:sz w:val="16"/>
              </w:rPr>
            </w:pPr>
            <w:r w:rsidRPr="00181B33">
              <w:rPr>
                <w:color w:val="000000"/>
                <w:sz w:val="16"/>
              </w:rPr>
              <w:t>5</w:t>
            </w:r>
          </w:p>
        </w:tc>
        <w:tc>
          <w:tcPr>
            <w:tcW w:w="5670" w:type="dxa"/>
            <w:gridSpan w:val="2"/>
          </w:tcPr>
          <w:p w14:paraId="4D9609A0" w14:textId="77777777" w:rsidR="002473FE" w:rsidRPr="00181B33" w:rsidRDefault="002473FE" w:rsidP="00EB4B96">
            <w:pPr>
              <w:pStyle w:val="Textkrper"/>
              <w:rPr>
                <w:color w:val="000000"/>
                <w:sz w:val="16"/>
              </w:rPr>
            </w:pPr>
            <w:r w:rsidRPr="00181B33">
              <w:rPr>
                <w:color w:val="000000"/>
                <w:sz w:val="16"/>
              </w:rPr>
              <w:t>Irrelevant</w:t>
            </w:r>
          </w:p>
        </w:tc>
      </w:tr>
      <w:tr w:rsidR="002473FE" w:rsidRPr="00181B33" w14:paraId="480E52A8" w14:textId="77777777" w:rsidTr="00EB4B96">
        <w:tc>
          <w:tcPr>
            <w:tcW w:w="2268" w:type="dxa"/>
            <w:tcBorders>
              <w:top w:val="nil"/>
              <w:bottom w:val="nil"/>
            </w:tcBorders>
          </w:tcPr>
          <w:p w14:paraId="562B43D5" w14:textId="77777777" w:rsidR="002473FE" w:rsidRPr="00181B33" w:rsidRDefault="002473FE" w:rsidP="00EB4B96">
            <w:pPr>
              <w:pStyle w:val="Textkrper"/>
              <w:rPr>
                <w:b/>
                <w:i/>
                <w:color w:val="000000"/>
                <w:sz w:val="16"/>
              </w:rPr>
            </w:pPr>
          </w:p>
        </w:tc>
        <w:tc>
          <w:tcPr>
            <w:tcW w:w="1914" w:type="dxa"/>
          </w:tcPr>
          <w:p w14:paraId="54D61DB7" w14:textId="77777777" w:rsidR="002473FE" w:rsidRPr="00181B33" w:rsidRDefault="002473FE" w:rsidP="00EB4B96">
            <w:pPr>
              <w:pStyle w:val="Textkrper"/>
              <w:rPr>
                <w:color w:val="000000"/>
                <w:sz w:val="16"/>
              </w:rPr>
            </w:pPr>
            <w:r w:rsidRPr="00181B33">
              <w:rPr>
                <w:color w:val="000000"/>
                <w:sz w:val="16"/>
              </w:rPr>
              <w:t>6</w:t>
            </w:r>
          </w:p>
        </w:tc>
        <w:tc>
          <w:tcPr>
            <w:tcW w:w="5670" w:type="dxa"/>
            <w:gridSpan w:val="2"/>
          </w:tcPr>
          <w:p w14:paraId="353EDF6E" w14:textId="77777777" w:rsidR="002473FE" w:rsidRPr="00181B33" w:rsidRDefault="002473FE" w:rsidP="00EB4B96">
            <w:pPr>
              <w:pStyle w:val="Textkrper"/>
              <w:rPr>
                <w:color w:val="000000"/>
                <w:sz w:val="16"/>
              </w:rPr>
            </w:pPr>
            <w:r w:rsidRPr="00181B33">
              <w:rPr>
                <w:color w:val="000000"/>
                <w:sz w:val="16"/>
              </w:rPr>
              <w:t>Reserved</w:t>
            </w:r>
          </w:p>
        </w:tc>
      </w:tr>
      <w:tr w:rsidR="002473FE" w:rsidRPr="00181B33" w14:paraId="52604CF4" w14:textId="77777777" w:rsidTr="00EB4B96">
        <w:tc>
          <w:tcPr>
            <w:tcW w:w="2268" w:type="dxa"/>
            <w:tcBorders>
              <w:top w:val="nil"/>
              <w:bottom w:val="single" w:sz="12" w:space="0" w:color="auto"/>
            </w:tcBorders>
          </w:tcPr>
          <w:p w14:paraId="6885CCBF" w14:textId="77777777" w:rsidR="002473FE" w:rsidRPr="00181B33" w:rsidRDefault="002473FE" w:rsidP="00EB4B96">
            <w:pPr>
              <w:pStyle w:val="Textkrper"/>
              <w:rPr>
                <w:b/>
                <w:i/>
                <w:color w:val="000000"/>
                <w:sz w:val="16"/>
              </w:rPr>
            </w:pPr>
          </w:p>
        </w:tc>
        <w:tc>
          <w:tcPr>
            <w:tcW w:w="1914" w:type="dxa"/>
          </w:tcPr>
          <w:p w14:paraId="700CB3CB" w14:textId="77777777" w:rsidR="002473FE" w:rsidRPr="00181B33" w:rsidRDefault="002473FE" w:rsidP="00EB4B96">
            <w:pPr>
              <w:pStyle w:val="Textkrper"/>
              <w:rPr>
                <w:color w:val="000000"/>
                <w:sz w:val="16"/>
              </w:rPr>
            </w:pPr>
            <w:r w:rsidRPr="00181B33">
              <w:rPr>
                <w:color w:val="000000"/>
                <w:sz w:val="16"/>
              </w:rPr>
              <w:t>7</w:t>
            </w:r>
          </w:p>
        </w:tc>
        <w:tc>
          <w:tcPr>
            <w:tcW w:w="5670" w:type="dxa"/>
            <w:gridSpan w:val="2"/>
          </w:tcPr>
          <w:p w14:paraId="325A6EFA" w14:textId="77777777" w:rsidR="002473FE" w:rsidRPr="00181B33" w:rsidRDefault="002473FE" w:rsidP="00EB4B96">
            <w:pPr>
              <w:pStyle w:val="Textkrper"/>
              <w:rPr>
                <w:color w:val="000000"/>
                <w:sz w:val="16"/>
              </w:rPr>
            </w:pPr>
            <w:r w:rsidRPr="00181B33">
              <w:rPr>
                <w:color w:val="000000"/>
                <w:sz w:val="16"/>
              </w:rPr>
              <w:t>Reserved</w:t>
            </w:r>
          </w:p>
        </w:tc>
      </w:tr>
    </w:tbl>
    <w:p w14:paraId="53750834"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TIU_L_TEXT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4BC2A8AA" w14:textId="77777777" w:rsidTr="00EB4B96">
        <w:tc>
          <w:tcPr>
            <w:tcW w:w="2268" w:type="dxa"/>
          </w:tcPr>
          <w:p w14:paraId="4BC88B61"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6797F5EE" w14:textId="77777777" w:rsidR="002473FE" w:rsidRPr="00181B33" w:rsidRDefault="002473FE" w:rsidP="00EB4B96">
            <w:r w:rsidRPr="00181B33">
              <w:rPr>
                <w:b/>
                <w:color w:val="000000"/>
                <w:sz w:val="16"/>
              </w:rPr>
              <w:t>Length</w:t>
            </w:r>
            <w:r w:rsidRPr="00181B33">
              <w:rPr>
                <w:color w:val="000000"/>
                <w:sz w:val="16"/>
              </w:rPr>
              <w:t xml:space="preserve"> of text string</w:t>
            </w:r>
          </w:p>
        </w:tc>
      </w:tr>
      <w:tr w:rsidR="002473FE" w:rsidRPr="00181B33" w14:paraId="5848DDCF" w14:textId="77777777" w:rsidTr="00EB4B96">
        <w:tc>
          <w:tcPr>
            <w:tcW w:w="2268" w:type="dxa"/>
          </w:tcPr>
          <w:p w14:paraId="05CD6F9B"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53F4BBA" w14:textId="77777777" w:rsidR="002473FE" w:rsidRPr="00181B33" w:rsidRDefault="002473FE" w:rsidP="00EB4B96">
            <w:r w:rsidRPr="00181B33">
              <w:rPr>
                <w:color w:val="000000"/>
                <w:sz w:val="16"/>
              </w:rPr>
              <w:t xml:space="preserve">L_TEXT defines the </w:t>
            </w:r>
            <w:r w:rsidRPr="00181B33">
              <w:rPr>
                <w:b/>
                <w:color w:val="000000"/>
                <w:sz w:val="16"/>
              </w:rPr>
              <w:t>length</w:t>
            </w:r>
            <w:r w:rsidRPr="00181B33">
              <w:rPr>
                <w:color w:val="000000"/>
                <w:sz w:val="16"/>
              </w:rPr>
              <w:t xml:space="preserve"> of a text string (L_TEXT * X_TEXT)</w:t>
            </w:r>
          </w:p>
        </w:tc>
      </w:tr>
      <w:tr w:rsidR="002473FE" w:rsidRPr="00181B33" w14:paraId="2675F614" w14:textId="77777777" w:rsidTr="00EB4B96">
        <w:tc>
          <w:tcPr>
            <w:tcW w:w="2268" w:type="dxa"/>
          </w:tcPr>
          <w:p w14:paraId="7E7233B9" w14:textId="77777777" w:rsidR="002473FE" w:rsidRPr="00181B33" w:rsidRDefault="002473FE" w:rsidP="00EB4B96">
            <w:r w:rsidRPr="00181B33">
              <w:rPr>
                <w:b/>
                <w:i/>
                <w:color w:val="000000"/>
                <w:sz w:val="16"/>
              </w:rPr>
              <w:t>Length of variable</w:t>
            </w:r>
          </w:p>
        </w:tc>
        <w:tc>
          <w:tcPr>
            <w:tcW w:w="1914" w:type="dxa"/>
          </w:tcPr>
          <w:p w14:paraId="7E374520"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2963E5D2"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7874733D"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5F63477" w14:textId="77777777" w:rsidTr="00EB4B96">
        <w:tc>
          <w:tcPr>
            <w:tcW w:w="2268" w:type="dxa"/>
          </w:tcPr>
          <w:p w14:paraId="166E2E1E" w14:textId="77777777" w:rsidR="002473FE" w:rsidRPr="00181B33" w:rsidRDefault="002473FE" w:rsidP="00EB4B96">
            <w:pPr>
              <w:pStyle w:val="Textkrper"/>
              <w:rPr>
                <w:color w:val="000000"/>
                <w:sz w:val="16"/>
              </w:rPr>
            </w:pPr>
            <w:bookmarkStart w:id="96" w:name="_Hlt470321702"/>
            <w:bookmarkStart w:id="97" w:name="L_TEXT"/>
            <w:bookmarkEnd w:id="96"/>
            <w:r w:rsidRPr="00181B33">
              <w:rPr>
                <w:color w:val="000000"/>
                <w:sz w:val="16"/>
              </w:rPr>
              <w:t xml:space="preserve">5 </w:t>
            </w:r>
            <w:bookmarkEnd w:id="97"/>
            <w:r w:rsidRPr="00181B33">
              <w:rPr>
                <w:color w:val="000000"/>
                <w:sz w:val="16"/>
              </w:rPr>
              <w:t>bits</w:t>
            </w:r>
          </w:p>
        </w:tc>
        <w:tc>
          <w:tcPr>
            <w:tcW w:w="1914" w:type="dxa"/>
          </w:tcPr>
          <w:p w14:paraId="1BEBE801" w14:textId="77777777" w:rsidR="002473FE" w:rsidRPr="00181B33" w:rsidRDefault="002473FE" w:rsidP="00EB4B96">
            <w:pPr>
              <w:pStyle w:val="Textkrper"/>
              <w:rPr>
                <w:color w:val="000000"/>
                <w:sz w:val="16"/>
              </w:rPr>
            </w:pPr>
            <w:r w:rsidRPr="00181B33">
              <w:rPr>
                <w:color w:val="000000"/>
                <w:sz w:val="16"/>
              </w:rPr>
              <w:t>0</w:t>
            </w:r>
          </w:p>
        </w:tc>
        <w:tc>
          <w:tcPr>
            <w:tcW w:w="2056" w:type="dxa"/>
          </w:tcPr>
          <w:p w14:paraId="44301D32" w14:textId="77777777" w:rsidR="002473FE" w:rsidRPr="00181B33" w:rsidRDefault="002473FE" w:rsidP="00EB4B96">
            <w:pPr>
              <w:pStyle w:val="Textkrper"/>
              <w:rPr>
                <w:color w:val="000000"/>
                <w:sz w:val="16"/>
              </w:rPr>
            </w:pPr>
            <w:r w:rsidRPr="00181B33">
              <w:rPr>
                <w:color w:val="000000"/>
                <w:sz w:val="16"/>
              </w:rPr>
              <w:t>31</w:t>
            </w:r>
          </w:p>
        </w:tc>
        <w:tc>
          <w:tcPr>
            <w:tcW w:w="3614" w:type="dxa"/>
          </w:tcPr>
          <w:p w14:paraId="04DCCECD" w14:textId="77777777" w:rsidR="002473FE" w:rsidRPr="00181B33" w:rsidRDefault="002473FE" w:rsidP="00EB4B96">
            <w:pPr>
              <w:pStyle w:val="Textkrper"/>
              <w:rPr>
                <w:color w:val="000000"/>
                <w:sz w:val="16"/>
              </w:rPr>
            </w:pPr>
            <w:r w:rsidRPr="00181B33">
              <w:rPr>
                <w:color w:val="000000"/>
                <w:sz w:val="16"/>
              </w:rPr>
              <w:t>1 Text String Element</w:t>
            </w:r>
          </w:p>
        </w:tc>
      </w:tr>
    </w:tbl>
    <w:p w14:paraId="7147703A"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TIU_L_TEXTDISPLAY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2473FE" w:rsidRPr="00181B33" w14:paraId="09B45C8A" w14:textId="77777777" w:rsidTr="00EB4B96">
        <w:tc>
          <w:tcPr>
            <w:tcW w:w="2268" w:type="dxa"/>
          </w:tcPr>
          <w:p w14:paraId="5CA94759" w14:textId="77777777" w:rsidR="002473FE" w:rsidRPr="00181B33" w:rsidRDefault="002473FE" w:rsidP="00EB4B96">
            <w:pPr>
              <w:pStyle w:val="Textkrper"/>
              <w:rPr>
                <w:b/>
                <w:i/>
                <w:sz w:val="16"/>
              </w:rPr>
            </w:pPr>
            <w:r w:rsidRPr="00181B33">
              <w:rPr>
                <w:b/>
                <w:i/>
                <w:sz w:val="16"/>
              </w:rPr>
              <w:t>Name</w:t>
            </w:r>
          </w:p>
        </w:tc>
        <w:tc>
          <w:tcPr>
            <w:tcW w:w="7584" w:type="dxa"/>
            <w:gridSpan w:val="3"/>
          </w:tcPr>
          <w:p w14:paraId="6522F8EC" w14:textId="77777777" w:rsidR="002473FE" w:rsidRPr="00181B33" w:rsidRDefault="002473FE" w:rsidP="00EB4B96">
            <w:r w:rsidRPr="00181B33">
              <w:rPr>
                <w:b/>
                <w:sz w:val="16"/>
              </w:rPr>
              <w:t>Length</w:t>
            </w:r>
            <w:r w:rsidRPr="00181B33">
              <w:rPr>
                <w:sz w:val="16"/>
              </w:rPr>
              <w:t xml:space="preserve"> on which a text shall be displayed</w:t>
            </w:r>
          </w:p>
        </w:tc>
      </w:tr>
      <w:tr w:rsidR="002473FE" w:rsidRPr="00181B33" w14:paraId="1998D48D" w14:textId="77777777" w:rsidTr="00EB4B96">
        <w:tc>
          <w:tcPr>
            <w:tcW w:w="2268" w:type="dxa"/>
          </w:tcPr>
          <w:p w14:paraId="674ED5B3" w14:textId="77777777" w:rsidR="002473FE" w:rsidRPr="00181B33" w:rsidRDefault="002473FE" w:rsidP="00EB4B96">
            <w:pPr>
              <w:pStyle w:val="Textkrper"/>
              <w:rPr>
                <w:b/>
                <w:i/>
                <w:sz w:val="16"/>
              </w:rPr>
            </w:pPr>
            <w:r w:rsidRPr="00181B33">
              <w:rPr>
                <w:b/>
                <w:i/>
                <w:sz w:val="16"/>
              </w:rPr>
              <w:t>Description</w:t>
            </w:r>
          </w:p>
        </w:tc>
        <w:tc>
          <w:tcPr>
            <w:tcW w:w="7584" w:type="dxa"/>
            <w:gridSpan w:val="3"/>
          </w:tcPr>
          <w:p w14:paraId="56691D60" w14:textId="77777777" w:rsidR="002473FE" w:rsidRPr="00181B33" w:rsidRDefault="002473FE" w:rsidP="00EB4B96">
            <w:pPr>
              <w:pStyle w:val="Textkrper"/>
              <w:rPr>
                <w:sz w:val="16"/>
              </w:rPr>
            </w:pPr>
          </w:p>
        </w:tc>
      </w:tr>
      <w:tr w:rsidR="002473FE" w:rsidRPr="00181B33" w14:paraId="197722E7" w14:textId="77777777" w:rsidTr="00EB4B96">
        <w:tc>
          <w:tcPr>
            <w:tcW w:w="2268" w:type="dxa"/>
          </w:tcPr>
          <w:p w14:paraId="171EF58C" w14:textId="77777777" w:rsidR="002473FE" w:rsidRPr="00181B33" w:rsidRDefault="002473FE" w:rsidP="00EB4B96">
            <w:r w:rsidRPr="00181B33">
              <w:rPr>
                <w:b/>
                <w:i/>
                <w:sz w:val="16"/>
              </w:rPr>
              <w:t>Length of variable</w:t>
            </w:r>
          </w:p>
        </w:tc>
        <w:tc>
          <w:tcPr>
            <w:tcW w:w="1943" w:type="dxa"/>
          </w:tcPr>
          <w:p w14:paraId="19BECAE9" w14:textId="77777777" w:rsidR="002473FE" w:rsidRPr="00181B33" w:rsidRDefault="002473FE" w:rsidP="00EB4B96">
            <w:pPr>
              <w:pStyle w:val="Textkrper"/>
              <w:rPr>
                <w:b/>
                <w:i/>
                <w:sz w:val="16"/>
              </w:rPr>
            </w:pPr>
            <w:r w:rsidRPr="00181B33">
              <w:rPr>
                <w:b/>
                <w:i/>
                <w:sz w:val="16"/>
              </w:rPr>
              <w:t>Minimum Value</w:t>
            </w:r>
          </w:p>
        </w:tc>
        <w:tc>
          <w:tcPr>
            <w:tcW w:w="2000" w:type="dxa"/>
          </w:tcPr>
          <w:p w14:paraId="477B1852" w14:textId="77777777" w:rsidR="002473FE" w:rsidRPr="00181B33" w:rsidRDefault="002473FE" w:rsidP="00EB4B96">
            <w:pPr>
              <w:pStyle w:val="Textkrper"/>
              <w:rPr>
                <w:b/>
                <w:i/>
                <w:sz w:val="16"/>
              </w:rPr>
            </w:pPr>
            <w:r w:rsidRPr="00181B33">
              <w:rPr>
                <w:b/>
                <w:i/>
                <w:sz w:val="16"/>
              </w:rPr>
              <w:t>Maximum Value</w:t>
            </w:r>
          </w:p>
        </w:tc>
        <w:tc>
          <w:tcPr>
            <w:tcW w:w="3641" w:type="dxa"/>
          </w:tcPr>
          <w:p w14:paraId="5860ED29" w14:textId="77777777" w:rsidR="002473FE" w:rsidRPr="00181B33" w:rsidRDefault="002473FE" w:rsidP="00EB4B96">
            <w:pPr>
              <w:pStyle w:val="Textkrper"/>
              <w:rPr>
                <w:b/>
                <w:i/>
                <w:sz w:val="16"/>
              </w:rPr>
            </w:pPr>
            <w:r w:rsidRPr="00181B33">
              <w:rPr>
                <w:b/>
                <w:i/>
                <w:sz w:val="16"/>
              </w:rPr>
              <w:t>Resolution/formula</w:t>
            </w:r>
          </w:p>
        </w:tc>
      </w:tr>
      <w:tr w:rsidR="002473FE" w:rsidRPr="00181B33" w14:paraId="6757EF1C" w14:textId="77777777" w:rsidTr="00EB4B96">
        <w:tc>
          <w:tcPr>
            <w:tcW w:w="2268" w:type="dxa"/>
          </w:tcPr>
          <w:p w14:paraId="0A82A5B4" w14:textId="77777777" w:rsidR="002473FE" w:rsidRPr="00181B33" w:rsidRDefault="002473FE" w:rsidP="00EB4B96">
            <w:pPr>
              <w:pStyle w:val="Textkrper"/>
              <w:rPr>
                <w:sz w:val="16"/>
              </w:rPr>
            </w:pPr>
            <w:bookmarkStart w:id="98" w:name="L_TEXTDISPLAY"/>
            <w:r w:rsidRPr="00181B33">
              <w:rPr>
                <w:sz w:val="16"/>
              </w:rPr>
              <w:t xml:space="preserve">15 </w:t>
            </w:r>
            <w:bookmarkEnd w:id="98"/>
            <w:r w:rsidRPr="00181B33">
              <w:rPr>
                <w:sz w:val="16"/>
              </w:rPr>
              <w:t>bits</w:t>
            </w:r>
          </w:p>
        </w:tc>
        <w:tc>
          <w:tcPr>
            <w:tcW w:w="1943" w:type="dxa"/>
          </w:tcPr>
          <w:p w14:paraId="511B9D31" w14:textId="77777777" w:rsidR="002473FE" w:rsidRPr="00181B33" w:rsidRDefault="002473FE" w:rsidP="00EB4B96">
            <w:pPr>
              <w:pStyle w:val="Textkrper"/>
              <w:rPr>
                <w:sz w:val="16"/>
              </w:rPr>
            </w:pPr>
            <w:r w:rsidRPr="00181B33">
              <w:rPr>
                <w:sz w:val="16"/>
              </w:rPr>
              <w:t xml:space="preserve">0 cm </w:t>
            </w:r>
          </w:p>
        </w:tc>
        <w:tc>
          <w:tcPr>
            <w:tcW w:w="2000" w:type="dxa"/>
          </w:tcPr>
          <w:p w14:paraId="2B6A407C" w14:textId="77777777" w:rsidR="002473FE" w:rsidRPr="00181B33" w:rsidRDefault="002473FE" w:rsidP="00EB4B96">
            <w:pPr>
              <w:pStyle w:val="Textkrper"/>
              <w:rPr>
                <w:sz w:val="16"/>
              </w:rPr>
            </w:pPr>
            <w:r w:rsidRPr="00181B33">
              <w:rPr>
                <w:sz w:val="16"/>
              </w:rPr>
              <w:t>327.660 km</w:t>
            </w:r>
          </w:p>
        </w:tc>
        <w:tc>
          <w:tcPr>
            <w:tcW w:w="3641" w:type="dxa"/>
          </w:tcPr>
          <w:p w14:paraId="2638AD2A" w14:textId="77777777" w:rsidR="002473FE" w:rsidRPr="00181B33" w:rsidRDefault="002473FE" w:rsidP="00EB4B96">
            <w:pPr>
              <w:pStyle w:val="Textkrper"/>
              <w:rPr>
                <w:sz w:val="16"/>
              </w:rPr>
            </w:pPr>
            <w:r w:rsidRPr="00181B33">
              <w:rPr>
                <w:sz w:val="16"/>
              </w:rPr>
              <w:t>10 cm, 1m or 10 m depends on Q_SCALE</w:t>
            </w:r>
          </w:p>
        </w:tc>
      </w:tr>
      <w:tr w:rsidR="002473FE" w:rsidRPr="00181B33" w14:paraId="605E8E4F" w14:textId="77777777" w:rsidTr="00EB4B96">
        <w:trPr>
          <w:cantSplit/>
        </w:trPr>
        <w:tc>
          <w:tcPr>
            <w:tcW w:w="2268" w:type="dxa"/>
          </w:tcPr>
          <w:p w14:paraId="337CF09F" w14:textId="77777777" w:rsidR="002473FE" w:rsidRPr="00181B33" w:rsidRDefault="002473FE" w:rsidP="00EB4B96">
            <w:pPr>
              <w:pStyle w:val="Textkrper"/>
              <w:rPr>
                <w:sz w:val="16"/>
              </w:rPr>
            </w:pPr>
            <w:r w:rsidRPr="00181B33">
              <w:rPr>
                <w:b/>
                <w:i/>
                <w:sz w:val="16"/>
              </w:rPr>
              <w:t>Special/Reserved Values</w:t>
            </w:r>
          </w:p>
        </w:tc>
        <w:tc>
          <w:tcPr>
            <w:tcW w:w="1943" w:type="dxa"/>
          </w:tcPr>
          <w:p w14:paraId="5B27C95E" w14:textId="77777777" w:rsidR="002473FE" w:rsidRPr="00181B33" w:rsidRDefault="002473FE" w:rsidP="00EB4B96">
            <w:pPr>
              <w:pStyle w:val="Textkrper"/>
              <w:rPr>
                <w:sz w:val="16"/>
              </w:rPr>
            </w:pPr>
            <w:r w:rsidRPr="00181B33">
              <w:rPr>
                <w:sz w:val="16"/>
              </w:rPr>
              <w:t>32767</w:t>
            </w:r>
          </w:p>
        </w:tc>
        <w:tc>
          <w:tcPr>
            <w:tcW w:w="5641" w:type="dxa"/>
            <w:gridSpan w:val="2"/>
          </w:tcPr>
          <w:p w14:paraId="2065118A" w14:textId="77777777" w:rsidR="002473FE" w:rsidRPr="00181B33" w:rsidRDefault="002473FE" w:rsidP="00EB4B96">
            <w:pPr>
              <w:pStyle w:val="Textkrper"/>
              <w:rPr>
                <w:sz w:val="16"/>
              </w:rPr>
            </w:pPr>
            <w:r w:rsidRPr="00181B33">
              <w:rPr>
                <w:sz w:val="16"/>
              </w:rPr>
              <w:t>The display of the text shall not be distance limited.</w:t>
            </w:r>
          </w:p>
        </w:tc>
      </w:tr>
    </w:tbl>
    <w:bookmarkStart w:id="99" w:name="_Hlt470346039"/>
    <w:bookmarkEnd w:id="99"/>
    <w:p w14:paraId="268648DD"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t>TIU_MAINTENANCE</w:t>
      </w:r>
      <w:r w:rsidRPr="00181B33">
        <w:rPr>
          <w:color w:val="000000"/>
        </w:rPr>
        <w:t>_EVENT_ID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FE42294" w14:textId="77777777" w:rsidTr="00EB4B96">
        <w:tc>
          <w:tcPr>
            <w:tcW w:w="2268" w:type="dxa"/>
          </w:tcPr>
          <w:p w14:paraId="08A609CD"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64D2A3D6" w14:textId="77777777" w:rsidR="002473FE" w:rsidRPr="00181B33" w:rsidRDefault="002473FE" w:rsidP="00EB4B96">
            <w:pPr>
              <w:pStyle w:val="Textkrper"/>
              <w:rPr>
                <w:color w:val="000000"/>
                <w:sz w:val="16"/>
              </w:rPr>
            </w:pPr>
            <w:r w:rsidRPr="00181B33">
              <w:rPr>
                <w:color w:val="000000"/>
                <w:sz w:val="16"/>
              </w:rPr>
              <w:t>Current specific reason of an emergency or service braking.</w:t>
            </w:r>
          </w:p>
        </w:tc>
      </w:tr>
      <w:tr w:rsidR="002473FE" w:rsidRPr="00181B33" w14:paraId="0D7B1054" w14:textId="77777777" w:rsidTr="00EB4B96">
        <w:tc>
          <w:tcPr>
            <w:tcW w:w="2268" w:type="dxa"/>
          </w:tcPr>
          <w:p w14:paraId="6E0F7FCC"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63A6B503" w14:textId="77777777" w:rsidR="002473FE" w:rsidRPr="00181B33" w:rsidRDefault="002473FE" w:rsidP="00EB4B96">
            <w:pPr>
              <w:pStyle w:val="Textkrper"/>
              <w:rPr>
                <w:color w:val="000000"/>
                <w:sz w:val="16"/>
              </w:rPr>
            </w:pPr>
            <w:r w:rsidRPr="00181B33">
              <w:rPr>
                <w:color w:val="000000"/>
                <w:sz w:val="16"/>
              </w:rPr>
              <w:t xml:space="preserve">Indicates a list of specific reason of a present braking </w:t>
            </w:r>
          </w:p>
        </w:tc>
      </w:tr>
      <w:tr w:rsidR="002473FE" w:rsidRPr="00181B33" w14:paraId="290EFF59" w14:textId="77777777" w:rsidTr="00EB4B96">
        <w:tc>
          <w:tcPr>
            <w:tcW w:w="2268" w:type="dxa"/>
          </w:tcPr>
          <w:p w14:paraId="452E30FF" w14:textId="77777777" w:rsidR="002473FE" w:rsidRPr="00181B33" w:rsidRDefault="002473FE" w:rsidP="00EB4B96">
            <w:r w:rsidRPr="00181B33">
              <w:rPr>
                <w:b/>
                <w:i/>
                <w:color w:val="000000"/>
                <w:sz w:val="16"/>
              </w:rPr>
              <w:t>Length of variable</w:t>
            </w:r>
          </w:p>
        </w:tc>
        <w:tc>
          <w:tcPr>
            <w:tcW w:w="1914" w:type="dxa"/>
          </w:tcPr>
          <w:p w14:paraId="181A6F3F"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492A77BD"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7D405BCF"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D51BA64" w14:textId="77777777" w:rsidTr="00EB4B96">
        <w:tc>
          <w:tcPr>
            <w:tcW w:w="2268" w:type="dxa"/>
          </w:tcPr>
          <w:p w14:paraId="3F66C995" w14:textId="77777777" w:rsidR="002473FE" w:rsidRPr="00181B33" w:rsidRDefault="002473FE" w:rsidP="00EB4B96">
            <w:pPr>
              <w:pStyle w:val="Textkrper"/>
              <w:rPr>
                <w:color w:val="000000"/>
                <w:sz w:val="16"/>
              </w:rPr>
            </w:pPr>
            <w:r w:rsidRPr="00181B33">
              <w:rPr>
                <w:color w:val="000000"/>
                <w:sz w:val="16"/>
              </w:rPr>
              <w:t>8 bits</w:t>
            </w:r>
          </w:p>
        </w:tc>
        <w:tc>
          <w:tcPr>
            <w:tcW w:w="1914" w:type="dxa"/>
          </w:tcPr>
          <w:p w14:paraId="65502135" w14:textId="77777777" w:rsidR="002473FE" w:rsidRPr="00181B33" w:rsidRDefault="002473FE" w:rsidP="00EB4B96">
            <w:pPr>
              <w:pStyle w:val="Textkrper"/>
              <w:rPr>
                <w:color w:val="000000"/>
                <w:sz w:val="16"/>
              </w:rPr>
            </w:pPr>
            <w:r w:rsidRPr="00181B33">
              <w:rPr>
                <w:color w:val="000000"/>
                <w:sz w:val="16"/>
              </w:rPr>
              <w:t>0</w:t>
            </w:r>
          </w:p>
        </w:tc>
        <w:tc>
          <w:tcPr>
            <w:tcW w:w="2056" w:type="dxa"/>
          </w:tcPr>
          <w:p w14:paraId="4E16E46A" w14:textId="77777777" w:rsidR="002473FE" w:rsidRPr="00181B33" w:rsidRDefault="002473FE" w:rsidP="00EB4B96">
            <w:pPr>
              <w:pStyle w:val="Textkrper"/>
              <w:rPr>
                <w:color w:val="000000"/>
                <w:sz w:val="16"/>
              </w:rPr>
            </w:pPr>
            <w:r w:rsidRPr="00181B33">
              <w:rPr>
                <w:color w:val="000000"/>
                <w:sz w:val="16"/>
              </w:rPr>
              <w:t>255</w:t>
            </w:r>
          </w:p>
        </w:tc>
        <w:tc>
          <w:tcPr>
            <w:tcW w:w="3614" w:type="dxa"/>
          </w:tcPr>
          <w:p w14:paraId="5F45A181" w14:textId="77777777" w:rsidR="002473FE" w:rsidRPr="00181B33" w:rsidRDefault="002473FE" w:rsidP="00EB4B96">
            <w:pPr>
              <w:pStyle w:val="Textkrper"/>
              <w:rPr>
                <w:color w:val="000000"/>
                <w:sz w:val="16"/>
              </w:rPr>
            </w:pPr>
          </w:p>
        </w:tc>
      </w:tr>
      <w:tr w:rsidR="002473FE" w:rsidRPr="00181B33" w14:paraId="1FBBCCFA" w14:textId="77777777" w:rsidTr="00EB4B96">
        <w:tc>
          <w:tcPr>
            <w:tcW w:w="2268" w:type="dxa"/>
            <w:tcBorders>
              <w:top w:val="nil"/>
              <w:bottom w:val="nil"/>
            </w:tcBorders>
          </w:tcPr>
          <w:p w14:paraId="136850B8"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23ED53C6"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vAlign w:val="bottom"/>
          </w:tcPr>
          <w:p w14:paraId="62B39DDB" w14:textId="77777777" w:rsidR="002473FE" w:rsidRPr="00181B33" w:rsidRDefault="002473FE" w:rsidP="00EB4B96">
            <w:pPr>
              <w:pStyle w:val="Textkrper"/>
              <w:rPr>
                <w:color w:val="000000"/>
                <w:sz w:val="16"/>
              </w:rPr>
            </w:pPr>
            <w:r w:rsidRPr="00181B33">
              <w:rPr>
                <w:color w:val="000000"/>
                <w:sz w:val="16"/>
              </w:rPr>
              <w:t>Bowl EB Request</w:t>
            </w:r>
          </w:p>
        </w:tc>
      </w:tr>
      <w:tr w:rsidR="002473FE" w:rsidRPr="00181B33" w14:paraId="5BFBA801" w14:textId="77777777" w:rsidTr="00EB4B96">
        <w:tc>
          <w:tcPr>
            <w:tcW w:w="2268" w:type="dxa"/>
            <w:tcBorders>
              <w:top w:val="nil"/>
              <w:bottom w:val="nil"/>
            </w:tcBorders>
          </w:tcPr>
          <w:p w14:paraId="02B35450" w14:textId="77777777" w:rsidR="002473FE" w:rsidRPr="00181B33" w:rsidRDefault="002473FE" w:rsidP="00EB4B96">
            <w:pPr>
              <w:pStyle w:val="Textkrper"/>
              <w:rPr>
                <w:b/>
                <w:i/>
                <w:color w:val="000000"/>
                <w:sz w:val="16"/>
              </w:rPr>
            </w:pPr>
          </w:p>
        </w:tc>
        <w:tc>
          <w:tcPr>
            <w:tcW w:w="1914" w:type="dxa"/>
          </w:tcPr>
          <w:p w14:paraId="34B62B19"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vAlign w:val="bottom"/>
          </w:tcPr>
          <w:p w14:paraId="4BA0341A" w14:textId="77777777" w:rsidR="002473FE" w:rsidRPr="00181B33" w:rsidRDefault="002473FE" w:rsidP="00EB4B96">
            <w:pPr>
              <w:pStyle w:val="Textkrper"/>
              <w:rPr>
                <w:color w:val="000000"/>
                <w:sz w:val="16"/>
              </w:rPr>
            </w:pPr>
            <w:r w:rsidRPr="00181B33">
              <w:rPr>
                <w:color w:val="000000"/>
                <w:sz w:val="16"/>
              </w:rPr>
              <w:t>Reception_from_STM_Command_SB_Request</w:t>
            </w:r>
          </w:p>
        </w:tc>
      </w:tr>
      <w:tr w:rsidR="002473FE" w:rsidRPr="00181B33" w14:paraId="7EABFC8A" w14:textId="77777777" w:rsidTr="00EB4B96">
        <w:tc>
          <w:tcPr>
            <w:tcW w:w="2268" w:type="dxa"/>
            <w:tcBorders>
              <w:top w:val="nil"/>
              <w:bottom w:val="nil"/>
            </w:tcBorders>
          </w:tcPr>
          <w:p w14:paraId="6069110B" w14:textId="77777777" w:rsidR="002473FE" w:rsidRPr="00181B33" w:rsidRDefault="002473FE" w:rsidP="00EB4B96">
            <w:pPr>
              <w:pStyle w:val="Textkrper"/>
              <w:rPr>
                <w:b/>
                <w:i/>
                <w:color w:val="000000"/>
                <w:sz w:val="16"/>
              </w:rPr>
            </w:pPr>
          </w:p>
        </w:tc>
        <w:tc>
          <w:tcPr>
            <w:tcW w:w="1914" w:type="dxa"/>
          </w:tcPr>
          <w:p w14:paraId="39BFB54D"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vAlign w:val="bottom"/>
          </w:tcPr>
          <w:p w14:paraId="0A9B30CE" w14:textId="77777777" w:rsidR="002473FE" w:rsidRPr="00181B33" w:rsidRDefault="002473FE" w:rsidP="00EB4B96">
            <w:pPr>
              <w:pStyle w:val="Textkrper"/>
              <w:rPr>
                <w:color w:val="000000"/>
                <w:sz w:val="16"/>
              </w:rPr>
            </w:pPr>
            <w:r w:rsidRPr="00181B33">
              <w:rPr>
                <w:color w:val="000000"/>
                <w:sz w:val="16"/>
              </w:rPr>
              <w:t>Reception_from_STM_Command_EB_Request</w:t>
            </w:r>
          </w:p>
        </w:tc>
      </w:tr>
      <w:tr w:rsidR="002473FE" w:rsidRPr="00181B33" w14:paraId="2196047E" w14:textId="77777777" w:rsidTr="00EB4B96">
        <w:tc>
          <w:tcPr>
            <w:tcW w:w="2268" w:type="dxa"/>
            <w:tcBorders>
              <w:top w:val="nil"/>
              <w:bottom w:val="nil"/>
            </w:tcBorders>
          </w:tcPr>
          <w:p w14:paraId="270432B2" w14:textId="77777777" w:rsidR="002473FE" w:rsidRPr="00181B33" w:rsidRDefault="002473FE" w:rsidP="00EB4B96">
            <w:pPr>
              <w:pStyle w:val="Textkrper"/>
              <w:rPr>
                <w:b/>
                <w:i/>
                <w:color w:val="000000"/>
                <w:sz w:val="16"/>
              </w:rPr>
            </w:pPr>
          </w:p>
        </w:tc>
        <w:tc>
          <w:tcPr>
            <w:tcW w:w="1914" w:type="dxa"/>
          </w:tcPr>
          <w:p w14:paraId="6719942E"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vAlign w:val="bottom"/>
          </w:tcPr>
          <w:p w14:paraId="5B56876B" w14:textId="77777777" w:rsidR="002473FE" w:rsidRPr="00181B33" w:rsidRDefault="002473FE" w:rsidP="00EB4B96">
            <w:pPr>
              <w:pStyle w:val="Textkrper"/>
              <w:rPr>
                <w:color w:val="000000"/>
                <w:sz w:val="16"/>
              </w:rPr>
            </w:pPr>
            <w:r w:rsidRPr="00181B33">
              <w:rPr>
                <w:color w:val="000000"/>
                <w:sz w:val="16"/>
              </w:rPr>
              <w:t>Bad Pneumatic Insertion_EB_Request</w:t>
            </w:r>
          </w:p>
        </w:tc>
      </w:tr>
      <w:tr w:rsidR="002473FE" w:rsidRPr="00181B33" w14:paraId="5F1F5A75" w14:textId="77777777" w:rsidTr="00EB4B96">
        <w:tc>
          <w:tcPr>
            <w:tcW w:w="2268" w:type="dxa"/>
            <w:tcBorders>
              <w:top w:val="nil"/>
              <w:bottom w:val="nil"/>
            </w:tcBorders>
          </w:tcPr>
          <w:p w14:paraId="1337097A" w14:textId="77777777" w:rsidR="002473FE" w:rsidRPr="00181B33" w:rsidRDefault="002473FE" w:rsidP="00EB4B96">
            <w:pPr>
              <w:pStyle w:val="Textkrper"/>
              <w:rPr>
                <w:b/>
                <w:i/>
                <w:color w:val="000000"/>
                <w:sz w:val="16"/>
              </w:rPr>
            </w:pPr>
          </w:p>
        </w:tc>
        <w:tc>
          <w:tcPr>
            <w:tcW w:w="1914" w:type="dxa"/>
          </w:tcPr>
          <w:p w14:paraId="41734D89" w14:textId="77777777" w:rsidR="002473FE" w:rsidRPr="00181B33" w:rsidRDefault="002473FE" w:rsidP="00EB4B96">
            <w:pPr>
              <w:pStyle w:val="Textkrper"/>
              <w:rPr>
                <w:color w:val="000000"/>
                <w:sz w:val="16"/>
              </w:rPr>
            </w:pPr>
            <w:r w:rsidRPr="00181B33">
              <w:rPr>
                <w:color w:val="000000"/>
                <w:sz w:val="16"/>
              </w:rPr>
              <w:t>4</w:t>
            </w:r>
          </w:p>
        </w:tc>
        <w:tc>
          <w:tcPr>
            <w:tcW w:w="5670" w:type="dxa"/>
            <w:gridSpan w:val="2"/>
            <w:vAlign w:val="bottom"/>
          </w:tcPr>
          <w:p w14:paraId="7F724DCB" w14:textId="77777777" w:rsidR="002473FE" w:rsidRPr="00181B33" w:rsidRDefault="002473FE" w:rsidP="00EB4B96">
            <w:pPr>
              <w:pStyle w:val="Textkrper"/>
              <w:rPr>
                <w:color w:val="000000"/>
                <w:sz w:val="16"/>
              </w:rPr>
            </w:pPr>
            <w:r w:rsidRPr="00181B33">
              <w:rPr>
                <w:color w:val="000000"/>
                <w:sz w:val="16"/>
              </w:rPr>
              <w:t>Protect_SB_by_EB_Request</w:t>
            </w:r>
          </w:p>
        </w:tc>
      </w:tr>
      <w:tr w:rsidR="002473FE" w:rsidRPr="00181B33" w14:paraId="2DCA06B4" w14:textId="77777777" w:rsidTr="00EB4B96">
        <w:tc>
          <w:tcPr>
            <w:tcW w:w="2268" w:type="dxa"/>
            <w:tcBorders>
              <w:top w:val="nil"/>
              <w:bottom w:val="nil"/>
            </w:tcBorders>
          </w:tcPr>
          <w:p w14:paraId="50DE2221" w14:textId="77777777" w:rsidR="002473FE" w:rsidRPr="00181B33" w:rsidRDefault="002473FE" w:rsidP="00EB4B96">
            <w:pPr>
              <w:pStyle w:val="Textkrper"/>
              <w:rPr>
                <w:b/>
                <w:i/>
                <w:color w:val="000000"/>
                <w:sz w:val="16"/>
              </w:rPr>
            </w:pPr>
          </w:p>
        </w:tc>
        <w:tc>
          <w:tcPr>
            <w:tcW w:w="1914" w:type="dxa"/>
          </w:tcPr>
          <w:p w14:paraId="74D02DD7" w14:textId="77777777" w:rsidR="002473FE" w:rsidRPr="00181B33" w:rsidRDefault="002473FE" w:rsidP="00EB4B96">
            <w:pPr>
              <w:pStyle w:val="Textkrper"/>
              <w:rPr>
                <w:sz w:val="16"/>
              </w:rPr>
            </w:pPr>
            <w:r w:rsidRPr="00181B33">
              <w:rPr>
                <w:sz w:val="16"/>
              </w:rPr>
              <w:t>5</w:t>
            </w:r>
          </w:p>
        </w:tc>
        <w:tc>
          <w:tcPr>
            <w:tcW w:w="5670" w:type="dxa"/>
            <w:gridSpan w:val="2"/>
          </w:tcPr>
          <w:p w14:paraId="717B99D9" w14:textId="77777777" w:rsidR="002473FE" w:rsidRPr="00181B33" w:rsidRDefault="002473FE" w:rsidP="00EB4B96">
            <w:pPr>
              <w:pStyle w:val="Textkrper"/>
              <w:rPr>
                <w:color w:val="000000"/>
                <w:sz w:val="16"/>
              </w:rPr>
            </w:pPr>
            <w:r w:rsidRPr="00181B33">
              <w:rPr>
                <w:color w:val="000000"/>
                <w:sz w:val="16"/>
              </w:rPr>
              <w:t>EB_Failure_EB_Request</w:t>
            </w:r>
          </w:p>
        </w:tc>
      </w:tr>
      <w:tr w:rsidR="002473FE" w:rsidRPr="00181B33" w14:paraId="45A0721F" w14:textId="77777777" w:rsidTr="00EB4B96">
        <w:tc>
          <w:tcPr>
            <w:tcW w:w="2268" w:type="dxa"/>
            <w:tcBorders>
              <w:top w:val="nil"/>
              <w:bottom w:val="nil"/>
            </w:tcBorders>
          </w:tcPr>
          <w:p w14:paraId="3A6FFE62" w14:textId="77777777" w:rsidR="002473FE" w:rsidRPr="00181B33" w:rsidRDefault="002473FE" w:rsidP="00EB4B96">
            <w:pPr>
              <w:pStyle w:val="Textkrper"/>
              <w:rPr>
                <w:b/>
                <w:i/>
                <w:color w:val="000000"/>
                <w:sz w:val="16"/>
              </w:rPr>
            </w:pPr>
          </w:p>
        </w:tc>
        <w:tc>
          <w:tcPr>
            <w:tcW w:w="1914" w:type="dxa"/>
          </w:tcPr>
          <w:p w14:paraId="757ECB04" w14:textId="77777777" w:rsidR="002473FE" w:rsidRPr="00181B33" w:rsidRDefault="002473FE" w:rsidP="00EB4B96">
            <w:pPr>
              <w:pStyle w:val="Textkrper"/>
              <w:rPr>
                <w:color w:val="000000"/>
                <w:sz w:val="16"/>
              </w:rPr>
            </w:pPr>
            <w:r w:rsidRPr="00181B33">
              <w:rPr>
                <w:color w:val="000000"/>
                <w:sz w:val="16"/>
              </w:rPr>
              <w:t>6</w:t>
            </w:r>
          </w:p>
        </w:tc>
        <w:tc>
          <w:tcPr>
            <w:tcW w:w="5670" w:type="dxa"/>
            <w:gridSpan w:val="2"/>
            <w:vAlign w:val="bottom"/>
          </w:tcPr>
          <w:p w14:paraId="1C3F5B5B" w14:textId="77777777" w:rsidR="002473FE" w:rsidRPr="00181B33" w:rsidRDefault="002473FE" w:rsidP="00EB4B96">
            <w:pPr>
              <w:pStyle w:val="Textkrper"/>
              <w:rPr>
                <w:color w:val="000000"/>
                <w:sz w:val="16"/>
              </w:rPr>
            </w:pPr>
            <w:r w:rsidRPr="00181B33">
              <w:rPr>
                <w:color w:val="000000"/>
                <w:sz w:val="16"/>
              </w:rPr>
              <w:t xml:space="preserve">Use of Failed Port_SB_Request </w:t>
            </w:r>
          </w:p>
        </w:tc>
      </w:tr>
      <w:tr w:rsidR="002473FE" w:rsidRPr="00181B33" w14:paraId="284EA88A" w14:textId="77777777" w:rsidTr="00EB4B96">
        <w:tc>
          <w:tcPr>
            <w:tcW w:w="2268" w:type="dxa"/>
            <w:tcBorders>
              <w:top w:val="nil"/>
              <w:bottom w:val="nil"/>
            </w:tcBorders>
          </w:tcPr>
          <w:p w14:paraId="3746F4B7" w14:textId="77777777" w:rsidR="002473FE" w:rsidRPr="00181B33" w:rsidRDefault="002473FE" w:rsidP="00EB4B96">
            <w:pPr>
              <w:pStyle w:val="Textkrper"/>
              <w:rPr>
                <w:b/>
                <w:i/>
                <w:color w:val="000000"/>
                <w:sz w:val="16"/>
              </w:rPr>
            </w:pPr>
          </w:p>
        </w:tc>
        <w:tc>
          <w:tcPr>
            <w:tcW w:w="1914" w:type="dxa"/>
          </w:tcPr>
          <w:p w14:paraId="3826E813" w14:textId="77777777" w:rsidR="002473FE" w:rsidRPr="00181B33" w:rsidRDefault="002473FE" w:rsidP="00EB4B96">
            <w:pPr>
              <w:pStyle w:val="Textkrper"/>
              <w:rPr>
                <w:color w:val="000000"/>
                <w:sz w:val="16"/>
              </w:rPr>
            </w:pPr>
            <w:r w:rsidRPr="00181B33">
              <w:rPr>
                <w:color w:val="000000"/>
                <w:sz w:val="16"/>
              </w:rPr>
              <w:t>7</w:t>
            </w:r>
          </w:p>
        </w:tc>
        <w:tc>
          <w:tcPr>
            <w:tcW w:w="5670" w:type="dxa"/>
            <w:gridSpan w:val="2"/>
            <w:vAlign w:val="bottom"/>
          </w:tcPr>
          <w:p w14:paraId="47A1E157" w14:textId="77777777" w:rsidR="002473FE" w:rsidRPr="00181B33" w:rsidRDefault="002473FE" w:rsidP="00EB4B96">
            <w:pPr>
              <w:pStyle w:val="Textkrper"/>
              <w:rPr>
                <w:color w:val="000000"/>
                <w:sz w:val="16"/>
              </w:rPr>
            </w:pPr>
            <w:r w:rsidRPr="00181B33">
              <w:rPr>
                <w:color w:val="000000"/>
                <w:sz w:val="16"/>
              </w:rPr>
              <w:t>Use of Failed Port_EB_Request (reserved)</w:t>
            </w:r>
          </w:p>
        </w:tc>
      </w:tr>
      <w:tr w:rsidR="002473FE" w:rsidRPr="00181B33" w14:paraId="6E30E590" w14:textId="77777777" w:rsidTr="00EB4B96">
        <w:tc>
          <w:tcPr>
            <w:tcW w:w="2268" w:type="dxa"/>
            <w:tcBorders>
              <w:top w:val="nil"/>
              <w:bottom w:val="nil"/>
            </w:tcBorders>
          </w:tcPr>
          <w:p w14:paraId="6CA4791E" w14:textId="77777777" w:rsidR="002473FE" w:rsidRPr="00181B33" w:rsidRDefault="002473FE" w:rsidP="00EB4B96">
            <w:pPr>
              <w:pStyle w:val="Textkrper"/>
              <w:rPr>
                <w:b/>
                <w:i/>
                <w:color w:val="000000"/>
                <w:sz w:val="16"/>
              </w:rPr>
            </w:pPr>
          </w:p>
        </w:tc>
        <w:tc>
          <w:tcPr>
            <w:tcW w:w="1914" w:type="dxa"/>
          </w:tcPr>
          <w:p w14:paraId="7CC75C92" w14:textId="77777777" w:rsidR="002473FE" w:rsidRPr="00181B33" w:rsidRDefault="002473FE" w:rsidP="00EB4B96">
            <w:pPr>
              <w:pStyle w:val="Textkrper"/>
              <w:rPr>
                <w:color w:val="000000"/>
                <w:sz w:val="16"/>
              </w:rPr>
            </w:pPr>
            <w:r w:rsidRPr="00181B33">
              <w:rPr>
                <w:color w:val="000000"/>
                <w:sz w:val="16"/>
              </w:rPr>
              <w:t>8</w:t>
            </w:r>
          </w:p>
        </w:tc>
        <w:tc>
          <w:tcPr>
            <w:tcW w:w="5670" w:type="dxa"/>
            <w:gridSpan w:val="2"/>
            <w:vAlign w:val="bottom"/>
          </w:tcPr>
          <w:p w14:paraId="073743CE" w14:textId="77777777" w:rsidR="002473FE" w:rsidRPr="00181B33" w:rsidRDefault="002473FE" w:rsidP="00EB4B96">
            <w:pPr>
              <w:pStyle w:val="Textkrper"/>
              <w:rPr>
                <w:color w:val="000000"/>
                <w:sz w:val="16"/>
              </w:rPr>
            </w:pPr>
            <w:r w:rsidRPr="00181B33">
              <w:rPr>
                <w:color w:val="000000"/>
                <w:sz w:val="16"/>
              </w:rPr>
              <w:t xml:space="preserve">Error Hamming on port_SB_Request </w:t>
            </w:r>
          </w:p>
        </w:tc>
      </w:tr>
      <w:tr w:rsidR="002473FE" w:rsidRPr="00181B33" w14:paraId="4AB7E88F" w14:textId="77777777" w:rsidTr="00EB4B96">
        <w:tc>
          <w:tcPr>
            <w:tcW w:w="2268" w:type="dxa"/>
            <w:tcBorders>
              <w:top w:val="nil"/>
              <w:bottom w:val="nil"/>
            </w:tcBorders>
          </w:tcPr>
          <w:p w14:paraId="64E3BA33" w14:textId="77777777" w:rsidR="002473FE" w:rsidRPr="00181B33" w:rsidRDefault="002473FE" w:rsidP="00EB4B96">
            <w:pPr>
              <w:pStyle w:val="Textkrper"/>
              <w:rPr>
                <w:b/>
                <w:i/>
                <w:color w:val="000000"/>
                <w:sz w:val="16"/>
              </w:rPr>
            </w:pPr>
          </w:p>
        </w:tc>
        <w:tc>
          <w:tcPr>
            <w:tcW w:w="1914" w:type="dxa"/>
          </w:tcPr>
          <w:p w14:paraId="0F6B1E28" w14:textId="77777777" w:rsidR="002473FE" w:rsidRPr="00181B33" w:rsidRDefault="002473FE" w:rsidP="00EB4B96">
            <w:pPr>
              <w:pStyle w:val="Textkrper"/>
              <w:rPr>
                <w:color w:val="000000"/>
                <w:sz w:val="16"/>
              </w:rPr>
            </w:pPr>
            <w:r w:rsidRPr="00181B33">
              <w:rPr>
                <w:color w:val="000000"/>
                <w:sz w:val="16"/>
              </w:rPr>
              <w:t>9</w:t>
            </w:r>
          </w:p>
        </w:tc>
        <w:tc>
          <w:tcPr>
            <w:tcW w:w="5670" w:type="dxa"/>
            <w:gridSpan w:val="2"/>
            <w:vAlign w:val="bottom"/>
          </w:tcPr>
          <w:p w14:paraId="1B70A007" w14:textId="77777777" w:rsidR="002473FE" w:rsidRPr="00181B33" w:rsidRDefault="002473FE" w:rsidP="00EB4B96">
            <w:pPr>
              <w:pStyle w:val="Textkrper"/>
              <w:rPr>
                <w:color w:val="000000"/>
                <w:sz w:val="16"/>
              </w:rPr>
            </w:pPr>
            <w:r w:rsidRPr="00181B33">
              <w:rPr>
                <w:color w:val="000000"/>
                <w:sz w:val="16"/>
              </w:rPr>
              <w:t>Error Hamming on port_EB_Request (reserved)</w:t>
            </w:r>
          </w:p>
        </w:tc>
      </w:tr>
      <w:tr w:rsidR="002473FE" w:rsidRPr="00181B33" w14:paraId="0A541DD9" w14:textId="77777777" w:rsidTr="00EB4B96">
        <w:tc>
          <w:tcPr>
            <w:tcW w:w="2268" w:type="dxa"/>
            <w:tcBorders>
              <w:top w:val="nil"/>
              <w:bottom w:val="nil"/>
            </w:tcBorders>
          </w:tcPr>
          <w:p w14:paraId="0C61A2C0" w14:textId="77777777" w:rsidR="002473FE" w:rsidRPr="00181B33" w:rsidRDefault="002473FE" w:rsidP="00EB4B96">
            <w:pPr>
              <w:pStyle w:val="Textkrper"/>
              <w:rPr>
                <w:b/>
                <w:i/>
                <w:color w:val="000000"/>
                <w:sz w:val="16"/>
              </w:rPr>
            </w:pPr>
          </w:p>
        </w:tc>
        <w:tc>
          <w:tcPr>
            <w:tcW w:w="1914" w:type="dxa"/>
          </w:tcPr>
          <w:p w14:paraId="18AD4957" w14:textId="77777777" w:rsidR="002473FE" w:rsidRPr="00181B33" w:rsidRDefault="002473FE" w:rsidP="00EB4B96">
            <w:pPr>
              <w:pStyle w:val="Textkrper"/>
              <w:rPr>
                <w:color w:val="000000"/>
                <w:sz w:val="16"/>
              </w:rPr>
            </w:pPr>
            <w:r w:rsidRPr="00181B33">
              <w:rPr>
                <w:color w:val="000000"/>
                <w:sz w:val="16"/>
              </w:rPr>
              <w:t>10</w:t>
            </w:r>
          </w:p>
        </w:tc>
        <w:tc>
          <w:tcPr>
            <w:tcW w:w="5670" w:type="dxa"/>
            <w:gridSpan w:val="2"/>
            <w:vAlign w:val="bottom"/>
          </w:tcPr>
          <w:p w14:paraId="4AE33AD0" w14:textId="77777777" w:rsidR="002473FE" w:rsidRPr="00181B33" w:rsidRDefault="002473FE" w:rsidP="00EB4B96">
            <w:pPr>
              <w:pStyle w:val="Textkrper"/>
              <w:rPr>
                <w:color w:val="000000"/>
                <w:sz w:val="16"/>
              </w:rPr>
            </w:pPr>
            <w:r w:rsidRPr="00181B33">
              <w:rPr>
                <w:color w:val="000000"/>
                <w:sz w:val="16"/>
              </w:rPr>
              <w:t xml:space="preserve">Monitoring result needs_SB_Request </w:t>
            </w:r>
          </w:p>
        </w:tc>
      </w:tr>
      <w:tr w:rsidR="002473FE" w:rsidRPr="00181B33" w14:paraId="66CE3485" w14:textId="77777777" w:rsidTr="00EB4B96">
        <w:tc>
          <w:tcPr>
            <w:tcW w:w="2268" w:type="dxa"/>
            <w:tcBorders>
              <w:top w:val="nil"/>
              <w:bottom w:val="nil"/>
            </w:tcBorders>
          </w:tcPr>
          <w:p w14:paraId="5809D0F7" w14:textId="77777777" w:rsidR="002473FE" w:rsidRPr="00181B33" w:rsidRDefault="002473FE" w:rsidP="00EB4B96">
            <w:pPr>
              <w:pStyle w:val="Textkrper"/>
              <w:rPr>
                <w:b/>
                <w:i/>
                <w:color w:val="000000"/>
                <w:sz w:val="16"/>
              </w:rPr>
            </w:pPr>
          </w:p>
        </w:tc>
        <w:tc>
          <w:tcPr>
            <w:tcW w:w="1914" w:type="dxa"/>
          </w:tcPr>
          <w:p w14:paraId="0BA28A58" w14:textId="77777777" w:rsidR="002473FE" w:rsidRPr="00181B33" w:rsidRDefault="002473FE" w:rsidP="00EB4B96">
            <w:pPr>
              <w:pStyle w:val="Textkrper"/>
              <w:rPr>
                <w:color w:val="000000"/>
                <w:sz w:val="16"/>
              </w:rPr>
            </w:pPr>
            <w:r w:rsidRPr="00181B33">
              <w:rPr>
                <w:color w:val="000000"/>
                <w:sz w:val="16"/>
              </w:rPr>
              <w:t>11</w:t>
            </w:r>
          </w:p>
        </w:tc>
        <w:tc>
          <w:tcPr>
            <w:tcW w:w="5670" w:type="dxa"/>
            <w:gridSpan w:val="2"/>
            <w:vAlign w:val="bottom"/>
          </w:tcPr>
          <w:p w14:paraId="75A21A0C" w14:textId="77777777" w:rsidR="002473FE" w:rsidRPr="00181B33" w:rsidRDefault="002473FE" w:rsidP="00EB4B96">
            <w:pPr>
              <w:pStyle w:val="Textkrper"/>
              <w:rPr>
                <w:color w:val="000000"/>
                <w:sz w:val="16"/>
              </w:rPr>
            </w:pPr>
            <w:r w:rsidRPr="00181B33">
              <w:rPr>
                <w:color w:val="000000"/>
                <w:sz w:val="16"/>
              </w:rPr>
              <w:t>Monitoring result needs_EB_Request</w:t>
            </w:r>
          </w:p>
        </w:tc>
      </w:tr>
      <w:tr w:rsidR="002473FE" w:rsidRPr="00181B33" w14:paraId="2EFCE705" w14:textId="77777777" w:rsidTr="00EB4B96">
        <w:tc>
          <w:tcPr>
            <w:tcW w:w="2268" w:type="dxa"/>
            <w:tcBorders>
              <w:top w:val="nil"/>
              <w:bottom w:val="single" w:sz="12" w:space="0" w:color="auto"/>
            </w:tcBorders>
          </w:tcPr>
          <w:p w14:paraId="0FC1BD64" w14:textId="77777777" w:rsidR="002473FE" w:rsidRPr="00181B33" w:rsidRDefault="002473FE" w:rsidP="00EB4B96">
            <w:pPr>
              <w:pStyle w:val="Textkrper"/>
              <w:rPr>
                <w:b/>
                <w:i/>
                <w:color w:val="000000"/>
                <w:sz w:val="16"/>
              </w:rPr>
            </w:pPr>
          </w:p>
        </w:tc>
        <w:tc>
          <w:tcPr>
            <w:tcW w:w="1914" w:type="dxa"/>
          </w:tcPr>
          <w:p w14:paraId="168B6E76" w14:textId="77777777" w:rsidR="002473FE" w:rsidRPr="00181B33" w:rsidRDefault="002473FE" w:rsidP="00EB4B96">
            <w:pPr>
              <w:pStyle w:val="Textkrper"/>
              <w:rPr>
                <w:color w:val="000000"/>
                <w:sz w:val="16"/>
              </w:rPr>
            </w:pPr>
            <w:r w:rsidRPr="00181B33">
              <w:rPr>
                <w:color w:val="000000"/>
                <w:sz w:val="16"/>
              </w:rPr>
              <w:t>12 – 255</w:t>
            </w:r>
          </w:p>
        </w:tc>
        <w:tc>
          <w:tcPr>
            <w:tcW w:w="5670" w:type="dxa"/>
            <w:gridSpan w:val="2"/>
          </w:tcPr>
          <w:p w14:paraId="7E196321" w14:textId="77777777" w:rsidR="002473FE" w:rsidRPr="00181B33" w:rsidRDefault="002473FE" w:rsidP="00EB4B96">
            <w:pPr>
              <w:pStyle w:val="Textkrper"/>
              <w:rPr>
                <w:color w:val="000000"/>
                <w:sz w:val="16"/>
              </w:rPr>
            </w:pPr>
            <w:r w:rsidRPr="00181B33">
              <w:rPr>
                <w:color w:val="000000"/>
                <w:sz w:val="16"/>
              </w:rPr>
              <w:t>Spare</w:t>
            </w:r>
          </w:p>
        </w:tc>
      </w:tr>
    </w:tbl>
    <w:p w14:paraId="37377260" w14:textId="77777777" w:rsidR="002473FE" w:rsidRPr="00181B33" w:rsidRDefault="002473FE" w:rsidP="002473FE">
      <w:pPr>
        <w:pStyle w:val="Parnormal"/>
      </w:pPr>
      <w:r w:rsidRPr="00181B33">
        <w:fldChar w:fldCharType="begin"/>
      </w:r>
      <w:r w:rsidRPr="00181B33">
        <w:instrText xml:space="preserve"> AUTONUMLGL </w:instrText>
      </w:r>
      <w:r w:rsidRPr="00181B33">
        <w:fldChar w:fldCharType="end"/>
      </w:r>
      <w:r w:rsidRPr="00181B33">
        <w:tab/>
        <w:t>TIU_MAX_ROT_MASS_PERCENT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5BA1A168" w14:textId="77777777" w:rsidTr="00EB4B96">
        <w:tc>
          <w:tcPr>
            <w:tcW w:w="2268" w:type="dxa"/>
          </w:tcPr>
          <w:p w14:paraId="652B9242"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5396CF75" w14:textId="77777777" w:rsidR="002473FE" w:rsidRPr="00181B33" w:rsidRDefault="002473FE" w:rsidP="00EB4B96">
            <w:pPr>
              <w:pStyle w:val="Textkrper"/>
              <w:rPr>
                <w:color w:val="000000"/>
                <w:sz w:val="16"/>
              </w:rPr>
            </w:pPr>
            <w:r w:rsidRPr="00181B33">
              <w:rPr>
                <w:color w:val="000000"/>
                <w:sz w:val="16"/>
              </w:rPr>
              <w:t>maximum rotating mass percentage</w:t>
            </w:r>
          </w:p>
        </w:tc>
      </w:tr>
      <w:tr w:rsidR="002473FE" w:rsidRPr="00181B33" w14:paraId="278856F7" w14:textId="77777777" w:rsidTr="00EB4B96">
        <w:tc>
          <w:tcPr>
            <w:tcW w:w="2268" w:type="dxa"/>
          </w:tcPr>
          <w:p w14:paraId="62B9EDD1"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11E55F5E" w14:textId="77777777" w:rsidR="002473FE" w:rsidRPr="00181B33" w:rsidRDefault="002473FE" w:rsidP="00EB4B96">
            <w:pPr>
              <w:pStyle w:val="Textkrper"/>
              <w:rPr>
                <w:color w:val="000000"/>
                <w:sz w:val="16"/>
              </w:rPr>
            </w:pPr>
            <w:r w:rsidRPr="00181B33">
              <w:rPr>
                <w:color w:val="000000"/>
                <w:sz w:val="16"/>
              </w:rPr>
              <w:t>maximum rotating mass of the train, expressed as a percentage of the total weight of the train</w:t>
            </w:r>
          </w:p>
        </w:tc>
      </w:tr>
      <w:tr w:rsidR="002473FE" w:rsidRPr="00181B33" w14:paraId="4AB07638" w14:textId="77777777" w:rsidTr="00EB4B96">
        <w:tc>
          <w:tcPr>
            <w:tcW w:w="2268" w:type="dxa"/>
          </w:tcPr>
          <w:p w14:paraId="347D15F3" w14:textId="77777777" w:rsidR="002473FE" w:rsidRPr="00181B33" w:rsidRDefault="002473FE" w:rsidP="00EB4B96">
            <w:r w:rsidRPr="00181B33">
              <w:rPr>
                <w:b/>
                <w:i/>
                <w:color w:val="000000"/>
                <w:sz w:val="16"/>
              </w:rPr>
              <w:t>Length of variable</w:t>
            </w:r>
          </w:p>
        </w:tc>
        <w:tc>
          <w:tcPr>
            <w:tcW w:w="1914" w:type="dxa"/>
          </w:tcPr>
          <w:p w14:paraId="3DBFEB69"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6B6F6B6"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3423563F"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5181673D" w14:textId="77777777" w:rsidTr="00EB4B96">
        <w:tc>
          <w:tcPr>
            <w:tcW w:w="2268" w:type="dxa"/>
          </w:tcPr>
          <w:p w14:paraId="6EB4192F" w14:textId="77777777" w:rsidR="002473FE" w:rsidRPr="00181B33" w:rsidRDefault="002473FE" w:rsidP="00EB4B96">
            <w:pPr>
              <w:pStyle w:val="Textkrper"/>
              <w:rPr>
                <w:color w:val="000000"/>
                <w:sz w:val="16"/>
              </w:rPr>
            </w:pPr>
            <w:r w:rsidRPr="00181B33">
              <w:rPr>
                <w:color w:val="000000"/>
                <w:sz w:val="16"/>
              </w:rPr>
              <w:lastRenderedPageBreak/>
              <w:t>8 bits</w:t>
            </w:r>
          </w:p>
        </w:tc>
        <w:tc>
          <w:tcPr>
            <w:tcW w:w="1914" w:type="dxa"/>
          </w:tcPr>
          <w:p w14:paraId="0E370DEC" w14:textId="77777777" w:rsidR="002473FE" w:rsidRPr="00181B33" w:rsidRDefault="002473FE" w:rsidP="00EB4B96">
            <w:pPr>
              <w:pStyle w:val="Textkrper"/>
              <w:rPr>
                <w:color w:val="000000"/>
                <w:sz w:val="16"/>
              </w:rPr>
            </w:pPr>
            <w:r w:rsidRPr="00181B33">
              <w:rPr>
                <w:color w:val="000000"/>
                <w:sz w:val="16"/>
              </w:rPr>
              <w:t>0 %</w:t>
            </w:r>
          </w:p>
        </w:tc>
        <w:tc>
          <w:tcPr>
            <w:tcW w:w="2056" w:type="dxa"/>
          </w:tcPr>
          <w:p w14:paraId="711DD54C" w14:textId="77777777" w:rsidR="002473FE" w:rsidRPr="00181B33" w:rsidRDefault="002473FE" w:rsidP="00EB4B96">
            <w:pPr>
              <w:pStyle w:val="Textkrper"/>
              <w:rPr>
                <w:color w:val="000000"/>
                <w:sz w:val="16"/>
              </w:rPr>
            </w:pPr>
            <w:r w:rsidRPr="00181B33">
              <w:rPr>
                <w:color w:val="000000"/>
                <w:sz w:val="16"/>
              </w:rPr>
              <w:t>25,5 %</w:t>
            </w:r>
          </w:p>
        </w:tc>
        <w:tc>
          <w:tcPr>
            <w:tcW w:w="3614" w:type="dxa"/>
          </w:tcPr>
          <w:p w14:paraId="208CB827" w14:textId="77777777" w:rsidR="002473FE" w:rsidRPr="00181B33" w:rsidRDefault="002473FE" w:rsidP="00EB4B96">
            <w:pPr>
              <w:pStyle w:val="Textkrper"/>
              <w:rPr>
                <w:color w:val="000000"/>
                <w:sz w:val="16"/>
              </w:rPr>
            </w:pPr>
            <w:r w:rsidRPr="00181B33">
              <w:rPr>
                <w:color w:val="000000"/>
                <w:sz w:val="16"/>
              </w:rPr>
              <w:t>0,1 %</w:t>
            </w:r>
          </w:p>
        </w:tc>
      </w:tr>
      <w:tr w:rsidR="002473FE" w:rsidRPr="00181B33" w14:paraId="37594CFD" w14:textId="77777777" w:rsidTr="00EB4B96">
        <w:tc>
          <w:tcPr>
            <w:tcW w:w="2268" w:type="dxa"/>
            <w:tcBorders>
              <w:top w:val="nil"/>
              <w:bottom w:val="single" w:sz="12" w:space="0" w:color="auto"/>
            </w:tcBorders>
          </w:tcPr>
          <w:p w14:paraId="6C627C67"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194B752E" w14:textId="77777777" w:rsidR="002473FE" w:rsidRPr="00181B33" w:rsidRDefault="002473FE" w:rsidP="00EB4B96">
            <w:pPr>
              <w:pStyle w:val="Textkrper"/>
              <w:rPr>
                <w:color w:val="000000"/>
                <w:sz w:val="16"/>
              </w:rPr>
            </w:pPr>
            <w:r w:rsidRPr="00181B33">
              <w:rPr>
                <w:color w:val="000000"/>
                <w:sz w:val="16"/>
              </w:rPr>
              <w:t>/</w:t>
            </w:r>
          </w:p>
        </w:tc>
        <w:tc>
          <w:tcPr>
            <w:tcW w:w="5670" w:type="dxa"/>
            <w:gridSpan w:val="2"/>
          </w:tcPr>
          <w:p w14:paraId="7EDB1FA1" w14:textId="77777777" w:rsidR="002473FE" w:rsidRPr="00181B33" w:rsidRDefault="002473FE" w:rsidP="00EB4B96">
            <w:pPr>
              <w:pStyle w:val="Textkrper"/>
              <w:rPr>
                <w:color w:val="000000"/>
                <w:sz w:val="16"/>
              </w:rPr>
            </w:pPr>
            <w:r w:rsidRPr="00181B33">
              <w:rPr>
                <w:color w:val="000000"/>
                <w:sz w:val="16"/>
              </w:rPr>
              <w:t>/</w:t>
            </w:r>
          </w:p>
        </w:tc>
      </w:tr>
    </w:tbl>
    <w:p w14:paraId="77EB5628" w14:textId="77777777" w:rsidR="002473FE" w:rsidRPr="00181B33" w:rsidRDefault="002473FE" w:rsidP="002473FE">
      <w:pPr>
        <w:pStyle w:val="Parnormal"/>
      </w:pPr>
      <w:r w:rsidRPr="00181B33">
        <w:fldChar w:fldCharType="begin"/>
      </w:r>
      <w:r w:rsidRPr="00181B33">
        <w:instrText xml:space="preserve"> AUTONUMLGL </w:instrText>
      </w:r>
      <w:r w:rsidRPr="00181B33">
        <w:fldChar w:fldCharType="end"/>
      </w:r>
      <w:r w:rsidRPr="00181B33">
        <w:tab/>
        <w:t>TIU_MIN_ROT_MASS_PERCENT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55B1C023" w14:textId="77777777" w:rsidTr="00EB4B96">
        <w:tc>
          <w:tcPr>
            <w:tcW w:w="2268" w:type="dxa"/>
          </w:tcPr>
          <w:p w14:paraId="1A552AFA"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505E88C5" w14:textId="77777777" w:rsidR="002473FE" w:rsidRPr="00181B33" w:rsidRDefault="002473FE" w:rsidP="00EB4B96">
            <w:pPr>
              <w:pStyle w:val="Textkrper"/>
              <w:rPr>
                <w:color w:val="000000"/>
                <w:sz w:val="16"/>
              </w:rPr>
            </w:pPr>
            <w:r w:rsidRPr="00181B33">
              <w:rPr>
                <w:color w:val="000000"/>
                <w:sz w:val="16"/>
              </w:rPr>
              <w:t>minimum rotating mass percentage</w:t>
            </w:r>
          </w:p>
        </w:tc>
      </w:tr>
      <w:tr w:rsidR="002473FE" w:rsidRPr="00181B33" w14:paraId="613CFCF6" w14:textId="77777777" w:rsidTr="00EB4B96">
        <w:tc>
          <w:tcPr>
            <w:tcW w:w="2268" w:type="dxa"/>
          </w:tcPr>
          <w:p w14:paraId="1F24DF00"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648BC622" w14:textId="77777777" w:rsidR="002473FE" w:rsidRPr="00181B33" w:rsidRDefault="002473FE" w:rsidP="00EB4B96">
            <w:pPr>
              <w:pStyle w:val="Textkrper"/>
              <w:rPr>
                <w:color w:val="000000"/>
                <w:sz w:val="16"/>
              </w:rPr>
            </w:pPr>
            <w:r w:rsidRPr="00181B33">
              <w:rPr>
                <w:color w:val="000000"/>
                <w:sz w:val="16"/>
              </w:rPr>
              <w:t>minimum rotating mass of the train, expressed as a percentage of the total weight of the train</w:t>
            </w:r>
          </w:p>
        </w:tc>
      </w:tr>
      <w:tr w:rsidR="002473FE" w:rsidRPr="00181B33" w14:paraId="71544454" w14:textId="77777777" w:rsidTr="00EB4B96">
        <w:tc>
          <w:tcPr>
            <w:tcW w:w="2268" w:type="dxa"/>
          </w:tcPr>
          <w:p w14:paraId="7BC157CF" w14:textId="77777777" w:rsidR="002473FE" w:rsidRPr="00181B33" w:rsidRDefault="002473FE" w:rsidP="00EB4B96">
            <w:r w:rsidRPr="00181B33">
              <w:rPr>
                <w:b/>
                <w:i/>
                <w:color w:val="000000"/>
                <w:sz w:val="16"/>
              </w:rPr>
              <w:t>Length of variable</w:t>
            </w:r>
          </w:p>
        </w:tc>
        <w:tc>
          <w:tcPr>
            <w:tcW w:w="1914" w:type="dxa"/>
          </w:tcPr>
          <w:p w14:paraId="4352965C"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525F327E"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2920FB45"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4A2F919F" w14:textId="77777777" w:rsidTr="00EB4B96">
        <w:tc>
          <w:tcPr>
            <w:tcW w:w="2268" w:type="dxa"/>
          </w:tcPr>
          <w:p w14:paraId="48CE488B" w14:textId="77777777" w:rsidR="002473FE" w:rsidRPr="00181B33" w:rsidRDefault="002473FE" w:rsidP="00EB4B96">
            <w:pPr>
              <w:pStyle w:val="Textkrper"/>
              <w:rPr>
                <w:color w:val="000000"/>
                <w:sz w:val="16"/>
              </w:rPr>
            </w:pPr>
            <w:r w:rsidRPr="00181B33">
              <w:rPr>
                <w:color w:val="000000"/>
                <w:sz w:val="16"/>
              </w:rPr>
              <w:t>8 bits</w:t>
            </w:r>
          </w:p>
        </w:tc>
        <w:tc>
          <w:tcPr>
            <w:tcW w:w="1914" w:type="dxa"/>
          </w:tcPr>
          <w:p w14:paraId="2CC1EA6B" w14:textId="77777777" w:rsidR="002473FE" w:rsidRPr="00181B33" w:rsidRDefault="002473FE" w:rsidP="00EB4B96">
            <w:pPr>
              <w:pStyle w:val="Textkrper"/>
              <w:rPr>
                <w:color w:val="000000"/>
                <w:sz w:val="16"/>
              </w:rPr>
            </w:pPr>
            <w:r w:rsidRPr="00181B33">
              <w:rPr>
                <w:color w:val="000000"/>
                <w:sz w:val="16"/>
              </w:rPr>
              <w:t>0 %</w:t>
            </w:r>
          </w:p>
        </w:tc>
        <w:tc>
          <w:tcPr>
            <w:tcW w:w="2056" w:type="dxa"/>
          </w:tcPr>
          <w:p w14:paraId="264AD042" w14:textId="77777777" w:rsidR="002473FE" w:rsidRPr="00181B33" w:rsidRDefault="002473FE" w:rsidP="00EB4B96">
            <w:pPr>
              <w:pStyle w:val="Textkrper"/>
              <w:rPr>
                <w:color w:val="000000"/>
                <w:sz w:val="16"/>
              </w:rPr>
            </w:pPr>
            <w:r w:rsidRPr="00181B33">
              <w:rPr>
                <w:color w:val="000000"/>
                <w:sz w:val="16"/>
              </w:rPr>
              <w:t>25,5 %</w:t>
            </w:r>
          </w:p>
        </w:tc>
        <w:tc>
          <w:tcPr>
            <w:tcW w:w="3614" w:type="dxa"/>
          </w:tcPr>
          <w:p w14:paraId="1F242F19" w14:textId="77777777" w:rsidR="002473FE" w:rsidRPr="00181B33" w:rsidRDefault="002473FE" w:rsidP="00EB4B96">
            <w:pPr>
              <w:pStyle w:val="Textkrper"/>
              <w:rPr>
                <w:color w:val="000000"/>
                <w:sz w:val="16"/>
              </w:rPr>
            </w:pPr>
            <w:r w:rsidRPr="00181B33">
              <w:rPr>
                <w:color w:val="000000"/>
                <w:sz w:val="16"/>
              </w:rPr>
              <w:t>0,1 %</w:t>
            </w:r>
          </w:p>
        </w:tc>
      </w:tr>
      <w:tr w:rsidR="002473FE" w:rsidRPr="00181B33" w14:paraId="5C6453ED" w14:textId="77777777" w:rsidTr="00EB4B96">
        <w:tc>
          <w:tcPr>
            <w:tcW w:w="2268" w:type="dxa"/>
            <w:tcBorders>
              <w:top w:val="nil"/>
              <w:bottom w:val="single" w:sz="12" w:space="0" w:color="auto"/>
            </w:tcBorders>
          </w:tcPr>
          <w:p w14:paraId="1DF25BCD"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75B8958C" w14:textId="77777777" w:rsidR="002473FE" w:rsidRPr="00181B33" w:rsidRDefault="002473FE" w:rsidP="00EB4B96">
            <w:pPr>
              <w:pStyle w:val="Textkrper"/>
              <w:rPr>
                <w:color w:val="000000"/>
                <w:sz w:val="16"/>
              </w:rPr>
            </w:pPr>
            <w:r w:rsidRPr="00181B33">
              <w:rPr>
                <w:color w:val="000000"/>
                <w:sz w:val="16"/>
              </w:rPr>
              <w:t>/</w:t>
            </w:r>
          </w:p>
        </w:tc>
        <w:tc>
          <w:tcPr>
            <w:tcW w:w="5670" w:type="dxa"/>
            <w:gridSpan w:val="2"/>
          </w:tcPr>
          <w:p w14:paraId="454E000A" w14:textId="77777777" w:rsidR="002473FE" w:rsidRPr="00181B33" w:rsidRDefault="002473FE" w:rsidP="00EB4B96">
            <w:pPr>
              <w:pStyle w:val="Textkrper"/>
              <w:rPr>
                <w:color w:val="000000"/>
                <w:sz w:val="16"/>
              </w:rPr>
            </w:pPr>
            <w:r w:rsidRPr="00181B33">
              <w:rPr>
                <w:color w:val="000000"/>
                <w:sz w:val="16"/>
              </w:rPr>
              <w:t>/</w:t>
            </w:r>
          </w:p>
        </w:tc>
      </w:tr>
    </w:tbl>
    <w:p w14:paraId="0FF49234" w14:textId="77777777" w:rsidR="002473FE" w:rsidRPr="00181B33" w:rsidRDefault="002473FE" w:rsidP="002473FE">
      <w:pPr>
        <w:pStyle w:val="Parnormal"/>
      </w:pPr>
      <w:r w:rsidRPr="00181B33">
        <w:fldChar w:fldCharType="begin"/>
      </w:r>
      <w:r w:rsidRPr="00181B33">
        <w:instrText xml:space="preserve"> AUTONUMLGL </w:instrText>
      </w:r>
      <w:r w:rsidRPr="00181B33">
        <w:fldChar w:fldCharType="end"/>
      </w:r>
      <w:r w:rsidRPr="00181B33">
        <w:tab/>
        <w:t>TIU_MODEL_BEGIN_BRAKE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4762C82D" w14:textId="77777777" w:rsidTr="00EB4B96">
        <w:tc>
          <w:tcPr>
            <w:tcW w:w="2268" w:type="dxa"/>
          </w:tcPr>
          <w:p w14:paraId="349985F8"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00B553F7" w14:textId="77777777" w:rsidR="002473FE" w:rsidRPr="00181B33" w:rsidRDefault="002473FE" w:rsidP="00EB4B96">
            <w:pPr>
              <w:pStyle w:val="Textkrper"/>
              <w:rPr>
                <w:color w:val="000000"/>
                <w:sz w:val="16"/>
              </w:rPr>
            </w:pPr>
            <w:r w:rsidRPr="00181B33">
              <w:rPr>
                <w:color w:val="000000"/>
                <w:sz w:val="16"/>
              </w:rPr>
              <w:t>Delay for beginning of application of brake</w:t>
            </w:r>
          </w:p>
        </w:tc>
      </w:tr>
      <w:tr w:rsidR="002473FE" w:rsidRPr="00181B33" w14:paraId="5277AB3C" w14:textId="77777777" w:rsidTr="00EB4B96">
        <w:tc>
          <w:tcPr>
            <w:tcW w:w="2268" w:type="dxa"/>
          </w:tcPr>
          <w:p w14:paraId="33A64EF3"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0E2F9519" w14:textId="77777777" w:rsidR="002473FE" w:rsidRPr="00181B33" w:rsidRDefault="002473FE" w:rsidP="00EB4B96">
            <w:pPr>
              <w:pStyle w:val="Textkrper"/>
              <w:rPr>
                <w:color w:val="000000"/>
                <w:sz w:val="16"/>
              </w:rPr>
            </w:pPr>
            <w:r w:rsidRPr="00181B33">
              <w:rPr>
                <w:color w:val="000000"/>
                <w:sz w:val="16"/>
              </w:rPr>
              <w:t>Delay between ordering a brake application, and when brake begins to be applied (more than 0%)</w:t>
            </w:r>
          </w:p>
        </w:tc>
      </w:tr>
      <w:tr w:rsidR="002473FE" w:rsidRPr="00181B33" w14:paraId="7ED92AD3" w14:textId="77777777" w:rsidTr="00EB4B96">
        <w:tc>
          <w:tcPr>
            <w:tcW w:w="2268" w:type="dxa"/>
          </w:tcPr>
          <w:p w14:paraId="53F0FDC1" w14:textId="77777777" w:rsidR="002473FE" w:rsidRPr="00181B33" w:rsidRDefault="002473FE" w:rsidP="00EB4B96">
            <w:r w:rsidRPr="00181B33">
              <w:rPr>
                <w:b/>
                <w:i/>
                <w:color w:val="000000"/>
                <w:sz w:val="16"/>
              </w:rPr>
              <w:t>Length of variable</w:t>
            </w:r>
          </w:p>
        </w:tc>
        <w:tc>
          <w:tcPr>
            <w:tcW w:w="1914" w:type="dxa"/>
          </w:tcPr>
          <w:p w14:paraId="5F43B099"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42DAD578"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03C280B"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5B9C2586" w14:textId="77777777" w:rsidTr="00EB4B96">
        <w:tc>
          <w:tcPr>
            <w:tcW w:w="2268" w:type="dxa"/>
          </w:tcPr>
          <w:p w14:paraId="6C4CD204" w14:textId="77777777" w:rsidR="002473FE" w:rsidRPr="00181B33" w:rsidRDefault="002473FE" w:rsidP="00EB4B96">
            <w:pPr>
              <w:pStyle w:val="Textkrper"/>
              <w:rPr>
                <w:color w:val="000000"/>
                <w:sz w:val="16"/>
              </w:rPr>
            </w:pPr>
            <w:r w:rsidRPr="00181B33">
              <w:rPr>
                <w:color w:val="000000"/>
                <w:sz w:val="16"/>
              </w:rPr>
              <w:t>8 bits</w:t>
            </w:r>
          </w:p>
        </w:tc>
        <w:tc>
          <w:tcPr>
            <w:tcW w:w="1914" w:type="dxa"/>
          </w:tcPr>
          <w:p w14:paraId="5A21DCE9" w14:textId="77777777" w:rsidR="002473FE" w:rsidRPr="00181B33" w:rsidRDefault="002473FE" w:rsidP="00EB4B96">
            <w:pPr>
              <w:pStyle w:val="Textkrper"/>
              <w:rPr>
                <w:color w:val="000000"/>
                <w:sz w:val="16"/>
              </w:rPr>
            </w:pPr>
            <w:r w:rsidRPr="00181B33">
              <w:rPr>
                <w:color w:val="000000"/>
                <w:sz w:val="16"/>
              </w:rPr>
              <w:t>0 s</w:t>
            </w:r>
          </w:p>
        </w:tc>
        <w:tc>
          <w:tcPr>
            <w:tcW w:w="2056" w:type="dxa"/>
          </w:tcPr>
          <w:p w14:paraId="6024C16A" w14:textId="77777777" w:rsidR="002473FE" w:rsidRPr="00181B33" w:rsidRDefault="002473FE" w:rsidP="00EB4B96">
            <w:pPr>
              <w:pStyle w:val="Textkrper"/>
              <w:rPr>
                <w:color w:val="000000"/>
                <w:sz w:val="16"/>
              </w:rPr>
            </w:pPr>
            <w:r w:rsidRPr="00181B33">
              <w:rPr>
                <w:color w:val="000000"/>
                <w:sz w:val="16"/>
              </w:rPr>
              <w:t>25,5 s</w:t>
            </w:r>
          </w:p>
        </w:tc>
        <w:tc>
          <w:tcPr>
            <w:tcW w:w="3614" w:type="dxa"/>
          </w:tcPr>
          <w:p w14:paraId="7D1CF97D" w14:textId="77777777" w:rsidR="002473FE" w:rsidRPr="00181B33" w:rsidRDefault="002473FE" w:rsidP="00EB4B96">
            <w:pPr>
              <w:pStyle w:val="Textkrper"/>
              <w:rPr>
                <w:color w:val="000000"/>
                <w:sz w:val="16"/>
              </w:rPr>
            </w:pPr>
            <w:r w:rsidRPr="00181B33">
              <w:rPr>
                <w:color w:val="000000"/>
                <w:sz w:val="16"/>
              </w:rPr>
              <w:t>0,1 s</w:t>
            </w:r>
          </w:p>
        </w:tc>
      </w:tr>
      <w:tr w:rsidR="002473FE" w:rsidRPr="00181B33" w14:paraId="0AD6F778" w14:textId="77777777" w:rsidTr="00EB4B96">
        <w:tc>
          <w:tcPr>
            <w:tcW w:w="2268" w:type="dxa"/>
            <w:tcBorders>
              <w:top w:val="nil"/>
              <w:bottom w:val="single" w:sz="12" w:space="0" w:color="auto"/>
            </w:tcBorders>
          </w:tcPr>
          <w:p w14:paraId="10585BED"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28CB4933" w14:textId="77777777" w:rsidR="002473FE" w:rsidRPr="00181B33" w:rsidRDefault="002473FE" w:rsidP="00EB4B96">
            <w:pPr>
              <w:pStyle w:val="Textkrper"/>
              <w:rPr>
                <w:color w:val="000000"/>
                <w:sz w:val="16"/>
              </w:rPr>
            </w:pPr>
            <w:r w:rsidRPr="00181B33">
              <w:rPr>
                <w:color w:val="000000"/>
                <w:sz w:val="16"/>
              </w:rPr>
              <w:t>/</w:t>
            </w:r>
          </w:p>
        </w:tc>
        <w:tc>
          <w:tcPr>
            <w:tcW w:w="5670" w:type="dxa"/>
            <w:gridSpan w:val="2"/>
          </w:tcPr>
          <w:p w14:paraId="19C3E28D" w14:textId="77777777" w:rsidR="002473FE" w:rsidRPr="00181B33" w:rsidRDefault="002473FE" w:rsidP="00EB4B96">
            <w:pPr>
              <w:pStyle w:val="Textkrper"/>
              <w:rPr>
                <w:color w:val="000000"/>
                <w:sz w:val="16"/>
              </w:rPr>
            </w:pPr>
            <w:r w:rsidRPr="00181B33">
              <w:rPr>
                <w:color w:val="000000"/>
                <w:sz w:val="16"/>
              </w:rPr>
              <w:t>/</w:t>
            </w:r>
          </w:p>
        </w:tc>
      </w:tr>
    </w:tbl>
    <w:p w14:paraId="73E06B91"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TIU_MODEL_DECELER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33F61BF" w14:textId="77777777" w:rsidTr="00EB4B96">
        <w:tc>
          <w:tcPr>
            <w:tcW w:w="2268" w:type="dxa"/>
          </w:tcPr>
          <w:p w14:paraId="038B83A1"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1A4564F9" w14:textId="77777777" w:rsidR="002473FE" w:rsidRPr="00181B33" w:rsidRDefault="002473FE" w:rsidP="00EB4B96">
            <w:pPr>
              <w:pStyle w:val="Textkrper"/>
              <w:rPr>
                <w:color w:val="000000"/>
                <w:sz w:val="16"/>
              </w:rPr>
            </w:pPr>
            <w:r w:rsidRPr="00181B33">
              <w:rPr>
                <w:color w:val="000000"/>
                <w:sz w:val="16"/>
              </w:rPr>
              <w:t>Brake model deceleration point</w:t>
            </w:r>
          </w:p>
        </w:tc>
      </w:tr>
      <w:tr w:rsidR="002473FE" w:rsidRPr="00181B33" w14:paraId="712995B3" w14:textId="77777777" w:rsidTr="00EB4B96">
        <w:tc>
          <w:tcPr>
            <w:tcW w:w="2268" w:type="dxa"/>
          </w:tcPr>
          <w:p w14:paraId="6195CC8D"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4AD53A47" w14:textId="77777777" w:rsidR="002473FE" w:rsidRPr="00181B33" w:rsidRDefault="002473FE" w:rsidP="00EB4B96">
            <w:pPr>
              <w:pStyle w:val="Textkrper"/>
              <w:rPr>
                <w:color w:val="000000"/>
                <w:sz w:val="16"/>
              </w:rPr>
            </w:pPr>
            <w:r w:rsidRPr="00181B33">
              <w:rPr>
                <w:color w:val="000000"/>
                <w:sz w:val="16"/>
              </w:rPr>
              <w:t>Coordinate on the Y axis (=train deceleration) of a point of the deceleration model</w:t>
            </w:r>
          </w:p>
        </w:tc>
      </w:tr>
      <w:tr w:rsidR="002473FE" w:rsidRPr="00181B33" w14:paraId="5414619B" w14:textId="77777777" w:rsidTr="00EB4B96">
        <w:tc>
          <w:tcPr>
            <w:tcW w:w="2268" w:type="dxa"/>
          </w:tcPr>
          <w:p w14:paraId="6360E10C" w14:textId="77777777" w:rsidR="002473FE" w:rsidRPr="00181B33" w:rsidRDefault="002473FE" w:rsidP="00EB4B96">
            <w:r w:rsidRPr="00181B33">
              <w:rPr>
                <w:b/>
                <w:i/>
                <w:color w:val="000000"/>
                <w:sz w:val="16"/>
              </w:rPr>
              <w:t>Length of variable</w:t>
            </w:r>
          </w:p>
        </w:tc>
        <w:tc>
          <w:tcPr>
            <w:tcW w:w="1914" w:type="dxa"/>
          </w:tcPr>
          <w:p w14:paraId="16A66E4A"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9E1DA10"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38774EBC"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4FD20994" w14:textId="77777777" w:rsidTr="00EB4B96">
        <w:tc>
          <w:tcPr>
            <w:tcW w:w="2268" w:type="dxa"/>
          </w:tcPr>
          <w:p w14:paraId="2CF152F3" w14:textId="77777777" w:rsidR="002473FE" w:rsidRPr="00181B33" w:rsidRDefault="002473FE" w:rsidP="00EB4B96">
            <w:pPr>
              <w:pStyle w:val="Textkrper"/>
              <w:rPr>
                <w:color w:val="000000"/>
                <w:sz w:val="16"/>
              </w:rPr>
            </w:pPr>
            <w:r w:rsidRPr="00181B33">
              <w:rPr>
                <w:color w:val="000000"/>
                <w:sz w:val="16"/>
              </w:rPr>
              <w:t>8 bits</w:t>
            </w:r>
          </w:p>
        </w:tc>
        <w:tc>
          <w:tcPr>
            <w:tcW w:w="1914" w:type="dxa"/>
          </w:tcPr>
          <w:p w14:paraId="4107ED5F" w14:textId="77777777" w:rsidR="002473FE" w:rsidRPr="00181B33" w:rsidRDefault="002473FE" w:rsidP="00EB4B96">
            <w:pPr>
              <w:pStyle w:val="Textkrper"/>
              <w:rPr>
                <w:color w:val="000000"/>
                <w:sz w:val="16"/>
              </w:rPr>
            </w:pPr>
            <w:r w:rsidRPr="00181B33">
              <w:rPr>
                <w:color w:val="000000"/>
                <w:sz w:val="16"/>
              </w:rPr>
              <w:t>0 m/s²</w:t>
            </w:r>
          </w:p>
        </w:tc>
        <w:tc>
          <w:tcPr>
            <w:tcW w:w="2056" w:type="dxa"/>
          </w:tcPr>
          <w:p w14:paraId="682A3F15" w14:textId="77777777" w:rsidR="002473FE" w:rsidRPr="00181B33" w:rsidRDefault="002473FE" w:rsidP="00EB4B96">
            <w:pPr>
              <w:pStyle w:val="Textkrper"/>
              <w:rPr>
                <w:color w:val="000000"/>
                <w:sz w:val="16"/>
              </w:rPr>
            </w:pPr>
            <w:r w:rsidRPr="00181B33">
              <w:rPr>
                <w:color w:val="000000"/>
                <w:sz w:val="16"/>
              </w:rPr>
              <w:t>2,55 m/s²</w:t>
            </w:r>
          </w:p>
        </w:tc>
        <w:tc>
          <w:tcPr>
            <w:tcW w:w="3614" w:type="dxa"/>
          </w:tcPr>
          <w:p w14:paraId="37C30636" w14:textId="77777777" w:rsidR="002473FE" w:rsidRPr="00181B33" w:rsidRDefault="002473FE" w:rsidP="00EB4B96">
            <w:pPr>
              <w:pStyle w:val="Textkrper"/>
              <w:rPr>
                <w:color w:val="000000"/>
                <w:sz w:val="16"/>
              </w:rPr>
            </w:pPr>
            <w:r w:rsidRPr="00181B33">
              <w:rPr>
                <w:color w:val="000000"/>
                <w:sz w:val="16"/>
              </w:rPr>
              <w:t>0,01 m/s²</w:t>
            </w:r>
          </w:p>
        </w:tc>
      </w:tr>
      <w:tr w:rsidR="002473FE" w:rsidRPr="00181B33" w14:paraId="67326878" w14:textId="77777777" w:rsidTr="00EB4B96">
        <w:tc>
          <w:tcPr>
            <w:tcW w:w="2268" w:type="dxa"/>
            <w:tcBorders>
              <w:top w:val="nil"/>
              <w:bottom w:val="single" w:sz="12" w:space="0" w:color="auto"/>
            </w:tcBorders>
          </w:tcPr>
          <w:p w14:paraId="47C642F0"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1C02D8AA" w14:textId="77777777" w:rsidR="002473FE" w:rsidRPr="00181B33" w:rsidRDefault="002473FE" w:rsidP="00EB4B96">
            <w:pPr>
              <w:pStyle w:val="Textkrper"/>
              <w:rPr>
                <w:color w:val="000000"/>
                <w:sz w:val="16"/>
              </w:rPr>
            </w:pPr>
          </w:p>
        </w:tc>
        <w:tc>
          <w:tcPr>
            <w:tcW w:w="5670" w:type="dxa"/>
            <w:gridSpan w:val="2"/>
          </w:tcPr>
          <w:p w14:paraId="343EC5AE" w14:textId="77777777" w:rsidR="002473FE" w:rsidRPr="00181B33" w:rsidRDefault="002473FE" w:rsidP="00EB4B96">
            <w:pPr>
              <w:pStyle w:val="Textkrper"/>
              <w:rPr>
                <w:color w:val="000000"/>
                <w:sz w:val="16"/>
              </w:rPr>
            </w:pPr>
          </w:p>
        </w:tc>
      </w:tr>
    </w:tbl>
    <w:p w14:paraId="13DEAFA5"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TIU_MODEL_FULL_BRAKE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C72280A" w14:textId="77777777" w:rsidTr="00EB4B96">
        <w:tc>
          <w:tcPr>
            <w:tcW w:w="2268" w:type="dxa"/>
          </w:tcPr>
          <w:p w14:paraId="6104FD91"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17809F76" w14:textId="77777777" w:rsidR="002473FE" w:rsidRPr="00181B33" w:rsidRDefault="002473FE" w:rsidP="00EB4B96">
            <w:pPr>
              <w:pStyle w:val="Textkrper"/>
              <w:rPr>
                <w:color w:val="000000"/>
                <w:sz w:val="16"/>
              </w:rPr>
            </w:pPr>
            <w:r w:rsidRPr="00181B33">
              <w:rPr>
                <w:color w:val="000000"/>
                <w:sz w:val="16"/>
              </w:rPr>
              <w:t>Delay for full application of brake</w:t>
            </w:r>
          </w:p>
        </w:tc>
      </w:tr>
      <w:tr w:rsidR="002473FE" w:rsidRPr="00181B33" w14:paraId="0FD7FDA0" w14:textId="77777777" w:rsidTr="00EB4B96">
        <w:tc>
          <w:tcPr>
            <w:tcW w:w="2268" w:type="dxa"/>
          </w:tcPr>
          <w:p w14:paraId="0276EDFD"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794BB09" w14:textId="77777777" w:rsidR="002473FE" w:rsidRPr="00181B33" w:rsidRDefault="002473FE" w:rsidP="00EB4B96">
            <w:pPr>
              <w:pStyle w:val="Textkrper"/>
              <w:rPr>
                <w:color w:val="000000"/>
                <w:sz w:val="16"/>
              </w:rPr>
            </w:pPr>
            <w:r w:rsidRPr="00181B33">
              <w:rPr>
                <w:color w:val="000000"/>
                <w:sz w:val="16"/>
              </w:rPr>
              <w:t>Delay between when the braking effort begins (&gt;0%) and when the full braking effort is reached (100%)</w:t>
            </w:r>
          </w:p>
        </w:tc>
      </w:tr>
      <w:tr w:rsidR="002473FE" w:rsidRPr="00181B33" w14:paraId="332781AA" w14:textId="77777777" w:rsidTr="00EB4B96">
        <w:tc>
          <w:tcPr>
            <w:tcW w:w="2268" w:type="dxa"/>
          </w:tcPr>
          <w:p w14:paraId="6C2993D3" w14:textId="77777777" w:rsidR="002473FE" w:rsidRPr="00181B33" w:rsidRDefault="002473FE" w:rsidP="00EB4B96">
            <w:r w:rsidRPr="00181B33">
              <w:rPr>
                <w:b/>
                <w:i/>
                <w:color w:val="000000"/>
                <w:sz w:val="16"/>
              </w:rPr>
              <w:t>Length of variable</w:t>
            </w:r>
          </w:p>
        </w:tc>
        <w:tc>
          <w:tcPr>
            <w:tcW w:w="1914" w:type="dxa"/>
          </w:tcPr>
          <w:p w14:paraId="12190868"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5642FE8"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F8EC4FA"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2416D48" w14:textId="77777777" w:rsidTr="00EB4B96">
        <w:tc>
          <w:tcPr>
            <w:tcW w:w="2268" w:type="dxa"/>
          </w:tcPr>
          <w:p w14:paraId="0DA61E3E" w14:textId="77777777" w:rsidR="002473FE" w:rsidRPr="00181B33" w:rsidRDefault="002473FE" w:rsidP="00EB4B96">
            <w:pPr>
              <w:pStyle w:val="Textkrper"/>
              <w:rPr>
                <w:color w:val="000000"/>
                <w:sz w:val="16"/>
              </w:rPr>
            </w:pPr>
            <w:r w:rsidRPr="00181B33">
              <w:rPr>
                <w:color w:val="000000"/>
                <w:sz w:val="16"/>
              </w:rPr>
              <w:t>11 bits</w:t>
            </w:r>
          </w:p>
        </w:tc>
        <w:tc>
          <w:tcPr>
            <w:tcW w:w="1914" w:type="dxa"/>
          </w:tcPr>
          <w:p w14:paraId="38E2EEF1" w14:textId="77777777" w:rsidR="002473FE" w:rsidRPr="00181B33" w:rsidRDefault="002473FE" w:rsidP="00EB4B96">
            <w:pPr>
              <w:pStyle w:val="Textkrper"/>
              <w:rPr>
                <w:color w:val="000000"/>
                <w:sz w:val="16"/>
              </w:rPr>
            </w:pPr>
            <w:r w:rsidRPr="00181B33">
              <w:rPr>
                <w:color w:val="000000"/>
                <w:sz w:val="16"/>
              </w:rPr>
              <w:t>0 s</w:t>
            </w:r>
          </w:p>
        </w:tc>
        <w:tc>
          <w:tcPr>
            <w:tcW w:w="2056" w:type="dxa"/>
          </w:tcPr>
          <w:p w14:paraId="74F552CA" w14:textId="77777777" w:rsidR="002473FE" w:rsidRPr="00181B33" w:rsidRDefault="002473FE" w:rsidP="00EB4B96">
            <w:pPr>
              <w:pStyle w:val="Textkrper"/>
              <w:rPr>
                <w:color w:val="000000"/>
                <w:sz w:val="16"/>
              </w:rPr>
            </w:pPr>
            <w:r w:rsidRPr="00181B33">
              <w:rPr>
                <w:color w:val="000000"/>
                <w:sz w:val="16"/>
              </w:rPr>
              <w:t>120,0 s</w:t>
            </w:r>
          </w:p>
        </w:tc>
        <w:tc>
          <w:tcPr>
            <w:tcW w:w="3614" w:type="dxa"/>
          </w:tcPr>
          <w:p w14:paraId="0275F4EA" w14:textId="77777777" w:rsidR="002473FE" w:rsidRPr="00181B33" w:rsidRDefault="002473FE" w:rsidP="00EB4B96">
            <w:pPr>
              <w:pStyle w:val="Textkrper"/>
              <w:rPr>
                <w:color w:val="000000"/>
                <w:sz w:val="16"/>
              </w:rPr>
            </w:pPr>
            <w:r w:rsidRPr="00181B33">
              <w:rPr>
                <w:color w:val="000000"/>
                <w:sz w:val="16"/>
              </w:rPr>
              <w:t>0,1 s</w:t>
            </w:r>
          </w:p>
        </w:tc>
      </w:tr>
      <w:tr w:rsidR="002473FE" w:rsidRPr="00181B33" w14:paraId="16066364" w14:textId="77777777" w:rsidTr="00EB4B96">
        <w:tc>
          <w:tcPr>
            <w:tcW w:w="2268" w:type="dxa"/>
            <w:tcBorders>
              <w:top w:val="nil"/>
              <w:bottom w:val="single" w:sz="12" w:space="0" w:color="auto"/>
            </w:tcBorders>
          </w:tcPr>
          <w:p w14:paraId="230A2672"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5771B23C" w14:textId="77777777" w:rsidR="002473FE" w:rsidRPr="00181B33" w:rsidRDefault="002473FE" w:rsidP="00EB4B96">
            <w:pPr>
              <w:pStyle w:val="Textkrper"/>
              <w:rPr>
                <w:color w:val="000000"/>
                <w:sz w:val="16"/>
              </w:rPr>
            </w:pPr>
            <w:r w:rsidRPr="00181B33">
              <w:rPr>
                <w:color w:val="000000"/>
                <w:sz w:val="16"/>
              </w:rPr>
              <w:t>/</w:t>
            </w:r>
          </w:p>
        </w:tc>
        <w:tc>
          <w:tcPr>
            <w:tcW w:w="5670" w:type="dxa"/>
            <w:gridSpan w:val="2"/>
          </w:tcPr>
          <w:p w14:paraId="3FCF7D4A" w14:textId="77777777" w:rsidR="002473FE" w:rsidRPr="00181B33" w:rsidRDefault="002473FE" w:rsidP="00EB4B96">
            <w:pPr>
              <w:pStyle w:val="Textkrper"/>
              <w:rPr>
                <w:color w:val="000000"/>
                <w:sz w:val="16"/>
              </w:rPr>
            </w:pPr>
            <w:r w:rsidRPr="00181B33">
              <w:rPr>
                <w:color w:val="000000"/>
                <w:sz w:val="16"/>
              </w:rPr>
              <w:t>/</w:t>
            </w:r>
          </w:p>
        </w:tc>
      </w:tr>
    </w:tbl>
    <w:p w14:paraId="0E1FAF33"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TIU_MODEL_SPEED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C498468" w14:textId="77777777" w:rsidTr="00EB4B96">
        <w:tc>
          <w:tcPr>
            <w:tcW w:w="2268" w:type="dxa"/>
          </w:tcPr>
          <w:p w14:paraId="7090F005"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0354EE60" w14:textId="77777777" w:rsidR="002473FE" w:rsidRPr="00181B33" w:rsidRDefault="002473FE" w:rsidP="00EB4B96">
            <w:pPr>
              <w:pStyle w:val="Textkrper"/>
              <w:rPr>
                <w:color w:val="000000"/>
                <w:sz w:val="16"/>
              </w:rPr>
            </w:pPr>
            <w:r w:rsidRPr="00181B33">
              <w:rPr>
                <w:color w:val="000000"/>
                <w:sz w:val="16"/>
              </w:rPr>
              <w:t>Brake model speed point</w:t>
            </w:r>
          </w:p>
        </w:tc>
      </w:tr>
      <w:tr w:rsidR="002473FE" w:rsidRPr="00181B33" w14:paraId="754D6C08" w14:textId="77777777" w:rsidTr="00EB4B96">
        <w:tc>
          <w:tcPr>
            <w:tcW w:w="2268" w:type="dxa"/>
          </w:tcPr>
          <w:p w14:paraId="5B697814"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78307034" w14:textId="77777777" w:rsidR="002473FE" w:rsidRPr="00181B33" w:rsidRDefault="002473FE" w:rsidP="00EB4B96">
            <w:pPr>
              <w:pStyle w:val="Textkrper"/>
              <w:rPr>
                <w:color w:val="000000"/>
                <w:sz w:val="16"/>
              </w:rPr>
            </w:pPr>
            <w:r w:rsidRPr="00181B33">
              <w:rPr>
                <w:color w:val="000000"/>
                <w:sz w:val="16"/>
              </w:rPr>
              <w:t>Coordinate on the X axis (=train speed) of a point of the deceleration model</w:t>
            </w:r>
          </w:p>
        </w:tc>
      </w:tr>
      <w:tr w:rsidR="002473FE" w:rsidRPr="00181B33" w14:paraId="571000F9" w14:textId="77777777" w:rsidTr="00EB4B96">
        <w:tc>
          <w:tcPr>
            <w:tcW w:w="2268" w:type="dxa"/>
          </w:tcPr>
          <w:p w14:paraId="36365389" w14:textId="77777777" w:rsidR="002473FE" w:rsidRPr="00181B33" w:rsidRDefault="002473FE" w:rsidP="00EB4B96">
            <w:r w:rsidRPr="00181B33">
              <w:rPr>
                <w:b/>
                <w:i/>
                <w:color w:val="000000"/>
                <w:sz w:val="16"/>
              </w:rPr>
              <w:t>Length of variable</w:t>
            </w:r>
          </w:p>
        </w:tc>
        <w:tc>
          <w:tcPr>
            <w:tcW w:w="1914" w:type="dxa"/>
          </w:tcPr>
          <w:p w14:paraId="5D2F8682"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3481DF8"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0B2666C"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D8426F4" w14:textId="77777777" w:rsidTr="00EB4B96">
        <w:tc>
          <w:tcPr>
            <w:tcW w:w="2268" w:type="dxa"/>
          </w:tcPr>
          <w:p w14:paraId="1C0222BA" w14:textId="77777777" w:rsidR="002473FE" w:rsidRPr="00181B33" w:rsidRDefault="002473FE" w:rsidP="00EB4B96">
            <w:pPr>
              <w:pStyle w:val="Textkrper"/>
              <w:rPr>
                <w:color w:val="000000"/>
                <w:sz w:val="16"/>
              </w:rPr>
            </w:pPr>
            <w:bookmarkStart w:id="100" w:name="V_AXLELOAD"/>
            <w:r w:rsidRPr="00181B33">
              <w:rPr>
                <w:color w:val="000000"/>
                <w:sz w:val="16"/>
              </w:rPr>
              <w:t xml:space="preserve">8 </w:t>
            </w:r>
            <w:bookmarkEnd w:id="100"/>
            <w:r w:rsidRPr="00181B33">
              <w:rPr>
                <w:color w:val="000000"/>
                <w:sz w:val="16"/>
              </w:rPr>
              <w:t>bits</w:t>
            </w:r>
          </w:p>
        </w:tc>
        <w:tc>
          <w:tcPr>
            <w:tcW w:w="1914" w:type="dxa"/>
          </w:tcPr>
          <w:p w14:paraId="18FAEAE0" w14:textId="77777777" w:rsidR="002473FE" w:rsidRPr="00181B33" w:rsidRDefault="002473FE" w:rsidP="00EB4B96">
            <w:pPr>
              <w:pStyle w:val="Textkrper"/>
              <w:rPr>
                <w:color w:val="000000"/>
                <w:sz w:val="16"/>
              </w:rPr>
            </w:pPr>
            <w:r w:rsidRPr="00181B33">
              <w:rPr>
                <w:color w:val="000000"/>
                <w:sz w:val="16"/>
              </w:rPr>
              <w:t>0 km/h</w:t>
            </w:r>
          </w:p>
        </w:tc>
        <w:tc>
          <w:tcPr>
            <w:tcW w:w="2056" w:type="dxa"/>
          </w:tcPr>
          <w:p w14:paraId="6D115AC7" w14:textId="77777777" w:rsidR="002473FE" w:rsidRPr="00181B33" w:rsidRDefault="002473FE" w:rsidP="00EB4B96">
            <w:pPr>
              <w:pStyle w:val="Textkrper"/>
              <w:rPr>
                <w:color w:val="000000"/>
                <w:sz w:val="16"/>
              </w:rPr>
            </w:pPr>
            <w:r w:rsidRPr="00181B33">
              <w:rPr>
                <w:color w:val="000000"/>
                <w:sz w:val="16"/>
              </w:rPr>
              <w:t>600 km/h</w:t>
            </w:r>
          </w:p>
        </w:tc>
        <w:tc>
          <w:tcPr>
            <w:tcW w:w="3614" w:type="dxa"/>
          </w:tcPr>
          <w:p w14:paraId="4DD48877" w14:textId="77777777" w:rsidR="002473FE" w:rsidRPr="00181B33" w:rsidRDefault="002473FE" w:rsidP="00EB4B96">
            <w:pPr>
              <w:pStyle w:val="Textkrper"/>
              <w:rPr>
                <w:color w:val="000000"/>
                <w:sz w:val="16"/>
              </w:rPr>
            </w:pPr>
            <w:r w:rsidRPr="00181B33">
              <w:rPr>
                <w:color w:val="000000"/>
                <w:sz w:val="16"/>
              </w:rPr>
              <w:t>5 km/h</w:t>
            </w:r>
          </w:p>
        </w:tc>
      </w:tr>
      <w:tr w:rsidR="002473FE" w:rsidRPr="00181B33" w14:paraId="2372A768" w14:textId="77777777" w:rsidTr="00EB4B96">
        <w:tc>
          <w:tcPr>
            <w:tcW w:w="2268" w:type="dxa"/>
            <w:tcBorders>
              <w:top w:val="nil"/>
              <w:bottom w:val="single" w:sz="12" w:space="0" w:color="auto"/>
            </w:tcBorders>
          </w:tcPr>
          <w:p w14:paraId="01D743CC"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A50A4FA" w14:textId="77777777" w:rsidR="002473FE" w:rsidRPr="00181B33" w:rsidRDefault="002473FE" w:rsidP="00EB4B96">
            <w:pPr>
              <w:pStyle w:val="Textkrper"/>
              <w:rPr>
                <w:color w:val="000000"/>
                <w:sz w:val="16"/>
              </w:rPr>
            </w:pPr>
            <w:r w:rsidRPr="00181B33">
              <w:rPr>
                <w:color w:val="000000"/>
                <w:sz w:val="16"/>
              </w:rPr>
              <w:t>121-255</w:t>
            </w:r>
          </w:p>
        </w:tc>
        <w:tc>
          <w:tcPr>
            <w:tcW w:w="5670" w:type="dxa"/>
            <w:gridSpan w:val="2"/>
          </w:tcPr>
          <w:p w14:paraId="42D5E9AF" w14:textId="77777777" w:rsidR="002473FE" w:rsidRPr="00181B33" w:rsidRDefault="002473FE" w:rsidP="00EB4B96">
            <w:pPr>
              <w:pStyle w:val="Textkrper"/>
              <w:rPr>
                <w:color w:val="000000"/>
                <w:sz w:val="16"/>
              </w:rPr>
            </w:pPr>
            <w:r w:rsidRPr="00181B33">
              <w:rPr>
                <w:color w:val="000000"/>
                <w:sz w:val="16"/>
              </w:rPr>
              <w:t>spare</w:t>
            </w:r>
          </w:p>
        </w:tc>
      </w:tr>
    </w:tbl>
    <w:p w14:paraId="008D098A" w14:textId="77777777" w:rsidR="002473FE" w:rsidRPr="00181B33" w:rsidRDefault="002473FE" w:rsidP="002473FE">
      <w:pPr>
        <w:pStyle w:val="Parnormal"/>
      </w:pPr>
      <w:r w:rsidRPr="00181B33">
        <w:fldChar w:fldCharType="begin"/>
      </w:r>
      <w:r w:rsidRPr="00181B33">
        <w:instrText xml:space="preserve"> AUTONUMLGL </w:instrText>
      </w:r>
      <w:r w:rsidRPr="00181B33">
        <w:fldChar w:fldCharType="end"/>
      </w:r>
      <w:r w:rsidRPr="00181B33">
        <w:tab/>
        <w:t>TIU_NOM_ROT_MASS_PERCENT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0AD095F1" w14:textId="77777777" w:rsidTr="00EB4B96">
        <w:tc>
          <w:tcPr>
            <w:tcW w:w="2268" w:type="dxa"/>
          </w:tcPr>
          <w:p w14:paraId="3DB3B4EC"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23087A5" w14:textId="77777777" w:rsidR="002473FE" w:rsidRPr="00181B33" w:rsidRDefault="002473FE" w:rsidP="00EB4B96">
            <w:pPr>
              <w:pStyle w:val="Textkrper"/>
              <w:rPr>
                <w:color w:val="000000"/>
                <w:sz w:val="16"/>
              </w:rPr>
            </w:pPr>
            <w:r w:rsidRPr="00181B33">
              <w:rPr>
                <w:color w:val="000000"/>
                <w:sz w:val="16"/>
              </w:rPr>
              <w:t>nominal rotating mass percentage</w:t>
            </w:r>
          </w:p>
        </w:tc>
      </w:tr>
      <w:tr w:rsidR="002473FE" w:rsidRPr="00181B33" w14:paraId="41F79DA8" w14:textId="77777777" w:rsidTr="00EB4B96">
        <w:tc>
          <w:tcPr>
            <w:tcW w:w="2268" w:type="dxa"/>
          </w:tcPr>
          <w:p w14:paraId="7F14FF96"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639E10CE" w14:textId="77777777" w:rsidR="002473FE" w:rsidRPr="00181B33" w:rsidRDefault="002473FE" w:rsidP="00EB4B96">
            <w:pPr>
              <w:pStyle w:val="Textkrper"/>
              <w:rPr>
                <w:color w:val="000000"/>
                <w:sz w:val="16"/>
              </w:rPr>
            </w:pPr>
            <w:r w:rsidRPr="00181B33">
              <w:rPr>
                <w:color w:val="000000"/>
                <w:sz w:val="16"/>
              </w:rPr>
              <w:t>nominal rotating mass of the train, expressed as a percentage of the total weight of the train</w:t>
            </w:r>
          </w:p>
        </w:tc>
      </w:tr>
      <w:tr w:rsidR="002473FE" w:rsidRPr="00181B33" w14:paraId="3A53B6F8" w14:textId="77777777" w:rsidTr="00EB4B96">
        <w:tc>
          <w:tcPr>
            <w:tcW w:w="2268" w:type="dxa"/>
          </w:tcPr>
          <w:p w14:paraId="5368024F" w14:textId="77777777" w:rsidR="002473FE" w:rsidRPr="00181B33" w:rsidRDefault="002473FE" w:rsidP="00EB4B96">
            <w:r w:rsidRPr="00181B33">
              <w:rPr>
                <w:b/>
                <w:i/>
                <w:color w:val="000000"/>
                <w:sz w:val="16"/>
              </w:rPr>
              <w:lastRenderedPageBreak/>
              <w:t>Length of variable</w:t>
            </w:r>
          </w:p>
        </w:tc>
        <w:tc>
          <w:tcPr>
            <w:tcW w:w="1914" w:type="dxa"/>
          </w:tcPr>
          <w:p w14:paraId="582D6717"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0D8C7C1"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77740E40"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1099941" w14:textId="77777777" w:rsidTr="00EB4B96">
        <w:tc>
          <w:tcPr>
            <w:tcW w:w="2268" w:type="dxa"/>
          </w:tcPr>
          <w:p w14:paraId="389F1C8A" w14:textId="77777777" w:rsidR="002473FE" w:rsidRPr="00181B33" w:rsidRDefault="002473FE" w:rsidP="00EB4B96">
            <w:pPr>
              <w:pStyle w:val="Textkrper"/>
              <w:rPr>
                <w:color w:val="000000"/>
                <w:sz w:val="16"/>
              </w:rPr>
            </w:pPr>
            <w:r w:rsidRPr="00181B33">
              <w:rPr>
                <w:color w:val="000000"/>
                <w:sz w:val="16"/>
              </w:rPr>
              <w:t>8 bits</w:t>
            </w:r>
          </w:p>
        </w:tc>
        <w:tc>
          <w:tcPr>
            <w:tcW w:w="1914" w:type="dxa"/>
          </w:tcPr>
          <w:p w14:paraId="4B16A8CF" w14:textId="77777777" w:rsidR="002473FE" w:rsidRPr="00181B33" w:rsidRDefault="002473FE" w:rsidP="00EB4B96">
            <w:pPr>
              <w:pStyle w:val="Textkrper"/>
              <w:rPr>
                <w:color w:val="000000"/>
                <w:sz w:val="16"/>
              </w:rPr>
            </w:pPr>
            <w:r w:rsidRPr="00181B33">
              <w:rPr>
                <w:color w:val="000000"/>
                <w:sz w:val="16"/>
              </w:rPr>
              <w:t>0 %</w:t>
            </w:r>
          </w:p>
        </w:tc>
        <w:tc>
          <w:tcPr>
            <w:tcW w:w="2056" w:type="dxa"/>
          </w:tcPr>
          <w:p w14:paraId="3F56DC66" w14:textId="77777777" w:rsidR="002473FE" w:rsidRPr="00181B33" w:rsidRDefault="002473FE" w:rsidP="00EB4B96">
            <w:pPr>
              <w:pStyle w:val="Textkrper"/>
              <w:rPr>
                <w:color w:val="000000"/>
                <w:sz w:val="16"/>
              </w:rPr>
            </w:pPr>
            <w:r w:rsidRPr="00181B33">
              <w:rPr>
                <w:color w:val="000000"/>
                <w:sz w:val="16"/>
              </w:rPr>
              <w:t>25,5 %</w:t>
            </w:r>
          </w:p>
        </w:tc>
        <w:tc>
          <w:tcPr>
            <w:tcW w:w="3614" w:type="dxa"/>
          </w:tcPr>
          <w:p w14:paraId="02520EAC" w14:textId="77777777" w:rsidR="002473FE" w:rsidRPr="00181B33" w:rsidRDefault="002473FE" w:rsidP="00EB4B96">
            <w:pPr>
              <w:pStyle w:val="Textkrper"/>
              <w:rPr>
                <w:color w:val="000000"/>
                <w:sz w:val="16"/>
              </w:rPr>
            </w:pPr>
            <w:r w:rsidRPr="00181B33">
              <w:rPr>
                <w:color w:val="000000"/>
                <w:sz w:val="16"/>
              </w:rPr>
              <w:t>0,1 %</w:t>
            </w:r>
          </w:p>
        </w:tc>
      </w:tr>
      <w:tr w:rsidR="002473FE" w:rsidRPr="00181B33" w14:paraId="70281ECC" w14:textId="77777777" w:rsidTr="00EB4B96">
        <w:tc>
          <w:tcPr>
            <w:tcW w:w="2268" w:type="dxa"/>
            <w:tcBorders>
              <w:top w:val="nil"/>
              <w:bottom w:val="single" w:sz="12" w:space="0" w:color="auto"/>
            </w:tcBorders>
          </w:tcPr>
          <w:p w14:paraId="08491202"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76449477" w14:textId="77777777" w:rsidR="002473FE" w:rsidRPr="00181B33" w:rsidRDefault="002473FE" w:rsidP="00EB4B96">
            <w:pPr>
              <w:pStyle w:val="Textkrper"/>
              <w:rPr>
                <w:color w:val="000000"/>
                <w:sz w:val="16"/>
              </w:rPr>
            </w:pPr>
            <w:r w:rsidRPr="00181B33">
              <w:rPr>
                <w:color w:val="000000"/>
                <w:sz w:val="16"/>
              </w:rPr>
              <w:t>/</w:t>
            </w:r>
          </w:p>
        </w:tc>
        <w:tc>
          <w:tcPr>
            <w:tcW w:w="5670" w:type="dxa"/>
            <w:gridSpan w:val="2"/>
          </w:tcPr>
          <w:p w14:paraId="40008CD8" w14:textId="77777777" w:rsidR="002473FE" w:rsidRPr="00181B33" w:rsidRDefault="002473FE" w:rsidP="00EB4B96">
            <w:pPr>
              <w:pStyle w:val="Textkrper"/>
              <w:rPr>
                <w:color w:val="000000"/>
                <w:sz w:val="16"/>
              </w:rPr>
            </w:pPr>
            <w:r w:rsidRPr="00181B33">
              <w:rPr>
                <w:color w:val="000000"/>
                <w:sz w:val="16"/>
              </w:rPr>
              <w:t>/</w:t>
            </w:r>
          </w:p>
        </w:tc>
      </w:tr>
    </w:tbl>
    <w:p w14:paraId="4E325A44"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TIU_Q_TEXT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71B47C8" w14:textId="77777777" w:rsidTr="00EB4B96">
        <w:tc>
          <w:tcPr>
            <w:tcW w:w="2268" w:type="dxa"/>
            <w:tcBorders>
              <w:top w:val="single" w:sz="12" w:space="0" w:color="auto"/>
              <w:bottom w:val="single" w:sz="6" w:space="0" w:color="auto"/>
            </w:tcBorders>
          </w:tcPr>
          <w:p w14:paraId="7CBDBABE"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Borders>
              <w:top w:val="single" w:sz="12" w:space="0" w:color="auto"/>
              <w:bottom w:val="single" w:sz="6" w:space="0" w:color="auto"/>
            </w:tcBorders>
          </w:tcPr>
          <w:p w14:paraId="15B1F546" w14:textId="77777777" w:rsidR="002473FE" w:rsidRPr="00181B33" w:rsidRDefault="002473FE" w:rsidP="00EB4B96">
            <w:pPr>
              <w:pStyle w:val="Textkrper"/>
              <w:rPr>
                <w:color w:val="000000"/>
                <w:sz w:val="16"/>
              </w:rPr>
            </w:pPr>
            <w:r w:rsidRPr="00181B33">
              <w:rPr>
                <w:color w:val="000000"/>
                <w:sz w:val="16"/>
              </w:rPr>
              <w:t xml:space="preserve">Fixed message to be displayed. </w:t>
            </w:r>
          </w:p>
        </w:tc>
      </w:tr>
      <w:tr w:rsidR="002473FE" w:rsidRPr="00181B33" w14:paraId="5DF5F056" w14:textId="77777777" w:rsidTr="00EB4B96">
        <w:tc>
          <w:tcPr>
            <w:tcW w:w="2268" w:type="dxa"/>
            <w:tcBorders>
              <w:top w:val="single" w:sz="6" w:space="0" w:color="auto"/>
              <w:bottom w:val="single" w:sz="6" w:space="0" w:color="auto"/>
            </w:tcBorders>
          </w:tcPr>
          <w:p w14:paraId="1C9DBD31"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tcBorders>
          </w:tcPr>
          <w:p w14:paraId="6A6FCC1A" w14:textId="77777777" w:rsidR="002473FE" w:rsidRPr="00181B33" w:rsidRDefault="002473FE" w:rsidP="00EB4B96">
            <w:pPr>
              <w:pStyle w:val="Textkrper"/>
              <w:rPr>
                <w:color w:val="000000"/>
                <w:sz w:val="16"/>
              </w:rPr>
            </w:pPr>
            <w:r w:rsidRPr="00181B33">
              <w:rPr>
                <w:color w:val="000000"/>
                <w:sz w:val="16"/>
              </w:rPr>
              <w:t xml:space="preserve">TIU_Q_TEXT is a pointer to select a fixed text message from the defined table. The language selected by the driver for the MMI shall be used additionally as a qualifier to choose the appropriate language table. </w:t>
            </w:r>
          </w:p>
        </w:tc>
      </w:tr>
      <w:tr w:rsidR="002473FE" w:rsidRPr="00181B33" w14:paraId="73DF044B" w14:textId="77777777" w:rsidTr="00EB4B96">
        <w:tc>
          <w:tcPr>
            <w:tcW w:w="2268" w:type="dxa"/>
            <w:tcBorders>
              <w:top w:val="single" w:sz="6" w:space="0" w:color="auto"/>
              <w:bottom w:val="single" w:sz="6" w:space="0" w:color="auto"/>
            </w:tcBorders>
          </w:tcPr>
          <w:p w14:paraId="3F120CDA" w14:textId="77777777" w:rsidR="002473FE" w:rsidRPr="00181B33" w:rsidRDefault="002473FE" w:rsidP="00EB4B96">
            <w:r w:rsidRPr="00181B33">
              <w:rPr>
                <w:b/>
                <w:i/>
                <w:color w:val="000000"/>
                <w:sz w:val="16"/>
              </w:rPr>
              <w:t>Length of variable</w:t>
            </w:r>
          </w:p>
        </w:tc>
        <w:tc>
          <w:tcPr>
            <w:tcW w:w="1914" w:type="dxa"/>
            <w:tcBorders>
              <w:top w:val="single" w:sz="6" w:space="0" w:color="auto"/>
              <w:bottom w:val="single" w:sz="6" w:space="0" w:color="auto"/>
            </w:tcBorders>
          </w:tcPr>
          <w:p w14:paraId="3283D978"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14:paraId="073A9502"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Borders>
              <w:top w:val="single" w:sz="6" w:space="0" w:color="auto"/>
              <w:bottom w:val="single" w:sz="6" w:space="0" w:color="auto"/>
            </w:tcBorders>
          </w:tcPr>
          <w:p w14:paraId="6D731AFB"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39426114" w14:textId="77777777" w:rsidTr="00EB4B96">
        <w:tc>
          <w:tcPr>
            <w:tcW w:w="2268" w:type="dxa"/>
            <w:tcBorders>
              <w:top w:val="single" w:sz="6" w:space="0" w:color="auto"/>
              <w:bottom w:val="single" w:sz="6" w:space="0" w:color="auto"/>
            </w:tcBorders>
          </w:tcPr>
          <w:p w14:paraId="4DB4ADDA" w14:textId="77777777" w:rsidR="002473FE" w:rsidRPr="00181B33" w:rsidRDefault="002473FE" w:rsidP="00EB4B96">
            <w:pPr>
              <w:pStyle w:val="Textkrper"/>
              <w:rPr>
                <w:color w:val="000000"/>
                <w:sz w:val="16"/>
              </w:rPr>
            </w:pPr>
            <w:bookmarkStart w:id="101" w:name="Q_TEXT"/>
            <w:r w:rsidRPr="00181B33">
              <w:rPr>
                <w:color w:val="000000"/>
                <w:sz w:val="16"/>
              </w:rPr>
              <w:t xml:space="preserve">8 </w:t>
            </w:r>
            <w:bookmarkEnd w:id="101"/>
            <w:r w:rsidRPr="00181B33">
              <w:rPr>
                <w:color w:val="000000"/>
                <w:sz w:val="16"/>
              </w:rPr>
              <w:t>bits</w:t>
            </w:r>
          </w:p>
        </w:tc>
        <w:tc>
          <w:tcPr>
            <w:tcW w:w="1914" w:type="dxa"/>
            <w:tcBorders>
              <w:top w:val="single" w:sz="6" w:space="0" w:color="auto"/>
              <w:bottom w:val="single" w:sz="6" w:space="0" w:color="auto"/>
            </w:tcBorders>
          </w:tcPr>
          <w:p w14:paraId="277E60BC" w14:textId="77777777" w:rsidR="002473FE" w:rsidRPr="00181B33" w:rsidRDefault="002473FE" w:rsidP="00EB4B96">
            <w:pPr>
              <w:pStyle w:val="Textkrper"/>
              <w:rPr>
                <w:color w:val="000000"/>
                <w:sz w:val="16"/>
              </w:rPr>
            </w:pPr>
            <w:r w:rsidRPr="00181B33">
              <w:rPr>
                <w:color w:val="000000"/>
                <w:sz w:val="16"/>
              </w:rPr>
              <w:t>0</w:t>
            </w:r>
          </w:p>
        </w:tc>
        <w:tc>
          <w:tcPr>
            <w:tcW w:w="2056" w:type="dxa"/>
            <w:tcBorders>
              <w:top w:val="single" w:sz="6" w:space="0" w:color="auto"/>
              <w:bottom w:val="single" w:sz="6" w:space="0" w:color="auto"/>
            </w:tcBorders>
          </w:tcPr>
          <w:p w14:paraId="3651CC49" w14:textId="77777777" w:rsidR="002473FE" w:rsidRPr="00181B33" w:rsidRDefault="002473FE" w:rsidP="00EB4B96">
            <w:pPr>
              <w:pStyle w:val="Textkrper"/>
              <w:rPr>
                <w:color w:val="000000"/>
                <w:sz w:val="16"/>
              </w:rPr>
            </w:pPr>
            <w:r w:rsidRPr="00181B33">
              <w:rPr>
                <w:color w:val="000000"/>
                <w:sz w:val="16"/>
              </w:rPr>
              <w:t>255</w:t>
            </w:r>
          </w:p>
        </w:tc>
        <w:tc>
          <w:tcPr>
            <w:tcW w:w="3614" w:type="dxa"/>
            <w:tcBorders>
              <w:top w:val="single" w:sz="6" w:space="0" w:color="auto"/>
              <w:bottom w:val="single" w:sz="6" w:space="0" w:color="auto"/>
            </w:tcBorders>
          </w:tcPr>
          <w:p w14:paraId="7B16EB00" w14:textId="77777777" w:rsidR="002473FE" w:rsidRPr="00181B33" w:rsidRDefault="002473FE" w:rsidP="00EB4B96">
            <w:pPr>
              <w:pStyle w:val="Textkrper"/>
              <w:rPr>
                <w:color w:val="000000"/>
                <w:sz w:val="16"/>
              </w:rPr>
            </w:pPr>
          </w:p>
        </w:tc>
      </w:tr>
      <w:tr w:rsidR="002473FE" w:rsidRPr="00181B33" w14:paraId="1A06FC61" w14:textId="77777777" w:rsidTr="00EB4B96">
        <w:tc>
          <w:tcPr>
            <w:tcW w:w="2268" w:type="dxa"/>
            <w:tcBorders>
              <w:top w:val="single" w:sz="6" w:space="0" w:color="auto"/>
              <w:bottom w:val="nil"/>
            </w:tcBorders>
          </w:tcPr>
          <w:p w14:paraId="4292FC54" w14:textId="77777777" w:rsidR="002473FE" w:rsidRPr="00181B33" w:rsidRDefault="002473FE" w:rsidP="00EB4B96">
            <w:pPr>
              <w:pStyle w:val="Textkrper"/>
              <w:rPr>
                <w:i/>
                <w:color w:val="000000"/>
                <w:sz w:val="16"/>
              </w:rPr>
            </w:pPr>
            <w:r w:rsidRPr="00181B33">
              <w:rPr>
                <w:b/>
                <w:i/>
                <w:color w:val="000000"/>
                <w:sz w:val="16"/>
              </w:rPr>
              <w:t>Special/Reserved Values</w:t>
            </w:r>
          </w:p>
        </w:tc>
        <w:tc>
          <w:tcPr>
            <w:tcW w:w="1914" w:type="dxa"/>
          </w:tcPr>
          <w:p w14:paraId="1BE707F9"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09298CB0" w14:textId="77777777" w:rsidR="002473FE" w:rsidRPr="00181B33" w:rsidRDefault="002473FE" w:rsidP="00EB4B96">
            <w:pPr>
              <w:pStyle w:val="Textkrper"/>
              <w:rPr>
                <w:color w:val="000000"/>
                <w:sz w:val="16"/>
              </w:rPr>
            </w:pPr>
            <w:r w:rsidRPr="00181B33">
              <w:rPr>
                <w:color w:val="000000"/>
                <w:sz w:val="16"/>
              </w:rPr>
              <w:t>Emergency brake command error</w:t>
            </w:r>
          </w:p>
        </w:tc>
      </w:tr>
      <w:tr w:rsidR="002473FE" w:rsidRPr="00181B33" w14:paraId="3742F513" w14:textId="77777777" w:rsidTr="00EB4B96">
        <w:tc>
          <w:tcPr>
            <w:tcW w:w="2268" w:type="dxa"/>
            <w:tcBorders>
              <w:top w:val="nil"/>
              <w:bottom w:val="nil"/>
            </w:tcBorders>
          </w:tcPr>
          <w:p w14:paraId="190CD0CF" w14:textId="77777777" w:rsidR="002473FE" w:rsidRPr="00181B33" w:rsidRDefault="002473FE" w:rsidP="00EB4B96">
            <w:pPr>
              <w:pStyle w:val="Textkrper"/>
              <w:rPr>
                <w:b/>
                <w:color w:val="000000"/>
                <w:sz w:val="16"/>
              </w:rPr>
            </w:pPr>
          </w:p>
        </w:tc>
        <w:tc>
          <w:tcPr>
            <w:tcW w:w="1914" w:type="dxa"/>
          </w:tcPr>
          <w:p w14:paraId="1BB35830"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4A4AEBC0" w14:textId="77777777" w:rsidR="002473FE" w:rsidRPr="00181B33" w:rsidRDefault="002473FE" w:rsidP="00EB4B96">
            <w:pPr>
              <w:pStyle w:val="Textkrper"/>
              <w:rPr>
                <w:color w:val="000000"/>
                <w:sz w:val="16"/>
              </w:rPr>
            </w:pPr>
            <w:r w:rsidRPr="00181B33">
              <w:rPr>
                <w:color w:val="000000"/>
                <w:sz w:val="16"/>
              </w:rPr>
              <w:t>Pneumatic insertion error</w:t>
            </w:r>
          </w:p>
        </w:tc>
      </w:tr>
      <w:tr w:rsidR="002473FE" w:rsidRPr="00181B33" w14:paraId="2F0A111D" w14:textId="77777777" w:rsidTr="00EB4B96">
        <w:tc>
          <w:tcPr>
            <w:tcW w:w="2268" w:type="dxa"/>
            <w:tcBorders>
              <w:top w:val="nil"/>
              <w:bottom w:val="nil"/>
            </w:tcBorders>
          </w:tcPr>
          <w:p w14:paraId="1EC0A8F4" w14:textId="77777777" w:rsidR="002473FE" w:rsidRPr="00181B33" w:rsidRDefault="002473FE" w:rsidP="00EB4B96">
            <w:pPr>
              <w:pStyle w:val="Textkrper"/>
              <w:rPr>
                <w:b/>
                <w:color w:val="000000"/>
                <w:sz w:val="16"/>
              </w:rPr>
            </w:pPr>
          </w:p>
        </w:tc>
        <w:tc>
          <w:tcPr>
            <w:tcW w:w="1914" w:type="dxa"/>
          </w:tcPr>
          <w:p w14:paraId="601E6451" w14:textId="77777777" w:rsidR="002473FE" w:rsidRPr="00181B33" w:rsidRDefault="002473FE" w:rsidP="00EB4B96">
            <w:pPr>
              <w:pStyle w:val="Textkrper"/>
              <w:rPr>
                <w:color w:val="000000"/>
                <w:sz w:val="16"/>
              </w:rPr>
            </w:pPr>
            <w:r w:rsidRPr="00181B33">
              <w:rPr>
                <w:color w:val="000000"/>
                <w:sz w:val="16"/>
              </w:rPr>
              <w:t>4</w:t>
            </w:r>
          </w:p>
        </w:tc>
        <w:tc>
          <w:tcPr>
            <w:tcW w:w="5670" w:type="dxa"/>
            <w:gridSpan w:val="2"/>
          </w:tcPr>
          <w:p w14:paraId="08FB62CD" w14:textId="77777777" w:rsidR="002473FE" w:rsidRPr="00181B33" w:rsidRDefault="002473FE" w:rsidP="00EB4B96">
            <w:pPr>
              <w:pStyle w:val="Textkrper"/>
              <w:rPr>
                <w:color w:val="000000"/>
                <w:sz w:val="16"/>
              </w:rPr>
            </w:pPr>
            <w:r w:rsidRPr="00181B33">
              <w:rPr>
                <w:color w:val="000000"/>
                <w:sz w:val="16"/>
              </w:rPr>
              <w:t>Service brake command error</w:t>
            </w:r>
          </w:p>
        </w:tc>
      </w:tr>
      <w:tr w:rsidR="002473FE" w:rsidRPr="00181B33" w14:paraId="6B654910" w14:textId="77777777" w:rsidTr="00EB4B96">
        <w:tc>
          <w:tcPr>
            <w:tcW w:w="2268" w:type="dxa"/>
            <w:tcBorders>
              <w:top w:val="nil"/>
              <w:bottom w:val="nil"/>
            </w:tcBorders>
          </w:tcPr>
          <w:p w14:paraId="303F59AE" w14:textId="77777777" w:rsidR="002473FE" w:rsidRPr="00181B33" w:rsidRDefault="002473FE" w:rsidP="00EB4B96">
            <w:pPr>
              <w:pStyle w:val="Textkrper"/>
              <w:rPr>
                <w:b/>
                <w:color w:val="000000"/>
                <w:sz w:val="16"/>
              </w:rPr>
            </w:pPr>
          </w:p>
        </w:tc>
        <w:tc>
          <w:tcPr>
            <w:tcW w:w="1914" w:type="dxa"/>
          </w:tcPr>
          <w:p w14:paraId="09604161" w14:textId="77777777" w:rsidR="002473FE" w:rsidRPr="00181B33" w:rsidRDefault="002473FE" w:rsidP="00EB4B96">
            <w:pPr>
              <w:pStyle w:val="Textkrper"/>
              <w:rPr>
                <w:color w:val="000000"/>
                <w:sz w:val="16"/>
              </w:rPr>
            </w:pPr>
            <w:r w:rsidRPr="00181B33">
              <w:rPr>
                <w:color w:val="000000"/>
                <w:sz w:val="16"/>
              </w:rPr>
              <w:t>5</w:t>
            </w:r>
          </w:p>
        </w:tc>
        <w:tc>
          <w:tcPr>
            <w:tcW w:w="5670" w:type="dxa"/>
            <w:gridSpan w:val="2"/>
          </w:tcPr>
          <w:p w14:paraId="4CB8DF8F" w14:textId="77777777" w:rsidR="002473FE" w:rsidRPr="00181B33" w:rsidRDefault="002473FE" w:rsidP="00EB4B96">
            <w:pPr>
              <w:pStyle w:val="Textkrper"/>
              <w:rPr>
                <w:color w:val="000000"/>
                <w:sz w:val="16"/>
              </w:rPr>
            </w:pPr>
            <w:r w:rsidRPr="00181B33">
              <w:rPr>
                <w:color w:val="000000"/>
                <w:sz w:val="16"/>
              </w:rPr>
              <w:t>Service brake release error</w:t>
            </w:r>
          </w:p>
        </w:tc>
      </w:tr>
      <w:tr w:rsidR="002473FE" w:rsidRPr="00181B33" w14:paraId="1330B405" w14:textId="77777777" w:rsidTr="00EB4B96">
        <w:tc>
          <w:tcPr>
            <w:tcW w:w="2268" w:type="dxa"/>
            <w:tcBorders>
              <w:top w:val="nil"/>
              <w:bottom w:val="nil"/>
            </w:tcBorders>
          </w:tcPr>
          <w:p w14:paraId="27B0DC08" w14:textId="77777777" w:rsidR="002473FE" w:rsidRPr="00181B33" w:rsidRDefault="002473FE" w:rsidP="00EB4B96">
            <w:pPr>
              <w:pStyle w:val="Textkrper"/>
              <w:rPr>
                <w:b/>
                <w:color w:val="000000"/>
                <w:sz w:val="16"/>
              </w:rPr>
            </w:pPr>
          </w:p>
        </w:tc>
        <w:tc>
          <w:tcPr>
            <w:tcW w:w="1914" w:type="dxa"/>
          </w:tcPr>
          <w:p w14:paraId="46F5E411" w14:textId="77777777" w:rsidR="002473FE" w:rsidRPr="00181B33" w:rsidRDefault="002473FE" w:rsidP="00EB4B96">
            <w:pPr>
              <w:pStyle w:val="Textkrper"/>
              <w:rPr>
                <w:color w:val="000000"/>
                <w:sz w:val="16"/>
              </w:rPr>
            </w:pPr>
            <w:r w:rsidRPr="00181B33">
              <w:rPr>
                <w:color w:val="000000"/>
                <w:sz w:val="16"/>
              </w:rPr>
              <w:t>6</w:t>
            </w:r>
          </w:p>
        </w:tc>
        <w:tc>
          <w:tcPr>
            <w:tcW w:w="5670" w:type="dxa"/>
            <w:gridSpan w:val="2"/>
          </w:tcPr>
          <w:p w14:paraId="623B2CC0" w14:textId="77777777" w:rsidR="002473FE" w:rsidRPr="00181B33" w:rsidRDefault="002473FE" w:rsidP="00EB4B96">
            <w:pPr>
              <w:pStyle w:val="Textkrper"/>
              <w:rPr>
                <w:color w:val="000000"/>
                <w:sz w:val="16"/>
              </w:rPr>
            </w:pPr>
            <w:r w:rsidRPr="00181B33">
              <w:rPr>
                <w:color w:val="000000"/>
                <w:sz w:val="16"/>
              </w:rPr>
              <w:t>Traction cut off error</w:t>
            </w:r>
          </w:p>
        </w:tc>
      </w:tr>
      <w:tr w:rsidR="002473FE" w:rsidRPr="00181B33" w14:paraId="30CF5845" w14:textId="77777777" w:rsidTr="00EB4B96">
        <w:tc>
          <w:tcPr>
            <w:tcW w:w="2268" w:type="dxa"/>
            <w:tcBorders>
              <w:top w:val="nil"/>
              <w:bottom w:val="nil"/>
            </w:tcBorders>
          </w:tcPr>
          <w:p w14:paraId="4E76D75E" w14:textId="77777777" w:rsidR="002473FE" w:rsidRPr="00181B33" w:rsidRDefault="002473FE" w:rsidP="00EB4B96">
            <w:pPr>
              <w:pStyle w:val="Textkrper"/>
              <w:rPr>
                <w:b/>
                <w:color w:val="000000"/>
                <w:sz w:val="16"/>
              </w:rPr>
            </w:pPr>
          </w:p>
        </w:tc>
        <w:tc>
          <w:tcPr>
            <w:tcW w:w="1914" w:type="dxa"/>
          </w:tcPr>
          <w:p w14:paraId="403109CA" w14:textId="77777777" w:rsidR="002473FE" w:rsidRPr="00181B33" w:rsidRDefault="002473FE" w:rsidP="00EB4B96">
            <w:pPr>
              <w:pStyle w:val="Textkrper"/>
              <w:rPr>
                <w:color w:val="000000"/>
                <w:sz w:val="16"/>
              </w:rPr>
            </w:pPr>
            <w:r w:rsidRPr="00181B33">
              <w:rPr>
                <w:color w:val="000000"/>
                <w:sz w:val="16"/>
              </w:rPr>
              <w:t>105 … 135</w:t>
            </w:r>
          </w:p>
        </w:tc>
        <w:tc>
          <w:tcPr>
            <w:tcW w:w="5670" w:type="dxa"/>
            <w:gridSpan w:val="2"/>
          </w:tcPr>
          <w:p w14:paraId="34515FA7" w14:textId="77777777" w:rsidR="002473FE" w:rsidRPr="00181B33" w:rsidRDefault="002473FE" w:rsidP="00EB4B96">
            <w:pPr>
              <w:pStyle w:val="Textkrper"/>
              <w:rPr>
                <w:color w:val="000000"/>
                <w:sz w:val="16"/>
              </w:rPr>
            </w:pPr>
            <w:r w:rsidRPr="00181B33">
              <w:rPr>
                <w:color w:val="000000"/>
                <w:sz w:val="16"/>
              </w:rPr>
              <w:t>IO1_MONITORING_ERROR … IO31_MONITORING_ERROR</w:t>
            </w:r>
          </w:p>
        </w:tc>
      </w:tr>
      <w:tr w:rsidR="002473FE" w:rsidRPr="00181B33" w14:paraId="69AFA8A1" w14:textId="77777777" w:rsidTr="00EB4B96">
        <w:tc>
          <w:tcPr>
            <w:tcW w:w="2268" w:type="dxa"/>
            <w:tcBorders>
              <w:top w:val="nil"/>
              <w:bottom w:val="nil"/>
            </w:tcBorders>
          </w:tcPr>
          <w:p w14:paraId="1D7A174D" w14:textId="77777777" w:rsidR="002473FE" w:rsidRPr="00181B33" w:rsidRDefault="002473FE" w:rsidP="00EB4B96">
            <w:pPr>
              <w:pStyle w:val="Textkrper"/>
              <w:rPr>
                <w:b/>
                <w:color w:val="000000"/>
                <w:sz w:val="16"/>
              </w:rPr>
            </w:pPr>
          </w:p>
        </w:tc>
        <w:tc>
          <w:tcPr>
            <w:tcW w:w="1914" w:type="dxa"/>
          </w:tcPr>
          <w:p w14:paraId="6FDC9C58" w14:textId="77777777" w:rsidR="002473FE" w:rsidRPr="00181B33" w:rsidRDefault="002473FE" w:rsidP="00EB4B96">
            <w:pPr>
              <w:pStyle w:val="Textkrper"/>
              <w:rPr>
                <w:color w:val="000000"/>
                <w:sz w:val="16"/>
              </w:rPr>
            </w:pPr>
            <w:r w:rsidRPr="00181B33">
              <w:rPr>
                <w:color w:val="000000"/>
                <w:sz w:val="16"/>
              </w:rPr>
              <w:t>139</w:t>
            </w:r>
          </w:p>
        </w:tc>
        <w:tc>
          <w:tcPr>
            <w:tcW w:w="5670" w:type="dxa"/>
            <w:gridSpan w:val="2"/>
          </w:tcPr>
          <w:p w14:paraId="7D66BEB9" w14:textId="77777777" w:rsidR="002473FE" w:rsidRPr="00181B33" w:rsidRDefault="002473FE" w:rsidP="00EB4B96">
            <w:pPr>
              <w:pStyle w:val="Textkrper"/>
              <w:rPr>
                <w:color w:val="000000"/>
                <w:sz w:val="16"/>
              </w:rPr>
            </w:pPr>
            <w:r w:rsidRPr="00181B33">
              <w:rPr>
                <w:color w:val="000000"/>
                <w:sz w:val="16"/>
              </w:rPr>
              <w:t>PANTO_ACTION_NOT_OK_FOR_TRACK_CONDITION</w:t>
            </w:r>
          </w:p>
        </w:tc>
      </w:tr>
      <w:tr w:rsidR="002473FE" w:rsidRPr="00181B33" w14:paraId="3CBF6286" w14:textId="77777777" w:rsidTr="00EB4B96">
        <w:tc>
          <w:tcPr>
            <w:tcW w:w="2268" w:type="dxa"/>
            <w:tcBorders>
              <w:top w:val="nil"/>
              <w:bottom w:val="nil"/>
            </w:tcBorders>
          </w:tcPr>
          <w:p w14:paraId="12E51836" w14:textId="77777777" w:rsidR="002473FE" w:rsidRPr="00181B33" w:rsidRDefault="002473FE" w:rsidP="00EB4B96">
            <w:pPr>
              <w:pStyle w:val="Textkrper"/>
              <w:rPr>
                <w:b/>
                <w:color w:val="000000"/>
                <w:sz w:val="16"/>
              </w:rPr>
            </w:pPr>
          </w:p>
        </w:tc>
        <w:tc>
          <w:tcPr>
            <w:tcW w:w="1914" w:type="dxa"/>
          </w:tcPr>
          <w:p w14:paraId="79DE7C6C" w14:textId="77777777" w:rsidR="002473FE" w:rsidRPr="00181B33" w:rsidRDefault="002473FE" w:rsidP="00EB4B96">
            <w:pPr>
              <w:pStyle w:val="Textkrper"/>
              <w:rPr>
                <w:color w:val="000000"/>
                <w:sz w:val="16"/>
              </w:rPr>
            </w:pPr>
            <w:r w:rsidRPr="00181B33">
              <w:rPr>
                <w:color w:val="000000"/>
                <w:sz w:val="16"/>
              </w:rPr>
              <w:t>140</w:t>
            </w:r>
          </w:p>
        </w:tc>
        <w:tc>
          <w:tcPr>
            <w:tcW w:w="5670" w:type="dxa"/>
            <w:gridSpan w:val="2"/>
          </w:tcPr>
          <w:p w14:paraId="67582CE6" w14:textId="77777777" w:rsidR="002473FE" w:rsidRPr="00181B33" w:rsidRDefault="002473FE" w:rsidP="00EB4B96">
            <w:pPr>
              <w:pStyle w:val="Textkrper"/>
              <w:rPr>
                <w:color w:val="000000"/>
                <w:sz w:val="16"/>
              </w:rPr>
            </w:pPr>
            <w:r w:rsidRPr="00181B33">
              <w:rPr>
                <w:color w:val="000000"/>
                <w:sz w:val="16"/>
              </w:rPr>
              <w:t>CIRCUIT_BREAKER_ACTION_NOT_OK_FOR_TRACK_CONDITION</w:t>
            </w:r>
          </w:p>
        </w:tc>
      </w:tr>
      <w:tr w:rsidR="002473FE" w:rsidRPr="00181B33" w14:paraId="54F35F5C" w14:textId="77777777" w:rsidTr="00EB4B96">
        <w:tc>
          <w:tcPr>
            <w:tcW w:w="2268" w:type="dxa"/>
            <w:tcBorders>
              <w:top w:val="nil"/>
              <w:bottom w:val="single" w:sz="12" w:space="0" w:color="auto"/>
            </w:tcBorders>
          </w:tcPr>
          <w:p w14:paraId="153388E5" w14:textId="77777777" w:rsidR="002473FE" w:rsidRPr="00181B33" w:rsidRDefault="002473FE" w:rsidP="00EB4B96">
            <w:pPr>
              <w:pStyle w:val="Textkrper"/>
              <w:rPr>
                <w:b/>
                <w:color w:val="000000"/>
                <w:sz w:val="16"/>
              </w:rPr>
            </w:pPr>
          </w:p>
        </w:tc>
        <w:tc>
          <w:tcPr>
            <w:tcW w:w="1914" w:type="dxa"/>
          </w:tcPr>
          <w:p w14:paraId="75178757" w14:textId="77777777" w:rsidR="002473FE" w:rsidRPr="00181B33" w:rsidRDefault="002473FE" w:rsidP="00EB4B96">
            <w:pPr>
              <w:pStyle w:val="Textkrper"/>
              <w:rPr>
                <w:color w:val="000000"/>
                <w:sz w:val="16"/>
              </w:rPr>
            </w:pPr>
            <w:r w:rsidRPr="00181B33">
              <w:rPr>
                <w:color w:val="000000"/>
                <w:sz w:val="16"/>
              </w:rPr>
              <w:t>141</w:t>
            </w:r>
          </w:p>
        </w:tc>
        <w:tc>
          <w:tcPr>
            <w:tcW w:w="5670" w:type="dxa"/>
            <w:gridSpan w:val="2"/>
          </w:tcPr>
          <w:p w14:paraId="22AFFFC1" w14:textId="77777777" w:rsidR="002473FE" w:rsidRPr="00181B33" w:rsidRDefault="002473FE" w:rsidP="00EB4B96">
            <w:pPr>
              <w:pStyle w:val="Textkrper"/>
              <w:rPr>
                <w:color w:val="000000"/>
                <w:sz w:val="16"/>
              </w:rPr>
            </w:pPr>
            <w:r w:rsidRPr="00181B33">
              <w:rPr>
                <w:color w:val="000000"/>
                <w:sz w:val="16"/>
              </w:rPr>
              <w:t>TRACTION_CUT_OFF_ACTION_NOT_OK_FOR_TRACK_CONDITION</w:t>
            </w:r>
          </w:p>
        </w:tc>
      </w:tr>
    </w:tbl>
    <w:p w14:paraId="179E3ADE"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TIU_Q_TEXTCLASS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14"/>
        <w:gridCol w:w="3685"/>
      </w:tblGrid>
      <w:tr w:rsidR="002473FE" w:rsidRPr="00181B33" w14:paraId="125B7AAC" w14:textId="77777777" w:rsidTr="00EB4B96">
        <w:tc>
          <w:tcPr>
            <w:tcW w:w="2268" w:type="dxa"/>
          </w:tcPr>
          <w:p w14:paraId="2C452673" w14:textId="77777777" w:rsidR="002473FE" w:rsidRPr="00181B33" w:rsidRDefault="002473FE" w:rsidP="00EB4B96">
            <w:pPr>
              <w:pStyle w:val="Textkrper"/>
              <w:rPr>
                <w:i/>
                <w:color w:val="000000"/>
                <w:sz w:val="16"/>
              </w:rPr>
            </w:pPr>
            <w:r w:rsidRPr="00181B33">
              <w:rPr>
                <w:b/>
                <w:i/>
                <w:color w:val="000000"/>
                <w:sz w:val="16"/>
              </w:rPr>
              <w:t>Name</w:t>
            </w:r>
          </w:p>
        </w:tc>
        <w:tc>
          <w:tcPr>
            <w:tcW w:w="7584" w:type="dxa"/>
            <w:gridSpan w:val="3"/>
          </w:tcPr>
          <w:p w14:paraId="73E0CE69" w14:textId="77777777" w:rsidR="002473FE" w:rsidRPr="00181B33" w:rsidRDefault="002473FE" w:rsidP="00EB4B96">
            <w:pPr>
              <w:pStyle w:val="Textkrper"/>
              <w:rPr>
                <w:color w:val="000000"/>
                <w:sz w:val="16"/>
              </w:rPr>
            </w:pPr>
            <w:r w:rsidRPr="00181B33">
              <w:rPr>
                <w:color w:val="000000"/>
                <w:sz w:val="16"/>
              </w:rPr>
              <w:t>Class of message to be displayed.</w:t>
            </w:r>
          </w:p>
        </w:tc>
      </w:tr>
      <w:tr w:rsidR="002473FE" w:rsidRPr="00181B33" w14:paraId="63BB0927" w14:textId="77777777" w:rsidTr="00EB4B96">
        <w:tc>
          <w:tcPr>
            <w:tcW w:w="2268" w:type="dxa"/>
          </w:tcPr>
          <w:p w14:paraId="5A7DDAF2" w14:textId="77777777" w:rsidR="002473FE" w:rsidRPr="00181B33" w:rsidRDefault="002473FE" w:rsidP="00EB4B96">
            <w:pPr>
              <w:pStyle w:val="Textkrper"/>
              <w:rPr>
                <w:i/>
                <w:color w:val="000000"/>
                <w:sz w:val="16"/>
              </w:rPr>
            </w:pPr>
            <w:r w:rsidRPr="00181B33">
              <w:rPr>
                <w:b/>
                <w:i/>
                <w:color w:val="000000"/>
                <w:sz w:val="16"/>
              </w:rPr>
              <w:t>Description</w:t>
            </w:r>
          </w:p>
        </w:tc>
        <w:tc>
          <w:tcPr>
            <w:tcW w:w="7584" w:type="dxa"/>
            <w:gridSpan w:val="3"/>
          </w:tcPr>
          <w:p w14:paraId="2945542D" w14:textId="77777777" w:rsidR="002473FE" w:rsidRPr="00181B33" w:rsidRDefault="002473FE" w:rsidP="00EB4B96">
            <w:pPr>
              <w:pStyle w:val="Textkrper"/>
              <w:rPr>
                <w:color w:val="000000"/>
                <w:sz w:val="16"/>
              </w:rPr>
            </w:pPr>
            <w:r w:rsidRPr="00181B33">
              <w:rPr>
                <w:color w:val="000000"/>
                <w:sz w:val="16"/>
              </w:rPr>
              <w:t xml:space="preserve">Q_TEXTCLASS specifies the class of the text message included in the same packet (either plain or fixed message) </w:t>
            </w:r>
          </w:p>
        </w:tc>
      </w:tr>
      <w:tr w:rsidR="002473FE" w:rsidRPr="00181B33" w14:paraId="1D71EB35" w14:textId="77777777" w:rsidTr="00EB4B96">
        <w:tc>
          <w:tcPr>
            <w:tcW w:w="2268" w:type="dxa"/>
          </w:tcPr>
          <w:p w14:paraId="195B0FF6" w14:textId="77777777" w:rsidR="002473FE" w:rsidRPr="00181B33" w:rsidRDefault="002473FE" w:rsidP="00EB4B96">
            <w:r w:rsidRPr="00181B33">
              <w:rPr>
                <w:b/>
                <w:i/>
                <w:color w:val="000000"/>
                <w:sz w:val="16"/>
              </w:rPr>
              <w:t>Length of variable</w:t>
            </w:r>
          </w:p>
        </w:tc>
        <w:tc>
          <w:tcPr>
            <w:tcW w:w="1985" w:type="dxa"/>
          </w:tcPr>
          <w:p w14:paraId="55800E55" w14:textId="77777777" w:rsidR="002473FE" w:rsidRPr="00181B33" w:rsidRDefault="002473FE" w:rsidP="00EB4B96">
            <w:pPr>
              <w:pStyle w:val="Textkrper"/>
              <w:rPr>
                <w:i/>
                <w:color w:val="000000"/>
                <w:sz w:val="16"/>
              </w:rPr>
            </w:pPr>
            <w:r w:rsidRPr="00181B33">
              <w:rPr>
                <w:b/>
                <w:i/>
                <w:color w:val="000000"/>
                <w:sz w:val="16"/>
              </w:rPr>
              <w:t>Minimum Value</w:t>
            </w:r>
          </w:p>
        </w:tc>
        <w:tc>
          <w:tcPr>
            <w:tcW w:w="1914" w:type="dxa"/>
          </w:tcPr>
          <w:p w14:paraId="2CB2B509" w14:textId="77777777" w:rsidR="002473FE" w:rsidRPr="00181B33" w:rsidRDefault="002473FE" w:rsidP="00EB4B96">
            <w:pPr>
              <w:pStyle w:val="Textkrper"/>
              <w:rPr>
                <w:i/>
                <w:color w:val="000000"/>
                <w:sz w:val="16"/>
              </w:rPr>
            </w:pPr>
            <w:r w:rsidRPr="00181B33">
              <w:rPr>
                <w:b/>
                <w:i/>
                <w:color w:val="000000"/>
                <w:sz w:val="16"/>
              </w:rPr>
              <w:t>Maximum Value</w:t>
            </w:r>
          </w:p>
        </w:tc>
        <w:tc>
          <w:tcPr>
            <w:tcW w:w="3685" w:type="dxa"/>
          </w:tcPr>
          <w:p w14:paraId="5ED7F229" w14:textId="77777777" w:rsidR="002473FE" w:rsidRPr="00181B33" w:rsidRDefault="002473FE" w:rsidP="00EB4B96">
            <w:pPr>
              <w:pStyle w:val="Textkrper"/>
              <w:rPr>
                <w:i/>
                <w:color w:val="000000"/>
                <w:sz w:val="16"/>
              </w:rPr>
            </w:pPr>
            <w:r w:rsidRPr="00181B33">
              <w:rPr>
                <w:b/>
                <w:i/>
                <w:color w:val="000000"/>
                <w:sz w:val="16"/>
              </w:rPr>
              <w:t>Resolution/formula</w:t>
            </w:r>
          </w:p>
        </w:tc>
      </w:tr>
      <w:tr w:rsidR="002473FE" w:rsidRPr="00181B33" w14:paraId="07B11AF8" w14:textId="77777777" w:rsidTr="00EB4B96">
        <w:tc>
          <w:tcPr>
            <w:tcW w:w="2268" w:type="dxa"/>
          </w:tcPr>
          <w:p w14:paraId="365921B4" w14:textId="77777777" w:rsidR="002473FE" w:rsidRPr="00181B33" w:rsidRDefault="002473FE" w:rsidP="00EB4B96">
            <w:pPr>
              <w:pStyle w:val="Textkrper"/>
              <w:rPr>
                <w:b/>
                <w:color w:val="000000"/>
                <w:sz w:val="16"/>
              </w:rPr>
            </w:pPr>
            <w:bookmarkStart w:id="102" w:name="Q_TEXTCLASS"/>
            <w:r w:rsidRPr="00181B33">
              <w:rPr>
                <w:color w:val="000000"/>
                <w:sz w:val="16"/>
              </w:rPr>
              <w:t xml:space="preserve">2 </w:t>
            </w:r>
            <w:bookmarkEnd w:id="102"/>
            <w:r w:rsidRPr="00181B33">
              <w:rPr>
                <w:color w:val="000000"/>
                <w:sz w:val="16"/>
              </w:rPr>
              <w:t>bits</w:t>
            </w:r>
          </w:p>
        </w:tc>
        <w:tc>
          <w:tcPr>
            <w:tcW w:w="1985" w:type="dxa"/>
          </w:tcPr>
          <w:p w14:paraId="146EBAE1" w14:textId="77777777" w:rsidR="002473FE" w:rsidRPr="00181B33" w:rsidRDefault="002473FE" w:rsidP="00EB4B96">
            <w:pPr>
              <w:pStyle w:val="Textkrper"/>
              <w:rPr>
                <w:color w:val="000000"/>
                <w:sz w:val="16"/>
              </w:rPr>
            </w:pPr>
          </w:p>
        </w:tc>
        <w:tc>
          <w:tcPr>
            <w:tcW w:w="1914" w:type="dxa"/>
          </w:tcPr>
          <w:p w14:paraId="7703FDF6" w14:textId="77777777" w:rsidR="002473FE" w:rsidRPr="00181B33" w:rsidRDefault="002473FE" w:rsidP="00EB4B96">
            <w:pPr>
              <w:pStyle w:val="Textkrper"/>
              <w:rPr>
                <w:color w:val="000000"/>
                <w:sz w:val="16"/>
              </w:rPr>
            </w:pPr>
          </w:p>
        </w:tc>
        <w:tc>
          <w:tcPr>
            <w:tcW w:w="3685" w:type="dxa"/>
          </w:tcPr>
          <w:p w14:paraId="6F32B75B" w14:textId="77777777" w:rsidR="002473FE" w:rsidRPr="00181B33" w:rsidRDefault="002473FE" w:rsidP="00EB4B96">
            <w:pPr>
              <w:pStyle w:val="Textkrper"/>
              <w:rPr>
                <w:color w:val="000000"/>
                <w:sz w:val="16"/>
              </w:rPr>
            </w:pPr>
          </w:p>
        </w:tc>
      </w:tr>
      <w:tr w:rsidR="002473FE" w:rsidRPr="00181B33" w14:paraId="3CA2445D" w14:textId="77777777" w:rsidTr="00EB4B96">
        <w:tc>
          <w:tcPr>
            <w:tcW w:w="2268" w:type="dxa"/>
            <w:tcBorders>
              <w:top w:val="single" w:sz="6" w:space="0" w:color="auto"/>
              <w:bottom w:val="nil"/>
            </w:tcBorders>
          </w:tcPr>
          <w:p w14:paraId="306447C7" w14:textId="77777777" w:rsidR="002473FE" w:rsidRPr="00181B33" w:rsidRDefault="002473FE" w:rsidP="00EB4B96">
            <w:pPr>
              <w:pStyle w:val="Textkrper"/>
              <w:rPr>
                <w:i/>
                <w:color w:val="000000"/>
                <w:sz w:val="16"/>
              </w:rPr>
            </w:pPr>
            <w:r w:rsidRPr="00181B33">
              <w:rPr>
                <w:b/>
                <w:i/>
                <w:color w:val="000000"/>
                <w:sz w:val="16"/>
              </w:rPr>
              <w:t>Special/Reserved Values</w:t>
            </w:r>
          </w:p>
        </w:tc>
        <w:tc>
          <w:tcPr>
            <w:tcW w:w="1985" w:type="dxa"/>
          </w:tcPr>
          <w:p w14:paraId="1222732A" w14:textId="77777777" w:rsidR="002473FE" w:rsidRPr="00181B33" w:rsidRDefault="002473FE" w:rsidP="00EB4B96">
            <w:pPr>
              <w:pStyle w:val="Textkrper"/>
              <w:rPr>
                <w:color w:val="000000"/>
                <w:sz w:val="16"/>
              </w:rPr>
            </w:pPr>
            <w:r w:rsidRPr="00181B33">
              <w:rPr>
                <w:color w:val="000000"/>
                <w:sz w:val="16"/>
              </w:rPr>
              <w:t>00</w:t>
            </w:r>
          </w:p>
        </w:tc>
        <w:tc>
          <w:tcPr>
            <w:tcW w:w="5599" w:type="dxa"/>
            <w:gridSpan w:val="2"/>
          </w:tcPr>
          <w:p w14:paraId="4EA8CBE1" w14:textId="77777777" w:rsidR="002473FE" w:rsidRPr="00181B33" w:rsidRDefault="002473FE" w:rsidP="00EB4B96">
            <w:pPr>
              <w:pStyle w:val="Textkrper"/>
              <w:rPr>
                <w:color w:val="000000"/>
                <w:sz w:val="16"/>
              </w:rPr>
            </w:pPr>
            <w:r w:rsidRPr="00181B33">
              <w:rPr>
                <w:color w:val="000000"/>
                <w:sz w:val="16"/>
              </w:rPr>
              <w:t xml:space="preserve">Auxiliary Information </w:t>
            </w:r>
          </w:p>
        </w:tc>
      </w:tr>
      <w:tr w:rsidR="002473FE" w:rsidRPr="00181B33" w14:paraId="735A8260" w14:textId="77777777" w:rsidTr="00EB4B96">
        <w:tc>
          <w:tcPr>
            <w:tcW w:w="2268" w:type="dxa"/>
            <w:tcBorders>
              <w:top w:val="nil"/>
              <w:bottom w:val="nil"/>
            </w:tcBorders>
          </w:tcPr>
          <w:p w14:paraId="38258485" w14:textId="77777777" w:rsidR="002473FE" w:rsidRPr="00181B33" w:rsidRDefault="002473FE" w:rsidP="00EB4B96">
            <w:pPr>
              <w:pStyle w:val="Textkrper"/>
              <w:rPr>
                <w:b/>
                <w:color w:val="000000"/>
                <w:sz w:val="16"/>
              </w:rPr>
            </w:pPr>
          </w:p>
        </w:tc>
        <w:tc>
          <w:tcPr>
            <w:tcW w:w="1985" w:type="dxa"/>
          </w:tcPr>
          <w:p w14:paraId="1259A8E7" w14:textId="77777777" w:rsidR="002473FE" w:rsidRPr="00181B33" w:rsidRDefault="002473FE" w:rsidP="00EB4B96">
            <w:pPr>
              <w:pStyle w:val="Textkrper"/>
              <w:rPr>
                <w:color w:val="000000"/>
                <w:sz w:val="16"/>
              </w:rPr>
            </w:pPr>
            <w:r w:rsidRPr="00181B33">
              <w:rPr>
                <w:color w:val="000000"/>
                <w:sz w:val="16"/>
              </w:rPr>
              <w:t>01</w:t>
            </w:r>
          </w:p>
        </w:tc>
        <w:tc>
          <w:tcPr>
            <w:tcW w:w="5599" w:type="dxa"/>
            <w:gridSpan w:val="2"/>
          </w:tcPr>
          <w:p w14:paraId="14B15D71" w14:textId="77777777" w:rsidR="002473FE" w:rsidRPr="00181B33" w:rsidRDefault="002473FE" w:rsidP="00EB4B96">
            <w:pPr>
              <w:pStyle w:val="Textkrper"/>
              <w:rPr>
                <w:color w:val="000000"/>
                <w:sz w:val="16"/>
              </w:rPr>
            </w:pPr>
            <w:r w:rsidRPr="00181B33">
              <w:rPr>
                <w:color w:val="000000"/>
                <w:sz w:val="16"/>
              </w:rPr>
              <w:t>Important Information</w:t>
            </w:r>
          </w:p>
        </w:tc>
      </w:tr>
      <w:tr w:rsidR="002473FE" w:rsidRPr="00181B33" w14:paraId="5EB34A37" w14:textId="77777777" w:rsidTr="00EB4B96">
        <w:tc>
          <w:tcPr>
            <w:tcW w:w="2268" w:type="dxa"/>
            <w:tcBorders>
              <w:top w:val="nil"/>
              <w:bottom w:val="nil"/>
            </w:tcBorders>
          </w:tcPr>
          <w:p w14:paraId="7248A445" w14:textId="77777777" w:rsidR="002473FE" w:rsidRPr="00181B33" w:rsidRDefault="002473FE" w:rsidP="00EB4B96">
            <w:pPr>
              <w:pStyle w:val="Textkrper"/>
              <w:rPr>
                <w:b/>
                <w:color w:val="000000"/>
                <w:sz w:val="16"/>
              </w:rPr>
            </w:pPr>
          </w:p>
        </w:tc>
        <w:tc>
          <w:tcPr>
            <w:tcW w:w="1985" w:type="dxa"/>
          </w:tcPr>
          <w:p w14:paraId="67D2CD98" w14:textId="77777777" w:rsidR="002473FE" w:rsidRPr="00181B33" w:rsidRDefault="002473FE" w:rsidP="00EB4B96">
            <w:pPr>
              <w:pStyle w:val="Textkrper"/>
              <w:rPr>
                <w:color w:val="000000"/>
                <w:sz w:val="16"/>
              </w:rPr>
            </w:pPr>
            <w:r w:rsidRPr="00181B33">
              <w:rPr>
                <w:color w:val="000000"/>
                <w:sz w:val="16"/>
              </w:rPr>
              <w:t>10</w:t>
            </w:r>
          </w:p>
        </w:tc>
        <w:tc>
          <w:tcPr>
            <w:tcW w:w="5599" w:type="dxa"/>
            <w:gridSpan w:val="2"/>
          </w:tcPr>
          <w:p w14:paraId="1D263B07" w14:textId="77777777" w:rsidR="002473FE" w:rsidRPr="00181B33" w:rsidRDefault="002473FE" w:rsidP="00EB4B96">
            <w:pPr>
              <w:pStyle w:val="Textkrper"/>
              <w:rPr>
                <w:color w:val="000000"/>
                <w:sz w:val="16"/>
              </w:rPr>
            </w:pPr>
            <w:r w:rsidRPr="00181B33">
              <w:rPr>
                <w:color w:val="000000"/>
                <w:sz w:val="16"/>
              </w:rPr>
              <w:t>Spare</w:t>
            </w:r>
          </w:p>
        </w:tc>
      </w:tr>
      <w:tr w:rsidR="002473FE" w:rsidRPr="00181B33" w14:paraId="49BA17BA" w14:textId="77777777" w:rsidTr="00EB4B96">
        <w:tc>
          <w:tcPr>
            <w:tcW w:w="2268" w:type="dxa"/>
            <w:tcBorders>
              <w:top w:val="nil"/>
              <w:bottom w:val="single" w:sz="12" w:space="0" w:color="auto"/>
            </w:tcBorders>
          </w:tcPr>
          <w:p w14:paraId="1F33158C" w14:textId="77777777" w:rsidR="002473FE" w:rsidRPr="00181B33" w:rsidRDefault="002473FE" w:rsidP="00EB4B96">
            <w:pPr>
              <w:pStyle w:val="Textkrper"/>
              <w:rPr>
                <w:b/>
                <w:color w:val="000000"/>
                <w:sz w:val="16"/>
              </w:rPr>
            </w:pPr>
          </w:p>
        </w:tc>
        <w:tc>
          <w:tcPr>
            <w:tcW w:w="1985" w:type="dxa"/>
          </w:tcPr>
          <w:p w14:paraId="05CE4F1D" w14:textId="77777777" w:rsidR="002473FE" w:rsidRPr="00181B33" w:rsidRDefault="002473FE" w:rsidP="00EB4B96">
            <w:pPr>
              <w:pStyle w:val="Textkrper"/>
              <w:rPr>
                <w:color w:val="000000"/>
                <w:sz w:val="16"/>
              </w:rPr>
            </w:pPr>
            <w:r w:rsidRPr="00181B33">
              <w:rPr>
                <w:color w:val="000000"/>
                <w:sz w:val="16"/>
              </w:rPr>
              <w:t>11</w:t>
            </w:r>
          </w:p>
        </w:tc>
        <w:tc>
          <w:tcPr>
            <w:tcW w:w="5599" w:type="dxa"/>
            <w:gridSpan w:val="2"/>
          </w:tcPr>
          <w:p w14:paraId="56BDC84D" w14:textId="77777777" w:rsidR="002473FE" w:rsidRPr="00181B33" w:rsidRDefault="002473FE" w:rsidP="00EB4B96">
            <w:pPr>
              <w:pStyle w:val="Textkrper"/>
              <w:rPr>
                <w:color w:val="000000"/>
                <w:sz w:val="16"/>
              </w:rPr>
            </w:pPr>
            <w:r w:rsidRPr="00181B33">
              <w:rPr>
                <w:color w:val="000000"/>
                <w:sz w:val="16"/>
              </w:rPr>
              <w:t>Spare</w:t>
            </w:r>
          </w:p>
        </w:tc>
      </w:tr>
    </w:tbl>
    <w:p w14:paraId="032D07AD"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TIU_Q_TEXTCONFIRM</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14"/>
        <w:gridCol w:w="3685"/>
      </w:tblGrid>
      <w:tr w:rsidR="002473FE" w:rsidRPr="00181B33" w14:paraId="2BDE7E2F" w14:textId="77777777" w:rsidTr="00EB4B96">
        <w:tc>
          <w:tcPr>
            <w:tcW w:w="2268" w:type="dxa"/>
          </w:tcPr>
          <w:p w14:paraId="718C27CD" w14:textId="77777777" w:rsidR="002473FE" w:rsidRPr="00181B33" w:rsidRDefault="002473FE" w:rsidP="00EB4B96">
            <w:pPr>
              <w:pStyle w:val="Textkrper"/>
              <w:rPr>
                <w:i/>
                <w:sz w:val="16"/>
              </w:rPr>
            </w:pPr>
            <w:r w:rsidRPr="00181B33">
              <w:rPr>
                <w:b/>
                <w:i/>
                <w:sz w:val="16"/>
              </w:rPr>
              <w:t>Name</w:t>
            </w:r>
          </w:p>
        </w:tc>
        <w:tc>
          <w:tcPr>
            <w:tcW w:w="7584" w:type="dxa"/>
            <w:gridSpan w:val="3"/>
          </w:tcPr>
          <w:p w14:paraId="28DFC6E8" w14:textId="77777777" w:rsidR="002473FE" w:rsidRPr="00181B33" w:rsidRDefault="002473FE" w:rsidP="00EB4B96">
            <w:pPr>
              <w:pStyle w:val="Textkrper"/>
              <w:rPr>
                <w:sz w:val="16"/>
              </w:rPr>
            </w:pPr>
            <w:r w:rsidRPr="00181B33">
              <w:rPr>
                <w:sz w:val="16"/>
              </w:rPr>
              <w:t>Qualifies the need / reaction of text confirmation</w:t>
            </w:r>
          </w:p>
        </w:tc>
      </w:tr>
      <w:tr w:rsidR="002473FE" w:rsidRPr="00181B33" w14:paraId="1B18EA7E" w14:textId="77777777" w:rsidTr="00EB4B96">
        <w:tc>
          <w:tcPr>
            <w:tcW w:w="2268" w:type="dxa"/>
          </w:tcPr>
          <w:p w14:paraId="119BAAFE" w14:textId="77777777" w:rsidR="002473FE" w:rsidRPr="00181B33" w:rsidRDefault="002473FE" w:rsidP="00EB4B96">
            <w:pPr>
              <w:pStyle w:val="Textkrper"/>
              <w:rPr>
                <w:i/>
                <w:sz w:val="16"/>
              </w:rPr>
            </w:pPr>
            <w:r w:rsidRPr="00181B33">
              <w:rPr>
                <w:b/>
                <w:i/>
                <w:sz w:val="16"/>
              </w:rPr>
              <w:t>Description</w:t>
            </w:r>
          </w:p>
        </w:tc>
        <w:tc>
          <w:tcPr>
            <w:tcW w:w="7584" w:type="dxa"/>
            <w:gridSpan w:val="3"/>
          </w:tcPr>
          <w:p w14:paraId="1BFB848E" w14:textId="77777777" w:rsidR="002473FE" w:rsidRPr="00181B33" w:rsidRDefault="002473FE" w:rsidP="00EB4B96">
            <w:pPr>
              <w:pStyle w:val="Textkrper"/>
              <w:rPr>
                <w:sz w:val="16"/>
              </w:rPr>
            </w:pPr>
          </w:p>
        </w:tc>
      </w:tr>
      <w:tr w:rsidR="002473FE" w:rsidRPr="00181B33" w14:paraId="0F85F566" w14:textId="77777777" w:rsidTr="00EB4B96">
        <w:tc>
          <w:tcPr>
            <w:tcW w:w="2268" w:type="dxa"/>
          </w:tcPr>
          <w:p w14:paraId="25E8B260" w14:textId="77777777" w:rsidR="002473FE" w:rsidRPr="00181B33" w:rsidRDefault="002473FE" w:rsidP="00EB4B96">
            <w:r w:rsidRPr="00181B33">
              <w:rPr>
                <w:b/>
                <w:i/>
                <w:sz w:val="16"/>
              </w:rPr>
              <w:t>Length of variable</w:t>
            </w:r>
          </w:p>
        </w:tc>
        <w:tc>
          <w:tcPr>
            <w:tcW w:w="1985" w:type="dxa"/>
          </w:tcPr>
          <w:p w14:paraId="6B0FD51B" w14:textId="77777777" w:rsidR="002473FE" w:rsidRPr="00181B33" w:rsidRDefault="002473FE" w:rsidP="00EB4B96">
            <w:pPr>
              <w:pStyle w:val="Textkrper"/>
              <w:rPr>
                <w:i/>
                <w:sz w:val="16"/>
              </w:rPr>
            </w:pPr>
            <w:r w:rsidRPr="00181B33">
              <w:rPr>
                <w:b/>
                <w:i/>
                <w:sz w:val="16"/>
              </w:rPr>
              <w:t>Minimum Value</w:t>
            </w:r>
          </w:p>
        </w:tc>
        <w:tc>
          <w:tcPr>
            <w:tcW w:w="1914" w:type="dxa"/>
          </w:tcPr>
          <w:p w14:paraId="596F4A8B" w14:textId="77777777" w:rsidR="002473FE" w:rsidRPr="00181B33" w:rsidRDefault="002473FE" w:rsidP="00EB4B96">
            <w:pPr>
              <w:pStyle w:val="Textkrper"/>
              <w:rPr>
                <w:i/>
                <w:sz w:val="16"/>
              </w:rPr>
            </w:pPr>
            <w:r w:rsidRPr="00181B33">
              <w:rPr>
                <w:b/>
                <w:i/>
                <w:sz w:val="16"/>
              </w:rPr>
              <w:t>Maximum Value</w:t>
            </w:r>
          </w:p>
        </w:tc>
        <w:tc>
          <w:tcPr>
            <w:tcW w:w="3685" w:type="dxa"/>
          </w:tcPr>
          <w:p w14:paraId="1D8B9954" w14:textId="77777777" w:rsidR="002473FE" w:rsidRPr="00181B33" w:rsidRDefault="002473FE" w:rsidP="00EB4B96">
            <w:pPr>
              <w:pStyle w:val="Textkrper"/>
              <w:rPr>
                <w:i/>
                <w:sz w:val="16"/>
              </w:rPr>
            </w:pPr>
            <w:r w:rsidRPr="00181B33">
              <w:rPr>
                <w:b/>
                <w:i/>
                <w:sz w:val="16"/>
              </w:rPr>
              <w:t>Resolution/formula</w:t>
            </w:r>
          </w:p>
        </w:tc>
      </w:tr>
      <w:tr w:rsidR="002473FE" w:rsidRPr="00181B33" w14:paraId="2A24F30D" w14:textId="77777777" w:rsidTr="00EB4B96">
        <w:tc>
          <w:tcPr>
            <w:tcW w:w="2268" w:type="dxa"/>
          </w:tcPr>
          <w:p w14:paraId="21240147" w14:textId="77777777" w:rsidR="002473FE" w:rsidRPr="00181B33" w:rsidRDefault="002473FE" w:rsidP="00EB4B96">
            <w:pPr>
              <w:pStyle w:val="Textkrper"/>
              <w:rPr>
                <w:b/>
                <w:sz w:val="16"/>
              </w:rPr>
            </w:pPr>
            <w:bookmarkStart w:id="103" w:name="_Hlt470342121"/>
            <w:bookmarkStart w:id="104" w:name="Q_TEXTCONFIRM"/>
            <w:bookmarkEnd w:id="103"/>
            <w:r w:rsidRPr="00181B33">
              <w:rPr>
                <w:sz w:val="16"/>
              </w:rPr>
              <w:t xml:space="preserve">2 </w:t>
            </w:r>
            <w:bookmarkEnd w:id="104"/>
            <w:r w:rsidRPr="00181B33">
              <w:rPr>
                <w:sz w:val="16"/>
              </w:rPr>
              <w:t>bits</w:t>
            </w:r>
          </w:p>
        </w:tc>
        <w:tc>
          <w:tcPr>
            <w:tcW w:w="1985" w:type="dxa"/>
          </w:tcPr>
          <w:p w14:paraId="7D51D59C" w14:textId="77777777" w:rsidR="002473FE" w:rsidRPr="00181B33" w:rsidRDefault="002473FE" w:rsidP="00EB4B96">
            <w:pPr>
              <w:pStyle w:val="Textkrper"/>
              <w:rPr>
                <w:sz w:val="16"/>
              </w:rPr>
            </w:pPr>
          </w:p>
        </w:tc>
        <w:tc>
          <w:tcPr>
            <w:tcW w:w="1914" w:type="dxa"/>
          </w:tcPr>
          <w:p w14:paraId="477CB330" w14:textId="77777777" w:rsidR="002473FE" w:rsidRPr="00181B33" w:rsidRDefault="002473FE" w:rsidP="00EB4B96">
            <w:pPr>
              <w:pStyle w:val="Textkrper"/>
              <w:rPr>
                <w:sz w:val="16"/>
              </w:rPr>
            </w:pPr>
          </w:p>
        </w:tc>
        <w:tc>
          <w:tcPr>
            <w:tcW w:w="3685" w:type="dxa"/>
          </w:tcPr>
          <w:p w14:paraId="15F31979" w14:textId="77777777" w:rsidR="002473FE" w:rsidRPr="00181B33" w:rsidRDefault="002473FE" w:rsidP="00EB4B96">
            <w:pPr>
              <w:pStyle w:val="Textkrper"/>
              <w:rPr>
                <w:sz w:val="16"/>
              </w:rPr>
            </w:pPr>
          </w:p>
        </w:tc>
      </w:tr>
      <w:tr w:rsidR="002473FE" w:rsidRPr="00181B33" w14:paraId="4A6B1BC1" w14:textId="77777777" w:rsidTr="00EB4B96">
        <w:tc>
          <w:tcPr>
            <w:tcW w:w="2268" w:type="dxa"/>
            <w:tcBorders>
              <w:top w:val="single" w:sz="6" w:space="0" w:color="auto"/>
              <w:bottom w:val="nil"/>
            </w:tcBorders>
          </w:tcPr>
          <w:p w14:paraId="668D071F" w14:textId="77777777" w:rsidR="002473FE" w:rsidRPr="00181B33" w:rsidRDefault="002473FE" w:rsidP="00EB4B96">
            <w:pPr>
              <w:pStyle w:val="Textkrper"/>
              <w:rPr>
                <w:i/>
                <w:sz w:val="16"/>
              </w:rPr>
            </w:pPr>
            <w:r w:rsidRPr="00181B33">
              <w:rPr>
                <w:b/>
                <w:i/>
                <w:sz w:val="16"/>
              </w:rPr>
              <w:t>Special/Reserved Values</w:t>
            </w:r>
          </w:p>
        </w:tc>
        <w:tc>
          <w:tcPr>
            <w:tcW w:w="1985" w:type="dxa"/>
          </w:tcPr>
          <w:p w14:paraId="4B572274" w14:textId="77777777" w:rsidR="002473FE" w:rsidRPr="00181B33" w:rsidRDefault="002473FE" w:rsidP="00EB4B96">
            <w:pPr>
              <w:pStyle w:val="Textkrper"/>
              <w:rPr>
                <w:sz w:val="16"/>
              </w:rPr>
            </w:pPr>
            <w:r w:rsidRPr="00181B33">
              <w:rPr>
                <w:sz w:val="16"/>
              </w:rPr>
              <w:t>00</w:t>
            </w:r>
          </w:p>
        </w:tc>
        <w:tc>
          <w:tcPr>
            <w:tcW w:w="5599" w:type="dxa"/>
            <w:gridSpan w:val="2"/>
          </w:tcPr>
          <w:p w14:paraId="68D18F16" w14:textId="77777777" w:rsidR="002473FE" w:rsidRPr="00181B33" w:rsidRDefault="002473FE" w:rsidP="00EB4B96">
            <w:pPr>
              <w:pStyle w:val="Textkrper"/>
              <w:rPr>
                <w:sz w:val="16"/>
              </w:rPr>
            </w:pPr>
            <w:r w:rsidRPr="00181B33">
              <w:rPr>
                <w:sz w:val="16"/>
              </w:rPr>
              <w:t xml:space="preserve">No confirmation required </w:t>
            </w:r>
          </w:p>
        </w:tc>
      </w:tr>
      <w:tr w:rsidR="002473FE" w:rsidRPr="00181B33" w14:paraId="786216FB" w14:textId="77777777" w:rsidTr="00EB4B96">
        <w:tc>
          <w:tcPr>
            <w:tcW w:w="2268" w:type="dxa"/>
            <w:tcBorders>
              <w:top w:val="nil"/>
              <w:bottom w:val="nil"/>
            </w:tcBorders>
          </w:tcPr>
          <w:p w14:paraId="0A149003" w14:textId="77777777" w:rsidR="002473FE" w:rsidRPr="00181B33" w:rsidRDefault="002473FE" w:rsidP="00EB4B96">
            <w:pPr>
              <w:pStyle w:val="Textkrper"/>
              <w:rPr>
                <w:b/>
                <w:sz w:val="16"/>
              </w:rPr>
            </w:pPr>
          </w:p>
        </w:tc>
        <w:tc>
          <w:tcPr>
            <w:tcW w:w="1985" w:type="dxa"/>
          </w:tcPr>
          <w:p w14:paraId="51E56ED9" w14:textId="77777777" w:rsidR="002473FE" w:rsidRPr="00181B33" w:rsidRDefault="002473FE" w:rsidP="00EB4B96">
            <w:pPr>
              <w:pStyle w:val="Textkrper"/>
              <w:rPr>
                <w:sz w:val="16"/>
              </w:rPr>
            </w:pPr>
            <w:r w:rsidRPr="00181B33">
              <w:rPr>
                <w:sz w:val="16"/>
              </w:rPr>
              <w:t>01</w:t>
            </w:r>
          </w:p>
        </w:tc>
        <w:tc>
          <w:tcPr>
            <w:tcW w:w="5599" w:type="dxa"/>
            <w:gridSpan w:val="2"/>
          </w:tcPr>
          <w:p w14:paraId="69DA57AA" w14:textId="77777777" w:rsidR="002473FE" w:rsidRPr="00181B33" w:rsidRDefault="002473FE" w:rsidP="00EB4B96">
            <w:pPr>
              <w:pStyle w:val="Textkrper"/>
              <w:rPr>
                <w:sz w:val="16"/>
              </w:rPr>
            </w:pPr>
            <w:r w:rsidRPr="00181B33">
              <w:rPr>
                <w:sz w:val="16"/>
              </w:rPr>
              <w:t>Continue display until confirmed</w:t>
            </w:r>
          </w:p>
        </w:tc>
      </w:tr>
      <w:tr w:rsidR="002473FE" w:rsidRPr="00181B33" w14:paraId="29D38664" w14:textId="77777777" w:rsidTr="00EB4B96">
        <w:tc>
          <w:tcPr>
            <w:tcW w:w="2268" w:type="dxa"/>
            <w:tcBorders>
              <w:top w:val="nil"/>
              <w:bottom w:val="nil"/>
            </w:tcBorders>
          </w:tcPr>
          <w:p w14:paraId="66188F8C" w14:textId="77777777" w:rsidR="002473FE" w:rsidRPr="00181B33" w:rsidRDefault="002473FE" w:rsidP="00EB4B96">
            <w:pPr>
              <w:pStyle w:val="Textkrper"/>
              <w:rPr>
                <w:b/>
                <w:sz w:val="16"/>
              </w:rPr>
            </w:pPr>
          </w:p>
        </w:tc>
        <w:tc>
          <w:tcPr>
            <w:tcW w:w="1985" w:type="dxa"/>
          </w:tcPr>
          <w:p w14:paraId="5747CB25" w14:textId="77777777" w:rsidR="002473FE" w:rsidRPr="00181B33" w:rsidRDefault="002473FE" w:rsidP="00EB4B96">
            <w:pPr>
              <w:pStyle w:val="Textkrper"/>
              <w:rPr>
                <w:sz w:val="16"/>
              </w:rPr>
            </w:pPr>
            <w:r w:rsidRPr="00181B33">
              <w:rPr>
                <w:sz w:val="16"/>
              </w:rPr>
              <w:t>10</w:t>
            </w:r>
          </w:p>
        </w:tc>
        <w:tc>
          <w:tcPr>
            <w:tcW w:w="5599" w:type="dxa"/>
            <w:gridSpan w:val="2"/>
          </w:tcPr>
          <w:p w14:paraId="784929BF" w14:textId="77777777" w:rsidR="002473FE" w:rsidRPr="00181B33" w:rsidRDefault="002473FE" w:rsidP="00EB4B96">
            <w:pPr>
              <w:pStyle w:val="Textkrper"/>
              <w:rPr>
                <w:sz w:val="16"/>
              </w:rPr>
            </w:pPr>
            <w:r w:rsidRPr="00181B33">
              <w:rPr>
                <w:sz w:val="16"/>
              </w:rPr>
              <w:t>Apply service brake if not confirmed when end conditions reached</w:t>
            </w:r>
          </w:p>
        </w:tc>
      </w:tr>
      <w:tr w:rsidR="002473FE" w:rsidRPr="00181B33" w14:paraId="091CD00A" w14:textId="77777777" w:rsidTr="00EB4B96">
        <w:tc>
          <w:tcPr>
            <w:tcW w:w="2268" w:type="dxa"/>
            <w:tcBorders>
              <w:top w:val="nil"/>
              <w:bottom w:val="single" w:sz="12" w:space="0" w:color="auto"/>
            </w:tcBorders>
          </w:tcPr>
          <w:p w14:paraId="32D76380" w14:textId="77777777" w:rsidR="002473FE" w:rsidRPr="00181B33" w:rsidRDefault="002473FE" w:rsidP="00EB4B96">
            <w:pPr>
              <w:pStyle w:val="Textkrper"/>
              <w:rPr>
                <w:b/>
                <w:sz w:val="16"/>
              </w:rPr>
            </w:pPr>
          </w:p>
        </w:tc>
        <w:tc>
          <w:tcPr>
            <w:tcW w:w="1985" w:type="dxa"/>
          </w:tcPr>
          <w:p w14:paraId="0C10EFAF" w14:textId="77777777" w:rsidR="002473FE" w:rsidRPr="00181B33" w:rsidRDefault="002473FE" w:rsidP="00EB4B96">
            <w:pPr>
              <w:pStyle w:val="Textkrper"/>
              <w:rPr>
                <w:sz w:val="16"/>
              </w:rPr>
            </w:pPr>
            <w:r w:rsidRPr="00181B33">
              <w:rPr>
                <w:sz w:val="16"/>
              </w:rPr>
              <w:t>11</w:t>
            </w:r>
          </w:p>
        </w:tc>
        <w:tc>
          <w:tcPr>
            <w:tcW w:w="5599" w:type="dxa"/>
            <w:gridSpan w:val="2"/>
          </w:tcPr>
          <w:p w14:paraId="00C7B950" w14:textId="77777777" w:rsidR="002473FE" w:rsidRPr="00181B33" w:rsidRDefault="002473FE" w:rsidP="00EB4B96">
            <w:pPr>
              <w:pStyle w:val="Textkrper"/>
              <w:rPr>
                <w:sz w:val="16"/>
              </w:rPr>
            </w:pPr>
            <w:r w:rsidRPr="00181B33">
              <w:rPr>
                <w:sz w:val="16"/>
              </w:rPr>
              <w:t>Spare</w:t>
            </w:r>
          </w:p>
        </w:tc>
      </w:tr>
    </w:tbl>
    <w:p w14:paraId="3165B5EC"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TIU_Q_TEXTDISPLAY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14"/>
        <w:gridCol w:w="3685"/>
      </w:tblGrid>
      <w:tr w:rsidR="002473FE" w:rsidRPr="00181B33" w14:paraId="486D45AD" w14:textId="77777777" w:rsidTr="00EB4B96">
        <w:tc>
          <w:tcPr>
            <w:tcW w:w="2268" w:type="dxa"/>
          </w:tcPr>
          <w:p w14:paraId="2600FD1C" w14:textId="77777777" w:rsidR="002473FE" w:rsidRPr="00181B33" w:rsidRDefault="002473FE" w:rsidP="00EB4B96">
            <w:pPr>
              <w:pStyle w:val="Textkrper"/>
              <w:rPr>
                <w:i/>
                <w:sz w:val="16"/>
              </w:rPr>
            </w:pPr>
            <w:r w:rsidRPr="00181B33">
              <w:rPr>
                <w:b/>
                <w:i/>
                <w:sz w:val="16"/>
              </w:rPr>
              <w:lastRenderedPageBreak/>
              <w:t>Name</w:t>
            </w:r>
          </w:p>
        </w:tc>
        <w:tc>
          <w:tcPr>
            <w:tcW w:w="7584" w:type="dxa"/>
            <w:gridSpan w:val="3"/>
          </w:tcPr>
          <w:p w14:paraId="0EFAD941" w14:textId="77777777" w:rsidR="002473FE" w:rsidRPr="00181B33" w:rsidRDefault="002473FE" w:rsidP="00EB4B96">
            <w:pPr>
              <w:pStyle w:val="Textkrper"/>
              <w:rPr>
                <w:sz w:val="16"/>
              </w:rPr>
            </w:pPr>
            <w:r w:rsidRPr="00181B33">
              <w:rPr>
                <w:sz w:val="16"/>
              </w:rPr>
              <w:t>Qualifier for the combination of text message conditions</w:t>
            </w:r>
          </w:p>
        </w:tc>
      </w:tr>
      <w:tr w:rsidR="002473FE" w:rsidRPr="00181B33" w14:paraId="25E448DF" w14:textId="77777777" w:rsidTr="00EB4B96">
        <w:tc>
          <w:tcPr>
            <w:tcW w:w="2268" w:type="dxa"/>
          </w:tcPr>
          <w:p w14:paraId="2316E2BE" w14:textId="77777777" w:rsidR="002473FE" w:rsidRPr="00181B33" w:rsidRDefault="002473FE" w:rsidP="00EB4B96">
            <w:pPr>
              <w:pStyle w:val="Textkrper"/>
              <w:rPr>
                <w:i/>
                <w:sz w:val="16"/>
              </w:rPr>
            </w:pPr>
            <w:r w:rsidRPr="00181B33">
              <w:rPr>
                <w:b/>
                <w:i/>
                <w:sz w:val="16"/>
              </w:rPr>
              <w:t>Description</w:t>
            </w:r>
          </w:p>
        </w:tc>
        <w:tc>
          <w:tcPr>
            <w:tcW w:w="7584" w:type="dxa"/>
            <w:gridSpan w:val="3"/>
          </w:tcPr>
          <w:p w14:paraId="40054992" w14:textId="77777777" w:rsidR="002473FE" w:rsidRPr="00181B33" w:rsidRDefault="002473FE" w:rsidP="00EB4B96">
            <w:pPr>
              <w:pStyle w:val="Textkrper"/>
              <w:rPr>
                <w:sz w:val="16"/>
              </w:rPr>
            </w:pPr>
            <w:r w:rsidRPr="00181B33">
              <w:rPr>
                <w:sz w:val="16"/>
              </w:rPr>
              <w:t xml:space="preserve">Q_TEXTDISPLAY defines whether the start/end conditions for text message are to be combined or not  </w:t>
            </w:r>
          </w:p>
        </w:tc>
      </w:tr>
      <w:tr w:rsidR="002473FE" w:rsidRPr="00181B33" w14:paraId="0C71B115" w14:textId="77777777" w:rsidTr="00EB4B96">
        <w:tc>
          <w:tcPr>
            <w:tcW w:w="2268" w:type="dxa"/>
          </w:tcPr>
          <w:p w14:paraId="41CC5CE4" w14:textId="77777777" w:rsidR="002473FE" w:rsidRPr="00181B33" w:rsidRDefault="002473FE" w:rsidP="00EB4B96">
            <w:r w:rsidRPr="00181B33">
              <w:rPr>
                <w:b/>
                <w:i/>
                <w:sz w:val="16"/>
              </w:rPr>
              <w:t>Length of variable</w:t>
            </w:r>
          </w:p>
        </w:tc>
        <w:tc>
          <w:tcPr>
            <w:tcW w:w="1985" w:type="dxa"/>
          </w:tcPr>
          <w:p w14:paraId="5814746A" w14:textId="77777777" w:rsidR="002473FE" w:rsidRPr="00181B33" w:rsidRDefault="002473FE" w:rsidP="00EB4B96">
            <w:pPr>
              <w:pStyle w:val="Textkrper"/>
              <w:rPr>
                <w:i/>
                <w:sz w:val="16"/>
              </w:rPr>
            </w:pPr>
            <w:r w:rsidRPr="00181B33">
              <w:rPr>
                <w:b/>
                <w:i/>
                <w:sz w:val="16"/>
              </w:rPr>
              <w:t>Minimum Value</w:t>
            </w:r>
          </w:p>
        </w:tc>
        <w:tc>
          <w:tcPr>
            <w:tcW w:w="1914" w:type="dxa"/>
          </w:tcPr>
          <w:p w14:paraId="23C2DB54" w14:textId="77777777" w:rsidR="002473FE" w:rsidRPr="00181B33" w:rsidRDefault="002473FE" w:rsidP="00EB4B96">
            <w:pPr>
              <w:pStyle w:val="Textkrper"/>
              <w:rPr>
                <w:i/>
                <w:sz w:val="16"/>
              </w:rPr>
            </w:pPr>
            <w:r w:rsidRPr="00181B33">
              <w:rPr>
                <w:b/>
                <w:i/>
                <w:sz w:val="16"/>
              </w:rPr>
              <w:t>Maximum Value</w:t>
            </w:r>
          </w:p>
        </w:tc>
        <w:tc>
          <w:tcPr>
            <w:tcW w:w="3685" w:type="dxa"/>
          </w:tcPr>
          <w:p w14:paraId="0564F0AC" w14:textId="77777777" w:rsidR="002473FE" w:rsidRPr="00181B33" w:rsidRDefault="002473FE" w:rsidP="00EB4B96">
            <w:pPr>
              <w:pStyle w:val="Textkrper"/>
              <w:rPr>
                <w:i/>
                <w:sz w:val="16"/>
              </w:rPr>
            </w:pPr>
            <w:r w:rsidRPr="00181B33">
              <w:rPr>
                <w:b/>
                <w:i/>
                <w:sz w:val="16"/>
              </w:rPr>
              <w:t>Resolution/formula</w:t>
            </w:r>
          </w:p>
        </w:tc>
      </w:tr>
      <w:tr w:rsidR="002473FE" w:rsidRPr="00181B33" w14:paraId="364705F8" w14:textId="77777777" w:rsidTr="00EB4B96">
        <w:tc>
          <w:tcPr>
            <w:tcW w:w="2268" w:type="dxa"/>
          </w:tcPr>
          <w:p w14:paraId="00A327C2" w14:textId="77777777" w:rsidR="002473FE" w:rsidRPr="00181B33" w:rsidRDefault="002473FE" w:rsidP="00EB4B96">
            <w:pPr>
              <w:pStyle w:val="Textkrper"/>
              <w:rPr>
                <w:b/>
                <w:sz w:val="16"/>
              </w:rPr>
            </w:pPr>
            <w:bookmarkStart w:id="105" w:name="Q_TEXTDISPLAY"/>
            <w:r w:rsidRPr="00181B33">
              <w:rPr>
                <w:sz w:val="16"/>
              </w:rPr>
              <w:t xml:space="preserve">1 </w:t>
            </w:r>
            <w:bookmarkEnd w:id="105"/>
            <w:r w:rsidRPr="00181B33">
              <w:rPr>
                <w:sz w:val="16"/>
              </w:rPr>
              <w:t>bit</w:t>
            </w:r>
          </w:p>
        </w:tc>
        <w:tc>
          <w:tcPr>
            <w:tcW w:w="1985" w:type="dxa"/>
          </w:tcPr>
          <w:p w14:paraId="0E38E8A3" w14:textId="77777777" w:rsidR="002473FE" w:rsidRPr="00181B33" w:rsidRDefault="002473FE" w:rsidP="00EB4B96">
            <w:pPr>
              <w:pStyle w:val="Textkrper"/>
              <w:rPr>
                <w:sz w:val="16"/>
              </w:rPr>
            </w:pPr>
          </w:p>
        </w:tc>
        <w:tc>
          <w:tcPr>
            <w:tcW w:w="1914" w:type="dxa"/>
          </w:tcPr>
          <w:p w14:paraId="384180AB" w14:textId="77777777" w:rsidR="002473FE" w:rsidRPr="00181B33" w:rsidRDefault="002473FE" w:rsidP="00EB4B96">
            <w:pPr>
              <w:pStyle w:val="Textkrper"/>
              <w:rPr>
                <w:sz w:val="16"/>
              </w:rPr>
            </w:pPr>
          </w:p>
        </w:tc>
        <w:tc>
          <w:tcPr>
            <w:tcW w:w="3685" w:type="dxa"/>
          </w:tcPr>
          <w:p w14:paraId="43F20217" w14:textId="77777777" w:rsidR="002473FE" w:rsidRPr="00181B33" w:rsidRDefault="002473FE" w:rsidP="00EB4B96">
            <w:pPr>
              <w:pStyle w:val="Textkrper"/>
              <w:rPr>
                <w:sz w:val="16"/>
              </w:rPr>
            </w:pPr>
          </w:p>
        </w:tc>
      </w:tr>
      <w:tr w:rsidR="002473FE" w:rsidRPr="00181B33" w14:paraId="7F2BF568" w14:textId="77777777" w:rsidTr="00EB4B96">
        <w:tc>
          <w:tcPr>
            <w:tcW w:w="2268" w:type="dxa"/>
            <w:tcBorders>
              <w:top w:val="single" w:sz="6" w:space="0" w:color="auto"/>
              <w:bottom w:val="nil"/>
            </w:tcBorders>
          </w:tcPr>
          <w:p w14:paraId="5DBCDE39" w14:textId="77777777" w:rsidR="002473FE" w:rsidRPr="00181B33" w:rsidRDefault="002473FE" w:rsidP="00EB4B96">
            <w:pPr>
              <w:pStyle w:val="Textkrper"/>
              <w:rPr>
                <w:i/>
                <w:sz w:val="16"/>
              </w:rPr>
            </w:pPr>
            <w:r w:rsidRPr="00181B33">
              <w:rPr>
                <w:b/>
                <w:i/>
                <w:sz w:val="16"/>
              </w:rPr>
              <w:t>Special/Reserved Values</w:t>
            </w:r>
          </w:p>
        </w:tc>
        <w:tc>
          <w:tcPr>
            <w:tcW w:w="1985" w:type="dxa"/>
          </w:tcPr>
          <w:p w14:paraId="31A61676" w14:textId="77777777" w:rsidR="002473FE" w:rsidRPr="00181B33" w:rsidRDefault="002473FE" w:rsidP="00EB4B96">
            <w:pPr>
              <w:pStyle w:val="Textkrper"/>
              <w:rPr>
                <w:sz w:val="16"/>
              </w:rPr>
            </w:pPr>
            <w:r w:rsidRPr="00181B33">
              <w:rPr>
                <w:sz w:val="16"/>
              </w:rPr>
              <w:t>0</w:t>
            </w:r>
          </w:p>
        </w:tc>
        <w:tc>
          <w:tcPr>
            <w:tcW w:w="5599" w:type="dxa"/>
            <w:gridSpan w:val="2"/>
          </w:tcPr>
          <w:p w14:paraId="4BB879F8" w14:textId="77777777" w:rsidR="002473FE" w:rsidRPr="00181B33" w:rsidRDefault="002473FE" w:rsidP="00EB4B96">
            <w:pPr>
              <w:pStyle w:val="Textkrper"/>
              <w:rPr>
                <w:sz w:val="16"/>
              </w:rPr>
            </w:pPr>
            <w:r w:rsidRPr="00181B33">
              <w:rPr>
                <w:sz w:val="16"/>
              </w:rPr>
              <w:t>No, display as soon as / until one of the conditions is fulfilled</w:t>
            </w:r>
          </w:p>
        </w:tc>
      </w:tr>
      <w:tr w:rsidR="002473FE" w:rsidRPr="00181B33" w14:paraId="5881925E" w14:textId="77777777" w:rsidTr="00EB4B96">
        <w:tc>
          <w:tcPr>
            <w:tcW w:w="2268" w:type="dxa"/>
            <w:tcBorders>
              <w:top w:val="nil"/>
              <w:bottom w:val="single" w:sz="12" w:space="0" w:color="auto"/>
            </w:tcBorders>
          </w:tcPr>
          <w:p w14:paraId="5472A093" w14:textId="77777777" w:rsidR="002473FE" w:rsidRPr="00181B33" w:rsidRDefault="002473FE" w:rsidP="00EB4B96">
            <w:pPr>
              <w:pStyle w:val="Textkrper"/>
              <w:rPr>
                <w:b/>
                <w:sz w:val="16"/>
              </w:rPr>
            </w:pPr>
          </w:p>
        </w:tc>
        <w:tc>
          <w:tcPr>
            <w:tcW w:w="1985" w:type="dxa"/>
          </w:tcPr>
          <w:p w14:paraId="4C8702BD" w14:textId="77777777" w:rsidR="002473FE" w:rsidRPr="00181B33" w:rsidRDefault="002473FE" w:rsidP="00EB4B96">
            <w:pPr>
              <w:pStyle w:val="Textkrper"/>
              <w:rPr>
                <w:sz w:val="16"/>
              </w:rPr>
            </w:pPr>
            <w:r w:rsidRPr="00181B33">
              <w:rPr>
                <w:sz w:val="16"/>
              </w:rPr>
              <w:t>1</w:t>
            </w:r>
          </w:p>
        </w:tc>
        <w:tc>
          <w:tcPr>
            <w:tcW w:w="5599" w:type="dxa"/>
            <w:gridSpan w:val="2"/>
          </w:tcPr>
          <w:p w14:paraId="7280F69B" w14:textId="77777777" w:rsidR="002473FE" w:rsidRPr="00181B33" w:rsidRDefault="002473FE" w:rsidP="00EB4B96">
            <w:pPr>
              <w:pStyle w:val="Textkrper"/>
              <w:rPr>
                <w:sz w:val="16"/>
              </w:rPr>
            </w:pPr>
            <w:r w:rsidRPr="00181B33">
              <w:rPr>
                <w:sz w:val="16"/>
              </w:rPr>
              <w:t>Yes, display as soon as / until all conditions are fulfilled</w:t>
            </w:r>
          </w:p>
        </w:tc>
      </w:tr>
    </w:tbl>
    <w:p w14:paraId="7DD8F5F0"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TIU_SAFETYFAIL_DETECT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0425DA99" w14:textId="77777777" w:rsidTr="00EB4B96">
        <w:tc>
          <w:tcPr>
            <w:tcW w:w="2268" w:type="dxa"/>
          </w:tcPr>
          <w:p w14:paraId="075FF792"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07A9476D" w14:textId="77777777" w:rsidR="002473FE" w:rsidRPr="00181B33" w:rsidRDefault="002473FE" w:rsidP="00EB4B96">
            <w:pPr>
              <w:pStyle w:val="Textkrper"/>
              <w:rPr>
                <w:color w:val="000000"/>
                <w:sz w:val="16"/>
              </w:rPr>
            </w:pPr>
            <w:r w:rsidRPr="00181B33">
              <w:rPr>
                <w:color w:val="000000"/>
                <w:sz w:val="16"/>
              </w:rPr>
              <w:t>Safety failure detected</w:t>
            </w:r>
          </w:p>
        </w:tc>
      </w:tr>
      <w:tr w:rsidR="002473FE" w:rsidRPr="00181B33" w14:paraId="4731799D" w14:textId="77777777" w:rsidTr="00EB4B96">
        <w:tc>
          <w:tcPr>
            <w:tcW w:w="2268" w:type="dxa"/>
          </w:tcPr>
          <w:p w14:paraId="3B3FC353"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18351348"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43F244DC" w14:textId="77777777" w:rsidTr="00EB4B96">
        <w:tc>
          <w:tcPr>
            <w:tcW w:w="2268" w:type="dxa"/>
          </w:tcPr>
          <w:p w14:paraId="50134850" w14:textId="77777777" w:rsidR="002473FE" w:rsidRPr="00181B33" w:rsidRDefault="002473FE" w:rsidP="00EB4B96">
            <w:r w:rsidRPr="00181B33">
              <w:rPr>
                <w:b/>
                <w:i/>
                <w:color w:val="000000"/>
                <w:sz w:val="16"/>
              </w:rPr>
              <w:t>Length of variable</w:t>
            </w:r>
          </w:p>
        </w:tc>
        <w:tc>
          <w:tcPr>
            <w:tcW w:w="1914" w:type="dxa"/>
          </w:tcPr>
          <w:p w14:paraId="0EC9FB75"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75C07B89"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74503446"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FCBCB47" w14:textId="77777777" w:rsidTr="00EB4B96">
        <w:tc>
          <w:tcPr>
            <w:tcW w:w="2268" w:type="dxa"/>
          </w:tcPr>
          <w:p w14:paraId="40488743" w14:textId="77777777" w:rsidR="002473FE" w:rsidRPr="00181B33" w:rsidRDefault="002473FE" w:rsidP="00EB4B96">
            <w:pPr>
              <w:pStyle w:val="Textkrper"/>
              <w:rPr>
                <w:color w:val="000000"/>
                <w:sz w:val="16"/>
              </w:rPr>
            </w:pPr>
            <w:r w:rsidRPr="00181B33">
              <w:rPr>
                <w:color w:val="000000"/>
                <w:sz w:val="16"/>
              </w:rPr>
              <w:t>1 bit</w:t>
            </w:r>
          </w:p>
        </w:tc>
        <w:tc>
          <w:tcPr>
            <w:tcW w:w="1914" w:type="dxa"/>
          </w:tcPr>
          <w:p w14:paraId="3979D8ED" w14:textId="77777777" w:rsidR="002473FE" w:rsidRPr="00181B33" w:rsidRDefault="002473FE" w:rsidP="00EB4B96">
            <w:pPr>
              <w:pStyle w:val="Textkrper"/>
              <w:rPr>
                <w:color w:val="000000"/>
                <w:sz w:val="16"/>
              </w:rPr>
            </w:pPr>
          </w:p>
        </w:tc>
        <w:tc>
          <w:tcPr>
            <w:tcW w:w="2056" w:type="dxa"/>
          </w:tcPr>
          <w:p w14:paraId="1283CFCC" w14:textId="77777777" w:rsidR="002473FE" w:rsidRPr="00181B33" w:rsidRDefault="002473FE" w:rsidP="00EB4B96">
            <w:pPr>
              <w:pStyle w:val="Textkrper"/>
              <w:rPr>
                <w:color w:val="000000"/>
                <w:sz w:val="16"/>
              </w:rPr>
            </w:pPr>
          </w:p>
        </w:tc>
        <w:tc>
          <w:tcPr>
            <w:tcW w:w="3614" w:type="dxa"/>
          </w:tcPr>
          <w:p w14:paraId="65C77476" w14:textId="77777777" w:rsidR="002473FE" w:rsidRPr="00181B33" w:rsidRDefault="002473FE" w:rsidP="00EB4B96">
            <w:pPr>
              <w:pStyle w:val="Textkrper"/>
              <w:rPr>
                <w:color w:val="000000"/>
                <w:sz w:val="16"/>
              </w:rPr>
            </w:pPr>
          </w:p>
        </w:tc>
      </w:tr>
      <w:tr w:rsidR="002473FE" w:rsidRPr="00181B33" w14:paraId="11906005" w14:textId="77777777" w:rsidTr="00EB4B96">
        <w:tc>
          <w:tcPr>
            <w:tcW w:w="2268" w:type="dxa"/>
            <w:tcBorders>
              <w:top w:val="single" w:sz="6" w:space="0" w:color="auto"/>
              <w:bottom w:val="nil"/>
            </w:tcBorders>
          </w:tcPr>
          <w:p w14:paraId="384238A9"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5F848B60"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7AE3D5DC" w14:textId="77777777" w:rsidR="002473FE" w:rsidRPr="00181B33" w:rsidRDefault="002473FE" w:rsidP="00EB4B96">
            <w:pPr>
              <w:pStyle w:val="Textkrper"/>
              <w:rPr>
                <w:color w:val="000000"/>
                <w:sz w:val="16"/>
              </w:rPr>
            </w:pPr>
            <w:r w:rsidRPr="00181B33">
              <w:rPr>
                <w:color w:val="000000"/>
                <w:sz w:val="16"/>
              </w:rPr>
              <w:t>False : no safety failure is detected</w:t>
            </w:r>
          </w:p>
        </w:tc>
      </w:tr>
      <w:tr w:rsidR="002473FE" w:rsidRPr="00181B33" w14:paraId="2422A80D" w14:textId="77777777" w:rsidTr="00EB4B96">
        <w:tc>
          <w:tcPr>
            <w:tcW w:w="2268" w:type="dxa"/>
            <w:tcBorders>
              <w:top w:val="nil"/>
              <w:bottom w:val="nil"/>
            </w:tcBorders>
          </w:tcPr>
          <w:p w14:paraId="6AC06679" w14:textId="77777777" w:rsidR="002473FE" w:rsidRPr="00181B33" w:rsidRDefault="002473FE" w:rsidP="00EB4B96">
            <w:pPr>
              <w:pStyle w:val="Textkrper"/>
              <w:rPr>
                <w:b/>
                <w:i/>
                <w:color w:val="000000"/>
                <w:sz w:val="16"/>
              </w:rPr>
            </w:pPr>
          </w:p>
        </w:tc>
        <w:tc>
          <w:tcPr>
            <w:tcW w:w="1914" w:type="dxa"/>
          </w:tcPr>
          <w:p w14:paraId="722814CF"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06B335C6" w14:textId="77777777" w:rsidR="002473FE" w:rsidRPr="00181B33" w:rsidRDefault="002473FE" w:rsidP="00EB4B96">
            <w:pPr>
              <w:pStyle w:val="Textkrper"/>
              <w:rPr>
                <w:color w:val="000000"/>
                <w:sz w:val="16"/>
              </w:rPr>
            </w:pPr>
            <w:r w:rsidRPr="00181B33">
              <w:rPr>
                <w:color w:val="000000"/>
                <w:sz w:val="16"/>
              </w:rPr>
              <w:t>True : a safety failure(s) is(are) detected</w:t>
            </w:r>
          </w:p>
        </w:tc>
      </w:tr>
      <w:tr w:rsidR="002473FE" w:rsidRPr="00181B33" w14:paraId="3438EB64" w14:textId="77777777" w:rsidTr="00EB4B96">
        <w:tc>
          <w:tcPr>
            <w:tcW w:w="2268" w:type="dxa"/>
            <w:tcBorders>
              <w:top w:val="nil"/>
              <w:bottom w:val="nil"/>
            </w:tcBorders>
          </w:tcPr>
          <w:p w14:paraId="6095BA43" w14:textId="77777777" w:rsidR="002473FE" w:rsidRPr="00181B33" w:rsidRDefault="002473FE" w:rsidP="00EB4B96">
            <w:pPr>
              <w:pStyle w:val="Textkrper"/>
              <w:rPr>
                <w:b/>
                <w:i/>
                <w:color w:val="000000"/>
                <w:sz w:val="16"/>
              </w:rPr>
            </w:pPr>
          </w:p>
        </w:tc>
        <w:tc>
          <w:tcPr>
            <w:tcW w:w="1914" w:type="dxa"/>
          </w:tcPr>
          <w:p w14:paraId="6B177760"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7E4B924F" w14:textId="77777777" w:rsidR="002473FE" w:rsidRPr="00181B33" w:rsidRDefault="002473FE" w:rsidP="00EB4B96">
            <w:pPr>
              <w:pStyle w:val="Textkrper"/>
              <w:rPr>
                <w:color w:val="000000"/>
                <w:sz w:val="16"/>
              </w:rPr>
            </w:pPr>
            <w:r w:rsidRPr="00181B33">
              <w:rPr>
                <w:color w:val="000000"/>
                <w:sz w:val="16"/>
              </w:rPr>
              <w:t>Irrelevant : no diagnostic to be expected (diagnostic function is inhibited)</w:t>
            </w:r>
          </w:p>
        </w:tc>
      </w:tr>
      <w:tr w:rsidR="002473FE" w:rsidRPr="00181B33" w14:paraId="00E2F43B" w14:textId="77777777" w:rsidTr="00EB4B96">
        <w:tc>
          <w:tcPr>
            <w:tcW w:w="2268" w:type="dxa"/>
            <w:tcBorders>
              <w:top w:val="nil"/>
              <w:bottom w:val="single" w:sz="12" w:space="0" w:color="auto"/>
            </w:tcBorders>
          </w:tcPr>
          <w:p w14:paraId="06AB3D90" w14:textId="77777777" w:rsidR="002473FE" w:rsidRPr="00181B33" w:rsidRDefault="002473FE" w:rsidP="00EB4B96">
            <w:pPr>
              <w:pStyle w:val="Textkrper"/>
              <w:rPr>
                <w:b/>
                <w:i/>
                <w:color w:val="000000"/>
                <w:sz w:val="16"/>
              </w:rPr>
            </w:pPr>
          </w:p>
        </w:tc>
        <w:tc>
          <w:tcPr>
            <w:tcW w:w="1914" w:type="dxa"/>
          </w:tcPr>
          <w:p w14:paraId="726575CE"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39655E64" w14:textId="77777777" w:rsidR="002473FE" w:rsidRPr="00181B33" w:rsidRDefault="002473FE" w:rsidP="00EB4B96">
            <w:pPr>
              <w:pStyle w:val="Textkrper"/>
              <w:rPr>
                <w:color w:val="000000"/>
                <w:sz w:val="16"/>
              </w:rPr>
            </w:pPr>
            <w:r w:rsidRPr="00181B33">
              <w:rPr>
                <w:color w:val="000000"/>
                <w:sz w:val="16"/>
              </w:rPr>
              <w:t>Spare</w:t>
            </w:r>
          </w:p>
        </w:tc>
      </w:tr>
    </w:tbl>
    <w:p w14:paraId="1DC01D01"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TIU_T_I_P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131989E1" w14:textId="77777777" w:rsidTr="00EB4B96">
        <w:tc>
          <w:tcPr>
            <w:tcW w:w="2268" w:type="dxa"/>
            <w:tcBorders>
              <w:top w:val="single" w:sz="12" w:space="0" w:color="auto"/>
              <w:left w:val="single" w:sz="12" w:space="0" w:color="auto"/>
              <w:bottom w:val="single" w:sz="6" w:space="0" w:color="auto"/>
            </w:tcBorders>
          </w:tcPr>
          <w:p w14:paraId="6E257139"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14:paraId="2D759673" w14:textId="77777777" w:rsidR="002473FE" w:rsidRPr="00181B33" w:rsidRDefault="002473FE" w:rsidP="00EB4B96">
            <w:pPr>
              <w:pStyle w:val="Textkrper"/>
              <w:rPr>
                <w:color w:val="000000"/>
                <w:sz w:val="16"/>
              </w:rPr>
            </w:pPr>
            <w:r w:rsidRPr="00181B33">
              <w:rPr>
                <w:color w:val="000000"/>
                <w:sz w:val="16"/>
              </w:rPr>
              <w:t>T_i_p</w:t>
            </w:r>
          </w:p>
        </w:tc>
      </w:tr>
      <w:tr w:rsidR="002473FE" w:rsidRPr="00181B33" w14:paraId="1779D354" w14:textId="77777777" w:rsidTr="00EB4B96">
        <w:tc>
          <w:tcPr>
            <w:tcW w:w="2268" w:type="dxa"/>
            <w:tcBorders>
              <w:top w:val="single" w:sz="6" w:space="0" w:color="auto"/>
              <w:left w:val="single" w:sz="12" w:space="0" w:color="auto"/>
              <w:bottom w:val="single" w:sz="6" w:space="0" w:color="auto"/>
            </w:tcBorders>
          </w:tcPr>
          <w:p w14:paraId="55CB36E2"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14:paraId="70055424" w14:textId="77777777" w:rsidR="002473FE" w:rsidRPr="00181B33" w:rsidRDefault="002473FE" w:rsidP="00EB4B96">
            <w:pPr>
              <w:pStyle w:val="Textkrper"/>
              <w:rPr>
                <w:color w:val="000000"/>
                <w:sz w:val="16"/>
              </w:rPr>
            </w:pPr>
            <w:r w:rsidRPr="00181B33">
              <w:rPr>
                <w:color w:val="000000"/>
                <w:sz w:val="16"/>
              </w:rPr>
              <w:t>parameter used by the Core in the braking curve calculation</w:t>
            </w:r>
          </w:p>
        </w:tc>
      </w:tr>
      <w:tr w:rsidR="002473FE" w:rsidRPr="00181B33" w14:paraId="27B0E7D0" w14:textId="77777777" w:rsidTr="00EB4B96">
        <w:tc>
          <w:tcPr>
            <w:tcW w:w="2268" w:type="dxa"/>
            <w:tcBorders>
              <w:top w:val="single" w:sz="6" w:space="0" w:color="auto"/>
              <w:left w:val="single" w:sz="12" w:space="0" w:color="auto"/>
              <w:bottom w:val="single" w:sz="6" w:space="0" w:color="auto"/>
            </w:tcBorders>
          </w:tcPr>
          <w:p w14:paraId="37AD06DF" w14:textId="77777777" w:rsidR="002473FE" w:rsidRPr="00181B33" w:rsidRDefault="002473FE" w:rsidP="00EB4B96">
            <w:r w:rsidRPr="00181B33">
              <w:rPr>
                <w:b/>
                <w:i/>
                <w:color w:val="000000"/>
                <w:sz w:val="16"/>
              </w:rPr>
              <w:t>Length of variable</w:t>
            </w:r>
          </w:p>
        </w:tc>
        <w:tc>
          <w:tcPr>
            <w:tcW w:w="1914" w:type="dxa"/>
            <w:tcBorders>
              <w:top w:val="single" w:sz="6" w:space="0" w:color="auto"/>
              <w:bottom w:val="single" w:sz="6" w:space="0" w:color="auto"/>
            </w:tcBorders>
          </w:tcPr>
          <w:p w14:paraId="03ED6C30"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14:paraId="465C1261"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14:paraId="5539DBC5"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1AC60B86" w14:textId="77777777" w:rsidTr="00EB4B96">
        <w:tc>
          <w:tcPr>
            <w:tcW w:w="2268" w:type="dxa"/>
            <w:tcBorders>
              <w:top w:val="single" w:sz="6" w:space="0" w:color="auto"/>
              <w:left w:val="single" w:sz="12" w:space="0" w:color="auto"/>
              <w:bottom w:val="single" w:sz="6" w:space="0" w:color="auto"/>
            </w:tcBorders>
          </w:tcPr>
          <w:p w14:paraId="48B9E8D5" w14:textId="77777777" w:rsidR="002473FE" w:rsidRPr="00181B33" w:rsidRDefault="002473FE" w:rsidP="00EB4B96">
            <w:pPr>
              <w:pStyle w:val="Textkrper"/>
              <w:rPr>
                <w:color w:val="000000"/>
                <w:sz w:val="16"/>
              </w:rPr>
            </w:pPr>
            <w:r w:rsidRPr="00181B33">
              <w:rPr>
                <w:color w:val="000000"/>
                <w:sz w:val="16"/>
              </w:rPr>
              <w:t>13 bits</w:t>
            </w:r>
          </w:p>
        </w:tc>
        <w:tc>
          <w:tcPr>
            <w:tcW w:w="1914" w:type="dxa"/>
            <w:tcBorders>
              <w:top w:val="single" w:sz="6" w:space="0" w:color="auto"/>
              <w:bottom w:val="single" w:sz="6" w:space="0" w:color="auto"/>
            </w:tcBorders>
          </w:tcPr>
          <w:p w14:paraId="1F261E27" w14:textId="77777777" w:rsidR="002473FE" w:rsidRPr="00181B33" w:rsidRDefault="002473FE" w:rsidP="00EB4B96">
            <w:pPr>
              <w:pStyle w:val="Textkrper"/>
              <w:rPr>
                <w:color w:val="000000"/>
                <w:sz w:val="16"/>
              </w:rPr>
            </w:pPr>
            <w:r w:rsidRPr="00181B33">
              <w:rPr>
                <w:color w:val="000000"/>
                <w:sz w:val="16"/>
              </w:rPr>
              <w:t>0</w:t>
            </w:r>
          </w:p>
        </w:tc>
        <w:tc>
          <w:tcPr>
            <w:tcW w:w="2056" w:type="dxa"/>
            <w:tcBorders>
              <w:top w:val="single" w:sz="6" w:space="0" w:color="auto"/>
              <w:bottom w:val="single" w:sz="6" w:space="0" w:color="auto"/>
            </w:tcBorders>
          </w:tcPr>
          <w:p w14:paraId="145F91CA" w14:textId="77777777" w:rsidR="002473FE" w:rsidRPr="00181B33" w:rsidRDefault="002473FE" w:rsidP="00EB4B96">
            <w:pPr>
              <w:pStyle w:val="Textkrper"/>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14:paraId="3168C122" w14:textId="77777777" w:rsidR="002473FE" w:rsidRPr="00181B33" w:rsidRDefault="002473FE" w:rsidP="00EB4B96">
            <w:pPr>
              <w:pStyle w:val="Textkrper"/>
              <w:rPr>
                <w:color w:val="000000"/>
                <w:sz w:val="16"/>
              </w:rPr>
            </w:pPr>
            <w:r w:rsidRPr="00181B33">
              <w:rPr>
                <w:color w:val="000000"/>
                <w:sz w:val="16"/>
              </w:rPr>
              <w:t>0,1 s</w:t>
            </w:r>
          </w:p>
        </w:tc>
      </w:tr>
      <w:tr w:rsidR="002473FE" w:rsidRPr="00181B33" w14:paraId="7DFA339E" w14:textId="77777777" w:rsidTr="00EB4B96">
        <w:tc>
          <w:tcPr>
            <w:tcW w:w="2268" w:type="dxa"/>
            <w:tcBorders>
              <w:top w:val="single" w:sz="6" w:space="0" w:color="auto"/>
              <w:left w:val="single" w:sz="12" w:space="0" w:color="auto"/>
              <w:bottom w:val="single" w:sz="12" w:space="0" w:color="auto"/>
            </w:tcBorders>
          </w:tcPr>
          <w:p w14:paraId="3AB4C2CF"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14:paraId="43A262B4" w14:textId="77777777" w:rsidR="002473FE" w:rsidRPr="00181B33" w:rsidRDefault="002473FE" w:rsidP="00EB4B96">
            <w:pPr>
              <w:pStyle w:val="Textkrper"/>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14:paraId="47B1759F" w14:textId="77777777" w:rsidR="002473FE" w:rsidRPr="00181B33" w:rsidRDefault="002473FE" w:rsidP="00EB4B96">
            <w:pPr>
              <w:pStyle w:val="Textkrper"/>
              <w:rPr>
                <w:color w:val="000000"/>
                <w:sz w:val="16"/>
              </w:rPr>
            </w:pPr>
          </w:p>
        </w:tc>
      </w:tr>
    </w:tbl>
    <w:p w14:paraId="029B32F5"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TIU_T_P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5CF32F0A" w14:textId="77777777" w:rsidTr="00EB4B96">
        <w:tc>
          <w:tcPr>
            <w:tcW w:w="2268" w:type="dxa"/>
            <w:tcBorders>
              <w:top w:val="single" w:sz="12" w:space="0" w:color="auto"/>
              <w:left w:val="single" w:sz="12" w:space="0" w:color="auto"/>
              <w:bottom w:val="single" w:sz="6" w:space="0" w:color="auto"/>
            </w:tcBorders>
          </w:tcPr>
          <w:p w14:paraId="16FE8C8A"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14:paraId="3E625211" w14:textId="77777777" w:rsidR="002473FE" w:rsidRPr="00181B33" w:rsidRDefault="002473FE" w:rsidP="00EB4B96">
            <w:pPr>
              <w:pStyle w:val="Textkrper"/>
              <w:rPr>
                <w:color w:val="000000"/>
                <w:sz w:val="16"/>
              </w:rPr>
            </w:pPr>
            <w:r w:rsidRPr="00181B33">
              <w:rPr>
                <w:color w:val="000000"/>
                <w:sz w:val="16"/>
              </w:rPr>
              <w:t>T_p</w:t>
            </w:r>
          </w:p>
        </w:tc>
      </w:tr>
      <w:tr w:rsidR="002473FE" w:rsidRPr="00181B33" w14:paraId="3CDC390B" w14:textId="77777777" w:rsidTr="00EB4B96">
        <w:tc>
          <w:tcPr>
            <w:tcW w:w="2268" w:type="dxa"/>
            <w:tcBorders>
              <w:top w:val="single" w:sz="6" w:space="0" w:color="auto"/>
              <w:left w:val="single" w:sz="12" w:space="0" w:color="auto"/>
              <w:bottom w:val="single" w:sz="6" w:space="0" w:color="auto"/>
            </w:tcBorders>
          </w:tcPr>
          <w:p w14:paraId="78607CCE"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14:paraId="28A0D370" w14:textId="77777777" w:rsidR="002473FE" w:rsidRPr="00181B33" w:rsidRDefault="002473FE" w:rsidP="00EB4B96">
            <w:pPr>
              <w:pStyle w:val="Textkrper"/>
              <w:rPr>
                <w:color w:val="000000"/>
                <w:sz w:val="16"/>
              </w:rPr>
            </w:pPr>
            <w:r w:rsidRPr="00181B33">
              <w:rPr>
                <w:color w:val="000000"/>
                <w:sz w:val="16"/>
              </w:rPr>
              <w:t>parameter used by the Core in the braking curve calculation</w:t>
            </w:r>
          </w:p>
        </w:tc>
      </w:tr>
      <w:tr w:rsidR="002473FE" w:rsidRPr="00181B33" w14:paraId="042BAB92" w14:textId="77777777" w:rsidTr="00EB4B96">
        <w:tc>
          <w:tcPr>
            <w:tcW w:w="2268" w:type="dxa"/>
            <w:tcBorders>
              <w:top w:val="single" w:sz="6" w:space="0" w:color="auto"/>
              <w:left w:val="single" w:sz="12" w:space="0" w:color="auto"/>
              <w:bottom w:val="single" w:sz="6" w:space="0" w:color="auto"/>
            </w:tcBorders>
          </w:tcPr>
          <w:p w14:paraId="67852E2A" w14:textId="77777777" w:rsidR="002473FE" w:rsidRPr="00181B33" w:rsidRDefault="002473FE" w:rsidP="00EB4B96">
            <w:r w:rsidRPr="00181B33">
              <w:rPr>
                <w:b/>
                <w:i/>
                <w:color w:val="000000"/>
                <w:sz w:val="16"/>
              </w:rPr>
              <w:t>Length of variable</w:t>
            </w:r>
          </w:p>
        </w:tc>
        <w:tc>
          <w:tcPr>
            <w:tcW w:w="1914" w:type="dxa"/>
            <w:tcBorders>
              <w:top w:val="single" w:sz="6" w:space="0" w:color="auto"/>
              <w:bottom w:val="single" w:sz="6" w:space="0" w:color="auto"/>
            </w:tcBorders>
          </w:tcPr>
          <w:p w14:paraId="7B48F2EC"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14:paraId="389C36A1"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14:paraId="5BE891BB"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5D01ADB" w14:textId="77777777" w:rsidTr="00EB4B96">
        <w:tc>
          <w:tcPr>
            <w:tcW w:w="2268" w:type="dxa"/>
            <w:tcBorders>
              <w:top w:val="single" w:sz="6" w:space="0" w:color="auto"/>
              <w:left w:val="single" w:sz="12" w:space="0" w:color="auto"/>
              <w:bottom w:val="single" w:sz="6" w:space="0" w:color="auto"/>
            </w:tcBorders>
          </w:tcPr>
          <w:p w14:paraId="1A61C474" w14:textId="77777777" w:rsidR="002473FE" w:rsidRPr="00181B33" w:rsidRDefault="002473FE" w:rsidP="00EB4B96">
            <w:pPr>
              <w:pStyle w:val="Textkrper"/>
              <w:rPr>
                <w:color w:val="000000"/>
                <w:sz w:val="16"/>
              </w:rPr>
            </w:pPr>
            <w:r w:rsidRPr="00181B33">
              <w:rPr>
                <w:color w:val="000000"/>
                <w:sz w:val="16"/>
              </w:rPr>
              <w:t>13 bits</w:t>
            </w:r>
          </w:p>
        </w:tc>
        <w:tc>
          <w:tcPr>
            <w:tcW w:w="1914" w:type="dxa"/>
            <w:tcBorders>
              <w:top w:val="single" w:sz="6" w:space="0" w:color="auto"/>
              <w:bottom w:val="single" w:sz="6" w:space="0" w:color="auto"/>
            </w:tcBorders>
          </w:tcPr>
          <w:p w14:paraId="33BA4366" w14:textId="77777777" w:rsidR="002473FE" w:rsidRPr="00181B33" w:rsidRDefault="002473FE" w:rsidP="00EB4B96">
            <w:pPr>
              <w:pStyle w:val="Textkrper"/>
              <w:rPr>
                <w:color w:val="000000"/>
                <w:sz w:val="16"/>
              </w:rPr>
            </w:pPr>
            <w:r w:rsidRPr="00181B33">
              <w:rPr>
                <w:color w:val="000000"/>
                <w:sz w:val="16"/>
              </w:rPr>
              <w:t>0</w:t>
            </w:r>
          </w:p>
        </w:tc>
        <w:tc>
          <w:tcPr>
            <w:tcW w:w="2056" w:type="dxa"/>
            <w:tcBorders>
              <w:top w:val="single" w:sz="6" w:space="0" w:color="auto"/>
              <w:bottom w:val="single" w:sz="6" w:space="0" w:color="auto"/>
            </w:tcBorders>
          </w:tcPr>
          <w:p w14:paraId="0BB86ECF" w14:textId="77777777" w:rsidR="002473FE" w:rsidRPr="00181B33" w:rsidRDefault="002473FE" w:rsidP="00EB4B96">
            <w:pPr>
              <w:pStyle w:val="Textkrper"/>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14:paraId="3D7FAB01" w14:textId="77777777" w:rsidR="002473FE" w:rsidRPr="00181B33" w:rsidRDefault="002473FE" w:rsidP="00EB4B96">
            <w:pPr>
              <w:pStyle w:val="Textkrper"/>
              <w:rPr>
                <w:color w:val="000000"/>
                <w:sz w:val="16"/>
              </w:rPr>
            </w:pPr>
            <w:r w:rsidRPr="00181B33">
              <w:rPr>
                <w:color w:val="000000"/>
                <w:sz w:val="16"/>
              </w:rPr>
              <w:t>0,1 s</w:t>
            </w:r>
          </w:p>
        </w:tc>
      </w:tr>
      <w:tr w:rsidR="002473FE" w:rsidRPr="00181B33" w14:paraId="5BDDC89E" w14:textId="77777777" w:rsidTr="00EB4B96">
        <w:tc>
          <w:tcPr>
            <w:tcW w:w="2268" w:type="dxa"/>
            <w:tcBorders>
              <w:top w:val="single" w:sz="6" w:space="0" w:color="auto"/>
              <w:left w:val="single" w:sz="12" w:space="0" w:color="auto"/>
              <w:bottom w:val="single" w:sz="12" w:space="0" w:color="auto"/>
            </w:tcBorders>
          </w:tcPr>
          <w:p w14:paraId="7BA3270F"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14:paraId="3D1E730B" w14:textId="77777777" w:rsidR="002473FE" w:rsidRPr="00181B33" w:rsidRDefault="002473FE" w:rsidP="00EB4B96">
            <w:pPr>
              <w:pStyle w:val="Textkrper"/>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14:paraId="54304BEE" w14:textId="77777777" w:rsidR="002473FE" w:rsidRPr="00181B33" w:rsidRDefault="002473FE" w:rsidP="00EB4B96">
            <w:pPr>
              <w:pStyle w:val="Textkrper"/>
              <w:rPr>
                <w:color w:val="000000"/>
                <w:sz w:val="16"/>
              </w:rPr>
            </w:pPr>
          </w:p>
        </w:tc>
      </w:tr>
    </w:tbl>
    <w:p w14:paraId="66664976"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TIU_T_RSMA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8B076D5" w14:textId="77777777" w:rsidTr="00EB4B96">
        <w:tc>
          <w:tcPr>
            <w:tcW w:w="2268" w:type="dxa"/>
            <w:tcBorders>
              <w:top w:val="single" w:sz="12" w:space="0" w:color="auto"/>
              <w:left w:val="single" w:sz="12" w:space="0" w:color="auto"/>
              <w:bottom w:val="single" w:sz="6" w:space="0" w:color="auto"/>
            </w:tcBorders>
          </w:tcPr>
          <w:p w14:paraId="7D1D1B91"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14:paraId="60B77280" w14:textId="77777777" w:rsidR="002473FE" w:rsidRPr="00181B33" w:rsidRDefault="002473FE" w:rsidP="00EB4B96">
            <w:pPr>
              <w:pStyle w:val="Textkrper"/>
              <w:rPr>
                <w:color w:val="000000"/>
                <w:sz w:val="16"/>
              </w:rPr>
            </w:pPr>
            <w:r w:rsidRPr="00181B33">
              <w:rPr>
                <w:color w:val="000000"/>
                <w:sz w:val="16"/>
              </w:rPr>
              <w:t>T_rsma</w:t>
            </w:r>
          </w:p>
        </w:tc>
      </w:tr>
      <w:tr w:rsidR="002473FE" w:rsidRPr="00181B33" w14:paraId="2290FB35" w14:textId="77777777" w:rsidTr="00EB4B96">
        <w:tc>
          <w:tcPr>
            <w:tcW w:w="2268" w:type="dxa"/>
            <w:tcBorders>
              <w:top w:val="single" w:sz="6" w:space="0" w:color="auto"/>
              <w:left w:val="single" w:sz="12" w:space="0" w:color="auto"/>
              <w:bottom w:val="single" w:sz="6" w:space="0" w:color="auto"/>
            </w:tcBorders>
          </w:tcPr>
          <w:p w14:paraId="24CBBD85"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14:paraId="37325FC6" w14:textId="77777777" w:rsidR="002473FE" w:rsidRPr="00181B33" w:rsidRDefault="002473FE" w:rsidP="00EB4B96">
            <w:pPr>
              <w:pStyle w:val="Textkrper"/>
              <w:rPr>
                <w:color w:val="000000"/>
                <w:sz w:val="16"/>
              </w:rPr>
            </w:pPr>
            <w:r w:rsidRPr="00181B33">
              <w:rPr>
                <w:color w:val="000000"/>
                <w:sz w:val="16"/>
              </w:rPr>
              <w:t>parameter used by the Core in the braking curve calculation</w:t>
            </w:r>
          </w:p>
        </w:tc>
      </w:tr>
      <w:tr w:rsidR="002473FE" w:rsidRPr="00181B33" w14:paraId="2AAD5144" w14:textId="77777777" w:rsidTr="00EB4B96">
        <w:tc>
          <w:tcPr>
            <w:tcW w:w="2268" w:type="dxa"/>
            <w:tcBorders>
              <w:top w:val="single" w:sz="6" w:space="0" w:color="auto"/>
              <w:left w:val="single" w:sz="12" w:space="0" w:color="auto"/>
              <w:bottom w:val="single" w:sz="6" w:space="0" w:color="auto"/>
            </w:tcBorders>
          </w:tcPr>
          <w:p w14:paraId="2F01F6A6" w14:textId="77777777" w:rsidR="002473FE" w:rsidRPr="00181B33" w:rsidRDefault="002473FE" w:rsidP="00EB4B96">
            <w:r w:rsidRPr="00181B33">
              <w:rPr>
                <w:b/>
                <w:i/>
                <w:color w:val="000000"/>
                <w:sz w:val="16"/>
              </w:rPr>
              <w:t>Length of variable</w:t>
            </w:r>
          </w:p>
        </w:tc>
        <w:tc>
          <w:tcPr>
            <w:tcW w:w="1914" w:type="dxa"/>
            <w:tcBorders>
              <w:top w:val="single" w:sz="6" w:space="0" w:color="auto"/>
              <w:bottom w:val="single" w:sz="6" w:space="0" w:color="auto"/>
            </w:tcBorders>
          </w:tcPr>
          <w:p w14:paraId="79600256"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14:paraId="73469ABF"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14:paraId="76AB74D0"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5038CEF4" w14:textId="77777777" w:rsidTr="00EB4B96">
        <w:tc>
          <w:tcPr>
            <w:tcW w:w="2268" w:type="dxa"/>
            <w:tcBorders>
              <w:top w:val="single" w:sz="6" w:space="0" w:color="auto"/>
              <w:left w:val="single" w:sz="12" w:space="0" w:color="auto"/>
              <w:bottom w:val="single" w:sz="6" w:space="0" w:color="auto"/>
            </w:tcBorders>
          </w:tcPr>
          <w:p w14:paraId="5613615D" w14:textId="77777777" w:rsidR="002473FE" w:rsidRPr="00181B33" w:rsidRDefault="002473FE" w:rsidP="00EB4B96">
            <w:pPr>
              <w:pStyle w:val="Textkrper"/>
              <w:rPr>
                <w:color w:val="000000"/>
                <w:sz w:val="16"/>
              </w:rPr>
            </w:pPr>
            <w:r w:rsidRPr="00181B33">
              <w:rPr>
                <w:color w:val="000000"/>
                <w:sz w:val="16"/>
              </w:rPr>
              <w:t>13 bits</w:t>
            </w:r>
          </w:p>
        </w:tc>
        <w:tc>
          <w:tcPr>
            <w:tcW w:w="1914" w:type="dxa"/>
            <w:tcBorders>
              <w:top w:val="single" w:sz="6" w:space="0" w:color="auto"/>
              <w:bottom w:val="single" w:sz="6" w:space="0" w:color="auto"/>
            </w:tcBorders>
          </w:tcPr>
          <w:p w14:paraId="408B0773" w14:textId="77777777" w:rsidR="002473FE" w:rsidRPr="00181B33" w:rsidRDefault="002473FE" w:rsidP="00EB4B96">
            <w:pPr>
              <w:pStyle w:val="Textkrper"/>
              <w:rPr>
                <w:color w:val="000000"/>
                <w:sz w:val="16"/>
              </w:rPr>
            </w:pPr>
            <w:r w:rsidRPr="00181B33">
              <w:rPr>
                <w:color w:val="000000"/>
                <w:sz w:val="16"/>
              </w:rPr>
              <w:t>0</w:t>
            </w:r>
          </w:p>
        </w:tc>
        <w:tc>
          <w:tcPr>
            <w:tcW w:w="2056" w:type="dxa"/>
            <w:tcBorders>
              <w:top w:val="single" w:sz="6" w:space="0" w:color="auto"/>
              <w:bottom w:val="single" w:sz="6" w:space="0" w:color="auto"/>
            </w:tcBorders>
          </w:tcPr>
          <w:p w14:paraId="30A99860" w14:textId="77777777" w:rsidR="002473FE" w:rsidRPr="00181B33" w:rsidRDefault="002473FE" w:rsidP="00EB4B96">
            <w:pPr>
              <w:pStyle w:val="Textkrper"/>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14:paraId="75476D4B" w14:textId="77777777" w:rsidR="002473FE" w:rsidRPr="00181B33" w:rsidRDefault="002473FE" w:rsidP="00EB4B96">
            <w:pPr>
              <w:pStyle w:val="Textkrper"/>
              <w:rPr>
                <w:color w:val="000000"/>
                <w:sz w:val="16"/>
              </w:rPr>
            </w:pPr>
            <w:r w:rsidRPr="00181B33">
              <w:rPr>
                <w:color w:val="000000"/>
                <w:sz w:val="16"/>
              </w:rPr>
              <w:t>0,1 s</w:t>
            </w:r>
          </w:p>
        </w:tc>
      </w:tr>
      <w:tr w:rsidR="002473FE" w:rsidRPr="00181B33" w14:paraId="395BD6F7" w14:textId="77777777" w:rsidTr="00EB4B96">
        <w:tc>
          <w:tcPr>
            <w:tcW w:w="2268" w:type="dxa"/>
            <w:tcBorders>
              <w:top w:val="single" w:sz="6" w:space="0" w:color="auto"/>
              <w:left w:val="single" w:sz="12" w:space="0" w:color="auto"/>
              <w:bottom w:val="single" w:sz="12" w:space="0" w:color="auto"/>
            </w:tcBorders>
          </w:tcPr>
          <w:p w14:paraId="2E685875"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14:paraId="741656F8" w14:textId="77777777" w:rsidR="002473FE" w:rsidRPr="00181B33" w:rsidRDefault="002473FE" w:rsidP="00EB4B96">
            <w:pPr>
              <w:pStyle w:val="Textkrper"/>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14:paraId="18135977" w14:textId="77777777" w:rsidR="002473FE" w:rsidRPr="00181B33" w:rsidRDefault="002473FE" w:rsidP="00EB4B96">
            <w:pPr>
              <w:pStyle w:val="Textkrper"/>
              <w:rPr>
                <w:color w:val="000000"/>
                <w:sz w:val="16"/>
              </w:rPr>
            </w:pPr>
          </w:p>
        </w:tc>
      </w:tr>
    </w:tbl>
    <w:p w14:paraId="13528611"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TIU_T_TEXTDISPLAY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1F1C6B43" w14:textId="77777777" w:rsidTr="00EB4B96">
        <w:tc>
          <w:tcPr>
            <w:tcW w:w="2268" w:type="dxa"/>
            <w:tcBorders>
              <w:top w:val="single" w:sz="12" w:space="0" w:color="auto"/>
              <w:left w:val="single" w:sz="12" w:space="0" w:color="auto"/>
              <w:bottom w:val="single" w:sz="6" w:space="0" w:color="auto"/>
            </w:tcBorders>
          </w:tcPr>
          <w:p w14:paraId="5FEE06D3"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14:paraId="4988C5E3" w14:textId="77777777" w:rsidR="002473FE" w:rsidRPr="00181B33" w:rsidRDefault="002473FE" w:rsidP="00EB4B96">
            <w:pPr>
              <w:pStyle w:val="Textkrper"/>
              <w:rPr>
                <w:color w:val="000000"/>
                <w:sz w:val="16"/>
              </w:rPr>
            </w:pPr>
            <w:r w:rsidRPr="00181B33">
              <w:rPr>
                <w:color w:val="000000"/>
                <w:sz w:val="16"/>
              </w:rPr>
              <w:t>Time until when a text shall be displayed</w:t>
            </w:r>
          </w:p>
        </w:tc>
      </w:tr>
      <w:tr w:rsidR="002473FE" w:rsidRPr="00181B33" w14:paraId="5BE16D2C" w14:textId="77777777" w:rsidTr="00EB4B96">
        <w:tc>
          <w:tcPr>
            <w:tcW w:w="2268" w:type="dxa"/>
            <w:tcBorders>
              <w:top w:val="single" w:sz="6" w:space="0" w:color="auto"/>
              <w:left w:val="single" w:sz="12" w:space="0" w:color="auto"/>
              <w:bottom w:val="single" w:sz="6" w:space="0" w:color="auto"/>
            </w:tcBorders>
          </w:tcPr>
          <w:p w14:paraId="204B9BFE" w14:textId="77777777" w:rsidR="002473FE" w:rsidRPr="00181B33" w:rsidRDefault="002473FE" w:rsidP="00EB4B96">
            <w:pPr>
              <w:pStyle w:val="Textkrper"/>
              <w:rPr>
                <w:b/>
                <w:i/>
                <w:color w:val="000000"/>
                <w:sz w:val="16"/>
              </w:rPr>
            </w:pPr>
            <w:r w:rsidRPr="00181B33">
              <w:rPr>
                <w:b/>
                <w:i/>
                <w:color w:val="000000"/>
                <w:sz w:val="16"/>
              </w:rPr>
              <w:lastRenderedPageBreak/>
              <w:t>Description</w:t>
            </w:r>
          </w:p>
        </w:tc>
        <w:tc>
          <w:tcPr>
            <w:tcW w:w="7584" w:type="dxa"/>
            <w:gridSpan w:val="3"/>
            <w:tcBorders>
              <w:top w:val="single" w:sz="6" w:space="0" w:color="auto"/>
              <w:bottom w:val="single" w:sz="6" w:space="0" w:color="auto"/>
              <w:right w:val="single" w:sz="12" w:space="0" w:color="auto"/>
            </w:tcBorders>
          </w:tcPr>
          <w:p w14:paraId="0FAC3106" w14:textId="77777777" w:rsidR="002473FE" w:rsidRPr="00181B33" w:rsidRDefault="002473FE" w:rsidP="00EB4B96">
            <w:pPr>
              <w:pStyle w:val="Textkrper"/>
              <w:rPr>
                <w:color w:val="000000"/>
                <w:sz w:val="16"/>
              </w:rPr>
            </w:pPr>
          </w:p>
        </w:tc>
      </w:tr>
      <w:tr w:rsidR="002473FE" w:rsidRPr="00181B33" w14:paraId="7D5C1B65" w14:textId="77777777" w:rsidTr="00EB4B96">
        <w:tc>
          <w:tcPr>
            <w:tcW w:w="2268" w:type="dxa"/>
            <w:tcBorders>
              <w:top w:val="single" w:sz="6" w:space="0" w:color="auto"/>
              <w:left w:val="single" w:sz="12" w:space="0" w:color="auto"/>
              <w:bottom w:val="single" w:sz="6" w:space="0" w:color="auto"/>
            </w:tcBorders>
          </w:tcPr>
          <w:p w14:paraId="72262173" w14:textId="77777777" w:rsidR="002473FE" w:rsidRPr="00181B33" w:rsidRDefault="002473FE" w:rsidP="00EB4B96">
            <w:r w:rsidRPr="00181B33">
              <w:rPr>
                <w:b/>
                <w:i/>
                <w:color w:val="000000"/>
                <w:sz w:val="16"/>
              </w:rPr>
              <w:t>Length of variable</w:t>
            </w:r>
          </w:p>
        </w:tc>
        <w:tc>
          <w:tcPr>
            <w:tcW w:w="1914" w:type="dxa"/>
            <w:tcBorders>
              <w:top w:val="single" w:sz="6" w:space="0" w:color="auto"/>
              <w:bottom w:val="single" w:sz="6" w:space="0" w:color="auto"/>
            </w:tcBorders>
          </w:tcPr>
          <w:p w14:paraId="3BDE2B45"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14:paraId="552EBE85"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14:paraId="7D4FE6F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8A844D9" w14:textId="77777777" w:rsidTr="00EB4B96">
        <w:tc>
          <w:tcPr>
            <w:tcW w:w="2268" w:type="dxa"/>
            <w:tcBorders>
              <w:top w:val="single" w:sz="6" w:space="0" w:color="auto"/>
              <w:left w:val="single" w:sz="12" w:space="0" w:color="auto"/>
              <w:bottom w:val="single" w:sz="6" w:space="0" w:color="auto"/>
            </w:tcBorders>
          </w:tcPr>
          <w:p w14:paraId="5193DC2A" w14:textId="77777777" w:rsidR="002473FE" w:rsidRPr="00181B33" w:rsidRDefault="002473FE" w:rsidP="00EB4B96">
            <w:pPr>
              <w:pStyle w:val="Textkrper"/>
              <w:rPr>
                <w:color w:val="000000"/>
                <w:sz w:val="16"/>
              </w:rPr>
            </w:pPr>
            <w:bookmarkStart w:id="106" w:name="T_TEXTDISPLAY"/>
            <w:r w:rsidRPr="00181B33">
              <w:rPr>
                <w:color w:val="000000"/>
                <w:sz w:val="16"/>
              </w:rPr>
              <w:t xml:space="preserve">10 </w:t>
            </w:r>
            <w:bookmarkEnd w:id="106"/>
            <w:r w:rsidRPr="00181B33">
              <w:rPr>
                <w:color w:val="000000"/>
                <w:sz w:val="16"/>
              </w:rPr>
              <w:t>bits</w:t>
            </w:r>
          </w:p>
        </w:tc>
        <w:tc>
          <w:tcPr>
            <w:tcW w:w="1914" w:type="dxa"/>
            <w:tcBorders>
              <w:top w:val="single" w:sz="6" w:space="0" w:color="auto"/>
              <w:bottom w:val="single" w:sz="6" w:space="0" w:color="auto"/>
            </w:tcBorders>
          </w:tcPr>
          <w:p w14:paraId="30721572" w14:textId="77777777" w:rsidR="002473FE" w:rsidRPr="00181B33" w:rsidRDefault="002473FE" w:rsidP="00EB4B96">
            <w:pPr>
              <w:pStyle w:val="Textkrper"/>
              <w:rPr>
                <w:color w:val="000000"/>
                <w:sz w:val="16"/>
              </w:rPr>
            </w:pPr>
            <w:r w:rsidRPr="00181B33">
              <w:rPr>
                <w:color w:val="000000"/>
                <w:sz w:val="16"/>
              </w:rPr>
              <w:t>0</w:t>
            </w:r>
          </w:p>
        </w:tc>
        <w:tc>
          <w:tcPr>
            <w:tcW w:w="2056" w:type="dxa"/>
            <w:tcBorders>
              <w:top w:val="single" w:sz="6" w:space="0" w:color="auto"/>
              <w:bottom w:val="single" w:sz="6" w:space="0" w:color="auto"/>
            </w:tcBorders>
          </w:tcPr>
          <w:p w14:paraId="23AD7641" w14:textId="77777777" w:rsidR="002473FE" w:rsidRPr="00181B33" w:rsidRDefault="002473FE" w:rsidP="00EB4B96">
            <w:pPr>
              <w:pStyle w:val="Textkrper"/>
              <w:rPr>
                <w:color w:val="000000"/>
                <w:sz w:val="16"/>
              </w:rPr>
            </w:pPr>
            <w:r w:rsidRPr="00181B33">
              <w:rPr>
                <w:color w:val="000000"/>
                <w:sz w:val="16"/>
              </w:rPr>
              <w:t>1022 s</w:t>
            </w:r>
          </w:p>
        </w:tc>
        <w:tc>
          <w:tcPr>
            <w:tcW w:w="3614" w:type="dxa"/>
            <w:tcBorders>
              <w:top w:val="single" w:sz="6" w:space="0" w:color="auto"/>
              <w:bottom w:val="single" w:sz="6" w:space="0" w:color="auto"/>
              <w:right w:val="single" w:sz="12" w:space="0" w:color="auto"/>
            </w:tcBorders>
          </w:tcPr>
          <w:p w14:paraId="509E6C29" w14:textId="77777777" w:rsidR="002473FE" w:rsidRPr="00181B33" w:rsidRDefault="002473FE" w:rsidP="00EB4B96">
            <w:pPr>
              <w:pStyle w:val="Textkrper"/>
              <w:rPr>
                <w:color w:val="000000"/>
                <w:sz w:val="16"/>
              </w:rPr>
            </w:pPr>
            <w:r w:rsidRPr="00181B33">
              <w:rPr>
                <w:color w:val="000000"/>
                <w:sz w:val="16"/>
              </w:rPr>
              <w:t>1 s</w:t>
            </w:r>
          </w:p>
        </w:tc>
      </w:tr>
      <w:tr w:rsidR="002473FE" w:rsidRPr="00181B33" w14:paraId="159F7900" w14:textId="77777777" w:rsidTr="00EB4B96">
        <w:tc>
          <w:tcPr>
            <w:tcW w:w="2268" w:type="dxa"/>
            <w:tcBorders>
              <w:top w:val="single" w:sz="6" w:space="0" w:color="auto"/>
              <w:left w:val="single" w:sz="12" w:space="0" w:color="auto"/>
              <w:bottom w:val="single" w:sz="12" w:space="0" w:color="auto"/>
            </w:tcBorders>
          </w:tcPr>
          <w:p w14:paraId="1A661E83"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14:paraId="5AAD4DB9" w14:textId="77777777" w:rsidR="002473FE" w:rsidRPr="00181B33" w:rsidRDefault="002473FE" w:rsidP="00EB4B96">
            <w:pPr>
              <w:pStyle w:val="Textkrper"/>
              <w:rPr>
                <w:color w:val="000000"/>
                <w:sz w:val="16"/>
              </w:rPr>
            </w:pPr>
            <w:r w:rsidRPr="00181B33">
              <w:rPr>
                <w:color w:val="000000"/>
                <w:sz w:val="16"/>
              </w:rPr>
              <w:t>1023</w:t>
            </w:r>
          </w:p>
        </w:tc>
        <w:tc>
          <w:tcPr>
            <w:tcW w:w="5670" w:type="dxa"/>
            <w:gridSpan w:val="2"/>
            <w:tcBorders>
              <w:top w:val="single" w:sz="6" w:space="0" w:color="auto"/>
              <w:bottom w:val="single" w:sz="12" w:space="0" w:color="auto"/>
              <w:right w:val="single" w:sz="12" w:space="0" w:color="auto"/>
            </w:tcBorders>
          </w:tcPr>
          <w:p w14:paraId="458B8CA5" w14:textId="77777777" w:rsidR="002473FE" w:rsidRPr="00181B33" w:rsidRDefault="002473FE" w:rsidP="00EB4B96">
            <w:pPr>
              <w:pStyle w:val="Textkrper"/>
              <w:rPr>
                <w:color w:val="000000"/>
                <w:sz w:val="16"/>
              </w:rPr>
            </w:pPr>
            <w:r w:rsidRPr="00181B33">
              <w:rPr>
                <w:color w:val="000000"/>
                <w:sz w:val="16"/>
              </w:rPr>
              <w:t>Display of text not limited by time.</w:t>
            </w:r>
          </w:p>
        </w:tc>
      </w:tr>
    </w:tbl>
    <w:p w14:paraId="21F1AD6C"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TIU_T_W</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9BF835E" w14:textId="77777777" w:rsidTr="00EB4B96">
        <w:tc>
          <w:tcPr>
            <w:tcW w:w="2268" w:type="dxa"/>
            <w:tcBorders>
              <w:top w:val="single" w:sz="12" w:space="0" w:color="auto"/>
              <w:left w:val="single" w:sz="12" w:space="0" w:color="auto"/>
              <w:bottom w:val="single" w:sz="6" w:space="0" w:color="auto"/>
            </w:tcBorders>
          </w:tcPr>
          <w:p w14:paraId="4F96D975"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14:paraId="69213372" w14:textId="77777777" w:rsidR="002473FE" w:rsidRPr="00181B33" w:rsidRDefault="002473FE" w:rsidP="00EB4B96">
            <w:pPr>
              <w:pStyle w:val="Textkrper"/>
              <w:rPr>
                <w:color w:val="000000"/>
                <w:sz w:val="16"/>
              </w:rPr>
            </w:pPr>
            <w:r w:rsidRPr="00181B33">
              <w:rPr>
                <w:color w:val="000000"/>
                <w:sz w:val="16"/>
              </w:rPr>
              <w:t>T_w</w:t>
            </w:r>
          </w:p>
        </w:tc>
      </w:tr>
      <w:tr w:rsidR="002473FE" w:rsidRPr="00181B33" w14:paraId="500B265B" w14:textId="77777777" w:rsidTr="00EB4B96">
        <w:tc>
          <w:tcPr>
            <w:tcW w:w="2268" w:type="dxa"/>
            <w:tcBorders>
              <w:top w:val="single" w:sz="6" w:space="0" w:color="auto"/>
              <w:left w:val="single" w:sz="12" w:space="0" w:color="auto"/>
              <w:bottom w:val="single" w:sz="6" w:space="0" w:color="auto"/>
            </w:tcBorders>
          </w:tcPr>
          <w:p w14:paraId="031F76A8"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14:paraId="6917C5C6" w14:textId="77777777" w:rsidR="002473FE" w:rsidRPr="00181B33" w:rsidRDefault="002473FE" w:rsidP="00EB4B96">
            <w:pPr>
              <w:pStyle w:val="Textkrper"/>
              <w:rPr>
                <w:color w:val="000000"/>
                <w:sz w:val="16"/>
              </w:rPr>
            </w:pPr>
            <w:r w:rsidRPr="00181B33">
              <w:rPr>
                <w:color w:val="000000"/>
                <w:sz w:val="16"/>
              </w:rPr>
              <w:t>parameter used by the Core for the braking curve calculation</w:t>
            </w:r>
          </w:p>
        </w:tc>
      </w:tr>
      <w:tr w:rsidR="002473FE" w:rsidRPr="00181B33" w14:paraId="6137585A" w14:textId="77777777" w:rsidTr="00EB4B96">
        <w:tc>
          <w:tcPr>
            <w:tcW w:w="2268" w:type="dxa"/>
            <w:tcBorders>
              <w:top w:val="single" w:sz="6" w:space="0" w:color="auto"/>
              <w:left w:val="single" w:sz="12" w:space="0" w:color="auto"/>
              <w:bottom w:val="single" w:sz="6" w:space="0" w:color="auto"/>
            </w:tcBorders>
          </w:tcPr>
          <w:p w14:paraId="56CB5157" w14:textId="77777777" w:rsidR="002473FE" w:rsidRPr="00181B33" w:rsidRDefault="002473FE" w:rsidP="00EB4B96">
            <w:r w:rsidRPr="00181B33">
              <w:rPr>
                <w:b/>
                <w:i/>
                <w:color w:val="000000"/>
                <w:sz w:val="16"/>
              </w:rPr>
              <w:t>Length of variable</w:t>
            </w:r>
          </w:p>
        </w:tc>
        <w:tc>
          <w:tcPr>
            <w:tcW w:w="1914" w:type="dxa"/>
            <w:tcBorders>
              <w:top w:val="single" w:sz="6" w:space="0" w:color="auto"/>
              <w:bottom w:val="single" w:sz="6" w:space="0" w:color="auto"/>
            </w:tcBorders>
          </w:tcPr>
          <w:p w14:paraId="50FC601B"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14:paraId="7CFFBC0E"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14:paraId="79DE5387"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180850D" w14:textId="77777777" w:rsidTr="00EB4B96">
        <w:tc>
          <w:tcPr>
            <w:tcW w:w="2268" w:type="dxa"/>
            <w:tcBorders>
              <w:top w:val="single" w:sz="6" w:space="0" w:color="auto"/>
              <w:left w:val="single" w:sz="12" w:space="0" w:color="auto"/>
              <w:bottom w:val="single" w:sz="6" w:space="0" w:color="auto"/>
            </w:tcBorders>
          </w:tcPr>
          <w:p w14:paraId="23456DB5" w14:textId="77777777" w:rsidR="002473FE" w:rsidRPr="00181B33" w:rsidRDefault="002473FE" w:rsidP="00EB4B96">
            <w:pPr>
              <w:pStyle w:val="Textkrper"/>
              <w:rPr>
                <w:color w:val="000000"/>
                <w:sz w:val="16"/>
              </w:rPr>
            </w:pPr>
            <w:r w:rsidRPr="00181B33">
              <w:rPr>
                <w:color w:val="000000"/>
                <w:sz w:val="16"/>
              </w:rPr>
              <w:t>13 bits</w:t>
            </w:r>
          </w:p>
        </w:tc>
        <w:tc>
          <w:tcPr>
            <w:tcW w:w="1914" w:type="dxa"/>
            <w:tcBorders>
              <w:top w:val="single" w:sz="6" w:space="0" w:color="auto"/>
              <w:bottom w:val="single" w:sz="6" w:space="0" w:color="auto"/>
            </w:tcBorders>
          </w:tcPr>
          <w:p w14:paraId="398E79A4" w14:textId="77777777" w:rsidR="002473FE" w:rsidRPr="00181B33" w:rsidRDefault="002473FE" w:rsidP="00EB4B96">
            <w:pPr>
              <w:pStyle w:val="Textkrper"/>
              <w:rPr>
                <w:color w:val="000000"/>
                <w:sz w:val="16"/>
              </w:rPr>
            </w:pPr>
            <w:r w:rsidRPr="00181B33">
              <w:rPr>
                <w:color w:val="000000"/>
                <w:sz w:val="16"/>
              </w:rPr>
              <w:t>0</w:t>
            </w:r>
          </w:p>
        </w:tc>
        <w:tc>
          <w:tcPr>
            <w:tcW w:w="2056" w:type="dxa"/>
            <w:tcBorders>
              <w:top w:val="single" w:sz="6" w:space="0" w:color="auto"/>
              <w:bottom w:val="single" w:sz="6" w:space="0" w:color="auto"/>
            </w:tcBorders>
          </w:tcPr>
          <w:p w14:paraId="29DD6DF5" w14:textId="77777777" w:rsidR="002473FE" w:rsidRPr="00181B33" w:rsidRDefault="002473FE" w:rsidP="00EB4B96">
            <w:pPr>
              <w:pStyle w:val="Textkrper"/>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14:paraId="2ED020A1" w14:textId="77777777" w:rsidR="002473FE" w:rsidRPr="00181B33" w:rsidRDefault="002473FE" w:rsidP="00EB4B96">
            <w:pPr>
              <w:pStyle w:val="Textkrper"/>
              <w:rPr>
                <w:color w:val="000000"/>
                <w:sz w:val="16"/>
              </w:rPr>
            </w:pPr>
            <w:r w:rsidRPr="00181B33">
              <w:rPr>
                <w:color w:val="000000"/>
                <w:sz w:val="16"/>
              </w:rPr>
              <w:t>0,1 s</w:t>
            </w:r>
          </w:p>
        </w:tc>
      </w:tr>
      <w:tr w:rsidR="002473FE" w:rsidRPr="00181B33" w14:paraId="1432F8B3" w14:textId="77777777" w:rsidTr="00EB4B96">
        <w:tc>
          <w:tcPr>
            <w:tcW w:w="2268" w:type="dxa"/>
            <w:tcBorders>
              <w:top w:val="single" w:sz="6" w:space="0" w:color="auto"/>
              <w:left w:val="single" w:sz="12" w:space="0" w:color="auto"/>
              <w:bottom w:val="single" w:sz="12" w:space="0" w:color="auto"/>
            </w:tcBorders>
          </w:tcPr>
          <w:p w14:paraId="3A7CFEEB"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14:paraId="684C43E1" w14:textId="77777777" w:rsidR="002473FE" w:rsidRPr="00181B33" w:rsidRDefault="002473FE" w:rsidP="00EB4B96">
            <w:pPr>
              <w:pStyle w:val="Textkrper"/>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14:paraId="50D4F11E" w14:textId="77777777" w:rsidR="002473FE" w:rsidRPr="00181B33" w:rsidRDefault="002473FE" w:rsidP="00EB4B96">
            <w:pPr>
              <w:pStyle w:val="Textkrper"/>
              <w:rPr>
                <w:color w:val="000000"/>
                <w:sz w:val="16"/>
              </w:rPr>
            </w:pPr>
            <w:r w:rsidRPr="00181B33">
              <w:rPr>
                <w:color w:val="000000"/>
                <w:sz w:val="16"/>
              </w:rPr>
              <w:t>/</w:t>
            </w:r>
          </w:p>
        </w:tc>
      </w:tr>
    </w:tbl>
    <w:p w14:paraId="027B949E"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TIU_TRAIN_MAX_ACC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365D85B" w14:textId="77777777" w:rsidTr="00EB4B96">
        <w:tc>
          <w:tcPr>
            <w:tcW w:w="2268" w:type="dxa"/>
          </w:tcPr>
          <w:p w14:paraId="5A011D9B"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77D9A397" w14:textId="77777777" w:rsidR="002473FE" w:rsidRPr="00181B33" w:rsidRDefault="002473FE" w:rsidP="00EB4B96">
            <w:pPr>
              <w:pStyle w:val="Textkrper"/>
              <w:rPr>
                <w:color w:val="000000"/>
                <w:sz w:val="16"/>
              </w:rPr>
            </w:pPr>
            <w:r w:rsidRPr="00181B33">
              <w:rPr>
                <w:color w:val="000000"/>
                <w:sz w:val="16"/>
              </w:rPr>
              <w:t>Maximum train acceleration</w:t>
            </w:r>
          </w:p>
        </w:tc>
      </w:tr>
      <w:tr w:rsidR="002473FE" w:rsidRPr="00181B33" w14:paraId="6BCDB677" w14:textId="77777777" w:rsidTr="00EB4B96">
        <w:tc>
          <w:tcPr>
            <w:tcW w:w="2268" w:type="dxa"/>
          </w:tcPr>
          <w:p w14:paraId="252A08AE"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589BCB29" w14:textId="77777777" w:rsidR="002473FE" w:rsidRPr="00181B33" w:rsidRDefault="002473FE" w:rsidP="00EB4B96">
            <w:pPr>
              <w:pStyle w:val="Textkrper"/>
              <w:rPr>
                <w:color w:val="000000"/>
                <w:sz w:val="16"/>
              </w:rPr>
            </w:pPr>
            <w:r w:rsidRPr="00181B33">
              <w:rPr>
                <w:color w:val="000000"/>
                <w:sz w:val="16"/>
              </w:rPr>
              <w:t>Maximum acceleration that the train is able to reach</w:t>
            </w:r>
          </w:p>
        </w:tc>
      </w:tr>
      <w:tr w:rsidR="002473FE" w:rsidRPr="00181B33" w14:paraId="087FA255" w14:textId="77777777" w:rsidTr="00EB4B96">
        <w:tc>
          <w:tcPr>
            <w:tcW w:w="2268" w:type="dxa"/>
          </w:tcPr>
          <w:p w14:paraId="4DDDD383" w14:textId="77777777" w:rsidR="002473FE" w:rsidRPr="00181B33" w:rsidRDefault="002473FE" w:rsidP="00EB4B96">
            <w:r w:rsidRPr="00181B33">
              <w:rPr>
                <w:b/>
                <w:i/>
                <w:color w:val="000000"/>
                <w:sz w:val="16"/>
              </w:rPr>
              <w:t>Length of variable</w:t>
            </w:r>
          </w:p>
        </w:tc>
        <w:tc>
          <w:tcPr>
            <w:tcW w:w="1914" w:type="dxa"/>
          </w:tcPr>
          <w:p w14:paraId="5208322A"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1F794C7A"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B77A849"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8A7C89D" w14:textId="77777777" w:rsidTr="00EB4B96">
        <w:tc>
          <w:tcPr>
            <w:tcW w:w="2268" w:type="dxa"/>
          </w:tcPr>
          <w:p w14:paraId="238357FE" w14:textId="77777777" w:rsidR="002473FE" w:rsidRPr="00181B33" w:rsidRDefault="002473FE" w:rsidP="00EB4B96">
            <w:pPr>
              <w:pStyle w:val="Textkrper"/>
              <w:rPr>
                <w:color w:val="000000"/>
                <w:sz w:val="16"/>
              </w:rPr>
            </w:pPr>
            <w:r w:rsidRPr="00181B33">
              <w:rPr>
                <w:color w:val="000000"/>
                <w:sz w:val="16"/>
              </w:rPr>
              <w:t>10 bits</w:t>
            </w:r>
          </w:p>
        </w:tc>
        <w:tc>
          <w:tcPr>
            <w:tcW w:w="1914" w:type="dxa"/>
          </w:tcPr>
          <w:p w14:paraId="00D37F33" w14:textId="77777777" w:rsidR="002473FE" w:rsidRPr="00181B33" w:rsidRDefault="002473FE" w:rsidP="00EB4B96">
            <w:pPr>
              <w:pStyle w:val="Textkrper"/>
              <w:rPr>
                <w:color w:val="000000"/>
                <w:sz w:val="16"/>
              </w:rPr>
            </w:pPr>
            <w:r w:rsidRPr="00181B33">
              <w:rPr>
                <w:color w:val="000000"/>
                <w:sz w:val="16"/>
              </w:rPr>
              <w:t>0 m/s²</w:t>
            </w:r>
          </w:p>
        </w:tc>
        <w:tc>
          <w:tcPr>
            <w:tcW w:w="2056" w:type="dxa"/>
          </w:tcPr>
          <w:p w14:paraId="4CC3656C" w14:textId="77777777" w:rsidR="002473FE" w:rsidRPr="00181B33" w:rsidRDefault="002473FE" w:rsidP="00EB4B96">
            <w:pPr>
              <w:pStyle w:val="Textkrper"/>
              <w:rPr>
                <w:color w:val="000000"/>
                <w:sz w:val="16"/>
              </w:rPr>
            </w:pPr>
            <w:r w:rsidRPr="00181B33">
              <w:rPr>
                <w:color w:val="000000"/>
                <w:sz w:val="16"/>
              </w:rPr>
              <w:t>10,23 m/s²</w:t>
            </w:r>
          </w:p>
        </w:tc>
        <w:tc>
          <w:tcPr>
            <w:tcW w:w="3614" w:type="dxa"/>
          </w:tcPr>
          <w:p w14:paraId="7F16CC47" w14:textId="77777777" w:rsidR="002473FE" w:rsidRPr="00181B33" w:rsidRDefault="002473FE" w:rsidP="00EB4B96">
            <w:pPr>
              <w:pStyle w:val="Textkrper"/>
              <w:rPr>
                <w:color w:val="000000"/>
                <w:sz w:val="16"/>
              </w:rPr>
            </w:pPr>
            <w:r w:rsidRPr="00181B33">
              <w:rPr>
                <w:color w:val="000000"/>
                <w:sz w:val="16"/>
              </w:rPr>
              <w:t>0,01 m/s²</w:t>
            </w:r>
          </w:p>
        </w:tc>
      </w:tr>
      <w:tr w:rsidR="002473FE" w:rsidRPr="00181B33" w14:paraId="37C106B9" w14:textId="77777777" w:rsidTr="00EB4B96">
        <w:tc>
          <w:tcPr>
            <w:tcW w:w="2268" w:type="dxa"/>
            <w:tcBorders>
              <w:top w:val="nil"/>
              <w:bottom w:val="single" w:sz="12" w:space="0" w:color="auto"/>
            </w:tcBorders>
          </w:tcPr>
          <w:p w14:paraId="47C7FC96"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5E31E041" w14:textId="77777777" w:rsidR="002473FE" w:rsidRPr="00181B33" w:rsidRDefault="002473FE" w:rsidP="00EB4B96">
            <w:pPr>
              <w:pStyle w:val="Textkrper"/>
              <w:rPr>
                <w:color w:val="000000"/>
                <w:sz w:val="16"/>
              </w:rPr>
            </w:pPr>
            <w:r w:rsidRPr="00181B33">
              <w:rPr>
                <w:color w:val="000000"/>
                <w:sz w:val="16"/>
              </w:rPr>
              <w:t>/</w:t>
            </w:r>
          </w:p>
        </w:tc>
        <w:tc>
          <w:tcPr>
            <w:tcW w:w="5670" w:type="dxa"/>
            <w:gridSpan w:val="2"/>
          </w:tcPr>
          <w:p w14:paraId="3A750EAE" w14:textId="77777777" w:rsidR="002473FE" w:rsidRPr="00181B33" w:rsidRDefault="002473FE" w:rsidP="00EB4B96">
            <w:pPr>
              <w:pStyle w:val="Textkrper"/>
              <w:rPr>
                <w:color w:val="000000"/>
                <w:sz w:val="16"/>
              </w:rPr>
            </w:pPr>
            <w:r w:rsidRPr="00181B33">
              <w:rPr>
                <w:color w:val="000000"/>
                <w:sz w:val="16"/>
              </w:rPr>
              <w:t>/</w:t>
            </w:r>
          </w:p>
        </w:tc>
      </w:tr>
    </w:tbl>
    <w:p w14:paraId="032BB510"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t>TIU_</w:t>
      </w:r>
      <w:r w:rsidRPr="00181B33">
        <w:rPr>
          <w:color w:val="000000"/>
        </w:rPr>
        <w:t>X_TEXT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2"/>
      </w:tblGrid>
      <w:tr w:rsidR="002473FE" w:rsidRPr="00181B33" w14:paraId="320B5765" w14:textId="77777777" w:rsidTr="00EB4B96">
        <w:tc>
          <w:tcPr>
            <w:tcW w:w="2268" w:type="dxa"/>
          </w:tcPr>
          <w:p w14:paraId="3ECDCFB9" w14:textId="77777777" w:rsidR="002473FE" w:rsidRPr="00181B33" w:rsidRDefault="002473FE" w:rsidP="00EB4B96">
            <w:pPr>
              <w:pStyle w:val="Textkrper"/>
              <w:rPr>
                <w:b/>
                <w:i/>
                <w:color w:val="000000"/>
                <w:sz w:val="16"/>
              </w:rPr>
            </w:pPr>
            <w:r w:rsidRPr="00181B33">
              <w:rPr>
                <w:b/>
                <w:i/>
                <w:color w:val="000000"/>
                <w:sz w:val="16"/>
              </w:rPr>
              <w:t>Name</w:t>
            </w:r>
          </w:p>
        </w:tc>
        <w:tc>
          <w:tcPr>
            <w:tcW w:w="7585" w:type="dxa"/>
            <w:gridSpan w:val="3"/>
          </w:tcPr>
          <w:p w14:paraId="78A6CCCA" w14:textId="77777777" w:rsidR="002473FE" w:rsidRPr="00181B33" w:rsidRDefault="002473FE" w:rsidP="00EB4B96">
            <w:pPr>
              <w:pStyle w:val="Textkrper"/>
              <w:rPr>
                <w:color w:val="000000"/>
                <w:sz w:val="16"/>
              </w:rPr>
            </w:pPr>
            <w:r w:rsidRPr="00181B33">
              <w:rPr>
                <w:color w:val="000000"/>
                <w:sz w:val="16"/>
              </w:rPr>
              <w:t>Text String Element</w:t>
            </w:r>
          </w:p>
        </w:tc>
      </w:tr>
      <w:tr w:rsidR="002473FE" w:rsidRPr="00181B33" w14:paraId="590121FE" w14:textId="77777777" w:rsidTr="00EB4B96">
        <w:tc>
          <w:tcPr>
            <w:tcW w:w="2268" w:type="dxa"/>
          </w:tcPr>
          <w:p w14:paraId="78249AD3" w14:textId="77777777" w:rsidR="002473FE" w:rsidRPr="00181B33" w:rsidRDefault="002473FE" w:rsidP="00EB4B96">
            <w:pPr>
              <w:pStyle w:val="Textkrper"/>
              <w:rPr>
                <w:b/>
                <w:i/>
                <w:color w:val="000000"/>
                <w:sz w:val="16"/>
              </w:rPr>
            </w:pPr>
            <w:r w:rsidRPr="00181B33">
              <w:rPr>
                <w:b/>
                <w:i/>
                <w:color w:val="000000"/>
                <w:sz w:val="16"/>
              </w:rPr>
              <w:t>Description</w:t>
            </w:r>
          </w:p>
        </w:tc>
        <w:tc>
          <w:tcPr>
            <w:tcW w:w="7585" w:type="dxa"/>
            <w:gridSpan w:val="3"/>
          </w:tcPr>
          <w:p w14:paraId="2F548864" w14:textId="77777777" w:rsidR="002473FE" w:rsidRPr="00181B33" w:rsidRDefault="002473FE" w:rsidP="00EB4B96">
            <w:pPr>
              <w:pStyle w:val="Textkrper"/>
              <w:rPr>
                <w:color w:val="000000"/>
                <w:sz w:val="16"/>
              </w:rPr>
            </w:pPr>
            <w:r w:rsidRPr="00181B33">
              <w:rPr>
                <w:color w:val="000000"/>
                <w:sz w:val="16"/>
              </w:rPr>
              <w:t>Text strings are used to transmit plain text messages. Each element of a text string contains a single character encoded as ISO 8859-1, also known as Latin Alphabet #1.</w:t>
            </w:r>
          </w:p>
        </w:tc>
      </w:tr>
      <w:tr w:rsidR="002473FE" w:rsidRPr="00181B33" w14:paraId="0331D212" w14:textId="77777777" w:rsidTr="00EB4B96">
        <w:tc>
          <w:tcPr>
            <w:tcW w:w="2268" w:type="dxa"/>
          </w:tcPr>
          <w:p w14:paraId="1B81F9EC" w14:textId="77777777" w:rsidR="002473FE" w:rsidRPr="00181B33" w:rsidRDefault="002473FE" w:rsidP="00EB4B96">
            <w:r w:rsidRPr="00181B33">
              <w:rPr>
                <w:b/>
                <w:i/>
                <w:color w:val="000000"/>
                <w:sz w:val="16"/>
              </w:rPr>
              <w:t>Length of variable</w:t>
            </w:r>
          </w:p>
        </w:tc>
        <w:tc>
          <w:tcPr>
            <w:tcW w:w="1943" w:type="dxa"/>
          </w:tcPr>
          <w:p w14:paraId="645D94BF" w14:textId="77777777" w:rsidR="002473FE" w:rsidRPr="00181B33" w:rsidRDefault="002473FE" w:rsidP="00EB4B96">
            <w:pPr>
              <w:pStyle w:val="Textkrper"/>
              <w:rPr>
                <w:b/>
                <w:i/>
                <w:color w:val="000000"/>
                <w:sz w:val="16"/>
              </w:rPr>
            </w:pPr>
            <w:r w:rsidRPr="00181B33">
              <w:rPr>
                <w:b/>
                <w:i/>
                <w:color w:val="000000"/>
                <w:sz w:val="16"/>
              </w:rPr>
              <w:t>Minimum Value</w:t>
            </w:r>
          </w:p>
        </w:tc>
        <w:tc>
          <w:tcPr>
            <w:tcW w:w="2000" w:type="dxa"/>
          </w:tcPr>
          <w:p w14:paraId="75203E32" w14:textId="77777777" w:rsidR="002473FE" w:rsidRPr="00181B33" w:rsidRDefault="002473FE" w:rsidP="00EB4B96">
            <w:pPr>
              <w:pStyle w:val="Textkrper"/>
              <w:rPr>
                <w:b/>
                <w:i/>
                <w:color w:val="000000"/>
                <w:sz w:val="16"/>
              </w:rPr>
            </w:pPr>
            <w:r w:rsidRPr="00181B33">
              <w:rPr>
                <w:b/>
                <w:i/>
                <w:color w:val="000000"/>
                <w:sz w:val="16"/>
              </w:rPr>
              <w:t>Maximum Value</w:t>
            </w:r>
          </w:p>
        </w:tc>
        <w:tc>
          <w:tcPr>
            <w:tcW w:w="3642" w:type="dxa"/>
          </w:tcPr>
          <w:p w14:paraId="70FF0A0F"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CBDF7F3" w14:textId="77777777" w:rsidTr="00EB4B96">
        <w:tc>
          <w:tcPr>
            <w:tcW w:w="2268" w:type="dxa"/>
          </w:tcPr>
          <w:p w14:paraId="2954B051" w14:textId="77777777" w:rsidR="002473FE" w:rsidRPr="00181B33" w:rsidRDefault="002473FE" w:rsidP="00EB4B96">
            <w:pPr>
              <w:pStyle w:val="Textkrper"/>
              <w:rPr>
                <w:color w:val="000000"/>
                <w:sz w:val="16"/>
              </w:rPr>
            </w:pPr>
            <w:r w:rsidRPr="00181B33">
              <w:rPr>
                <w:color w:val="000000"/>
                <w:sz w:val="16"/>
              </w:rPr>
              <w:t>8 bits</w:t>
            </w:r>
          </w:p>
        </w:tc>
        <w:tc>
          <w:tcPr>
            <w:tcW w:w="1943" w:type="dxa"/>
          </w:tcPr>
          <w:p w14:paraId="30FCDA9C" w14:textId="77777777" w:rsidR="002473FE" w:rsidRPr="00181B33" w:rsidRDefault="002473FE" w:rsidP="00EB4B96">
            <w:pPr>
              <w:pStyle w:val="Textkrper"/>
              <w:rPr>
                <w:color w:val="000000"/>
                <w:sz w:val="16"/>
              </w:rPr>
            </w:pPr>
          </w:p>
        </w:tc>
        <w:tc>
          <w:tcPr>
            <w:tcW w:w="2000" w:type="dxa"/>
          </w:tcPr>
          <w:p w14:paraId="6F5B7294" w14:textId="77777777" w:rsidR="002473FE" w:rsidRPr="00181B33" w:rsidRDefault="002473FE" w:rsidP="00EB4B96">
            <w:pPr>
              <w:pStyle w:val="Textkrper"/>
              <w:rPr>
                <w:color w:val="000000"/>
                <w:sz w:val="16"/>
              </w:rPr>
            </w:pPr>
          </w:p>
        </w:tc>
        <w:tc>
          <w:tcPr>
            <w:tcW w:w="3642" w:type="dxa"/>
          </w:tcPr>
          <w:p w14:paraId="224784CA" w14:textId="77777777" w:rsidR="002473FE" w:rsidRPr="00181B33" w:rsidRDefault="002473FE" w:rsidP="00EB4B96">
            <w:pPr>
              <w:pStyle w:val="Textkrper"/>
              <w:rPr>
                <w:color w:val="000000"/>
                <w:sz w:val="16"/>
              </w:rPr>
            </w:pPr>
          </w:p>
        </w:tc>
      </w:tr>
      <w:tr w:rsidR="002473FE" w:rsidRPr="00181B33" w14:paraId="102BB4EC" w14:textId="77777777" w:rsidTr="00EB4B96">
        <w:tc>
          <w:tcPr>
            <w:tcW w:w="2268" w:type="dxa"/>
          </w:tcPr>
          <w:p w14:paraId="0EDDF275"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43" w:type="dxa"/>
          </w:tcPr>
          <w:p w14:paraId="73AB296C" w14:textId="77777777" w:rsidR="002473FE" w:rsidRPr="00181B33" w:rsidRDefault="002473FE" w:rsidP="00EB4B96">
            <w:pPr>
              <w:pStyle w:val="Textkrper"/>
              <w:rPr>
                <w:color w:val="000000"/>
                <w:sz w:val="16"/>
              </w:rPr>
            </w:pPr>
          </w:p>
        </w:tc>
        <w:tc>
          <w:tcPr>
            <w:tcW w:w="5642" w:type="dxa"/>
            <w:gridSpan w:val="2"/>
          </w:tcPr>
          <w:p w14:paraId="086119E9" w14:textId="77777777" w:rsidR="002473FE" w:rsidRPr="00181B33" w:rsidRDefault="002473FE" w:rsidP="00EB4B96">
            <w:pPr>
              <w:pStyle w:val="Textkrper"/>
              <w:rPr>
                <w:color w:val="000000"/>
                <w:sz w:val="16"/>
              </w:rPr>
            </w:pPr>
          </w:p>
        </w:tc>
      </w:tr>
    </w:tbl>
    <w:p w14:paraId="77C87AD4"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V_TIU_COLD_MOVE_STATE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38A14BB" w14:textId="77777777" w:rsidTr="00EB4B96">
        <w:tc>
          <w:tcPr>
            <w:tcW w:w="2268" w:type="dxa"/>
          </w:tcPr>
          <w:p w14:paraId="611D0097"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0AC7826" w14:textId="77777777" w:rsidR="002473FE" w:rsidRPr="00181B33" w:rsidRDefault="002473FE" w:rsidP="00EB4B96">
            <w:pPr>
              <w:pStyle w:val="Textkrper"/>
              <w:rPr>
                <w:color w:val="000000"/>
                <w:sz w:val="16"/>
              </w:rPr>
            </w:pPr>
            <w:r w:rsidRPr="00181B33">
              <w:rPr>
                <w:color w:val="000000"/>
                <w:sz w:val="16"/>
              </w:rPr>
              <w:t>State of the cold movement</w:t>
            </w:r>
          </w:p>
        </w:tc>
      </w:tr>
      <w:tr w:rsidR="002473FE" w:rsidRPr="00181B33" w14:paraId="40657D79" w14:textId="77777777" w:rsidTr="00EB4B96">
        <w:tc>
          <w:tcPr>
            <w:tcW w:w="2268" w:type="dxa"/>
          </w:tcPr>
          <w:p w14:paraId="434A3C59"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11FA0A30" w14:textId="77777777" w:rsidR="002473FE" w:rsidRPr="00181B33" w:rsidRDefault="002473FE" w:rsidP="00EB4B96">
            <w:pPr>
              <w:pStyle w:val="Textkrper"/>
              <w:rPr>
                <w:color w:val="000000"/>
                <w:sz w:val="16"/>
              </w:rPr>
            </w:pPr>
            <w:r w:rsidRPr="00181B33">
              <w:rPr>
                <w:color w:val="000000"/>
                <w:sz w:val="16"/>
              </w:rPr>
              <w:t>Information from the sensor of train movement used when the onboard is powered off</w:t>
            </w:r>
          </w:p>
        </w:tc>
      </w:tr>
      <w:tr w:rsidR="002473FE" w:rsidRPr="00181B33" w14:paraId="0524C581" w14:textId="77777777" w:rsidTr="00EB4B96">
        <w:tc>
          <w:tcPr>
            <w:tcW w:w="2268" w:type="dxa"/>
          </w:tcPr>
          <w:p w14:paraId="108B60FA" w14:textId="77777777" w:rsidR="002473FE" w:rsidRPr="00181B33" w:rsidRDefault="002473FE" w:rsidP="00EB4B96">
            <w:r w:rsidRPr="00181B33">
              <w:rPr>
                <w:b/>
                <w:i/>
                <w:color w:val="000000"/>
                <w:sz w:val="16"/>
              </w:rPr>
              <w:t>Length of variable</w:t>
            </w:r>
          </w:p>
        </w:tc>
        <w:tc>
          <w:tcPr>
            <w:tcW w:w="1914" w:type="dxa"/>
          </w:tcPr>
          <w:p w14:paraId="4E141E60"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74DE349E"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B95993F"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1AE9CD5" w14:textId="77777777" w:rsidTr="00EB4B96">
        <w:tc>
          <w:tcPr>
            <w:tcW w:w="2268" w:type="dxa"/>
          </w:tcPr>
          <w:p w14:paraId="6EB9A181"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6275C22E" w14:textId="77777777" w:rsidR="002473FE" w:rsidRPr="00181B33" w:rsidRDefault="002473FE" w:rsidP="00EB4B96">
            <w:pPr>
              <w:pStyle w:val="Textkrper"/>
              <w:rPr>
                <w:color w:val="000000"/>
                <w:sz w:val="16"/>
              </w:rPr>
            </w:pPr>
          </w:p>
        </w:tc>
        <w:tc>
          <w:tcPr>
            <w:tcW w:w="2056" w:type="dxa"/>
          </w:tcPr>
          <w:p w14:paraId="5AA74357" w14:textId="77777777" w:rsidR="002473FE" w:rsidRPr="00181B33" w:rsidRDefault="002473FE" w:rsidP="00EB4B96">
            <w:pPr>
              <w:pStyle w:val="Textkrper"/>
              <w:rPr>
                <w:color w:val="000000"/>
                <w:sz w:val="16"/>
              </w:rPr>
            </w:pPr>
          </w:p>
        </w:tc>
        <w:tc>
          <w:tcPr>
            <w:tcW w:w="3614" w:type="dxa"/>
          </w:tcPr>
          <w:p w14:paraId="5DCF3845" w14:textId="77777777" w:rsidR="002473FE" w:rsidRPr="00181B33" w:rsidRDefault="002473FE" w:rsidP="00EB4B96">
            <w:pPr>
              <w:pStyle w:val="Textkrper"/>
              <w:rPr>
                <w:color w:val="000000"/>
                <w:sz w:val="16"/>
              </w:rPr>
            </w:pPr>
          </w:p>
        </w:tc>
      </w:tr>
      <w:tr w:rsidR="002473FE" w:rsidRPr="00181B33" w14:paraId="5D073441" w14:textId="77777777" w:rsidTr="00EB4B96">
        <w:tc>
          <w:tcPr>
            <w:tcW w:w="2268" w:type="dxa"/>
            <w:tcBorders>
              <w:top w:val="single" w:sz="6" w:space="0" w:color="auto"/>
              <w:bottom w:val="nil"/>
            </w:tcBorders>
          </w:tcPr>
          <w:p w14:paraId="52C39B8D"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53359F3"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0E0E7E12" w14:textId="77777777" w:rsidR="002473FE" w:rsidRPr="00181B33" w:rsidRDefault="002473FE" w:rsidP="00EB4B96">
            <w:pPr>
              <w:pStyle w:val="Textkrper"/>
              <w:rPr>
                <w:color w:val="000000"/>
                <w:sz w:val="16"/>
              </w:rPr>
            </w:pPr>
            <w:r w:rsidRPr="00181B33">
              <w:rPr>
                <w:color w:val="000000"/>
                <w:sz w:val="16"/>
              </w:rPr>
              <w:t>No movement</w:t>
            </w:r>
          </w:p>
        </w:tc>
      </w:tr>
      <w:tr w:rsidR="002473FE" w:rsidRPr="00181B33" w14:paraId="31844480" w14:textId="77777777" w:rsidTr="00EB4B96">
        <w:tc>
          <w:tcPr>
            <w:tcW w:w="2268" w:type="dxa"/>
            <w:tcBorders>
              <w:top w:val="nil"/>
              <w:bottom w:val="nil"/>
            </w:tcBorders>
          </w:tcPr>
          <w:p w14:paraId="786C98E5" w14:textId="77777777" w:rsidR="002473FE" w:rsidRPr="00181B33" w:rsidRDefault="002473FE" w:rsidP="00EB4B96">
            <w:pPr>
              <w:pStyle w:val="Textkrper"/>
              <w:rPr>
                <w:b/>
                <w:i/>
                <w:color w:val="000000"/>
                <w:sz w:val="16"/>
              </w:rPr>
            </w:pPr>
          </w:p>
        </w:tc>
        <w:tc>
          <w:tcPr>
            <w:tcW w:w="1914" w:type="dxa"/>
          </w:tcPr>
          <w:p w14:paraId="79328FFC"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23CAAE0F" w14:textId="77777777" w:rsidR="002473FE" w:rsidRPr="00181B33" w:rsidRDefault="002473FE" w:rsidP="00EB4B96">
            <w:pPr>
              <w:pStyle w:val="Textkrper"/>
              <w:rPr>
                <w:color w:val="000000"/>
                <w:sz w:val="16"/>
              </w:rPr>
            </w:pPr>
            <w:r w:rsidRPr="00181B33">
              <w:rPr>
                <w:color w:val="000000"/>
                <w:sz w:val="16"/>
              </w:rPr>
              <w:t>Detected movement</w:t>
            </w:r>
          </w:p>
        </w:tc>
      </w:tr>
      <w:tr w:rsidR="002473FE" w:rsidRPr="00181B33" w14:paraId="0D06AAFB" w14:textId="77777777" w:rsidTr="00EB4B96">
        <w:tc>
          <w:tcPr>
            <w:tcW w:w="2268" w:type="dxa"/>
            <w:tcBorders>
              <w:top w:val="nil"/>
              <w:bottom w:val="nil"/>
            </w:tcBorders>
          </w:tcPr>
          <w:p w14:paraId="3A44AE2E" w14:textId="77777777" w:rsidR="002473FE" w:rsidRPr="00181B33" w:rsidRDefault="002473FE" w:rsidP="00EB4B96">
            <w:pPr>
              <w:pStyle w:val="Textkrper"/>
              <w:rPr>
                <w:b/>
                <w:i/>
                <w:color w:val="000000"/>
                <w:sz w:val="16"/>
              </w:rPr>
            </w:pPr>
          </w:p>
        </w:tc>
        <w:tc>
          <w:tcPr>
            <w:tcW w:w="1914" w:type="dxa"/>
          </w:tcPr>
          <w:p w14:paraId="77DADFB8"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22C57AD9"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079FCF14" w14:textId="77777777" w:rsidTr="00EB4B96">
        <w:tc>
          <w:tcPr>
            <w:tcW w:w="2268" w:type="dxa"/>
            <w:tcBorders>
              <w:top w:val="nil"/>
              <w:bottom w:val="single" w:sz="12" w:space="0" w:color="auto"/>
            </w:tcBorders>
          </w:tcPr>
          <w:p w14:paraId="53DA11FC" w14:textId="77777777" w:rsidR="002473FE" w:rsidRPr="00181B33" w:rsidRDefault="002473FE" w:rsidP="00EB4B96">
            <w:pPr>
              <w:pStyle w:val="Textkrper"/>
              <w:rPr>
                <w:b/>
                <w:i/>
                <w:color w:val="000000"/>
                <w:sz w:val="16"/>
              </w:rPr>
            </w:pPr>
          </w:p>
        </w:tc>
        <w:tc>
          <w:tcPr>
            <w:tcW w:w="1914" w:type="dxa"/>
          </w:tcPr>
          <w:p w14:paraId="6FF0D03A"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04713F8E" w14:textId="77777777" w:rsidR="002473FE" w:rsidRPr="00181B33" w:rsidRDefault="002473FE" w:rsidP="00EB4B96">
            <w:pPr>
              <w:pStyle w:val="Textkrper"/>
              <w:rPr>
                <w:color w:val="000000"/>
                <w:sz w:val="16"/>
              </w:rPr>
            </w:pPr>
            <w:r w:rsidRPr="00181B33">
              <w:rPr>
                <w:color w:val="000000"/>
                <w:sz w:val="16"/>
              </w:rPr>
              <w:t>Information_not_available</w:t>
            </w:r>
          </w:p>
        </w:tc>
      </w:tr>
    </w:tbl>
    <w:p w14:paraId="18D7F75A"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V_TIU_COLD_MOVE_STATE_FILTERED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4888C7F6" w14:textId="77777777" w:rsidTr="00EB4B96">
        <w:tc>
          <w:tcPr>
            <w:tcW w:w="2268" w:type="dxa"/>
          </w:tcPr>
          <w:p w14:paraId="3038FD4E"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155A695D" w14:textId="77777777" w:rsidR="002473FE" w:rsidRPr="00181B33" w:rsidRDefault="002473FE" w:rsidP="00EB4B96">
            <w:pPr>
              <w:pStyle w:val="Textkrper"/>
              <w:rPr>
                <w:color w:val="000000"/>
                <w:sz w:val="16"/>
              </w:rPr>
            </w:pPr>
            <w:r w:rsidRPr="00181B33">
              <w:rPr>
                <w:color w:val="000000"/>
                <w:sz w:val="16"/>
              </w:rPr>
              <w:t>Filtered state of the cold movement</w:t>
            </w:r>
          </w:p>
        </w:tc>
      </w:tr>
      <w:tr w:rsidR="002473FE" w:rsidRPr="00181B33" w14:paraId="43553C19" w14:textId="77777777" w:rsidTr="00EB4B96">
        <w:tc>
          <w:tcPr>
            <w:tcW w:w="2268" w:type="dxa"/>
          </w:tcPr>
          <w:p w14:paraId="426C0487"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44F698EB" w14:textId="77777777" w:rsidR="002473FE" w:rsidRPr="00181B33" w:rsidRDefault="002473FE" w:rsidP="00EB4B96">
            <w:pPr>
              <w:pStyle w:val="Textkrper"/>
              <w:rPr>
                <w:color w:val="000000"/>
                <w:sz w:val="16"/>
              </w:rPr>
            </w:pPr>
            <w:r w:rsidRPr="00181B33">
              <w:rPr>
                <w:color w:val="000000"/>
                <w:sz w:val="16"/>
              </w:rPr>
              <w:t>Information from the sensor of train movement used when the onboard is powered off</w:t>
            </w:r>
          </w:p>
        </w:tc>
      </w:tr>
      <w:tr w:rsidR="002473FE" w:rsidRPr="00181B33" w14:paraId="4FE3873D" w14:textId="77777777" w:rsidTr="00EB4B96">
        <w:tc>
          <w:tcPr>
            <w:tcW w:w="2268" w:type="dxa"/>
          </w:tcPr>
          <w:p w14:paraId="37EF64EC" w14:textId="77777777" w:rsidR="002473FE" w:rsidRPr="00181B33" w:rsidRDefault="002473FE" w:rsidP="00EB4B96">
            <w:r w:rsidRPr="00181B33">
              <w:rPr>
                <w:b/>
                <w:i/>
                <w:color w:val="000000"/>
                <w:sz w:val="16"/>
              </w:rPr>
              <w:lastRenderedPageBreak/>
              <w:t>Length of variable</w:t>
            </w:r>
          </w:p>
        </w:tc>
        <w:tc>
          <w:tcPr>
            <w:tcW w:w="1914" w:type="dxa"/>
          </w:tcPr>
          <w:p w14:paraId="75FF8367"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661062B"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33369449"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30277C11" w14:textId="77777777" w:rsidTr="00EB4B96">
        <w:tc>
          <w:tcPr>
            <w:tcW w:w="2268" w:type="dxa"/>
          </w:tcPr>
          <w:p w14:paraId="66C81D61"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261BF37F" w14:textId="77777777" w:rsidR="002473FE" w:rsidRPr="00181B33" w:rsidRDefault="002473FE" w:rsidP="00EB4B96">
            <w:pPr>
              <w:pStyle w:val="Textkrper"/>
              <w:rPr>
                <w:color w:val="000000"/>
                <w:sz w:val="16"/>
              </w:rPr>
            </w:pPr>
          </w:p>
        </w:tc>
        <w:tc>
          <w:tcPr>
            <w:tcW w:w="2056" w:type="dxa"/>
          </w:tcPr>
          <w:p w14:paraId="19592023" w14:textId="77777777" w:rsidR="002473FE" w:rsidRPr="00181B33" w:rsidRDefault="002473FE" w:rsidP="00EB4B96">
            <w:pPr>
              <w:pStyle w:val="Textkrper"/>
              <w:rPr>
                <w:color w:val="000000"/>
                <w:sz w:val="16"/>
              </w:rPr>
            </w:pPr>
          </w:p>
        </w:tc>
        <w:tc>
          <w:tcPr>
            <w:tcW w:w="3614" w:type="dxa"/>
          </w:tcPr>
          <w:p w14:paraId="0B329FC2" w14:textId="77777777" w:rsidR="002473FE" w:rsidRPr="00181B33" w:rsidRDefault="002473FE" w:rsidP="00EB4B96">
            <w:pPr>
              <w:pStyle w:val="Textkrper"/>
              <w:rPr>
                <w:color w:val="000000"/>
                <w:sz w:val="16"/>
              </w:rPr>
            </w:pPr>
          </w:p>
        </w:tc>
      </w:tr>
      <w:tr w:rsidR="002473FE" w:rsidRPr="00181B33" w14:paraId="5D27764E" w14:textId="77777777" w:rsidTr="00EB4B96">
        <w:tc>
          <w:tcPr>
            <w:tcW w:w="2268" w:type="dxa"/>
            <w:tcBorders>
              <w:top w:val="single" w:sz="6" w:space="0" w:color="auto"/>
              <w:bottom w:val="nil"/>
            </w:tcBorders>
          </w:tcPr>
          <w:p w14:paraId="75CF608E"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2FB81342"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43C7A591" w14:textId="77777777" w:rsidR="002473FE" w:rsidRPr="00181B33" w:rsidRDefault="002473FE" w:rsidP="00EB4B96">
            <w:pPr>
              <w:pStyle w:val="Textkrper"/>
              <w:rPr>
                <w:color w:val="000000"/>
                <w:sz w:val="16"/>
              </w:rPr>
            </w:pPr>
            <w:r w:rsidRPr="00181B33">
              <w:rPr>
                <w:color w:val="000000"/>
                <w:sz w:val="16"/>
              </w:rPr>
              <w:t>No movement</w:t>
            </w:r>
          </w:p>
        </w:tc>
      </w:tr>
      <w:tr w:rsidR="002473FE" w:rsidRPr="00181B33" w14:paraId="2545A38F" w14:textId="77777777" w:rsidTr="00EB4B96">
        <w:tc>
          <w:tcPr>
            <w:tcW w:w="2268" w:type="dxa"/>
            <w:tcBorders>
              <w:top w:val="nil"/>
              <w:bottom w:val="nil"/>
            </w:tcBorders>
          </w:tcPr>
          <w:p w14:paraId="4DF264E1" w14:textId="77777777" w:rsidR="002473FE" w:rsidRPr="00181B33" w:rsidRDefault="002473FE" w:rsidP="00EB4B96">
            <w:pPr>
              <w:pStyle w:val="Textkrper"/>
              <w:rPr>
                <w:b/>
                <w:i/>
                <w:color w:val="000000"/>
                <w:sz w:val="16"/>
              </w:rPr>
            </w:pPr>
          </w:p>
        </w:tc>
        <w:tc>
          <w:tcPr>
            <w:tcW w:w="1914" w:type="dxa"/>
          </w:tcPr>
          <w:p w14:paraId="6714DDB5"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268A5E05" w14:textId="77777777" w:rsidR="002473FE" w:rsidRPr="00181B33" w:rsidRDefault="002473FE" w:rsidP="00EB4B96">
            <w:pPr>
              <w:pStyle w:val="Textkrper"/>
              <w:rPr>
                <w:color w:val="000000"/>
                <w:sz w:val="16"/>
              </w:rPr>
            </w:pPr>
            <w:r w:rsidRPr="00181B33">
              <w:rPr>
                <w:color w:val="000000"/>
                <w:sz w:val="16"/>
              </w:rPr>
              <w:t>Detected movement</w:t>
            </w:r>
          </w:p>
        </w:tc>
      </w:tr>
      <w:tr w:rsidR="002473FE" w:rsidRPr="00181B33" w14:paraId="71CCA338" w14:textId="77777777" w:rsidTr="00EB4B96">
        <w:tc>
          <w:tcPr>
            <w:tcW w:w="2268" w:type="dxa"/>
            <w:tcBorders>
              <w:top w:val="nil"/>
              <w:bottom w:val="nil"/>
            </w:tcBorders>
          </w:tcPr>
          <w:p w14:paraId="7BA07232" w14:textId="77777777" w:rsidR="002473FE" w:rsidRPr="00181B33" w:rsidRDefault="002473FE" w:rsidP="00EB4B96">
            <w:pPr>
              <w:pStyle w:val="Textkrper"/>
              <w:rPr>
                <w:b/>
                <w:i/>
                <w:color w:val="000000"/>
                <w:sz w:val="16"/>
              </w:rPr>
            </w:pPr>
          </w:p>
        </w:tc>
        <w:tc>
          <w:tcPr>
            <w:tcW w:w="1914" w:type="dxa"/>
          </w:tcPr>
          <w:p w14:paraId="5549F2C8"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10F3BDFF"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01045E9A" w14:textId="77777777" w:rsidTr="00EB4B96">
        <w:tc>
          <w:tcPr>
            <w:tcW w:w="2268" w:type="dxa"/>
            <w:tcBorders>
              <w:top w:val="nil"/>
              <w:bottom w:val="single" w:sz="12" w:space="0" w:color="auto"/>
            </w:tcBorders>
          </w:tcPr>
          <w:p w14:paraId="529E9567" w14:textId="77777777" w:rsidR="002473FE" w:rsidRPr="00181B33" w:rsidRDefault="002473FE" w:rsidP="00EB4B96">
            <w:pPr>
              <w:pStyle w:val="Textkrper"/>
              <w:rPr>
                <w:b/>
                <w:i/>
                <w:color w:val="000000"/>
                <w:sz w:val="16"/>
              </w:rPr>
            </w:pPr>
          </w:p>
        </w:tc>
        <w:tc>
          <w:tcPr>
            <w:tcW w:w="1914" w:type="dxa"/>
          </w:tcPr>
          <w:p w14:paraId="28D66636"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441BFEA2" w14:textId="77777777" w:rsidR="002473FE" w:rsidRPr="00181B33" w:rsidRDefault="002473FE" w:rsidP="00EB4B96">
            <w:pPr>
              <w:pStyle w:val="Textkrper"/>
              <w:rPr>
                <w:color w:val="000000"/>
                <w:sz w:val="16"/>
              </w:rPr>
            </w:pPr>
            <w:r w:rsidRPr="00181B33">
              <w:rPr>
                <w:color w:val="000000"/>
                <w:sz w:val="16"/>
              </w:rPr>
              <w:t>Information_not_available</w:t>
            </w:r>
          </w:p>
        </w:tc>
      </w:tr>
    </w:tbl>
    <w:p w14:paraId="1FADF3F1"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V_TIU_COMMANDING_EB</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6BBBC89" w14:textId="77777777" w:rsidTr="00EB4B96">
        <w:tc>
          <w:tcPr>
            <w:tcW w:w="2268" w:type="dxa"/>
          </w:tcPr>
          <w:p w14:paraId="6F742EA7"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572EBAA9" w14:textId="77777777" w:rsidR="002473FE" w:rsidRPr="00181B33" w:rsidRDefault="002473FE" w:rsidP="00EB4B96">
            <w:pPr>
              <w:pStyle w:val="Textkrper"/>
              <w:rPr>
                <w:color w:val="000000"/>
                <w:sz w:val="16"/>
              </w:rPr>
            </w:pPr>
            <w:r w:rsidRPr="00181B33">
              <w:rPr>
                <w:color w:val="000000"/>
                <w:sz w:val="16"/>
              </w:rPr>
              <w:t>.</w:t>
            </w:r>
          </w:p>
        </w:tc>
      </w:tr>
      <w:tr w:rsidR="002473FE" w:rsidRPr="00181B33" w14:paraId="0CF7907A" w14:textId="77777777" w:rsidTr="00EB4B96">
        <w:tc>
          <w:tcPr>
            <w:tcW w:w="2268" w:type="dxa"/>
          </w:tcPr>
          <w:p w14:paraId="5B3CB720"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434A1AEB" w14:textId="77777777" w:rsidR="002473FE" w:rsidRPr="00181B33" w:rsidRDefault="002473FE" w:rsidP="00EB4B96">
            <w:pPr>
              <w:pStyle w:val="Textkrper"/>
              <w:rPr>
                <w:color w:val="000000"/>
                <w:sz w:val="16"/>
              </w:rPr>
            </w:pPr>
            <w:r w:rsidRPr="00181B33">
              <w:rPr>
                <w:color w:val="000000"/>
                <w:sz w:val="16"/>
              </w:rPr>
              <w:t>TIU informs the Core that TIU is commanding EB</w:t>
            </w:r>
          </w:p>
        </w:tc>
      </w:tr>
      <w:tr w:rsidR="002473FE" w:rsidRPr="00181B33" w14:paraId="16473863" w14:textId="77777777" w:rsidTr="00EB4B96">
        <w:tc>
          <w:tcPr>
            <w:tcW w:w="2268" w:type="dxa"/>
          </w:tcPr>
          <w:p w14:paraId="106E4967" w14:textId="77777777" w:rsidR="002473FE" w:rsidRPr="00181B33" w:rsidRDefault="002473FE" w:rsidP="00EB4B96">
            <w:r w:rsidRPr="00181B33">
              <w:rPr>
                <w:b/>
                <w:i/>
                <w:color w:val="000000"/>
                <w:sz w:val="16"/>
              </w:rPr>
              <w:t>Length of variable</w:t>
            </w:r>
          </w:p>
        </w:tc>
        <w:tc>
          <w:tcPr>
            <w:tcW w:w="1914" w:type="dxa"/>
          </w:tcPr>
          <w:p w14:paraId="7202A6EB"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ACA6F8B"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7326102B"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660C281" w14:textId="77777777" w:rsidTr="00EB4B96">
        <w:tc>
          <w:tcPr>
            <w:tcW w:w="2268" w:type="dxa"/>
          </w:tcPr>
          <w:p w14:paraId="454ADDB2" w14:textId="77777777" w:rsidR="002473FE" w:rsidRPr="00181B33" w:rsidRDefault="002473FE" w:rsidP="00EB4B96">
            <w:pPr>
              <w:pStyle w:val="Textkrper"/>
              <w:rPr>
                <w:color w:val="000000"/>
                <w:sz w:val="16"/>
              </w:rPr>
            </w:pPr>
            <w:r w:rsidRPr="00181B33">
              <w:rPr>
                <w:color w:val="000000"/>
                <w:sz w:val="16"/>
              </w:rPr>
              <w:t>1 bit</w:t>
            </w:r>
          </w:p>
        </w:tc>
        <w:tc>
          <w:tcPr>
            <w:tcW w:w="1914" w:type="dxa"/>
          </w:tcPr>
          <w:p w14:paraId="6427C430" w14:textId="77777777" w:rsidR="002473FE" w:rsidRPr="00181B33" w:rsidRDefault="002473FE" w:rsidP="00EB4B96">
            <w:pPr>
              <w:pStyle w:val="Textkrper"/>
              <w:rPr>
                <w:color w:val="000000"/>
                <w:sz w:val="16"/>
              </w:rPr>
            </w:pPr>
          </w:p>
        </w:tc>
        <w:tc>
          <w:tcPr>
            <w:tcW w:w="2056" w:type="dxa"/>
          </w:tcPr>
          <w:p w14:paraId="649E4D10" w14:textId="77777777" w:rsidR="002473FE" w:rsidRPr="00181B33" w:rsidRDefault="002473FE" w:rsidP="00EB4B96">
            <w:pPr>
              <w:pStyle w:val="Textkrper"/>
              <w:rPr>
                <w:color w:val="000000"/>
                <w:sz w:val="16"/>
              </w:rPr>
            </w:pPr>
          </w:p>
        </w:tc>
        <w:tc>
          <w:tcPr>
            <w:tcW w:w="3614" w:type="dxa"/>
          </w:tcPr>
          <w:p w14:paraId="27FF40AC" w14:textId="77777777" w:rsidR="002473FE" w:rsidRPr="00181B33" w:rsidRDefault="002473FE" w:rsidP="00EB4B96">
            <w:pPr>
              <w:pStyle w:val="Textkrper"/>
              <w:rPr>
                <w:color w:val="000000"/>
                <w:sz w:val="16"/>
              </w:rPr>
            </w:pPr>
          </w:p>
        </w:tc>
      </w:tr>
      <w:tr w:rsidR="002473FE" w:rsidRPr="00181B33" w14:paraId="7D7E0299" w14:textId="77777777" w:rsidTr="00EB4B96">
        <w:tc>
          <w:tcPr>
            <w:tcW w:w="2268" w:type="dxa"/>
            <w:tcBorders>
              <w:top w:val="single" w:sz="6" w:space="0" w:color="auto"/>
              <w:bottom w:val="nil"/>
            </w:tcBorders>
          </w:tcPr>
          <w:p w14:paraId="4912954C"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68F6548E"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4D16C485" w14:textId="77777777" w:rsidR="002473FE" w:rsidRPr="00181B33" w:rsidRDefault="002473FE" w:rsidP="00EB4B96">
            <w:pPr>
              <w:pStyle w:val="Textkrper"/>
              <w:rPr>
                <w:color w:val="000000"/>
                <w:sz w:val="16"/>
              </w:rPr>
            </w:pPr>
            <w:r w:rsidRPr="00181B33">
              <w:rPr>
                <w:color w:val="000000"/>
                <w:sz w:val="16"/>
              </w:rPr>
              <w:t>Do_no_apply_EB</w:t>
            </w:r>
          </w:p>
        </w:tc>
      </w:tr>
      <w:tr w:rsidR="002473FE" w:rsidRPr="00181B33" w14:paraId="57AB9D16" w14:textId="77777777" w:rsidTr="00EB4B96">
        <w:tc>
          <w:tcPr>
            <w:tcW w:w="2268" w:type="dxa"/>
            <w:tcBorders>
              <w:top w:val="nil"/>
              <w:bottom w:val="single" w:sz="12" w:space="0" w:color="auto"/>
            </w:tcBorders>
          </w:tcPr>
          <w:p w14:paraId="66369114" w14:textId="77777777" w:rsidR="002473FE" w:rsidRPr="00181B33" w:rsidRDefault="002473FE" w:rsidP="00EB4B96">
            <w:pPr>
              <w:pStyle w:val="Textkrper"/>
              <w:rPr>
                <w:b/>
                <w:i/>
                <w:color w:val="000000"/>
                <w:sz w:val="16"/>
              </w:rPr>
            </w:pPr>
          </w:p>
        </w:tc>
        <w:tc>
          <w:tcPr>
            <w:tcW w:w="1914" w:type="dxa"/>
          </w:tcPr>
          <w:p w14:paraId="5668A2E0"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073D59D3" w14:textId="77777777" w:rsidR="002473FE" w:rsidRPr="00181B33" w:rsidRDefault="002473FE" w:rsidP="00EB4B96">
            <w:pPr>
              <w:pStyle w:val="Textkrper"/>
              <w:rPr>
                <w:color w:val="000000"/>
                <w:sz w:val="16"/>
              </w:rPr>
            </w:pPr>
            <w:r w:rsidRPr="00181B33">
              <w:rPr>
                <w:color w:val="000000"/>
                <w:sz w:val="16"/>
              </w:rPr>
              <w:t>Apply_EB</w:t>
            </w:r>
          </w:p>
        </w:tc>
      </w:tr>
    </w:tbl>
    <w:p w14:paraId="6DB63FFD"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V_TIU_COMMANDING_SB</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58282C10" w14:textId="77777777" w:rsidTr="00EB4B96">
        <w:tc>
          <w:tcPr>
            <w:tcW w:w="2268" w:type="dxa"/>
          </w:tcPr>
          <w:p w14:paraId="03C1B570"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95A4C26" w14:textId="77777777" w:rsidR="002473FE" w:rsidRPr="00181B33" w:rsidRDefault="002473FE" w:rsidP="00EB4B96">
            <w:pPr>
              <w:pStyle w:val="Textkrper"/>
              <w:rPr>
                <w:color w:val="000000"/>
                <w:sz w:val="16"/>
              </w:rPr>
            </w:pPr>
          </w:p>
        </w:tc>
      </w:tr>
      <w:tr w:rsidR="002473FE" w:rsidRPr="00181B33" w14:paraId="198465CA" w14:textId="77777777" w:rsidTr="00EB4B96">
        <w:tc>
          <w:tcPr>
            <w:tcW w:w="2268" w:type="dxa"/>
          </w:tcPr>
          <w:p w14:paraId="182F4EFC"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69F5E5F9" w14:textId="77777777" w:rsidR="002473FE" w:rsidRPr="00181B33" w:rsidRDefault="002473FE" w:rsidP="00EB4B96">
            <w:pPr>
              <w:pStyle w:val="Textkrper"/>
              <w:rPr>
                <w:color w:val="000000"/>
                <w:sz w:val="16"/>
              </w:rPr>
            </w:pPr>
            <w:r w:rsidRPr="00181B33">
              <w:rPr>
                <w:color w:val="000000"/>
                <w:sz w:val="16"/>
              </w:rPr>
              <w:t>TIU informs the Core that TIU is commanding SB.</w:t>
            </w:r>
          </w:p>
        </w:tc>
      </w:tr>
      <w:tr w:rsidR="002473FE" w:rsidRPr="00181B33" w14:paraId="2184E145" w14:textId="77777777" w:rsidTr="00EB4B96">
        <w:tc>
          <w:tcPr>
            <w:tcW w:w="2268" w:type="dxa"/>
          </w:tcPr>
          <w:p w14:paraId="0741B22E" w14:textId="77777777" w:rsidR="002473FE" w:rsidRPr="00181B33" w:rsidRDefault="002473FE" w:rsidP="00EB4B96">
            <w:r w:rsidRPr="00181B33">
              <w:rPr>
                <w:b/>
                <w:i/>
                <w:color w:val="000000"/>
                <w:sz w:val="16"/>
              </w:rPr>
              <w:t>Length of variable</w:t>
            </w:r>
          </w:p>
        </w:tc>
        <w:tc>
          <w:tcPr>
            <w:tcW w:w="1914" w:type="dxa"/>
          </w:tcPr>
          <w:p w14:paraId="7E5D403C"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5A764078"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5943368"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33D063D" w14:textId="77777777" w:rsidTr="00EB4B96">
        <w:tc>
          <w:tcPr>
            <w:tcW w:w="2268" w:type="dxa"/>
          </w:tcPr>
          <w:p w14:paraId="01C2C84C" w14:textId="77777777" w:rsidR="002473FE" w:rsidRPr="00181B33" w:rsidRDefault="002473FE" w:rsidP="00EB4B96">
            <w:pPr>
              <w:pStyle w:val="Textkrper"/>
              <w:rPr>
                <w:color w:val="000000"/>
                <w:sz w:val="16"/>
              </w:rPr>
            </w:pPr>
            <w:r w:rsidRPr="00181B33">
              <w:rPr>
                <w:color w:val="000000"/>
                <w:sz w:val="16"/>
              </w:rPr>
              <w:t>1 bit</w:t>
            </w:r>
          </w:p>
        </w:tc>
        <w:tc>
          <w:tcPr>
            <w:tcW w:w="1914" w:type="dxa"/>
          </w:tcPr>
          <w:p w14:paraId="288AAFE0" w14:textId="77777777" w:rsidR="002473FE" w:rsidRPr="00181B33" w:rsidRDefault="002473FE" w:rsidP="00EB4B96">
            <w:pPr>
              <w:pStyle w:val="Textkrper"/>
              <w:rPr>
                <w:color w:val="000000"/>
                <w:sz w:val="16"/>
              </w:rPr>
            </w:pPr>
          </w:p>
        </w:tc>
        <w:tc>
          <w:tcPr>
            <w:tcW w:w="2056" w:type="dxa"/>
          </w:tcPr>
          <w:p w14:paraId="6B89FAEB" w14:textId="77777777" w:rsidR="002473FE" w:rsidRPr="00181B33" w:rsidRDefault="002473FE" w:rsidP="00EB4B96">
            <w:pPr>
              <w:pStyle w:val="Textkrper"/>
              <w:rPr>
                <w:color w:val="000000"/>
                <w:sz w:val="16"/>
              </w:rPr>
            </w:pPr>
          </w:p>
        </w:tc>
        <w:tc>
          <w:tcPr>
            <w:tcW w:w="3614" w:type="dxa"/>
          </w:tcPr>
          <w:p w14:paraId="276BF259" w14:textId="77777777" w:rsidR="002473FE" w:rsidRPr="00181B33" w:rsidRDefault="002473FE" w:rsidP="00EB4B96">
            <w:pPr>
              <w:pStyle w:val="Textkrper"/>
              <w:rPr>
                <w:color w:val="000000"/>
                <w:sz w:val="16"/>
              </w:rPr>
            </w:pPr>
          </w:p>
        </w:tc>
      </w:tr>
      <w:tr w:rsidR="002473FE" w:rsidRPr="00181B33" w14:paraId="631E9877" w14:textId="77777777" w:rsidTr="00EB4B96">
        <w:tc>
          <w:tcPr>
            <w:tcW w:w="2268" w:type="dxa"/>
            <w:tcBorders>
              <w:top w:val="single" w:sz="6" w:space="0" w:color="auto"/>
              <w:bottom w:val="nil"/>
            </w:tcBorders>
          </w:tcPr>
          <w:p w14:paraId="07253E10"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ACA8E81"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07C9C887" w14:textId="77777777" w:rsidR="002473FE" w:rsidRPr="00181B33" w:rsidRDefault="002473FE" w:rsidP="00EB4B96">
            <w:pPr>
              <w:pStyle w:val="Textkrper"/>
              <w:rPr>
                <w:color w:val="000000"/>
                <w:sz w:val="16"/>
              </w:rPr>
            </w:pPr>
            <w:r w:rsidRPr="00181B33">
              <w:rPr>
                <w:color w:val="000000"/>
                <w:sz w:val="16"/>
              </w:rPr>
              <w:t>Do_no_apply_SB</w:t>
            </w:r>
          </w:p>
        </w:tc>
      </w:tr>
      <w:tr w:rsidR="002473FE" w:rsidRPr="00181B33" w14:paraId="125293E0" w14:textId="77777777" w:rsidTr="00EB4B96">
        <w:tc>
          <w:tcPr>
            <w:tcW w:w="2268" w:type="dxa"/>
            <w:tcBorders>
              <w:top w:val="nil"/>
              <w:bottom w:val="single" w:sz="12" w:space="0" w:color="auto"/>
            </w:tcBorders>
          </w:tcPr>
          <w:p w14:paraId="27CBFAA1" w14:textId="77777777" w:rsidR="002473FE" w:rsidRPr="00181B33" w:rsidRDefault="002473FE" w:rsidP="00EB4B96">
            <w:pPr>
              <w:pStyle w:val="Textkrper"/>
              <w:rPr>
                <w:b/>
                <w:i/>
                <w:color w:val="000000"/>
                <w:sz w:val="16"/>
              </w:rPr>
            </w:pPr>
          </w:p>
        </w:tc>
        <w:tc>
          <w:tcPr>
            <w:tcW w:w="1914" w:type="dxa"/>
          </w:tcPr>
          <w:p w14:paraId="575AAD75"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4CBD3978" w14:textId="77777777" w:rsidR="002473FE" w:rsidRPr="00181B33" w:rsidRDefault="002473FE" w:rsidP="00EB4B96">
            <w:pPr>
              <w:pStyle w:val="Textkrper"/>
              <w:rPr>
                <w:color w:val="000000"/>
                <w:sz w:val="16"/>
              </w:rPr>
            </w:pPr>
            <w:r w:rsidRPr="00181B33">
              <w:rPr>
                <w:color w:val="000000"/>
                <w:sz w:val="16"/>
              </w:rPr>
              <w:t>Apply_SB</w:t>
            </w:r>
          </w:p>
        </w:tc>
      </w:tr>
    </w:tbl>
    <w:p w14:paraId="04FFC5B4"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V_TIU_DESKS_STATE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BF3FCCF" w14:textId="77777777" w:rsidTr="00EB4B96">
        <w:tc>
          <w:tcPr>
            <w:tcW w:w="2268" w:type="dxa"/>
          </w:tcPr>
          <w:p w14:paraId="63504F3F"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1AFD2152" w14:textId="77777777" w:rsidR="002473FE" w:rsidRPr="00181B33" w:rsidRDefault="002473FE" w:rsidP="00EB4B96">
            <w:pPr>
              <w:pStyle w:val="Textkrper"/>
              <w:rPr>
                <w:color w:val="000000"/>
                <w:sz w:val="16"/>
              </w:rPr>
            </w:pPr>
            <w:r w:rsidRPr="00181B33">
              <w:rPr>
                <w:color w:val="000000"/>
                <w:sz w:val="16"/>
              </w:rPr>
              <w:t>Desks state</w:t>
            </w:r>
          </w:p>
        </w:tc>
      </w:tr>
      <w:tr w:rsidR="002473FE" w:rsidRPr="00181B33" w14:paraId="43A4E5D3" w14:textId="77777777" w:rsidTr="00EB4B96">
        <w:tc>
          <w:tcPr>
            <w:tcW w:w="2268" w:type="dxa"/>
          </w:tcPr>
          <w:p w14:paraId="5A368FFA"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7A3E508B" w14:textId="77777777" w:rsidR="002473FE" w:rsidRPr="00181B33" w:rsidRDefault="002473FE" w:rsidP="00EB4B96">
            <w:pPr>
              <w:pStyle w:val="Textkrper"/>
              <w:rPr>
                <w:color w:val="000000"/>
                <w:sz w:val="16"/>
              </w:rPr>
            </w:pPr>
            <w:r w:rsidRPr="00181B33">
              <w:rPr>
                <w:color w:val="000000"/>
                <w:sz w:val="16"/>
              </w:rPr>
              <w:t>Information from the sensor of the desk(s) state</w:t>
            </w:r>
          </w:p>
        </w:tc>
      </w:tr>
      <w:tr w:rsidR="002473FE" w:rsidRPr="00181B33" w14:paraId="44E0BD0E" w14:textId="77777777" w:rsidTr="00EB4B96">
        <w:tc>
          <w:tcPr>
            <w:tcW w:w="2268" w:type="dxa"/>
          </w:tcPr>
          <w:p w14:paraId="281196E9" w14:textId="77777777" w:rsidR="002473FE" w:rsidRPr="00181B33" w:rsidRDefault="002473FE" w:rsidP="00EB4B96">
            <w:r w:rsidRPr="00181B33">
              <w:rPr>
                <w:b/>
                <w:i/>
                <w:color w:val="000000"/>
                <w:sz w:val="16"/>
              </w:rPr>
              <w:t>Length of variable</w:t>
            </w:r>
          </w:p>
        </w:tc>
        <w:tc>
          <w:tcPr>
            <w:tcW w:w="1914" w:type="dxa"/>
          </w:tcPr>
          <w:p w14:paraId="45D73885"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CA011EB"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53DC48C6"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1A33B30" w14:textId="77777777" w:rsidTr="00EB4B96">
        <w:tc>
          <w:tcPr>
            <w:tcW w:w="2268" w:type="dxa"/>
          </w:tcPr>
          <w:p w14:paraId="7CC195DA" w14:textId="77777777" w:rsidR="002473FE" w:rsidRPr="00181B33" w:rsidRDefault="002473FE" w:rsidP="00EB4B96">
            <w:pPr>
              <w:pStyle w:val="Textkrper"/>
              <w:rPr>
                <w:color w:val="000000"/>
                <w:sz w:val="16"/>
              </w:rPr>
            </w:pPr>
            <w:r w:rsidRPr="00181B33">
              <w:rPr>
                <w:color w:val="000000"/>
                <w:sz w:val="16"/>
              </w:rPr>
              <w:t>3 bits</w:t>
            </w:r>
          </w:p>
        </w:tc>
        <w:tc>
          <w:tcPr>
            <w:tcW w:w="1914" w:type="dxa"/>
          </w:tcPr>
          <w:p w14:paraId="299ECF3F" w14:textId="77777777" w:rsidR="002473FE" w:rsidRPr="00181B33" w:rsidRDefault="002473FE" w:rsidP="00EB4B96">
            <w:pPr>
              <w:pStyle w:val="Textkrper"/>
              <w:rPr>
                <w:color w:val="000000"/>
                <w:sz w:val="16"/>
              </w:rPr>
            </w:pPr>
          </w:p>
        </w:tc>
        <w:tc>
          <w:tcPr>
            <w:tcW w:w="2056" w:type="dxa"/>
          </w:tcPr>
          <w:p w14:paraId="4C8171E3" w14:textId="77777777" w:rsidR="002473FE" w:rsidRPr="00181B33" w:rsidRDefault="002473FE" w:rsidP="00EB4B96">
            <w:pPr>
              <w:pStyle w:val="Textkrper"/>
              <w:rPr>
                <w:color w:val="000000"/>
                <w:sz w:val="16"/>
              </w:rPr>
            </w:pPr>
          </w:p>
        </w:tc>
        <w:tc>
          <w:tcPr>
            <w:tcW w:w="3614" w:type="dxa"/>
          </w:tcPr>
          <w:p w14:paraId="1CFAEEAE" w14:textId="77777777" w:rsidR="002473FE" w:rsidRPr="00181B33" w:rsidRDefault="002473FE" w:rsidP="00EB4B96">
            <w:pPr>
              <w:pStyle w:val="Textkrper"/>
              <w:rPr>
                <w:color w:val="000000"/>
                <w:sz w:val="16"/>
              </w:rPr>
            </w:pPr>
          </w:p>
        </w:tc>
      </w:tr>
      <w:tr w:rsidR="002473FE" w:rsidRPr="00181B33" w14:paraId="6D72D701" w14:textId="77777777" w:rsidTr="00EB4B96">
        <w:tc>
          <w:tcPr>
            <w:tcW w:w="2268" w:type="dxa"/>
            <w:tcBorders>
              <w:top w:val="single" w:sz="6" w:space="0" w:color="auto"/>
              <w:bottom w:val="nil"/>
            </w:tcBorders>
          </w:tcPr>
          <w:p w14:paraId="4E228032"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1C9CDD40"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48E0A6FB" w14:textId="77777777" w:rsidR="002473FE" w:rsidRPr="00181B33" w:rsidRDefault="002473FE" w:rsidP="00EB4B96">
            <w:pPr>
              <w:pStyle w:val="Textkrper"/>
              <w:rPr>
                <w:color w:val="000000"/>
                <w:sz w:val="16"/>
              </w:rPr>
            </w:pPr>
            <w:r w:rsidRPr="00181B33">
              <w:rPr>
                <w:color w:val="000000"/>
                <w:sz w:val="16"/>
              </w:rPr>
              <w:t>Desk_A_open_only</w:t>
            </w:r>
          </w:p>
        </w:tc>
      </w:tr>
      <w:tr w:rsidR="002473FE" w:rsidRPr="00181B33" w14:paraId="6F634F15" w14:textId="77777777" w:rsidTr="00EB4B96">
        <w:tc>
          <w:tcPr>
            <w:tcW w:w="2268" w:type="dxa"/>
            <w:tcBorders>
              <w:top w:val="nil"/>
              <w:bottom w:val="nil"/>
            </w:tcBorders>
          </w:tcPr>
          <w:p w14:paraId="69AF29D0" w14:textId="77777777" w:rsidR="002473FE" w:rsidRPr="00181B33" w:rsidRDefault="002473FE" w:rsidP="00EB4B96">
            <w:pPr>
              <w:pStyle w:val="Textkrper"/>
              <w:rPr>
                <w:color w:val="000000"/>
                <w:sz w:val="16"/>
              </w:rPr>
            </w:pPr>
          </w:p>
        </w:tc>
        <w:tc>
          <w:tcPr>
            <w:tcW w:w="1914" w:type="dxa"/>
          </w:tcPr>
          <w:p w14:paraId="7FE3F27D"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66DAB51F" w14:textId="77777777" w:rsidR="002473FE" w:rsidRPr="00181B33" w:rsidRDefault="002473FE" w:rsidP="00EB4B96">
            <w:pPr>
              <w:pStyle w:val="Textkrper"/>
              <w:rPr>
                <w:color w:val="000000"/>
                <w:sz w:val="16"/>
              </w:rPr>
            </w:pPr>
            <w:r w:rsidRPr="00181B33">
              <w:rPr>
                <w:color w:val="000000"/>
                <w:sz w:val="16"/>
              </w:rPr>
              <w:t>Desk_B_open_only</w:t>
            </w:r>
          </w:p>
        </w:tc>
      </w:tr>
      <w:tr w:rsidR="002473FE" w:rsidRPr="00181B33" w14:paraId="099B2F82" w14:textId="77777777" w:rsidTr="00EB4B96">
        <w:tc>
          <w:tcPr>
            <w:tcW w:w="2268" w:type="dxa"/>
            <w:tcBorders>
              <w:top w:val="nil"/>
              <w:bottom w:val="nil"/>
            </w:tcBorders>
          </w:tcPr>
          <w:p w14:paraId="4FDDDD40" w14:textId="77777777" w:rsidR="002473FE" w:rsidRPr="00181B33" w:rsidRDefault="002473FE" w:rsidP="00EB4B96">
            <w:pPr>
              <w:pStyle w:val="Textkrper"/>
              <w:rPr>
                <w:color w:val="000000"/>
                <w:sz w:val="16"/>
              </w:rPr>
            </w:pPr>
          </w:p>
        </w:tc>
        <w:tc>
          <w:tcPr>
            <w:tcW w:w="1914" w:type="dxa"/>
          </w:tcPr>
          <w:p w14:paraId="0D7DCD93"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2E443467" w14:textId="77777777" w:rsidR="002473FE" w:rsidRPr="00181B33" w:rsidRDefault="002473FE" w:rsidP="00EB4B96">
            <w:pPr>
              <w:pStyle w:val="Textkrper"/>
              <w:rPr>
                <w:color w:val="000000"/>
                <w:sz w:val="16"/>
              </w:rPr>
            </w:pPr>
            <w:r w:rsidRPr="00181B33">
              <w:rPr>
                <w:color w:val="000000"/>
                <w:sz w:val="16"/>
              </w:rPr>
              <w:t>Desk_A_and_desk_B_open</w:t>
            </w:r>
          </w:p>
        </w:tc>
      </w:tr>
      <w:tr w:rsidR="002473FE" w:rsidRPr="00181B33" w14:paraId="27530CCD" w14:textId="77777777" w:rsidTr="00EB4B96">
        <w:tc>
          <w:tcPr>
            <w:tcW w:w="2268" w:type="dxa"/>
            <w:tcBorders>
              <w:top w:val="nil"/>
              <w:bottom w:val="nil"/>
            </w:tcBorders>
          </w:tcPr>
          <w:p w14:paraId="217A4AC5" w14:textId="77777777" w:rsidR="002473FE" w:rsidRPr="00181B33" w:rsidRDefault="002473FE" w:rsidP="00EB4B96">
            <w:pPr>
              <w:pStyle w:val="Textkrper"/>
              <w:rPr>
                <w:color w:val="000000"/>
                <w:sz w:val="16"/>
              </w:rPr>
            </w:pPr>
          </w:p>
        </w:tc>
        <w:tc>
          <w:tcPr>
            <w:tcW w:w="1914" w:type="dxa"/>
          </w:tcPr>
          <w:p w14:paraId="6B933869"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09E813FA" w14:textId="77777777" w:rsidR="002473FE" w:rsidRPr="00181B33" w:rsidRDefault="002473FE" w:rsidP="00EB4B96">
            <w:pPr>
              <w:pStyle w:val="Textkrper"/>
              <w:rPr>
                <w:color w:val="000000"/>
                <w:sz w:val="16"/>
              </w:rPr>
            </w:pPr>
            <w:r w:rsidRPr="00181B33">
              <w:rPr>
                <w:color w:val="000000"/>
                <w:sz w:val="16"/>
              </w:rPr>
              <w:t>No_desk_open</w:t>
            </w:r>
          </w:p>
        </w:tc>
      </w:tr>
      <w:tr w:rsidR="002473FE" w:rsidRPr="00181B33" w14:paraId="08E8879C" w14:textId="77777777" w:rsidTr="00EB4B96">
        <w:tc>
          <w:tcPr>
            <w:tcW w:w="2268" w:type="dxa"/>
            <w:tcBorders>
              <w:top w:val="nil"/>
              <w:bottom w:val="nil"/>
            </w:tcBorders>
          </w:tcPr>
          <w:p w14:paraId="381EEA0B" w14:textId="77777777" w:rsidR="002473FE" w:rsidRPr="00181B33" w:rsidRDefault="002473FE" w:rsidP="00EB4B96">
            <w:pPr>
              <w:pStyle w:val="Textkrper"/>
              <w:rPr>
                <w:color w:val="000000"/>
                <w:sz w:val="16"/>
              </w:rPr>
            </w:pPr>
          </w:p>
        </w:tc>
        <w:tc>
          <w:tcPr>
            <w:tcW w:w="1914" w:type="dxa"/>
          </w:tcPr>
          <w:p w14:paraId="15056C1C" w14:textId="77777777" w:rsidR="002473FE" w:rsidRPr="00181B33" w:rsidRDefault="002473FE" w:rsidP="00EB4B96">
            <w:pPr>
              <w:pStyle w:val="Textkrper"/>
              <w:rPr>
                <w:color w:val="000000"/>
                <w:sz w:val="16"/>
              </w:rPr>
            </w:pPr>
            <w:r w:rsidRPr="00181B33">
              <w:rPr>
                <w:color w:val="000000"/>
                <w:sz w:val="16"/>
              </w:rPr>
              <w:t>4-5</w:t>
            </w:r>
          </w:p>
        </w:tc>
        <w:tc>
          <w:tcPr>
            <w:tcW w:w="5670" w:type="dxa"/>
            <w:gridSpan w:val="2"/>
          </w:tcPr>
          <w:p w14:paraId="0C1125EC" w14:textId="77777777" w:rsidR="002473FE" w:rsidRPr="00181B33" w:rsidRDefault="002473FE" w:rsidP="00EB4B96">
            <w:pPr>
              <w:pStyle w:val="Textkrper"/>
              <w:rPr>
                <w:color w:val="000000"/>
                <w:sz w:val="16"/>
              </w:rPr>
            </w:pPr>
            <w:r w:rsidRPr="00181B33">
              <w:rPr>
                <w:color w:val="000000"/>
                <w:sz w:val="16"/>
              </w:rPr>
              <w:t>Spare values</w:t>
            </w:r>
          </w:p>
        </w:tc>
      </w:tr>
      <w:tr w:rsidR="002473FE" w:rsidRPr="00181B33" w14:paraId="4186E95A" w14:textId="77777777" w:rsidTr="00EB4B96">
        <w:tc>
          <w:tcPr>
            <w:tcW w:w="2268" w:type="dxa"/>
            <w:tcBorders>
              <w:top w:val="nil"/>
              <w:bottom w:val="nil"/>
            </w:tcBorders>
          </w:tcPr>
          <w:p w14:paraId="5BA719FA" w14:textId="77777777" w:rsidR="002473FE" w:rsidRPr="00181B33" w:rsidRDefault="002473FE" w:rsidP="00EB4B96">
            <w:pPr>
              <w:pStyle w:val="Textkrper"/>
              <w:rPr>
                <w:color w:val="000000"/>
                <w:sz w:val="16"/>
              </w:rPr>
            </w:pPr>
          </w:p>
        </w:tc>
        <w:tc>
          <w:tcPr>
            <w:tcW w:w="1914" w:type="dxa"/>
          </w:tcPr>
          <w:p w14:paraId="349C6F67" w14:textId="77777777" w:rsidR="002473FE" w:rsidRPr="00181B33" w:rsidRDefault="002473FE" w:rsidP="00EB4B96">
            <w:pPr>
              <w:pStyle w:val="Textkrper"/>
              <w:rPr>
                <w:color w:val="000000"/>
                <w:sz w:val="16"/>
              </w:rPr>
            </w:pPr>
            <w:r w:rsidRPr="00181B33">
              <w:rPr>
                <w:color w:val="000000"/>
                <w:sz w:val="16"/>
              </w:rPr>
              <w:t>6</w:t>
            </w:r>
          </w:p>
        </w:tc>
        <w:tc>
          <w:tcPr>
            <w:tcW w:w="5670" w:type="dxa"/>
            <w:gridSpan w:val="2"/>
          </w:tcPr>
          <w:p w14:paraId="706A8540"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625AE9C5" w14:textId="77777777" w:rsidTr="00EB4B96">
        <w:tc>
          <w:tcPr>
            <w:tcW w:w="2268" w:type="dxa"/>
            <w:tcBorders>
              <w:top w:val="nil"/>
              <w:bottom w:val="single" w:sz="12" w:space="0" w:color="auto"/>
            </w:tcBorders>
          </w:tcPr>
          <w:p w14:paraId="6FB2FA55" w14:textId="77777777" w:rsidR="002473FE" w:rsidRPr="00181B33" w:rsidRDefault="002473FE" w:rsidP="00EB4B96">
            <w:pPr>
              <w:pStyle w:val="Textkrper"/>
              <w:rPr>
                <w:color w:val="000000"/>
                <w:sz w:val="16"/>
              </w:rPr>
            </w:pPr>
          </w:p>
        </w:tc>
        <w:tc>
          <w:tcPr>
            <w:tcW w:w="1914" w:type="dxa"/>
          </w:tcPr>
          <w:p w14:paraId="403A8A83" w14:textId="77777777" w:rsidR="002473FE" w:rsidRPr="00181B33" w:rsidRDefault="002473FE" w:rsidP="00EB4B96">
            <w:pPr>
              <w:pStyle w:val="Textkrper"/>
              <w:rPr>
                <w:color w:val="000000"/>
                <w:sz w:val="16"/>
              </w:rPr>
            </w:pPr>
            <w:r w:rsidRPr="00181B33">
              <w:rPr>
                <w:color w:val="000000"/>
                <w:sz w:val="16"/>
              </w:rPr>
              <w:t>7</w:t>
            </w:r>
          </w:p>
        </w:tc>
        <w:tc>
          <w:tcPr>
            <w:tcW w:w="5670" w:type="dxa"/>
            <w:gridSpan w:val="2"/>
          </w:tcPr>
          <w:p w14:paraId="20E09257" w14:textId="77777777" w:rsidR="002473FE" w:rsidRPr="00181B33" w:rsidRDefault="002473FE" w:rsidP="00EB4B96">
            <w:pPr>
              <w:pStyle w:val="Textkrper"/>
              <w:rPr>
                <w:color w:val="000000"/>
                <w:sz w:val="16"/>
              </w:rPr>
            </w:pPr>
            <w:r w:rsidRPr="00181B33">
              <w:rPr>
                <w:color w:val="000000"/>
                <w:sz w:val="16"/>
              </w:rPr>
              <w:t>Information_not_available</w:t>
            </w:r>
          </w:p>
        </w:tc>
      </w:tr>
    </w:tbl>
    <w:p w14:paraId="54C7266C"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V_TIU_DESKS_STATE_FILTERED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548FCDC3" w14:textId="77777777" w:rsidTr="00EB4B96">
        <w:tc>
          <w:tcPr>
            <w:tcW w:w="2268" w:type="dxa"/>
          </w:tcPr>
          <w:p w14:paraId="7719E0BC"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6CF94E4" w14:textId="77777777" w:rsidR="002473FE" w:rsidRPr="00181B33" w:rsidRDefault="002473FE" w:rsidP="00EB4B96">
            <w:pPr>
              <w:pStyle w:val="Textkrper"/>
              <w:rPr>
                <w:color w:val="000000"/>
                <w:sz w:val="16"/>
              </w:rPr>
            </w:pPr>
            <w:r w:rsidRPr="00181B33">
              <w:rPr>
                <w:color w:val="000000"/>
                <w:sz w:val="16"/>
              </w:rPr>
              <w:t>Filtered desks state</w:t>
            </w:r>
          </w:p>
        </w:tc>
      </w:tr>
      <w:tr w:rsidR="002473FE" w:rsidRPr="00181B33" w14:paraId="1AF80CBB" w14:textId="77777777" w:rsidTr="00EB4B96">
        <w:tc>
          <w:tcPr>
            <w:tcW w:w="2268" w:type="dxa"/>
          </w:tcPr>
          <w:p w14:paraId="2BD59100"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B287AB4" w14:textId="77777777" w:rsidR="002473FE" w:rsidRPr="00181B33" w:rsidRDefault="002473FE" w:rsidP="00EB4B96">
            <w:pPr>
              <w:pStyle w:val="Textkrper"/>
              <w:rPr>
                <w:color w:val="000000"/>
                <w:sz w:val="16"/>
              </w:rPr>
            </w:pPr>
            <w:r w:rsidRPr="00181B33">
              <w:rPr>
                <w:color w:val="000000"/>
                <w:sz w:val="16"/>
              </w:rPr>
              <w:t>Information from the sensor of the desk(s) state</w:t>
            </w:r>
          </w:p>
        </w:tc>
      </w:tr>
      <w:tr w:rsidR="002473FE" w:rsidRPr="00181B33" w14:paraId="5EE84A38" w14:textId="77777777" w:rsidTr="00EB4B96">
        <w:tc>
          <w:tcPr>
            <w:tcW w:w="2268" w:type="dxa"/>
          </w:tcPr>
          <w:p w14:paraId="390D2465" w14:textId="77777777" w:rsidR="002473FE" w:rsidRPr="00181B33" w:rsidRDefault="002473FE" w:rsidP="00EB4B96">
            <w:r w:rsidRPr="00181B33">
              <w:rPr>
                <w:b/>
                <w:i/>
                <w:color w:val="000000"/>
                <w:sz w:val="16"/>
              </w:rPr>
              <w:t>Length of variable</w:t>
            </w:r>
          </w:p>
        </w:tc>
        <w:tc>
          <w:tcPr>
            <w:tcW w:w="1914" w:type="dxa"/>
          </w:tcPr>
          <w:p w14:paraId="483A14F3"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77429B72"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5152573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D32E007" w14:textId="77777777" w:rsidTr="00EB4B96">
        <w:tc>
          <w:tcPr>
            <w:tcW w:w="2268" w:type="dxa"/>
          </w:tcPr>
          <w:p w14:paraId="10742881" w14:textId="77777777" w:rsidR="002473FE" w:rsidRPr="00181B33" w:rsidRDefault="002473FE" w:rsidP="00EB4B96">
            <w:pPr>
              <w:pStyle w:val="Textkrper"/>
              <w:rPr>
                <w:color w:val="000000"/>
                <w:sz w:val="16"/>
              </w:rPr>
            </w:pPr>
            <w:r w:rsidRPr="00181B33">
              <w:rPr>
                <w:color w:val="000000"/>
                <w:sz w:val="16"/>
              </w:rPr>
              <w:lastRenderedPageBreak/>
              <w:t>3 bits</w:t>
            </w:r>
          </w:p>
        </w:tc>
        <w:tc>
          <w:tcPr>
            <w:tcW w:w="1914" w:type="dxa"/>
          </w:tcPr>
          <w:p w14:paraId="53428E64" w14:textId="77777777" w:rsidR="002473FE" w:rsidRPr="00181B33" w:rsidRDefault="002473FE" w:rsidP="00EB4B96">
            <w:pPr>
              <w:pStyle w:val="Textkrper"/>
              <w:rPr>
                <w:color w:val="000000"/>
                <w:sz w:val="16"/>
              </w:rPr>
            </w:pPr>
          </w:p>
        </w:tc>
        <w:tc>
          <w:tcPr>
            <w:tcW w:w="2056" w:type="dxa"/>
          </w:tcPr>
          <w:p w14:paraId="3B5D6EA4" w14:textId="77777777" w:rsidR="002473FE" w:rsidRPr="00181B33" w:rsidRDefault="002473FE" w:rsidP="00EB4B96">
            <w:pPr>
              <w:pStyle w:val="Textkrper"/>
              <w:rPr>
                <w:color w:val="000000"/>
                <w:sz w:val="16"/>
              </w:rPr>
            </w:pPr>
          </w:p>
        </w:tc>
        <w:tc>
          <w:tcPr>
            <w:tcW w:w="3614" w:type="dxa"/>
          </w:tcPr>
          <w:p w14:paraId="0A6A5B07" w14:textId="77777777" w:rsidR="002473FE" w:rsidRPr="00181B33" w:rsidRDefault="002473FE" w:rsidP="00EB4B96">
            <w:pPr>
              <w:pStyle w:val="Textkrper"/>
              <w:rPr>
                <w:color w:val="000000"/>
                <w:sz w:val="16"/>
              </w:rPr>
            </w:pPr>
          </w:p>
        </w:tc>
      </w:tr>
      <w:tr w:rsidR="002473FE" w:rsidRPr="00181B33" w14:paraId="33D94D8B" w14:textId="77777777" w:rsidTr="00EB4B96">
        <w:tc>
          <w:tcPr>
            <w:tcW w:w="2268" w:type="dxa"/>
            <w:tcBorders>
              <w:top w:val="single" w:sz="6" w:space="0" w:color="auto"/>
              <w:bottom w:val="nil"/>
            </w:tcBorders>
          </w:tcPr>
          <w:p w14:paraId="13C94722"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2BBAADFB"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33B14CBA" w14:textId="77777777" w:rsidR="002473FE" w:rsidRPr="00181B33" w:rsidRDefault="002473FE" w:rsidP="00EB4B96">
            <w:pPr>
              <w:pStyle w:val="Textkrper"/>
              <w:rPr>
                <w:color w:val="000000"/>
                <w:sz w:val="16"/>
              </w:rPr>
            </w:pPr>
            <w:r w:rsidRPr="00181B33">
              <w:rPr>
                <w:color w:val="000000"/>
                <w:sz w:val="16"/>
              </w:rPr>
              <w:t>Desk_A_open_only</w:t>
            </w:r>
          </w:p>
        </w:tc>
      </w:tr>
      <w:tr w:rsidR="002473FE" w:rsidRPr="00181B33" w14:paraId="67C7F2AC" w14:textId="77777777" w:rsidTr="00EB4B96">
        <w:tc>
          <w:tcPr>
            <w:tcW w:w="2268" w:type="dxa"/>
            <w:tcBorders>
              <w:top w:val="nil"/>
              <w:bottom w:val="nil"/>
            </w:tcBorders>
          </w:tcPr>
          <w:p w14:paraId="32809C66" w14:textId="77777777" w:rsidR="002473FE" w:rsidRPr="00181B33" w:rsidRDefault="002473FE" w:rsidP="00EB4B96">
            <w:pPr>
              <w:pStyle w:val="Textkrper"/>
              <w:rPr>
                <w:color w:val="000000"/>
                <w:sz w:val="16"/>
              </w:rPr>
            </w:pPr>
          </w:p>
        </w:tc>
        <w:tc>
          <w:tcPr>
            <w:tcW w:w="1914" w:type="dxa"/>
          </w:tcPr>
          <w:p w14:paraId="0AFCB2CD"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1B64095D" w14:textId="77777777" w:rsidR="002473FE" w:rsidRPr="00181B33" w:rsidRDefault="002473FE" w:rsidP="00EB4B96">
            <w:pPr>
              <w:pStyle w:val="Textkrper"/>
              <w:rPr>
                <w:color w:val="000000"/>
                <w:sz w:val="16"/>
              </w:rPr>
            </w:pPr>
            <w:r w:rsidRPr="00181B33">
              <w:rPr>
                <w:color w:val="000000"/>
                <w:sz w:val="16"/>
              </w:rPr>
              <w:t>Desk_B_open_only</w:t>
            </w:r>
          </w:p>
        </w:tc>
      </w:tr>
      <w:tr w:rsidR="002473FE" w:rsidRPr="00181B33" w14:paraId="5430D2B0" w14:textId="77777777" w:rsidTr="00EB4B96">
        <w:tc>
          <w:tcPr>
            <w:tcW w:w="2268" w:type="dxa"/>
            <w:tcBorders>
              <w:top w:val="nil"/>
              <w:bottom w:val="nil"/>
            </w:tcBorders>
          </w:tcPr>
          <w:p w14:paraId="7CB5B208" w14:textId="77777777" w:rsidR="002473FE" w:rsidRPr="00181B33" w:rsidRDefault="002473FE" w:rsidP="00EB4B96">
            <w:pPr>
              <w:pStyle w:val="Textkrper"/>
              <w:rPr>
                <w:color w:val="000000"/>
                <w:sz w:val="16"/>
              </w:rPr>
            </w:pPr>
          </w:p>
        </w:tc>
        <w:tc>
          <w:tcPr>
            <w:tcW w:w="1914" w:type="dxa"/>
          </w:tcPr>
          <w:p w14:paraId="617BDF48"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6831A917" w14:textId="77777777" w:rsidR="002473FE" w:rsidRPr="00181B33" w:rsidRDefault="002473FE" w:rsidP="00EB4B96">
            <w:pPr>
              <w:pStyle w:val="Textkrper"/>
              <w:rPr>
                <w:color w:val="000000"/>
                <w:sz w:val="16"/>
              </w:rPr>
            </w:pPr>
            <w:r w:rsidRPr="00181B33">
              <w:rPr>
                <w:color w:val="000000"/>
                <w:sz w:val="16"/>
              </w:rPr>
              <w:t>Desk_A_and_desk_B_open</w:t>
            </w:r>
          </w:p>
        </w:tc>
      </w:tr>
      <w:tr w:rsidR="002473FE" w:rsidRPr="00181B33" w14:paraId="75782475" w14:textId="77777777" w:rsidTr="00EB4B96">
        <w:tc>
          <w:tcPr>
            <w:tcW w:w="2268" w:type="dxa"/>
            <w:tcBorders>
              <w:top w:val="nil"/>
              <w:bottom w:val="nil"/>
            </w:tcBorders>
          </w:tcPr>
          <w:p w14:paraId="700F8306" w14:textId="77777777" w:rsidR="002473FE" w:rsidRPr="00181B33" w:rsidRDefault="002473FE" w:rsidP="00EB4B96">
            <w:pPr>
              <w:pStyle w:val="Textkrper"/>
              <w:rPr>
                <w:color w:val="000000"/>
                <w:sz w:val="16"/>
              </w:rPr>
            </w:pPr>
          </w:p>
        </w:tc>
        <w:tc>
          <w:tcPr>
            <w:tcW w:w="1914" w:type="dxa"/>
          </w:tcPr>
          <w:p w14:paraId="1E227C43"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2C05CC37" w14:textId="77777777" w:rsidR="002473FE" w:rsidRPr="00181B33" w:rsidRDefault="002473FE" w:rsidP="00EB4B96">
            <w:pPr>
              <w:pStyle w:val="Textkrper"/>
              <w:rPr>
                <w:color w:val="000000"/>
                <w:sz w:val="16"/>
              </w:rPr>
            </w:pPr>
            <w:r w:rsidRPr="00181B33">
              <w:rPr>
                <w:color w:val="000000"/>
                <w:sz w:val="16"/>
              </w:rPr>
              <w:t>No_desk_open</w:t>
            </w:r>
          </w:p>
        </w:tc>
      </w:tr>
      <w:tr w:rsidR="002473FE" w:rsidRPr="00181B33" w14:paraId="170A0E64" w14:textId="77777777" w:rsidTr="00EB4B96">
        <w:tc>
          <w:tcPr>
            <w:tcW w:w="2268" w:type="dxa"/>
            <w:tcBorders>
              <w:top w:val="nil"/>
              <w:bottom w:val="nil"/>
            </w:tcBorders>
          </w:tcPr>
          <w:p w14:paraId="1D1B8B7A" w14:textId="77777777" w:rsidR="002473FE" w:rsidRPr="00181B33" w:rsidRDefault="002473FE" w:rsidP="00EB4B96">
            <w:pPr>
              <w:pStyle w:val="Textkrper"/>
              <w:rPr>
                <w:color w:val="000000"/>
                <w:sz w:val="16"/>
              </w:rPr>
            </w:pPr>
          </w:p>
        </w:tc>
        <w:tc>
          <w:tcPr>
            <w:tcW w:w="1914" w:type="dxa"/>
          </w:tcPr>
          <w:p w14:paraId="44C27B3F" w14:textId="77777777" w:rsidR="002473FE" w:rsidRPr="00181B33" w:rsidRDefault="002473FE" w:rsidP="00EB4B96">
            <w:pPr>
              <w:pStyle w:val="Textkrper"/>
              <w:rPr>
                <w:color w:val="000000"/>
                <w:sz w:val="16"/>
              </w:rPr>
            </w:pPr>
            <w:r w:rsidRPr="00181B33">
              <w:rPr>
                <w:color w:val="000000"/>
                <w:sz w:val="16"/>
              </w:rPr>
              <w:t>4-5</w:t>
            </w:r>
          </w:p>
        </w:tc>
        <w:tc>
          <w:tcPr>
            <w:tcW w:w="5670" w:type="dxa"/>
            <w:gridSpan w:val="2"/>
          </w:tcPr>
          <w:p w14:paraId="73FEF501" w14:textId="77777777" w:rsidR="002473FE" w:rsidRPr="00181B33" w:rsidRDefault="002473FE" w:rsidP="00EB4B96">
            <w:pPr>
              <w:pStyle w:val="Textkrper"/>
              <w:rPr>
                <w:color w:val="000000"/>
                <w:sz w:val="16"/>
              </w:rPr>
            </w:pPr>
            <w:r w:rsidRPr="00181B33">
              <w:rPr>
                <w:color w:val="000000"/>
                <w:sz w:val="16"/>
              </w:rPr>
              <w:t>Spare values</w:t>
            </w:r>
          </w:p>
        </w:tc>
      </w:tr>
      <w:tr w:rsidR="002473FE" w:rsidRPr="00181B33" w14:paraId="2861570A" w14:textId="77777777" w:rsidTr="00EB4B96">
        <w:tc>
          <w:tcPr>
            <w:tcW w:w="2268" w:type="dxa"/>
            <w:tcBorders>
              <w:top w:val="nil"/>
              <w:bottom w:val="nil"/>
            </w:tcBorders>
          </w:tcPr>
          <w:p w14:paraId="77D6E2DF" w14:textId="77777777" w:rsidR="002473FE" w:rsidRPr="00181B33" w:rsidRDefault="002473FE" w:rsidP="00EB4B96">
            <w:pPr>
              <w:pStyle w:val="Textkrper"/>
              <w:rPr>
                <w:color w:val="000000"/>
                <w:sz w:val="16"/>
              </w:rPr>
            </w:pPr>
          </w:p>
        </w:tc>
        <w:tc>
          <w:tcPr>
            <w:tcW w:w="1914" w:type="dxa"/>
          </w:tcPr>
          <w:p w14:paraId="09CA8F55" w14:textId="77777777" w:rsidR="002473FE" w:rsidRPr="00181B33" w:rsidRDefault="002473FE" w:rsidP="00EB4B96">
            <w:pPr>
              <w:pStyle w:val="Textkrper"/>
              <w:rPr>
                <w:color w:val="000000"/>
                <w:sz w:val="16"/>
              </w:rPr>
            </w:pPr>
            <w:r w:rsidRPr="00181B33">
              <w:rPr>
                <w:color w:val="000000"/>
                <w:sz w:val="16"/>
              </w:rPr>
              <w:t>6</w:t>
            </w:r>
          </w:p>
        </w:tc>
        <w:tc>
          <w:tcPr>
            <w:tcW w:w="5670" w:type="dxa"/>
            <w:gridSpan w:val="2"/>
          </w:tcPr>
          <w:p w14:paraId="3AE96F58"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2F279548" w14:textId="77777777" w:rsidTr="00EB4B96">
        <w:tc>
          <w:tcPr>
            <w:tcW w:w="2268" w:type="dxa"/>
            <w:tcBorders>
              <w:top w:val="nil"/>
              <w:bottom w:val="single" w:sz="12" w:space="0" w:color="auto"/>
            </w:tcBorders>
          </w:tcPr>
          <w:p w14:paraId="3954ECD4" w14:textId="77777777" w:rsidR="002473FE" w:rsidRPr="00181B33" w:rsidRDefault="002473FE" w:rsidP="00EB4B96">
            <w:pPr>
              <w:pStyle w:val="Textkrper"/>
              <w:rPr>
                <w:color w:val="000000"/>
                <w:sz w:val="16"/>
              </w:rPr>
            </w:pPr>
          </w:p>
        </w:tc>
        <w:tc>
          <w:tcPr>
            <w:tcW w:w="1914" w:type="dxa"/>
          </w:tcPr>
          <w:p w14:paraId="0A0E64D3" w14:textId="77777777" w:rsidR="002473FE" w:rsidRPr="00181B33" w:rsidRDefault="002473FE" w:rsidP="00EB4B96">
            <w:pPr>
              <w:pStyle w:val="Textkrper"/>
              <w:rPr>
                <w:color w:val="000000"/>
                <w:sz w:val="16"/>
              </w:rPr>
            </w:pPr>
            <w:r w:rsidRPr="00181B33">
              <w:rPr>
                <w:color w:val="000000"/>
                <w:sz w:val="16"/>
              </w:rPr>
              <w:t>7</w:t>
            </w:r>
          </w:p>
        </w:tc>
        <w:tc>
          <w:tcPr>
            <w:tcW w:w="5670" w:type="dxa"/>
            <w:gridSpan w:val="2"/>
          </w:tcPr>
          <w:p w14:paraId="653EA407" w14:textId="77777777" w:rsidR="002473FE" w:rsidRPr="00181B33" w:rsidRDefault="002473FE" w:rsidP="00EB4B96">
            <w:pPr>
              <w:pStyle w:val="Textkrper"/>
              <w:rPr>
                <w:color w:val="000000"/>
                <w:sz w:val="16"/>
              </w:rPr>
            </w:pPr>
            <w:r w:rsidRPr="00181B33">
              <w:rPr>
                <w:color w:val="000000"/>
                <w:sz w:val="16"/>
              </w:rPr>
              <w:t>Information_not_available</w:t>
            </w:r>
          </w:p>
        </w:tc>
      </w:tr>
    </w:tbl>
    <w:p w14:paraId="1C96C4D9"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V_TIU_DIRCONT_STATE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A9AAC2C" w14:textId="77777777" w:rsidTr="00EB4B96">
        <w:tc>
          <w:tcPr>
            <w:tcW w:w="2268" w:type="dxa"/>
          </w:tcPr>
          <w:p w14:paraId="5F0A7C91"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059A84F" w14:textId="77777777" w:rsidR="002473FE" w:rsidRPr="00181B33" w:rsidRDefault="002473FE" w:rsidP="00EB4B96">
            <w:pPr>
              <w:pStyle w:val="Textkrper"/>
              <w:rPr>
                <w:color w:val="000000"/>
                <w:sz w:val="16"/>
              </w:rPr>
            </w:pPr>
            <w:r w:rsidRPr="00181B33">
              <w:rPr>
                <w:color w:val="000000"/>
                <w:sz w:val="16"/>
              </w:rPr>
              <w:t>Direction controller state</w:t>
            </w:r>
          </w:p>
        </w:tc>
      </w:tr>
      <w:tr w:rsidR="002473FE" w:rsidRPr="00181B33" w14:paraId="0CEFD4B7" w14:textId="77777777" w:rsidTr="00EB4B96">
        <w:tc>
          <w:tcPr>
            <w:tcW w:w="2268" w:type="dxa"/>
          </w:tcPr>
          <w:p w14:paraId="1ACC0D25"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1211358" w14:textId="77777777" w:rsidR="002473FE" w:rsidRPr="00181B33" w:rsidRDefault="002473FE" w:rsidP="00EB4B96">
            <w:pPr>
              <w:pStyle w:val="Textkrper"/>
              <w:rPr>
                <w:color w:val="000000"/>
                <w:sz w:val="16"/>
              </w:rPr>
            </w:pPr>
            <w:r w:rsidRPr="00181B33">
              <w:rPr>
                <w:color w:val="000000"/>
                <w:sz w:val="16"/>
              </w:rPr>
              <w:t>Information from the sensor of the direction controller state of the active cab</w:t>
            </w:r>
          </w:p>
        </w:tc>
      </w:tr>
      <w:tr w:rsidR="002473FE" w:rsidRPr="00181B33" w14:paraId="3A3BE6BA" w14:textId="77777777" w:rsidTr="00EB4B96">
        <w:tc>
          <w:tcPr>
            <w:tcW w:w="2268" w:type="dxa"/>
          </w:tcPr>
          <w:p w14:paraId="67C0175E" w14:textId="77777777" w:rsidR="002473FE" w:rsidRPr="00181B33" w:rsidRDefault="002473FE" w:rsidP="00EB4B96">
            <w:r w:rsidRPr="00181B33">
              <w:rPr>
                <w:b/>
                <w:i/>
                <w:color w:val="000000"/>
                <w:sz w:val="16"/>
              </w:rPr>
              <w:t>Length of variable</w:t>
            </w:r>
          </w:p>
        </w:tc>
        <w:tc>
          <w:tcPr>
            <w:tcW w:w="1914" w:type="dxa"/>
          </w:tcPr>
          <w:p w14:paraId="4F4D5567"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4D22B9B"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DDFB551"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AF302CD" w14:textId="77777777" w:rsidTr="00EB4B96">
        <w:tc>
          <w:tcPr>
            <w:tcW w:w="2268" w:type="dxa"/>
          </w:tcPr>
          <w:p w14:paraId="270F429E" w14:textId="77777777" w:rsidR="002473FE" w:rsidRPr="00181B33" w:rsidRDefault="002473FE" w:rsidP="00EB4B96">
            <w:pPr>
              <w:pStyle w:val="Textkrper"/>
              <w:rPr>
                <w:color w:val="000000"/>
                <w:sz w:val="16"/>
              </w:rPr>
            </w:pPr>
            <w:bookmarkStart w:id="107" w:name="Q_DIR"/>
            <w:r w:rsidRPr="00181B33">
              <w:rPr>
                <w:color w:val="000000"/>
                <w:sz w:val="16"/>
              </w:rPr>
              <w:t xml:space="preserve">3 </w:t>
            </w:r>
            <w:bookmarkEnd w:id="107"/>
            <w:r w:rsidRPr="00181B33">
              <w:rPr>
                <w:color w:val="000000"/>
                <w:sz w:val="16"/>
              </w:rPr>
              <w:t>bits</w:t>
            </w:r>
          </w:p>
        </w:tc>
        <w:tc>
          <w:tcPr>
            <w:tcW w:w="1914" w:type="dxa"/>
          </w:tcPr>
          <w:p w14:paraId="0F7B6119" w14:textId="77777777" w:rsidR="002473FE" w:rsidRPr="00181B33" w:rsidRDefault="002473FE" w:rsidP="00EB4B96">
            <w:pPr>
              <w:pStyle w:val="Textkrper"/>
              <w:rPr>
                <w:color w:val="000000"/>
                <w:sz w:val="16"/>
              </w:rPr>
            </w:pPr>
          </w:p>
        </w:tc>
        <w:tc>
          <w:tcPr>
            <w:tcW w:w="2056" w:type="dxa"/>
          </w:tcPr>
          <w:p w14:paraId="0B48AA51" w14:textId="77777777" w:rsidR="002473FE" w:rsidRPr="00181B33" w:rsidRDefault="002473FE" w:rsidP="00EB4B96">
            <w:pPr>
              <w:pStyle w:val="Textkrper"/>
              <w:rPr>
                <w:color w:val="000000"/>
                <w:sz w:val="16"/>
              </w:rPr>
            </w:pPr>
          </w:p>
        </w:tc>
        <w:tc>
          <w:tcPr>
            <w:tcW w:w="3614" w:type="dxa"/>
          </w:tcPr>
          <w:p w14:paraId="7DBA9BAC" w14:textId="77777777" w:rsidR="002473FE" w:rsidRPr="00181B33" w:rsidRDefault="002473FE" w:rsidP="00EB4B96">
            <w:pPr>
              <w:pStyle w:val="Textkrper"/>
              <w:rPr>
                <w:color w:val="000000"/>
                <w:sz w:val="16"/>
              </w:rPr>
            </w:pPr>
          </w:p>
        </w:tc>
      </w:tr>
      <w:tr w:rsidR="002473FE" w:rsidRPr="00181B33" w14:paraId="47C18C7E" w14:textId="77777777" w:rsidTr="00EB4B96">
        <w:tc>
          <w:tcPr>
            <w:tcW w:w="2268" w:type="dxa"/>
            <w:tcBorders>
              <w:top w:val="single" w:sz="6" w:space="0" w:color="auto"/>
              <w:bottom w:val="nil"/>
            </w:tcBorders>
          </w:tcPr>
          <w:p w14:paraId="57BF7346"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66B6278F"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75187EB3" w14:textId="77777777" w:rsidR="002473FE" w:rsidRPr="00181B33" w:rsidRDefault="002473FE" w:rsidP="00EB4B96">
            <w:pPr>
              <w:pStyle w:val="Textkrper"/>
              <w:rPr>
                <w:color w:val="000000"/>
                <w:sz w:val="16"/>
              </w:rPr>
            </w:pPr>
            <w:r w:rsidRPr="00181B33">
              <w:rPr>
                <w:color w:val="000000"/>
                <w:sz w:val="16"/>
              </w:rPr>
              <w:t>Neutral</w:t>
            </w:r>
          </w:p>
        </w:tc>
      </w:tr>
      <w:tr w:rsidR="002473FE" w:rsidRPr="00181B33" w14:paraId="03667058" w14:textId="77777777" w:rsidTr="00EB4B96">
        <w:tc>
          <w:tcPr>
            <w:tcW w:w="2268" w:type="dxa"/>
            <w:tcBorders>
              <w:top w:val="nil"/>
              <w:bottom w:val="nil"/>
            </w:tcBorders>
          </w:tcPr>
          <w:p w14:paraId="6737942A" w14:textId="77777777" w:rsidR="002473FE" w:rsidRPr="00181B33" w:rsidRDefault="002473FE" w:rsidP="00EB4B96">
            <w:pPr>
              <w:pStyle w:val="Textkrper"/>
              <w:rPr>
                <w:color w:val="000000"/>
                <w:sz w:val="16"/>
              </w:rPr>
            </w:pPr>
          </w:p>
        </w:tc>
        <w:tc>
          <w:tcPr>
            <w:tcW w:w="1914" w:type="dxa"/>
          </w:tcPr>
          <w:p w14:paraId="5A3BF9A8"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49E5792C" w14:textId="77777777" w:rsidR="002473FE" w:rsidRPr="00181B33" w:rsidRDefault="002473FE" w:rsidP="00EB4B96">
            <w:pPr>
              <w:pStyle w:val="Textkrper"/>
              <w:rPr>
                <w:color w:val="000000"/>
                <w:sz w:val="16"/>
              </w:rPr>
            </w:pPr>
            <w:r w:rsidRPr="00181B33">
              <w:rPr>
                <w:color w:val="000000"/>
                <w:sz w:val="16"/>
              </w:rPr>
              <w:t>Forward</w:t>
            </w:r>
          </w:p>
        </w:tc>
      </w:tr>
      <w:tr w:rsidR="002473FE" w:rsidRPr="00181B33" w14:paraId="6FF7FDD2" w14:textId="77777777" w:rsidTr="00EB4B96">
        <w:tc>
          <w:tcPr>
            <w:tcW w:w="2268" w:type="dxa"/>
            <w:tcBorders>
              <w:top w:val="nil"/>
              <w:bottom w:val="nil"/>
            </w:tcBorders>
          </w:tcPr>
          <w:p w14:paraId="0BF08DE7" w14:textId="77777777" w:rsidR="002473FE" w:rsidRPr="00181B33" w:rsidRDefault="002473FE" w:rsidP="00EB4B96">
            <w:pPr>
              <w:pStyle w:val="Textkrper"/>
              <w:rPr>
                <w:color w:val="000000"/>
                <w:sz w:val="16"/>
              </w:rPr>
            </w:pPr>
          </w:p>
        </w:tc>
        <w:tc>
          <w:tcPr>
            <w:tcW w:w="1914" w:type="dxa"/>
          </w:tcPr>
          <w:p w14:paraId="268097A8"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2E46DF79" w14:textId="77777777" w:rsidR="002473FE" w:rsidRPr="00181B33" w:rsidRDefault="002473FE" w:rsidP="00EB4B96">
            <w:pPr>
              <w:pStyle w:val="Textkrper"/>
              <w:rPr>
                <w:color w:val="000000"/>
                <w:sz w:val="16"/>
              </w:rPr>
            </w:pPr>
            <w:r w:rsidRPr="00181B33">
              <w:rPr>
                <w:color w:val="000000"/>
                <w:sz w:val="16"/>
              </w:rPr>
              <w:t>Backward</w:t>
            </w:r>
          </w:p>
        </w:tc>
      </w:tr>
      <w:tr w:rsidR="002473FE" w:rsidRPr="00181B33" w14:paraId="48EAE157" w14:textId="77777777" w:rsidTr="00EB4B96">
        <w:tc>
          <w:tcPr>
            <w:tcW w:w="2268" w:type="dxa"/>
            <w:tcBorders>
              <w:top w:val="nil"/>
              <w:bottom w:val="nil"/>
            </w:tcBorders>
          </w:tcPr>
          <w:p w14:paraId="17D14B77" w14:textId="77777777" w:rsidR="002473FE" w:rsidRPr="00181B33" w:rsidRDefault="002473FE" w:rsidP="00EB4B96">
            <w:pPr>
              <w:pStyle w:val="Textkrper"/>
              <w:rPr>
                <w:color w:val="000000"/>
                <w:sz w:val="16"/>
              </w:rPr>
            </w:pPr>
          </w:p>
        </w:tc>
        <w:tc>
          <w:tcPr>
            <w:tcW w:w="1914" w:type="dxa"/>
          </w:tcPr>
          <w:p w14:paraId="5348D68B" w14:textId="77777777" w:rsidR="002473FE" w:rsidRPr="00181B33" w:rsidRDefault="002473FE" w:rsidP="00EB4B96">
            <w:pPr>
              <w:pStyle w:val="Textkrper"/>
              <w:rPr>
                <w:color w:val="000000"/>
                <w:sz w:val="16"/>
              </w:rPr>
            </w:pPr>
            <w:r w:rsidRPr="00181B33">
              <w:rPr>
                <w:color w:val="000000"/>
                <w:sz w:val="16"/>
              </w:rPr>
              <w:t>3-5</w:t>
            </w:r>
          </w:p>
        </w:tc>
        <w:tc>
          <w:tcPr>
            <w:tcW w:w="5670" w:type="dxa"/>
            <w:gridSpan w:val="2"/>
          </w:tcPr>
          <w:p w14:paraId="2C5B62D2" w14:textId="77777777" w:rsidR="002473FE" w:rsidRPr="00181B33" w:rsidRDefault="002473FE" w:rsidP="00EB4B96">
            <w:pPr>
              <w:pStyle w:val="Textkrper"/>
              <w:rPr>
                <w:color w:val="000000"/>
                <w:sz w:val="16"/>
              </w:rPr>
            </w:pPr>
            <w:r w:rsidRPr="00181B33">
              <w:rPr>
                <w:color w:val="000000"/>
                <w:sz w:val="16"/>
              </w:rPr>
              <w:t>Spare values</w:t>
            </w:r>
          </w:p>
        </w:tc>
      </w:tr>
      <w:tr w:rsidR="002473FE" w:rsidRPr="00181B33" w14:paraId="1F4A1760" w14:textId="77777777" w:rsidTr="00EB4B96">
        <w:tc>
          <w:tcPr>
            <w:tcW w:w="2268" w:type="dxa"/>
            <w:tcBorders>
              <w:top w:val="nil"/>
              <w:bottom w:val="nil"/>
            </w:tcBorders>
          </w:tcPr>
          <w:p w14:paraId="75D39248" w14:textId="77777777" w:rsidR="002473FE" w:rsidRPr="00181B33" w:rsidRDefault="002473FE" w:rsidP="00EB4B96">
            <w:pPr>
              <w:pStyle w:val="Textkrper"/>
              <w:rPr>
                <w:color w:val="000000"/>
                <w:sz w:val="16"/>
              </w:rPr>
            </w:pPr>
          </w:p>
        </w:tc>
        <w:tc>
          <w:tcPr>
            <w:tcW w:w="1914" w:type="dxa"/>
          </w:tcPr>
          <w:p w14:paraId="509FBF87" w14:textId="77777777" w:rsidR="002473FE" w:rsidRPr="00181B33" w:rsidRDefault="002473FE" w:rsidP="00EB4B96">
            <w:pPr>
              <w:pStyle w:val="Textkrper"/>
              <w:rPr>
                <w:color w:val="000000"/>
                <w:sz w:val="16"/>
              </w:rPr>
            </w:pPr>
            <w:r w:rsidRPr="00181B33">
              <w:rPr>
                <w:color w:val="000000"/>
                <w:sz w:val="16"/>
              </w:rPr>
              <w:t>6</w:t>
            </w:r>
          </w:p>
        </w:tc>
        <w:tc>
          <w:tcPr>
            <w:tcW w:w="5670" w:type="dxa"/>
            <w:gridSpan w:val="2"/>
          </w:tcPr>
          <w:p w14:paraId="1B838320"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2BA8DD04" w14:textId="77777777" w:rsidTr="00EB4B96">
        <w:tc>
          <w:tcPr>
            <w:tcW w:w="2268" w:type="dxa"/>
            <w:tcBorders>
              <w:top w:val="nil"/>
              <w:bottom w:val="single" w:sz="12" w:space="0" w:color="auto"/>
            </w:tcBorders>
          </w:tcPr>
          <w:p w14:paraId="786F92EA" w14:textId="77777777" w:rsidR="002473FE" w:rsidRPr="00181B33" w:rsidRDefault="002473FE" w:rsidP="00EB4B96">
            <w:pPr>
              <w:pStyle w:val="Textkrper"/>
              <w:rPr>
                <w:color w:val="000000"/>
                <w:sz w:val="16"/>
              </w:rPr>
            </w:pPr>
          </w:p>
        </w:tc>
        <w:tc>
          <w:tcPr>
            <w:tcW w:w="1914" w:type="dxa"/>
          </w:tcPr>
          <w:p w14:paraId="6B64216D" w14:textId="77777777" w:rsidR="002473FE" w:rsidRPr="00181B33" w:rsidRDefault="002473FE" w:rsidP="00EB4B96">
            <w:pPr>
              <w:pStyle w:val="Textkrper"/>
              <w:rPr>
                <w:color w:val="000000"/>
                <w:sz w:val="16"/>
              </w:rPr>
            </w:pPr>
            <w:r w:rsidRPr="00181B33">
              <w:rPr>
                <w:color w:val="000000"/>
                <w:sz w:val="16"/>
              </w:rPr>
              <w:t>7</w:t>
            </w:r>
          </w:p>
        </w:tc>
        <w:tc>
          <w:tcPr>
            <w:tcW w:w="5670" w:type="dxa"/>
            <w:gridSpan w:val="2"/>
          </w:tcPr>
          <w:p w14:paraId="7B634DB4" w14:textId="77777777" w:rsidR="002473FE" w:rsidRPr="00181B33" w:rsidRDefault="002473FE" w:rsidP="00EB4B96">
            <w:pPr>
              <w:pStyle w:val="Textkrper"/>
              <w:rPr>
                <w:color w:val="000000"/>
                <w:sz w:val="16"/>
              </w:rPr>
            </w:pPr>
            <w:r w:rsidRPr="00181B33">
              <w:rPr>
                <w:color w:val="000000"/>
                <w:sz w:val="16"/>
              </w:rPr>
              <w:t>Information_not available</w:t>
            </w:r>
          </w:p>
        </w:tc>
      </w:tr>
    </w:tbl>
    <w:p w14:paraId="0833A837"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V_TIU_DIRCONT_STATE_FILTERED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2C378ABA" w14:textId="77777777" w:rsidTr="00EB4B96">
        <w:tc>
          <w:tcPr>
            <w:tcW w:w="2268" w:type="dxa"/>
          </w:tcPr>
          <w:p w14:paraId="40C8FD94"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79B4E80F" w14:textId="77777777" w:rsidR="002473FE" w:rsidRPr="00181B33" w:rsidRDefault="002473FE" w:rsidP="00EB4B96">
            <w:pPr>
              <w:pStyle w:val="Textkrper"/>
              <w:rPr>
                <w:color w:val="000000"/>
                <w:sz w:val="16"/>
              </w:rPr>
            </w:pPr>
            <w:r w:rsidRPr="00181B33">
              <w:rPr>
                <w:color w:val="000000"/>
                <w:sz w:val="16"/>
              </w:rPr>
              <w:t>Filtered direction controller state</w:t>
            </w:r>
          </w:p>
        </w:tc>
      </w:tr>
      <w:tr w:rsidR="002473FE" w:rsidRPr="00181B33" w14:paraId="3F1B322D" w14:textId="77777777" w:rsidTr="00EB4B96">
        <w:tc>
          <w:tcPr>
            <w:tcW w:w="2268" w:type="dxa"/>
          </w:tcPr>
          <w:p w14:paraId="69D1BE09"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E744F83" w14:textId="77777777" w:rsidR="002473FE" w:rsidRPr="00181B33" w:rsidRDefault="002473FE" w:rsidP="00EB4B96">
            <w:pPr>
              <w:pStyle w:val="Textkrper"/>
              <w:rPr>
                <w:color w:val="000000"/>
                <w:sz w:val="16"/>
              </w:rPr>
            </w:pPr>
            <w:r w:rsidRPr="00181B33">
              <w:rPr>
                <w:color w:val="000000"/>
                <w:sz w:val="16"/>
              </w:rPr>
              <w:t>Information from the sensor of the direction controller state of the active cab</w:t>
            </w:r>
          </w:p>
        </w:tc>
      </w:tr>
      <w:tr w:rsidR="002473FE" w:rsidRPr="00181B33" w14:paraId="605BCA29" w14:textId="77777777" w:rsidTr="00EB4B96">
        <w:tc>
          <w:tcPr>
            <w:tcW w:w="2268" w:type="dxa"/>
          </w:tcPr>
          <w:p w14:paraId="1160BD2B" w14:textId="77777777" w:rsidR="002473FE" w:rsidRPr="00181B33" w:rsidRDefault="002473FE" w:rsidP="00EB4B96">
            <w:r w:rsidRPr="00181B33">
              <w:rPr>
                <w:b/>
                <w:i/>
                <w:color w:val="000000"/>
                <w:sz w:val="16"/>
              </w:rPr>
              <w:t>Length of variable</w:t>
            </w:r>
          </w:p>
        </w:tc>
        <w:tc>
          <w:tcPr>
            <w:tcW w:w="1914" w:type="dxa"/>
          </w:tcPr>
          <w:p w14:paraId="4745E5C6"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5F8CBDE3"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355D88F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7332242" w14:textId="77777777" w:rsidTr="00EB4B96">
        <w:tc>
          <w:tcPr>
            <w:tcW w:w="2268" w:type="dxa"/>
          </w:tcPr>
          <w:p w14:paraId="3C6778B6" w14:textId="77777777" w:rsidR="002473FE" w:rsidRPr="00181B33" w:rsidRDefault="002473FE" w:rsidP="00EB4B96">
            <w:pPr>
              <w:pStyle w:val="Textkrper"/>
              <w:rPr>
                <w:color w:val="000000"/>
                <w:sz w:val="16"/>
              </w:rPr>
            </w:pPr>
            <w:r w:rsidRPr="00181B33">
              <w:rPr>
                <w:color w:val="000000"/>
                <w:sz w:val="16"/>
              </w:rPr>
              <w:t>3 bits</w:t>
            </w:r>
          </w:p>
        </w:tc>
        <w:tc>
          <w:tcPr>
            <w:tcW w:w="1914" w:type="dxa"/>
          </w:tcPr>
          <w:p w14:paraId="688EB495" w14:textId="77777777" w:rsidR="002473FE" w:rsidRPr="00181B33" w:rsidRDefault="002473FE" w:rsidP="00EB4B96">
            <w:pPr>
              <w:pStyle w:val="Textkrper"/>
              <w:rPr>
                <w:color w:val="000000"/>
                <w:sz w:val="16"/>
              </w:rPr>
            </w:pPr>
          </w:p>
        </w:tc>
        <w:tc>
          <w:tcPr>
            <w:tcW w:w="2056" w:type="dxa"/>
          </w:tcPr>
          <w:p w14:paraId="45B2A97F" w14:textId="77777777" w:rsidR="002473FE" w:rsidRPr="00181B33" w:rsidRDefault="002473FE" w:rsidP="00EB4B96">
            <w:pPr>
              <w:pStyle w:val="Textkrper"/>
              <w:rPr>
                <w:color w:val="000000"/>
                <w:sz w:val="16"/>
              </w:rPr>
            </w:pPr>
          </w:p>
        </w:tc>
        <w:tc>
          <w:tcPr>
            <w:tcW w:w="3614" w:type="dxa"/>
          </w:tcPr>
          <w:p w14:paraId="721D4028" w14:textId="77777777" w:rsidR="002473FE" w:rsidRPr="00181B33" w:rsidRDefault="002473FE" w:rsidP="00EB4B96">
            <w:pPr>
              <w:pStyle w:val="Textkrper"/>
              <w:rPr>
                <w:color w:val="000000"/>
                <w:sz w:val="16"/>
              </w:rPr>
            </w:pPr>
          </w:p>
        </w:tc>
      </w:tr>
      <w:tr w:rsidR="002473FE" w:rsidRPr="00181B33" w14:paraId="0174CA3F" w14:textId="77777777" w:rsidTr="00EB4B96">
        <w:tc>
          <w:tcPr>
            <w:tcW w:w="2268" w:type="dxa"/>
            <w:tcBorders>
              <w:top w:val="single" w:sz="6" w:space="0" w:color="auto"/>
              <w:bottom w:val="nil"/>
            </w:tcBorders>
          </w:tcPr>
          <w:p w14:paraId="2FB63530"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7C234BE6"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7123B21C" w14:textId="77777777" w:rsidR="002473FE" w:rsidRPr="00181B33" w:rsidRDefault="002473FE" w:rsidP="00EB4B96">
            <w:pPr>
              <w:pStyle w:val="Textkrper"/>
              <w:rPr>
                <w:color w:val="000000"/>
                <w:sz w:val="16"/>
              </w:rPr>
            </w:pPr>
            <w:r w:rsidRPr="00181B33">
              <w:rPr>
                <w:color w:val="000000"/>
                <w:sz w:val="16"/>
              </w:rPr>
              <w:t>Neutral</w:t>
            </w:r>
          </w:p>
        </w:tc>
      </w:tr>
      <w:tr w:rsidR="002473FE" w:rsidRPr="00181B33" w14:paraId="52623E10" w14:textId="77777777" w:rsidTr="00EB4B96">
        <w:tc>
          <w:tcPr>
            <w:tcW w:w="2268" w:type="dxa"/>
            <w:tcBorders>
              <w:top w:val="nil"/>
              <w:bottom w:val="nil"/>
            </w:tcBorders>
          </w:tcPr>
          <w:p w14:paraId="787F7FEA" w14:textId="77777777" w:rsidR="002473FE" w:rsidRPr="00181B33" w:rsidRDefault="002473FE" w:rsidP="00EB4B96">
            <w:pPr>
              <w:pStyle w:val="Textkrper"/>
              <w:rPr>
                <w:color w:val="000000"/>
                <w:sz w:val="16"/>
              </w:rPr>
            </w:pPr>
          </w:p>
        </w:tc>
        <w:tc>
          <w:tcPr>
            <w:tcW w:w="1914" w:type="dxa"/>
          </w:tcPr>
          <w:p w14:paraId="4E5B3A94"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1CE32DD6" w14:textId="77777777" w:rsidR="002473FE" w:rsidRPr="00181B33" w:rsidRDefault="002473FE" w:rsidP="00EB4B96">
            <w:pPr>
              <w:pStyle w:val="Textkrper"/>
              <w:rPr>
                <w:color w:val="000000"/>
                <w:sz w:val="16"/>
              </w:rPr>
            </w:pPr>
            <w:r w:rsidRPr="00181B33">
              <w:rPr>
                <w:color w:val="000000"/>
                <w:sz w:val="16"/>
              </w:rPr>
              <w:t>Forward</w:t>
            </w:r>
          </w:p>
        </w:tc>
      </w:tr>
      <w:tr w:rsidR="002473FE" w:rsidRPr="00181B33" w14:paraId="009D0E3E" w14:textId="77777777" w:rsidTr="00EB4B96">
        <w:tc>
          <w:tcPr>
            <w:tcW w:w="2268" w:type="dxa"/>
            <w:tcBorders>
              <w:top w:val="nil"/>
              <w:bottom w:val="nil"/>
            </w:tcBorders>
          </w:tcPr>
          <w:p w14:paraId="1DF3C50E" w14:textId="77777777" w:rsidR="002473FE" w:rsidRPr="00181B33" w:rsidRDefault="002473FE" w:rsidP="00EB4B96">
            <w:pPr>
              <w:pStyle w:val="Textkrper"/>
              <w:rPr>
                <w:color w:val="000000"/>
                <w:sz w:val="16"/>
              </w:rPr>
            </w:pPr>
          </w:p>
        </w:tc>
        <w:tc>
          <w:tcPr>
            <w:tcW w:w="1914" w:type="dxa"/>
          </w:tcPr>
          <w:p w14:paraId="2BDB6A60"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1B8CB8DF" w14:textId="77777777" w:rsidR="002473FE" w:rsidRPr="00181B33" w:rsidRDefault="002473FE" w:rsidP="00EB4B96">
            <w:pPr>
              <w:pStyle w:val="Textkrper"/>
              <w:rPr>
                <w:color w:val="000000"/>
                <w:sz w:val="16"/>
              </w:rPr>
            </w:pPr>
            <w:r w:rsidRPr="00181B33">
              <w:rPr>
                <w:color w:val="000000"/>
                <w:sz w:val="16"/>
              </w:rPr>
              <w:t>Backward</w:t>
            </w:r>
          </w:p>
        </w:tc>
      </w:tr>
      <w:tr w:rsidR="002473FE" w:rsidRPr="00181B33" w14:paraId="44A9C1DE" w14:textId="77777777" w:rsidTr="00EB4B96">
        <w:tc>
          <w:tcPr>
            <w:tcW w:w="2268" w:type="dxa"/>
            <w:tcBorders>
              <w:top w:val="nil"/>
              <w:bottom w:val="nil"/>
            </w:tcBorders>
          </w:tcPr>
          <w:p w14:paraId="24382216" w14:textId="77777777" w:rsidR="002473FE" w:rsidRPr="00181B33" w:rsidRDefault="002473FE" w:rsidP="00EB4B96">
            <w:pPr>
              <w:pStyle w:val="Textkrper"/>
              <w:rPr>
                <w:color w:val="000000"/>
                <w:sz w:val="16"/>
              </w:rPr>
            </w:pPr>
          </w:p>
        </w:tc>
        <w:tc>
          <w:tcPr>
            <w:tcW w:w="1914" w:type="dxa"/>
          </w:tcPr>
          <w:p w14:paraId="18807D5D" w14:textId="77777777" w:rsidR="002473FE" w:rsidRPr="00181B33" w:rsidRDefault="002473FE" w:rsidP="00EB4B96">
            <w:pPr>
              <w:pStyle w:val="Textkrper"/>
              <w:rPr>
                <w:color w:val="000000"/>
                <w:sz w:val="16"/>
              </w:rPr>
            </w:pPr>
            <w:r w:rsidRPr="00181B33">
              <w:rPr>
                <w:color w:val="000000"/>
                <w:sz w:val="16"/>
              </w:rPr>
              <w:t>3-5</w:t>
            </w:r>
          </w:p>
        </w:tc>
        <w:tc>
          <w:tcPr>
            <w:tcW w:w="5670" w:type="dxa"/>
            <w:gridSpan w:val="2"/>
          </w:tcPr>
          <w:p w14:paraId="14560FD3" w14:textId="77777777" w:rsidR="002473FE" w:rsidRPr="00181B33" w:rsidRDefault="002473FE" w:rsidP="00EB4B96">
            <w:pPr>
              <w:pStyle w:val="Textkrper"/>
              <w:rPr>
                <w:color w:val="000000"/>
                <w:sz w:val="16"/>
              </w:rPr>
            </w:pPr>
            <w:r w:rsidRPr="00181B33">
              <w:rPr>
                <w:color w:val="000000"/>
                <w:sz w:val="16"/>
              </w:rPr>
              <w:t>Spare values</w:t>
            </w:r>
          </w:p>
        </w:tc>
      </w:tr>
      <w:tr w:rsidR="002473FE" w:rsidRPr="00181B33" w14:paraId="60AD2208" w14:textId="77777777" w:rsidTr="00EB4B96">
        <w:tc>
          <w:tcPr>
            <w:tcW w:w="2268" w:type="dxa"/>
            <w:tcBorders>
              <w:top w:val="nil"/>
              <w:bottom w:val="nil"/>
            </w:tcBorders>
          </w:tcPr>
          <w:p w14:paraId="3F7F4A49" w14:textId="77777777" w:rsidR="002473FE" w:rsidRPr="00181B33" w:rsidRDefault="002473FE" w:rsidP="00EB4B96">
            <w:pPr>
              <w:pStyle w:val="Textkrper"/>
              <w:rPr>
                <w:color w:val="000000"/>
                <w:sz w:val="16"/>
              </w:rPr>
            </w:pPr>
          </w:p>
        </w:tc>
        <w:tc>
          <w:tcPr>
            <w:tcW w:w="1914" w:type="dxa"/>
          </w:tcPr>
          <w:p w14:paraId="1151B295" w14:textId="77777777" w:rsidR="002473FE" w:rsidRPr="00181B33" w:rsidRDefault="002473FE" w:rsidP="00EB4B96">
            <w:pPr>
              <w:pStyle w:val="Textkrper"/>
              <w:rPr>
                <w:color w:val="000000"/>
                <w:sz w:val="16"/>
              </w:rPr>
            </w:pPr>
            <w:r w:rsidRPr="00181B33">
              <w:rPr>
                <w:color w:val="000000"/>
                <w:sz w:val="16"/>
              </w:rPr>
              <w:t>6</w:t>
            </w:r>
          </w:p>
        </w:tc>
        <w:tc>
          <w:tcPr>
            <w:tcW w:w="5670" w:type="dxa"/>
            <w:gridSpan w:val="2"/>
          </w:tcPr>
          <w:p w14:paraId="063CAC5D"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7C63A9CA" w14:textId="77777777" w:rsidTr="00EB4B96">
        <w:tc>
          <w:tcPr>
            <w:tcW w:w="2268" w:type="dxa"/>
            <w:tcBorders>
              <w:top w:val="nil"/>
              <w:bottom w:val="single" w:sz="12" w:space="0" w:color="auto"/>
            </w:tcBorders>
          </w:tcPr>
          <w:p w14:paraId="6CFF7A39" w14:textId="77777777" w:rsidR="002473FE" w:rsidRPr="00181B33" w:rsidRDefault="002473FE" w:rsidP="00EB4B96">
            <w:pPr>
              <w:pStyle w:val="Textkrper"/>
              <w:rPr>
                <w:color w:val="000000"/>
                <w:sz w:val="16"/>
              </w:rPr>
            </w:pPr>
          </w:p>
        </w:tc>
        <w:tc>
          <w:tcPr>
            <w:tcW w:w="1914" w:type="dxa"/>
          </w:tcPr>
          <w:p w14:paraId="2000DD70" w14:textId="77777777" w:rsidR="002473FE" w:rsidRPr="00181B33" w:rsidRDefault="002473FE" w:rsidP="00EB4B96">
            <w:pPr>
              <w:pStyle w:val="Textkrper"/>
              <w:rPr>
                <w:color w:val="000000"/>
                <w:sz w:val="16"/>
              </w:rPr>
            </w:pPr>
            <w:r w:rsidRPr="00181B33">
              <w:rPr>
                <w:color w:val="000000"/>
                <w:sz w:val="16"/>
              </w:rPr>
              <w:t>7</w:t>
            </w:r>
          </w:p>
        </w:tc>
        <w:tc>
          <w:tcPr>
            <w:tcW w:w="5670" w:type="dxa"/>
            <w:gridSpan w:val="2"/>
          </w:tcPr>
          <w:p w14:paraId="5C3BC78F" w14:textId="77777777" w:rsidR="002473FE" w:rsidRPr="00181B33" w:rsidRDefault="002473FE" w:rsidP="00EB4B96">
            <w:pPr>
              <w:pStyle w:val="Textkrper"/>
              <w:rPr>
                <w:color w:val="000000"/>
                <w:sz w:val="16"/>
              </w:rPr>
            </w:pPr>
            <w:r w:rsidRPr="00181B33">
              <w:rPr>
                <w:color w:val="000000"/>
                <w:sz w:val="16"/>
              </w:rPr>
              <w:t>Information_not available</w:t>
            </w:r>
          </w:p>
        </w:tc>
      </w:tr>
    </w:tbl>
    <w:p w14:paraId="1675995B"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V_TIU_DRIVEREM_STATE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4D171BC9" w14:textId="77777777" w:rsidTr="00EB4B96">
        <w:tc>
          <w:tcPr>
            <w:tcW w:w="2268" w:type="dxa"/>
          </w:tcPr>
          <w:p w14:paraId="3888EBFC"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77D1F7AA" w14:textId="77777777" w:rsidR="002473FE" w:rsidRPr="00181B33" w:rsidRDefault="002473FE" w:rsidP="00EB4B96">
            <w:pPr>
              <w:pStyle w:val="Textkrper"/>
              <w:rPr>
                <w:color w:val="000000"/>
                <w:sz w:val="16"/>
              </w:rPr>
            </w:pPr>
            <w:r w:rsidRPr="00181B33">
              <w:rPr>
                <w:color w:val="000000"/>
                <w:sz w:val="16"/>
              </w:rPr>
              <w:t>State of the driver emergency</w:t>
            </w:r>
          </w:p>
        </w:tc>
      </w:tr>
      <w:tr w:rsidR="002473FE" w:rsidRPr="00181B33" w14:paraId="41E09A2B" w14:textId="77777777" w:rsidTr="00EB4B96">
        <w:tc>
          <w:tcPr>
            <w:tcW w:w="2268" w:type="dxa"/>
          </w:tcPr>
          <w:p w14:paraId="0A91BE92"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1448A4A2" w14:textId="77777777" w:rsidR="002473FE" w:rsidRPr="00181B33" w:rsidRDefault="002473FE" w:rsidP="00EB4B96">
            <w:pPr>
              <w:pStyle w:val="Textkrper"/>
              <w:rPr>
                <w:color w:val="000000"/>
                <w:sz w:val="16"/>
              </w:rPr>
            </w:pPr>
            <w:r w:rsidRPr="00181B33">
              <w:rPr>
                <w:color w:val="000000"/>
                <w:sz w:val="16"/>
              </w:rPr>
              <w:t>Information from the sensor of the driver emergency (=emergency button)</w:t>
            </w:r>
          </w:p>
        </w:tc>
      </w:tr>
      <w:tr w:rsidR="002473FE" w:rsidRPr="00181B33" w14:paraId="02FAB3FE" w14:textId="77777777" w:rsidTr="00EB4B96">
        <w:tc>
          <w:tcPr>
            <w:tcW w:w="2268" w:type="dxa"/>
          </w:tcPr>
          <w:p w14:paraId="608729C1" w14:textId="77777777" w:rsidR="002473FE" w:rsidRPr="00181B33" w:rsidRDefault="002473FE" w:rsidP="00EB4B96">
            <w:r w:rsidRPr="00181B33">
              <w:rPr>
                <w:b/>
                <w:i/>
                <w:color w:val="000000"/>
                <w:sz w:val="16"/>
              </w:rPr>
              <w:t>Length of variable</w:t>
            </w:r>
          </w:p>
        </w:tc>
        <w:tc>
          <w:tcPr>
            <w:tcW w:w="1914" w:type="dxa"/>
          </w:tcPr>
          <w:p w14:paraId="3C59AB8D"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57172347"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2DB1399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6D952B3" w14:textId="77777777" w:rsidTr="00EB4B96">
        <w:tc>
          <w:tcPr>
            <w:tcW w:w="2268" w:type="dxa"/>
          </w:tcPr>
          <w:p w14:paraId="66D7C6DA"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7EF48025" w14:textId="77777777" w:rsidR="002473FE" w:rsidRPr="00181B33" w:rsidRDefault="002473FE" w:rsidP="00EB4B96">
            <w:pPr>
              <w:pStyle w:val="Textkrper"/>
              <w:rPr>
                <w:color w:val="000000"/>
                <w:sz w:val="16"/>
              </w:rPr>
            </w:pPr>
          </w:p>
        </w:tc>
        <w:tc>
          <w:tcPr>
            <w:tcW w:w="2056" w:type="dxa"/>
          </w:tcPr>
          <w:p w14:paraId="04E51251" w14:textId="77777777" w:rsidR="002473FE" w:rsidRPr="00181B33" w:rsidRDefault="002473FE" w:rsidP="00EB4B96">
            <w:pPr>
              <w:pStyle w:val="Textkrper"/>
              <w:rPr>
                <w:color w:val="000000"/>
                <w:sz w:val="16"/>
              </w:rPr>
            </w:pPr>
          </w:p>
        </w:tc>
        <w:tc>
          <w:tcPr>
            <w:tcW w:w="3614" w:type="dxa"/>
          </w:tcPr>
          <w:p w14:paraId="62FC5F1A" w14:textId="77777777" w:rsidR="002473FE" w:rsidRPr="00181B33" w:rsidRDefault="002473FE" w:rsidP="00EB4B96">
            <w:pPr>
              <w:pStyle w:val="Textkrper"/>
              <w:rPr>
                <w:color w:val="000000"/>
                <w:sz w:val="16"/>
              </w:rPr>
            </w:pPr>
          </w:p>
        </w:tc>
      </w:tr>
      <w:tr w:rsidR="002473FE" w:rsidRPr="00181B33" w14:paraId="1297091C" w14:textId="77777777" w:rsidTr="00EB4B96">
        <w:tc>
          <w:tcPr>
            <w:tcW w:w="2268" w:type="dxa"/>
            <w:tcBorders>
              <w:top w:val="single" w:sz="6" w:space="0" w:color="auto"/>
              <w:bottom w:val="nil"/>
            </w:tcBorders>
          </w:tcPr>
          <w:p w14:paraId="5A463FDE"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540D133F" w14:textId="77777777" w:rsidR="002473FE" w:rsidRPr="00181B33" w:rsidRDefault="002473FE" w:rsidP="00EB4B96">
            <w:pPr>
              <w:pStyle w:val="Textkrper"/>
              <w:rPr>
                <w:color w:val="000000"/>
                <w:sz w:val="16"/>
              </w:rPr>
            </w:pPr>
            <w:r w:rsidRPr="00181B33">
              <w:rPr>
                <w:color w:val="000000"/>
                <w:sz w:val="16"/>
              </w:rPr>
              <w:t>00</w:t>
            </w:r>
          </w:p>
        </w:tc>
        <w:tc>
          <w:tcPr>
            <w:tcW w:w="5670" w:type="dxa"/>
            <w:gridSpan w:val="2"/>
          </w:tcPr>
          <w:p w14:paraId="14A82B6F" w14:textId="77777777" w:rsidR="002473FE" w:rsidRPr="00181B33" w:rsidRDefault="002473FE" w:rsidP="00EB4B96">
            <w:pPr>
              <w:pStyle w:val="Textkrper"/>
              <w:rPr>
                <w:color w:val="000000"/>
                <w:sz w:val="16"/>
              </w:rPr>
            </w:pPr>
            <w:r w:rsidRPr="00181B33">
              <w:rPr>
                <w:color w:val="000000"/>
                <w:sz w:val="16"/>
              </w:rPr>
              <w:t>Emergency_button_pushed</w:t>
            </w:r>
          </w:p>
        </w:tc>
      </w:tr>
      <w:tr w:rsidR="002473FE" w:rsidRPr="00181B33" w14:paraId="4674A20F" w14:textId="77777777" w:rsidTr="00EB4B96">
        <w:tc>
          <w:tcPr>
            <w:tcW w:w="2268" w:type="dxa"/>
            <w:tcBorders>
              <w:top w:val="nil"/>
              <w:bottom w:val="nil"/>
            </w:tcBorders>
          </w:tcPr>
          <w:p w14:paraId="47452B19" w14:textId="77777777" w:rsidR="002473FE" w:rsidRPr="00181B33" w:rsidRDefault="002473FE" w:rsidP="00EB4B96">
            <w:pPr>
              <w:pStyle w:val="Textkrper"/>
              <w:rPr>
                <w:b/>
                <w:i/>
                <w:color w:val="000000"/>
                <w:sz w:val="16"/>
              </w:rPr>
            </w:pPr>
          </w:p>
        </w:tc>
        <w:tc>
          <w:tcPr>
            <w:tcW w:w="1914" w:type="dxa"/>
          </w:tcPr>
          <w:p w14:paraId="43933333" w14:textId="77777777" w:rsidR="002473FE" w:rsidRPr="00181B33" w:rsidRDefault="002473FE" w:rsidP="00EB4B96">
            <w:pPr>
              <w:pStyle w:val="Textkrper"/>
              <w:rPr>
                <w:color w:val="000000"/>
                <w:sz w:val="16"/>
              </w:rPr>
            </w:pPr>
            <w:r w:rsidRPr="00181B33">
              <w:rPr>
                <w:color w:val="000000"/>
                <w:sz w:val="16"/>
              </w:rPr>
              <w:t>01</w:t>
            </w:r>
          </w:p>
        </w:tc>
        <w:tc>
          <w:tcPr>
            <w:tcW w:w="5670" w:type="dxa"/>
            <w:gridSpan w:val="2"/>
          </w:tcPr>
          <w:p w14:paraId="0120128F" w14:textId="77777777" w:rsidR="002473FE" w:rsidRPr="00181B33" w:rsidRDefault="002473FE" w:rsidP="00EB4B96">
            <w:pPr>
              <w:pStyle w:val="Textkrper"/>
              <w:rPr>
                <w:color w:val="000000"/>
                <w:sz w:val="16"/>
              </w:rPr>
            </w:pPr>
            <w:r w:rsidRPr="00181B33">
              <w:rPr>
                <w:color w:val="000000"/>
                <w:sz w:val="16"/>
              </w:rPr>
              <w:t>Emergency_button_released</w:t>
            </w:r>
          </w:p>
        </w:tc>
      </w:tr>
      <w:tr w:rsidR="002473FE" w:rsidRPr="00181B33" w14:paraId="1E393DD6" w14:textId="77777777" w:rsidTr="00EB4B96">
        <w:tc>
          <w:tcPr>
            <w:tcW w:w="2268" w:type="dxa"/>
            <w:tcBorders>
              <w:top w:val="nil"/>
              <w:bottom w:val="nil"/>
            </w:tcBorders>
          </w:tcPr>
          <w:p w14:paraId="0379F671" w14:textId="77777777" w:rsidR="002473FE" w:rsidRPr="00181B33" w:rsidRDefault="002473FE" w:rsidP="00EB4B96">
            <w:pPr>
              <w:pStyle w:val="Textkrper"/>
              <w:rPr>
                <w:b/>
                <w:i/>
                <w:color w:val="000000"/>
                <w:sz w:val="16"/>
              </w:rPr>
            </w:pPr>
          </w:p>
        </w:tc>
        <w:tc>
          <w:tcPr>
            <w:tcW w:w="1914" w:type="dxa"/>
          </w:tcPr>
          <w:p w14:paraId="78EFF595" w14:textId="77777777" w:rsidR="002473FE" w:rsidRPr="00181B33" w:rsidRDefault="002473FE" w:rsidP="00EB4B96">
            <w:pPr>
              <w:pStyle w:val="Textkrper"/>
              <w:rPr>
                <w:color w:val="000000"/>
                <w:sz w:val="16"/>
              </w:rPr>
            </w:pPr>
            <w:r w:rsidRPr="00181B33">
              <w:rPr>
                <w:color w:val="000000"/>
                <w:sz w:val="16"/>
              </w:rPr>
              <w:t>10</w:t>
            </w:r>
          </w:p>
        </w:tc>
        <w:tc>
          <w:tcPr>
            <w:tcW w:w="5670" w:type="dxa"/>
            <w:gridSpan w:val="2"/>
          </w:tcPr>
          <w:p w14:paraId="28AD5F99" w14:textId="77777777" w:rsidR="002473FE" w:rsidRPr="00181B33" w:rsidRDefault="002473FE" w:rsidP="00EB4B96">
            <w:pPr>
              <w:pStyle w:val="Textkrper"/>
              <w:rPr>
                <w:color w:val="000000"/>
                <w:sz w:val="16"/>
              </w:rPr>
            </w:pPr>
            <w:r w:rsidRPr="00181B33">
              <w:rPr>
                <w:color w:val="000000"/>
                <w:sz w:val="16"/>
              </w:rPr>
              <w:t>Fail_state (of the emergency button)</w:t>
            </w:r>
          </w:p>
        </w:tc>
      </w:tr>
      <w:tr w:rsidR="002473FE" w:rsidRPr="00181B33" w14:paraId="23FE2EE1" w14:textId="77777777" w:rsidTr="00EB4B96">
        <w:tc>
          <w:tcPr>
            <w:tcW w:w="2268" w:type="dxa"/>
            <w:tcBorders>
              <w:top w:val="nil"/>
              <w:bottom w:val="single" w:sz="12" w:space="0" w:color="auto"/>
            </w:tcBorders>
          </w:tcPr>
          <w:p w14:paraId="1505F8A3" w14:textId="77777777" w:rsidR="002473FE" w:rsidRPr="00181B33" w:rsidRDefault="002473FE" w:rsidP="00EB4B96">
            <w:pPr>
              <w:pStyle w:val="Textkrper"/>
              <w:rPr>
                <w:b/>
                <w:i/>
                <w:color w:val="000000"/>
                <w:sz w:val="16"/>
              </w:rPr>
            </w:pPr>
          </w:p>
        </w:tc>
        <w:tc>
          <w:tcPr>
            <w:tcW w:w="1914" w:type="dxa"/>
          </w:tcPr>
          <w:p w14:paraId="21203A0B" w14:textId="77777777" w:rsidR="002473FE" w:rsidRPr="00181B33" w:rsidRDefault="002473FE" w:rsidP="00EB4B96">
            <w:pPr>
              <w:pStyle w:val="Textkrper"/>
              <w:rPr>
                <w:color w:val="000000"/>
                <w:sz w:val="16"/>
              </w:rPr>
            </w:pPr>
            <w:r w:rsidRPr="00181B33">
              <w:rPr>
                <w:color w:val="000000"/>
                <w:sz w:val="16"/>
              </w:rPr>
              <w:t>11</w:t>
            </w:r>
          </w:p>
        </w:tc>
        <w:tc>
          <w:tcPr>
            <w:tcW w:w="5670" w:type="dxa"/>
            <w:gridSpan w:val="2"/>
          </w:tcPr>
          <w:p w14:paraId="6C5F6DA4" w14:textId="77777777" w:rsidR="002473FE" w:rsidRPr="00181B33" w:rsidRDefault="002473FE" w:rsidP="00EB4B96">
            <w:pPr>
              <w:pStyle w:val="Textkrper"/>
              <w:rPr>
                <w:color w:val="000000"/>
                <w:sz w:val="16"/>
              </w:rPr>
            </w:pPr>
            <w:r w:rsidRPr="00181B33">
              <w:rPr>
                <w:color w:val="000000"/>
                <w:sz w:val="16"/>
              </w:rPr>
              <w:t>Information_not_available</w:t>
            </w:r>
          </w:p>
        </w:tc>
      </w:tr>
    </w:tbl>
    <w:p w14:paraId="695942C8"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V_TIU_DRIVEREM_STATE_FILTERED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40BF3484" w14:textId="77777777" w:rsidTr="00EB4B96">
        <w:tc>
          <w:tcPr>
            <w:tcW w:w="2268" w:type="dxa"/>
          </w:tcPr>
          <w:p w14:paraId="2063D2B7"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0978B13" w14:textId="77777777" w:rsidR="002473FE" w:rsidRPr="00181B33" w:rsidRDefault="002473FE" w:rsidP="00EB4B96">
            <w:pPr>
              <w:pStyle w:val="Textkrper"/>
              <w:rPr>
                <w:color w:val="000000"/>
                <w:sz w:val="16"/>
              </w:rPr>
            </w:pPr>
            <w:r w:rsidRPr="00181B33">
              <w:rPr>
                <w:color w:val="000000"/>
                <w:sz w:val="16"/>
              </w:rPr>
              <w:t>Filtered state of the driver emergency</w:t>
            </w:r>
          </w:p>
        </w:tc>
      </w:tr>
      <w:tr w:rsidR="002473FE" w:rsidRPr="00181B33" w14:paraId="5A673BD1" w14:textId="77777777" w:rsidTr="00EB4B96">
        <w:tc>
          <w:tcPr>
            <w:tcW w:w="2268" w:type="dxa"/>
          </w:tcPr>
          <w:p w14:paraId="024E72EA"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169B2F03" w14:textId="77777777" w:rsidR="002473FE" w:rsidRPr="00181B33" w:rsidRDefault="002473FE" w:rsidP="00EB4B96">
            <w:pPr>
              <w:pStyle w:val="Textkrper"/>
              <w:rPr>
                <w:color w:val="000000"/>
                <w:sz w:val="16"/>
              </w:rPr>
            </w:pPr>
            <w:r w:rsidRPr="00181B33">
              <w:rPr>
                <w:color w:val="000000"/>
                <w:sz w:val="16"/>
              </w:rPr>
              <w:t>Information from the sensor of the driver emergency (=emergency button)</w:t>
            </w:r>
          </w:p>
        </w:tc>
      </w:tr>
      <w:tr w:rsidR="002473FE" w:rsidRPr="00181B33" w14:paraId="3D9ED9B8" w14:textId="77777777" w:rsidTr="00EB4B96">
        <w:tc>
          <w:tcPr>
            <w:tcW w:w="2268" w:type="dxa"/>
          </w:tcPr>
          <w:p w14:paraId="456E9479" w14:textId="77777777" w:rsidR="002473FE" w:rsidRPr="00181B33" w:rsidRDefault="002473FE" w:rsidP="00EB4B96">
            <w:r w:rsidRPr="00181B33">
              <w:rPr>
                <w:b/>
                <w:i/>
                <w:color w:val="000000"/>
                <w:sz w:val="16"/>
              </w:rPr>
              <w:t>Length of variable</w:t>
            </w:r>
          </w:p>
        </w:tc>
        <w:tc>
          <w:tcPr>
            <w:tcW w:w="1914" w:type="dxa"/>
          </w:tcPr>
          <w:p w14:paraId="3E42ADBD"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1F1005F3"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4C11065"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5A512E71" w14:textId="77777777" w:rsidTr="00EB4B96">
        <w:tc>
          <w:tcPr>
            <w:tcW w:w="2268" w:type="dxa"/>
          </w:tcPr>
          <w:p w14:paraId="12133852"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0664586A" w14:textId="77777777" w:rsidR="002473FE" w:rsidRPr="00181B33" w:rsidRDefault="002473FE" w:rsidP="00EB4B96">
            <w:pPr>
              <w:pStyle w:val="Textkrper"/>
              <w:rPr>
                <w:color w:val="000000"/>
                <w:sz w:val="16"/>
              </w:rPr>
            </w:pPr>
          </w:p>
        </w:tc>
        <w:tc>
          <w:tcPr>
            <w:tcW w:w="2056" w:type="dxa"/>
          </w:tcPr>
          <w:p w14:paraId="52A09DF1" w14:textId="77777777" w:rsidR="002473FE" w:rsidRPr="00181B33" w:rsidRDefault="002473FE" w:rsidP="00EB4B96">
            <w:pPr>
              <w:pStyle w:val="Textkrper"/>
              <w:rPr>
                <w:color w:val="000000"/>
                <w:sz w:val="16"/>
              </w:rPr>
            </w:pPr>
          </w:p>
        </w:tc>
        <w:tc>
          <w:tcPr>
            <w:tcW w:w="3614" w:type="dxa"/>
          </w:tcPr>
          <w:p w14:paraId="76D812AB" w14:textId="77777777" w:rsidR="002473FE" w:rsidRPr="00181B33" w:rsidRDefault="002473FE" w:rsidP="00EB4B96">
            <w:pPr>
              <w:pStyle w:val="Textkrper"/>
              <w:rPr>
                <w:color w:val="000000"/>
                <w:sz w:val="16"/>
              </w:rPr>
            </w:pPr>
          </w:p>
        </w:tc>
      </w:tr>
      <w:tr w:rsidR="002473FE" w:rsidRPr="00181B33" w14:paraId="33ABE6E7" w14:textId="77777777" w:rsidTr="00EB4B96">
        <w:tc>
          <w:tcPr>
            <w:tcW w:w="2268" w:type="dxa"/>
            <w:tcBorders>
              <w:top w:val="single" w:sz="6" w:space="0" w:color="auto"/>
              <w:bottom w:val="nil"/>
            </w:tcBorders>
          </w:tcPr>
          <w:p w14:paraId="776F9CDC"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0FE18EC6" w14:textId="77777777" w:rsidR="002473FE" w:rsidRPr="00181B33" w:rsidRDefault="002473FE" w:rsidP="00EB4B96">
            <w:pPr>
              <w:pStyle w:val="Textkrper"/>
              <w:rPr>
                <w:color w:val="000000"/>
                <w:sz w:val="16"/>
              </w:rPr>
            </w:pPr>
            <w:r w:rsidRPr="00181B33">
              <w:rPr>
                <w:color w:val="000000"/>
                <w:sz w:val="16"/>
              </w:rPr>
              <w:t>00</w:t>
            </w:r>
          </w:p>
        </w:tc>
        <w:tc>
          <w:tcPr>
            <w:tcW w:w="5670" w:type="dxa"/>
            <w:gridSpan w:val="2"/>
          </w:tcPr>
          <w:p w14:paraId="5B2EF64E" w14:textId="77777777" w:rsidR="002473FE" w:rsidRPr="00181B33" w:rsidRDefault="002473FE" w:rsidP="00EB4B96">
            <w:pPr>
              <w:pStyle w:val="Textkrper"/>
              <w:rPr>
                <w:color w:val="000000"/>
                <w:sz w:val="16"/>
              </w:rPr>
            </w:pPr>
            <w:r w:rsidRPr="00181B33">
              <w:rPr>
                <w:color w:val="000000"/>
                <w:sz w:val="16"/>
              </w:rPr>
              <w:t>Emergency_button_pushed</w:t>
            </w:r>
          </w:p>
        </w:tc>
      </w:tr>
      <w:tr w:rsidR="002473FE" w:rsidRPr="00181B33" w14:paraId="5D88A929" w14:textId="77777777" w:rsidTr="00EB4B96">
        <w:tc>
          <w:tcPr>
            <w:tcW w:w="2268" w:type="dxa"/>
            <w:tcBorders>
              <w:top w:val="nil"/>
              <w:bottom w:val="nil"/>
            </w:tcBorders>
          </w:tcPr>
          <w:p w14:paraId="64C5FA37" w14:textId="77777777" w:rsidR="002473FE" w:rsidRPr="00181B33" w:rsidRDefault="002473FE" w:rsidP="00EB4B96">
            <w:pPr>
              <w:pStyle w:val="Textkrper"/>
              <w:rPr>
                <w:b/>
                <w:i/>
                <w:color w:val="000000"/>
                <w:sz w:val="16"/>
              </w:rPr>
            </w:pPr>
          </w:p>
        </w:tc>
        <w:tc>
          <w:tcPr>
            <w:tcW w:w="1914" w:type="dxa"/>
          </w:tcPr>
          <w:p w14:paraId="1A1D0911" w14:textId="77777777" w:rsidR="002473FE" w:rsidRPr="00181B33" w:rsidRDefault="002473FE" w:rsidP="00EB4B96">
            <w:pPr>
              <w:pStyle w:val="Textkrper"/>
              <w:rPr>
                <w:color w:val="000000"/>
                <w:sz w:val="16"/>
              </w:rPr>
            </w:pPr>
            <w:r w:rsidRPr="00181B33">
              <w:rPr>
                <w:color w:val="000000"/>
                <w:sz w:val="16"/>
              </w:rPr>
              <w:t>01</w:t>
            </w:r>
          </w:p>
        </w:tc>
        <w:tc>
          <w:tcPr>
            <w:tcW w:w="5670" w:type="dxa"/>
            <w:gridSpan w:val="2"/>
          </w:tcPr>
          <w:p w14:paraId="66F19908" w14:textId="77777777" w:rsidR="002473FE" w:rsidRPr="00181B33" w:rsidRDefault="002473FE" w:rsidP="00EB4B96">
            <w:pPr>
              <w:pStyle w:val="Textkrper"/>
              <w:rPr>
                <w:color w:val="000000"/>
                <w:sz w:val="16"/>
              </w:rPr>
            </w:pPr>
            <w:r w:rsidRPr="00181B33">
              <w:rPr>
                <w:color w:val="000000"/>
                <w:sz w:val="16"/>
              </w:rPr>
              <w:t>Emergency_button_released</w:t>
            </w:r>
          </w:p>
        </w:tc>
      </w:tr>
      <w:tr w:rsidR="002473FE" w:rsidRPr="00181B33" w14:paraId="05877E2A" w14:textId="77777777" w:rsidTr="00EB4B96">
        <w:tc>
          <w:tcPr>
            <w:tcW w:w="2268" w:type="dxa"/>
            <w:tcBorders>
              <w:top w:val="nil"/>
              <w:bottom w:val="nil"/>
            </w:tcBorders>
          </w:tcPr>
          <w:p w14:paraId="5ECE8141" w14:textId="77777777" w:rsidR="002473FE" w:rsidRPr="00181B33" w:rsidRDefault="002473FE" w:rsidP="00EB4B96">
            <w:pPr>
              <w:pStyle w:val="Textkrper"/>
              <w:rPr>
                <w:b/>
                <w:i/>
                <w:color w:val="000000"/>
                <w:sz w:val="16"/>
              </w:rPr>
            </w:pPr>
          </w:p>
        </w:tc>
        <w:tc>
          <w:tcPr>
            <w:tcW w:w="1914" w:type="dxa"/>
          </w:tcPr>
          <w:p w14:paraId="33418204" w14:textId="77777777" w:rsidR="002473FE" w:rsidRPr="00181B33" w:rsidRDefault="002473FE" w:rsidP="00EB4B96">
            <w:pPr>
              <w:pStyle w:val="Textkrper"/>
              <w:rPr>
                <w:color w:val="000000"/>
                <w:sz w:val="16"/>
              </w:rPr>
            </w:pPr>
            <w:r w:rsidRPr="00181B33">
              <w:rPr>
                <w:color w:val="000000"/>
                <w:sz w:val="16"/>
              </w:rPr>
              <w:t>10</w:t>
            </w:r>
          </w:p>
        </w:tc>
        <w:tc>
          <w:tcPr>
            <w:tcW w:w="5670" w:type="dxa"/>
            <w:gridSpan w:val="2"/>
          </w:tcPr>
          <w:p w14:paraId="7325A067" w14:textId="77777777" w:rsidR="002473FE" w:rsidRPr="00181B33" w:rsidRDefault="002473FE" w:rsidP="00EB4B96">
            <w:pPr>
              <w:pStyle w:val="Textkrper"/>
              <w:rPr>
                <w:color w:val="000000"/>
                <w:sz w:val="16"/>
              </w:rPr>
            </w:pPr>
            <w:r w:rsidRPr="00181B33">
              <w:rPr>
                <w:color w:val="000000"/>
                <w:sz w:val="16"/>
              </w:rPr>
              <w:t>Fail_state (of the emergency button)</w:t>
            </w:r>
          </w:p>
        </w:tc>
      </w:tr>
      <w:tr w:rsidR="002473FE" w:rsidRPr="00181B33" w14:paraId="585E23EF" w14:textId="77777777" w:rsidTr="00EB4B96">
        <w:tc>
          <w:tcPr>
            <w:tcW w:w="2268" w:type="dxa"/>
            <w:tcBorders>
              <w:top w:val="nil"/>
              <w:bottom w:val="single" w:sz="12" w:space="0" w:color="auto"/>
            </w:tcBorders>
          </w:tcPr>
          <w:p w14:paraId="39FFD6B8" w14:textId="77777777" w:rsidR="002473FE" w:rsidRPr="00181B33" w:rsidRDefault="002473FE" w:rsidP="00EB4B96">
            <w:pPr>
              <w:pStyle w:val="Textkrper"/>
              <w:rPr>
                <w:b/>
                <w:i/>
                <w:color w:val="000000"/>
                <w:sz w:val="16"/>
              </w:rPr>
            </w:pPr>
          </w:p>
        </w:tc>
        <w:tc>
          <w:tcPr>
            <w:tcW w:w="1914" w:type="dxa"/>
          </w:tcPr>
          <w:p w14:paraId="26DD12EF" w14:textId="77777777" w:rsidR="002473FE" w:rsidRPr="00181B33" w:rsidRDefault="002473FE" w:rsidP="00EB4B96">
            <w:pPr>
              <w:pStyle w:val="Textkrper"/>
              <w:rPr>
                <w:color w:val="000000"/>
                <w:sz w:val="16"/>
              </w:rPr>
            </w:pPr>
            <w:r w:rsidRPr="00181B33">
              <w:rPr>
                <w:color w:val="000000"/>
                <w:sz w:val="16"/>
              </w:rPr>
              <w:t>11</w:t>
            </w:r>
          </w:p>
        </w:tc>
        <w:tc>
          <w:tcPr>
            <w:tcW w:w="5670" w:type="dxa"/>
            <w:gridSpan w:val="2"/>
          </w:tcPr>
          <w:p w14:paraId="0A2C163F" w14:textId="77777777" w:rsidR="002473FE" w:rsidRPr="00181B33" w:rsidRDefault="002473FE" w:rsidP="00EB4B96">
            <w:pPr>
              <w:pStyle w:val="Textkrper"/>
              <w:rPr>
                <w:color w:val="000000"/>
                <w:sz w:val="16"/>
              </w:rPr>
            </w:pPr>
            <w:r w:rsidRPr="00181B33">
              <w:rPr>
                <w:color w:val="000000"/>
                <w:sz w:val="16"/>
              </w:rPr>
              <w:t>Information_not_available</w:t>
            </w:r>
          </w:p>
        </w:tc>
      </w:tr>
    </w:tbl>
    <w:p w14:paraId="2E9578BE"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TIU_EB_STATE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253725F" w14:textId="77777777" w:rsidTr="00EB4B96">
        <w:tc>
          <w:tcPr>
            <w:tcW w:w="2268" w:type="dxa"/>
          </w:tcPr>
          <w:p w14:paraId="3745E099"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0EC623AE" w14:textId="77777777" w:rsidR="002473FE" w:rsidRPr="00181B33" w:rsidRDefault="002473FE" w:rsidP="00EB4B96">
            <w:pPr>
              <w:pStyle w:val="Textkrper"/>
              <w:rPr>
                <w:color w:val="000000"/>
                <w:sz w:val="16"/>
              </w:rPr>
            </w:pPr>
            <w:r w:rsidRPr="00181B33">
              <w:rPr>
                <w:color w:val="000000"/>
                <w:sz w:val="16"/>
              </w:rPr>
              <w:t>State of the emergency brake</w:t>
            </w:r>
          </w:p>
        </w:tc>
      </w:tr>
      <w:tr w:rsidR="002473FE" w:rsidRPr="00181B33" w14:paraId="620CE16B" w14:textId="77777777" w:rsidTr="00EB4B96">
        <w:tc>
          <w:tcPr>
            <w:tcW w:w="2268" w:type="dxa"/>
          </w:tcPr>
          <w:p w14:paraId="36578E23"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57F4B692" w14:textId="77777777" w:rsidR="002473FE" w:rsidRPr="00181B33" w:rsidRDefault="002473FE" w:rsidP="00EB4B96">
            <w:pPr>
              <w:pStyle w:val="Textkrper"/>
              <w:rPr>
                <w:color w:val="000000"/>
                <w:sz w:val="16"/>
              </w:rPr>
            </w:pPr>
            <w:r w:rsidRPr="00181B33">
              <w:rPr>
                <w:color w:val="000000"/>
                <w:sz w:val="16"/>
              </w:rPr>
              <w:t>Information from the sensor of the emergency brake state</w:t>
            </w:r>
          </w:p>
        </w:tc>
      </w:tr>
      <w:tr w:rsidR="002473FE" w:rsidRPr="00181B33" w14:paraId="59FDC4A3" w14:textId="77777777" w:rsidTr="00EB4B96">
        <w:tc>
          <w:tcPr>
            <w:tcW w:w="2268" w:type="dxa"/>
          </w:tcPr>
          <w:p w14:paraId="2330B2AB" w14:textId="77777777" w:rsidR="002473FE" w:rsidRPr="00181B33" w:rsidRDefault="002473FE" w:rsidP="00EB4B96">
            <w:r w:rsidRPr="00181B33">
              <w:rPr>
                <w:b/>
                <w:i/>
                <w:color w:val="000000"/>
                <w:sz w:val="16"/>
              </w:rPr>
              <w:t>Length of variable</w:t>
            </w:r>
          </w:p>
        </w:tc>
        <w:tc>
          <w:tcPr>
            <w:tcW w:w="1914" w:type="dxa"/>
          </w:tcPr>
          <w:p w14:paraId="1E431A12"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F4BF71D"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7053CD7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33C848C1" w14:textId="77777777" w:rsidTr="00EB4B96">
        <w:tc>
          <w:tcPr>
            <w:tcW w:w="2268" w:type="dxa"/>
          </w:tcPr>
          <w:p w14:paraId="776D97D3" w14:textId="77777777" w:rsidR="002473FE" w:rsidRPr="00181B33" w:rsidRDefault="002473FE" w:rsidP="00EB4B96">
            <w:pPr>
              <w:pStyle w:val="Textkrper"/>
              <w:rPr>
                <w:color w:val="000000"/>
                <w:sz w:val="16"/>
              </w:rPr>
            </w:pPr>
            <w:bookmarkStart w:id="108" w:name="Q_SCALE"/>
            <w:r w:rsidRPr="00181B33">
              <w:rPr>
                <w:color w:val="000000"/>
                <w:sz w:val="16"/>
              </w:rPr>
              <w:t xml:space="preserve">2 </w:t>
            </w:r>
            <w:bookmarkEnd w:id="108"/>
            <w:r w:rsidRPr="00181B33">
              <w:rPr>
                <w:color w:val="000000"/>
                <w:sz w:val="16"/>
              </w:rPr>
              <w:t>bits</w:t>
            </w:r>
          </w:p>
        </w:tc>
        <w:tc>
          <w:tcPr>
            <w:tcW w:w="1914" w:type="dxa"/>
          </w:tcPr>
          <w:p w14:paraId="42666819" w14:textId="77777777" w:rsidR="002473FE" w:rsidRPr="00181B33" w:rsidRDefault="002473FE" w:rsidP="00EB4B96">
            <w:pPr>
              <w:pStyle w:val="Textkrper"/>
              <w:rPr>
                <w:color w:val="000000"/>
                <w:sz w:val="16"/>
              </w:rPr>
            </w:pPr>
          </w:p>
        </w:tc>
        <w:tc>
          <w:tcPr>
            <w:tcW w:w="2056" w:type="dxa"/>
          </w:tcPr>
          <w:p w14:paraId="6DB45707" w14:textId="77777777" w:rsidR="002473FE" w:rsidRPr="00181B33" w:rsidRDefault="002473FE" w:rsidP="00EB4B96">
            <w:pPr>
              <w:pStyle w:val="Textkrper"/>
              <w:rPr>
                <w:color w:val="000000"/>
                <w:sz w:val="16"/>
              </w:rPr>
            </w:pPr>
          </w:p>
        </w:tc>
        <w:tc>
          <w:tcPr>
            <w:tcW w:w="3614" w:type="dxa"/>
          </w:tcPr>
          <w:p w14:paraId="3A7BA07A" w14:textId="77777777" w:rsidR="002473FE" w:rsidRPr="00181B33" w:rsidRDefault="002473FE" w:rsidP="00EB4B96">
            <w:pPr>
              <w:pStyle w:val="Textkrper"/>
              <w:rPr>
                <w:color w:val="000000"/>
                <w:sz w:val="16"/>
              </w:rPr>
            </w:pPr>
          </w:p>
        </w:tc>
      </w:tr>
      <w:tr w:rsidR="002473FE" w:rsidRPr="00181B33" w14:paraId="725AD9A4" w14:textId="77777777" w:rsidTr="00EB4B96">
        <w:tc>
          <w:tcPr>
            <w:tcW w:w="2268" w:type="dxa"/>
            <w:tcBorders>
              <w:top w:val="single" w:sz="6" w:space="0" w:color="auto"/>
              <w:bottom w:val="nil"/>
            </w:tcBorders>
          </w:tcPr>
          <w:p w14:paraId="259BE530"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68B42A71"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62CD203E" w14:textId="77777777" w:rsidR="002473FE" w:rsidRPr="00181B33" w:rsidRDefault="002473FE" w:rsidP="00EB4B96">
            <w:pPr>
              <w:pStyle w:val="Textkrper"/>
              <w:rPr>
                <w:color w:val="000000"/>
                <w:sz w:val="16"/>
              </w:rPr>
            </w:pPr>
            <w:r w:rsidRPr="00181B33">
              <w:rPr>
                <w:color w:val="000000"/>
                <w:sz w:val="16"/>
              </w:rPr>
              <w:t>EB_not_applied</w:t>
            </w:r>
          </w:p>
        </w:tc>
      </w:tr>
      <w:tr w:rsidR="002473FE" w:rsidRPr="00181B33" w14:paraId="2A8BCA34" w14:textId="77777777" w:rsidTr="00EB4B96">
        <w:tc>
          <w:tcPr>
            <w:tcW w:w="2268" w:type="dxa"/>
            <w:tcBorders>
              <w:top w:val="nil"/>
              <w:bottom w:val="nil"/>
            </w:tcBorders>
          </w:tcPr>
          <w:p w14:paraId="225C50BB" w14:textId="77777777" w:rsidR="002473FE" w:rsidRPr="00181B33" w:rsidRDefault="002473FE" w:rsidP="00EB4B96">
            <w:pPr>
              <w:pStyle w:val="Textkrper"/>
              <w:rPr>
                <w:b/>
                <w:i/>
                <w:color w:val="000000"/>
                <w:sz w:val="16"/>
              </w:rPr>
            </w:pPr>
          </w:p>
        </w:tc>
        <w:tc>
          <w:tcPr>
            <w:tcW w:w="1914" w:type="dxa"/>
          </w:tcPr>
          <w:p w14:paraId="4A91DBFE"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58B172BE" w14:textId="77777777" w:rsidR="002473FE" w:rsidRPr="00181B33" w:rsidRDefault="002473FE" w:rsidP="00EB4B96">
            <w:pPr>
              <w:pStyle w:val="Textkrper"/>
              <w:rPr>
                <w:color w:val="000000"/>
                <w:sz w:val="16"/>
              </w:rPr>
            </w:pPr>
            <w:r w:rsidRPr="00181B33">
              <w:rPr>
                <w:color w:val="000000"/>
                <w:sz w:val="16"/>
              </w:rPr>
              <w:t>EB_applied</w:t>
            </w:r>
          </w:p>
        </w:tc>
      </w:tr>
      <w:tr w:rsidR="002473FE" w:rsidRPr="00181B33" w14:paraId="735C29CD" w14:textId="77777777" w:rsidTr="00EB4B96">
        <w:tc>
          <w:tcPr>
            <w:tcW w:w="2268" w:type="dxa"/>
            <w:tcBorders>
              <w:top w:val="nil"/>
              <w:bottom w:val="nil"/>
            </w:tcBorders>
          </w:tcPr>
          <w:p w14:paraId="4FD8E4F0" w14:textId="77777777" w:rsidR="002473FE" w:rsidRPr="00181B33" w:rsidRDefault="002473FE" w:rsidP="00EB4B96">
            <w:pPr>
              <w:pStyle w:val="Textkrper"/>
              <w:rPr>
                <w:b/>
                <w:i/>
                <w:color w:val="000000"/>
                <w:sz w:val="16"/>
              </w:rPr>
            </w:pPr>
          </w:p>
        </w:tc>
        <w:tc>
          <w:tcPr>
            <w:tcW w:w="1914" w:type="dxa"/>
          </w:tcPr>
          <w:p w14:paraId="4ED39FEE"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27AB5803"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73B3CB6C" w14:textId="77777777" w:rsidTr="00EB4B96">
        <w:tc>
          <w:tcPr>
            <w:tcW w:w="2268" w:type="dxa"/>
            <w:tcBorders>
              <w:top w:val="nil"/>
              <w:bottom w:val="single" w:sz="12" w:space="0" w:color="auto"/>
            </w:tcBorders>
          </w:tcPr>
          <w:p w14:paraId="31BC9EF3" w14:textId="77777777" w:rsidR="002473FE" w:rsidRPr="00181B33" w:rsidRDefault="002473FE" w:rsidP="00EB4B96">
            <w:pPr>
              <w:pStyle w:val="Textkrper"/>
              <w:rPr>
                <w:b/>
                <w:i/>
                <w:color w:val="000000"/>
                <w:sz w:val="16"/>
              </w:rPr>
            </w:pPr>
          </w:p>
        </w:tc>
        <w:tc>
          <w:tcPr>
            <w:tcW w:w="1914" w:type="dxa"/>
          </w:tcPr>
          <w:p w14:paraId="2C2AA553"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7B151AD8" w14:textId="77777777" w:rsidR="002473FE" w:rsidRPr="00181B33" w:rsidRDefault="002473FE" w:rsidP="00EB4B96">
            <w:pPr>
              <w:pStyle w:val="Textkrper"/>
              <w:rPr>
                <w:color w:val="000000"/>
                <w:sz w:val="16"/>
              </w:rPr>
            </w:pPr>
            <w:r w:rsidRPr="00181B33">
              <w:rPr>
                <w:color w:val="000000"/>
                <w:sz w:val="16"/>
              </w:rPr>
              <w:t>Information_not_available</w:t>
            </w:r>
          </w:p>
        </w:tc>
      </w:tr>
    </w:tbl>
    <w:p w14:paraId="538FF148"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TIU_EB_STATE_FILTERED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1C2EB563" w14:textId="77777777" w:rsidTr="00EB4B96">
        <w:tc>
          <w:tcPr>
            <w:tcW w:w="2268" w:type="dxa"/>
          </w:tcPr>
          <w:p w14:paraId="54284B85"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28E60A87" w14:textId="77777777" w:rsidR="002473FE" w:rsidRPr="00181B33" w:rsidRDefault="002473FE" w:rsidP="00EB4B96">
            <w:pPr>
              <w:pStyle w:val="Textkrper"/>
              <w:rPr>
                <w:color w:val="000000"/>
                <w:sz w:val="16"/>
              </w:rPr>
            </w:pPr>
            <w:r w:rsidRPr="00181B33">
              <w:rPr>
                <w:color w:val="000000"/>
                <w:sz w:val="16"/>
              </w:rPr>
              <w:t>Filtered state of the emergency brake</w:t>
            </w:r>
          </w:p>
        </w:tc>
      </w:tr>
      <w:tr w:rsidR="002473FE" w:rsidRPr="00181B33" w14:paraId="744719F5" w14:textId="77777777" w:rsidTr="00EB4B96">
        <w:tc>
          <w:tcPr>
            <w:tcW w:w="2268" w:type="dxa"/>
          </w:tcPr>
          <w:p w14:paraId="46F1505C"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2A4B882" w14:textId="77777777" w:rsidR="002473FE" w:rsidRPr="00181B33" w:rsidRDefault="002473FE" w:rsidP="00EB4B96">
            <w:pPr>
              <w:pStyle w:val="Textkrper"/>
              <w:rPr>
                <w:color w:val="000000"/>
                <w:sz w:val="16"/>
              </w:rPr>
            </w:pPr>
            <w:r w:rsidRPr="00181B33">
              <w:rPr>
                <w:color w:val="000000"/>
                <w:sz w:val="16"/>
              </w:rPr>
              <w:t>Information from the sensor of the emergency brake state</w:t>
            </w:r>
          </w:p>
        </w:tc>
      </w:tr>
      <w:tr w:rsidR="002473FE" w:rsidRPr="00181B33" w14:paraId="2056D4CE" w14:textId="77777777" w:rsidTr="00EB4B96">
        <w:tc>
          <w:tcPr>
            <w:tcW w:w="2268" w:type="dxa"/>
          </w:tcPr>
          <w:p w14:paraId="66BBB7D3" w14:textId="77777777" w:rsidR="002473FE" w:rsidRPr="00181B33" w:rsidRDefault="002473FE" w:rsidP="00EB4B96">
            <w:r w:rsidRPr="00181B33">
              <w:rPr>
                <w:b/>
                <w:i/>
                <w:color w:val="000000"/>
                <w:sz w:val="16"/>
              </w:rPr>
              <w:t>Length of variable</w:t>
            </w:r>
          </w:p>
        </w:tc>
        <w:tc>
          <w:tcPr>
            <w:tcW w:w="1914" w:type="dxa"/>
          </w:tcPr>
          <w:p w14:paraId="4A88022D"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5EC86119"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841D360"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12EB270B" w14:textId="77777777" w:rsidTr="00EB4B96">
        <w:tc>
          <w:tcPr>
            <w:tcW w:w="2268" w:type="dxa"/>
          </w:tcPr>
          <w:p w14:paraId="3E2EAEE3"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1FF82251" w14:textId="77777777" w:rsidR="002473FE" w:rsidRPr="00181B33" w:rsidRDefault="002473FE" w:rsidP="00EB4B96">
            <w:pPr>
              <w:pStyle w:val="Textkrper"/>
              <w:rPr>
                <w:color w:val="000000"/>
                <w:sz w:val="16"/>
              </w:rPr>
            </w:pPr>
          </w:p>
        </w:tc>
        <w:tc>
          <w:tcPr>
            <w:tcW w:w="2056" w:type="dxa"/>
          </w:tcPr>
          <w:p w14:paraId="0D494DD4" w14:textId="77777777" w:rsidR="002473FE" w:rsidRPr="00181B33" w:rsidRDefault="002473FE" w:rsidP="00EB4B96">
            <w:pPr>
              <w:pStyle w:val="Textkrper"/>
              <w:rPr>
                <w:color w:val="000000"/>
                <w:sz w:val="16"/>
              </w:rPr>
            </w:pPr>
          </w:p>
        </w:tc>
        <w:tc>
          <w:tcPr>
            <w:tcW w:w="3614" w:type="dxa"/>
          </w:tcPr>
          <w:p w14:paraId="503B6DAB" w14:textId="77777777" w:rsidR="002473FE" w:rsidRPr="00181B33" w:rsidRDefault="002473FE" w:rsidP="00EB4B96">
            <w:pPr>
              <w:pStyle w:val="Textkrper"/>
              <w:rPr>
                <w:color w:val="000000"/>
                <w:sz w:val="16"/>
              </w:rPr>
            </w:pPr>
          </w:p>
        </w:tc>
      </w:tr>
      <w:tr w:rsidR="002473FE" w:rsidRPr="00181B33" w14:paraId="01013A6E" w14:textId="77777777" w:rsidTr="00EB4B96">
        <w:tc>
          <w:tcPr>
            <w:tcW w:w="2268" w:type="dxa"/>
            <w:tcBorders>
              <w:top w:val="single" w:sz="6" w:space="0" w:color="auto"/>
              <w:bottom w:val="nil"/>
            </w:tcBorders>
          </w:tcPr>
          <w:p w14:paraId="62459661"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22A6E8B9"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783AC0BE" w14:textId="77777777" w:rsidR="002473FE" w:rsidRPr="00181B33" w:rsidRDefault="002473FE" w:rsidP="00EB4B96">
            <w:pPr>
              <w:pStyle w:val="Textkrper"/>
              <w:rPr>
                <w:color w:val="000000"/>
                <w:sz w:val="16"/>
              </w:rPr>
            </w:pPr>
            <w:r w:rsidRPr="00181B33">
              <w:rPr>
                <w:color w:val="000000"/>
                <w:sz w:val="16"/>
              </w:rPr>
              <w:t>EB_not_applied</w:t>
            </w:r>
          </w:p>
        </w:tc>
      </w:tr>
      <w:tr w:rsidR="002473FE" w:rsidRPr="00181B33" w14:paraId="13AD5F58" w14:textId="77777777" w:rsidTr="00EB4B96">
        <w:tc>
          <w:tcPr>
            <w:tcW w:w="2268" w:type="dxa"/>
            <w:tcBorders>
              <w:top w:val="nil"/>
              <w:bottom w:val="nil"/>
            </w:tcBorders>
          </w:tcPr>
          <w:p w14:paraId="272B35C0" w14:textId="77777777" w:rsidR="002473FE" w:rsidRPr="00181B33" w:rsidRDefault="002473FE" w:rsidP="00EB4B96">
            <w:pPr>
              <w:pStyle w:val="Textkrper"/>
              <w:rPr>
                <w:b/>
                <w:i/>
                <w:color w:val="000000"/>
                <w:sz w:val="16"/>
              </w:rPr>
            </w:pPr>
          </w:p>
        </w:tc>
        <w:tc>
          <w:tcPr>
            <w:tcW w:w="1914" w:type="dxa"/>
          </w:tcPr>
          <w:p w14:paraId="3FB9CB89"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55C2225E" w14:textId="77777777" w:rsidR="002473FE" w:rsidRPr="00181B33" w:rsidRDefault="002473FE" w:rsidP="00EB4B96">
            <w:pPr>
              <w:pStyle w:val="Textkrper"/>
              <w:rPr>
                <w:color w:val="000000"/>
                <w:sz w:val="16"/>
              </w:rPr>
            </w:pPr>
            <w:r w:rsidRPr="00181B33">
              <w:rPr>
                <w:color w:val="000000"/>
                <w:sz w:val="16"/>
              </w:rPr>
              <w:t>EB_applied</w:t>
            </w:r>
          </w:p>
        </w:tc>
      </w:tr>
      <w:tr w:rsidR="002473FE" w:rsidRPr="00181B33" w14:paraId="40C80527" w14:textId="77777777" w:rsidTr="00EB4B96">
        <w:tc>
          <w:tcPr>
            <w:tcW w:w="2268" w:type="dxa"/>
            <w:tcBorders>
              <w:top w:val="nil"/>
              <w:bottom w:val="nil"/>
            </w:tcBorders>
          </w:tcPr>
          <w:p w14:paraId="7D2F7BB9" w14:textId="77777777" w:rsidR="002473FE" w:rsidRPr="00181B33" w:rsidRDefault="002473FE" w:rsidP="00EB4B96">
            <w:pPr>
              <w:pStyle w:val="Textkrper"/>
              <w:rPr>
                <w:b/>
                <w:i/>
                <w:color w:val="000000"/>
                <w:sz w:val="16"/>
              </w:rPr>
            </w:pPr>
          </w:p>
        </w:tc>
        <w:tc>
          <w:tcPr>
            <w:tcW w:w="1914" w:type="dxa"/>
          </w:tcPr>
          <w:p w14:paraId="21AA505C"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1DD99F7B"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10A11ECF" w14:textId="77777777" w:rsidTr="00EB4B96">
        <w:tc>
          <w:tcPr>
            <w:tcW w:w="2268" w:type="dxa"/>
            <w:tcBorders>
              <w:top w:val="nil"/>
              <w:bottom w:val="single" w:sz="12" w:space="0" w:color="auto"/>
            </w:tcBorders>
          </w:tcPr>
          <w:p w14:paraId="547A9058" w14:textId="77777777" w:rsidR="002473FE" w:rsidRPr="00181B33" w:rsidRDefault="002473FE" w:rsidP="00EB4B96">
            <w:pPr>
              <w:pStyle w:val="Textkrper"/>
              <w:rPr>
                <w:b/>
                <w:i/>
                <w:color w:val="000000"/>
                <w:sz w:val="16"/>
              </w:rPr>
            </w:pPr>
          </w:p>
        </w:tc>
        <w:tc>
          <w:tcPr>
            <w:tcW w:w="1914" w:type="dxa"/>
          </w:tcPr>
          <w:p w14:paraId="7D005E60"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123183FC" w14:textId="77777777" w:rsidR="002473FE" w:rsidRPr="00181B33" w:rsidRDefault="002473FE" w:rsidP="00EB4B96">
            <w:pPr>
              <w:pStyle w:val="Textkrper"/>
              <w:rPr>
                <w:color w:val="000000"/>
                <w:sz w:val="16"/>
              </w:rPr>
            </w:pPr>
            <w:r w:rsidRPr="00181B33">
              <w:rPr>
                <w:color w:val="000000"/>
                <w:sz w:val="16"/>
              </w:rPr>
              <w:t>Information_not_available</w:t>
            </w:r>
          </w:p>
        </w:tc>
      </w:tr>
    </w:tbl>
    <w:p w14:paraId="1027B0E3"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V_TIU_INTEGRITY_STATE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20F19E41" w14:textId="77777777" w:rsidTr="00EB4B96">
        <w:tc>
          <w:tcPr>
            <w:tcW w:w="2268" w:type="dxa"/>
          </w:tcPr>
          <w:p w14:paraId="5DB9A518"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5FF5F23" w14:textId="77777777" w:rsidR="002473FE" w:rsidRPr="00181B33" w:rsidRDefault="002473FE" w:rsidP="00EB4B96">
            <w:pPr>
              <w:pStyle w:val="Textkrper"/>
              <w:rPr>
                <w:color w:val="000000"/>
                <w:sz w:val="16"/>
              </w:rPr>
            </w:pPr>
            <w:r w:rsidRPr="00181B33">
              <w:rPr>
                <w:color w:val="000000"/>
                <w:sz w:val="16"/>
              </w:rPr>
              <w:t>State of the train integrity</w:t>
            </w:r>
          </w:p>
        </w:tc>
      </w:tr>
      <w:tr w:rsidR="002473FE" w:rsidRPr="00181B33" w14:paraId="11317CC0" w14:textId="77777777" w:rsidTr="00EB4B96">
        <w:tc>
          <w:tcPr>
            <w:tcW w:w="2268" w:type="dxa"/>
          </w:tcPr>
          <w:p w14:paraId="7050E399"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6A38696D" w14:textId="77777777" w:rsidR="002473FE" w:rsidRPr="00181B33" w:rsidRDefault="002473FE" w:rsidP="00EB4B96">
            <w:pPr>
              <w:pStyle w:val="Textkrper"/>
              <w:rPr>
                <w:color w:val="000000"/>
                <w:sz w:val="16"/>
              </w:rPr>
            </w:pPr>
            <w:r w:rsidRPr="00181B33">
              <w:rPr>
                <w:color w:val="000000"/>
                <w:sz w:val="16"/>
              </w:rPr>
              <w:t>Information from the sensor of the train integrity state</w:t>
            </w:r>
          </w:p>
        </w:tc>
      </w:tr>
      <w:tr w:rsidR="002473FE" w:rsidRPr="00181B33" w14:paraId="7D11FC6E" w14:textId="77777777" w:rsidTr="00EB4B96">
        <w:tc>
          <w:tcPr>
            <w:tcW w:w="2268" w:type="dxa"/>
          </w:tcPr>
          <w:p w14:paraId="328B98C8" w14:textId="77777777" w:rsidR="002473FE" w:rsidRPr="00181B33" w:rsidRDefault="002473FE" w:rsidP="00EB4B96">
            <w:r w:rsidRPr="00181B33">
              <w:rPr>
                <w:b/>
                <w:i/>
                <w:color w:val="000000"/>
                <w:sz w:val="16"/>
              </w:rPr>
              <w:t>Length of variable</w:t>
            </w:r>
          </w:p>
        </w:tc>
        <w:tc>
          <w:tcPr>
            <w:tcW w:w="1914" w:type="dxa"/>
          </w:tcPr>
          <w:p w14:paraId="307111FD"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7CCBEEDF"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3697EAA8"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19D48D10" w14:textId="77777777" w:rsidTr="00EB4B96">
        <w:tc>
          <w:tcPr>
            <w:tcW w:w="2268" w:type="dxa"/>
          </w:tcPr>
          <w:p w14:paraId="360DFA27"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51427D1D" w14:textId="77777777" w:rsidR="002473FE" w:rsidRPr="00181B33" w:rsidRDefault="002473FE" w:rsidP="00EB4B96">
            <w:pPr>
              <w:pStyle w:val="Textkrper"/>
              <w:rPr>
                <w:color w:val="000000"/>
                <w:sz w:val="16"/>
              </w:rPr>
            </w:pPr>
          </w:p>
        </w:tc>
        <w:tc>
          <w:tcPr>
            <w:tcW w:w="2056" w:type="dxa"/>
          </w:tcPr>
          <w:p w14:paraId="7EC69E4B" w14:textId="77777777" w:rsidR="002473FE" w:rsidRPr="00181B33" w:rsidRDefault="002473FE" w:rsidP="00EB4B96">
            <w:pPr>
              <w:pStyle w:val="Textkrper"/>
              <w:rPr>
                <w:color w:val="000000"/>
                <w:sz w:val="16"/>
              </w:rPr>
            </w:pPr>
          </w:p>
        </w:tc>
        <w:tc>
          <w:tcPr>
            <w:tcW w:w="3614" w:type="dxa"/>
          </w:tcPr>
          <w:p w14:paraId="24B39E81" w14:textId="77777777" w:rsidR="002473FE" w:rsidRPr="00181B33" w:rsidRDefault="002473FE" w:rsidP="00EB4B96">
            <w:pPr>
              <w:pStyle w:val="Textkrper"/>
              <w:rPr>
                <w:color w:val="000000"/>
                <w:sz w:val="16"/>
              </w:rPr>
            </w:pPr>
          </w:p>
        </w:tc>
      </w:tr>
      <w:tr w:rsidR="002473FE" w:rsidRPr="00181B33" w14:paraId="6B205203" w14:textId="77777777" w:rsidTr="00EB4B96">
        <w:tc>
          <w:tcPr>
            <w:tcW w:w="2268" w:type="dxa"/>
            <w:tcBorders>
              <w:top w:val="single" w:sz="6" w:space="0" w:color="auto"/>
              <w:bottom w:val="nil"/>
            </w:tcBorders>
          </w:tcPr>
          <w:p w14:paraId="0A345C42"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15C4015B"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1B74CE70" w14:textId="77777777" w:rsidR="002473FE" w:rsidRPr="00181B33" w:rsidRDefault="002473FE" w:rsidP="00EB4B96">
            <w:pPr>
              <w:pStyle w:val="Textkrper"/>
              <w:rPr>
                <w:color w:val="000000"/>
                <w:sz w:val="16"/>
              </w:rPr>
            </w:pPr>
            <w:r w:rsidRPr="00181B33">
              <w:rPr>
                <w:color w:val="000000"/>
                <w:sz w:val="16"/>
              </w:rPr>
              <w:t>Train_integrity_not_OK</w:t>
            </w:r>
          </w:p>
        </w:tc>
      </w:tr>
      <w:tr w:rsidR="002473FE" w:rsidRPr="00181B33" w14:paraId="53C49A3F" w14:textId="77777777" w:rsidTr="00EB4B96">
        <w:tc>
          <w:tcPr>
            <w:tcW w:w="2268" w:type="dxa"/>
            <w:tcBorders>
              <w:top w:val="nil"/>
              <w:bottom w:val="nil"/>
            </w:tcBorders>
          </w:tcPr>
          <w:p w14:paraId="51F72730" w14:textId="77777777" w:rsidR="002473FE" w:rsidRPr="00181B33" w:rsidRDefault="002473FE" w:rsidP="00EB4B96">
            <w:pPr>
              <w:pStyle w:val="Textkrper"/>
              <w:rPr>
                <w:b/>
                <w:i/>
                <w:color w:val="000000"/>
                <w:sz w:val="16"/>
              </w:rPr>
            </w:pPr>
          </w:p>
        </w:tc>
        <w:tc>
          <w:tcPr>
            <w:tcW w:w="1914" w:type="dxa"/>
          </w:tcPr>
          <w:p w14:paraId="11A73E12"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58050604" w14:textId="77777777" w:rsidR="002473FE" w:rsidRPr="00181B33" w:rsidRDefault="002473FE" w:rsidP="00EB4B96">
            <w:pPr>
              <w:pStyle w:val="Textkrper"/>
              <w:rPr>
                <w:color w:val="000000"/>
                <w:sz w:val="16"/>
              </w:rPr>
            </w:pPr>
            <w:r w:rsidRPr="00181B33">
              <w:rPr>
                <w:color w:val="000000"/>
                <w:sz w:val="16"/>
              </w:rPr>
              <w:t>Train_integrity_OK</w:t>
            </w:r>
          </w:p>
        </w:tc>
      </w:tr>
      <w:tr w:rsidR="002473FE" w:rsidRPr="00181B33" w14:paraId="0892153F" w14:textId="77777777" w:rsidTr="00EB4B96">
        <w:tc>
          <w:tcPr>
            <w:tcW w:w="2268" w:type="dxa"/>
            <w:tcBorders>
              <w:top w:val="nil"/>
              <w:bottom w:val="nil"/>
            </w:tcBorders>
          </w:tcPr>
          <w:p w14:paraId="385E5813" w14:textId="77777777" w:rsidR="002473FE" w:rsidRPr="00181B33" w:rsidRDefault="002473FE" w:rsidP="00EB4B96">
            <w:pPr>
              <w:pStyle w:val="Textkrper"/>
              <w:rPr>
                <w:b/>
                <w:i/>
                <w:color w:val="000000"/>
                <w:sz w:val="16"/>
              </w:rPr>
            </w:pPr>
          </w:p>
        </w:tc>
        <w:tc>
          <w:tcPr>
            <w:tcW w:w="1914" w:type="dxa"/>
          </w:tcPr>
          <w:p w14:paraId="1665AE0B"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55D28701"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3AC21BBF" w14:textId="77777777" w:rsidTr="00EB4B96">
        <w:tc>
          <w:tcPr>
            <w:tcW w:w="2268" w:type="dxa"/>
            <w:tcBorders>
              <w:top w:val="nil"/>
              <w:bottom w:val="single" w:sz="12" w:space="0" w:color="auto"/>
            </w:tcBorders>
          </w:tcPr>
          <w:p w14:paraId="6745CA3B" w14:textId="77777777" w:rsidR="002473FE" w:rsidRPr="00181B33" w:rsidRDefault="002473FE" w:rsidP="00EB4B96">
            <w:pPr>
              <w:pStyle w:val="Textkrper"/>
              <w:rPr>
                <w:b/>
                <w:i/>
                <w:color w:val="000000"/>
                <w:sz w:val="16"/>
              </w:rPr>
            </w:pPr>
          </w:p>
        </w:tc>
        <w:tc>
          <w:tcPr>
            <w:tcW w:w="1914" w:type="dxa"/>
          </w:tcPr>
          <w:p w14:paraId="7B6C2A0C"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7F960EC8" w14:textId="77777777" w:rsidR="002473FE" w:rsidRPr="00181B33" w:rsidRDefault="002473FE" w:rsidP="00EB4B96">
            <w:pPr>
              <w:pStyle w:val="Textkrper"/>
              <w:rPr>
                <w:color w:val="000000"/>
                <w:sz w:val="16"/>
              </w:rPr>
            </w:pPr>
            <w:r w:rsidRPr="00181B33">
              <w:rPr>
                <w:color w:val="000000"/>
                <w:sz w:val="16"/>
              </w:rPr>
              <w:t>Information_not_available</w:t>
            </w:r>
          </w:p>
        </w:tc>
      </w:tr>
    </w:tbl>
    <w:p w14:paraId="43AF496D"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V_TIU_INTEGRITY_STATE_FILTERED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0D99F7FB" w14:textId="77777777" w:rsidTr="00EB4B96">
        <w:tc>
          <w:tcPr>
            <w:tcW w:w="2268" w:type="dxa"/>
          </w:tcPr>
          <w:p w14:paraId="36A0A8AD"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4C73B2AA" w14:textId="77777777" w:rsidR="002473FE" w:rsidRPr="00181B33" w:rsidRDefault="002473FE" w:rsidP="00EB4B96">
            <w:pPr>
              <w:pStyle w:val="Textkrper"/>
              <w:rPr>
                <w:color w:val="000000"/>
                <w:sz w:val="16"/>
              </w:rPr>
            </w:pPr>
            <w:r w:rsidRPr="00181B33">
              <w:rPr>
                <w:color w:val="000000"/>
                <w:sz w:val="16"/>
              </w:rPr>
              <w:t>Filtered state of the train integrity</w:t>
            </w:r>
          </w:p>
        </w:tc>
      </w:tr>
      <w:tr w:rsidR="002473FE" w:rsidRPr="00181B33" w14:paraId="220E3862" w14:textId="77777777" w:rsidTr="00EB4B96">
        <w:tc>
          <w:tcPr>
            <w:tcW w:w="2268" w:type="dxa"/>
          </w:tcPr>
          <w:p w14:paraId="66CB11F4"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177C9935" w14:textId="77777777" w:rsidR="002473FE" w:rsidRPr="00181B33" w:rsidRDefault="002473FE" w:rsidP="00EB4B96">
            <w:pPr>
              <w:pStyle w:val="Textkrper"/>
              <w:rPr>
                <w:color w:val="000000"/>
                <w:sz w:val="16"/>
              </w:rPr>
            </w:pPr>
            <w:r w:rsidRPr="00181B33">
              <w:rPr>
                <w:color w:val="000000"/>
                <w:sz w:val="16"/>
              </w:rPr>
              <w:t>Information from the sensor of the train integrity state</w:t>
            </w:r>
          </w:p>
        </w:tc>
      </w:tr>
      <w:tr w:rsidR="002473FE" w:rsidRPr="00181B33" w14:paraId="77D606CF" w14:textId="77777777" w:rsidTr="00EB4B96">
        <w:tc>
          <w:tcPr>
            <w:tcW w:w="2268" w:type="dxa"/>
          </w:tcPr>
          <w:p w14:paraId="1695CEF0" w14:textId="77777777" w:rsidR="002473FE" w:rsidRPr="00181B33" w:rsidRDefault="002473FE" w:rsidP="00EB4B96">
            <w:r w:rsidRPr="00181B33">
              <w:rPr>
                <w:b/>
                <w:i/>
                <w:color w:val="000000"/>
                <w:sz w:val="16"/>
              </w:rPr>
              <w:t>Length of variable</w:t>
            </w:r>
          </w:p>
        </w:tc>
        <w:tc>
          <w:tcPr>
            <w:tcW w:w="1914" w:type="dxa"/>
          </w:tcPr>
          <w:p w14:paraId="0C307DAB"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3B51D09A"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CBC88B9"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AFD87A2" w14:textId="77777777" w:rsidTr="00EB4B96">
        <w:tc>
          <w:tcPr>
            <w:tcW w:w="2268" w:type="dxa"/>
          </w:tcPr>
          <w:p w14:paraId="68D018BA"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12517635" w14:textId="77777777" w:rsidR="002473FE" w:rsidRPr="00181B33" w:rsidRDefault="002473FE" w:rsidP="00EB4B96">
            <w:pPr>
              <w:pStyle w:val="Textkrper"/>
              <w:rPr>
                <w:color w:val="000000"/>
                <w:sz w:val="16"/>
              </w:rPr>
            </w:pPr>
          </w:p>
        </w:tc>
        <w:tc>
          <w:tcPr>
            <w:tcW w:w="2056" w:type="dxa"/>
          </w:tcPr>
          <w:p w14:paraId="5A30928A" w14:textId="77777777" w:rsidR="002473FE" w:rsidRPr="00181B33" w:rsidRDefault="002473FE" w:rsidP="00EB4B96">
            <w:pPr>
              <w:pStyle w:val="Textkrper"/>
              <w:rPr>
                <w:color w:val="000000"/>
                <w:sz w:val="16"/>
              </w:rPr>
            </w:pPr>
          </w:p>
        </w:tc>
        <w:tc>
          <w:tcPr>
            <w:tcW w:w="3614" w:type="dxa"/>
          </w:tcPr>
          <w:p w14:paraId="14729652" w14:textId="77777777" w:rsidR="002473FE" w:rsidRPr="00181B33" w:rsidRDefault="002473FE" w:rsidP="00EB4B96">
            <w:pPr>
              <w:pStyle w:val="Textkrper"/>
              <w:rPr>
                <w:color w:val="000000"/>
                <w:sz w:val="16"/>
              </w:rPr>
            </w:pPr>
          </w:p>
        </w:tc>
      </w:tr>
      <w:tr w:rsidR="002473FE" w:rsidRPr="00181B33" w14:paraId="46091D2C" w14:textId="77777777" w:rsidTr="00EB4B96">
        <w:tc>
          <w:tcPr>
            <w:tcW w:w="2268" w:type="dxa"/>
            <w:tcBorders>
              <w:top w:val="single" w:sz="6" w:space="0" w:color="auto"/>
              <w:bottom w:val="nil"/>
            </w:tcBorders>
          </w:tcPr>
          <w:p w14:paraId="3B48FC09"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79F9C938"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7EA97562" w14:textId="77777777" w:rsidR="002473FE" w:rsidRPr="00181B33" w:rsidRDefault="002473FE" w:rsidP="00EB4B96">
            <w:pPr>
              <w:pStyle w:val="Textkrper"/>
              <w:rPr>
                <w:color w:val="000000"/>
                <w:sz w:val="16"/>
              </w:rPr>
            </w:pPr>
            <w:r w:rsidRPr="00181B33">
              <w:rPr>
                <w:color w:val="000000"/>
                <w:sz w:val="16"/>
              </w:rPr>
              <w:t>Train_integrity_not_OK</w:t>
            </w:r>
          </w:p>
        </w:tc>
      </w:tr>
      <w:tr w:rsidR="002473FE" w:rsidRPr="00181B33" w14:paraId="0BE7EE68" w14:textId="77777777" w:rsidTr="00EB4B96">
        <w:tc>
          <w:tcPr>
            <w:tcW w:w="2268" w:type="dxa"/>
            <w:tcBorders>
              <w:top w:val="nil"/>
              <w:bottom w:val="nil"/>
            </w:tcBorders>
          </w:tcPr>
          <w:p w14:paraId="66B10277" w14:textId="77777777" w:rsidR="002473FE" w:rsidRPr="00181B33" w:rsidRDefault="002473FE" w:rsidP="00EB4B96">
            <w:pPr>
              <w:pStyle w:val="Textkrper"/>
              <w:rPr>
                <w:b/>
                <w:i/>
                <w:color w:val="000000"/>
                <w:sz w:val="16"/>
              </w:rPr>
            </w:pPr>
          </w:p>
        </w:tc>
        <w:tc>
          <w:tcPr>
            <w:tcW w:w="1914" w:type="dxa"/>
          </w:tcPr>
          <w:p w14:paraId="2FB87522"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52727463" w14:textId="77777777" w:rsidR="002473FE" w:rsidRPr="00181B33" w:rsidRDefault="002473FE" w:rsidP="00EB4B96">
            <w:pPr>
              <w:pStyle w:val="Textkrper"/>
              <w:rPr>
                <w:color w:val="000000"/>
                <w:sz w:val="16"/>
              </w:rPr>
            </w:pPr>
            <w:r w:rsidRPr="00181B33">
              <w:rPr>
                <w:color w:val="000000"/>
                <w:sz w:val="16"/>
              </w:rPr>
              <w:t>Train_integrity_OK</w:t>
            </w:r>
          </w:p>
        </w:tc>
      </w:tr>
      <w:tr w:rsidR="002473FE" w:rsidRPr="00181B33" w14:paraId="009AC3E0" w14:textId="77777777" w:rsidTr="00EB4B96">
        <w:tc>
          <w:tcPr>
            <w:tcW w:w="2268" w:type="dxa"/>
            <w:tcBorders>
              <w:top w:val="nil"/>
              <w:bottom w:val="nil"/>
            </w:tcBorders>
          </w:tcPr>
          <w:p w14:paraId="5BB1C999" w14:textId="77777777" w:rsidR="002473FE" w:rsidRPr="00181B33" w:rsidRDefault="002473FE" w:rsidP="00EB4B96">
            <w:pPr>
              <w:pStyle w:val="Textkrper"/>
              <w:rPr>
                <w:b/>
                <w:i/>
                <w:color w:val="000000"/>
                <w:sz w:val="16"/>
              </w:rPr>
            </w:pPr>
          </w:p>
        </w:tc>
        <w:tc>
          <w:tcPr>
            <w:tcW w:w="1914" w:type="dxa"/>
          </w:tcPr>
          <w:p w14:paraId="4E8FC6CD"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7CCA869A"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6B4DDFD3" w14:textId="77777777" w:rsidTr="00EB4B96">
        <w:tc>
          <w:tcPr>
            <w:tcW w:w="2268" w:type="dxa"/>
            <w:tcBorders>
              <w:top w:val="nil"/>
              <w:bottom w:val="single" w:sz="12" w:space="0" w:color="auto"/>
            </w:tcBorders>
          </w:tcPr>
          <w:p w14:paraId="4C591AA7" w14:textId="77777777" w:rsidR="002473FE" w:rsidRPr="00181B33" w:rsidRDefault="002473FE" w:rsidP="00EB4B96">
            <w:pPr>
              <w:pStyle w:val="Textkrper"/>
              <w:rPr>
                <w:b/>
                <w:i/>
                <w:color w:val="000000"/>
                <w:sz w:val="16"/>
              </w:rPr>
            </w:pPr>
          </w:p>
        </w:tc>
        <w:tc>
          <w:tcPr>
            <w:tcW w:w="1914" w:type="dxa"/>
          </w:tcPr>
          <w:p w14:paraId="11604DF1"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369ACA41" w14:textId="77777777" w:rsidR="002473FE" w:rsidRPr="00181B33" w:rsidRDefault="002473FE" w:rsidP="00EB4B96">
            <w:pPr>
              <w:pStyle w:val="Textkrper"/>
              <w:rPr>
                <w:color w:val="000000"/>
                <w:sz w:val="16"/>
              </w:rPr>
            </w:pPr>
            <w:r w:rsidRPr="00181B33">
              <w:rPr>
                <w:color w:val="000000"/>
                <w:sz w:val="16"/>
              </w:rPr>
              <w:t>Information_not_available</w:t>
            </w:r>
          </w:p>
        </w:tc>
      </w:tr>
    </w:tbl>
    <w:p w14:paraId="2590950B"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V_TIU_ISOLATION_STATE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07FAEA35" w14:textId="77777777" w:rsidTr="00EB4B96">
        <w:tc>
          <w:tcPr>
            <w:tcW w:w="2268" w:type="dxa"/>
          </w:tcPr>
          <w:p w14:paraId="36B29659"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7C3E9584" w14:textId="77777777" w:rsidR="002473FE" w:rsidRPr="00181B33" w:rsidRDefault="002473FE" w:rsidP="00EB4B96">
            <w:pPr>
              <w:pStyle w:val="Textkrper"/>
              <w:rPr>
                <w:color w:val="000000"/>
                <w:sz w:val="16"/>
              </w:rPr>
            </w:pPr>
            <w:r w:rsidRPr="00181B33">
              <w:rPr>
                <w:color w:val="000000"/>
                <w:sz w:val="16"/>
              </w:rPr>
              <w:t>State of isolation switch</w:t>
            </w:r>
          </w:p>
        </w:tc>
      </w:tr>
      <w:tr w:rsidR="002473FE" w:rsidRPr="00181B33" w14:paraId="2CA5D61D" w14:textId="77777777" w:rsidTr="00EB4B96">
        <w:tc>
          <w:tcPr>
            <w:tcW w:w="2268" w:type="dxa"/>
          </w:tcPr>
          <w:p w14:paraId="3FF7B378"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1CACCF9F" w14:textId="77777777" w:rsidR="002473FE" w:rsidRPr="00181B33" w:rsidRDefault="002473FE" w:rsidP="00EB4B96">
            <w:pPr>
              <w:pStyle w:val="Textkrper"/>
              <w:rPr>
                <w:color w:val="000000"/>
                <w:sz w:val="16"/>
              </w:rPr>
            </w:pPr>
            <w:r w:rsidRPr="00181B33">
              <w:rPr>
                <w:color w:val="000000"/>
                <w:sz w:val="16"/>
              </w:rPr>
              <w:t>Information from the sensor of the isolation switch state</w:t>
            </w:r>
          </w:p>
        </w:tc>
      </w:tr>
      <w:tr w:rsidR="002473FE" w:rsidRPr="00181B33" w14:paraId="1CE3CE91" w14:textId="77777777" w:rsidTr="00EB4B96">
        <w:tc>
          <w:tcPr>
            <w:tcW w:w="2268" w:type="dxa"/>
          </w:tcPr>
          <w:p w14:paraId="7113D7B8" w14:textId="77777777" w:rsidR="002473FE" w:rsidRPr="00181B33" w:rsidRDefault="002473FE" w:rsidP="00EB4B96">
            <w:r w:rsidRPr="00181B33">
              <w:rPr>
                <w:b/>
                <w:i/>
                <w:color w:val="000000"/>
                <w:sz w:val="16"/>
              </w:rPr>
              <w:t>Length of variable</w:t>
            </w:r>
          </w:p>
        </w:tc>
        <w:tc>
          <w:tcPr>
            <w:tcW w:w="1914" w:type="dxa"/>
          </w:tcPr>
          <w:p w14:paraId="2147AF19"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5615124B"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16BBAA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5EAEE422" w14:textId="77777777" w:rsidTr="00EB4B96">
        <w:tc>
          <w:tcPr>
            <w:tcW w:w="2268" w:type="dxa"/>
          </w:tcPr>
          <w:p w14:paraId="6A7851DD"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24E971AD" w14:textId="77777777" w:rsidR="002473FE" w:rsidRPr="00181B33" w:rsidRDefault="002473FE" w:rsidP="00EB4B96">
            <w:pPr>
              <w:pStyle w:val="Textkrper"/>
              <w:rPr>
                <w:color w:val="000000"/>
                <w:sz w:val="16"/>
              </w:rPr>
            </w:pPr>
          </w:p>
        </w:tc>
        <w:tc>
          <w:tcPr>
            <w:tcW w:w="2056" w:type="dxa"/>
          </w:tcPr>
          <w:p w14:paraId="2ABAC8AD" w14:textId="77777777" w:rsidR="002473FE" w:rsidRPr="00181B33" w:rsidRDefault="002473FE" w:rsidP="00EB4B96">
            <w:pPr>
              <w:pStyle w:val="Textkrper"/>
              <w:rPr>
                <w:color w:val="000000"/>
                <w:sz w:val="16"/>
              </w:rPr>
            </w:pPr>
          </w:p>
        </w:tc>
        <w:tc>
          <w:tcPr>
            <w:tcW w:w="3614" w:type="dxa"/>
          </w:tcPr>
          <w:p w14:paraId="5AB14B9E" w14:textId="77777777" w:rsidR="002473FE" w:rsidRPr="00181B33" w:rsidRDefault="002473FE" w:rsidP="00EB4B96">
            <w:pPr>
              <w:pStyle w:val="Textkrper"/>
              <w:rPr>
                <w:color w:val="000000"/>
                <w:sz w:val="16"/>
              </w:rPr>
            </w:pPr>
          </w:p>
        </w:tc>
      </w:tr>
      <w:tr w:rsidR="002473FE" w:rsidRPr="00181B33" w14:paraId="31965DBB" w14:textId="77777777" w:rsidTr="00EB4B96">
        <w:tc>
          <w:tcPr>
            <w:tcW w:w="2268" w:type="dxa"/>
            <w:tcBorders>
              <w:top w:val="single" w:sz="6" w:space="0" w:color="auto"/>
              <w:bottom w:val="nil"/>
            </w:tcBorders>
          </w:tcPr>
          <w:p w14:paraId="7672D03A"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2DAB4625"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1EAEC3B3" w14:textId="77777777" w:rsidR="002473FE" w:rsidRPr="00181B33" w:rsidRDefault="002473FE" w:rsidP="00EB4B96">
            <w:pPr>
              <w:pStyle w:val="Textkrper"/>
              <w:rPr>
                <w:color w:val="000000"/>
                <w:sz w:val="16"/>
              </w:rPr>
            </w:pPr>
            <w:r w:rsidRPr="00181B33">
              <w:rPr>
                <w:color w:val="000000"/>
                <w:sz w:val="16"/>
              </w:rPr>
              <w:t>Isolated</w:t>
            </w:r>
          </w:p>
        </w:tc>
      </w:tr>
      <w:tr w:rsidR="002473FE" w:rsidRPr="00181B33" w14:paraId="3838121F" w14:textId="77777777" w:rsidTr="00EB4B96">
        <w:tc>
          <w:tcPr>
            <w:tcW w:w="2268" w:type="dxa"/>
            <w:tcBorders>
              <w:top w:val="nil"/>
              <w:bottom w:val="nil"/>
            </w:tcBorders>
          </w:tcPr>
          <w:p w14:paraId="70968F25" w14:textId="77777777" w:rsidR="002473FE" w:rsidRPr="00181B33" w:rsidRDefault="002473FE" w:rsidP="00EB4B96">
            <w:pPr>
              <w:pStyle w:val="Textkrper"/>
              <w:rPr>
                <w:b/>
                <w:i/>
                <w:color w:val="000000"/>
                <w:sz w:val="16"/>
              </w:rPr>
            </w:pPr>
          </w:p>
        </w:tc>
        <w:tc>
          <w:tcPr>
            <w:tcW w:w="1914" w:type="dxa"/>
          </w:tcPr>
          <w:p w14:paraId="5AFE71D4"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6E61C7BA" w14:textId="77777777" w:rsidR="002473FE" w:rsidRPr="00181B33" w:rsidRDefault="002473FE" w:rsidP="00EB4B96">
            <w:pPr>
              <w:pStyle w:val="Textkrper"/>
              <w:rPr>
                <w:color w:val="000000"/>
                <w:sz w:val="16"/>
              </w:rPr>
            </w:pPr>
            <w:r w:rsidRPr="00181B33">
              <w:rPr>
                <w:color w:val="000000"/>
                <w:sz w:val="16"/>
              </w:rPr>
              <w:t>Not_Isolated</w:t>
            </w:r>
          </w:p>
        </w:tc>
      </w:tr>
      <w:tr w:rsidR="002473FE" w:rsidRPr="00181B33" w14:paraId="6D08BC5A" w14:textId="77777777" w:rsidTr="00EB4B96">
        <w:tc>
          <w:tcPr>
            <w:tcW w:w="2268" w:type="dxa"/>
            <w:tcBorders>
              <w:top w:val="nil"/>
              <w:bottom w:val="nil"/>
            </w:tcBorders>
          </w:tcPr>
          <w:p w14:paraId="5A1C0A4C" w14:textId="77777777" w:rsidR="002473FE" w:rsidRPr="00181B33" w:rsidRDefault="002473FE" w:rsidP="00EB4B96">
            <w:pPr>
              <w:pStyle w:val="Textkrper"/>
              <w:rPr>
                <w:b/>
                <w:i/>
                <w:color w:val="000000"/>
                <w:sz w:val="16"/>
              </w:rPr>
            </w:pPr>
          </w:p>
        </w:tc>
        <w:tc>
          <w:tcPr>
            <w:tcW w:w="1914" w:type="dxa"/>
          </w:tcPr>
          <w:p w14:paraId="00C3FA0D"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795C8289"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3735816E" w14:textId="77777777" w:rsidTr="00EB4B96">
        <w:tc>
          <w:tcPr>
            <w:tcW w:w="2268" w:type="dxa"/>
            <w:tcBorders>
              <w:top w:val="nil"/>
              <w:bottom w:val="single" w:sz="12" w:space="0" w:color="auto"/>
            </w:tcBorders>
          </w:tcPr>
          <w:p w14:paraId="032EB45F" w14:textId="77777777" w:rsidR="002473FE" w:rsidRPr="00181B33" w:rsidRDefault="002473FE" w:rsidP="00EB4B96">
            <w:pPr>
              <w:pStyle w:val="Textkrper"/>
              <w:rPr>
                <w:b/>
                <w:i/>
                <w:color w:val="000000"/>
                <w:sz w:val="16"/>
              </w:rPr>
            </w:pPr>
          </w:p>
        </w:tc>
        <w:tc>
          <w:tcPr>
            <w:tcW w:w="1914" w:type="dxa"/>
          </w:tcPr>
          <w:p w14:paraId="31CA54BD"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3A21A14B" w14:textId="77777777" w:rsidR="002473FE" w:rsidRPr="00181B33" w:rsidRDefault="002473FE" w:rsidP="00EB4B96">
            <w:pPr>
              <w:pStyle w:val="Textkrper"/>
              <w:rPr>
                <w:color w:val="000000"/>
                <w:sz w:val="16"/>
              </w:rPr>
            </w:pPr>
            <w:r w:rsidRPr="00181B33">
              <w:rPr>
                <w:color w:val="000000"/>
                <w:sz w:val="16"/>
              </w:rPr>
              <w:t>Information_not_available</w:t>
            </w:r>
          </w:p>
        </w:tc>
      </w:tr>
    </w:tbl>
    <w:p w14:paraId="1AB321DE"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V_TIU_ISOLATION_STATE_FILTERED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CF593C7" w14:textId="77777777" w:rsidTr="00EB4B96">
        <w:tc>
          <w:tcPr>
            <w:tcW w:w="2268" w:type="dxa"/>
          </w:tcPr>
          <w:p w14:paraId="6527115F"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26D24D8B" w14:textId="77777777" w:rsidR="002473FE" w:rsidRPr="00181B33" w:rsidRDefault="002473FE" w:rsidP="00EB4B96">
            <w:pPr>
              <w:pStyle w:val="Textkrper"/>
              <w:rPr>
                <w:color w:val="000000"/>
                <w:sz w:val="16"/>
              </w:rPr>
            </w:pPr>
            <w:r w:rsidRPr="00181B33">
              <w:rPr>
                <w:color w:val="000000"/>
                <w:sz w:val="16"/>
              </w:rPr>
              <w:t>Filtered state of isolation switch</w:t>
            </w:r>
          </w:p>
        </w:tc>
      </w:tr>
      <w:tr w:rsidR="002473FE" w:rsidRPr="00181B33" w14:paraId="78CBCB3A" w14:textId="77777777" w:rsidTr="00EB4B96">
        <w:tc>
          <w:tcPr>
            <w:tcW w:w="2268" w:type="dxa"/>
          </w:tcPr>
          <w:p w14:paraId="243321AC"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589F7802" w14:textId="77777777" w:rsidR="002473FE" w:rsidRPr="00181B33" w:rsidRDefault="002473FE" w:rsidP="00EB4B96">
            <w:pPr>
              <w:pStyle w:val="Textkrper"/>
              <w:rPr>
                <w:color w:val="000000"/>
                <w:sz w:val="16"/>
              </w:rPr>
            </w:pPr>
            <w:r w:rsidRPr="00181B33">
              <w:rPr>
                <w:color w:val="000000"/>
                <w:sz w:val="16"/>
              </w:rPr>
              <w:t>Information from the sensor of the isolation switch state</w:t>
            </w:r>
          </w:p>
        </w:tc>
      </w:tr>
      <w:tr w:rsidR="002473FE" w:rsidRPr="00181B33" w14:paraId="784A58A2" w14:textId="77777777" w:rsidTr="00EB4B96">
        <w:tc>
          <w:tcPr>
            <w:tcW w:w="2268" w:type="dxa"/>
          </w:tcPr>
          <w:p w14:paraId="3D405C7E" w14:textId="77777777" w:rsidR="002473FE" w:rsidRPr="00181B33" w:rsidRDefault="002473FE" w:rsidP="00EB4B96">
            <w:r w:rsidRPr="00181B33">
              <w:rPr>
                <w:b/>
                <w:i/>
                <w:color w:val="000000"/>
                <w:sz w:val="16"/>
              </w:rPr>
              <w:t>Length of variable</w:t>
            </w:r>
          </w:p>
        </w:tc>
        <w:tc>
          <w:tcPr>
            <w:tcW w:w="1914" w:type="dxa"/>
          </w:tcPr>
          <w:p w14:paraId="69292151"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9F00E91"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396BD15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17C4CF18" w14:textId="77777777" w:rsidTr="00EB4B96">
        <w:tc>
          <w:tcPr>
            <w:tcW w:w="2268" w:type="dxa"/>
          </w:tcPr>
          <w:p w14:paraId="573725E0"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79B4F948" w14:textId="77777777" w:rsidR="002473FE" w:rsidRPr="00181B33" w:rsidRDefault="002473FE" w:rsidP="00EB4B96">
            <w:pPr>
              <w:pStyle w:val="Textkrper"/>
              <w:rPr>
                <w:color w:val="000000"/>
                <w:sz w:val="16"/>
              </w:rPr>
            </w:pPr>
          </w:p>
        </w:tc>
        <w:tc>
          <w:tcPr>
            <w:tcW w:w="2056" w:type="dxa"/>
          </w:tcPr>
          <w:p w14:paraId="2ECC497A" w14:textId="77777777" w:rsidR="002473FE" w:rsidRPr="00181B33" w:rsidRDefault="002473FE" w:rsidP="00EB4B96">
            <w:pPr>
              <w:pStyle w:val="Textkrper"/>
              <w:rPr>
                <w:color w:val="000000"/>
                <w:sz w:val="16"/>
              </w:rPr>
            </w:pPr>
          </w:p>
        </w:tc>
        <w:tc>
          <w:tcPr>
            <w:tcW w:w="3614" w:type="dxa"/>
          </w:tcPr>
          <w:p w14:paraId="6E2B8CC8" w14:textId="77777777" w:rsidR="002473FE" w:rsidRPr="00181B33" w:rsidRDefault="002473FE" w:rsidP="00EB4B96">
            <w:pPr>
              <w:pStyle w:val="Textkrper"/>
              <w:rPr>
                <w:color w:val="000000"/>
                <w:sz w:val="16"/>
              </w:rPr>
            </w:pPr>
          </w:p>
        </w:tc>
      </w:tr>
      <w:tr w:rsidR="002473FE" w:rsidRPr="00181B33" w14:paraId="6B68330A" w14:textId="77777777" w:rsidTr="00EB4B96">
        <w:tc>
          <w:tcPr>
            <w:tcW w:w="2268" w:type="dxa"/>
            <w:tcBorders>
              <w:top w:val="single" w:sz="6" w:space="0" w:color="auto"/>
              <w:bottom w:val="nil"/>
            </w:tcBorders>
          </w:tcPr>
          <w:p w14:paraId="744977B3"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4181FFC5"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333DF837" w14:textId="77777777" w:rsidR="002473FE" w:rsidRPr="00181B33" w:rsidRDefault="002473FE" w:rsidP="00EB4B96">
            <w:pPr>
              <w:pStyle w:val="Textkrper"/>
              <w:rPr>
                <w:color w:val="000000"/>
                <w:sz w:val="16"/>
              </w:rPr>
            </w:pPr>
            <w:r w:rsidRPr="00181B33">
              <w:rPr>
                <w:color w:val="000000"/>
                <w:sz w:val="16"/>
              </w:rPr>
              <w:t>Isolated</w:t>
            </w:r>
          </w:p>
        </w:tc>
      </w:tr>
      <w:tr w:rsidR="002473FE" w:rsidRPr="00181B33" w14:paraId="5A2B6DE6" w14:textId="77777777" w:rsidTr="00EB4B96">
        <w:tc>
          <w:tcPr>
            <w:tcW w:w="2268" w:type="dxa"/>
            <w:tcBorders>
              <w:top w:val="nil"/>
              <w:bottom w:val="nil"/>
            </w:tcBorders>
          </w:tcPr>
          <w:p w14:paraId="177AF767" w14:textId="77777777" w:rsidR="002473FE" w:rsidRPr="00181B33" w:rsidRDefault="002473FE" w:rsidP="00EB4B96">
            <w:pPr>
              <w:pStyle w:val="Textkrper"/>
              <w:rPr>
                <w:b/>
                <w:i/>
                <w:color w:val="000000"/>
                <w:sz w:val="16"/>
              </w:rPr>
            </w:pPr>
          </w:p>
        </w:tc>
        <w:tc>
          <w:tcPr>
            <w:tcW w:w="1914" w:type="dxa"/>
          </w:tcPr>
          <w:p w14:paraId="6371EC21"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247C934B" w14:textId="77777777" w:rsidR="002473FE" w:rsidRPr="00181B33" w:rsidRDefault="002473FE" w:rsidP="00EB4B96">
            <w:pPr>
              <w:pStyle w:val="Textkrper"/>
              <w:rPr>
                <w:color w:val="000000"/>
                <w:sz w:val="16"/>
              </w:rPr>
            </w:pPr>
            <w:r w:rsidRPr="00181B33">
              <w:rPr>
                <w:color w:val="000000"/>
                <w:sz w:val="16"/>
              </w:rPr>
              <w:t>Not_Isolated</w:t>
            </w:r>
          </w:p>
        </w:tc>
      </w:tr>
      <w:tr w:rsidR="002473FE" w:rsidRPr="00181B33" w14:paraId="039B60F6" w14:textId="77777777" w:rsidTr="00EB4B96">
        <w:tc>
          <w:tcPr>
            <w:tcW w:w="2268" w:type="dxa"/>
            <w:tcBorders>
              <w:top w:val="nil"/>
              <w:bottom w:val="nil"/>
            </w:tcBorders>
          </w:tcPr>
          <w:p w14:paraId="4F23FF99" w14:textId="77777777" w:rsidR="002473FE" w:rsidRPr="00181B33" w:rsidRDefault="002473FE" w:rsidP="00EB4B96">
            <w:pPr>
              <w:pStyle w:val="Textkrper"/>
              <w:rPr>
                <w:b/>
                <w:i/>
                <w:color w:val="000000"/>
                <w:sz w:val="16"/>
              </w:rPr>
            </w:pPr>
          </w:p>
        </w:tc>
        <w:tc>
          <w:tcPr>
            <w:tcW w:w="1914" w:type="dxa"/>
          </w:tcPr>
          <w:p w14:paraId="331171C4"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3F46363C"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470E9BCD" w14:textId="77777777" w:rsidTr="00EB4B96">
        <w:tc>
          <w:tcPr>
            <w:tcW w:w="2268" w:type="dxa"/>
            <w:tcBorders>
              <w:top w:val="nil"/>
              <w:bottom w:val="single" w:sz="12" w:space="0" w:color="auto"/>
            </w:tcBorders>
          </w:tcPr>
          <w:p w14:paraId="7AE36394" w14:textId="77777777" w:rsidR="002473FE" w:rsidRPr="00181B33" w:rsidRDefault="002473FE" w:rsidP="00EB4B96">
            <w:pPr>
              <w:pStyle w:val="Textkrper"/>
              <w:rPr>
                <w:b/>
                <w:i/>
                <w:color w:val="000000"/>
                <w:sz w:val="16"/>
              </w:rPr>
            </w:pPr>
          </w:p>
        </w:tc>
        <w:tc>
          <w:tcPr>
            <w:tcW w:w="1914" w:type="dxa"/>
          </w:tcPr>
          <w:p w14:paraId="00701709"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673067E5" w14:textId="77777777" w:rsidR="002473FE" w:rsidRPr="00181B33" w:rsidRDefault="002473FE" w:rsidP="00EB4B96">
            <w:pPr>
              <w:pStyle w:val="Textkrper"/>
              <w:rPr>
                <w:color w:val="000000"/>
                <w:sz w:val="16"/>
              </w:rPr>
            </w:pPr>
            <w:r w:rsidRPr="00181B33">
              <w:rPr>
                <w:color w:val="000000"/>
                <w:sz w:val="16"/>
              </w:rPr>
              <w:t>Information_not_available</w:t>
            </w:r>
          </w:p>
        </w:tc>
      </w:tr>
    </w:tbl>
    <w:p w14:paraId="167BE416"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TIU_SB_STATE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D96B9A9" w14:textId="77777777" w:rsidTr="00EB4B96">
        <w:tc>
          <w:tcPr>
            <w:tcW w:w="2268" w:type="dxa"/>
          </w:tcPr>
          <w:p w14:paraId="29E9E6F3"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0D4DD2A5" w14:textId="77777777" w:rsidR="002473FE" w:rsidRPr="00181B33" w:rsidRDefault="002473FE" w:rsidP="00EB4B96">
            <w:pPr>
              <w:pStyle w:val="Textkrper"/>
              <w:rPr>
                <w:color w:val="000000"/>
                <w:sz w:val="16"/>
              </w:rPr>
            </w:pPr>
            <w:r w:rsidRPr="00181B33">
              <w:rPr>
                <w:color w:val="000000"/>
                <w:sz w:val="16"/>
              </w:rPr>
              <w:t>State of the service brake</w:t>
            </w:r>
          </w:p>
        </w:tc>
      </w:tr>
      <w:tr w:rsidR="002473FE" w:rsidRPr="00181B33" w14:paraId="1D8CCEC7" w14:textId="77777777" w:rsidTr="00EB4B96">
        <w:tc>
          <w:tcPr>
            <w:tcW w:w="2268" w:type="dxa"/>
          </w:tcPr>
          <w:p w14:paraId="1A5D91AA"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12A9F79C" w14:textId="77777777" w:rsidR="002473FE" w:rsidRPr="00181B33" w:rsidRDefault="002473FE" w:rsidP="00EB4B96">
            <w:pPr>
              <w:pStyle w:val="Textkrper"/>
              <w:rPr>
                <w:color w:val="000000"/>
                <w:sz w:val="16"/>
              </w:rPr>
            </w:pPr>
            <w:r w:rsidRPr="00181B33">
              <w:rPr>
                <w:color w:val="000000"/>
                <w:sz w:val="16"/>
              </w:rPr>
              <w:t>Information from the sensor of the service brake state</w:t>
            </w:r>
          </w:p>
        </w:tc>
      </w:tr>
      <w:tr w:rsidR="002473FE" w:rsidRPr="00181B33" w14:paraId="28AC54A7" w14:textId="77777777" w:rsidTr="00EB4B96">
        <w:tc>
          <w:tcPr>
            <w:tcW w:w="2268" w:type="dxa"/>
          </w:tcPr>
          <w:p w14:paraId="3DE55720" w14:textId="77777777" w:rsidR="002473FE" w:rsidRPr="00181B33" w:rsidRDefault="002473FE" w:rsidP="00EB4B96">
            <w:r w:rsidRPr="00181B33">
              <w:rPr>
                <w:b/>
                <w:i/>
                <w:color w:val="000000"/>
                <w:sz w:val="16"/>
              </w:rPr>
              <w:t>Length of variable</w:t>
            </w:r>
          </w:p>
        </w:tc>
        <w:tc>
          <w:tcPr>
            <w:tcW w:w="1914" w:type="dxa"/>
          </w:tcPr>
          <w:p w14:paraId="224C2E42"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5F976654"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E3D81E0"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6DDE03A" w14:textId="77777777" w:rsidTr="00EB4B96">
        <w:tc>
          <w:tcPr>
            <w:tcW w:w="2268" w:type="dxa"/>
          </w:tcPr>
          <w:p w14:paraId="7638622E"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6C1B84E8" w14:textId="77777777" w:rsidR="002473FE" w:rsidRPr="00181B33" w:rsidRDefault="002473FE" w:rsidP="00EB4B96">
            <w:pPr>
              <w:pStyle w:val="Textkrper"/>
              <w:rPr>
                <w:color w:val="000000"/>
                <w:sz w:val="16"/>
              </w:rPr>
            </w:pPr>
          </w:p>
        </w:tc>
        <w:tc>
          <w:tcPr>
            <w:tcW w:w="2056" w:type="dxa"/>
          </w:tcPr>
          <w:p w14:paraId="76C69E68" w14:textId="77777777" w:rsidR="002473FE" w:rsidRPr="00181B33" w:rsidRDefault="002473FE" w:rsidP="00EB4B96">
            <w:pPr>
              <w:pStyle w:val="Textkrper"/>
              <w:rPr>
                <w:color w:val="000000"/>
                <w:sz w:val="16"/>
              </w:rPr>
            </w:pPr>
          </w:p>
        </w:tc>
        <w:tc>
          <w:tcPr>
            <w:tcW w:w="3614" w:type="dxa"/>
          </w:tcPr>
          <w:p w14:paraId="3CB7EBCD" w14:textId="77777777" w:rsidR="002473FE" w:rsidRPr="00181B33" w:rsidRDefault="002473FE" w:rsidP="00EB4B96">
            <w:pPr>
              <w:pStyle w:val="Textkrper"/>
              <w:rPr>
                <w:color w:val="000000"/>
                <w:sz w:val="16"/>
              </w:rPr>
            </w:pPr>
          </w:p>
        </w:tc>
      </w:tr>
      <w:tr w:rsidR="002473FE" w:rsidRPr="00181B33" w14:paraId="3EEA84A9" w14:textId="77777777" w:rsidTr="00EB4B96">
        <w:tc>
          <w:tcPr>
            <w:tcW w:w="2268" w:type="dxa"/>
            <w:tcBorders>
              <w:top w:val="single" w:sz="6" w:space="0" w:color="auto"/>
              <w:bottom w:val="nil"/>
            </w:tcBorders>
          </w:tcPr>
          <w:p w14:paraId="38EFF939"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6938C5C3"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4207C3AC" w14:textId="77777777" w:rsidR="002473FE" w:rsidRPr="00181B33" w:rsidRDefault="002473FE" w:rsidP="00EB4B96">
            <w:pPr>
              <w:pStyle w:val="Textkrper"/>
              <w:rPr>
                <w:color w:val="000000"/>
                <w:sz w:val="16"/>
              </w:rPr>
            </w:pPr>
            <w:r w:rsidRPr="00181B33">
              <w:rPr>
                <w:color w:val="000000"/>
                <w:sz w:val="16"/>
              </w:rPr>
              <w:t>SB_not_applied</w:t>
            </w:r>
          </w:p>
        </w:tc>
      </w:tr>
      <w:tr w:rsidR="002473FE" w:rsidRPr="00181B33" w14:paraId="4B77DE24" w14:textId="77777777" w:rsidTr="00EB4B96">
        <w:tc>
          <w:tcPr>
            <w:tcW w:w="2268" w:type="dxa"/>
            <w:tcBorders>
              <w:top w:val="nil"/>
              <w:bottom w:val="nil"/>
            </w:tcBorders>
          </w:tcPr>
          <w:p w14:paraId="45F025CE" w14:textId="77777777" w:rsidR="002473FE" w:rsidRPr="00181B33" w:rsidRDefault="002473FE" w:rsidP="00EB4B96">
            <w:pPr>
              <w:pStyle w:val="Textkrper"/>
              <w:rPr>
                <w:b/>
                <w:i/>
                <w:color w:val="000000"/>
                <w:sz w:val="16"/>
              </w:rPr>
            </w:pPr>
          </w:p>
        </w:tc>
        <w:tc>
          <w:tcPr>
            <w:tcW w:w="1914" w:type="dxa"/>
          </w:tcPr>
          <w:p w14:paraId="28E72495"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46732C50" w14:textId="77777777" w:rsidR="002473FE" w:rsidRPr="00181B33" w:rsidRDefault="002473FE" w:rsidP="00EB4B96">
            <w:pPr>
              <w:pStyle w:val="Textkrper"/>
              <w:rPr>
                <w:color w:val="000000"/>
                <w:sz w:val="16"/>
              </w:rPr>
            </w:pPr>
            <w:r w:rsidRPr="00181B33">
              <w:rPr>
                <w:color w:val="000000"/>
                <w:sz w:val="16"/>
              </w:rPr>
              <w:t>SB_applied</w:t>
            </w:r>
          </w:p>
        </w:tc>
      </w:tr>
      <w:tr w:rsidR="002473FE" w:rsidRPr="00181B33" w14:paraId="4DA09FA3" w14:textId="77777777" w:rsidTr="00EB4B96">
        <w:tc>
          <w:tcPr>
            <w:tcW w:w="2268" w:type="dxa"/>
            <w:tcBorders>
              <w:top w:val="nil"/>
              <w:bottom w:val="nil"/>
            </w:tcBorders>
          </w:tcPr>
          <w:p w14:paraId="5091E631" w14:textId="77777777" w:rsidR="002473FE" w:rsidRPr="00181B33" w:rsidRDefault="002473FE" w:rsidP="00EB4B96">
            <w:pPr>
              <w:pStyle w:val="Textkrper"/>
              <w:rPr>
                <w:b/>
                <w:i/>
                <w:color w:val="000000"/>
                <w:sz w:val="16"/>
              </w:rPr>
            </w:pPr>
          </w:p>
        </w:tc>
        <w:tc>
          <w:tcPr>
            <w:tcW w:w="1914" w:type="dxa"/>
          </w:tcPr>
          <w:p w14:paraId="0838BAD9"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0364D088"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1016F561" w14:textId="77777777" w:rsidTr="00EB4B96">
        <w:tc>
          <w:tcPr>
            <w:tcW w:w="2268" w:type="dxa"/>
            <w:tcBorders>
              <w:top w:val="nil"/>
              <w:bottom w:val="single" w:sz="12" w:space="0" w:color="auto"/>
            </w:tcBorders>
          </w:tcPr>
          <w:p w14:paraId="26190CD4" w14:textId="77777777" w:rsidR="002473FE" w:rsidRPr="00181B33" w:rsidRDefault="002473FE" w:rsidP="00EB4B96">
            <w:pPr>
              <w:pStyle w:val="Textkrper"/>
              <w:rPr>
                <w:b/>
                <w:i/>
                <w:color w:val="000000"/>
                <w:sz w:val="16"/>
              </w:rPr>
            </w:pPr>
          </w:p>
        </w:tc>
        <w:tc>
          <w:tcPr>
            <w:tcW w:w="1914" w:type="dxa"/>
          </w:tcPr>
          <w:p w14:paraId="2A0DE7F9"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728915D1" w14:textId="77777777" w:rsidR="002473FE" w:rsidRPr="00181B33" w:rsidRDefault="002473FE" w:rsidP="00EB4B96">
            <w:pPr>
              <w:pStyle w:val="Textkrper"/>
              <w:rPr>
                <w:color w:val="000000"/>
                <w:sz w:val="16"/>
              </w:rPr>
            </w:pPr>
            <w:r w:rsidRPr="00181B33">
              <w:rPr>
                <w:color w:val="000000"/>
                <w:sz w:val="16"/>
              </w:rPr>
              <w:t>Information_not_available</w:t>
            </w:r>
          </w:p>
        </w:tc>
      </w:tr>
    </w:tbl>
    <w:p w14:paraId="5BD046DB" w14:textId="77777777" w:rsidR="002473FE" w:rsidRPr="00181B33" w:rsidRDefault="002473FE" w:rsidP="002473FE">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TIU_SB_STATE_FILTERED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55A8A0E9" w14:textId="77777777" w:rsidTr="00EB4B96">
        <w:tc>
          <w:tcPr>
            <w:tcW w:w="2268" w:type="dxa"/>
          </w:tcPr>
          <w:p w14:paraId="603B175F"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55FC9338" w14:textId="77777777" w:rsidR="002473FE" w:rsidRPr="00181B33" w:rsidRDefault="002473FE" w:rsidP="00EB4B96">
            <w:pPr>
              <w:pStyle w:val="Textkrper"/>
              <w:rPr>
                <w:color w:val="000000"/>
                <w:sz w:val="16"/>
              </w:rPr>
            </w:pPr>
            <w:r w:rsidRPr="00181B33">
              <w:rPr>
                <w:color w:val="000000"/>
                <w:sz w:val="16"/>
              </w:rPr>
              <w:t>Filtered state of the service brake</w:t>
            </w:r>
          </w:p>
        </w:tc>
      </w:tr>
      <w:tr w:rsidR="002473FE" w:rsidRPr="00181B33" w14:paraId="614451F5" w14:textId="77777777" w:rsidTr="00EB4B96">
        <w:tc>
          <w:tcPr>
            <w:tcW w:w="2268" w:type="dxa"/>
          </w:tcPr>
          <w:p w14:paraId="4131F51E"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4955E02" w14:textId="77777777" w:rsidR="002473FE" w:rsidRPr="00181B33" w:rsidRDefault="002473FE" w:rsidP="00EB4B96">
            <w:pPr>
              <w:pStyle w:val="Textkrper"/>
              <w:rPr>
                <w:color w:val="000000"/>
                <w:sz w:val="16"/>
              </w:rPr>
            </w:pPr>
            <w:r w:rsidRPr="00181B33">
              <w:rPr>
                <w:color w:val="000000"/>
                <w:sz w:val="16"/>
              </w:rPr>
              <w:t>Information from the sensor of the service brake state</w:t>
            </w:r>
          </w:p>
        </w:tc>
      </w:tr>
      <w:tr w:rsidR="002473FE" w:rsidRPr="00181B33" w14:paraId="4A222495" w14:textId="77777777" w:rsidTr="00EB4B96">
        <w:tc>
          <w:tcPr>
            <w:tcW w:w="2268" w:type="dxa"/>
          </w:tcPr>
          <w:p w14:paraId="15091F0A" w14:textId="77777777" w:rsidR="002473FE" w:rsidRPr="00181B33" w:rsidRDefault="002473FE" w:rsidP="00EB4B96">
            <w:r w:rsidRPr="00181B33">
              <w:rPr>
                <w:b/>
                <w:i/>
                <w:color w:val="000000"/>
                <w:sz w:val="16"/>
              </w:rPr>
              <w:t>Length of variable</w:t>
            </w:r>
          </w:p>
        </w:tc>
        <w:tc>
          <w:tcPr>
            <w:tcW w:w="1914" w:type="dxa"/>
          </w:tcPr>
          <w:p w14:paraId="19F87FDA"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D4D9107"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53C1BAA5"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243A0A9" w14:textId="77777777" w:rsidTr="00EB4B96">
        <w:tc>
          <w:tcPr>
            <w:tcW w:w="2268" w:type="dxa"/>
          </w:tcPr>
          <w:p w14:paraId="1AE23D66"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745A40A7" w14:textId="77777777" w:rsidR="002473FE" w:rsidRPr="00181B33" w:rsidRDefault="002473FE" w:rsidP="00EB4B96">
            <w:pPr>
              <w:pStyle w:val="Textkrper"/>
              <w:rPr>
                <w:color w:val="000000"/>
                <w:sz w:val="16"/>
              </w:rPr>
            </w:pPr>
          </w:p>
        </w:tc>
        <w:tc>
          <w:tcPr>
            <w:tcW w:w="2056" w:type="dxa"/>
          </w:tcPr>
          <w:p w14:paraId="456F3543" w14:textId="77777777" w:rsidR="002473FE" w:rsidRPr="00181B33" w:rsidRDefault="002473FE" w:rsidP="00EB4B96">
            <w:pPr>
              <w:pStyle w:val="Textkrper"/>
              <w:rPr>
                <w:color w:val="000000"/>
                <w:sz w:val="16"/>
              </w:rPr>
            </w:pPr>
          </w:p>
        </w:tc>
        <w:tc>
          <w:tcPr>
            <w:tcW w:w="3614" w:type="dxa"/>
          </w:tcPr>
          <w:p w14:paraId="565B2913" w14:textId="77777777" w:rsidR="002473FE" w:rsidRPr="00181B33" w:rsidRDefault="002473FE" w:rsidP="00EB4B96">
            <w:pPr>
              <w:pStyle w:val="Textkrper"/>
              <w:rPr>
                <w:color w:val="000000"/>
                <w:sz w:val="16"/>
              </w:rPr>
            </w:pPr>
          </w:p>
        </w:tc>
      </w:tr>
      <w:tr w:rsidR="002473FE" w:rsidRPr="00181B33" w14:paraId="6A8A17E4" w14:textId="77777777" w:rsidTr="00EB4B96">
        <w:tc>
          <w:tcPr>
            <w:tcW w:w="2268" w:type="dxa"/>
            <w:tcBorders>
              <w:top w:val="single" w:sz="6" w:space="0" w:color="auto"/>
              <w:bottom w:val="nil"/>
            </w:tcBorders>
          </w:tcPr>
          <w:p w14:paraId="7777364D"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36B300C"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321F0185" w14:textId="77777777" w:rsidR="002473FE" w:rsidRPr="00181B33" w:rsidRDefault="002473FE" w:rsidP="00EB4B96">
            <w:pPr>
              <w:pStyle w:val="Textkrper"/>
              <w:rPr>
                <w:color w:val="000000"/>
                <w:sz w:val="16"/>
              </w:rPr>
            </w:pPr>
            <w:r w:rsidRPr="00181B33">
              <w:rPr>
                <w:color w:val="000000"/>
                <w:sz w:val="16"/>
              </w:rPr>
              <w:t>SB_not_applied</w:t>
            </w:r>
          </w:p>
        </w:tc>
      </w:tr>
      <w:tr w:rsidR="002473FE" w:rsidRPr="00181B33" w14:paraId="13DAD40B" w14:textId="77777777" w:rsidTr="00EB4B96">
        <w:tc>
          <w:tcPr>
            <w:tcW w:w="2268" w:type="dxa"/>
            <w:tcBorders>
              <w:top w:val="nil"/>
              <w:bottom w:val="nil"/>
            </w:tcBorders>
          </w:tcPr>
          <w:p w14:paraId="4EC37818" w14:textId="77777777" w:rsidR="002473FE" w:rsidRPr="00181B33" w:rsidRDefault="002473FE" w:rsidP="00EB4B96">
            <w:pPr>
              <w:pStyle w:val="Textkrper"/>
              <w:rPr>
                <w:b/>
                <w:i/>
                <w:color w:val="000000"/>
                <w:sz w:val="16"/>
              </w:rPr>
            </w:pPr>
          </w:p>
        </w:tc>
        <w:tc>
          <w:tcPr>
            <w:tcW w:w="1914" w:type="dxa"/>
          </w:tcPr>
          <w:p w14:paraId="3BE30AA2"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101BC17F" w14:textId="77777777" w:rsidR="002473FE" w:rsidRPr="00181B33" w:rsidRDefault="002473FE" w:rsidP="00EB4B96">
            <w:pPr>
              <w:pStyle w:val="Textkrper"/>
              <w:rPr>
                <w:color w:val="000000"/>
                <w:sz w:val="16"/>
              </w:rPr>
            </w:pPr>
            <w:r w:rsidRPr="00181B33">
              <w:rPr>
                <w:color w:val="000000"/>
                <w:sz w:val="16"/>
              </w:rPr>
              <w:t>SB_applied</w:t>
            </w:r>
          </w:p>
        </w:tc>
      </w:tr>
      <w:tr w:rsidR="002473FE" w:rsidRPr="00181B33" w14:paraId="68F3005D" w14:textId="77777777" w:rsidTr="00EB4B96">
        <w:tc>
          <w:tcPr>
            <w:tcW w:w="2268" w:type="dxa"/>
            <w:tcBorders>
              <w:top w:val="nil"/>
              <w:bottom w:val="nil"/>
            </w:tcBorders>
          </w:tcPr>
          <w:p w14:paraId="4D057898" w14:textId="77777777" w:rsidR="002473FE" w:rsidRPr="00181B33" w:rsidRDefault="002473FE" w:rsidP="00EB4B96">
            <w:pPr>
              <w:pStyle w:val="Textkrper"/>
              <w:rPr>
                <w:b/>
                <w:i/>
                <w:color w:val="000000"/>
                <w:sz w:val="16"/>
              </w:rPr>
            </w:pPr>
          </w:p>
        </w:tc>
        <w:tc>
          <w:tcPr>
            <w:tcW w:w="1914" w:type="dxa"/>
          </w:tcPr>
          <w:p w14:paraId="65F04DD0"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4EE6024C"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14E3B57F" w14:textId="77777777" w:rsidTr="00EB4B96">
        <w:tc>
          <w:tcPr>
            <w:tcW w:w="2268" w:type="dxa"/>
            <w:tcBorders>
              <w:top w:val="nil"/>
              <w:bottom w:val="single" w:sz="12" w:space="0" w:color="auto"/>
            </w:tcBorders>
          </w:tcPr>
          <w:p w14:paraId="4D61D90F" w14:textId="77777777" w:rsidR="002473FE" w:rsidRPr="00181B33" w:rsidRDefault="002473FE" w:rsidP="00EB4B96">
            <w:pPr>
              <w:pStyle w:val="Textkrper"/>
              <w:rPr>
                <w:b/>
                <w:i/>
                <w:color w:val="000000"/>
                <w:sz w:val="16"/>
              </w:rPr>
            </w:pPr>
          </w:p>
        </w:tc>
        <w:tc>
          <w:tcPr>
            <w:tcW w:w="1914" w:type="dxa"/>
          </w:tcPr>
          <w:p w14:paraId="3DD0F628"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148030FA" w14:textId="77777777" w:rsidR="002473FE" w:rsidRPr="00181B33" w:rsidRDefault="002473FE" w:rsidP="00EB4B96">
            <w:pPr>
              <w:pStyle w:val="Textkrper"/>
              <w:rPr>
                <w:color w:val="000000"/>
                <w:sz w:val="16"/>
              </w:rPr>
            </w:pPr>
            <w:r w:rsidRPr="00181B33">
              <w:rPr>
                <w:color w:val="000000"/>
                <w:sz w:val="16"/>
              </w:rPr>
              <w:t>Information_not_available</w:t>
            </w:r>
          </w:p>
        </w:tc>
      </w:tr>
    </w:tbl>
    <w:p w14:paraId="7EB69855"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V_TIU_SLEEPING_STATE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6CB3DB1" w14:textId="77777777" w:rsidTr="00EB4B96">
        <w:tc>
          <w:tcPr>
            <w:tcW w:w="2268" w:type="dxa"/>
          </w:tcPr>
          <w:p w14:paraId="3DFEF4DB"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790458B0" w14:textId="77777777" w:rsidR="002473FE" w:rsidRPr="00181B33" w:rsidRDefault="002473FE" w:rsidP="00EB4B96">
            <w:pPr>
              <w:pStyle w:val="Textkrper"/>
              <w:rPr>
                <w:color w:val="000000"/>
                <w:sz w:val="16"/>
              </w:rPr>
            </w:pPr>
            <w:r w:rsidRPr="00181B33">
              <w:rPr>
                <w:color w:val="000000"/>
                <w:sz w:val="16"/>
              </w:rPr>
              <w:t>State of the remote control connection</w:t>
            </w:r>
          </w:p>
        </w:tc>
      </w:tr>
      <w:tr w:rsidR="002473FE" w:rsidRPr="00181B33" w14:paraId="6B005081" w14:textId="77777777" w:rsidTr="00EB4B96">
        <w:tc>
          <w:tcPr>
            <w:tcW w:w="2268" w:type="dxa"/>
          </w:tcPr>
          <w:p w14:paraId="2E0A7C8E"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6359117A" w14:textId="77777777" w:rsidR="002473FE" w:rsidRPr="00181B33" w:rsidRDefault="002473FE" w:rsidP="00EB4B96">
            <w:pPr>
              <w:pStyle w:val="Textkrper"/>
              <w:rPr>
                <w:color w:val="000000"/>
                <w:sz w:val="16"/>
              </w:rPr>
            </w:pPr>
            <w:r w:rsidRPr="00181B33">
              <w:rPr>
                <w:color w:val="000000"/>
                <w:sz w:val="16"/>
              </w:rPr>
              <w:t>Information from the sensor of the remote control connection</w:t>
            </w:r>
          </w:p>
        </w:tc>
      </w:tr>
      <w:tr w:rsidR="002473FE" w:rsidRPr="00181B33" w14:paraId="74D60E46" w14:textId="77777777" w:rsidTr="00EB4B96">
        <w:tc>
          <w:tcPr>
            <w:tcW w:w="2268" w:type="dxa"/>
          </w:tcPr>
          <w:p w14:paraId="061D673E" w14:textId="77777777" w:rsidR="002473FE" w:rsidRPr="00181B33" w:rsidRDefault="002473FE" w:rsidP="00EB4B96">
            <w:r w:rsidRPr="00181B33">
              <w:rPr>
                <w:b/>
                <w:i/>
                <w:color w:val="000000"/>
                <w:sz w:val="16"/>
              </w:rPr>
              <w:t>Length of variable</w:t>
            </w:r>
          </w:p>
        </w:tc>
        <w:tc>
          <w:tcPr>
            <w:tcW w:w="1914" w:type="dxa"/>
          </w:tcPr>
          <w:p w14:paraId="310E6B19"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112F730E"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45D92CF"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1F283FF8" w14:textId="77777777" w:rsidTr="00EB4B96">
        <w:tc>
          <w:tcPr>
            <w:tcW w:w="2268" w:type="dxa"/>
          </w:tcPr>
          <w:p w14:paraId="52EE9607"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25FE7B76" w14:textId="77777777" w:rsidR="002473FE" w:rsidRPr="00181B33" w:rsidRDefault="002473FE" w:rsidP="00EB4B96">
            <w:pPr>
              <w:pStyle w:val="Textkrper"/>
              <w:rPr>
                <w:color w:val="000000"/>
                <w:sz w:val="16"/>
              </w:rPr>
            </w:pPr>
          </w:p>
        </w:tc>
        <w:tc>
          <w:tcPr>
            <w:tcW w:w="2056" w:type="dxa"/>
          </w:tcPr>
          <w:p w14:paraId="2ED32D71" w14:textId="77777777" w:rsidR="002473FE" w:rsidRPr="00181B33" w:rsidRDefault="002473FE" w:rsidP="00EB4B96">
            <w:pPr>
              <w:pStyle w:val="Textkrper"/>
              <w:rPr>
                <w:color w:val="000000"/>
                <w:sz w:val="16"/>
              </w:rPr>
            </w:pPr>
          </w:p>
        </w:tc>
        <w:tc>
          <w:tcPr>
            <w:tcW w:w="3614" w:type="dxa"/>
          </w:tcPr>
          <w:p w14:paraId="76831E24" w14:textId="77777777" w:rsidR="002473FE" w:rsidRPr="00181B33" w:rsidRDefault="002473FE" w:rsidP="00EB4B96">
            <w:pPr>
              <w:pStyle w:val="Textkrper"/>
              <w:rPr>
                <w:color w:val="000000"/>
                <w:sz w:val="16"/>
              </w:rPr>
            </w:pPr>
          </w:p>
        </w:tc>
      </w:tr>
      <w:tr w:rsidR="002473FE" w:rsidRPr="00181B33" w14:paraId="2AA4B3C3" w14:textId="77777777" w:rsidTr="00EB4B96">
        <w:tc>
          <w:tcPr>
            <w:tcW w:w="2268" w:type="dxa"/>
            <w:tcBorders>
              <w:top w:val="single" w:sz="6" w:space="0" w:color="auto"/>
              <w:bottom w:val="nil"/>
            </w:tcBorders>
          </w:tcPr>
          <w:p w14:paraId="662ACE5B"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133B5AEB"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671BA563" w14:textId="77777777" w:rsidR="002473FE" w:rsidRPr="00181B33" w:rsidRDefault="002473FE" w:rsidP="00EB4B96">
            <w:pPr>
              <w:pStyle w:val="Textkrper"/>
              <w:rPr>
                <w:color w:val="000000"/>
                <w:sz w:val="16"/>
              </w:rPr>
            </w:pPr>
            <w:r w:rsidRPr="00181B33">
              <w:rPr>
                <w:color w:val="000000"/>
                <w:sz w:val="16"/>
              </w:rPr>
              <w:t>Go_to_sleeping</w:t>
            </w:r>
          </w:p>
        </w:tc>
      </w:tr>
      <w:tr w:rsidR="002473FE" w:rsidRPr="00181B33" w14:paraId="0B23513D" w14:textId="77777777" w:rsidTr="00EB4B96">
        <w:tc>
          <w:tcPr>
            <w:tcW w:w="2268" w:type="dxa"/>
            <w:tcBorders>
              <w:top w:val="nil"/>
              <w:bottom w:val="nil"/>
            </w:tcBorders>
          </w:tcPr>
          <w:p w14:paraId="0B910FCB" w14:textId="77777777" w:rsidR="002473FE" w:rsidRPr="00181B33" w:rsidRDefault="002473FE" w:rsidP="00EB4B96">
            <w:pPr>
              <w:pStyle w:val="Textkrper"/>
              <w:rPr>
                <w:b/>
                <w:i/>
                <w:color w:val="000000"/>
                <w:sz w:val="16"/>
              </w:rPr>
            </w:pPr>
          </w:p>
        </w:tc>
        <w:tc>
          <w:tcPr>
            <w:tcW w:w="1914" w:type="dxa"/>
          </w:tcPr>
          <w:p w14:paraId="57178AF4"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3D3A92ED" w14:textId="77777777" w:rsidR="002473FE" w:rsidRPr="00181B33" w:rsidRDefault="002473FE" w:rsidP="00EB4B96">
            <w:pPr>
              <w:pStyle w:val="Textkrper"/>
              <w:rPr>
                <w:color w:val="000000"/>
                <w:sz w:val="16"/>
              </w:rPr>
            </w:pPr>
            <w:r w:rsidRPr="00181B33">
              <w:rPr>
                <w:color w:val="000000"/>
                <w:sz w:val="16"/>
              </w:rPr>
              <w:t>Do_not_go_to_sleeping</w:t>
            </w:r>
          </w:p>
        </w:tc>
      </w:tr>
      <w:tr w:rsidR="002473FE" w:rsidRPr="00181B33" w14:paraId="14AED0E8" w14:textId="77777777" w:rsidTr="00EB4B96">
        <w:tc>
          <w:tcPr>
            <w:tcW w:w="2268" w:type="dxa"/>
            <w:tcBorders>
              <w:top w:val="nil"/>
              <w:bottom w:val="nil"/>
            </w:tcBorders>
          </w:tcPr>
          <w:p w14:paraId="64F03B0B" w14:textId="77777777" w:rsidR="002473FE" w:rsidRPr="00181B33" w:rsidRDefault="002473FE" w:rsidP="00EB4B96">
            <w:pPr>
              <w:pStyle w:val="Textkrper"/>
              <w:rPr>
                <w:b/>
                <w:i/>
                <w:color w:val="000000"/>
                <w:sz w:val="16"/>
              </w:rPr>
            </w:pPr>
          </w:p>
        </w:tc>
        <w:tc>
          <w:tcPr>
            <w:tcW w:w="1914" w:type="dxa"/>
          </w:tcPr>
          <w:p w14:paraId="6F160370"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3A8ED5DA"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321E7CFD" w14:textId="77777777" w:rsidTr="00EB4B96">
        <w:tc>
          <w:tcPr>
            <w:tcW w:w="2268" w:type="dxa"/>
            <w:tcBorders>
              <w:top w:val="nil"/>
              <w:bottom w:val="single" w:sz="12" w:space="0" w:color="auto"/>
            </w:tcBorders>
          </w:tcPr>
          <w:p w14:paraId="11911D6A" w14:textId="77777777" w:rsidR="002473FE" w:rsidRPr="00181B33" w:rsidRDefault="002473FE" w:rsidP="00EB4B96">
            <w:pPr>
              <w:pStyle w:val="Textkrper"/>
              <w:rPr>
                <w:b/>
                <w:i/>
                <w:color w:val="000000"/>
                <w:sz w:val="16"/>
              </w:rPr>
            </w:pPr>
          </w:p>
        </w:tc>
        <w:tc>
          <w:tcPr>
            <w:tcW w:w="1914" w:type="dxa"/>
          </w:tcPr>
          <w:p w14:paraId="072229C7"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44A96899" w14:textId="77777777" w:rsidR="002473FE" w:rsidRPr="00181B33" w:rsidRDefault="002473FE" w:rsidP="00EB4B96">
            <w:pPr>
              <w:pStyle w:val="Textkrper"/>
              <w:rPr>
                <w:color w:val="000000"/>
                <w:sz w:val="16"/>
              </w:rPr>
            </w:pPr>
            <w:r w:rsidRPr="00181B33">
              <w:rPr>
                <w:color w:val="000000"/>
                <w:sz w:val="16"/>
              </w:rPr>
              <w:t>Information_not_available</w:t>
            </w:r>
          </w:p>
        </w:tc>
      </w:tr>
    </w:tbl>
    <w:p w14:paraId="56ADD3B8"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V_TIU_SLEEPING_STATE_FILTERED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BECE519" w14:textId="77777777" w:rsidTr="00EB4B96">
        <w:tc>
          <w:tcPr>
            <w:tcW w:w="2268" w:type="dxa"/>
          </w:tcPr>
          <w:p w14:paraId="65A02391"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4B8156D4" w14:textId="77777777" w:rsidR="002473FE" w:rsidRPr="00181B33" w:rsidRDefault="002473FE" w:rsidP="00EB4B96">
            <w:pPr>
              <w:pStyle w:val="Textkrper"/>
              <w:rPr>
                <w:color w:val="000000"/>
                <w:sz w:val="16"/>
              </w:rPr>
            </w:pPr>
            <w:r w:rsidRPr="00181B33">
              <w:rPr>
                <w:color w:val="000000"/>
                <w:sz w:val="16"/>
              </w:rPr>
              <w:t>Filtered state of the remote control connection</w:t>
            </w:r>
          </w:p>
        </w:tc>
      </w:tr>
      <w:tr w:rsidR="002473FE" w:rsidRPr="00181B33" w14:paraId="45A41A2F" w14:textId="77777777" w:rsidTr="00EB4B96">
        <w:tc>
          <w:tcPr>
            <w:tcW w:w="2268" w:type="dxa"/>
          </w:tcPr>
          <w:p w14:paraId="0A1DC102"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28223CC" w14:textId="77777777" w:rsidR="002473FE" w:rsidRPr="00181B33" w:rsidRDefault="002473FE" w:rsidP="00EB4B96">
            <w:pPr>
              <w:pStyle w:val="Textkrper"/>
              <w:rPr>
                <w:color w:val="000000"/>
                <w:sz w:val="16"/>
              </w:rPr>
            </w:pPr>
            <w:r w:rsidRPr="00181B33">
              <w:rPr>
                <w:color w:val="000000"/>
                <w:sz w:val="16"/>
              </w:rPr>
              <w:t>Information from the sensor of the remote control connection</w:t>
            </w:r>
          </w:p>
        </w:tc>
      </w:tr>
      <w:tr w:rsidR="002473FE" w:rsidRPr="00181B33" w14:paraId="3D682FEB" w14:textId="77777777" w:rsidTr="00EB4B96">
        <w:tc>
          <w:tcPr>
            <w:tcW w:w="2268" w:type="dxa"/>
          </w:tcPr>
          <w:p w14:paraId="438D4515" w14:textId="77777777" w:rsidR="002473FE" w:rsidRPr="00181B33" w:rsidRDefault="002473FE" w:rsidP="00EB4B96">
            <w:r w:rsidRPr="00181B33">
              <w:rPr>
                <w:b/>
                <w:i/>
                <w:color w:val="000000"/>
                <w:sz w:val="16"/>
              </w:rPr>
              <w:t>Length of variable</w:t>
            </w:r>
          </w:p>
        </w:tc>
        <w:tc>
          <w:tcPr>
            <w:tcW w:w="1914" w:type="dxa"/>
          </w:tcPr>
          <w:p w14:paraId="1D9FFF76"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1E181AA0"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1DC22DEA"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44F29BC9" w14:textId="77777777" w:rsidTr="00EB4B96">
        <w:tc>
          <w:tcPr>
            <w:tcW w:w="2268" w:type="dxa"/>
          </w:tcPr>
          <w:p w14:paraId="61030FE7"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4D860056" w14:textId="77777777" w:rsidR="002473FE" w:rsidRPr="00181B33" w:rsidRDefault="002473FE" w:rsidP="00EB4B96">
            <w:pPr>
              <w:pStyle w:val="Textkrper"/>
              <w:rPr>
                <w:color w:val="000000"/>
                <w:sz w:val="16"/>
              </w:rPr>
            </w:pPr>
          </w:p>
        </w:tc>
        <w:tc>
          <w:tcPr>
            <w:tcW w:w="2056" w:type="dxa"/>
          </w:tcPr>
          <w:p w14:paraId="28C7C0E7" w14:textId="77777777" w:rsidR="002473FE" w:rsidRPr="00181B33" w:rsidRDefault="002473FE" w:rsidP="00EB4B96">
            <w:pPr>
              <w:pStyle w:val="Textkrper"/>
              <w:rPr>
                <w:color w:val="000000"/>
                <w:sz w:val="16"/>
              </w:rPr>
            </w:pPr>
          </w:p>
        </w:tc>
        <w:tc>
          <w:tcPr>
            <w:tcW w:w="3614" w:type="dxa"/>
          </w:tcPr>
          <w:p w14:paraId="124039B5" w14:textId="77777777" w:rsidR="002473FE" w:rsidRPr="00181B33" w:rsidRDefault="002473FE" w:rsidP="00EB4B96">
            <w:pPr>
              <w:pStyle w:val="Textkrper"/>
              <w:rPr>
                <w:color w:val="000000"/>
                <w:sz w:val="16"/>
              </w:rPr>
            </w:pPr>
          </w:p>
        </w:tc>
      </w:tr>
      <w:tr w:rsidR="002473FE" w:rsidRPr="00181B33" w14:paraId="6E00D72C" w14:textId="77777777" w:rsidTr="00EB4B96">
        <w:tc>
          <w:tcPr>
            <w:tcW w:w="2268" w:type="dxa"/>
            <w:tcBorders>
              <w:top w:val="single" w:sz="6" w:space="0" w:color="auto"/>
              <w:bottom w:val="nil"/>
            </w:tcBorders>
          </w:tcPr>
          <w:p w14:paraId="2A4F4F5A"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FA407A9"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12C6C1AD" w14:textId="77777777" w:rsidR="002473FE" w:rsidRPr="00181B33" w:rsidRDefault="002473FE" w:rsidP="00EB4B96">
            <w:pPr>
              <w:pStyle w:val="Textkrper"/>
              <w:rPr>
                <w:color w:val="000000"/>
                <w:sz w:val="16"/>
              </w:rPr>
            </w:pPr>
            <w:r w:rsidRPr="00181B33">
              <w:rPr>
                <w:color w:val="000000"/>
                <w:sz w:val="16"/>
              </w:rPr>
              <w:t>Go_to_sleeping</w:t>
            </w:r>
          </w:p>
        </w:tc>
      </w:tr>
      <w:tr w:rsidR="002473FE" w:rsidRPr="00181B33" w14:paraId="3403ECA8" w14:textId="77777777" w:rsidTr="00EB4B96">
        <w:tc>
          <w:tcPr>
            <w:tcW w:w="2268" w:type="dxa"/>
            <w:tcBorders>
              <w:top w:val="nil"/>
              <w:bottom w:val="nil"/>
            </w:tcBorders>
          </w:tcPr>
          <w:p w14:paraId="314B9E35" w14:textId="77777777" w:rsidR="002473FE" w:rsidRPr="00181B33" w:rsidRDefault="002473FE" w:rsidP="00EB4B96">
            <w:pPr>
              <w:pStyle w:val="Textkrper"/>
              <w:rPr>
                <w:b/>
                <w:i/>
                <w:color w:val="000000"/>
                <w:sz w:val="16"/>
              </w:rPr>
            </w:pPr>
          </w:p>
        </w:tc>
        <w:tc>
          <w:tcPr>
            <w:tcW w:w="1914" w:type="dxa"/>
          </w:tcPr>
          <w:p w14:paraId="3D012E65"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715DBC0B" w14:textId="77777777" w:rsidR="002473FE" w:rsidRPr="00181B33" w:rsidRDefault="002473FE" w:rsidP="00EB4B96">
            <w:pPr>
              <w:pStyle w:val="Textkrper"/>
              <w:rPr>
                <w:color w:val="000000"/>
                <w:sz w:val="16"/>
              </w:rPr>
            </w:pPr>
            <w:r w:rsidRPr="00181B33">
              <w:rPr>
                <w:color w:val="000000"/>
                <w:sz w:val="16"/>
              </w:rPr>
              <w:t>Do_not_go_to_sleeping</w:t>
            </w:r>
          </w:p>
        </w:tc>
      </w:tr>
      <w:tr w:rsidR="002473FE" w:rsidRPr="00181B33" w14:paraId="6EAD9E3B" w14:textId="77777777" w:rsidTr="00EB4B96">
        <w:tc>
          <w:tcPr>
            <w:tcW w:w="2268" w:type="dxa"/>
            <w:tcBorders>
              <w:top w:val="nil"/>
              <w:bottom w:val="nil"/>
            </w:tcBorders>
          </w:tcPr>
          <w:p w14:paraId="159AA9D9" w14:textId="77777777" w:rsidR="002473FE" w:rsidRPr="00181B33" w:rsidRDefault="002473FE" w:rsidP="00EB4B96">
            <w:pPr>
              <w:pStyle w:val="Textkrper"/>
              <w:rPr>
                <w:b/>
                <w:i/>
                <w:color w:val="000000"/>
                <w:sz w:val="16"/>
              </w:rPr>
            </w:pPr>
          </w:p>
        </w:tc>
        <w:tc>
          <w:tcPr>
            <w:tcW w:w="1914" w:type="dxa"/>
          </w:tcPr>
          <w:p w14:paraId="6972A1E0"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6DB9097B"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0EB068AF" w14:textId="77777777" w:rsidTr="00EB4B96">
        <w:tc>
          <w:tcPr>
            <w:tcW w:w="2268" w:type="dxa"/>
            <w:tcBorders>
              <w:top w:val="nil"/>
              <w:bottom w:val="single" w:sz="12" w:space="0" w:color="auto"/>
            </w:tcBorders>
          </w:tcPr>
          <w:p w14:paraId="159C22AA" w14:textId="77777777" w:rsidR="002473FE" w:rsidRPr="00181B33" w:rsidRDefault="002473FE" w:rsidP="00EB4B96">
            <w:pPr>
              <w:pStyle w:val="Textkrper"/>
              <w:rPr>
                <w:b/>
                <w:i/>
                <w:color w:val="000000"/>
                <w:sz w:val="16"/>
              </w:rPr>
            </w:pPr>
          </w:p>
        </w:tc>
        <w:tc>
          <w:tcPr>
            <w:tcW w:w="1914" w:type="dxa"/>
          </w:tcPr>
          <w:p w14:paraId="21EA9685"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3F9D4016" w14:textId="77777777" w:rsidR="002473FE" w:rsidRPr="00181B33" w:rsidRDefault="002473FE" w:rsidP="00EB4B96">
            <w:pPr>
              <w:pStyle w:val="Textkrper"/>
              <w:rPr>
                <w:color w:val="000000"/>
                <w:sz w:val="16"/>
              </w:rPr>
            </w:pPr>
            <w:r w:rsidRPr="00181B33">
              <w:rPr>
                <w:color w:val="000000"/>
                <w:sz w:val="16"/>
              </w:rPr>
              <w:t>Information_not_available</w:t>
            </w:r>
          </w:p>
        </w:tc>
      </w:tr>
    </w:tbl>
    <w:p w14:paraId="20ACA923"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V_TIU_TILTING_STATE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0501C9E" w14:textId="77777777" w:rsidTr="00EB4B96">
        <w:tc>
          <w:tcPr>
            <w:tcW w:w="2268" w:type="dxa"/>
          </w:tcPr>
          <w:p w14:paraId="1AE179F6"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57108877" w14:textId="77777777" w:rsidR="002473FE" w:rsidRPr="00181B33" w:rsidRDefault="002473FE" w:rsidP="00EB4B96">
            <w:pPr>
              <w:pStyle w:val="Textkrper"/>
              <w:rPr>
                <w:color w:val="000000"/>
                <w:sz w:val="16"/>
              </w:rPr>
            </w:pPr>
            <w:r w:rsidRPr="00181B33">
              <w:rPr>
                <w:color w:val="000000"/>
                <w:sz w:val="16"/>
              </w:rPr>
              <w:t>State of the tilting device</w:t>
            </w:r>
          </w:p>
        </w:tc>
      </w:tr>
      <w:tr w:rsidR="002473FE" w:rsidRPr="00181B33" w14:paraId="29A8EDF5" w14:textId="77777777" w:rsidTr="00EB4B96">
        <w:tc>
          <w:tcPr>
            <w:tcW w:w="2268" w:type="dxa"/>
          </w:tcPr>
          <w:p w14:paraId="0C6695A5"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56878FEA" w14:textId="77777777" w:rsidR="002473FE" w:rsidRPr="00181B33" w:rsidRDefault="002473FE" w:rsidP="00EB4B96">
            <w:pPr>
              <w:pStyle w:val="Textkrper"/>
              <w:rPr>
                <w:color w:val="000000"/>
                <w:sz w:val="16"/>
              </w:rPr>
            </w:pPr>
            <w:r w:rsidRPr="00181B33">
              <w:rPr>
                <w:color w:val="000000"/>
                <w:sz w:val="16"/>
              </w:rPr>
              <w:t>Information from the sensor of the tilting device state</w:t>
            </w:r>
          </w:p>
        </w:tc>
      </w:tr>
      <w:tr w:rsidR="002473FE" w:rsidRPr="00181B33" w14:paraId="21FCE3C9" w14:textId="77777777" w:rsidTr="00EB4B96">
        <w:tc>
          <w:tcPr>
            <w:tcW w:w="2268" w:type="dxa"/>
          </w:tcPr>
          <w:p w14:paraId="50BDA3B3" w14:textId="77777777" w:rsidR="002473FE" w:rsidRPr="00181B33" w:rsidRDefault="002473FE" w:rsidP="00EB4B96">
            <w:r w:rsidRPr="00181B33">
              <w:rPr>
                <w:b/>
                <w:i/>
                <w:color w:val="000000"/>
                <w:sz w:val="16"/>
              </w:rPr>
              <w:t>Length of variable</w:t>
            </w:r>
          </w:p>
        </w:tc>
        <w:tc>
          <w:tcPr>
            <w:tcW w:w="1914" w:type="dxa"/>
          </w:tcPr>
          <w:p w14:paraId="163DDFC0"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5EBD746F"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25289C32"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6FB96E33" w14:textId="77777777" w:rsidTr="00EB4B96">
        <w:tc>
          <w:tcPr>
            <w:tcW w:w="2268" w:type="dxa"/>
          </w:tcPr>
          <w:p w14:paraId="7DBB63A4"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18EA91AD" w14:textId="77777777" w:rsidR="002473FE" w:rsidRPr="00181B33" w:rsidRDefault="002473FE" w:rsidP="00EB4B96">
            <w:pPr>
              <w:pStyle w:val="Textkrper"/>
              <w:rPr>
                <w:color w:val="000000"/>
                <w:sz w:val="16"/>
              </w:rPr>
            </w:pPr>
          </w:p>
        </w:tc>
        <w:tc>
          <w:tcPr>
            <w:tcW w:w="2056" w:type="dxa"/>
          </w:tcPr>
          <w:p w14:paraId="79E36080" w14:textId="77777777" w:rsidR="002473FE" w:rsidRPr="00181B33" w:rsidRDefault="002473FE" w:rsidP="00EB4B96">
            <w:pPr>
              <w:pStyle w:val="Textkrper"/>
              <w:rPr>
                <w:color w:val="000000"/>
                <w:sz w:val="16"/>
              </w:rPr>
            </w:pPr>
          </w:p>
        </w:tc>
        <w:tc>
          <w:tcPr>
            <w:tcW w:w="3614" w:type="dxa"/>
          </w:tcPr>
          <w:p w14:paraId="22FA19B8" w14:textId="77777777" w:rsidR="002473FE" w:rsidRPr="00181B33" w:rsidRDefault="002473FE" w:rsidP="00EB4B96">
            <w:pPr>
              <w:pStyle w:val="Textkrper"/>
              <w:rPr>
                <w:color w:val="000000"/>
                <w:sz w:val="16"/>
              </w:rPr>
            </w:pPr>
          </w:p>
        </w:tc>
      </w:tr>
      <w:tr w:rsidR="002473FE" w:rsidRPr="00181B33" w14:paraId="1086AF6A" w14:textId="77777777" w:rsidTr="00EB4B96">
        <w:tc>
          <w:tcPr>
            <w:tcW w:w="2268" w:type="dxa"/>
            <w:tcBorders>
              <w:top w:val="single" w:sz="6" w:space="0" w:color="auto"/>
              <w:bottom w:val="nil"/>
            </w:tcBorders>
          </w:tcPr>
          <w:p w14:paraId="37C589DF"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04706DB"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2FDEC70B" w14:textId="77777777" w:rsidR="002473FE" w:rsidRPr="00181B33" w:rsidRDefault="002473FE" w:rsidP="00EB4B96">
            <w:pPr>
              <w:pStyle w:val="Textkrper"/>
              <w:rPr>
                <w:color w:val="000000"/>
                <w:sz w:val="16"/>
              </w:rPr>
            </w:pPr>
            <w:r w:rsidRPr="00181B33">
              <w:rPr>
                <w:color w:val="000000"/>
                <w:sz w:val="16"/>
              </w:rPr>
              <w:t>Tilting_system_is_active</w:t>
            </w:r>
          </w:p>
        </w:tc>
      </w:tr>
      <w:tr w:rsidR="002473FE" w:rsidRPr="00181B33" w14:paraId="35C8185B" w14:textId="77777777" w:rsidTr="00EB4B96">
        <w:tc>
          <w:tcPr>
            <w:tcW w:w="2268" w:type="dxa"/>
            <w:tcBorders>
              <w:top w:val="nil"/>
              <w:bottom w:val="nil"/>
            </w:tcBorders>
          </w:tcPr>
          <w:p w14:paraId="1A0434C0" w14:textId="77777777" w:rsidR="002473FE" w:rsidRPr="00181B33" w:rsidRDefault="002473FE" w:rsidP="00EB4B96">
            <w:pPr>
              <w:pStyle w:val="Textkrper"/>
              <w:rPr>
                <w:b/>
                <w:i/>
                <w:color w:val="000000"/>
                <w:sz w:val="16"/>
              </w:rPr>
            </w:pPr>
          </w:p>
        </w:tc>
        <w:tc>
          <w:tcPr>
            <w:tcW w:w="1914" w:type="dxa"/>
          </w:tcPr>
          <w:p w14:paraId="2E6868EA"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768DB790" w14:textId="77777777" w:rsidR="002473FE" w:rsidRPr="00181B33" w:rsidRDefault="002473FE" w:rsidP="00EB4B96">
            <w:pPr>
              <w:pStyle w:val="Textkrper"/>
              <w:rPr>
                <w:color w:val="000000"/>
                <w:sz w:val="16"/>
              </w:rPr>
            </w:pPr>
            <w:r w:rsidRPr="00181B33">
              <w:rPr>
                <w:color w:val="000000"/>
                <w:sz w:val="16"/>
              </w:rPr>
              <w:t>Tilting_system_is_passive</w:t>
            </w:r>
          </w:p>
        </w:tc>
      </w:tr>
      <w:tr w:rsidR="002473FE" w:rsidRPr="00181B33" w14:paraId="2AD6AB36" w14:textId="77777777" w:rsidTr="00EB4B96">
        <w:tc>
          <w:tcPr>
            <w:tcW w:w="2268" w:type="dxa"/>
            <w:tcBorders>
              <w:top w:val="nil"/>
              <w:bottom w:val="nil"/>
            </w:tcBorders>
          </w:tcPr>
          <w:p w14:paraId="585B3D70" w14:textId="77777777" w:rsidR="002473FE" w:rsidRPr="00181B33" w:rsidRDefault="002473FE" w:rsidP="00EB4B96">
            <w:pPr>
              <w:pStyle w:val="Textkrper"/>
              <w:rPr>
                <w:b/>
                <w:i/>
                <w:color w:val="000000"/>
                <w:sz w:val="16"/>
              </w:rPr>
            </w:pPr>
          </w:p>
        </w:tc>
        <w:tc>
          <w:tcPr>
            <w:tcW w:w="1914" w:type="dxa"/>
          </w:tcPr>
          <w:p w14:paraId="3F50DE7C"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1C740AFF"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74B97F81" w14:textId="77777777" w:rsidTr="00EB4B96">
        <w:tc>
          <w:tcPr>
            <w:tcW w:w="2268" w:type="dxa"/>
            <w:tcBorders>
              <w:top w:val="nil"/>
              <w:bottom w:val="single" w:sz="12" w:space="0" w:color="auto"/>
            </w:tcBorders>
          </w:tcPr>
          <w:p w14:paraId="0872F08A" w14:textId="77777777" w:rsidR="002473FE" w:rsidRPr="00181B33" w:rsidRDefault="002473FE" w:rsidP="00EB4B96">
            <w:pPr>
              <w:pStyle w:val="Textkrper"/>
              <w:rPr>
                <w:b/>
                <w:i/>
                <w:color w:val="000000"/>
                <w:sz w:val="16"/>
              </w:rPr>
            </w:pPr>
          </w:p>
        </w:tc>
        <w:tc>
          <w:tcPr>
            <w:tcW w:w="1914" w:type="dxa"/>
          </w:tcPr>
          <w:p w14:paraId="3C82A145"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7A71A450" w14:textId="77777777" w:rsidR="002473FE" w:rsidRPr="00181B33" w:rsidRDefault="002473FE" w:rsidP="00EB4B96">
            <w:pPr>
              <w:pStyle w:val="Textkrper"/>
              <w:rPr>
                <w:color w:val="000000"/>
                <w:sz w:val="16"/>
              </w:rPr>
            </w:pPr>
            <w:r w:rsidRPr="00181B33">
              <w:rPr>
                <w:color w:val="000000"/>
                <w:sz w:val="16"/>
              </w:rPr>
              <w:t>Information_not_available</w:t>
            </w:r>
          </w:p>
        </w:tc>
      </w:tr>
    </w:tbl>
    <w:p w14:paraId="0B5D6E2E"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V_TIU_TILTING_STATE_FILTERED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11BDEB10" w14:textId="77777777" w:rsidTr="00EB4B96">
        <w:tc>
          <w:tcPr>
            <w:tcW w:w="2268" w:type="dxa"/>
          </w:tcPr>
          <w:p w14:paraId="1A5886FF"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513FA586" w14:textId="77777777" w:rsidR="002473FE" w:rsidRPr="00181B33" w:rsidRDefault="002473FE" w:rsidP="00EB4B96">
            <w:pPr>
              <w:pStyle w:val="Textkrper"/>
              <w:rPr>
                <w:color w:val="000000"/>
                <w:sz w:val="16"/>
              </w:rPr>
            </w:pPr>
            <w:r w:rsidRPr="00181B33">
              <w:rPr>
                <w:color w:val="000000"/>
                <w:sz w:val="16"/>
              </w:rPr>
              <w:t>Filtered state of the tilting device</w:t>
            </w:r>
          </w:p>
        </w:tc>
      </w:tr>
      <w:tr w:rsidR="002473FE" w:rsidRPr="00181B33" w14:paraId="7809C06C" w14:textId="77777777" w:rsidTr="00EB4B96">
        <w:tc>
          <w:tcPr>
            <w:tcW w:w="2268" w:type="dxa"/>
          </w:tcPr>
          <w:p w14:paraId="3DEF6F13"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584F077" w14:textId="77777777" w:rsidR="002473FE" w:rsidRPr="00181B33" w:rsidRDefault="002473FE" w:rsidP="00EB4B96">
            <w:pPr>
              <w:pStyle w:val="Textkrper"/>
              <w:rPr>
                <w:color w:val="000000"/>
                <w:sz w:val="16"/>
              </w:rPr>
            </w:pPr>
            <w:r w:rsidRPr="00181B33">
              <w:rPr>
                <w:color w:val="000000"/>
                <w:sz w:val="16"/>
              </w:rPr>
              <w:t>Information from the sensor of the tilting device state</w:t>
            </w:r>
          </w:p>
        </w:tc>
      </w:tr>
      <w:tr w:rsidR="002473FE" w:rsidRPr="00181B33" w14:paraId="46781C23" w14:textId="77777777" w:rsidTr="00EB4B96">
        <w:tc>
          <w:tcPr>
            <w:tcW w:w="2268" w:type="dxa"/>
          </w:tcPr>
          <w:p w14:paraId="2927DC1B" w14:textId="77777777" w:rsidR="002473FE" w:rsidRPr="00181B33" w:rsidRDefault="002473FE" w:rsidP="00EB4B96">
            <w:r w:rsidRPr="00181B33">
              <w:rPr>
                <w:b/>
                <w:i/>
                <w:color w:val="000000"/>
                <w:sz w:val="16"/>
              </w:rPr>
              <w:t>Length of variable</w:t>
            </w:r>
          </w:p>
        </w:tc>
        <w:tc>
          <w:tcPr>
            <w:tcW w:w="1914" w:type="dxa"/>
          </w:tcPr>
          <w:p w14:paraId="7933CECC"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539163E4"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BB1FE5E"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3F719181" w14:textId="77777777" w:rsidTr="00EB4B96">
        <w:tc>
          <w:tcPr>
            <w:tcW w:w="2268" w:type="dxa"/>
          </w:tcPr>
          <w:p w14:paraId="08DC4934"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05F1053E" w14:textId="77777777" w:rsidR="002473FE" w:rsidRPr="00181B33" w:rsidRDefault="002473FE" w:rsidP="00EB4B96">
            <w:pPr>
              <w:pStyle w:val="Textkrper"/>
              <w:rPr>
                <w:color w:val="000000"/>
                <w:sz w:val="16"/>
              </w:rPr>
            </w:pPr>
          </w:p>
        </w:tc>
        <w:tc>
          <w:tcPr>
            <w:tcW w:w="2056" w:type="dxa"/>
          </w:tcPr>
          <w:p w14:paraId="0A62DB97" w14:textId="77777777" w:rsidR="002473FE" w:rsidRPr="00181B33" w:rsidRDefault="002473FE" w:rsidP="00EB4B96">
            <w:pPr>
              <w:pStyle w:val="Textkrper"/>
              <w:rPr>
                <w:color w:val="000000"/>
                <w:sz w:val="16"/>
              </w:rPr>
            </w:pPr>
          </w:p>
        </w:tc>
        <w:tc>
          <w:tcPr>
            <w:tcW w:w="3614" w:type="dxa"/>
          </w:tcPr>
          <w:p w14:paraId="0D8EEEF3" w14:textId="77777777" w:rsidR="002473FE" w:rsidRPr="00181B33" w:rsidRDefault="002473FE" w:rsidP="00EB4B96">
            <w:pPr>
              <w:pStyle w:val="Textkrper"/>
              <w:rPr>
                <w:color w:val="000000"/>
                <w:sz w:val="16"/>
              </w:rPr>
            </w:pPr>
          </w:p>
        </w:tc>
      </w:tr>
      <w:tr w:rsidR="002473FE" w:rsidRPr="00181B33" w14:paraId="48477032" w14:textId="77777777" w:rsidTr="00EB4B96">
        <w:tc>
          <w:tcPr>
            <w:tcW w:w="2268" w:type="dxa"/>
            <w:tcBorders>
              <w:top w:val="single" w:sz="6" w:space="0" w:color="auto"/>
              <w:bottom w:val="nil"/>
            </w:tcBorders>
          </w:tcPr>
          <w:p w14:paraId="02E7E8AB"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15D5A3B1"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3FF5804A" w14:textId="77777777" w:rsidR="002473FE" w:rsidRPr="00181B33" w:rsidRDefault="002473FE" w:rsidP="00EB4B96">
            <w:pPr>
              <w:pStyle w:val="Textkrper"/>
              <w:rPr>
                <w:color w:val="000000"/>
                <w:sz w:val="16"/>
              </w:rPr>
            </w:pPr>
            <w:r w:rsidRPr="00181B33">
              <w:rPr>
                <w:color w:val="000000"/>
                <w:sz w:val="16"/>
              </w:rPr>
              <w:t>Tilting_system_is_acitve</w:t>
            </w:r>
          </w:p>
        </w:tc>
      </w:tr>
      <w:tr w:rsidR="002473FE" w:rsidRPr="00181B33" w14:paraId="7E41A0E3" w14:textId="77777777" w:rsidTr="00EB4B96">
        <w:tc>
          <w:tcPr>
            <w:tcW w:w="2268" w:type="dxa"/>
            <w:tcBorders>
              <w:top w:val="nil"/>
              <w:bottom w:val="nil"/>
            </w:tcBorders>
          </w:tcPr>
          <w:p w14:paraId="77A81BC8" w14:textId="77777777" w:rsidR="002473FE" w:rsidRPr="00181B33" w:rsidRDefault="002473FE" w:rsidP="00EB4B96">
            <w:pPr>
              <w:pStyle w:val="Textkrper"/>
              <w:rPr>
                <w:b/>
                <w:i/>
                <w:color w:val="000000"/>
                <w:sz w:val="16"/>
              </w:rPr>
            </w:pPr>
          </w:p>
        </w:tc>
        <w:tc>
          <w:tcPr>
            <w:tcW w:w="1914" w:type="dxa"/>
          </w:tcPr>
          <w:p w14:paraId="073EBDE6"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0D07C5F3" w14:textId="77777777" w:rsidR="002473FE" w:rsidRPr="00181B33" w:rsidRDefault="002473FE" w:rsidP="00EB4B96">
            <w:pPr>
              <w:pStyle w:val="Textkrper"/>
              <w:rPr>
                <w:color w:val="000000"/>
                <w:sz w:val="16"/>
              </w:rPr>
            </w:pPr>
            <w:r w:rsidRPr="00181B33">
              <w:rPr>
                <w:color w:val="000000"/>
                <w:sz w:val="16"/>
              </w:rPr>
              <w:t>Tilting_system_is_passive</w:t>
            </w:r>
          </w:p>
        </w:tc>
      </w:tr>
      <w:tr w:rsidR="002473FE" w:rsidRPr="00181B33" w14:paraId="15EE67E5" w14:textId="77777777" w:rsidTr="00EB4B96">
        <w:tc>
          <w:tcPr>
            <w:tcW w:w="2268" w:type="dxa"/>
            <w:tcBorders>
              <w:top w:val="nil"/>
              <w:bottom w:val="nil"/>
            </w:tcBorders>
          </w:tcPr>
          <w:p w14:paraId="36C62BB6" w14:textId="77777777" w:rsidR="002473FE" w:rsidRPr="00181B33" w:rsidRDefault="002473FE" w:rsidP="00EB4B96">
            <w:pPr>
              <w:pStyle w:val="Textkrper"/>
              <w:rPr>
                <w:b/>
                <w:i/>
                <w:color w:val="000000"/>
                <w:sz w:val="16"/>
              </w:rPr>
            </w:pPr>
          </w:p>
        </w:tc>
        <w:tc>
          <w:tcPr>
            <w:tcW w:w="1914" w:type="dxa"/>
          </w:tcPr>
          <w:p w14:paraId="6B87B9B5"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50EC57BA"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40DB133B" w14:textId="77777777" w:rsidTr="00EB4B96">
        <w:tc>
          <w:tcPr>
            <w:tcW w:w="2268" w:type="dxa"/>
            <w:tcBorders>
              <w:top w:val="nil"/>
              <w:bottom w:val="single" w:sz="12" w:space="0" w:color="auto"/>
            </w:tcBorders>
          </w:tcPr>
          <w:p w14:paraId="76147030" w14:textId="77777777" w:rsidR="002473FE" w:rsidRPr="00181B33" w:rsidRDefault="002473FE" w:rsidP="00EB4B96">
            <w:pPr>
              <w:pStyle w:val="Textkrper"/>
              <w:rPr>
                <w:b/>
                <w:i/>
                <w:color w:val="000000"/>
                <w:sz w:val="16"/>
              </w:rPr>
            </w:pPr>
          </w:p>
        </w:tc>
        <w:tc>
          <w:tcPr>
            <w:tcW w:w="1914" w:type="dxa"/>
          </w:tcPr>
          <w:p w14:paraId="0920E3E4"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4DD35E72" w14:textId="77777777" w:rsidR="002473FE" w:rsidRPr="00181B33" w:rsidRDefault="002473FE" w:rsidP="00EB4B96">
            <w:pPr>
              <w:pStyle w:val="Textkrper"/>
              <w:rPr>
                <w:color w:val="000000"/>
                <w:sz w:val="16"/>
              </w:rPr>
            </w:pPr>
            <w:r w:rsidRPr="00181B33">
              <w:rPr>
                <w:color w:val="000000"/>
                <w:sz w:val="16"/>
              </w:rPr>
              <w:t>Information_not_available</w:t>
            </w:r>
          </w:p>
        </w:tc>
      </w:tr>
    </w:tbl>
    <w:p w14:paraId="2F7D93C7"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V_TIU_TRACTION_CUT_OFF_STATE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66718E0" w14:textId="77777777" w:rsidTr="00EB4B96">
        <w:tc>
          <w:tcPr>
            <w:tcW w:w="2268" w:type="dxa"/>
          </w:tcPr>
          <w:p w14:paraId="7F9B0EDC"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7A95F864" w14:textId="77777777" w:rsidR="002473FE" w:rsidRPr="00181B33" w:rsidRDefault="002473FE" w:rsidP="00EB4B96">
            <w:pPr>
              <w:pStyle w:val="Textkrper"/>
              <w:rPr>
                <w:color w:val="000000"/>
                <w:sz w:val="16"/>
              </w:rPr>
            </w:pPr>
            <w:r w:rsidRPr="00181B33">
              <w:rPr>
                <w:color w:val="000000"/>
                <w:sz w:val="16"/>
              </w:rPr>
              <w:t>State of the traction cut off</w:t>
            </w:r>
          </w:p>
        </w:tc>
      </w:tr>
      <w:tr w:rsidR="002473FE" w:rsidRPr="00181B33" w14:paraId="57E377E8" w14:textId="77777777" w:rsidTr="00EB4B96">
        <w:tc>
          <w:tcPr>
            <w:tcW w:w="2268" w:type="dxa"/>
          </w:tcPr>
          <w:p w14:paraId="1C322FA8"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4C5AF12F" w14:textId="77777777" w:rsidR="002473FE" w:rsidRPr="00181B33" w:rsidRDefault="002473FE" w:rsidP="00EB4B96">
            <w:pPr>
              <w:pStyle w:val="Textkrper"/>
              <w:rPr>
                <w:color w:val="000000"/>
                <w:sz w:val="16"/>
              </w:rPr>
            </w:pPr>
            <w:r w:rsidRPr="00181B33">
              <w:rPr>
                <w:color w:val="000000"/>
                <w:sz w:val="16"/>
              </w:rPr>
              <w:t>Information from the sensor of the traction cut off state</w:t>
            </w:r>
          </w:p>
        </w:tc>
      </w:tr>
      <w:tr w:rsidR="002473FE" w:rsidRPr="00181B33" w14:paraId="39952B27" w14:textId="77777777" w:rsidTr="00EB4B96">
        <w:tc>
          <w:tcPr>
            <w:tcW w:w="2268" w:type="dxa"/>
          </w:tcPr>
          <w:p w14:paraId="4C7BE555" w14:textId="77777777" w:rsidR="002473FE" w:rsidRPr="00181B33" w:rsidRDefault="002473FE" w:rsidP="00EB4B96">
            <w:r w:rsidRPr="00181B33">
              <w:rPr>
                <w:b/>
                <w:i/>
                <w:color w:val="000000"/>
                <w:sz w:val="16"/>
              </w:rPr>
              <w:t>Length of variable</w:t>
            </w:r>
          </w:p>
        </w:tc>
        <w:tc>
          <w:tcPr>
            <w:tcW w:w="1914" w:type="dxa"/>
          </w:tcPr>
          <w:p w14:paraId="4819D6DA"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22545565"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185CC242"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7709F24D" w14:textId="77777777" w:rsidTr="00EB4B96">
        <w:tc>
          <w:tcPr>
            <w:tcW w:w="2268" w:type="dxa"/>
          </w:tcPr>
          <w:p w14:paraId="2AA55475"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23A5C574" w14:textId="77777777" w:rsidR="002473FE" w:rsidRPr="00181B33" w:rsidRDefault="002473FE" w:rsidP="00EB4B96">
            <w:pPr>
              <w:pStyle w:val="Textkrper"/>
              <w:rPr>
                <w:color w:val="000000"/>
                <w:sz w:val="16"/>
              </w:rPr>
            </w:pPr>
          </w:p>
        </w:tc>
        <w:tc>
          <w:tcPr>
            <w:tcW w:w="2056" w:type="dxa"/>
          </w:tcPr>
          <w:p w14:paraId="2994A86B" w14:textId="77777777" w:rsidR="002473FE" w:rsidRPr="00181B33" w:rsidRDefault="002473FE" w:rsidP="00EB4B96">
            <w:pPr>
              <w:pStyle w:val="Textkrper"/>
              <w:rPr>
                <w:color w:val="000000"/>
                <w:sz w:val="16"/>
              </w:rPr>
            </w:pPr>
          </w:p>
        </w:tc>
        <w:tc>
          <w:tcPr>
            <w:tcW w:w="3614" w:type="dxa"/>
          </w:tcPr>
          <w:p w14:paraId="470DC9F7" w14:textId="77777777" w:rsidR="002473FE" w:rsidRPr="00181B33" w:rsidRDefault="002473FE" w:rsidP="00EB4B96">
            <w:pPr>
              <w:pStyle w:val="Textkrper"/>
              <w:rPr>
                <w:color w:val="000000"/>
                <w:sz w:val="16"/>
              </w:rPr>
            </w:pPr>
          </w:p>
        </w:tc>
      </w:tr>
      <w:tr w:rsidR="002473FE" w:rsidRPr="00181B33" w14:paraId="04BFB189" w14:textId="77777777" w:rsidTr="00EB4B96">
        <w:tc>
          <w:tcPr>
            <w:tcW w:w="2268" w:type="dxa"/>
            <w:tcBorders>
              <w:top w:val="single" w:sz="6" w:space="0" w:color="auto"/>
              <w:bottom w:val="nil"/>
            </w:tcBorders>
          </w:tcPr>
          <w:p w14:paraId="53A1718D"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738E188B"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2D508309" w14:textId="77777777" w:rsidR="002473FE" w:rsidRPr="00181B33" w:rsidRDefault="002473FE" w:rsidP="00EB4B96">
            <w:pPr>
              <w:pStyle w:val="Textkrper"/>
              <w:rPr>
                <w:color w:val="000000"/>
                <w:sz w:val="16"/>
              </w:rPr>
            </w:pPr>
            <w:r w:rsidRPr="00181B33">
              <w:rPr>
                <w:color w:val="000000"/>
                <w:sz w:val="16"/>
              </w:rPr>
              <w:t>Traction cut off is disabled</w:t>
            </w:r>
          </w:p>
        </w:tc>
      </w:tr>
      <w:tr w:rsidR="002473FE" w:rsidRPr="00181B33" w14:paraId="1EA5A287" w14:textId="77777777" w:rsidTr="00EB4B96">
        <w:tc>
          <w:tcPr>
            <w:tcW w:w="2268" w:type="dxa"/>
            <w:tcBorders>
              <w:top w:val="nil"/>
              <w:bottom w:val="nil"/>
            </w:tcBorders>
          </w:tcPr>
          <w:p w14:paraId="490A9043" w14:textId="77777777" w:rsidR="002473FE" w:rsidRPr="00181B33" w:rsidRDefault="002473FE" w:rsidP="00EB4B96">
            <w:pPr>
              <w:pStyle w:val="Textkrper"/>
              <w:rPr>
                <w:b/>
                <w:i/>
                <w:color w:val="000000"/>
                <w:sz w:val="16"/>
              </w:rPr>
            </w:pPr>
          </w:p>
        </w:tc>
        <w:tc>
          <w:tcPr>
            <w:tcW w:w="1914" w:type="dxa"/>
          </w:tcPr>
          <w:p w14:paraId="354D3CB9"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6F1F4BA3" w14:textId="77777777" w:rsidR="002473FE" w:rsidRPr="00181B33" w:rsidRDefault="002473FE" w:rsidP="00EB4B96">
            <w:pPr>
              <w:pStyle w:val="Textkrper"/>
              <w:rPr>
                <w:color w:val="000000"/>
                <w:sz w:val="16"/>
              </w:rPr>
            </w:pPr>
            <w:r w:rsidRPr="00181B33">
              <w:rPr>
                <w:color w:val="000000"/>
                <w:sz w:val="16"/>
              </w:rPr>
              <w:t>Traction cut off is enabled</w:t>
            </w:r>
          </w:p>
        </w:tc>
      </w:tr>
      <w:tr w:rsidR="002473FE" w:rsidRPr="00181B33" w14:paraId="3132628D" w14:textId="77777777" w:rsidTr="00EB4B96">
        <w:tc>
          <w:tcPr>
            <w:tcW w:w="2268" w:type="dxa"/>
            <w:tcBorders>
              <w:top w:val="nil"/>
              <w:bottom w:val="nil"/>
            </w:tcBorders>
          </w:tcPr>
          <w:p w14:paraId="5358E7B0" w14:textId="77777777" w:rsidR="002473FE" w:rsidRPr="00181B33" w:rsidRDefault="002473FE" w:rsidP="00EB4B96">
            <w:pPr>
              <w:pStyle w:val="Textkrper"/>
              <w:rPr>
                <w:b/>
                <w:i/>
                <w:color w:val="000000"/>
                <w:sz w:val="16"/>
              </w:rPr>
            </w:pPr>
          </w:p>
        </w:tc>
        <w:tc>
          <w:tcPr>
            <w:tcW w:w="1914" w:type="dxa"/>
          </w:tcPr>
          <w:p w14:paraId="14BD3231"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393B40D1"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1F186B25" w14:textId="77777777" w:rsidTr="00EB4B96">
        <w:tc>
          <w:tcPr>
            <w:tcW w:w="2268" w:type="dxa"/>
            <w:tcBorders>
              <w:top w:val="nil"/>
              <w:bottom w:val="single" w:sz="12" w:space="0" w:color="auto"/>
            </w:tcBorders>
          </w:tcPr>
          <w:p w14:paraId="74FB7FC7" w14:textId="77777777" w:rsidR="002473FE" w:rsidRPr="00181B33" w:rsidRDefault="002473FE" w:rsidP="00EB4B96">
            <w:pPr>
              <w:pStyle w:val="Textkrper"/>
              <w:rPr>
                <w:b/>
                <w:i/>
                <w:color w:val="000000"/>
                <w:sz w:val="16"/>
              </w:rPr>
            </w:pPr>
          </w:p>
        </w:tc>
        <w:tc>
          <w:tcPr>
            <w:tcW w:w="1914" w:type="dxa"/>
          </w:tcPr>
          <w:p w14:paraId="6F61FD36"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1D3BEDA4" w14:textId="77777777" w:rsidR="002473FE" w:rsidRPr="00181B33" w:rsidRDefault="002473FE" w:rsidP="00EB4B96">
            <w:pPr>
              <w:pStyle w:val="Textkrper"/>
              <w:rPr>
                <w:color w:val="000000"/>
                <w:sz w:val="16"/>
              </w:rPr>
            </w:pPr>
            <w:r w:rsidRPr="00181B33">
              <w:rPr>
                <w:color w:val="000000"/>
                <w:sz w:val="16"/>
              </w:rPr>
              <w:t>Information_not_available</w:t>
            </w:r>
          </w:p>
        </w:tc>
      </w:tr>
    </w:tbl>
    <w:p w14:paraId="06D3379F"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V_TIU_TRACTION_CUT_OFF_STATE_FILTERED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7F9CDEBC" w14:textId="77777777" w:rsidTr="00EB4B96">
        <w:tc>
          <w:tcPr>
            <w:tcW w:w="2268" w:type="dxa"/>
          </w:tcPr>
          <w:p w14:paraId="700985AE"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85A69E2" w14:textId="77777777" w:rsidR="002473FE" w:rsidRPr="00181B33" w:rsidRDefault="002473FE" w:rsidP="00EB4B96">
            <w:pPr>
              <w:pStyle w:val="Textkrper"/>
              <w:rPr>
                <w:color w:val="000000"/>
                <w:sz w:val="16"/>
              </w:rPr>
            </w:pPr>
            <w:r w:rsidRPr="00181B33">
              <w:rPr>
                <w:color w:val="000000"/>
                <w:sz w:val="16"/>
              </w:rPr>
              <w:t>Filtered state of the traction cut off</w:t>
            </w:r>
          </w:p>
        </w:tc>
      </w:tr>
      <w:tr w:rsidR="002473FE" w:rsidRPr="00181B33" w14:paraId="16AA18EB" w14:textId="77777777" w:rsidTr="00EB4B96">
        <w:tc>
          <w:tcPr>
            <w:tcW w:w="2268" w:type="dxa"/>
          </w:tcPr>
          <w:p w14:paraId="4019D81E"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A84E09F" w14:textId="77777777" w:rsidR="002473FE" w:rsidRPr="00181B33" w:rsidRDefault="002473FE" w:rsidP="00EB4B96">
            <w:pPr>
              <w:pStyle w:val="Textkrper"/>
              <w:rPr>
                <w:color w:val="000000"/>
                <w:sz w:val="16"/>
              </w:rPr>
            </w:pPr>
            <w:r w:rsidRPr="00181B33">
              <w:rPr>
                <w:color w:val="000000"/>
                <w:sz w:val="16"/>
              </w:rPr>
              <w:t>Information from the sensor of the traction cut off state</w:t>
            </w:r>
          </w:p>
        </w:tc>
      </w:tr>
      <w:tr w:rsidR="002473FE" w:rsidRPr="00181B33" w14:paraId="47C51B73" w14:textId="77777777" w:rsidTr="00EB4B96">
        <w:tc>
          <w:tcPr>
            <w:tcW w:w="2268" w:type="dxa"/>
          </w:tcPr>
          <w:p w14:paraId="168AAB18" w14:textId="77777777" w:rsidR="002473FE" w:rsidRPr="00181B33" w:rsidRDefault="002473FE" w:rsidP="00EB4B96">
            <w:r w:rsidRPr="00181B33">
              <w:rPr>
                <w:b/>
                <w:i/>
                <w:color w:val="000000"/>
                <w:sz w:val="16"/>
              </w:rPr>
              <w:t>Length of variable</w:t>
            </w:r>
          </w:p>
        </w:tc>
        <w:tc>
          <w:tcPr>
            <w:tcW w:w="1914" w:type="dxa"/>
          </w:tcPr>
          <w:p w14:paraId="60D26247"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02111E3B"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5C16824"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B7786DD" w14:textId="77777777" w:rsidTr="00EB4B96">
        <w:tc>
          <w:tcPr>
            <w:tcW w:w="2268" w:type="dxa"/>
          </w:tcPr>
          <w:p w14:paraId="6FBAEA9C"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70C748B9" w14:textId="77777777" w:rsidR="002473FE" w:rsidRPr="00181B33" w:rsidRDefault="002473FE" w:rsidP="00EB4B96">
            <w:pPr>
              <w:pStyle w:val="Textkrper"/>
              <w:rPr>
                <w:color w:val="000000"/>
                <w:sz w:val="16"/>
              </w:rPr>
            </w:pPr>
          </w:p>
        </w:tc>
        <w:tc>
          <w:tcPr>
            <w:tcW w:w="2056" w:type="dxa"/>
          </w:tcPr>
          <w:p w14:paraId="283DCA55" w14:textId="77777777" w:rsidR="002473FE" w:rsidRPr="00181B33" w:rsidRDefault="002473FE" w:rsidP="00EB4B96">
            <w:pPr>
              <w:pStyle w:val="Textkrper"/>
              <w:rPr>
                <w:color w:val="000000"/>
                <w:sz w:val="16"/>
              </w:rPr>
            </w:pPr>
          </w:p>
        </w:tc>
        <w:tc>
          <w:tcPr>
            <w:tcW w:w="3614" w:type="dxa"/>
          </w:tcPr>
          <w:p w14:paraId="6587F2B9" w14:textId="77777777" w:rsidR="002473FE" w:rsidRPr="00181B33" w:rsidRDefault="002473FE" w:rsidP="00EB4B96">
            <w:pPr>
              <w:pStyle w:val="Textkrper"/>
              <w:rPr>
                <w:color w:val="000000"/>
                <w:sz w:val="16"/>
              </w:rPr>
            </w:pPr>
          </w:p>
        </w:tc>
      </w:tr>
      <w:tr w:rsidR="002473FE" w:rsidRPr="00181B33" w14:paraId="5BFF6ED5" w14:textId="77777777" w:rsidTr="00EB4B96">
        <w:tc>
          <w:tcPr>
            <w:tcW w:w="2268" w:type="dxa"/>
            <w:tcBorders>
              <w:top w:val="single" w:sz="6" w:space="0" w:color="auto"/>
              <w:bottom w:val="nil"/>
            </w:tcBorders>
          </w:tcPr>
          <w:p w14:paraId="237D9617"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23F3C6FA"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5A251765" w14:textId="77777777" w:rsidR="002473FE" w:rsidRPr="00181B33" w:rsidRDefault="002473FE" w:rsidP="00EB4B96">
            <w:pPr>
              <w:pStyle w:val="Textkrper"/>
              <w:rPr>
                <w:color w:val="000000"/>
                <w:sz w:val="16"/>
              </w:rPr>
            </w:pPr>
            <w:r w:rsidRPr="00181B33">
              <w:rPr>
                <w:color w:val="000000"/>
                <w:sz w:val="16"/>
              </w:rPr>
              <w:t>Traction cut off is disabled</w:t>
            </w:r>
          </w:p>
        </w:tc>
      </w:tr>
      <w:tr w:rsidR="002473FE" w:rsidRPr="00181B33" w14:paraId="7A68207C" w14:textId="77777777" w:rsidTr="00EB4B96">
        <w:tc>
          <w:tcPr>
            <w:tcW w:w="2268" w:type="dxa"/>
            <w:tcBorders>
              <w:top w:val="nil"/>
              <w:bottom w:val="nil"/>
            </w:tcBorders>
          </w:tcPr>
          <w:p w14:paraId="714BC5DB" w14:textId="77777777" w:rsidR="002473FE" w:rsidRPr="00181B33" w:rsidRDefault="002473FE" w:rsidP="00EB4B96">
            <w:pPr>
              <w:pStyle w:val="Textkrper"/>
              <w:rPr>
                <w:b/>
                <w:i/>
                <w:color w:val="000000"/>
                <w:sz w:val="16"/>
              </w:rPr>
            </w:pPr>
          </w:p>
        </w:tc>
        <w:tc>
          <w:tcPr>
            <w:tcW w:w="1914" w:type="dxa"/>
          </w:tcPr>
          <w:p w14:paraId="02F252A8"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2559A052" w14:textId="77777777" w:rsidR="002473FE" w:rsidRPr="00181B33" w:rsidRDefault="002473FE" w:rsidP="00EB4B96">
            <w:pPr>
              <w:pStyle w:val="Textkrper"/>
              <w:rPr>
                <w:color w:val="000000"/>
                <w:sz w:val="16"/>
              </w:rPr>
            </w:pPr>
            <w:r w:rsidRPr="00181B33">
              <w:rPr>
                <w:color w:val="000000"/>
                <w:sz w:val="16"/>
              </w:rPr>
              <w:t>Traction cut off is enabled</w:t>
            </w:r>
          </w:p>
        </w:tc>
      </w:tr>
      <w:tr w:rsidR="002473FE" w:rsidRPr="00181B33" w14:paraId="2F22EA55" w14:textId="77777777" w:rsidTr="00EB4B96">
        <w:tc>
          <w:tcPr>
            <w:tcW w:w="2268" w:type="dxa"/>
            <w:tcBorders>
              <w:top w:val="nil"/>
              <w:bottom w:val="nil"/>
            </w:tcBorders>
          </w:tcPr>
          <w:p w14:paraId="07B33CD2" w14:textId="77777777" w:rsidR="002473FE" w:rsidRPr="00181B33" w:rsidRDefault="002473FE" w:rsidP="00EB4B96">
            <w:pPr>
              <w:pStyle w:val="Textkrper"/>
              <w:rPr>
                <w:b/>
                <w:i/>
                <w:color w:val="000000"/>
                <w:sz w:val="16"/>
              </w:rPr>
            </w:pPr>
          </w:p>
        </w:tc>
        <w:tc>
          <w:tcPr>
            <w:tcW w:w="1914" w:type="dxa"/>
          </w:tcPr>
          <w:p w14:paraId="0230FCDD"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2C616315"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3AC5B324" w14:textId="77777777" w:rsidTr="00EB4B96">
        <w:tc>
          <w:tcPr>
            <w:tcW w:w="2268" w:type="dxa"/>
            <w:tcBorders>
              <w:top w:val="nil"/>
              <w:bottom w:val="single" w:sz="12" w:space="0" w:color="auto"/>
            </w:tcBorders>
          </w:tcPr>
          <w:p w14:paraId="69849738" w14:textId="77777777" w:rsidR="002473FE" w:rsidRPr="00181B33" w:rsidRDefault="002473FE" w:rsidP="00EB4B96">
            <w:pPr>
              <w:pStyle w:val="Textkrper"/>
              <w:rPr>
                <w:b/>
                <w:i/>
                <w:color w:val="000000"/>
                <w:sz w:val="16"/>
              </w:rPr>
            </w:pPr>
          </w:p>
        </w:tc>
        <w:tc>
          <w:tcPr>
            <w:tcW w:w="1914" w:type="dxa"/>
          </w:tcPr>
          <w:p w14:paraId="1EAA1F1B"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7F780787" w14:textId="77777777" w:rsidR="002473FE" w:rsidRPr="00181B33" w:rsidRDefault="002473FE" w:rsidP="00EB4B96">
            <w:pPr>
              <w:pStyle w:val="Textkrper"/>
              <w:rPr>
                <w:color w:val="000000"/>
                <w:sz w:val="16"/>
              </w:rPr>
            </w:pPr>
            <w:r w:rsidRPr="00181B33">
              <w:rPr>
                <w:color w:val="000000"/>
                <w:sz w:val="16"/>
              </w:rPr>
              <w:t>Information_not_available</w:t>
            </w:r>
          </w:p>
        </w:tc>
      </w:tr>
    </w:tbl>
    <w:p w14:paraId="4D763189"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V_TIU_TRACTION_STATUS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63B7FA09" w14:textId="77777777" w:rsidTr="00EB4B96">
        <w:tc>
          <w:tcPr>
            <w:tcW w:w="2268" w:type="dxa"/>
          </w:tcPr>
          <w:p w14:paraId="4A573D38"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0FD46F21" w14:textId="77777777" w:rsidR="002473FE" w:rsidRPr="00181B33" w:rsidRDefault="002473FE" w:rsidP="00EB4B96">
            <w:pPr>
              <w:pStyle w:val="Textkrper"/>
              <w:rPr>
                <w:color w:val="000000"/>
                <w:sz w:val="16"/>
              </w:rPr>
            </w:pPr>
            <w:r w:rsidRPr="00181B33">
              <w:rPr>
                <w:color w:val="000000"/>
                <w:sz w:val="16"/>
              </w:rPr>
              <w:t xml:space="preserve">Traction status calculated by TIU ASW </w:t>
            </w:r>
          </w:p>
        </w:tc>
      </w:tr>
      <w:tr w:rsidR="002473FE" w:rsidRPr="00181B33" w14:paraId="2639A22F" w14:textId="77777777" w:rsidTr="00EB4B96">
        <w:tc>
          <w:tcPr>
            <w:tcW w:w="2268" w:type="dxa"/>
          </w:tcPr>
          <w:p w14:paraId="24001C30"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33462D03" w14:textId="77777777" w:rsidR="002473FE" w:rsidRPr="00181B33" w:rsidRDefault="002473FE" w:rsidP="00EB4B96">
            <w:pPr>
              <w:pStyle w:val="Textkrper"/>
              <w:rPr>
                <w:color w:val="000000"/>
                <w:sz w:val="16"/>
              </w:rPr>
            </w:pPr>
            <w:r w:rsidRPr="00181B33">
              <w:rPr>
                <w:color w:val="000000"/>
                <w:sz w:val="16"/>
              </w:rPr>
              <w:t>Information deduced from traction and/or braking type</w:t>
            </w:r>
          </w:p>
        </w:tc>
      </w:tr>
      <w:tr w:rsidR="002473FE" w:rsidRPr="00181B33" w14:paraId="28604905" w14:textId="77777777" w:rsidTr="00EB4B96">
        <w:tc>
          <w:tcPr>
            <w:tcW w:w="2268" w:type="dxa"/>
          </w:tcPr>
          <w:p w14:paraId="0C0FB39A" w14:textId="77777777" w:rsidR="002473FE" w:rsidRPr="00181B33" w:rsidRDefault="002473FE" w:rsidP="00EB4B96">
            <w:r w:rsidRPr="00181B33">
              <w:rPr>
                <w:b/>
                <w:i/>
                <w:color w:val="000000"/>
                <w:sz w:val="16"/>
              </w:rPr>
              <w:t>Length of variable</w:t>
            </w:r>
          </w:p>
        </w:tc>
        <w:tc>
          <w:tcPr>
            <w:tcW w:w="1914" w:type="dxa"/>
          </w:tcPr>
          <w:p w14:paraId="5169DC35"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531BF1C"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07D778E"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4211E126" w14:textId="77777777" w:rsidTr="00EB4B96">
        <w:tc>
          <w:tcPr>
            <w:tcW w:w="2268" w:type="dxa"/>
          </w:tcPr>
          <w:p w14:paraId="10DE14C5" w14:textId="77777777" w:rsidR="002473FE" w:rsidRPr="00181B33" w:rsidRDefault="002473FE" w:rsidP="00EB4B96">
            <w:pPr>
              <w:pStyle w:val="Textkrper"/>
              <w:rPr>
                <w:color w:val="000000"/>
                <w:sz w:val="16"/>
              </w:rPr>
            </w:pPr>
            <w:r w:rsidRPr="00181B33">
              <w:rPr>
                <w:color w:val="000000"/>
                <w:sz w:val="16"/>
              </w:rPr>
              <w:t>3 bits</w:t>
            </w:r>
          </w:p>
        </w:tc>
        <w:tc>
          <w:tcPr>
            <w:tcW w:w="1914" w:type="dxa"/>
          </w:tcPr>
          <w:p w14:paraId="32CF75C6" w14:textId="77777777" w:rsidR="002473FE" w:rsidRPr="00181B33" w:rsidRDefault="002473FE" w:rsidP="00EB4B96">
            <w:pPr>
              <w:pStyle w:val="Textkrper"/>
              <w:rPr>
                <w:color w:val="000000"/>
                <w:sz w:val="16"/>
              </w:rPr>
            </w:pPr>
          </w:p>
        </w:tc>
        <w:tc>
          <w:tcPr>
            <w:tcW w:w="2056" w:type="dxa"/>
          </w:tcPr>
          <w:p w14:paraId="5BE60D36" w14:textId="77777777" w:rsidR="002473FE" w:rsidRPr="00181B33" w:rsidRDefault="002473FE" w:rsidP="00EB4B96">
            <w:pPr>
              <w:pStyle w:val="Textkrper"/>
              <w:rPr>
                <w:color w:val="000000"/>
                <w:sz w:val="16"/>
              </w:rPr>
            </w:pPr>
          </w:p>
        </w:tc>
        <w:tc>
          <w:tcPr>
            <w:tcW w:w="3614" w:type="dxa"/>
          </w:tcPr>
          <w:p w14:paraId="2395BA1E" w14:textId="77777777" w:rsidR="002473FE" w:rsidRPr="00181B33" w:rsidRDefault="002473FE" w:rsidP="00EB4B96">
            <w:pPr>
              <w:pStyle w:val="Textkrper"/>
              <w:rPr>
                <w:color w:val="000000"/>
                <w:sz w:val="16"/>
              </w:rPr>
            </w:pPr>
          </w:p>
        </w:tc>
      </w:tr>
      <w:tr w:rsidR="002473FE" w:rsidRPr="00181B33" w14:paraId="641B4EC4" w14:textId="77777777" w:rsidTr="00EB4B96">
        <w:tc>
          <w:tcPr>
            <w:tcW w:w="2268" w:type="dxa"/>
            <w:tcBorders>
              <w:top w:val="single" w:sz="6" w:space="0" w:color="auto"/>
              <w:bottom w:val="nil"/>
            </w:tcBorders>
          </w:tcPr>
          <w:p w14:paraId="42F736E3"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21017244"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4F895F56" w14:textId="77777777" w:rsidR="002473FE" w:rsidRPr="00181B33" w:rsidRDefault="002473FE" w:rsidP="00EB4B96">
            <w:pPr>
              <w:pStyle w:val="Textkrper"/>
              <w:rPr>
                <w:color w:val="000000"/>
                <w:sz w:val="16"/>
              </w:rPr>
            </w:pPr>
            <w:r w:rsidRPr="00181B33">
              <w:rPr>
                <w:color w:val="000000"/>
                <w:sz w:val="16"/>
              </w:rPr>
              <w:t>null</w:t>
            </w:r>
          </w:p>
        </w:tc>
      </w:tr>
      <w:tr w:rsidR="002473FE" w:rsidRPr="00181B33" w14:paraId="69A0F72A" w14:textId="77777777" w:rsidTr="00EB4B96">
        <w:tc>
          <w:tcPr>
            <w:tcW w:w="2268" w:type="dxa"/>
            <w:tcBorders>
              <w:top w:val="nil"/>
              <w:bottom w:val="nil"/>
            </w:tcBorders>
          </w:tcPr>
          <w:p w14:paraId="06A99DF5" w14:textId="77777777" w:rsidR="002473FE" w:rsidRPr="00181B33" w:rsidRDefault="002473FE" w:rsidP="00EB4B96">
            <w:pPr>
              <w:pStyle w:val="Textkrper"/>
              <w:rPr>
                <w:b/>
                <w:i/>
                <w:color w:val="000000"/>
                <w:sz w:val="16"/>
              </w:rPr>
            </w:pPr>
          </w:p>
        </w:tc>
        <w:tc>
          <w:tcPr>
            <w:tcW w:w="1914" w:type="dxa"/>
          </w:tcPr>
          <w:p w14:paraId="341D70EF"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68824BC0" w14:textId="77777777" w:rsidR="002473FE" w:rsidRPr="00181B33" w:rsidRDefault="002473FE" w:rsidP="00EB4B96">
            <w:pPr>
              <w:pStyle w:val="Textkrper"/>
              <w:rPr>
                <w:color w:val="000000"/>
                <w:sz w:val="16"/>
              </w:rPr>
            </w:pPr>
            <w:r w:rsidRPr="00181B33">
              <w:rPr>
                <w:color w:val="000000"/>
                <w:sz w:val="16"/>
              </w:rPr>
              <w:t>positive</w:t>
            </w:r>
          </w:p>
        </w:tc>
      </w:tr>
      <w:tr w:rsidR="002473FE" w:rsidRPr="00181B33" w14:paraId="5AACBA01" w14:textId="77777777" w:rsidTr="00EB4B96">
        <w:tc>
          <w:tcPr>
            <w:tcW w:w="2268" w:type="dxa"/>
            <w:tcBorders>
              <w:top w:val="nil"/>
              <w:bottom w:val="nil"/>
            </w:tcBorders>
          </w:tcPr>
          <w:p w14:paraId="5F36EE1B" w14:textId="77777777" w:rsidR="002473FE" w:rsidRPr="00181B33" w:rsidRDefault="002473FE" w:rsidP="00EB4B96">
            <w:pPr>
              <w:pStyle w:val="Textkrper"/>
              <w:rPr>
                <w:b/>
                <w:i/>
                <w:color w:val="000000"/>
                <w:sz w:val="16"/>
              </w:rPr>
            </w:pPr>
          </w:p>
        </w:tc>
        <w:tc>
          <w:tcPr>
            <w:tcW w:w="1914" w:type="dxa"/>
          </w:tcPr>
          <w:p w14:paraId="59597892"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58734F0E" w14:textId="77777777" w:rsidR="002473FE" w:rsidRPr="00181B33" w:rsidRDefault="002473FE" w:rsidP="00EB4B96">
            <w:pPr>
              <w:pStyle w:val="Textkrper"/>
              <w:rPr>
                <w:color w:val="000000"/>
                <w:sz w:val="16"/>
              </w:rPr>
            </w:pPr>
            <w:r w:rsidRPr="00181B33">
              <w:rPr>
                <w:color w:val="000000"/>
                <w:sz w:val="16"/>
              </w:rPr>
              <w:t>negative</w:t>
            </w:r>
          </w:p>
        </w:tc>
      </w:tr>
      <w:tr w:rsidR="002473FE" w:rsidRPr="00181B33" w14:paraId="7A8B9713" w14:textId="77777777" w:rsidTr="00EB4B96">
        <w:tc>
          <w:tcPr>
            <w:tcW w:w="2268" w:type="dxa"/>
            <w:tcBorders>
              <w:top w:val="nil"/>
              <w:bottom w:val="nil"/>
            </w:tcBorders>
          </w:tcPr>
          <w:p w14:paraId="2F68A41D" w14:textId="77777777" w:rsidR="002473FE" w:rsidRPr="00181B33" w:rsidRDefault="002473FE" w:rsidP="00EB4B96">
            <w:pPr>
              <w:pStyle w:val="Textkrper"/>
              <w:rPr>
                <w:b/>
                <w:i/>
                <w:color w:val="000000"/>
                <w:sz w:val="16"/>
              </w:rPr>
            </w:pPr>
          </w:p>
        </w:tc>
        <w:tc>
          <w:tcPr>
            <w:tcW w:w="1914" w:type="dxa"/>
          </w:tcPr>
          <w:p w14:paraId="5C6CA7A7"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4F689792" w14:textId="77777777" w:rsidR="002473FE" w:rsidRPr="00181B33" w:rsidRDefault="002473FE" w:rsidP="00EB4B96">
            <w:pPr>
              <w:pStyle w:val="Textkrper"/>
              <w:rPr>
                <w:color w:val="000000"/>
                <w:sz w:val="16"/>
              </w:rPr>
            </w:pPr>
            <w:r w:rsidRPr="00181B33">
              <w:rPr>
                <w:color w:val="000000"/>
                <w:sz w:val="16"/>
              </w:rPr>
              <w:t>not_null</w:t>
            </w:r>
          </w:p>
        </w:tc>
      </w:tr>
      <w:tr w:rsidR="002473FE" w:rsidRPr="00181B33" w14:paraId="60D17C13" w14:textId="77777777" w:rsidTr="00EB4B96">
        <w:tc>
          <w:tcPr>
            <w:tcW w:w="2268" w:type="dxa"/>
            <w:tcBorders>
              <w:top w:val="nil"/>
              <w:bottom w:val="nil"/>
            </w:tcBorders>
          </w:tcPr>
          <w:p w14:paraId="582FA857" w14:textId="77777777" w:rsidR="002473FE" w:rsidRPr="00181B33" w:rsidRDefault="002473FE" w:rsidP="00EB4B96">
            <w:pPr>
              <w:pStyle w:val="Textkrper"/>
              <w:rPr>
                <w:b/>
                <w:i/>
                <w:color w:val="000000"/>
                <w:sz w:val="16"/>
              </w:rPr>
            </w:pPr>
          </w:p>
        </w:tc>
        <w:tc>
          <w:tcPr>
            <w:tcW w:w="1914" w:type="dxa"/>
          </w:tcPr>
          <w:p w14:paraId="3759F5EF" w14:textId="77777777" w:rsidR="002473FE" w:rsidRPr="00181B33" w:rsidRDefault="002473FE" w:rsidP="00EB4B96">
            <w:pPr>
              <w:pStyle w:val="Textkrper"/>
              <w:rPr>
                <w:color w:val="000000"/>
                <w:sz w:val="16"/>
              </w:rPr>
            </w:pPr>
            <w:r w:rsidRPr="00181B33">
              <w:rPr>
                <w:color w:val="000000"/>
                <w:sz w:val="16"/>
              </w:rPr>
              <w:t>4</w:t>
            </w:r>
          </w:p>
        </w:tc>
        <w:tc>
          <w:tcPr>
            <w:tcW w:w="5670" w:type="dxa"/>
            <w:gridSpan w:val="2"/>
          </w:tcPr>
          <w:p w14:paraId="113CB3FC" w14:textId="77777777" w:rsidR="002473FE" w:rsidRPr="00181B33" w:rsidRDefault="002473FE" w:rsidP="00EB4B96">
            <w:pPr>
              <w:pStyle w:val="Textkrper"/>
              <w:rPr>
                <w:color w:val="000000"/>
                <w:sz w:val="16"/>
              </w:rPr>
            </w:pPr>
            <w:r w:rsidRPr="00181B33">
              <w:rPr>
                <w:color w:val="000000"/>
                <w:sz w:val="16"/>
              </w:rPr>
              <w:t>Fail_state</w:t>
            </w:r>
          </w:p>
        </w:tc>
      </w:tr>
      <w:tr w:rsidR="002473FE" w:rsidRPr="00181B33" w14:paraId="1C7ABC28" w14:textId="77777777" w:rsidTr="00EB4B96">
        <w:tc>
          <w:tcPr>
            <w:tcW w:w="2268" w:type="dxa"/>
            <w:tcBorders>
              <w:top w:val="nil"/>
              <w:bottom w:val="nil"/>
            </w:tcBorders>
          </w:tcPr>
          <w:p w14:paraId="5F91C136" w14:textId="77777777" w:rsidR="002473FE" w:rsidRPr="00181B33" w:rsidRDefault="002473FE" w:rsidP="00EB4B96">
            <w:pPr>
              <w:pStyle w:val="Textkrper"/>
              <w:rPr>
                <w:b/>
                <w:i/>
                <w:color w:val="000000"/>
                <w:sz w:val="16"/>
              </w:rPr>
            </w:pPr>
          </w:p>
        </w:tc>
        <w:tc>
          <w:tcPr>
            <w:tcW w:w="1914" w:type="dxa"/>
          </w:tcPr>
          <w:p w14:paraId="75AE2C6D" w14:textId="77777777" w:rsidR="002473FE" w:rsidRPr="00181B33" w:rsidRDefault="002473FE" w:rsidP="00EB4B96">
            <w:pPr>
              <w:pStyle w:val="Textkrper"/>
              <w:rPr>
                <w:color w:val="000000"/>
                <w:sz w:val="16"/>
              </w:rPr>
            </w:pPr>
            <w:r w:rsidRPr="00181B33">
              <w:rPr>
                <w:color w:val="000000"/>
                <w:sz w:val="16"/>
              </w:rPr>
              <w:t>5</w:t>
            </w:r>
          </w:p>
        </w:tc>
        <w:tc>
          <w:tcPr>
            <w:tcW w:w="5670" w:type="dxa"/>
            <w:gridSpan w:val="2"/>
          </w:tcPr>
          <w:p w14:paraId="35EB3C72" w14:textId="77777777" w:rsidR="002473FE" w:rsidRPr="00181B33" w:rsidRDefault="002473FE" w:rsidP="00EB4B96">
            <w:pPr>
              <w:pStyle w:val="Textkrper"/>
              <w:rPr>
                <w:color w:val="000000"/>
                <w:sz w:val="16"/>
              </w:rPr>
            </w:pPr>
            <w:r w:rsidRPr="00181B33">
              <w:rPr>
                <w:color w:val="000000"/>
                <w:sz w:val="16"/>
              </w:rPr>
              <w:t>Information_not_available</w:t>
            </w:r>
          </w:p>
        </w:tc>
      </w:tr>
      <w:tr w:rsidR="002473FE" w:rsidRPr="00181B33" w14:paraId="32086E31" w14:textId="77777777" w:rsidTr="00EB4B96">
        <w:tc>
          <w:tcPr>
            <w:tcW w:w="2268" w:type="dxa"/>
            <w:tcBorders>
              <w:top w:val="nil"/>
              <w:bottom w:val="single" w:sz="12" w:space="0" w:color="auto"/>
            </w:tcBorders>
          </w:tcPr>
          <w:p w14:paraId="2B90FCBC" w14:textId="77777777" w:rsidR="002473FE" w:rsidRPr="00181B33" w:rsidRDefault="002473FE" w:rsidP="00EB4B96">
            <w:pPr>
              <w:pStyle w:val="Textkrper"/>
              <w:rPr>
                <w:b/>
                <w:i/>
                <w:color w:val="000000"/>
                <w:sz w:val="16"/>
              </w:rPr>
            </w:pPr>
          </w:p>
        </w:tc>
        <w:tc>
          <w:tcPr>
            <w:tcW w:w="1914" w:type="dxa"/>
          </w:tcPr>
          <w:p w14:paraId="743C8698" w14:textId="77777777" w:rsidR="002473FE" w:rsidRPr="00181B33" w:rsidRDefault="002473FE" w:rsidP="00EB4B96">
            <w:pPr>
              <w:pStyle w:val="Textkrper"/>
              <w:rPr>
                <w:color w:val="000000"/>
                <w:sz w:val="16"/>
              </w:rPr>
            </w:pPr>
            <w:r w:rsidRPr="00181B33">
              <w:rPr>
                <w:sz w:val="16"/>
              </w:rPr>
              <w:t>6-7</w:t>
            </w:r>
          </w:p>
        </w:tc>
        <w:tc>
          <w:tcPr>
            <w:tcW w:w="5670" w:type="dxa"/>
            <w:gridSpan w:val="2"/>
          </w:tcPr>
          <w:p w14:paraId="51046E4D" w14:textId="77777777" w:rsidR="002473FE" w:rsidRPr="00181B33" w:rsidRDefault="002473FE" w:rsidP="00EB4B96">
            <w:pPr>
              <w:pStyle w:val="Textkrper"/>
              <w:rPr>
                <w:color w:val="000000"/>
                <w:sz w:val="16"/>
              </w:rPr>
            </w:pPr>
            <w:r w:rsidRPr="00181B33">
              <w:rPr>
                <w:sz w:val="16"/>
              </w:rPr>
              <w:t>Spare</w:t>
            </w:r>
          </w:p>
        </w:tc>
      </w:tr>
    </w:tbl>
    <w:p w14:paraId="08782F10"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V_TIU_VIGIL_ACTION_STATE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022D25E2" w14:textId="77777777" w:rsidTr="00EB4B96">
        <w:tc>
          <w:tcPr>
            <w:tcW w:w="2268" w:type="dxa"/>
          </w:tcPr>
          <w:p w14:paraId="05B22373"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1E06B3D1" w14:textId="77777777" w:rsidR="002473FE" w:rsidRPr="00181B33" w:rsidRDefault="002473FE" w:rsidP="00EB4B96">
            <w:pPr>
              <w:pStyle w:val="Textkrper"/>
              <w:rPr>
                <w:color w:val="000000"/>
                <w:sz w:val="16"/>
              </w:rPr>
            </w:pPr>
            <w:r w:rsidRPr="00181B33">
              <w:rPr>
                <w:color w:val="000000"/>
                <w:sz w:val="16"/>
              </w:rPr>
              <w:t>State of the driver vigilance</w:t>
            </w:r>
          </w:p>
        </w:tc>
      </w:tr>
      <w:tr w:rsidR="002473FE" w:rsidRPr="00181B33" w14:paraId="00FE8D8F" w14:textId="77777777" w:rsidTr="00EB4B96">
        <w:tc>
          <w:tcPr>
            <w:tcW w:w="2268" w:type="dxa"/>
          </w:tcPr>
          <w:p w14:paraId="1912F11F"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06B8F794" w14:textId="77777777" w:rsidR="002473FE" w:rsidRPr="00181B33" w:rsidRDefault="002473FE" w:rsidP="00EB4B96">
            <w:pPr>
              <w:pStyle w:val="Textkrper"/>
              <w:rPr>
                <w:color w:val="000000"/>
                <w:sz w:val="16"/>
              </w:rPr>
            </w:pPr>
            <w:r w:rsidRPr="00181B33">
              <w:rPr>
                <w:color w:val="000000"/>
                <w:sz w:val="16"/>
              </w:rPr>
              <w:t>Information from the sensor of the driver vigilance</w:t>
            </w:r>
          </w:p>
        </w:tc>
      </w:tr>
      <w:tr w:rsidR="002473FE" w:rsidRPr="00181B33" w14:paraId="2DC111F6" w14:textId="77777777" w:rsidTr="00EB4B96">
        <w:tc>
          <w:tcPr>
            <w:tcW w:w="2268" w:type="dxa"/>
          </w:tcPr>
          <w:p w14:paraId="4089618B" w14:textId="77777777" w:rsidR="002473FE" w:rsidRPr="00181B33" w:rsidRDefault="002473FE" w:rsidP="00EB4B96">
            <w:r w:rsidRPr="00181B33">
              <w:rPr>
                <w:b/>
                <w:i/>
                <w:color w:val="000000"/>
                <w:sz w:val="16"/>
              </w:rPr>
              <w:t>Length of variable</w:t>
            </w:r>
          </w:p>
        </w:tc>
        <w:tc>
          <w:tcPr>
            <w:tcW w:w="1914" w:type="dxa"/>
          </w:tcPr>
          <w:p w14:paraId="716FECFB"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6DE35C88"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661B748"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26BF311A" w14:textId="77777777" w:rsidTr="00EB4B96">
        <w:tc>
          <w:tcPr>
            <w:tcW w:w="2268" w:type="dxa"/>
          </w:tcPr>
          <w:p w14:paraId="62DAC4CF"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7DBD2D1C" w14:textId="77777777" w:rsidR="002473FE" w:rsidRPr="00181B33" w:rsidRDefault="002473FE" w:rsidP="00EB4B96">
            <w:pPr>
              <w:pStyle w:val="Textkrper"/>
              <w:rPr>
                <w:color w:val="000000"/>
                <w:sz w:val="16"/>
              </w:rPr>
            </w:pPr>
          </w:p>
        </w:tc>
        <w:tc>
          <w:tcPr>
            <w:tcW w:w="2056" w:type="dxa"/>
          </w:tcPr>
          <w:p w14:paraId="5D788B4C" w14:textId="77777777" w:rsidR="002473FE" w:rsidRPr="00181B33" w:rsidRDefault="002473FE" w:rsidP="00EB4B96">
            <w:pPr>
              <w:pStyle w:val="Textkrper"/>
              <w:rPr>
                <w:color w:val="000000"/>
                <w:sz w:val="16"/>
              </w:rPr>
            </w:pPr>
          </w:p>
        </w:tc>
        <w:tc>
          <w:tcPr>
            <w:tcW w:w="3614" w:type="dxa"/>
          </w:tcPr>
          <w:p w14:paraId="7484D3D3" w14:textId="77777777" w:rsidR="002473FE" w:rsidRPr="00181B33" w:rsidRDefault="002473FE" w:rsidP="00EB4B96">
            <w:pPr>
              <w:pStyle w:val="Textkrper"/>
              <w:rPr>
                <w:color w:val="000000"/>
                <w:sz w:val="16"/>
              </w:rPr>
            </w:pPr>
          </w:p>
        </w:tc>
      </w:tr>
      <w:tr w:rsidR="002473FE" w:rsidRPr="00181B33" w14:paraId="43070AAF" w14:textId="77777777" w:rsidTr="00EB4B96">
        <w:tc>
          <w:tcPr>
            <w:tcW w:w="2268" w:type="dxa"/>
            <w:tcBorders>
              <w:top w:val="single" w:sz="6" w:space="0" w:color="auto"/>
              <w:bottom w:val="nil"/>
            </w:tcBorders>
          </w:tcPr>
          <w:p w14:paraId="0FCB7835"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0BCF40DB"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28F7BC7F" w14:textId="77777777" w:rsidR="002473FE" w:rsidRPr="00181B33" w:rsidRDefault="002473FE" w:rsidP="00EB4B96">
            <w:pPr>
              <w:pStyle w:val="Textkrper"/>
              <w:rPr>
                <w:color w:val="000000"/>
                <w:sz w:val="16"/>
              </w:rPr>
            </w:pPr>
            <w:r w:rsidRPr="00181B33">
              <w:rPr>
                <w:color w:val="000000"/>
                <w:sz w:val="16"/>
              </w:rPr>
              <w:t>Driver_reaction</w:t>
            </w:r>
          </w:p>
        </w:tc>
      </w:tr>
      <w:tr w:rsidR="002473FE" w:rsidRPr="00181B33" w14:paraId="37043D5F" w14:textId="77777777" w:rsidTr="00EB4B96">
        <w:tc>
          <w:tcPr>
            <w:tcW w:w="2268" w:type="dxa"/>
            <w:tcBorders>
              <w:top w:val="nil"/>
              <w:bottom w:val="nil"/>
            </w:tcBorders>
          </w:tcPr>
          <w:p w14:paraId="0031BE69" w14:textId="77777777" w:rsidR="002473FE" w:rsidRPr="00181B33" w:rsidRDefault="002473FE" w:rsidP="00EB4B96">
            <w:pPr>
              <w:pStyle w:val="Textkrper"/>
              <w:rPr>
                <w:b/>
                <w:i/>
                <w:color w:val="000000"/>
                <w:sz w:val="16"/>
              </w:rPr>
            </w:pPr>
          </w:p>
        </w:tc>
        <w:tc>
          <w:tcPr>
            <w:tcW w:w="1914" w:type="dxa"/>
          </w:tcPr>
          <w:p w14:paraId="0F6265AA"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4CE2E1FB" w14:textId="77777777" w:rsidR="002473FE" w:rsidRPr="00181B33" w:rsidRDefault="002473FE" w:rsidP="00EB4B96">
            <w:pPr>
              <w:pStyle w:val="Textkrper"/>
              <w:rPr>
                <w:color w:val="000000"/>
                <w:sz w:val="16"/>
              </w:rPr>
            </w:pPr>
            <w:r w:rsidRPr="00181B33">
              <w:rPr>
                <w:color w:val="000000"/>
                <w:sz w:val="16"/>
              </w:rPr>
              <w:t>No_driver_reaction</w:t>
            </w:r>
          </w:p>
        </w:tc>
      </w:tr>
      <w:tr w:rsidR="002473FE" w:rsidRPr="00181B33" w14:paraId="6B2538ED" w14:textId="77777777" w:rsidTr="00EB4B96">
        <w:tc>
          <w:tcPr>
            <w:tcW w:w="2268" w:type="dxa"/>
            <w:tcBorders>
              <w:top w:val="nil"/>
              <w:bottom w:val="nil"/>
            </w:tcBorders>
          </w:tcPr>
          <w:p w14:paraId="38B333BD" w14:textId="77777777" w:rsidR="002473FE" w:rsidRPr="00181B33" w:rsidRDefault="002473FE" w:rsidP="00EB4B96">
            <w:pPr>
              <w:pStyle w:val="Textkrper"/>
              <w:rPr>
                <w:b/>
                <w:i/>
                <w:color w:val="000000"/>
                <w:sz w:val="16"/>
              </w:rPr>
            </w:pPr>
          </w:p>
        </w:tc>
        <w:tc>
          <w:tcPr>
            <w:tcW w:w="1914" w:type="dxa"/>
          </w:tcPr>
          <w:p w14:paraId="4DD4A56A"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71DA9F7B"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67462CCD" w14:textId="77777777" w:rsidTr="00EB4B96">
        <w:tc>
          <w:tcPr>
            <w:tcW w:w="2268" w:type="dxa"/>
            <w:tcBorders>
              <w:top w:val="nil"/>
              <w:bottom w:val="single" w:sz="12" w:space="0" w:color="auto"/>
            </w:tcBorders>
          </w:tcPr>
          <w:p w14:paraId="0E05D70F" w14:textId="77777777" w:rsidR="002473FE" w:rsidRPr="00181B33" w:rsidRDefault="002473FE" w:rsidP="00EB4B96">
            <w:pPr>
              <w:pStyle w:val="Textkrper"/>
              <w:rPr>
                <w:b/>
                <w:i/>
                <w:color w:val="000000"/>
                <w:sz w:val="16"/>
              </w:rPr>
            </w:pPr>
          </w:p>
        </w:tc>
        <w:tc>
          <w:tcPr>
            <w:tcW w:w="1914" w:type="dxa"/>
          </w:tcPr>
          <w:p w14:paraId="111810C7"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634849DA" w14:textId="77777777" w:rsidR="002473FE" w:rsidRPr="00181B33" w:rsidRDefault="002473FE" w:rsidP="00EB4B96">
            <w:pPr>
              <w:pStyle w:val="Textkrper"/>
              <w:rPr>
                <w:color w:val="000000"/>
                <w:sz w:val="16"/>
              </w:rPr>
            </w:pPr>
            <w:r w:rsidRPr="00181B33">
              <w:rPr>
                <w:color w:val="000000"/>
                <w:sz w:val="16"/>
              </w:rPr>
              <w:t>Information_not_available</w:t>
            </w:r>
          </w:p>
        </w:tc>
      </w:tr>
    </w:tbl>
    <w:bookmarkStart w:id="109" w:name="_Toc453668415"/>
    <w:bookmarkStart w:id="110" w:name="_Toc456069592"/>
    <w:p w14:paraId="0A3190F0"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V_TIU_VIGIL_ACTION_STATE_FILTERED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FB27A43" w14:textId="77777777" w:rsidTr="00EB4B96">
        <w:tc>
          <w:tcPr>
            <w:tcW w:w="2268" w:type="dxa"/>
          </w:tcPr>
          <w:p w14:paraId="2A920036"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3E1ED3DC" w14:textId="77777777" w:rsidR="002473FE" w:rsidRPr="00181B33" w:rsidRDefault="002473FE" w:rsidP="00EB4B96">
            <w:pPr>
              <w:pStyle w:val="Textkrper"/>
              <w:rPr>
                <w:color w:val="000000"/>
                <w:sz w:val="16"/>
              </w:rPr>
            </w:pPr>
            <w:r w:rsidRPr="00181B33">
              <w:rPr>
                <w:color w:val="000000"/>
                <w:sz w:val="16"/>
              </w:rPr>
              <w:t>Filtered state of the driver vigilance</w:t>
            </w:r>
          </w:p>
        </w:tc>
      </w:tr>
      <w:tr w:rsidR="002473FE" w:rsidRPr="00181B33" w14:paraId="71B13376" w14:textId="77777777" w:rsidTr="00EB4B96">
        <w:tc>
          <w:tcPr>
            <w:tcW w:w="2268" w:type="dxa"/>
          </w:tcPr>
          <w:p w14:paraId="3D091FED"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221A9ACB" w14:textId="77777777" w:rsidR="002473FE" w:rsidRPr="00181B33" w:rsidRDefault="002473FE" w:rsidP="00EB4B96">
            <w:pPr>
              <w:pStyle w:val="Textkrper"/>
              <w:rPr>
                <w:color w:val="000000"/>
                <w:sz w:val="16"/>
              </w:rPr>
            </w:pPr>
            <w:r w:rsidRPr="00181B33">
              <w:rPr>
                <w:color w:val="000000"/>
                <w:sz w:val="16"/>
              </w:rPr>
              <w:t>Information from the sensor of the driver vigilance</w:t>
            </w:r>
          </w:p>
        </w:tc>
      </w:tr>
      <w:tr w:rsidR="002473FE" w:rsidRPr="00181B33" w14:paraId="16868339" w14:textId="77777777" w:rsidTr="00EB4B96">
        <w:tc>
          <w:tcPr>
            <w:tcW w:w="2268" w:type="dxa"/>
          </w:tcPr>
          <w:p w14:paraId="36102E47" w14:textId="77777777" w:rsidR="002473FE" w:rsidRPr="00181B33" w:rsidRDefault="002473FE" w:rsidP="00EB4B96">
            <w:r w:rsidRPr="00181B33">
              <w:rPr>
                <w:b/>
                <w:i/>
                <w:color w:val="000000"/>
                <w:sz w:val="16"/>
              </w:rPr>
              <w:t>Length of variable</w:t>
            </w:r>
          </w:p>
        </w:tc>
        <w:tc>
          <w:tcPr>
            <w:tcW w:w="1914" w:type="dxa"/>
          </w:tcPr>
          <w:p w14:paraId="25CC2FBD"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25502640"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0ED82EC2"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1D7B3FD3" w14:textId="77777777" w:rsidTr="00EB4B96">
        <w:tc>
          <w:tcPr>
            <w:tcW w:w="2268" w:type="dxa"/>
          </w:tcPr>
          <w:p w14:paraId="4164E4C5"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56A922D8" w14:textId="77777777" w:rsidR="002473FE" w:rsidRPr="00181B33" w:rsidRDefault="002473FE" w:rsidP="00EB4B96">
            <w:pPr>
              <w:pStyle w:val="Textkrper"/>
              <w:rPr>
                <w:color w:val="000000"/>
                <w:sz w:val="16"/>
              </w:rPr>
            </w:pPr>
          </w:p>
        </w:tc>
        <w:tc>
          <w:tcPr>
            <w:tcW w:w="2056" w:type="dxa"/>
          </w:tcPr>
          <w:p w14:paraId="31AAAB09" w14:textId="77777777" w:rsidR="002473FE" w:rsidRPr="00181B33" w:rsidRDefault="002473FE" w:rsidP="00EB4B96">
            <w:pPr>
              <w:pStyle w:val="Textkrper"/>
              <w:rPr>
                <w:color w:val="000000"/>
                <w:sz w:val="16"/>
              </w:rPr>
            </w:pPr>
          </w:p>
        </w:tc>
        <w:tc>
          <w:tcPr>
            <w:tcW w:w="3614" w:type="dxa"/>
          </w:tcPr>
          <w:p w14:paraId="7B7047B1" w14:textId="77777777" w:rsidR="002473FE" w:rsidRPr="00181B33" w:rsidRDefault="002473FE" w:rsidP="00EB4B96">
            <w:pPr>
              <w:pStyle w:val="Textkrper"/>
              <w:rPr>
                <w:color w:val="000000"/>
                <w:sz w:val="16"/>
              </w:rPr>
            </w:pPr>
          </w:p>
        </w:tc>
      </w:tr>
      <w:tr w:rsidR="002473FE" w:rsidRPr="00181B33" w14:paraId="3F728522" w14:textId="77777777" w:rsidTr="00EB4B96">
        <w:tc>
          <w:tcPr>
            <w:tcW w:w="2268" w:type="dxa"/>
            <w:tcBorders>
              <w:top w:val="single" w:sz="6" w:space="0" w:color="auto"/>
              <w:bottom w:val="nil"/>
            </w:tcBorders>
          </w:tcPr>
          <w:p w14:paraId="1C4C3222"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22C09D6"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5E821528" w14:textId="77777777" w:rsidR="002473FE" w:rsidRPr="00181B33" w:rsidRDefault="002473FE" w:rsidP="00EB4B96">
            <w:pPr>
              <w:pStyle w:val="Textkrper"/>
              <w:rPr>
                <w:color w:val="000000"/>
                <w:sz w:val="16"/>
              </w:rPr>
            </w:pPr>
            <w:r w:rsidRPr="00181B33">
              <w:rPr>
                <w:color w:val="000000"/>
                <w:sz w:val="16"/>
              </w:rPr>
              <w:t>Driver_reaction</w:t>
            </w:r>
          </w:p>
        </w:tc>
      </w:tr>
      <w:tr w:rsidR="002473FE" w:rsidRPr="00181B33" w14:paraId="4FA2B330" w14:textId="77777777" w:rsidTr="00EB4B96">
        <w:tc>
          <w:tcPr>
            <w:tcW w:w="2268" w:type="dxa"/>
            <w:tcBorders>
              <w:top w:val="nil"/>
              <w:bottom w:val="nil"/>
            </w:tcBorders>
          </w:tcPr>
          <w:p w14:paraId="276A4EE2" w14:textId="77777777" w:rsidR="002473FE" w:rsidRPr="00181B33" w:rsidRDefault="002473FE" w:rsidP="00EB4B96">
            <w:pPr>
              <w:pStyle w:val="Textkrper"/>
              <w:rPr>
                <w:b/>
                <w:i/>
                <w:color w:val="000000"/>
                <w:sz w:val="16"/>
              </w:rPr>
            </w:pPr>
          </w:p>
        </w:tc>
        <w:tc>
          <w:tcPr>
            <w:tcW w:w="1914" w:type="dxa"/>
          </w:tcPr>
          <w:p w14:paraId="3460EC4C"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0556024B" w14:textId="77777777" w:rsidR="002473FE" w:rsidRPr="00181B33" w:rsidRDefault="002473FE" w:rsidP="00EB4B96">
            <w:pPr>
              <w:pStyle w:val="Textkrper"/>
              <w:rPr>
                <w:color w:val="000000"/>
                <w:sz w:val="16"/>
              </w:rPr>
            </w:pPr>
            <w:r w:rsidRPr="00181B33">
              <w:rPr>
                <w:color w:val="000000"/>
                <w:sz w:val="16"/>
              </w:rPr>
              <w:t>No_driver_reaction</w:t>
            </w:r>
          </w:p>
        </w:tc>
      </w:tr>
      <w:tr w:rsidR="002473FE" w:rsidRPr="00181B33" w14:paraId="0F712F6F" w14:textId="77777777" w:rsidTr="00EB4B96">
        <w:tc>
          <w:tcPr>
            <w:tcW w:w="2268" w:type="dxa"/>
            <w:tcBorders>
              <w:top w:val="nil"/>
              <w:bottom w:val="nil"/>
            </w:tcBorders>
          </w:tcPr>
          <w:p w14:paraId="2FC11E44" w14:textId="77777777" w:rsidR="002473FE" w:rsidRPr="00181B33" w:rsidRDefault="002473FE" w:rsidP="00EB4B96">
            <w:pPr>
              <w:pStyle w:val="Textkrper"/>
              <w:rPr>
                <w:b/>
                <w:i/>
                <w:color w:val="000000"/>
                <w:sz w:val="16"/>
              </w:rPr>
            </w:pPr>
          </w:p>
        </w:tc>
        <w:tc>
          <w:tcPr>
            <w:tcW w:w="1914" w:type="dxa"/>
          </w:tcPr>
          <w:p w14:paraId="1EB2EAC6"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50E58020"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45B6A9ED" w14:textId="77777777" w:rsidTr="00EB4B96">
        <w:tc>
          <w:tcPr>
            <w:tcW w:w="2268" w:type="dxa"/>
            <w:tcBorders>
              <w:top w:val="nil"/>
              <w:bottom w:val="single" w:sz="12" w:space="0" w:color="auto"/>
            </w:tcBorders>
          </w:tcPr>
          <w:p w14:paraId="043566B5" w14:textId="77777777" w:rsidR="002473FE" w:rsidRPr="00181B33" w:rsidRDefault="002473FE" w:rsidP="00EB4B96">
            <w:pPr>
              <w:pStyle w:val="Textkrper"/>
              <w:rPr>
                <w:b/>
                <w:i/>
                <w:color w:val="000000"/>
                <w:sz w:val="16"/>
              </w:rPr>
            </w:pPr>
          </w:p>
        </w:tc>
        <w:tc>
          <w:tcPr>
            <w:tcW w:w="1914" w:type="dxa"/>
          </w:tcPr>
          <w:p w14:paraId="0FB1D5C5"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346299E5" w14:textId="77777777" w:rsidR="002473FE" w:rsidRPr="00181B33" w:rsidRDefault="002473FE" w:rsidP="00EB4B96">
            <w:pPr>
              <w:pStyle w:val="Textkrper"/>
              <w:rPr>
                <w:color w:val="000000"/>
                <w:sz w:val="16"/>
              </w:rPr>
            </w:pPr>
            <w:r w:rsidRPr="00181B33">
              <w:rPr>
                <w:color w:val="000000"/>
                <w:sz w:val="16"/>
              </w:rPr>
              <w:t>Information_not_available</w:t>
            </w:r>
          </w:p>
        </w:tc>
      </w:tr>
    </w:tbl>
    <w:p w14:paraId="0BA1CABC"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V_TIU_VIGIL_DISABLE_STATE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33721F60" w14:textId="77777777" w:rsidTr="00EB4B96">
        <w:tc>
          <w:tcPr>
            <w:tcW w:w="2268" w:type="dxa"/>
          </w:tcPr>
          <w:p w14:paraId="58EB3569"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526CCFF1" w14:textId="77777777" w:rsidR="002473FE" w:rsidRPr="00181B33" w:rsidRDefault="002473FE" w:rsidP="00EB4B96">
            <w:pPr>
              <w:pStyle w:val="Textkrper"/>
              <w:rPr>
                <w:color w:val="000000"/>
                <w:sz w:val="16"/>
              </w:rPr>
            </w:pPr>
            <w:r w:rsidRPr="00181B33">
              <w:rPr>
                <w:color w:val="000000"/>
                <w:sz w:val="16"/>
              </w:rPr>
              <w:t>State of the external vigilance system</w:t>
            </w:r>
          </w:p>
        </w:tc>
      </w:tr>
      <w:tr w:rsidR="002473FE" w:rsidRPr="00181B33" w14:paraId="442021BF" w14:textId="77777777" w:rsidTr="00EB4B96">
        <w:tc>
          <w:tcPr>
            <w:tcW w:w="2268" w:type="dxa"/>
          </w:tcPr>
          <w:p w14:paraId="3C2A8303"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45F0DB76" w14:textId="77777777" w:rsidR="002473FE" w:rsidRPr="00181B33" w:rsidRDefault="002473FE" w:rsidP="00EB4B96">
            <w:pPr>
              <w:pStyle w:val="Textkrper"/>
              <w:rPr>
                <w:color w:val="000000"/>
                <w:sz w:val="16"/>
              </w:rPr>
            </w:pPr>
            <w:r w:rsidRPr="00181B33">
              <w:rPr>
                <w:color w:val="000000"/>
                <w:sz w:val="16"/>
              </w:rPr>
              <w:t>Information from the sensor of the driver vigilance</w:t>
            </w:r>
          </w:p>
        </w:tc>
      </w:tr>
      <w:tr w:rsidR="002473FE" w:rsidRPr="00181B33" w14:paraId="780D98D9" w14:textId="77777777" w:rsidTr="00EB4B96">
        <w:tc>
          <w:tcPr>
            <w:tcW w:w="2268" w:type="dxa"/>
          </w:tcPr>
          <w:p w14:paraId="1FBB7B19" w14:textId="77777777" w:rsidR="002473FE" w:rsidRPr="00181B33" w:rsidRDefault="002473FE" w:rsidP="00EB4B96">
            <w:r w:rsidRPr="00181B33">
              <w:rPr>
                <w:b/>
                <w:i/>
                <w:color w:val="000000"/>
                <w:sz w:val="16"/>
              </w:rPr>
              <w:t>Length of variable</w:t>
            </w:r>
          </w:p>
        </w:tc>
        <w:tc>
          <w:tcPr>
            <w:tcW w:w="1914" w:type="dxa"/>
          </w:tcPr>
          <w:p w14:paraId="766E3855"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7D74154D"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6962380F"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04D48D44" w14:textId="77777777" w:rsidTr="00EB4B96">
        <w:tc>
          <w:tcPr>
            <w:tcW w:w="2268" w:type="dxa"/>
          </w:tcPr>
          <w:p w14:paraId="3CADB145" w14:textId="77777777" w:rsidR="002473FE" w:rsidRPr="00181B33" w:rsidRDefault="002473FE" w:rsidP="00EB4B96">
            <w:pPr>
              <w:pStyle w:val="Textkrper"/>
              <w:rPr>
                <w:color w:val="000000"/>
                <w:sz w:val="16"/>
              </w:rPr>
            </w:pPr>
            <w:r w:rsidRPr="00181B33">
              <w:rPr>
                <w:color w:val="000000"/>
                <w:sz w:val="16"/>
              </w:rPr>
              <w:t>2 bits</w:t>
            </w:r>
          </w:p>
        </w:tc>
        <w:tc>
          <w:tcPr>
            <w:tcW w:w="1914" w:type="dxa"/>
          </w:tcPr>
          <w:p w14:paraId="6E768865" w14:textId="77777777" w:rsidR="002473FE" w:rsidRPr="00181B33" w:rsidRDefault="002473FE" w:rsidP="00EB4B96">
            <w:pPr>
              <w:pStyle w:val="Textkrper"/>
              <w:rPr>
                <w:color w:val="000000"/>
                <w:sz w:val="16"/>
              </w:rPr>
            </w:pPr>
          </w:p>
        </w:tc>
        <w:tc>
          <w:tcPr>
            <w:tcW w:w="2056" w:type="dxa"/>
          </w:tcPr>
          <w:p w14:paraId="545B6CD9" w14:textId="77777777" w:rsidR="002473FE" w:rsidRPr="00181B33" w:rsidRDefault="002473FE" w:rsidP="00EB4B96">
            <w:pPr>
              <w:pStyle w:val="Textkrper"/>
              <w:rPr>
                <w:color w:val="000000"/>
                <w:sz w:val="16"/>
              </w:rPr>
            </w:pPr>
          </w:p>
        </w:tc>
        <w:tc>
          <w:tcPr>
            <w:tcW w:w="3614" w:type="dxa"/>
          </w:tcPr>
          <w:p w14:paraId="526B98DF" w14:textId="77777777" w:rsidR="002473FE" w:rsidRPr="00181B33" w:rsidRDefault="002473FE" w:rsidP="00EB4B96">
            <w:pPr>
              <w:pStyle w:val="Textkrper"/>
              <w:rPr>
                <w:color w:val="000000"/>
                <w:sz w:val="16"/>
              </w:rPr>
            </w:pPr>
          </w:p>
        </w:tc>
      </w:tr>
      <w:tr w:rsidR="002473FE" w:rsidRPr="00181B33" w14:paraId="33E2307C" w14:textId="77777777" w:rsidTr="00EB4B96">
        <w:tc>
          <w:tcPr>
            <w:tcW w:w="2268" w:type="dxa"/>
            <w:tcBorders>
              <w:top w:val="single" w:sz="6" w:space="0" w:color="auto"/>
              <w:bottom w:val="nil"/>
            </w:tcBorders>
          </w:tcPr>
          <w:p w14:paraId="693C0C8B"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3FBA1C18"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61D49843" w14:textId="77777777" w:rsidR="002473FE" w:rsidRPr="00181B33" w:rsidRDefault="002473FE" w:rsidP="00EB4B96">
            <w:pPr>
              <w:pStyle w:val="Textkrper"/>
              <w:rPr>
                <w:color w:val="000000"/>
                <w:sz w:val="16"/>
              </w:rPr>
            </w:pPr>
            <w:r w:rsidRPr="00181B33">
              <w:rPr>
                <w:color w:val="000000"/>
                <w:sz w:val="16"/>
              </w:rPr>
              <w:t>External vigilance system active</w:t>
            </w:r>
          </w:p>
        </w:tc>
      </w:tr>
      <w:tr w:rsidR="002473FE" w:rsidRPr="00181B33" w14:paraId="6647CF40" w14:textId="77777777" w:rsidTr="00EB4B96">
        <w:tc>
          <w:tcPr>
            <w:tcW w:w="2268" w:type="dxa"/>
            <w:tcBorders>
              <w:top w:val="nil"/>
              <w:bottom w:val="nil"/>
            </w:tcBorders>
          </w:tcPr>
          <w:p w14:paraId="076ADF57" w14:textId="77777777" w:rsidR="002473FE" w:rsidRPr="00181B33" w:rsidRDefault="002473FE" w:rsidP="00EB4B96">
            <w:pPr>
              <w:pStyle w:val="Textkrper"/>
              <w:rPr>
                <w:b/>
                <w:i/>
                <w:color w:val="000000"/>
                <w:sz w:val="16"/>
              </w:rPr>
            </w:pPr>
          </w:p>
        </w:tc>
        <w:tc>
          <w:tcPr>
            <w:tcW w:w="1914" w:type="dxa"/>
          </w:tcPr>
          <w:p w14:paraId="2A06BB5D"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5F4E9F72" w14:textId="77777777" w:rsidR="002473FE" w:rsidRPr="00181B33" w:rsidRDefault="002473FE" w:rsidP="00EB4B96">
            <w:pPr>
              <w:pStyle w:val="Textkrper"/>
              <w:rPr>
                <w:color w:val="000000"/>
                <w:sz w:val="16"/>
              </w:rPr>
            </w:pPr>
            <w:r w:rsidRPr="00181B33">
              <w:rPr>
                <w:color w:val="000000"/>
                <w:sz w:val="16"/>
              </w:rPr>
              <w:t>External vigilance system not active</w:t>
            </w:r>
          </w:p>
        </w:tc>
      </w:tr>
      <w:tr w:rsidR="002473FE" w:rsidRPr="00181B33" w14:paraId="7F5A9090" w14:textId="77777777" w:rsidTr="00EB4B96">
        <w:tc>
          <w:tcPr>
            <w:tcW w:w="2268" w:type="dxa"/>
            <w:tcBorders>
              <w:top w:val="nil"/>
              <w:bottom w:val="nil"/>
            </w:tcBorders>
          </w:tcPr>
          <w:p w14:paraId="6BE6A73C" w14:textId="77777777" w:rsidR="002473FE" w:rsidRPr="00181B33" w:rsidRDefault="002473FE" w:rsidP="00EB4B96">
            <w:pPr>
              <w:pStyle w:val="Textkrper"/>
              <w:rPr>
                <w:b/>
                <w:i/>
                <w:color w:val="000000"/>
                <w:sz w:val="16"/>
              </w:rPr>
            </w:pPr>
          </w:p>
        </w:tc>
        <w:tc>
          <w:tcPr>
            <w:tcW w:w="1914" w:type="dxa"/>
          </w:tcPr>
          <w:p w14:paraId="0AAA9299"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4CC6BD57"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59D784F4" w14:textId="77777777" w:rsidTr="00EB4B96">
        <w:tc>
          <w:tcPr>
            <w:tcW w:w="2268" w:type="dxa"/>
            <w:tcBorders>
              <w:top w:val="nil"/>
              <w:bottom w:val="single" w:sz="12" w:space="0" w:color="auto"/>
            </w:tcBorders>
          </w:tcPr>
          <w:p w14:paraId="5068DBF9" w14:textId="77777777" w:rsidR="002473FE" w:rsidRPr="00181B33" w:rsidRDefault="002473FE" w:rsidP="00EB4B96">
            <w:pPr>
              <w:pStyle w:val="Textkrper"/>
              <w:rPr>
                <w:b/>
                <w:i/>
                <w:color w:val="000000"/>
                <w:sz w:val="16"/>
              </w:rPr>
            </w:pPr>
          </w:p>
        </w:tc>
        <w:tc>
          <w:tcPr>
            <w:tcW w:w="1914" w:type="dxa"/>
          </w:tcPr>
          <w:p w14:paraId="61CBBC71"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600924D9" w14:textId="77777777" w:rsidR="002473FE" w:rsidRPr="00181B33" w:rsidRDefault="002473FE" w:rsidP="00EB4B96">
            <w:pPr>
              <w:pStyle w:val="Textkrper"/>
              <w:rPr>
                <w:color w:val="000000"/>
                <w:sz w:val="16"/>
              </w:rPr>
            </w:pPr>
            <w:r w:rsidRPr="00181B33">
              <w:rPr>
                <w:color w:val="000000"/>
                <w:sz w:val="16"/>
              </w:rPr>
              <w:t>Information_not_available</w:t>
            </w:r>
          </w:p>
        </w:tc>
      </w:tr>
    </w:tbl>
    <w:bookmarkEnd w:id="109"/>
    <w:bookmarkEnd w:id="110"/>
    <w:p w14:paraId="3C14629A" w14:textId="77777777" w:rsidR="002473FE" w:rsidRPr="00181B33" w:rsidRDefault="002473FE" w:rsidP="002473FE">
      <w:pPr>
        <w:pStyle w:val="Par1er"/>
      </w:pPr>
      <w:r w:rsidRPr="00181B33">
        <w:fldChar w:fldCharType="begin"/>
      </w:r>
      <w:r w:rsidRPr="00181B33">
        <w:instrText xml:space="preserve"> AUTONUMLGL </w:instrText>
      </w:r>
      <w:r w:rsidRPr="00181B33">
        <w:fldChar w:fldCharType="end"/>
      </w:r>
      <w:r w:rsidRPr="00181B33">
        <w:tab/>
        <w:t>V_TIU_VIGIL_DISABLE_STATE_FILTERED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2473FE" w:rsidRPr="00181B33" w14:paraId="45296728" w14:textId="77777777" w:rsidTr="00EB4B96">
        <w:tc>
          <w:tcPr>
            <w:tcW w:w="2268" w:type="dxa"/>
          </w:tcPr>
          <w:p w14:paraId="75177F3D" w14:textId="77777777" w:rsidR="002473FE" w:rsidRPr="00181B33" w:rsidRDefault="002473FE" w:rsidP="00EB4B96">
            <w:pPr>
              <w:pStyle w:val="Textkrper"/>
              <w:rPr>
                <w:b/>
                <w:i/>
                <w:color w:val="000000"/>
                <w:sz w:val="16"/>
              </w:rPr>
            </w:pPr>
            <w:r w:rsidRPr="00181B33">
              <w:rPr>
                <w:b/>
                <w:i/>
                <w:color w:val="000000"/>
                <w:sz w:val="16"/>
              </w:rPr>
              <w:t>Name</w:t>
            </w:r>
          </w:p>
        </w:tc>
        <w:tc>
          <w:tcPr>
            <w:tcW w:w="7584" w:type="dxa"/>
            <w:gridSpan w:val="3"/>
          </w:tcPr>
          <w:p w14:paraId="21794A70" w14:textId="77777777" w:rsidR="002473FE" w:rsidRPr="00181B33" w:rsidRDefault="002473FE" w:rsidP="00EB4B96">
            <w:pPr>
              <w:pStyle w:val="Textkrper"/>
              <w:rPr>
                <w:color w:val="000000"/>
                <w:sz w:val="16"/>
              </w:rPr>
            </w:pPr>
            <w:r w:rsidRPr="00181B33">
              <w:rPr>
                <w:color w:val="000000"/>
                <w:sz w:val="16"/>
              </w:rPr>
              <w:t>Filtered state of the external vigilance system</w:t>
            </w:r>
          </w:p>
        </w:tc>
      </w:tr>
      <w:tr w:rsidR="002473FE" w:rsidRPr="00181B33" w14:paraId="21F07AC1" w14:textId="77777777" w:rsidTr="00EB4B96">
        <w:tc>
          <w:tcPr>
            <w:tcW w:w="2268" w:type="dxa"/>
          </w:tcPr>
          <w:p w14:paraId="60673369" w14:textId="77777777" w:rsidR="002473FE" w:rsidRPr="00181B33" w:rsidRDefault="002473FE" w:rsidP="00EB4B96">
            <w:pPr>
              <w:pStyle w:val="Textkrper"/>
              <w:rPr>
                <w:b/>
                <w:i/>
                <w:color w:val="000000"/>
                <w:sz w:val="16"/>
              </w:rPr>
            </w:pPr>
            <w:r w:rsidRPr="00181B33">
              <w:rPr>
                <w:b/>
                <w:i/>
                <w:color w:val="000000"/>
                <w:sz w:val="16"/>
              </w:rPr>
              <w:t>Description</w:t>
            </w:r>
          </w:p>
        </w:tc>
        <w:tc>
          <w:tcPr>
            <w:tcW w:w="7584" w:type="dxa"/>
            <w:gridSpan w:val="3"/>
          </w:tcPr>
          <w:p w14:paraId="722C20BA" w14:textId="77777777" w:rsidR="002473FE" w:rsidRPr="00181B33" w:rsidRDefault="002473FE" w:rsidP="00EB4B96">
            <w:pPr>
              <w:pStyle w:val="Textkrper"/>
              <w:rPr>
                <w:color w:val="000000"/>
                <w:sz w:val="16"/>
              </w:rPr>
            </w:pPr>
            <w:r w:rsidRPr="00181B33">
              <w:rPr>
                <w:color w:val="000000"/>
                <w:sz w:val="16"/>
              </w:rPr>
              <w:t>Information from the sensor of the driver vigilance</w:t>
            </w:r>
          </w:p>
        </w:tc>
      </w:tr>
      <w:tr w:rsidR="002473FE" w:rsidRPr="00181B33" w14:paraId="12A82495" w14:textId="77777777" w:rsidTr="00EB4B96">
        <w:tc>
          <w:tcPr>
            <w:tcW w:w="2268" w:type="dxa"/>
          </w:tcPr>
          <w:p w14:paraId="21A20945" w14:textId="77777777" w:rsidR="002473FE" w:rsidRPr="00181B33" w:rsidRDefault="002473FE" w:rsidP="00EB4B96">
            <w:r w:rsidRPr="00181B33">
              <w:rPr>
                <w:b/>
                <w:i/>
                <w:color w:val="000000"/>
                <w:sz w:val="16"/>
              </w:rPr>
              <w:t>Length of variable</w:t>
            </w:r>
          </w:p>
        </w:tc>
        <w:tc>
          <w:tcPr>
            <w:tcW w:w="1914" w:type="dxa"/>
          </w:tcPr>
          <w:p w14:paraId="604A56A9" w14:textId="77777777" w:rsidR="002473FE" w:rsidRPr="00181B33" w:rsidRDefault="002473FE" w:rsidP="00EB4B96">
            <w:pPr>
              <w:pStyle w:val="Textkrper"/>
              <w:rPr>
                <w:b/>
                <w:i/>
                <w:color w:val="000000"/>
                <w:sz w:val="16"/>
              </w:rPr>
            </w:pPr>
            <w:r w:rsidRPr="00181B33">
              <w:rPr>
                <w:b/>
                <w:i/>
                <w:color w:val="000000"/>
                <w:sz w:val="16"/>
              </w:rPr>
              <w:t>Minimum Value</w:t>
            </w:r>
          </w:p>
        </w:tc>
        <w:tc>
          <w:tcPr>
            <w:tcW w:w="2056" w:type="dxa"/>
          </w:tcPr>
          <w:p w14:paraId="1EEB6CE2" w14:textId="77777777" w:rsidR="002473FE" w:rsidRPr="00181B33" w:rsidRDefault="002473FE" w:rsidP="00EB4B96">
            <w:pPr>
              <w:pStyle w:val="Textkrper"/>
              <w:rPr>
                <w:b/>
                <w:i/>
                <w:color w:val="000000"/>
                <w:sz w:val="16"/>
              </w:rPr>
            </w:pPr>
            <w:r w:rsidRPr="00181B33">
              <w:rPr>
                <w:b/>
                <w:i/>
                <w:color w:val="000000"/>
                <w:sz w:val="16"/>
              </w:rPr>
              <w:t>Maximum Value</w:t>
            </w:r>
          </w:p>
        </w:tc>
        <w:tc>
          <w:tcPr>
            <w:tcW w:w="3614" w:type="dxa"/>
          </w:tcPr>
          <w:p w14:paraId="48BCEBA0" w14:textId="77777777" w:rsidR="002473FE" w:rsidRPr="00181B33" w:rsidRDefault="002473FE" w:rsidP="00EB4B96">
            <w:pPr>
              <w:pStyle w:val="Textkrper"/>
              <w:rPr>
                <w:b/>
                <w:i/>
                <w:color w:val="000000"/>
                <w:sz w:val="16"/>
              </w:rPr>
            </w:pPr>
            <w:r w:rsidRPr="00181B33">
              <w:rPr>
                <w:b/>
                <w:i/>
                <w:color w:val="000000"/>
                <w:sz w:val="16"/>
              </w:rPr>
              <w:t>Resolution/formula</w:t>
            </w:r>
          </w:p>
        </w:tc>
      </w:tr>
      <w:tr w:rsidR="002473FE" w:rsidRPr="00181B33" w14:paraId="36B059A3" w14:textId="77777777" w:rsidTr="00EB4B96">
        <w:tc>
          <w:tcPr>
            <w:tcW w:w="2268" w:type="dxa"/>
          </w:tcPr>
          <w:p w14:paraId="5790183B" w14:textId="77777777" w:rsidR="002473FE" w:rsidRPr="00181B33" w:rsidRDefault="002473FE" w:rsidP="00EB4B96">
            <w:pPr>
              <w:pStyle w:val="Textkrper"/>
              <w:rPr>
                <w:color w:val="000000"/>
                <w:sz w:val="16"/>
              </w:rPr>
            </w:pPr>
            <w:r w:rsidRPr="00181B33">
              <w:rPr>
                <w:color w:val="000000"/>
                <w:sz w:val="16"/>
              </w:rPr>
              <w:lastRenderedPageBreak/>
              <w:t>2 bits</w:t>
            </w:r>
          </w:p>
        </w:tc>
        <w:tc>
          <w:tcPr>
            <w:tcW w:w="1914" w:type="dxa"/>
          </w:tcPr>
          <w:p w14:paraId="4DFE80CD" w14:textId="77777777" w:rsidR="002473FE" w:rsidRPr="00181B33" w:rsidRDefault="002473FE" w:rsidP="00EB4B96">
            <w:pPr>
              <w:pStyle w:val="Textkrper"/>
              <w:rPr>
                <w:color w:val="000000"/>
                <w:sz w:val="16"/>
              </w:rPr>
            </w:pPr>
          </w:p>
        </w:tc>
        <w:tc>
          <w:tcPr>
            <w:tcW w:w="2056" w:type="dxa"/>
          </w:tcPr>
          <w:p w14:paraId="37A00B7E" w14:textId="77777777" w:rsidR="002473FE" w:rsidRPr="00181B33" w:rsidRDefault="002473FE" w:rsidP="00EB4B96">
            <w:pPr>
              <w:pStyle w:val="Textkrper"/>
              <w:rPr>
                <w:color w:val="000000"/>
                <w:sz w:val="16"/>
              </w:rPr>
            </w:pPr>
          </w:p>
        </w:tc>
        <w:tc>
          <w:tcPr>
            <w:tcW w:w="3614" w:type="dxa"/>
          </w:tcPr>
          <w:p w14:paraId="11E5C482" w14:textId="77777777" w:rsidR="002473FE" w:rsidRPr="00181B33" w:rsidRDefault="002473FE" w:rsidP="00EB4B96">
            <w:pPr>
              <w:pStyle w:val="Textkrper"/>
              <w:rPr>
                <w:color w:val="000000"/>
                <w:sz w:val="16"/>
              </w:rPr>
            </w:pPr>
          </w:p>
        </w:tc>
      </w:tr>
      <w:tr w:rsidR="002473FE" w:rsidRPr="00181B33" w14:paraId="2C858401" w14:textId="77777777" w:rsidTr="00EB4B96">
        <w:tc>
          <w:tcPr>
            <w:tcW w:w="2268" w:type="dxa"/>
            <w:tcBorders>
              <w:top w:val="single" w:sz="6" w:space="0" w:color="auto"/>
              <w:bottom w:val="nil"/>
            </w:tcBorders>
          </w:tcPr>
          <w:p w14:paraId="266B94B6" w14:textId="77777777" w:rsidR="002473FE" w:rsidRPr="00181B33" w:rsidRDefault="002473FE" w:rsidP="00EB4B96">
            <w:pPr>
              <w:pStyle w:val="Textkrper"/>
              <w:rPr>
                <w:b/>
                <w:i/>
                <w:color w:val="000000"/>
                <w:sz w:val="16"/>
              </w:rPr>
            </w:pPr>
            <w:r w:rsidRPr="00181B33">
              <w:rPr>
                <w:b/>
                <w:i/>
                <w:color w:val="000000"/>
                <w:sz w:val="16"/>
              </w:rPr>
              <w:t>Special/Reserved Values</w:t>
            </w:r>
          </w:p>
        </w:tc>
        <w:tc>
          <w:tcPr>
            <w:tcW w:w="1914" w:type="dxa"/>
          </w:tcPr>
          <w:p w14:paraId="0834E36F" w14:textId="77777777" w:rsidR="002473FE" w:rsidRPr="00181B33" w:rsidRDefault="002473FE" w:rsidP="00EB4B96">
            <w:pPr>
              <w:pStyle w:val="Textkrper"/>
              <w:rPr>
                <w:color w:val="000000"/>
                <w:sz w:val="16"/>
              </w:rPr>
            </w:pPr>
            <w:r w:rsidRPr="00181B33">
              <w:rPr>
                <w:color w:val="000000"/>
                <w:sz w:val="16"/>
              </w:rPr>
              <w:t>0</w:t>
            </w:r>
          </w:p>
        </w:tc>
        <w:tc>
          <w:tcPr>
            <w:tcW w:w="5670" w:type="dxa"/>
            <w:gridSpan w:val="2"/>
          </w:tcPr>
          <w:p w14:paraId="7005E094" w14:textId="77777777" w:rsidR="002473FE" w:rsidRPr="00181B33" w:rsidRDefault="002473FE" w:rsidP="00EB4B96">
            <w:pPr>
              <w:pStyle w:val="Textkrper"/>
              <w:rPr>
                <w:color w:val="000000"/>
                <w:sz w:val="16"/>
              </w:rPr>
            </w:pPr>
            <w:r w:rsidRPr="00181B33">
              <w:rPr>
                <w:color w:val="000000"/>
                <w:sz w:val="16"/>
              </w:rPr>
              <w:t>External vigilance system active</w:t>
            </w:r>
          </w:p>
        </w:tc>
      </w:tr>
      <w:tr w:rsidR="002473FE" w:rsidRPr="00181B33" w14:paraId="4584BA7F" w14:textId="77777777" w:rsidTr="00EB4B96">
        <w:tc>
          <w:tcPr>
            <w:tcW w:w="2268" w:type="dxa"/>
            <w:tcBorders>
              <w:top w:val="nil"/>
              <w:bottom w:val="nil"/>
            </w:tcBorders>
          </w:tcPr>
          <w:p w14:paraId="1925E61E" w14:textId="77777777" w:rsidR="002473FE" w:rsidRPr="00181B33" w:rsidRDefault="002473FE" w:rsidP="00EB4B96">
            <w:pPr>
              <w:pStyle w:val="Textkrper"/>
              <w:rPr>
                <w:b/>
                <w:i/>
                <w:color w:val="000000"/>
                <w:sz w:val="16"/>
              </w:rPr>
            </w:pPr>
          </w:p>
        </w:tc>
        <w:tc>
          <w:tcPr>
            <w:tcW w:w="1914" w:type="dxa"/>
          </w:tcPr>
          <w:p w14:paraId="5DF9D8E0" w14:textId="77777777" w:rsidR="002473FE" w:rsidRPr="00181B33" w:rsidRDefault="002473FE" w:rsidP="00EB4B96">
            <w:pPr>
              <w:pStyle w:val="Textkrper"/>
              <w:rPr>
                <w:color w:val="000000"/>
                <w:sz w:val="16"/>
              </w:rPr>
            </w:pPr>
            <w:r w:rsidRPr="00181B33">
              <w:rPr>
                <w:color w:val="000000"/>
                <w:sz w:val="16"/>
              </w:rPr>
              <w:t>1</w:t>
            </w:r>
          </w:p>
        </w:tc>
        <w:tc>
          <w:tcPr>
            <w:tcW w:w="5670" w:type="dxa"/>
            <w:gridSpan w:val="2"/>
          </w:tcPr>
          <w:p w14:paraId="5501EA42" w14:textId="77777777" w:rsidR="002473FE" w:rsidRPr="00181B33" w:rsidRDefault="002473FE" w:rsidP="00EB4B96">
            <w:pPr>
              <w:pStyle w:val="Textkrper"/>
              <w:rPr>
                <w:color w:val="000000"/>
                <w:sz w:val="16"/>
              </w:rPr>
            </w:pPr>
            <w:r w:rsidRPr="00181B33">
              <w:rPr>
                <w:color w:val="000000"/>
                <w:sz w:val="16"/>
              </w:rPr>
              <w:t>External vigilance system not active</w:t>
            </w:r>
          </w:p>
        </w:tc>
      </w:tr>
      <w:tr w:rsidR="002473FE" w:rsidRPr="00181B33" w14:paraId="6EE64420" w14:textId="77777777" w:rsidTr="00EB4B96">
        <w:tc>
          <w:tcPr>
            <w:tcW w:w="2268" w:type="dxa"/>
            <w:tcBorders>
              <w:top w:val="nil"/>
              <w:bottom w:val="nil"/>
            </w:tcBorders>
          </w:tcPr>
          <w:p w14:paraId="0FF36FC8" w14:textId="77777777" w:rsidR="002473FE" w:rsidRPr="00181B33" w:rsidRDefault="002473FE" w:rsidP="00EB4B96">
            <w:pPr>
              <w:pStyle w:val="Textkrper"/>
              <w:rPr>
                <w:b/>
                <w:i/>
                <w:color w:val="000000"/>
                <w:sz w:val="16"/>
              </w:rPr>
            </w:pPr>
          </w:p>
        </w:tc>
        <w:tc>
          <w:tcPr>
            <w:tcW w:w="1914" w:type="dxa"/>
          </w:tcPr>
          <w:p w14:paraId="091416BD" w14:textId="77777777" w:rsidR="002473FE" w:rsidRPr="00181B33" w:rsidRDefault="002473FE" w:rsidP="00EB4B96">
            <w:pPr>
              <w:pStyle w:val="Textkrper"/>
              <w:rPr>
                <w:color w:val="000000"/>
                <w:sz w:val="16"/>
              </w:rPr>
            </w:pPr>
            <w:r w:rsidRPr="00181B33">
              <w:rPr>
                <w:color w:val="000000"/>
                <w:sz w:val="16"/>
              </w:rPr>
              <w:t>2</w:t>
            </w:r>
          </w:p>
        </w:tc>
        <w:tc>
          <w:tcPr>
            <w:tcW w:w="5670" w:type="dxa"/>
            <w:gridSpan w:val="2"/>
          </w:tcPr>
          <w:p w14:paraId="62B90449" w14:textId="77777777" w:rsidR="002473FE" w:rsidRPr="00181B33" w:rsidRDefault="002473FE" w:rsidP="00EB4B96">
            <w:pPr>
              <w:pStyle w:val="Textkrper"/>
              <w:rPr>
                <w:color w:val="000000"/>
                <w:sz w:val="16"/>
              </w:rPr>
            </w:pPr>
            <w:r w:rsidRPr="00181B33">
              <w:rPr>
                <w:color w:val="000000"/>
                <w:sz w:val="16"/>
              </w:rPr>
              <w:t>Fail_state (of the sensor)</w:t>
            </w:r>
          </w:p>
        </w:tc>
      </w:tr>
      <w:tr w:rsidR="002473FE" w:rsidRPr="00181B33" w14:paraId="538B6D1C" w14:textId="77777777" w:rsidTr="00EB4B96">
        <w:tc>
          <w:tcPr>
            <w:tcW w:w="2268" w:type="dxa"/>
            <w:tcBorders>
              <w:top w:val="nil"/>
              <w:bottom w:val="single" w:sz="12" w:space="0" w:color="auto"/>
            </w:tcBorders>
          </w:tcPr>
          <w:p w14:paraId="12D07724" w14:textId="77777777" w:rsidR="002473FE" w:rsidRPr="00181B33" w:rsidRDefault="002473FE" w:rsidP="00EB4B96">
            <w:pPr>
              <w:pStyle w:val="Textkrper"/>
              <w:rPr>
                <w:b/>
                <w:i/>
                <w:color w:val="000000"/>
                <w:sz w:val="16"/>
              </w:rPr>
            </w:pPr>
          </w:p>
        </w:tc>
        <w:tc>
          <w:tcPr>
            <w:tcW w:w="1914" w:type="dxa"/>
          </w:tcPr>
          <w:p w14:paraId="627748C3" w14:textId="77777777" w:rsidR="002473FE" w:rsidRPr="00181B33" w:rsidRDefault="002473FE" w:rsidP="00EB4B96">
            <w:pPr>
              <w:pStyle w:val="Textkrper"/>
              <w:rPr>
                <w:color w:val="000000"/>
                <w:sz w:val="16"/>
              </w:rPr>
            </w:pPr>
            <w:r w:rsidRPr="00181B33">
              <w:rPr>
                <w:color w:val="000000"/>
                <w:sz w:val="16"/>
              </w:rPr>
              <w:t>3</w:t>
            </w:r>
          </w:p>
        </w:tc>
        <w:tc>
          <w:tcPr>
            <w:tcW w:w="5670" w:type="dxa"/>
            <w:gridSpan w:val="2"/>
          </w:tcPr>
          <w:p w14:paraId="152F52E2" w14:textId="77777777" w:rsidR="002473FE" w:rsidRPr="00181B33" w:rsidRDefault="002473FE" w:rsidP="00EB4B96">
            <w:pPr>
              <w:pStyle w:val="Textkrper"/>
              <w:rPr>
                <w:color w:val="000000"/>
                <w:sz w:val="16"/>
              </w:rPr>
            </w:pPr>
            <w:r w:rsidRPr="00181B33">
              <w:rPr>
                <w:color w:val="000000"/>
                <w:sz w:val="16"/>
              </w:rPr>
              <w:t>Information_not_available</w:t>
            </w:r>
          </w:p>
        </w:tc>
      </w:tr>
    </w:tbl>
    <w:p w14:paraId="26E5B02D" w14:textId="77777777" w:rsidR="002473FE" w:rsidRPr="00181B33" w:rsidRDefault="002473FE" w:rsidP="002473FE">
      <w:pPr>
        <w:pStyle w:val="berschrift4"/>
      </w:pPr>
    </w:p>
    <w:p w14:paraId="54A4827E" w14:textId="77777777" w:rsidR="002473FE" w:rsidRPr="00967CB5" w:rsidRDefault="002473FE" w:rsidP="002473FE">
      <w:pPr>
        <w:pStyle w:val="Textkrper"/>
      </w:pPr>
    </w:p>
    <w:p w14:paraId="0E1170FA" w14:textId="44DABCFC" w:rsidR="002473FE" w:rsidRDefault="002473FE" w:rsidP="00EB4B96">
      <w:pPr>
        <w:pStyle w:val="Listenabsatz"/>
        <w:numPr>
          <w:ilvl w:val="2"/>
          <w:numId w:val="6"/>
        </w:numPr>
      </w:pPr>
      <w:r>
        <w:t>on</w:t>
      </w:r>
    </w:p>
    <w:p w14:paraId="1690F23B" w14:textId="77777777" w:rsidR="002473FE" w:rsidRPr="00EB4B96" w:rsidRDefault="002473FE" w:rsidP="00EB4B96">
      <w:pPr>
        <w:ind w:left="720"/>
      </w:pPr>
    </w:p>
    <w:p w14:paraId="5436444E" w14:textId="1290CB8D" w:rsidR="00E6576A" w:rsidRDefault="00E6576A" w:rsidP="006F60AD">
      <w:pPr>
        <w:pStyle w:val="berschrift2"/>
        <w:numPr>
          <w:ilvl w:val="1"/>
          <w:numId w:val="6"/>
        </w:numPr>
      </w:pPr>
      <w:r>
        <w:t>Variables/Areas Correlation Table</w:t>
      </w:r>
    </w:p>
    <w:p w14:paraId="57DDA920" w14:textId="332395F3" w:rsidR="00E6576A" w:rsidRDefault="00E6576A" w:rsidP="006F60AD">
      <w:pPr>
        <w:pStyle w:val="berschrift2"/>
        <w:numPr>
          <w:ilvl w:val="1"/>
          <w:numId w:val="6"/>
        </w:numPr>
      </w:pPr>
      <w:r>
        <w:t>Identification Procedure</w:t>
      </w:r>
    </w:p>
    <w:p w14:paraId="773C4E7C" w14:textId="609ABEF2" w:rsidR="00E6576A" w:rsidRPr="006F60AD" w:rsidRDefault="00E6576A" w:rsidP="006F60AD">
      <w:pPr>
        <w:pStyle w:val="berschrift2"/>
        <w:numPr>
          <w:ilvl w:val="1"/>
          <w:numId w:val="6"/>
        </w:numPr>
      </w:pPr>
      <w:r>
        <w:t>Error Management</w:t>
      </w:r>
    </w:p>
    <w:p w14:paraId="0C160B05" w14:textId="64808FAD" w:rsidR="00E6576A" w:rsidRDefault="00E6576A" w:rsidP="006F60AD"/>
    <w:p w14:paraId="3314DC01" w14:textId="7D763E36" w:rsidR="00E6576A" w:rsidRDefault="00E6576A" w:rsidP="006F60AD">
      <w:pPr>
        <w:pStyle w:val="berschrift2"/>
        <w:numPr>
          <w:ilvl w:val="0"/>
          <w:numId w:val="6"/>
        </w:numPr>
      </w:pPr>
      <w:r>
        <w:t>ETCS OBU – TCS Rolling Stock Autonomous Functions</w:t>
      </w:r>
    </w:p>
    <w:p w14:paraId="3C3D979A" w14:textId="1EAA7EBF" w:rsidR="00E6576A" w:rsidRDefault="00E6576A" w:rsidP="006F60AD">
      <w:pPr>
        <w:pStyle w:val="berschrift2"/>
        <w:numPr>
          <w:ilvl w:val="1"/>
          <w:numId w:val="6"/>
        </w:numPr>
      </w:pPr>
      <w:r>
        <w:t>Overview</w:t>
      </w:r>
    </w:p>
    <w:p w14:paraId="0DCD31D1" w14:textId="729F4237" w:rsidR="00E6576A" w:rsidRDefault="00E6576A" w:rsidP="006F60AD">
      <w:pPr>
        <w:pStyle w:val="berschrift2"/>
        <w:numPr>
          <w:ilvl w:val="1"/>
          <w:numId w:val="6"/>
        </w:numPr>
      </w:pPr>
      <w:r>
        <w:t xml:space="preserve">Default </w:t>
      </w:r>
    </w:p>
    <w:p w14:paraId="62BC1EA1" w14:textId="77777777" w:rsidR="00E6576A" w:rsidRPr="006F60AD" w:rsidRDefault="00E6576A" w:rsidP="006F60AD">
      <w:pPr>
        <w:pStyle w:val="berschrift2"/>
      </w:pPr>
    </w:p>
    <w:p w14:paraId="6E9DAD41" w14:textId="32F7CE31" w:rsidR="002075B2" w:rsidRDefault="002075B2" w:rsidP="006F60AD">
      <w:pPr>
        <w:pStyle w:val="berschrift2"/>
      </w:pPr>
    </w:p>
    <w:p w14:paraId="320C8D27" w14:textId="77777777" w:rsidR="002075B2" w:rsidRPr="002075B2" w:rsidRDefault="002075B2" w:rsidP="002075B2">
      <w:pPr>
        <w:pStyle w:val="berschrift2"/>
      </w:pPr>
    </w:p>
    <w:p w14:paraId="268FD26F" w14:textId="77777777" w:rsidR="00566B2C" w:rsidRPr="00566B2C" w:rsidRDefault="00566B2C" w:rsidP="00566B2C"/>
    <w:sectPr w:rsidR="00566B2C" w:rsidRPr="00566B2C">
      <w:headerReference w:type="even" r:id="rId22"/>
      <w:headerReference w:type="default" r:id="rId23"/>
      <w:head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DFF6E" w14:textId="77777777" w:rsidR="00B41B29" w:rsidRDefault="00B41B29" w:rsidP="00DB2826">
      <w:pPr>
        <w:spacing w:after="0" w:line="240" w:lineRule="auto"/>
      </w:pPr>
      <w:r>
        <w:separator/>
      </w:r>
    </w:p>
  </w:endnote>
  <w:endnote w:type="continuationSeparator" w:id="0">
    <w:p w14:paraId="07C5A649" w14:textId="77777777" w:rsidR="00B41B29" w:rsidRDefault="00B41B29" w:rsidP="00DB2826">
      <w:pPr>
        <w:spacing w:after="0" w:line="240" w:lineRule="auto"/>
      </w:pPr>
      <w:r>
        <w:continuationSeparator/>
      </w:r>
    </w:p>
  </w:endnote>
  <w:endnote w:type="continuationNotice" w:id="1">
    <w:p w14:paraId="572B391D" w14:textId="77777777" w:rsidR="00B41B29" w:rsidRDefault="00B41B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stom">
    <w:altName w:val="Calibri"/>
    <w:charset w:val="00"/>
    <w:family w:val="auto"/>
    <w:pitch w:val="variable"/>
    <w:sig w:usb0="A00000AF" w:usb1="4000204A" w:usb2="00000000" w:usb3="00000000" w:csb0="0000009B"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FuturaA Bk BT">
    <w:charset w:val="00"/>
    <w:family w:val="swiss"/>
    <w:pitch w:val="variable"/>
    <w:sig w:usb0="00000087" w:usb1="00000000" w:usb2="00000000" w:usb3="00000000" w:csb0="0000001B" w:csb1="00000000"/>
  </w:font>
  <w:font w:name="Times">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Futura Bk BT">
    <w:charset w:val="00"/>
    <w:family w:val="swiss"/>
    <w:pitch w:val="variable"/>
    <w:sig w:usb0="00000003" w:usb1="00000000" w:usb2="00000000" w:usb3="00000000" w:csb0="00000001" w:csb1="00000000"/>
  </w:font>
  <w:font w:name="Korinna">
    <w:altName w:val="Bookman Old Style"/>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F0B57" w14:textId="77777777" w:rsidR="00B41B29" w:rsidRDefault="00B41B29" w:rsidP="00DB2826">
      <w:pPr>
        <w:spacing w:after="0" w:line="240" w:lineRule="auto"/>
      </w:pPr>
      <w:bookmarkStart w:id="0" w:name="_Hlk527541118"/>
      <w:bookmarkEnd w:id="0"/>
      <w:r>
        <w:separator/>
      </w:r>
    </w:p>
  </w:footnote>
  <w:footnote w:type="continuationSeparator" w:id="0">
    <w:p w14:paraId="309C5E51" w14:textId="77777777" w:rsidR="00B41B29" w:rsidRDefault="00B41B29" w:rsidP="00DB2826">
      <w:pPr>
        <w:spacing w:after="0" w:line="240" w:lineRule="auto"/>
      </w:pPr>
      <w:r>
        <w:continuationSeparator/>
      </w:r>
    </w:p>
  </w:footnote>
  <w:footnote w:type="continuationNotice" w:id="1">
    <w:p w14:paraId="62ABEA00" w14:textId="77777777" w:rsidR="00B41B29" w:rsidRDefault="00B41B29">
      <w:pPr>
        <w:spacing w:after="0" w:line="240" w:lineRule="auto"/>
      </w:pPr>
    </w:p>
  </w:footnote>
  <w:footnote w:id="2">
    <w:p w14:paraId="56375147" w14:textId="77777777" w:rsidR="00EB4B96" w:rsidRDefault="00EB4B96" w:rsidP="00834BF0">
      <w:pPr>
        <w:pStyle w:val="Tabellenraster"/>
      </w:pPr>
      <w:r>
        <w:rPr>
          <w:rStyle w:val="Untertitel"/>
        </w:rPr>
        <w:footnoteRef/>
      </w:r>
      <w:r>
        <w:t xml:space="preserve"> I = Input; O = other;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5C63B" w14:textId="77777777" w:rsidR="00EB4B96" w:rsidRDefault="00EB4B96">
    <w:pPr>
      <w:pStyle w:val="Subtitle2R2RChar"/>
    </w:pPr>
    <w:r>
      <w:rPr>
        <w:noProof/>
      </w:rPr>
      <w:pict w14:anchorId="434D35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8411" o:spid="_x0000_s2050" type="#_x0000_t136" style="position:absolute;margin-left:0;margin-top:0;width:399.7pt;height:239.8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B1AE8" w14:textId="58FC86FC" w:rsidR="00EB4B96" w:rsidRDefault="00EB4B96">
    <w:pPr>
      <w:pStyle w:val="Subtitle2R2RChar"/>
    </w:pPr>
    <w:r>
      <w:rPr>
        <w:noProof/>
      </w:rPr>
      <w:pict w14:anchorId="0400C7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8412" o:spid="_x0000_s2051" type="#_x0000_t136" style="position:absolute;margin-left:0;margin-top:0;width:399.7pt;height:239.8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rFonts w:ascii="Arial" w:hAnsi="Arial" w:cs="Arial"/>
        <w:b/>
      </w:rPr>
      <w:t xml:space="preserve">       </w:t>
    </w:r>
    <w:r w:rsidRPr="00E0593C">
      <w:rPr>
        <w:noProof/>
        <w:sz w:val="2"/>
        <w:szCs w:val="2"/>
      </w:rPr>
      <w:drawing>
        <wp:anchor distT="0" distB="0" distL="114300" distR="114300" simplePos="0" relativeHeight="251669504" behindDoc="0" locked="0" layoutInCell="1" allowOverlap="1" wp14:anchorId="2CE7898F" wp14:editId="49950119">
          <wp:simplePos x="0" y="0"/>
          <wp:positionH relativeFrom="column">
            <wp:posOffset>4615180</wp:posOffset>
          </wp:positionH>
          <wp:positionV relativeFrom="paragraph">
            <wp:posOffset>-373380</wp:posOffset>
          </wp:positionV>
          <wp:extent cx="1190625" cy="809625"/>
          <wp:effectExtent l="0" t="0" r="9525" b="9525"/>
          <wp:wrapSquare wrapText="bothSides"/>
          <wp:docPr id="12" name="Grafik 12" descr="C:\Users\eulaliap\AppData\Local\Microsoft\Windows\Temporary Internet Files\Content.Outlook\RB52MGSK\EUflag_2col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C:\Users\eulaliap\AppData\Local\Microsoft\Windows\Temporary Internet Files\Content.Outlook\RB52MGSK\EUflag_2color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E4C018" w14:textId="700D5ED6" w:rsidR="00EB4B96" w:rsidRPr="00DB2826" w:rsidRDefault="00EB4B96" w:rsidP="00DB2826">
    <w:pPr>
      <w:pStyle w:val="Subtitle2R2RChar"/>
      <w:rPr>
        <w:sz w:val="44"/>
        <w:szCs w:val="4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46197" w14:textId="77777777" w:rsidR="00EB4B96" w:rsidRDefault="00EB4B96">
    <w:pPr>
      <w:pStyle w:val="Subtitle2R2RChar"/>
    </w:pPr>
    <w:r>
      <w:rPr>
        <w:noProof/>
      </w:rPr>
      <w:pict w14:anchorId="6D7C5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8410" o:spid="_x0000_s2049" type="#_x0000_t136" style="position:absolute;margin-left:0;margin-top:0;width:399.7pt;height:239.8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20" w:legacyIndent="360"/>
      <w:lvlJc w:val="left"/>
    </w:lvl>
    <w:lvl w:ilvl="1">
      <w:start w:val="1"/>
      <w:numFmt w:val="decimal"/>
      <w:pStyle w:val="berschrift2"/>
      <w:lvlText w:val="%1.%2"/>
      <w:legacy w:legacy="1" w:legacySpace="120" w:legacyIndent="360"/>
      <w:lvlJc w:val="left"/>
    </w:lvl>
    <w:lvl w:ilvl="2">
      <w:start w:val="1"/>
      <w:numFmt w:val="decimal"/>
      <w:pStyle w:val="berschrift3"/>
      <w:lvlText w:val="%1.%2.%3"/>
      <w:legacy w:legacy="1" w:legacySpace="120" w:legacyIndent="360"/>
      <w:lvlJc w:val="left"/>
    </w:lvl>
    <w:lvl w:ilvl="3">
      <w:start w:val="1"/>
      <w:numFmt w:val="decimal"/>
      <w:pStyle w:val="berschrift4"/>
      <w:lvlText w:val="%1.%2.%3.%4"/>
      <w:legacy w:legacy="1" w:legacySpace="120" w:legacyIndent="360"/>
      <w:lvlJc w:val="left"/>
    </w:lvl>
    <w:lvl w:ilvl="4">
      <w:start w:val="1"/>
      <w:numFmt w:val="decimal"/>
      <w:pStyle w:val="berschrift5"/>
      <w:lvlText w:val="%1.%2.%3.%4.%5"/>
      <w:legacy w:legacy="1" w:legacySpace="120" w:legacyIndent="360"/>
      <w:lvlJc w:val="left"/>
      <w:rPr>
        <w:sz w:val="18"/>
      </w:rPr>
    </w:lvl>
    <w:lvl w:ilvl="5">
      <w:start w:val="1"/>
      <w:numFmt w:val="upperLetter"/>
      <w:pStyle w:val="berschrift6"/>
      <w:lvlText w:val="APPENDIX %6"/>
      <w:legacy w:legacy="1" w:legacySpace="120" w:legacyIndent="360"/>
      <w:lvlJc w:val="left"/>
    </w:lvl>
    <w:lvl w:ilvl="6">
      <w:start w:val="1"/>
      <w:numFmt w:val="decimal"/>
      <w:pStyle w:val="berschrift7"/>
      <w:lvlText w:val=".%7"/>
      <w:legacy w:legacy="1" w:legacySpace="120" w:legacyIndent="360"/>
      <w:lvlJc w:val="left"/>
    </w:lvl>
    <w:lvl w:ilvl="7">
      <w:start w:val="1"/>
      <w:numFmt w:val="decimal"/>
      <w:pStyle w:val="berschrift8"/>
      <w:lvlText w:val=".%7.%8"/>
      <w:legacy w:legacy="1" w:legacySpace="120" w:legacyIndent="360"/>
      <w:lvlJc w:val="left"/>
    </w:lvl>
    <w:lvl w:ilvl="8">
      <w:start w:val="1"/>
      <w:numFmt w:val="decimal"/>
      <w:pStyle w:val="berschrift9"/>
      <w:lvlText w:val=".%7.%8.%9"/>
      <w:legacy w:legacy="1" w:legacySpace="120" w:legacyIndent="360"/>
      <w:lvlJc w:val="left"/>
    </w:lvl>
  </w:abstractNum>
  <w:abstractNum w:abstractNumId="1" w15:restartNumberingAfterBreak="0">
    <w:nsid w:val="FFFFFFFE"/>
    <w:multiLevelType w:val="singleLevel"/>
    <w:tmpl w:val="FFFFFFFF"/>
    <w:lvl w:ilvl="0">
      <w:numFmt w:val="decimal"/>
      <w:pStyle w:val="Aufzhlungszeichen2"/>
      <w:lvlText w:val="*"/>
      <w:lvlJc w:val="left"/>
    </w:lvl>
  </w:abstractNum>
  <w:abstractNum w:abstractNumId="2" w15:restartNumberingAfterBreak="0">
    <w:nsid w:val="0000000D"/>
    <w:multiLevelType w:val="multilevel"/>
    <w:tmpl w:val="0000000D"/>
    <w:name w:val="WW8Num5"/>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Times New Roman" w:cs="Times New Roman"/>
      </w:rPr>
    </w:lvl>
    <w:lvl w:ilvl="2">
      <w:start w:val="1"/>
      <w:numFmt w:val="bullet"/>
      <w:lvlText w:val="▪"/>
      <w:lvlJc w:val="left"/>
      <w:pPr>
        <w:tabs>
          <w:tab w:val="num" w:pos="1440"/>
        </w:tabs>
        <w:ind w:left="1440" w:hanging="360"/>
      </w:pPr>
      <w:rPr>
        <w:rFonts w:ascii="OpenSymbol" w:hAnsi="Times New Roman" w:cs="Times New Roman"/>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Times New Roman" w:cs="Times New Roman"/>
      </w:rPr>
    </w:lvl>
    <w:lvl w:ilvl="5">
      <w:start w:val="1"/>
      <w:numFmt w:val="bullet"/>
      <w:lvlText w:val="▪"/>
      <w:lvlJc w:val="left"/>
      <w:pPr>
        <w:tabs>
          <w:tab w:val="num" w:pos="2520"/>
        </w:tabs>
        <w:ind w:left="2520" w:hanging="360"/>
      </w:pPr>
      <w:rPr>
        <w:rFonts w:ascii="OpenSymbol" w:hAnsi="Times New Roman" w:cs="Times New Roman"/>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Times New Roman" w:cs="Times New Roman"/>
      </w:rPr>
    </w:lvl>
    <w:lvl w:ilvl="8">
      <w:start w:val="1"/>
      <w:numFmt w:val="bullet"/>
      <w:lvlText w:val="▪"/>
      <w:lvlJc w:val="left"/>
      <w:pPr>
        <w:tabs>
          <w:tab w:val="num" w:pos="3600"/>
        </w:tabs>
        <w:ind w:left="3600" w:hanging="360"/>
      </w:pPr>
      <w:rPr>
        <w:rFonts w:ascii="OpenSymbol" w:hAnsi="Times New Roman" w:cs="Times New Roman"/>
      </w:rPr>
    </w:lvl>
  </w:abstractNum>
  <w:abstractNum w:abstractNumId="3" w15:restartNumberingAfterBreak="0">
    <w:nsid w:val="00A57A3C"/>
    <w:multiLevelType w:val="hybridMultilevel"/>
    <w:tmpl w:val="5CC0C220"/>
    <w:lvl w:ilvl="0" w:tplc="D6F8683C">
      <w:numFmt w:val="bullet"/>
      <w:lvlText w:val=""/>
      <w:lvlJc w:val="left"/>
      <w:pPr>
        <w:ind w:left="1494" w:hanging="360"/>
      </w:pPr>
      <w:rPr>
        <w:rFonts w:ascii="Symbol" w:eastAsia="Times New Roman" w:hAnsi="Symbol" w:cs="Times New Roman"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4" w15:restartNumberingAfterBreak="0">
    <w:nsid w:val="00AD0D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14F57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4636DAC"/>
    <w:multiLevelType w:val="singleLevel"/>
    <w:tmpl w:val="4CD6FD60"/>
    <w:lvl w:ilvl="0">
      <w:start w:val="1"/>
      <w:numFmt w:val="none"/>
      <w:lvlText w:val=""/>
      <w:lvlJc w:val="left"/>
      <w:pPr>
        <w:tabs>
          <w:tab w:val="num" w:pos="360"/>
        </w:tabs>
        <w:ind w:left="284" w:hanging="284"/>
      </w:pPr>
      <w:rPr>
        <w:rFonts w:ascii="Symbol" w:hAnsi="Symbol" w:hint="default"/>
      </w:rPr>
    </w:lvl>
  </w:abstractNum>
  <w:abstractNum w:abstractNumId="7" w15:restartNumberingAfterBreak="0">
    <w:nsid w:val="06DD7E6E"/>
    <w:multiLevelType w:val="hybridMultilevel"/>
    <w:tmpl w:val="6FD0E8C6"/>
    <w:lvl w:ilvl="0" w:tplc="F274DBB0">
      <w:start w:val="1"/>
      <w:numFmt w:val="decimal"/>
      <w:pStyle w:val="DocReference"/>
      <w:lvlText w:val="[R%1]"/>
      <w:lvlJc w:val="left"/>
      <w:pPr>
        <w:tabs>
          <w:tab w:val="num" w:pos="720"/>
        </w:tabs>
        <w:ind w:left="360" w:hanging="360"/>
      </w:pPr>
      <w:rPr>
        <w:rFonts w:hint="default"/>
        <w:b/>
        <w:i w:val="0"/>
      </w:rPr>
    </w:lvl>
    <w:lvl w:ilvl="1" w:tplc="A91299AE">
      <w:numFmt w:val="bullet"/>
      <w:lvlText w:val=""/>
      <w:lvlJc w:val="left"/>
      <w:pPr>
        <w:tabs>
          <w:tab w:val="num" w:pos="1440"/>
        </w:tabs>
        <w:ind w:left="1440" w:hanging="360"/>
      </w:pPr>
      <w:rPr>
        <w:rFonts w:ascii="Wingdings" w:eastAsia="Times New Roman" w:hAnsi="Wingdings" w:cs="Times New Roman"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0C024F0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C1F3B41"/>
    <w:multiLevelType w:val="hybridMultilevel"/>
    <w:tmpl w:val="558E8FD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E405272"/>
    <w:multiLevelType w:val="hybridMultilevel"/>
    <w:tmpl w:val="5F00F7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EEA55B4"/>
    <w:multiLevelType w:val="multilevel"/>
    <w:tmpl w:val="40A45ABE"/>
    <w:lvl w:ilvl="0">
      <w:start w:val="1"/>
      <w:numFmt w:val="decimal"/>
      <w:pStyle w:val="DocRef"/>
      <w:lvlText w:val="[Ref. %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07F1B48"/>
    <w:multiLevelType w:val="hybridMultilevel"/>
    <w:tmpl w:val="9E3AAF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16C13D4"/>
    <w:multiLevelType w:val="hybridMultilevel"/>
    <w:tmpl w:val="B6405D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120F0D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672500D"/>
    <w:multiLevelType w:val="hybridMultilevel"/>
    <w:tmpl w:val="8E2A5C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92A19E5"/>
    <w:multiLevelType w:val="hybridMultilevel"/>
    <w:tmpl w:val="3F5C0814"/>
    <w:lvl w:ilvl="0" w:tplc="1696F006">
      <w:start w:val="1"/>
      <w:numFmt w:val="bullet"/>
      <w:pStyle w:val="Puce1"/>
      <w:lvlText w:val=""/>
      <w:lvlJc w:val="left"/>
      <w:pPr>
        <w:ind w:left="720" w:hanging="360"/>
      </w:pPr>
      <w:rPr>
        <w:rFonts w:ascii="Symbol" w:hAnsi="Symbol" w:hint="default"/>
      </w:rPr>
    </w:lvl>
    <w:lvl w:ilvl="1" w:tplc="AF08602A">
      <w:start w:val="1"/>
      <w:numFmt w:val="bullet"/>
      <w:pStyle w:val="Puce2"/>
      <w:lvlText w:val="o"/>
      <w:lvlJc w:val="left"/>
      <w:pPr>
        <w:ind w:left="1440" w:hanging="360"/>
      </w:pPr>
      <w:rPr>
        <w:rFonts w:ascii="Courier New" w:hAnsi="Courier New" w:cs="Courier New" w:hint="default"/>
      </w:rPr>
    </w:lvl>
    <w:lvl w:ilvl="2" w:tplc="B05088F2">
      <w:start w:val="1"/>
      <w:numFmt w:val="bullet"/>
      <w:lvlText w:val=""/>
      <w:lvlJc w:val="left"/>
      <w:pPr>
        <w:ind w:left="2160" w:hanging="360"/>
      </w:pPr>
      <w:rPr>
        <w:rFonts w:ascii="Wingdings" w:hAnsi="Wingdings" w:hint="default"/>
      </w:rPr>
    </w:lvl>
    <w:lvl w:ilvl="3" w:tplc="1E96BBAA" w:tentative="1">
      <w:start w:val="1"/>
      <w:numFmt w:val="bullet"/>
      <w:lvlText w:val=""/>
      <w:lvlJc w:val="left"/>
      <w:pPr>
        <w:ind w:left="2880" w:hanging="360"/>
      </w:pPr>
      <w:rPr>
        <w:rFonts w:ascii="Symbol" w:hAnsi="Symbol" w:hint="default"/>
      </w:rPr>
    </w:lvl>
    <w:lvl w:ilvl="4" w:tplc="FFAE793C" w:tentative="1">
      <w:start w:val="1"/>
      <w:numFmt w:val="bullet"/>
      <w:lvlText w:val="o"/>
      <w:lvlJc w:val="left"/>
      <w:pPr>
        <w:ind w:left="3600" w:hanging="360"/>
      </w:pPr>
      <w:rPr>
        <w:rFonts w:ascii="Courier New" w:hAnsi="Courier New" w:cs="Courier New" w:hint="default"/>
      </w:rPr>
    </w:lvl>
    <w:lvl w:ilvl="5" w:tplc="7A0A6A42" w:tentative="1">
      <w:start w:val="1"/>
      <w:numFmt w:val="bullet"/>
      <w:lvlText w:val=""/>
      <w:lvlJc w:val="left"/>
      <w:pPr>
        <w:ind w:left="4320" w:hanging="360"/>
      </w:pPr>
      <w:rPr>
        <w:rFonts w:ascii="Wingdings" w:hAnsi="Wingdings" w:hint="default"/>
      </w:rPr>
    </w:lvl>
    <w:lvl w:ilvl="6" w:tplc="D27A1426" w:tentative="1">
      <w:start w:val="1"/>
      <w:numFmt w:val="bullet"/>
      <w:lvlText w:val=""/>
      <w:lvlJc w:val="left"/>
      <w:pPr>
        <w:ind w:left="5040" w:hanging="360"/>
      </w:pPr>
      <w:rPr>
        <w:rFonts w:ascii="Symbol" w:hAnsi="Symbol" w:hint="default"/>
      </w:rPr>
    </w:lvl>
    <w:lvl w:ilvl="7" w:tplc="7CC28254" w:tentative="1">
      <w:start w:val="1"/>
      <w:numFmt w:val="bullet"/>
      <w:lvlText w:val="o"/>
      <w:lvlJc w:val="left"/>
      <w:pPr>
        <w:ind w:left="5760" w:hanging="360"/>
      </w:pPr>
      <w:rPr>
        <w:rFonts w:ascii="Courier New" w:hAnsi="Courier New" w:cs="Courier New" w:hint="default"/>
      </w:rPr>
    </w:lvl>
    <w:lvl w:ilvl="8" w:tplc="6722EA66" w:tentative="1">
      <w:start w:val="1"/>
      <w:numFmt w:val="bullet"/>
      <w:lvlText w:val=""/>
      <w:lvlJc w:val="left"/>
      <w:pPr>
        <w:ind w:left="6480" w:hanging="360"/>
      </w:pPr>
      <w:rPr>
        <w:rFonts w:ascii="Wingdings" w:hAnsi="Wingdings" w:hint="default"/>
      </w:rPr>
    </w:lvl>
  </w:abstractNum>
  <w:abstractNum w:abstractNumId="17" w15:restartNumberingAfterBreak="0">
    <w:nsid w:val="19F20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E92113"/>
    <w:multiLevelType w:val="hybridMultilevel"/>
    <w:tmpl w:val="157211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1E027C5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203C20"/>
    <w:multiLevelType w:val="multilevel"/>
    <w:tmpl w:val="F274FA74"/>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upperLetter"/>
      <w:lvlText w:val="APPENDIX %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21B2C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2BD54B8"/>
    <w:multiLevelType w:val="hybridMultilevel"/>
    <w:tmpl w:val="B322A3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33F52E5"/>
    <w:multiLevelType w:val="hybridMultilevel"/>
    <w:tmpl w:val="BC8A8FD2"/>
    <w:lvl w:ilvl="0" w:tplc="3196A0F6">
      <w:start w:val="1"/>
      <w:numFmt w:val="decimal"/>
      <w:lvlText w:val="%1."/>
      <w:lvlJc w:val="left"/>
      <w:pPr>
        <w:ind w:left="1215" w:hanging="85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23E243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5B53DA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97811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943CA5"/>
    <w:multiLevelType w:val="hybridMultilevel"/>
    <w:tmpl w:val="3D9614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8" w15:restartNumberingAfterBreak="0">
    <w:nsid w:val="2EA81788"/>
    <w:multiLevelType w:val="multilevel"/>
    <w:tmpl w:val="08C019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upperLetter"/>
      <w:pStyle w:val="Titre6AppendixTitre1Heading6H6paragraphe3"/>
      <w:lvlText w:val="APPENDIX %6"/>
      <w:lvlJc w:val="left"/>
      <w:pPr>
        <w:tabs>
          <w:tab w:val="num" w:pos="3240"/>
        </w:tabs>
        <w:ind w:left="2736" w:hanging="936"/>
      </w:pPr>
      <w:rPr>
        <w:rFonts w:hint="default"/>
      </w:rPr>
    </w:lvl>
    <w:lvl w:ilvl="6">
      <w:start w:val="1"/>
      <w:numFmt w:val="decimal"/>
      <w:lvlText w:val="APPENDIX %6.%7."/>
      <w:lvlJc w:val="left"/>
      <w:pPr>
        <w:tabs>
          <w:tab w:val="num" w:pos="3960"/>
        </w:tabs>
        <w:ind w:left="3240" w:hanging="1080"/>
      </w:pPr>
      <w:rPr>
        <w:rFonts w:hint="default"/>
      </w:rPr>
    </w:lvl>
    <w:lvl w:ilvl="7">
      <w:start w:val="1"/>
      <w:numFmt w:val="decimal"/>
      <w:lvlText w:val="APPENDIX %6.%7.%8."/>
      <w:lvlJc w:val="left"/>
      <w:pPr>
        <w:tabs>
          <w:tab w:val="num" w:pos="4680"/>
        </w:tabs>
        <w:ind w:left="3744" w:hanging="1224"/>
      </w:pPr>
      <w:rPr>
        <w:rFonts w:hint="default"/>
      </w:rPr>
    </w:lvl>
    <w:lvl w:ilvl="8">
      <w:start w:val="1"/>
      <w:numFmt w:val="decimal"/>
      <w:lvlText w:val="APPENDIX %6.%7.%8.%9."/>
      <w:lvlJc w:val="left"/>
      <w:pPr>
        <w:tabs>
          <w:tab w:val="num" w:pos="5040"/>
        </w:tabs>
        <w:ind w:left="4320" w:hanging="1440"/>
      </w:pPr>
      <w:rPr>
        <w:rFonts w:hint="default"/>
      </w:rPr>
    </w:lvl>
  </w:abstractNum>
  <w:abstractNum w:abstractNumId="29" w15:restartNumberingAfterBreak="0">
    <w:nsid w:val="2EB215F8"/>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06421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3D403A8"/>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359012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6DE2902"/>
    <w:multiLevelType w:val="hybridMultilevel"/>
    <w:tmpl w:val="F6B05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386B1755"/>
    <w:multiLevelType w:val="hybridMultilevel"/>
    <w:tmpl w:val="B37C2CD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3A754E2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B281E27"/>
    <w:multiLevelType w:val="hybridMultilevel"/>
    <w:tmpl w:val="F7E6D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CBB03A8"/>
    <w:multiLevelType w:val="hybridMultilevel"/>
    <w:tmpl w:val="FF6099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8" w15:restartNumberingAfterBreak="0">
    <w:nsid w:val="3CCF16B4"/>
    <w:multiLevelType w:val="hybridMultilevel"/>
    <w:tmpl w:val="0F9ACE84"/>
    <w:lvl w:ilvl="0" w:tplc="66205FC8">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3DD44115"/>
    <w:multiLevelType w:val="hybridMultilevel"/>
    <w:tmpl w:val="74A66CFA"/>
    <w:lvl w:ilvl="0" w:tplc="722A17E8">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3F143688"/>
    <w:multiLevelType w:val="hybridMultilevel"/>
    <w:tmpl w:val="940AE8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4248027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3067406"/>
    <w:multiLevelType w:val="hybridMultilevel"/>
    <w:tmpl w:val="3BA44EAC"/>
    <w:lvl w:ilvl="0" w:tplc="EDDEFE16">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431C4DCA"/>
    <w:multiLevelType w:val="hybridMultilevel"/>
    <w:tmpl w:val="262A85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4" w15:restartNumberingAfterBreak="0">
    <w:nsid w:val="459236C8"/>
    <w:multiLevelType w:val="singleLevel"/>
    <w:tmpl w:val="78BE9300"/>
    <w:lvl w:ilvl="0">
      <w:start w:val="1"/>
      <w:numFmt w:val="bullet"/>
      <w:pStyle w:val="LastBullet"/>
      <w:lvlText w:val=""/>
      <w:lvlJc w:val="left"/>
      <w:pPr>
        <w:tabs>
          <w:tab w:val="num" w:pos="360"/>
        </w:tabs>
        <w:ind w:left="360" w:hanging="360"/>
      </w:pPr>
      <w:rPr>
        <w:rFonts w:ascii="Symbol" w:hAnsi="Symbol" w:hint="default"/>
      </w:rPr>
    </w:lvl>
  </w:abstractNum>
  <w:abstractNum w:abstractNumId="45" w15:restartNumberingAfterBreak="0">
    <w:nsid w:val="46F03451"/>
    <w:multiLevelType w:val="hybridMultilevel"/>
    <w:tmpl w:val="764EF6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48AD46A1"/>
    <w:multiLevelType w:val="singleLevel"/>
    <w:tmpl w:val="B56C6174"/>
    <w:lvl w:ilvl="0">
      <w:start w:val="1"/>
      <w:numFmt w:val="lowerLetter"/>
      <w:pStyle w:val="abc"/>
      <w:lvlText w:val="(%1)"/>
      <w:lvlJc w:val="left"/>
      <w:pPr>
        <w:tabs>
          <w:tab w:val="num" w:pos="0"/>
        </w:tabs>
        <w:ind w:left="1985" w:hanging="567"/>
      </w:pPr>
    </w:lvl>
  </w:abstractNum>
  <w:abstractNum w:abstractNumId="47" w15:restartNumberingAfterBreak="0">
    <w:nsid w:val="49574552"/>
    <w:multiLevelType w:val="hybridMultilevel"/>
    <w:tmpl w:val="5566B55E"/>
    <w:lvl w:ilvl="0" w:tplc="5C1030E0">
      <w:start w:val="1"/>
      <w:numFmt w:val="bullet"/>
      <w:lvlText w:val="•"/>
      <w:lvlJc w:val="left"/>
      <w:pPr>
        <w:tabs>
          <w:tab w:val="num" w:pos="720"/>
        </w:tabs>
        <w:ind w:left="720" w:hanging="360"/>
      </w:pPr>
      <w:rPr>
        <w:rFonts w:ascii="Arial" w:hAnsi="Arial" w:hint="default"/>
      </w:rPr>
    </w:lvl>
    <w:lvl w:ilvl="1" w:tplc="8BE8D50E" w:tentative="1">
      <w:start w:val="1"/>
      <w:numFmt w:val="bullet"/>
      <w:lvlText w:val="•"/>
      <w:lvlJc w:val="left"/>
      <w:pPr>
        <w:tabs>
          <w:tab w:val="num" w:pos="1440"/>
        </w:tabs>
        <w:ind w:left="1440" w:hanging="360"/>
      </w:pPr>
      <w:rPr>
        <w:rFonts w:ascii="Arial" w:hAnsi="Arial" w:hint="default"/>
      </w:rPr>
    </w:lvl>
    <w:lvl w:ilvl="2" w:tplc="34143B44" w:tentative="1">
      <w:start w:val="1"/>
      <w:numFmt w:val="bullet"/>
      <w:lvlText w:val="•"/>
      <w:lvlJc w:val="left"/>
      <w:pPr>
        <w:tabs>
          <w:tab w:val="num" w:pos="2160"/>
        </w:tabs>
        <w:ind w:left="2160" w:hanging="360"/>
      </w:pPr>
      <w:rPr>
        <w:rFonts w:ascii="Arial" w:hAnsi="Arial" w:hint="default"/>
      </w:rPr>
    </w:lvl>
    <w:lvl w:ilvl="3" w:tplc="F072DED8" w:tentative="1">
      <w:start w:val="1"/>
      <w:numFmt w:val="bullet"/>
      <w:lvlText w:val="•"/>
      <w:lvlJc w:val="left"/>
      <w:pPr>
        <w:tabs>
          <w:tab w:val="num" w:pos="2880"/>
        </w:tabs>
        <w:ind w:left="2880" w:hanging="360"/>
      </w:pPr>
      <w:rPr>
        <w:rFonts w:ascii="Arial" w:hAnsi="Arial" w:hint="default"/>
      </w:rPr>
    </w:lvl>
    <w:lvl w:ilvl="4" w:tplc="9942131C" w:tentative="1">
      <w:start w:val="1"/>
      <w:numFmt w:val="bullet"/>
      <w:lvlText w:val="•"/>
      <w:lvlJc w:val="left"/>
      <w:pPr>
        <w:tabs>
          <w:tab w:val="num" w:pos="3600"/>
        </w:tabs>
        <w:ind w:left="3600" w:hanging="360"/>
      </w:pPr>
      <w:rPr>
        <w:rFonts w:ascii="Arial" w:hAnsi="Arial" w:hint="default"/>
      </w:rPr>
    </w:lvl>
    <w:lvl w:ilvl="5" w:tplc="66427116" w:tentative="1">
      <w:start w:val="1"/>
      <w:numFmt w:val="bullet"/>
      <w:lvlText w:val="•"/>
      <w:lvlJc w:val="left"/>
      <w:pPr>
        <w:tabs>
          <w:tab w:val="num" w:pos="4320"/>
        </w:tabs>
        <w:ind w:left="4320" w:hanging="360"/>
      </w:pPr>
      <w:rPr>
        <w:rFonts w:ascii="Arial" w:hAnsi="Arial" w:hint="default"/>
      </w:rPr>
    </w:lvl>
    <w:lvl w:ilvl="6" w:tplc="EC785430" w:tentative="1">
      <w:start w:val="1"/>
      <w:numFmt w:val="bullet"/>
      <w:lvlText w:val="•"/>
      <w:lvlJc w:val="left"/>
      <w:pPr>
        <w:tabs>
          <w:tab w:val="num" w:pos="5040"/>
        </w:tabs>
        <w:ind w:left="5040" w:hanging="360"/>
      </w:pPr>
      <w:rPr>
        <w:rFonts w:ascii="Arial" w:hAnsi="Arial" w:hint="default"/>
      </w:rPr>
    </w:lvl>
    <w:lvl w:ilvl="7" w:tplc="3EDE1FE6" w:tentative="1">
      <w:start w:val="1"/>
      <w:numFmt w:val="bullet"/>
      <w:lvlText w:val="•"/>
      <w:lvlJc w:val="left"/>
      <w:pPr>
        <w:tabs>
          <w:tab w:val="num" w:pos="5760"/>
        </w:tabs>
        <w:ind w:left="5760" w:hanging="360"/>
      </w:pPr>
      <w:rPr>
        <w:rFonts w:ascii="Arial" w:hAnsi="Arial" w:hint="default"/>
      </w:rPr>
    </w:lvl>
    <w:lvl w:ilvl="8" w:tplc="393C140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B4D0102"/>
    <w:multiLevelType w:val="hybridMultilevel"/>
    <w:tmpl w:val="B43839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9" w15:restartNumberingAfterBreak="0">
    <w:nsid w:val="4EEE4C00"/>
    <w:multiLevelType w:val="singleLevel"/>
    <w:tmpl w:val="1D689932"/>
    <w:lvl w:ilvl="0">
      <w:start w:val="1"/>
      <w:numFmt w:val="decimal"/>
      <w:pStyle w:val="Referenceddocument"/>
      <w:lvlText w:val="/%1/"/>
      <w:legacy w:legacy="1" w:legacySpace="0" w:legacyIndent="283"/>
      <w:lvlJc w:val="left"/>
      <w:pPr>
        <w:ind w:left="283" w:hanging="283"/>
      </w:pPr>
    </w:lvl>
  </w:abstractNum>
  <w:abstractNum w:abstractNumId="50" w15:restartNumberingAfterBreak="0">
    <w:nsid w:val="4F0C5396"/>
    <w:multiLevelType w:val="hybridMultilevel"/>
    <w:tmpl w:val="B6F44A9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1" w15:restartNumberingAfterBreak="0">
    <w:nsid w:val="52986950"/>
    <w:multiLevelType w:val="multilevel"/>
    <w:tmpl w:val="710654B2"/>
    <w:lvl w:ilvl="0">
      <w:start w:val="1"/>
      <w:numFmt w:val="bullet"/>
      <w:pStyle w:val="Bulletlist"/>
      <w:lvlText w:val=""/>
      <w:lvlJc w:val="left"/>
      <w:pPr>
        <w:tabs>
          <w:tab w:val="num" w:pos="851"/>
        </w:tabs>
        <w:ind w:left="851" w:hanging="567"/>
      </w:pPr>
      <w:rPr>
        <w:rFonts w:ascii="Symbol" w:hAnsi="Symbol" w:hint="default"/>
        <w:color w:val="auto"/>
      </w:rPr>
    </w:lvl>
    <w:lvl w:ilvl="1">
      <w:start w:val="1"/>
      <w:numFmt w:val="bullet"/>
      <w:lvlText w:val=""/>
      <w:lvlJc w:val="left"/>
      <w:pPr>
        <w:tabs>
          <w:tab w:val="num" w:pos="1955"/>
        </w:tabs>
        <w:ind w:left="1955" w:hanging="964"/>
      </w:pPr>
      <w:rPr>
        <w:rFonts w:ascii="Symbol" w:hAnsi="Symbol" w:hint="default"/>
        <w:color w:val="auto"/>
      </w:rPr>
    </w:lvl>
    <w:lvl w:ilvl="2">
      <w:start w:val="1"/>
      <w:numFmt w:val="bullet"/>
      <w:lvlText w:val=""/>
      <w:lvlJc w:val="left"/>
      <w:pPr>
        <w:tabs>
          <w:tab w:val="num" w:pos="2238"/>
        </w:tabs>
        <w:ind w:left="2238" w:hanging="963"/>
      </w:pPr>
      <w:rPr>
        <w:rFonts w:ascii="Wingdings" w:hAnsi="Wingdings" w:hint="default"/>
      </w:rPr>
    </w:lvl>
    <w:lvl w:ilvl="3">
      <w:start w:val="1"/>
      <w:numFmt w:val="bullet"/>
      <w:lvlText w:val="ο"/>
      <w:lvlJc w:val="left"/>
      <w:pPr>
        <w:tabs>
          <w:tab w:val="num" w:pos="2522"/>
        </w:tabs>
        <w:ind w:left="2522" w:hanging="964"/>
      </w:pPr>
      <w:rPr>
        <w:rFonts w:ascii="Times New Roman" w:hAnsi="Times New Roman" w:hint="default"/>
      </w:rPr>
    </w:lvl>
    <w:lvl w:ilvl="4">
      <w:start w:val="1"/>
      <w:numFmt w:val="none"/>
      <w:lvlText w:val=""/>
      <w:lvlJc w:val="left"/>
      <w:pPr>
        <w:tabs>
          <w:tab w:val="num" w:pos="708"/>
        </w:tabs>
        <w:ind w:left="708" w:firstLine="0"/>
      </w:pPr>
      <w:rPr>
        <w:rFonts w:hint="default"/>
      </w:rPr>
    </w:lvl>
    <w:lvl w:ilvl="5">
      <w:start w:val="1"/>
      <w:numFmt w:val="none"/>
      <w:lvlText w:val=""/>
      <w:lvlJc w:val="left"/>
      <w:pPr>
        <w:tabs>
          <w:tab w:val="num" w:pos="708"/>
        </w:tabs>
        <w:ind w:left="708" w:firstLine="0"/>
      </w:pPr>
      <w:rPr>
        <w:rFonts w:hint="default"/>
      </w:rPr>
    </w:lvl>
    <w:lvl w:ilvl="6">
      <w:start w:val="1"/>
      <w:numFmt w:val="none"/>
      <w:lvlText w:val=""/>
      <w:lvlJc w:val="left"/>
      <w:pPr>
        <w:tabs>
          <w:tab w:val="num" w:pos="708"/>
        </w:tabs>
        <w:ind w:left="708" w:firstLine="0"/>
      </w:pPr>
      <w:rPr>
        <w:rFonts w:hint="default"/>
      </w:rPr>
    </w:lvl>
    <w:lvl w:ilvl="7">
      <w:start w:val="1"/>
      <w:numFmt w:val="none"/>
      <w:lvlText w:val=""/>
      <w:lvlJc w:val="left"/>
      <w:pPr>
        <w:tabs>
          <w:tab w:val="num" w:pos="708"/>
        </w:tabs>
        <w:ind w:left="708" w:firstLine="0"/>
      </w:pPr>
      <w:rPr>
        <w:rFonts w:hint="default"/>
      </w:rPr>
    </w:lvl>
    <w:lvl w:ilvl="8">
      <w:start w:val="1"/>
      <w:numFmt w:val="none"/>
      <w:lvlText w:val=""/>
      <w:lvlJc w:val="left"/>
      <w:pPr>
        <w:tabs>
          <w:tab w:val="num" w:pos="708"/>
        </w:tabs>
        <w:ind w:left="708" w:firstLine="0"/>
      </w:pPr>
      <w:rPr>
        <w:rFonts w:hint="default"/>
      </w:rPr>
    </w:lvl>
  </w:abstractNum>
  <w:abstractNum w:abstractNumId="52" w15:restartNumberingAfterBreak="0">
    <w:nsid w:val="53DC66B3"/>
    <w:multiLevelType w:val="hybridMultilevel"/>
    <w:tmpl w:val="71541DEE"/>
    <w:lvl w:ilvl="0" w:tplc="3196A0F6">
      <w:start w:val="1"/>
      <w:numFmt w:val="decimal"/>
      <w:lvlText w:val="%1."/>
      <w:lvlJc w:val="left"/>
      <w:pPr>
        <w:ind w:left="1215" w:hanging="85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3" w15:restartNumberingAfterBreak="0">
    <w:nsid w:val="56E678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75A4F5B"/>
    <w:multiLevelType w:val="hybridMultilevel"/>
    <w:tmpl w:val="145084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5A4425B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5C1F6073"/>
    <w:multiLevelType w:val="hybridMultilevel"/>
    <w:tmpl w:val="42B6D528"/>
    <w:lvl w:ilvl="0" w:tplc="7EF04C76">
      <w:start w:val="1"/>
      <w:numFmt w:val="bullet"/>
      <w:lvlText w:val=""/>
      <w:lvlJc w:val="left"/>
      <w:pPr>
        <w:ind w:left="720" w:hanging="360"/>
      </w:pPr>
      <w:rPr>
        <w:rFonts w:ascii="Symbol" w:hAnsi="Symbol" w:hint="default"/>
      </w:rPr>
    </w:lvl>
    <w:lvl w:ilvl="1" w:tplc="7EF04C76"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7" w15:restartNumberingAfterBreak="0">
    <w:nsid w:val="60AC6D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0D34F6F"/>
    <w:multiLevelType w:val="hybridMultilevel"/>
    <w:tmpl w:val="70C6B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43B07A4"/>
    <w:multiLevelType w:val="hybridMultilevel"/>
    <w:tmpl w:val="BB16C8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0" w15:restartNumberingAfterBreak="0">
    <w:nsid w:val="65EF43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75F717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7F32286"/>
    <w:multiLevelType w:val="multilevel"/>
    <w:tmpl w:val="7C10DAB4"/>
    <w:lvl w:ilvl="0">
      <w:start w:val="1"/>
      <w:numFmt w:val="decimal"/>
      <w:pStyle w:val="DocApplic"/>
      <w:lvlText w:val="[Applic. %1]"/>
      <w:lvlJc w:val="left"/>
      <w:pPr>
        <w:tabs>
          <w:tab w:val="num" w:pos="2073"/>
        </w:tabs>
        <w:ind w:left="1425"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3" w15:restartNumberingAfterBreak="0">
    <w:nsid w:val="6B376845"/>
    <w:multiLevelType w:val="hybridMultilevel"/>
    <w:tmpl w:val="F90C018C"/>
    <w:lvl w:ilvl="0" w:tplc="3CF0372C">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6B851804"/>
    <w:multiLevelType w:val="hybridMultilevel"/>
    <w:tmpl w:val="3238DA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5" w15:restartNumberingAfterBreak="0">
    <w:nsid w:val="6D731E17"/>
    <w:multiLevelType w:val="hybridMultilevel"/>
    <w:tmpl w:val="B3ECD344"/>
    <w:lvl w:ilvl="0" w:tplc="565206C2">
      <w:start w:val="1"/>
      <w:numFmt w:val="bullet"/>
      <w:pStyle w:val="Indent3"/>
      <w:lvlText w:val=""/>
      <w:lvlJc w:val="left"/>
      <w:pPr>
        <w:ind w:left="1369" w:hanging="360"/>
      </w:pPr>
      <w:rPr>
        <w:rFonts w:ascii="Symbol" w:hAnsi="Symbol" w:hint="default"/>
      </w:rPr>
    </w:lvl>
    <w:lvl w:ilvl="1" w:tplc="BC0823A4" w:tentative="1">
      <w:start w:val="1"/>
      <w:numFmt w:val="bullet"/>
      <w:lvlText w:val="o"/>
      <w:lvlJc w:val="left"/>
      <w:pPr>
        <w:ind w:left="2007" w:hanging="360"/>
      </w:pPr>
      <w:rPr>
        <w:rFonts w:ascii="Courier New" w:hAnsi="Courier New" w:cs="Courier New" w:hint="default"/>
      </w:rPr>
    </w:lvl>
    <w:lvl w:ilvl="2" w:tplc="9F6A567C" w:tentative="1">
      <w:start w:val="1"/>
      <w:numFmt w:val="bullet"/>
      <w:lvlText w:val=""/>
      <w:lvlJc w:val="left"/>
      <w:pPr>
        <w:ind w:left="2727" w:hanging="360"/>
      </w:pPr>
      <w:rPr>
        <w:rFonts w:ascii="Wingdings" w:hAnsi="Wingdings" w:hint="default"/>
      </w:rPr>
    </w:lvl>
    <w:lvl w:ilvl="3" w:tplc="4ED0F834" w:tentative="1">
      <w:start w:val="1"/>
      <w:numFmt w:val="bullet"/>
      <w:lvlText w:val=""/>
      <w:lvlJc w:val="left"/>
      <w:pPr>
        <w:ind w:left="3447" w:hanging="360"/>
      </w:pPr>
      <w:rPr>
        <w:rFonts w:ascii="Symbol" w:hAnsi="Symbol" w:hint="default"/>
      </w:rPr>
    </w:lvl>
    <w:lvl w:ilvl="4" w:tplc="7F7649FA">
      <w:start w:val="1"/>
      <w:numFmt w:val="bullet"/>
      <w:lvlText w:val="o"/>
      <w:lvlJc w:val="left"/>
      <w:pPr>
        <w:ind w:left="4167" w:hanging="360"/>
      </w:pPr>
      <w:rPr>
        <w:rFonts w:ascii="Courier New" w:hAnsi="Courier New" w:cs="Courier New" w:hint="default"/>
      </w:rPr>
    </w:lvl>
    <w:lvl w:ilvl="5" w:tplc="5FDE5592" w:tentative="1">
      <w:start w:val="1"/>
      <w:numFmt w:val="bullet"/>
      <w:lvlText w:val=""/>
      <w:lvlJc w:val="left"/>
      <w:pPr>
        <w:ind w:left="4887" w:hanging="360"/>
      </w:pPr>
      <w:rPr>
        <w:rFonts w:ascii="Wingdings" w:hAnsi="Wingdings" w:hint="default"/>
      </w:rPr>
    </w:lvl>
    <w:lvl w:ilvl="6" w:tplc="52F4D64A" w:tentative="1">
      <w:start w:val="1"/>
      <w:numFmt w:val="bullet"/>
      <w:lvlText w:val=""/>
      <w:lvlJc w:val="left"/>
      <w:pPr>
        <w:ind w:left="5607" w:hanging="360"/>
      </w:pPr>
      <w:rPr>
        <w:rFonts w:ascii="Symbol" w:hAnsi="Symbol" w:hint="default"/>
      </w:rPr>
    </w:lvl>
    <w:lvl w:ilvl="7" w:tplc="5426C4A2" w:tentative="1">
      <w:start w:val="1"/>
      <w:numFmt w:val="bullet"/>
      <w:lvlText w:val="o"/>
      <w:lvlJc w:val="left"/>
      <w:pPr>
        <w:ind w:left="6327" w:hanging="360"/>
      </w:pPr>
      <w:rPr>
        <w:rFonts w:ascii="Courier New" w:hAnsi="Courier New" w:cs="Courier New" w:hint="default"/>
      </w:rPr>
    </w:lvl>
    <w:lvl w:ilvl="8" w:tplc="1466FC74" w:tentative="1">
      <w:start w:val="1"/>
      <w:numFmt w:val="bullet"/>
      <w:lvlText w:val=""/>
      <w:lvlJc w:val="left"/>
      <w:pPr>
        <w:ind w:left="7047" w:hanging="360"/>
      </w:pPr>
      <w:rPr>
        <w:rFonts w:ascii="Wingdings" w:hAnsi="Wingdings" w:hint="default"/>
      </w:rPr>
    </w:lvl>
  </w:abstractNum>
  <w:abstractNum w:abstractNumId="66" w15:restartNumberingAfterBreak="0">
    <w:nsid w:val="6E6E418A"/>
    <w:multiLevelType w:val="hybridMultilevel"/>
    <w:tmpl w:val="01DA60E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7" w15:restartNumberingAfterBreak="0">
    <w:nsid w:val="6F40315B"/>
    <w:multiLevelType w:val="multilevel"/>
    <w:tmpl w:val="DA5C94E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lvlText w:val="APPENDIX %6"/>
      <w:lvlJc w:val="left"/>
      <w:pPr>
        <w:tabs>
          <w:tab w:val="num" w:pos="1800"/>
        </w:tabs>
        <w:ind w:left="1152" w:hanging="1152"/>
      </w:pPr>
      <w:rPr>
        <w:rFonts w:hint="default"/>
      </w:rPr>
    </w:lvl>
    <w:lvl w:ilvl="6">
      <w:start w:val="1"/>
      <w:numFmt w:val="decimal"/>
      <w:lvlText w:val="APPENDIX %6.%7"/>
      <w:lvlJc w:val="left"/>
      <w:pPr>
        <w:tabs>
          <w:tab w:val="num" w:pos="1800"/>
        </w:tabs>
        <w:ind w:left="1296" w:hanging="1296"/>
      </w:pPr>
      <w:rPr>
        <w:rFonts w:hint="default"/>
      </w:rPr>
    </w:lvl>
    <w:lvl w:ilvl="7">
      <w:start w:val="1"/>
      <w:numFmt w:val="decimal"/>
      <w:lvlText w:val="APPENDIX %6.%7.%8"/>
      <w:lvlJc w:val="left"/>
      <w:pPr>
        <w:tabs>
          <w:tab w:val="num" w:pos="216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7065103E"/>
    <w:multiLevelType w:val="hybridMultilevel"/>
    <w:tmpl w:val="A1DAC912"/>
    <w:lvl w:ilvl="0" w:tplc="080C0001">
      <w:start w:val="1"/>
      <w:numFmt w:val="decimal"/>
      <w:pStyle w:val="TitreDDE"/>
      <w:lvlText w:val="%1."/>
      <w:lvlJc w:val="left"/>
      <w:pPr>
        <w:ind w:left="720" w:hanging="360"/>
      </w:pPr>
    </w:lvl>
    <w:lvl w:ilvl="1" w:tplc="080C0003" w:tentative="1">
      <w:start w:val="1"/>
      <w:numFmt w:val="lowerLetter"/>
      <w:lvlText w:val="%2."/>
      <w:lvlJc w:val="left"/>
      <w:pPr>
        <w:ind w:left="1440" w:hanging="360"/>
      </w:pPr>
    </w:lvl>
    <w:lvl w:ilvl="2" w:tplc="080C0005" w:tentative="1">
      <w:start w:val="1"/>
      <w:numFmt w:val="lowerRoman"/>
      <w:lvlText w:val="%3."/>
      <w:lvlJc w:val="right"/>
      <w:pPr>
        <w:ind w:left="2160" w:hanging="180"/>
      </w:pPr>
    </w:lvl>
    <w:lvl w:ilvl="3" w:tplc="080C0001" w:tentative="1">
      <w:start w:val="1"/>
      <w:numFmt w:val="decimal"/>
      <w:lvlText w:val="%4."/>
      <w:lvlJc w:val="left"/>
      <w:pPr>
        <w:ind w:left="2880" w:hanging="360"/>
      </w:pPr>
    </w:lvl>
    <w:lvl w:ilvl="4" w:tplc="080C0003" w:tentative="1">
      <w:start w:val="1"/>
      <w:numFmt w:val="lowerLetter"/>
      <w:lvlText w:val="%5."/>
      <w:lvlJc w:val="left"/>
      <w:pPr>
        <w:ind w:left="3600" w:hanging="360"/>
      </w:pPr>
    </w:lvl>
    <w:lvl w:ilvl="5" w:tplc="080C0005" w:tentative="1">
      <w:start w:val="1"/>
      <w:numFmt w:val="lowerRoman"/>
      <w:lvlText w:val="%6."/>
      <w:lvlJc w:val="right"/>
      <w:pPr>
        <w:ind w:left="4320" w:hanging="180"/>
      </w:pPr>
    </w:lvl>
    <w:lvl w:ilvl="6" w:tplc="080C0001" w:tentative="1">
      <w:start w:val="1"/>
      <w:numFmt w:val="decimal"/>
      <w:lvlText w:val="%7."/>
      <w:lvlJc w:val="left"/>
      <w:pPr>
        <w:ind w:left="5040" w:hanging="360"/>
      </w:pPr>
    </w:lvl>
    <w:lvl w:ilvl="7" w:tplc="080C0003" w:tentative="1">
      <w:start w:val="1"/>
      <w:numFmt w:val="lowerLetter"/>
      <w:lvlText w:val="%8."/>
      <w:lvlJc w:val="left"/>
      <w:pPr>
        <w:ind w:left="5760" w:hanging="360"/>
      </w:pPr>
    </w:lvl>
    <w:lvl w:ilvl="8" w:tplc="080C0005" w:tentative="1">
      <w:start w:val="1"/>
      <w:numFmt w:val="lowerRoman"/>
      <w:lvlText w:val="%9."/>
      <w:lvlJc w:val="right"/>
      <w:pPr>
        <w:ind w:left="6480" w:hanging="180"/>
      </w:pPr>
    </w:lvl>
  </w:abstractNum>
  <w:abstractNum w:abstractNumId="69" w15:restartNumberingAfterBreak="0">
    <w:nsid w:val="7241702C"/>
    <w:multiLevelType w:val="hybridMultilevel"/>
    <w:tmpl w:val="9A7E77A4"/>
    <w:lvl w:ilvl="0" w:tplc="3196A0F6">
      <w:start w:val="1"/>
      <w:numFmt w:val="decimal"/>
      <w:lvlText w:val="%1."/>
      <w:lvlJc w:val="left"/>
      <w:pPr>
        <w:ind w:left="1215" w:hanging="85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0" w15:restartNumberingAfterBreak="0">
    <w:nsid w:val="72AE5B06"/>
    <w:multiLevelType w:val="hybridMultilevel"/>
    <w:tmpl w:val="94A62828"/>
    <w:lvl w:ilvl="0" w:tplc="D85CC4E6">
      <w:start w:val="1"/>
      <w:numFmt w:val="bullet"/>
      <w:lvlText w:val="•"/>
      <w:lvlJc w:val="left"/>
      <w:pPr>
        <w:tabs>
          <w:tab w:val="num" w:pos="720"/>
        </w:tabs>
        <w:ind w:left="720" w:hanging="360"/>
      </w:pPr>
      <w:rPr>
        <w:rFonts w:ascii="Arial" w:hAnsi="Arial" w:hint="default"/>
      </w:rPr>
    </w:lvl>
    <w:lvl w:ilvl="1" w:tplc="59B4AD20">
      <w:numFmt w:val="bullet"/>
      <w:lvlText w:val="–"/>
      <w:lvlJc w:val="left"/>
      <w:pPr>
        <w:tabs>
          <w:tab w:val="num" w:pos="1440"/>
        </w:tabs>
        <w:ind w:left="1440" w:hanging="360"/>
      </w:pPr>
      <w:rPr>
        <w:rFonts w:ascii="Arial" w:hAnsi="Arial" w:hint="default"/>
      </w:rPr>
    </w:lvl>
    <w:lvl w:ilvl="2" w:tplc="2BA49042" w:tentative="1">
      <w:start w:val="1"/>
      <w:numFmt w:val="bullet"/>
      <w:lvlText w:val="•"/>
      <w:lvlJc w:val="left"/>
      <w:pPr>
        <w:tabs>
          <w:tab w:val="num" w:pos="2160"/>
        </w:tabs>
        <w:ind w:left="2160" w:hanging="360"/>
      </w:pPr>
      <w:rPr>
        <w:rFonts w:ascii="Arial" w:hAnsi="Arial" w:hint="default"/>
      </w:rPr>
    </w:lvl>
    <w:lvl w:ilvl="3" w:tplc="D0CA946A" w:tentative="1">
      <w:start w:val="1"/>
      <w:numFmt w:val="bullet"/>
      <w:lvlText w:val="•"/>
      <w:lvlJc w:val="left"/>
      <w:pPr>
        <w:tabs>
          <w:tab w:val="num" w:pos="2880"/>
        </w:tabs>
        <w:ind w:left="2880" w:hanging="360"/>
      </w:pPr>
      <w:rPr>
        <w:rFonts w:ascii="Arial" w:hAnsi="Arial" w:hint="default"/>
      </w:rPr>
    </w:lvl>
    <w:lvl w:ilvl="4" w:tplc="45DECCF6" w:tentative="1">
      <w:start w:val="1"/>
      <w:numFmt w:val="bullet"/>
      <w:lvlText w:val="•"/>
      <w:lvlJc w:val="left"/>
      <w:pPr>
        <w:tabs>
          <w:tab w:val="num" w:pos="3600"/>
        </w:tabs>
        <w:ind w:left="3600" w:hanging="360"/>
      </w:pPr>
      <w:rPr>
        <w:rFonts w:ascii="Arial" w:hAnsi="Arial" w:hint="default"/>
      </w:rPr>
    </w:lvl>
    <w:lvl w:ilvl="5" w:tplc="80DCE964" w:tentative="1">
      <w:start w:val="1"/>
      <w:numFmt w:val="bullet"/>
      <w:lvlText w:val="•"/>
      <w:lvlJc w:val="left"/>
      <w:pPr>
        <w:tabs>
          <w:tab w:val="num" w:pos="4320"/>
        </w:tabs>
        <w:ind w:left="4320" w:hanging="360"/>
      </w:pPr>
      <w:rPr>
        <w:rFonts w:ascii="Arial" w:hAnsi="Arial" w:hint="default"/>
      </w:rPr>
    </w:lvl>
    <w:lvl w:ilvl="6" w:tplc="65F86CB6" w:tentative="1">
      <w:start w:val="1"/>
      <w:numFmt w:val="bullet"/>
      <w:lvlText w:val="•"/>
      <w:lvlJc w:val="left"/>
      <w:pPr>
        <w:tabs>
          <w:tab w:val="num" w:pos="5040"/>
        </w:tabs>
        <w:ind w:left="5040" w:hanging="360"/>
      </w:pPr>
      <w:rPr>
        <w:rFonts w:ascii="Arial" w:hAnsi="Arial" w:hint="default"/>
      </w:rPr>
    </w:lvl>
    <w:lvl w:ilvl="7" w:tplc="E018ADE8" w:tentative="1">
      <w:start w:val="1"/>
      <w:numFmt w:val="bullet"/>
      <w:lvlText w:val="•"/>
      <w:lvlJc w:val="left"/>
      <w:pPr>
        <w:tabs>
          <w:tab w:val="num" w:pos="5760"/>
        </w:tabs>
        <w:ind w:left="5760" w:hanging="360"/>
      </w:pPr>
      <w:rPr>
        <w:rFonts w:ascii="Arial" w:hAnsi="Arial" w:hint="default"/>
      </w:rPr>
    </w:lvl>
    <w:lvl w:ilvl="8" w:tplc="2B84DF62"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7349146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3C50F30"/>
    <w:multiLevelType w:val="hybridMultilevel"/>
    <w:tmpl w:val="C9D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4C90F1A"/>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4" w15:restartNumberingAfterBreak="0">
    <w:nsid w:val="7525542A"/>
    <w:multiLevelType w:val="hybridMultilevel"/>
    <w:tmpl w:val="4A0407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5" w15:restartNumberingAfterBreak="0">
    <w:nsid w:val="76950584"/>
    <w:multiLevelType w:val="hybridMultilevel"/>
    <w:tmpl w:val="D894617C"/>
    <w:lvl w:ilvl="0" w:tplc="8F4E31B8">
      <w:numFmt w:val="bullet"/>
      <w:lvlText w:val=""/>
      <w:lvlJc w:val="left"/>
      <w:pPr>
        <w:ind w:left="720" w:hanging="360"/>
      </w:pPr>
      <w:rPr>
        <w:rFonts w:ascii="Wingdings" w:eastAsia="Calibri"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6" w15:restartNumberingAfterBreak="0">
    <w:nsid w:val="78ED7F9C"/>
    <w:multiLevelType w:val="multilevel"/>
    <w:tmpl w:val="42F05180"/>
    <w:lvl w:ilvl="0">
      <w:start w:val="1"/>
      <w:numFmt w:val="decimal"/>
      <w:pStyle w:val="DocAssoc"/>
      <w:lvlText w:val="[Assoc.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7" w15:restartNumberingAfterBreak="0">
    <w:nsid w:val="794D5A62"/>
    <w:multiLevelType w:val="hybridMultilevel"/>
    <w:tmpl w:val="3858F3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8" w15:restartNumberingAfterBreak="0">
    <w:nsid w:val="79712B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9FB565A"/>
    <w:multiLevelType w:val="hybridMultilevel"/>
    <w:tmpl w:val="135063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51"/>
  </w:num>
  <w:num w:numId="3">
    <w:abstractNumId w:val="54"/>
  </w:num>
  <w:num w:numId="4">
    <w:abstractNumId w:val="10"/>
  </w:num>
  <w:num w:numId="5">
    <w:abstractNumId w:val="33"/>
  </w:num>
  <w:num w:numId="6">
    <w:abstractNumId w:val="29"/>
  </w:num>
  <w:num w:numId="7">
    <w:abstractNumId w:val="45"/>
  </w:num>
  <w:num w:numId="8">
    <w:abstractNumId w:val="12"/>
  </w:num>
  <w:num w:numId="9">
    <w:abstractNumId w:val="57"/>
  </w:num>
  <w:num w:numId="10">
    <w:abstractNumId w:val="8"/>
  </w:num>
  <w:num w:numId="11">
    <w:abstractNumId w:val="79"/>
  </w:num>
  <w:num w:numId="12">
    <w:abstractNumId w:val="74"/>
  </w:num>
  <w:num w:numId="13">
    <w:abstractNumId w:val="64"/>
  </w:num>
  <w:num w:numId="14">
    <w:abstractNumId w:val="50"/>
  </w:num>
  <w:num w:numId="15">
    <w:abstractNumId w:val="66"/>
  </w:num>
  <w:num w:numId="16">
    <w:abstractNumId w:val="22"/>
  </w:num>
  <w:num w:numId="17">
    <w:abstractNumId w:val="42"/>
  </w:num>
  <w:num w:numId="18">
    <w:abstractNumId w:val="63"/>
  </w:num>
  <w:num w:numId="19">
    <w:abstractNumId w:val="40"/>
  </w:num>
  <w:num w:numId="20">
    <w:abstractNumId w:val="39"/>
  </w:num>
  <w:num w:numId="21">
    <w:abstractNumId w:val="75"/>
  </w:num>
  <w:num w:numId="22">
    <w:abstractNumId w:val="38"/>
  </w:num>
  <w:num w:numId="23">
    <w:abstractNumId w:val="70"/>
  </w:num>
  <w:num w:numId="24">
    <w:abstractNumId w:val="47"/>
  </w:num>
  <w:num w:numId="25">
    <w:abstractNumId w:val="37"/>
  </w:num>
  <w:num w:numId="26">
    <w:abstractNumId w:val="43"/>
  </w:num>
  <w:num w:numId="27">
    <w:abstractNumId w:val="48"/>
  </w:num>
  <w:num w:numId="28">
    <w:abstractNumId w:val="77"/>
  </w:num>
  <w:num w:numId="29">
    <w:abstractNumId w:val="27"/>
  </w:num>
  <w:num w:numId="30">
    <w:abstractNumId w:val="22"/>
  </w:num>
  <w:num w:numId="31">
    <w:abstractNumId w:val="13"/>
  </w:num>
  <w:num w:numId="32">
    <w:abstractNumId w:val="18"/>
  </w:num>
  <w:num w:numId="33">
    <w:abstractNumId w:val="59"/>
  </w:num>
  <w:num w:numId="34">
    <w:abstractNumId w:val="61"/>
  </w:num>
  <w:num w:numId="35">
    <w:abstractNumId w:val="41"/>
  </w:num>
  <w:num w:numId="36">
    <w:abstractNumId w:val="60"/>
  </w:num>
  <w:num w:numId="37">
    <w:abstractNumId w:val="25"/>
  </w:num>
  <w:num w:numId="38">
    <w:abstractNumId w:val="17"/>
  </w:num>
  <w:num w:numId="39">
    <w:abstractNumId w:val="5"/>
  </w:num>
  <w:num w:numId="40">
    <w:abstractNumId w:val="21"/>
  </w:num>
  <w:num w:numId="41">
    <w:abstractNumId w:val="3"/>
  </w:num>
  <w:num w:numId="42">
    <w:abstractNumId w:val="30"/>
  </w:num>
  <w:num w:numId="43">
    <w:abstractNumId w:val="73"/>
  </w:num>
  <w:num w:numId="44">
    <w:abstractNumId w:val="31"/>
  </w:num>
  <w:num w:numId="45">
    <w:abstractNumId w:val="14"/>
  </w:num>
  <w:num w:numId="46">
    <w:abstractNumId w:val="26"/>
  </w:num>
  <w:num w:numId="47">
    <w:abstractNumId w:val="35"/>
  </w:num>
  <w:num w:numId="48">
    <w:abstractNumId w:val="2"/>
  </w:num>
  <w:num w:numId="49">
    <w:abstractNumId w:val="71"/>
  </w:num>
  <w:num w:numId="50">
    <w:abstractNumId w:val="53"/>
  </w:num>
  <w:num w:numId="51">
    <w:abstractNumId w:val="78"/>
  </w:num>
  <w:num w:numId="52">
    <w:abstractNumId w:val="19"/>
  </w:num>
  <w:num w:numId="53">
    <w:abstractNumId w:val="4"/>
  </w:num>
  <w:num w:numId="54">
    <w:abstractNumId w:val="0"/>
  </w:num>
  <w:num w:numId="55">
    <w:abstractNumId w:val="49"/>
  </w:num>
  <w:num w:numId="56">
    <w:abstractNumId w:val="1"/>
    <w:lvlOverride w:ilvl="0">
      <w:lvl w:ilvl="0">
        <w:start w:val="1"/>
        <w:numFmt w:val="bullet"/>
        <w:pStyle w:val="Aufzhlungszeichen2"/>
        <w:lvlText w:val=""/>
        <w:legacy w:legacy="1" w:legacySpace="0" w:legacyIndent="283"/>
        <w:lvlJc w:val="left"/>
        <w:pPr>
          <w:ind w:left="427" w:hanging="283"/>
        </w:pPr>
        <w:rPr>
          <w:rFonts w:ascii="Symbol" w:hAnsi="Symbol" w:hint="default"/>
        </w:rPr>
      </w:lvl>
    </w:lvlOverride>
  </w:num>
  <w:num w:numId="57">
    <w:abstractNumId w:val="44"/>
  </w:num>
  <w:num w:numId="58">
    <w:abstractNumId w:val="49"/>
    <w:lvlOverride w:ilvl="0">
      <w:startOverride w:val="1"/>
    </w:lvlOverride>
  </w:num>
  <w:num w:numId="59">
    <w:abstractNumId w:val="16"/>
  </w:num>
  <w:num w:numId="60">
    <w:abstractNumId w:val="56"/>
  </w:num>
  <w:num w:numId="61">
    <w:abstractNumId w:val="11"/>
  </w:num>
  <w:num w:numId="62">
    <w:abstractNumId w:val="62"/>
  </w:num>
  <w:num w:numId="63">
    <w:abstractNumId w:val="76"/>
  </w:num>
  <w:num w:numId="64">
    <w:abstractNumId w:val="28"/>
  </w:num>
  <w:num w:numId="65">
    <w:abstractNumId w:val="65"/>
  </w:num>
  <w:num w:numId="66">
    <w:abstractNumId w:val="9"/>
  </w:num>
  <w:num w:numId="67">
    <w:abstractNumId w:val="7"/>
  </w:num>
  <w:num w:numId="68">
    <w:abstractNumId w:val="46"/>
  </w:num>
  <w:num w:numId="69">
    <w:abstractNumId w:val="68"/>
  </w:num>
  <w:num w:numId="70">
    <w:abstractNumId w:val="34"/>
  </w:num>
  <w:num w:numId="71">
    <w:abstractNumId w:val="52"/>
  </w:num>
  <w:num w:numId="72">
    <w:abstractNumId w:val="23"/>
  </w:num>
  <w:num w:numId="73">
    <w:abstractNumId w:val="69"/>
  </w:num>
  <w:num w:numId="74">
    <w:abstractNumId w:val="67"/>
  </w:num>
  <w:num w:numId="75">
    <w:abstractNumId w:val="20"/>
  </w:num>
  <w:num w:numId="76">
    <w:abstractNumId w:val="55"/>
  </w:num>
  <w:num w:numId="77">
    <w:abstractNumId w:val="58"/>
  </w:num>
  <w:num w:numId="78">
    <w:abstractNumId w:val="36"/>
  </w:num>
  <w:num w:numId="79">
    <w:abstractNumId w:val="6"/>
  </w:num>
  <w:num w:numId="80">
    <w:abstractNumId w:val="72"/>
  </w:num>
  <w:num w:numId="81">
    <w:abstractNumId w:val="24"/>
  </w:num>
  <w:num w:numId="82">
    <w:abstractNumId w:val="32"/>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seliyos Jacob">
    <w15:presenceInfo w15:providerId="AD" w15:userId="S-1-5-21-436374069-562591055-839522115-1073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D00"/>
    <w:rsid w:val="00034F96"/>
    <w:rsid w:val="0005275D"/>
    <w:rsid w:val="00052CBA"/>
    <w:rsid w:val="0005662E"/>
    <w:rsid w:val="00096774"/>
    <w:rsid w:val="000A508B"/>
    <w:rsid w:val="000A6884"/>
    <w:rsid w:val="000E5E5C"/>
    <w:rsid w:val="00104C13"/>
    <w:rsid w:val="0012290E"/>
    <w:rsid w:val="00123A2A"/>
    <w:rsid w:val="00130E63"/>
    <w:rsid w:val="0014370B"/>
    <w:rsid w:val="00145E06"/>
    <w:rsid w:val="00153C9F"/>
    <w:rsid w:val="001570BD"/>
    <w:rsid w:val="001935D8"/>
    <w:rsid w:val="001A448C"/>
    <w:rsid w:val="001B70D8"/>
    <w:rsid w:val="001E7E63"/>
    <w:rsid w:val="00200B32"/>
    <w:rsid w:val="002075B2"/>
    <w:rsid w:val="002107AB"/>
    <w:rsid w:val="0021493A"/>
    <w:rsid w:val="002456E7"/>
    <w:rsid w:val="00246161"/>
    <w:rsid w:val="002473FE"/>
    <w:rsid w:val="0025751F"/>
    <w:rsid w:val="00273C28"/>
    <w:rsid w:val="002B5A5B"/>
    <w:rsid w:val="002D6C1D"/>
    <w:rsid w:val="0032556F"/>
    <w:rsid w:val="00326A72"/>
    <w:rsid w:val="00345FFE"/>
    <w:rsid w:val="0039642E"/>
    <w:rsid w:val="003B270E"/>
    <w:rsid w:val="003B3F1B"/>
    <w:rsid w:val="003D39F0"/>
    <w:rsid w:val="00420B23"/>
    <w:rsid w:val="00420F16"/>
    <w:rsid w:val="00435BE0"/>
    <w:rsid w:val="00457F14"/>
    <w:rsid w:val="00483DEF"/>
    <w:rsid w:val="00486AD8"/>
    <w:rsid w:val="004B09BE"/>
    <w:rsid w:val="004E787B"/>
    <w:rsid w:val="004F1CBB"/>
    <w:rsid w:val="00505EA2"/>
    <w:rsid w:val="00506450"/>
    <w:rsid w:val="00527812"/>
    <w:rsid w:val="005445A3"/>
    <w:rsid w:val="00553ADA"/>
    <w:rsid w:val="005564CD"/>
    <w:rsid w:val="005640FF"/>
    <w:rsid w:val="00566B2C"/>
    <w:rsid w:val="00585594"/>
    <w:rsid w:val="005A4050"/>
    <w:rsid w:val="005B4CFA"/>
    <w:rsid w:val="005E25E8"/>
    <w:rsid w:val="00622BAA"/>
    <w:rsid w:val="00633F0F"/>
    <w:rsid w:val="006346D1"/>
    <w:rsid w:val="006346FD"/>
    <w:rsid w:val="00640B1E"/>
    <w:rsid w:val="00677C2B"/>
    <w:rsid w:val="006979D1"/>
    <w:rsid w:val="006A1384"/>
    <w:rsid w:val="006B74EF"/>
    <w:rsid w:val="006E7C24"/>
    <w:rsid w:val="006F60AD"/>
    <w:rsid w:val="007500E2"/>
    <w:rsid w:val="007676F6"/>
    <w:rsid w:val="00770C18"/>
    <w:rsid w:val="007B1614"/>
    <w:rsid w:val="007E54B4"/>
    <w:rsid w:val="007E6B36"/>
    <w:rsid w:val="007F0382"/>
    <w:rsid w:val="007F2834"/>
    <w:rsid w:val="00802B2F"/>
    <w:rsid w:val="00807E03"/>
    <w:rsid w:val="00834BF0"/>
    <w:rsid w:val="00837CBA"/>
    <w:rsid w:val="0084444B"/>
    <w:rsid w:val="00845F8E"/>
    <w:rsid w:val="008565B4"/>
    <w:rsid w:val="0089416B"/>
    <w:rsid w:val="008A6F8A"/>
    <w:rsid w:val="008C7DA7"/>
    <w:rsid w:val="008F744E"/>
    <w:rsid w:val="009355EB"/>
    <w:rsid w:val="00935806"/>
    <w:rsid w:val="00945803"/>
    <w:rsid w:val="00957CC1"/>
    <w:rsid w:val="00963A13"/>
    <w:rsid w:val="0096575F"/>
    <w:rsid w:val="00966CDD"/>
    <w:rsid w:val="00980130"/>
    <w:rsid w:val="00985D99"/>
    <w:rsid w:val="00986E81"/>
    <w:rsid w:val="009A5345"/>
    <w:rsid w:val="009B0F77"/>
    <w:rsid w:val="009B6065"/>
    <w:rsid w:val="009C2F8E"/>
    <w:rsid w:val="009D4518"/>
    <w:rsid w:val="009D5B11"/>
    <w:rsid w:val="00A017C3"/>
    <w:rsid w:val="00A27AD8"/>
    <w:rsid w:val="00A767EE"/>
    <w:rsid w:val="00A76C4E"/>
    <w:rsid w:val="00A87EBC"/>
    <w:rsid w:val="00AA0FE0"/>
    <w:rsid w:val="00AC16A0"/>
    <w:rsid w:val="00B11BAC"/>
    <w:rsid w:val="00B233F0"/>
    <w:rsid w:val="00B41B29"/>
    <w:rsid w:val="00B44543"/>
    <w:rsid w:val="00B80FFF"/>
    <w:rsid w:val="00BA1319"/>
    <w:rsid w:val="00BE729C"/>
    <w:rsid w:val="00BF04CD"/>
    <w:rsid w:val="00BF1F14"/>
    <w:rsid w:val="00C13266"/>
    <w:rsid w:val="00C25850"/>
    <w:rsid w:val="00C345F1"/>
    <w:rsid w:val="00C75962"/>
    <w:rsid w:val="00C81759"/>
    <w:rsid w:val="00C93A15"/>
    <w:rsid w:val="00CB3DA9"/>
    <w:rsid w:val="00CD1CA5"/>
    <w:rsid w:val="00CF63B9"/>
    <w:rsid w:val="00D000C2"/>
    <w:rsid w:val="00D03FA5"/>
    <w:rsid w:val="00D24573"/>
    <w:rsid w:val="00D260BF"/>
    <w:rsid w:val="00D71EA3"/>
    <w:rsid w:val="00D80718"/>
    <w:rsid w:val="00D8729A"/>
    <w:rsid w:val="00D96441"/>
    <w:rsid w:val="00DA68D4"/>
    <w:rsid w:val="00DA6BD5"/>
    <w:rsid w:val="00DB2826"/>
    <w:rsid w:val="00DE3BC1"/>
    <w:rsid w:val="00DE5CC4"/>
    <w:rsid w:val="00E0115C"/>
    <w:rsid w:val="00E63AAC"/>
    <w:rsid w:val="00E6576A"/>
    <w:rsid w:val="00EB4B96"/>
    <w:rsid w:val="00EC2118"/>
    <w:rsid w:val="00EC6207"/>
    <w:rsid w:val="00ED6C39"/>
    <w:rsid w:val="00EF5070"/>
    <w:rsid w:val="00F1640B"/>
    <w:rsid w:val="00F465E2"/>
    <w:rsid w:val="00F657FE"/>
    <w:rsid w:val="00F717F9"/>
    <w:rsid w:val="00F735DA"/>
    <w:rsid w:val="00F740C5"/>
    <w:rsid w:val="00F746B1"/>
    <w:rsid w:val="00F961EF"/>
    <w:rsid w:val="00FA43A4"/>
    <w:rsid w:val="00FC5925"/>
    <w:rsid w:val="00FD66BC"/>
    <w:rsid w:val="00FE2323"/>
    <w:rsid w:val="00FE2D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058106"/>
  <w15:chartTrackingRefBased/>
  <w15:docId w15:val="{73253F99-DA9E-499A-BB9B-85880B21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iPriority="0"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6E7C24"/>
    <w:pPr>
      <w:spacing w:after="200" w:line="276" w:lineRule="auto"/>
    </w:pPr>
    <w:rPr>
      <w:rFonts w:ascii="Calibri" w:eastAsia="Calibri" w:hAnsi="Calibri" w:cs="Times New Roman"/>
      <w:lang w:val="en-US"/>
    </w:rPr>
  </w:style>
  <w:style w:type="paragraph" w:styleId="berschrift1">
    <w:name w:val="heading 1"/>
    <w:aliases w:val="Heading 1,überschrift 1,H1,Heading 11,Subtitle1,Titre1,ASAPHeading 1,heading 1,1 ghost,g,ghost,1 ghost1,g1,h1,Heading1"/>
    <w:basedOn w:val="Standard"/>
    <w:next w:val="Standard"/>
    <w:link w:val="berschrift1Zchn"/>
    <w:qFormat/>
    <w:rsid w:val="00634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aliases w:val="Heading 2,H2,Heading 21,h2,2,subtitle2,Titre 2 modified,sub-sect,RFQ1,section header,21,sub-sect1,22,sub-sect2,23,sub-sect3,24,sub-sect4,25,sub-sect5,(1.1,1.2,1.3 etc),211,sub-sect11,Major,Major1,Major2,Major11,heading 2,1.1.1 heading"/>
    <w:basedOn w:val="Standard"/>
    <w:next w:val="Standard"/>
    <w:link w:val="berschrift2Zchn"/>
    <w:unhideWhenUsed/>
    <w:qFormat/>
    <w:rsid w:val="00DE5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aliases w:val="Heading 3,H3,Heading,Heading v,Heading 31,título 3,subtitle 3,3numbers,heading 3,3 bullet,b,bullet,bullets,h3,Heading3,B Head,ergo... 'ctrl-3'"/>
    <w:basedOn w:val="Standard"/>
    <w:next w:val="Standard"/>
    <w:link w:val="berschrift3Zchn"/>
    <w:unhideWhenUsed/>
    <w:qFormat/>
    <w:rsid w:val="001E7E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aliases w:val="Heading 4,H4,paragraphe[1],[req],4numbers,p,heading 4,4 dash,3,dash,h4,Heading4,ergo...."/>
    <w:basedOn w:val="Standard"/>
    <w:next w:val="Standard"/>
    <w:link w:val="berschrift4Zchn"/>
    <w:unhideWhenUsed/>
    <w:qFormat/>
    <w:rsid w:val="00DE3B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aliases w:val="Heading 5 - Mandatory requirements,Heading 5,H5,paragraphe[2],Heading 5 - Bad,heading 5,5 sub-bullet,sb,4,h5,Mandatory reqmts,ergo....."/>
    <w:basedOn w:val="Standard"/>
    <w:next w:val="Standard"/>
    <w:link w:val="berschrift5Zchn"/>
    <w:unhideWhenUsed/>
    <w:qFormat/>
    <w:rsid w:val="00FD66BC"/>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aliases w:val="Appendix Titre 1,Heading 6,H6,paragraphe[3],heading 6,Heading 6-Appendixes,sub-dash,sd,5,h6"/>
    <w:basedOn w:val="Standard"/>
    <w:next w:val="Standard"/>
    <w:link w:val="berschrift6Zchn"/>
    <w:unhideWhenUsed/>
    <w:qFormat/>
    <w:rsid w:val="00145E06"/>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aliases w:val="Appendix Titre 2,liste1,Heading 7,liste[1],heading 7,h7"/>
    <w:basedOn w:val="Standard"/>
    <w:next w:val="Standard"/>
    <w:link w:val="berschrift7Zchn"/>
    <w:qFormat/>
    <w:rsid w:val="00935806"/>
    <w:pPr>
      <w:tabs>
        <w:tab w:val="left" w:pos="2126"/>
      </w:tabs>
      <w:spacing w:before="60" w:after="60" w:line="240" w:lineRule="auto"/>
      <w:outlineLvl w:val="6"/>
    </w:pPr>
    <w:rPr>
      <w:rFonts w:ascii="Alstom" w:eastAsia="Times New Roman" w:hAnsi="Alstom"/>
      <w:b/>
      <w:i/>
      <w:szCs w:val="20"/>
      <w:lang w:val="en-GB" w:eastAsia="fr-FR"/>
    </w:rPr>
  </w:style>
  <w:style w:type="paragraph" w:styleId="berschrift8">
    <w:name w:val="heading 8"/>
    <w:aliases w:val="Appendix Titre 3,liste 2,Heading 8,liste[2],heading 8"/>
    <w:basedOn w:val="Standard"/>
    <w:next w:val="Standard"/>
    <w:link w:val="berschrift8Zchn"/>
    <w:qFormat/>
    <w:rsid w:val="00935806"/>
    <w:pPr>
      <w:tabs>
        <w:tab w:val="left" w:pos="2126"/>
      </w:tabs>
      <w:spacing w:before="60" w:after="60" w:line="240" w:lineRule="auto"/>
      <w:outlineLvl w:val="7"/>
    </w:pPr>
    <w:rPr>
      <w:rFonts w:ascii="Alstom" w:eastAsia="Times New Roman" w:hAnsi="Alstom"/>
      <w:szCs w:val="20"/>
      <w:lang w:val="en-GB" w:eastAsia="fr-FR"/>
    </w:rPr>
  </w:style>
  <w:style w:type="paragraph" w:styleId="berschrift9">
    <w:name w:val="heading 9"/>
    <w:aliases w:val="Appendix Titre 4,Heading 9,liste[3],heading 9"/>
    <w:basedOn w:val="Standard"/>
    <w:next w:val="Standard"/>
    <w:link w:val="berschrift9Zchn"/>
    <w:qFormat/>
    <w:rsid w:val="00935806"/>
    <w:pPr>
      <w:tabs>
        <w:tab w:val="left" w:pos="2126"/>
      </w:tabs>
      <w:spacing w:before="60" w:after="60" w:line="240" w:lineRule="auto"/>
      <w:outlineLvl w:val="8"/>
    </w:pPr>
    <w:rPr>
      <w:rFonts w:ascii="Alstom" w:eastAsia="Times New Roman" w:hAnsi="Alstom"/>
      <w:szCs w:val="20"/>
      <w:lang w:val="en-GB"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w:basedOn w:val="Standard"/>
    <w:link w:val="KopfzeileZchn"/>
    <w:unhideWhenUsed/>
    <w:rsid w:val="00DB2826"/>
    <w:pPr>
      <w:tabs>
        <w:tab w:val="center" w:pos="4536"/>
        <w:tab w:val="right" w:pos="9072"/>
      </w:tabs>
      <w:spacing w:after="0" w:line="240" w:lineRule="auto"/>
    </w:pPr>
  </w:style>
  <w:style w:type="character" w:customStyle="1" w:styleId="KopfzeileZchn">
    <w:name w:val="Kopfzeile Zchn"/>
    <w:aliases w:val="Header Zchn"/>
    <w:basedOn w:val="Absatz-Standardschriftart"/>
    <w:link w:val="Kopfzeile"/>
    <w:rsid w:val="00DB2826"/>
  </w:style>
  <w:style w:type="paragraph" w:styleId="Fuzeile">
    <w:name w:val="footer"/>
    <w:aliases w:val="Footer"/>
    <w:basedOn w:val="Standard"/>
    <w:link w:val="FuzeileZchn"/>
    <w:unhideWhenUsed/>
    <w:rsid w:val="00DB28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2826"/>
  </w:style>
  <w:style w:type="paragraph" w:customStyle="1" w:styleId="HeadTitleR2R">
    <w:name w:val="Head Title R2R"/>
    <w:basedOn w:val="Standard"/>
    <w:link w:val="HeadTitleR2RChar"/>
    <w:qFormat/>
    <w:rsid w:val="006E7C24"/>
    <w:pPr>
      <w:autoSpaceDE w:val="0"/>
      <w:autoSpaceDN w:val="0"/>
      <w:adjustRightInd w:val="0"/>
      <w:spacing w:before="400" w:after="1320"/>
      <w:jc w:val="center"/>
    </w:pPr>
    <w:rPr>
      <w:rFonts w:ascii="Arial" w:hAnsi="Arial" w:cs="Arial"/>
      <w:b/>
      <w:sz w:val="36"/>
    </w:rPr>
  </w:style>
  <w:style w:type="paragraph" w:customStyle="1" w:styleId="SubtitleR2R">
    <w:name w:val="Subtitle R2R"/>
    <w:basedOn w:val="Standard"/>
    <w:link w:val="SubtitleR2RChar"/>
    <w:qFormat/>
    <w:rsid w:val="006E7C24"/>
    <w:pPr>
      <w:tabs>
        <w:tab w:val="left" w:pos="7680"/>
      </w:tabs>
      <w:spacing w:after="240"/>
      <w:jc w:val="center"/>
    </w:pPr>
    <w:rPr>
      <w:rFonts w:ascii="Arial" w:hAnsi="Arial" w:cs="Arial"/>
      <w:b/>
      <w:bCs/>
      <w:sz w:val="32"/>
      <w:szCs w:val="32"/>
    </w:rPr>
  </w:style>
  <w:style w:type="character" w:customStyle="1" w:styleId="HeadTitleR2RChar">
    <w:name w:val="Head Title R2R Char"/>
    <w:link w:val="HeadTitleR2R"/>
    <w:rsid w:val="006E7C24"/>
    <w:rPr>
      <w:rFonts w:ascii="Arial" w:eastAsia="Calibri" w:hAnsi="Arial" w:cs="Arial"/>
      <w:b/>
      <w:sz w:val="36"/>
      <w:lang w:val="en-US"/>
    </w:rPr>
  </w:style>
  <w:style w:type="paragraph" w:customStyle="1" w:styleId="Subtitle2R2R">
    <w:name w:val="Subtitle2 R2R"/>
    <w:basedOn w:val="Standard"/>
    <w:link w:val="Subtitle2R2RChar"/>
    <w:qFormat/>
    <w:rsid w:val="006E7C24"/>
    <w:pPr>
      <w:tabs>
        <w:tab w:val="left" w:pos="7680"/>
      </w:tabs>
      <w:jc w:val="center"/>
    </w:pPr>
    <w:rPr>
      <w:rFonts w:ascii="Arial" w:hAnsi="Arial" w:cs="Arial"/>
      <w:sz w:val="28"/>
      <w:szCs w:val="28"/>
    </w:rPr>
  </w:style>
  <w:style w:type="character" w:customStyle="1" w:styleId="SubtitleR2RChar">
    <w:name w:val="Subtitle R2R Char"/>
    <w:link w:val="SubtitleR2R"/>
    <w:rsid w:val="006E7C24"/>
    <w:rPr>
      <w:rFonts w:ascii="Arial" w:eastAsia="Calibri" w:hAnsi="Arial" w:cs="Arial"/>
      <w:b/>
      <w:bCs/>
      <w:sz w:val="32"/>
      <w:szCs w:val="32"/>
      <w:lang w:val="en-US"/>
    </w:rPr>
  </w:style>
  <w:style w:type="character" w:customStyle="1" w:styleId="Subtitle2R2RChar">
    <w:name w:val="Subtitle2 R2R Char"/>
    <w:link w:val="Subtitle2R2R"/>
    <w:rsid w:val="006E7C24"/>
    <w:rPr>
      <w:rFonts w:ascii="Arial" w:eastAsia="Calibri" w:hAnsi="Arial" w:cs="Arial"/>
      <w:sz w:val="28"/>
      <w:szCs w:val="28"/>
      <w:lang w:val="en-US"/>
    </w:rPr>
  </w:style>
  <w:style w:type="paragraph" w:customStyle="1" w:styleId="text1R2R">
    <w:name w:val="text1 R2R"/>
    <w:basedOn w:val="Standard"/>
    <w:link w:val="text1R2RChar"/>
    <w:qFormat/>
    <w:rsid w:val="006E7C24"/>
    <w:pPr>
      <w:jc w:val="both"/>
    </w:pPr>
    <w:rPr>
      <w:rFonts w:ascii="Arial" w:hAnsi="Arial" w:cs="Arial"/>
    </w:rPr>
  </w:style>
  <w:style w:type="character" w:customStyle="1" w:styleId="text1R2RChar">
    <w:name w:val="text1 R2R Char"/>
    <w:link w:val="text1R2R"/>
    <w:rsid w:val="006E7C24"/>
    <w:rPr>
      <w:rFonts w:ascii="Arial" w:eastAsia="Calibri" w:hAnsi="Arial" w:cs="Arial"/>
      <w:lang w:val="en-US"/>
    </w:rPr>
  </w:style>
  <w:style w:type="paragraph" w:customStyle="1" w:styleId="texttitle1R2R">
    <w:name w:val="text title1 R2R"/>
    <w:basedOn w:val="Standard"/>
    <w:link w:val="texttitle1R2RChar"/>
    <w:qFormat/>
    <w:rsid w:val="006E7C24"/>
    <w:pPr>
      <w:spacing w:before="60" w:after="60"/>
      <w:jc w:val="center"/>
    </w:pPr>
    <w:rPr>
      <w:rFonts w:ascii="Arial" w:hAnsi="Arial" w:cs="Arial"/>
      <w:b/>
      <w:bCs/>
    </w:rPr>
  </w:style>
  <w:style w:type="paragraph" w:customStyle="1" w:styleId="Texttitle2R2R">
    <w:name w:val="Text title2 R2R"/>
    <w:basedOn w:val="Standard"/>
    <w:link w:val="Texttitle2R2RChar"/>
    <w:qFormat/>
    <w:rsid w:val="006E7C24"/>
    <w:pPr>
      <w:spacing w:before="20" w:after="20"/>
      <w:jc w:val="center"/>
    </w:pPr>
    <w:rPr>
      <w:rFonts w:ascii="Arial" w:hAnsi="Arial" w:cs="Arial"/>
      <w:b/>
      <w:sz w:val="20"/>
      <w:szCs w:val="20"/>
    </w:rPr>
  </w:style>
  <w:style w:type="character" w:customStyle="1" w:styleId="texttitle1R2RChar">
    <w:name w:val="text title1 R2R Char"/>
    <w:link w:val="texttitle1R2R"/>
    <w:rsid w:val="006E7C24"/>
    <w:rPr>
      <w:rFonts w:ascii="Arial" w:eastAsia="Calibri" w:hAnsi="Arial" w:cs="Arial"/>
      <w:b/>
      <w:bCs/>
      <w:lang w:val="en-US"/>
    </w:rPr>
  </w:style>
  <w:style w:type="paragraph" w:customStyle="1" w:styleId="Text2R2R">
    <w:name w:val="Text2 R2R"/>
    <w:basedOn w:val="Standard"/>
    <w:link w:val="Text2R2RChar"/>
    <w:qFormat/>
    <w:rsid w:val="006E7C24"/>
    <w:pPr>
      <w:spacing w:before="20" w:after="20"/>
    </w:pPr>
    <w:rPr>
      <w:rFonts w:ascii="Arial" w:hAnsi="Arial" w:cs="Arial"/>
      <w:sz w:val="20"/>
      <w:szCs w:val="20"/>
    </w:rPr>
  </w:style>
  <w:style w:type="character" w:customStyle="1" w:styleId="Texttitle2R2RChar">
    <w:name w:val="Text title2 R2R Char"/>
    <w:link w:val="Texttitle2R2R"/>
    <w:rsid w:val="006E7C24"/>
    <w:rPr>
      <w:rFonts w:ascii="Arial" w:eastAsia="Calibri" w:hAnsi="Arial" w:cs="Arial"/>
      <w:b/>
      <w:sz w:val="20"/>
      <w:szCs w:val="20"/>
      <w:lang w:val="en-US"/>
    </w:rPr>
  </w:style>
  <w:style w:type="character" w:customStyle="1" w:styleId="Text2R2RChar">
    <w:name w:val="Text2 R2R Char"/>
    <w:link w:val="Text2R2R"/>
    <w:rsid w:val="006E7C24"/>
    <w:rPr>
      <w:rFonts w:ascii="Arial" w:eastAsia="Calibri" w:hAnsi="Arial" w:cs="Arial"/>
      <w:sz w:val="20"/>
      <w:szCs w:val="20"/>
      <w:lang w:val="en-US"/>
    </w:rPr>
  </w:style>
  <w:style w:type="paragraph" w:customStyle="1" w:styleId="Heading0R2R">
    <w:name w:val="Heading0 R2R"/>
    <w:basedOn w:val="Standard"/>
    <w:link w:val="Heading0R2RChar"/>
    <w:qFormat/>
    <w:rsid w:val="006E7C24"/>
    <w:pPr>
      <w:keepNext/>
      <w:pBdr>
        <w:bottom w:val="single" w:sz="8" w:space="1" w:color="auto"/>
      </w:pBdr>
      <w:spacing w:before="240" w:after="120" w:line="240" w:lineRule="auto"/>
      <w:jc w:val="right"/>
      <w:outlineLvl w:val="0"/>
    </w:pPr>
    <w:rPr>
      <w:rFonts w:ascii="Arial" w:eastAsia="Times New Roman" w:hAnsi="Arial" w:cs="Arial"/>
      <w:b/>
      <w:bCs/>
      <w:caps/>
      <w:kern w:val="32"/>
      <w:sz w:val="28"/>
      <w:szCs w:val="32"/>
      <w:lang w:val="en-GB" w:eastAsia="it-IT"/>
    </w:rPr>
  </w:style>
  <w:style w:type="character" w:customStyle="1" w:styleId="Heading0R2RChar">
    <w:name w:val="Heading0 R2R Char"/>
    <w:link w:val="Heading0R2R"/>
    <w:rsid w:val="006E7C24"/>
    <w:rPr>
      <w:rFonts w:ascii="Arial" w:eastAsia="Times New Roman" w:hAnsi="Arial" w:cs="Arial"/>
      <w:b/>
      <w:bCs/>
      <w:caps/>
      <w:kern w:val="32"/>
      <w:sz w:val="28"/>
      <w:szCs w:val="32"/>
      <w:lang w:val="en-GB" w:eastAsia="it-IT"/>
    </w:rPr>
  </w:style>
  <w:style w:type="paragraph" w:customStyle="1" w:styleId="Bulletlist">
    <w:name w:val="Bullet list"/>
    <w:basedOn w:val="Standard"/>
    <w:qFormat/>
    <w:rsid w:val="006E7C24"/>
    <w:pPr>
      <w:numPr>
        <w:numId w:val="2"/>
      </w:numPr>
      <w:spacing w:after="120" w:line="240" w:lineRule="auto"/>
      <w:jc w:val="both"/>
    </w:pPr>
    <w:rPr>
      <w:rFonts w:ascii="Arial" w:eastAsia="Times New Roman" w:hAnsi="Arial"/>
      <w:szCs w:val="24"/>
      <w:lang w:val="en-GB" w:eastAsia="it-IT"/>
    </w:rPr>
  </w:style>
  <w:style w:type="paragraph" w:styleId="Listenabsatz">
    <w:name w:val="List Paragraph"/>
    <w:basedOn w:val="Standard"/>
    <w:uiPriority w:val="34"/>
    <w:qFormat/>
    <w:rsid w:val="006E7C24"/>
    <w:pPr>
      <w:ind w:left="720"/>
      <w:contextualSpacing/>
    </w:pPr>
  </w:style>
  <w:style w:type="character" w:customStyle="1" w:styleId="berschrift1Zchn">
    <w:name w:val="Überschrift 1 Zchn"/>
    <w:aliases w:val="Heading 1 Zchn,überschrift 1 Zchn,H1 Zchn,Heading 11 Zchn,Subtitle1 Zchn,Titre1 Zchn,ASAPHeading 1 Zchn,heading 1 Zchn,1 ghost Zchn,g Zchn,ghost Zchn,1 ghost1 Zchn,g1 Zchn,h1 Zchn,Heading1 Zchn"/>
    <w:basedOn w:val="Absatz-Standardschriftart"/>
    <w:link w:val="berschrift1"/>
    <w:rsid w:val="006346FD"/>
    <w:rPr>
      <w:rFonts w:asciiTheme="majorHAnsi" w:eastAsiaTheme="majorEastAsia" w:hAnsiTheme="majorHAnsi" w:cstheme="majorBidi"/>
      <w:color w:val="2F5496" w:themeColor="accent1" w:themeShade="BF"/>
      <w:sz w:val="32"/>
      <w:szCs w:val="32"/>
      <w:lang w:val="en-US"/>
    </w:rPr>
  </w:style>
  <w:style w:type="character" w:customStyle="1" w:styleId="berschrift2Zchn">
    <w:name w:val="Überschrift 2 Zchn"/>
    <w:aliases w:val="Heading 2 Zchn,H2 Zchn,Heading 21 Zchn,h2 Zchn,2 Zchn,subtitle2 Zchn,Titre 2 modified Zchn,sub-sect Zchn,RFQ1 Zchn,section header Zchn,21 Zchn,sub-sect1 Zchn,22 Zchn,sub-sect2 Zchn,23 Zchn,sub-sect3 Zchn,24 Zchn,sub-sect4 Zchn,25 Zchn"/>
    <w:basedOn w:val="Absatz-Standardschriftart"/>
    <w:link w:val="berschrift2"/>
    <w:rsid w:val="00DE5CC4"/>
    <w:rPr>
      <w:rFonts w:asciiTheme="majorHAnsi" w:eastAsiaTheme="majorEastAsia" w:hAnsiTheme="majorHAnsi" w:cstheme="majorBidi"/>
      <w:color w:val="2F5496" w:themeColor="accent1" w:themeShade="BF"/>
      <w:sz w:val="26"/>
      <w:szCs w:val="26"/>
      <w:lang w:val="en-US"/>
    </w:rPr>
  </w:style>
  <w:style w:type="paragraph" w:styleId="Sprechblasentext">
    <w:name w:val="Balloon Text"/>
    <w:basedOn w:val="Standard"/>
    <w:link w:val="SprechblasentextZchn"/>
    <w:uiPriority w:val="99"/>
    <w:semiHidden/>
    <w:unhideWhenUsed/>
    <w:rsid w:val="00345FF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45FFE"/>
    <w:rPr>
      <w:rFonts w:ascii="Segoe UI" w:eastAsia="Calibri" w:hAnsi="Segoe UI" w:cs="Segoe UI"/>
      <w:sz w:val="18"/>
      <w:szCs w:val="18"/>
      <w:lang w:val="en-US"/>
    </w:rPr>
  </w:style>
  <w:style w:type="paragraph" w:styleId="StandardWeb">
    <w:name w:val="Normal (Web)"/>
    <w:basedOn w:val="Standard"/>
    <w:uiPriority w:val="99"/>
    <w:unhideWhenUsed/>
    <w:rsid w:val="002456E7"/>
    <w:pPr>
      <w:spacing w:before="100" w:beforeAutospacing="1" w:after="100" w:afterAutospacing="1" w:line="240" w:lineRule="auto"/>
    </w:pPr>
    <w:rPr>
      <w:rFonts w:ascii="Times New Roman" w:eastAsiaTheme="minorEastAsia" w:hAnsi="Times New Roman"/>
      <w:sz w:val="24"/>
      <w:szCs w:val="24"/>
      <w:lang w:val="de-DE" w:eastAsia="de-DE"/>
    </w:rPr>
  </w:style>
  <w:style w:type="paragraph" w:styleId="berarbeitung">
    <w:name w:val="Revision"/>
    <w:hidden/>
    <w:uiPriority w:val="99"/>
    <w:semiHidden/>
    <w:rsid w:val="00C93A15"/>
    <w:pPr>
      <w:spacing w:after="0" w:line="240" w:lineRule="auto"/>
    </w:pPr>
    <w:rPr>
      <w:rFonts w:ascii="Calibri" w:eastAsia="Calibri" w:hAnsi="Calibri" w:cs="Times New Roman"/>
      <w:lang w:val="en-US"/>
    </w:rPr>
  </w:style>
  <w:style w:type="paragraph" w:styleId="Funotentext">
    <w:name w:val="footnote text"/>
    <w:aliases w:val="Footnote Text"/>
    <w:basedOn w:val="Standard"/>
    <w:link w:val="FunotentextZchn"/>
    <w:semiHidden/>
    <w:unhideWhenUsed/>
    <w:rsid w:val="00834B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34BF0"/>
    <w:rPr>
      <w:rFonts w:ascii="Calibri" w:eastAsia="Calibri" w:hAnsi="Calibri" w:cs="Times New Roman"/>
      <w:sz w:val="20"/>
      <w:szCs w:val="20"/>
      <w:lang w:val="en-US"/>
    </w:rPr>
  </w:style>
  <w:style w:type="paragraph" w:styleId="Kommentartext">
    <w:name w:val="annotation text"/>
    <w:basedOn w:val="Standard"/>
    <w:link w:val="KommentartextZchn"/>
    <w:semiHidden/>
    <w:unhideWhenUsed/>
    <w:rsid w:val="00834BF0"/>
    <w:pPr>
      <w:spacing w:line="240" w:lineRule="auto"/>
    </w:pPr>
    <w:rPr>
      <w:sz w:val="20"/>
      <w:szCs w:val="20"/>
    </w:rPr>
  </w:style>
  <w:style w:type="character" w:customStyle="1" w:styleId="KommentartextZchn">
    <w:name w:val="Kommentartext Zchn"/>
    <w:basedOn w:val="Absatz-Standardschriftart"/>
    <w:link w:val="Kommentartext"/>
    <w:semiHidden/>
    <w:rsid w:val="00834BF0"/>
    <w:rPr>
      <w:rFonts w:ascii="Calibri" w:eastAsia="Calibri" w:hAnsi="Calibri" w:cs="Times New Roman"/>
      <w:sz w:val="20"/>
      <w:szCs w:val="20"/>
      <w:lang w:val="en-US"/>
    </w:rPr>
  </w:style>
  <w:style w:type="paragraph" w:styleId="KeinLeerraum">
    <w:name w:val="No Spacing"/>
    <w:uiPriority w:val="1"/>
    <w:qFormat/>
    <w:rsid w:val="00834BF0"/>
    <w:pPr>
      <w:spacing w:after="0" w:line="240" w:lineRule="auto"/>
    </w:pPr>
    <w:rPr>
      <w:rFonts w:ascii="Calibri" w:eastAsia="Calibri" w:hAnsi="Calibri" w:cs="Times New Roman"/>
      <w:lang w:val="en-US"/>
    </w:rPr>
  </w:style>
  <w:style w:type="character" w:styleId="Funotenzeichen">
    <w:name w:val="footnote reference"/>
    <w:basedOn w:val="Absatz-Standardschriftart"/>
    <w:semiHidden/>
    <w:unhideWhenUsed/>
    <w:rsid w:val="00834BF0"/>
    <w:rPr>
      <w:vertAlign w:val="superscript"/>
    </w:rPr>
  </w:style>
  <w:style w:type="character" w:styleId="Kommentarzeichen">
    <w:name w:val="annotation reference"/>
    <w:basedOn w:val="Absatz-Standardschriftart"/>
    <w:semiHidden/>
    <w:unhideWhenUsed/>
    <w:rsid w:val="00834BF0"/>
    <w:rPr>
      <w:sz w:val="16"/>
      <w:szCs w:val="16"/>
    </w:rPr>
  </w:style>
  <w:style w:type="table" w:styleId="Tabellenraster">
    <w:name w:val="Table Grid"/>
    <w:basedOn w:val="NormaleTabelle"/>
    <w:uiPriority w:val="59"/>
    <w:rsid w:val="00834B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aliases w:val="Heading 4 Zchn,H4 Zchn,paragraphe[1] Zchn,[req] Zchn,4numbers Zchn,p Zchn,heading 4 Zchn,4 dash Zchn,3 Zchn,dash Zchn,h4 Zchn,Heading4 Zchn,ergo.... Zchn"/>
    <w:basedOn w:val="Absatz-Standardschriftart"/>
    <w:link w:val="berschrift4"/>
    <w:rsid w:val="00DE3BC1"/>
    <w:rPr>
      <w:rFonts w:asciiTheme="majorHAnsi" w:eastAsiaTheme="majorEastAsia" w:hAnsiTheme="majorHAnsi" w:cstheme="majorBidi"/>
      <w:i/>
      <w:iCs/>
      <w:color w:val="2F5496" w:themeColor="accent1" w:themeShade="BF"/>
      <w:lang w:val="en-US"/>
    </w:rPr>
  </w:style>
  <w:style w:type="paragraph" w:styleId="Beschriftung">
    <w:name w:val="caption"/>
    <w:aliases w:val="Legend_Figures,Caption,LEGEND_FIGURES,Légende_Figure,figure,Caption2,Caption2 Carattere Carattere Carattere Carattere Carattere Carattere,Caption2 Carattere Carattere,Caption2 Carattere,Table/Figure Heading"/>
    <w:basedOn w:val="Standard"/>
    <w:next w:val="Standard"/>
    <w:unhideWhenUsed/>
    <w:qFormat/>
    <w:rsid w:val="00DE3BC1"/>
    <w:pPr>
      <w:spacing w:line="240" w:lineRule="auto"/>
    </w:pPr>
    <w:rPr>
      <w:i/>
      <w:iCs/>
      <w:color w:val="44546A" w:themeColor="text2"/>
      <w:sz w:val="18"/>
      <w:szCs w:val="18"/>
    </w:rPr>
  </w:style>
  <w:style w:type="paragraph" w:styleId="Standardeinzug">
    <w:name w:val="Normal Indent"/>
    <w:basedOn w:val="Standard"/>
    <w:next w:val="berschrift4"/>
    <w:qFormat/>
    <w:rsid w:val="00EC6207"/>
    <w:pPr>
      <w:spacing w:before="60" w:after="60" w:line="288" w:lineRule="auto"/>
      <w:ind w:left="1134"/>
      <w:jc w:val="both"/>
    </w:pPr>
    <w:rPr>
      <w:rFonts w:ascii="Arial" w:eastAsia="Times New Roman" w:hAnsi="Arial"/>
      <w:szCs w:val="20"/>
      <w:lang w:val="en-GB" w:eastAsia="de-DE"/>
    </w:rPr>
  </w:style>
  <w:style w:type="paragraph" w:customStyle="1" w:styleId="Tabellentext">
    <w:name w:val="Tabellentext"/>
    <w:basedOn w:val="Standard"/>
    <w:uiPriority w:val="99"/>
    <w:rsid w:val="008C7DA7"/>
    <w:pPr>
      <w:spacing w:before="120" w:after="0" w:line="288" w:lineRule="auto"/>
      <w:jc w:val="both"/>
    </w:pPr>
    <w:rPr>
      <w:rFonts w:ascii="Arial" w:hAnsi="Arial" w:cs="Arial"/>
      <w:szCs w:val="20"/>
      <w:lang w:val="de-DE" w:eastAsia="de-DE"/>
    </w:rPr>
  </w:style>
  <w:style w:type="paragraph" w:styleId="Untertitel">
    <w:name w:val="Subtitle"/>
    <w:basedOn w:val="Standard"/>
    <w:next w:val="Standard"/>
    <w:link w:val="UntertitelZchn"/>
    <w:uiPriority w:val="11"/>
    <w:qFormat/>
    <w:rsid w:val="008C7DA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8C7DA7"/>
    <w:rPr>
      <w:rFonts w:eastAsiaTheme="minorEastAsia"/>
      <w:color w:val="5A5A5A" w:themeColor="text1" w:themeTint="A5"/>
      <w:spacing w:val="15"/>
      <w:lang w:val="en-US"/>
    </w:rPr>
  </w:style>
  <w:style w:type="paragraph" w:styleId="Verzeichnis6">
    <w:name w:val="toc 6"/>
    <w:aliases w:val="TOC 6"/>
    <w:basedOn w:val="Standard"/>
    <w:next w:val="Standard"/>
    <w:autoRedefine/>
    <w:uiPriority w:val="39"/>
    <w:rsid w:val="00FD66BC"/>
    <w:pPr>
      <w:spacing w:after="60" w:line="288" w:lineRule="auto"/>
      <w:ind w:left="1100"/>
      <w:jc w:val="both"/>
    </w:pPr>
    <w:rPr>
      <w:rFonts w:ascii="Arial" w:eastAsia="Times New Roman" w:hAnsi="Arial"/>
      <w:szCs w:val="20"/>
      <w:lang w:val="en-GB" w:eastAsia="de-DE"/>
    </w:rPr>
  </w:style>
  <w:style w:type="character" w:customStyle="1" w:styleId="berschrift5Zchn">
    <w:name w:val="Überschrift 5 Zchn"/>
    <w:aliases w:val="Heading 5 - Mandatory requirements Zchn,Heading 5 Zchn,H5 Zchn,paragraphe[2] Zchn,Heading 5 - Bad Zchn,heading 5 Zchn,5 sub-bullet Zchn,sb Zchn,4 Zchn,h5 Zchn,Mandatory reqmts Zchn,ergo..... Zchn"/>
    <w:basedOn w:val="Absatz-Standardschriftart"/>
    <w:link w:val="berschrift5"/>
    <w:rsid w:val="00FD66BC"/>
    <w:rPr>
      <w:rFonts w:asciiTheme="majorHAnsi" w:eastAsiaTheme="majorEastAsia" w:hAnsiTheme="majorHAnsi" w:cstheme="majorBidi"/>
      <w:color w:val="2F5496" w:themeColor="accent1" w:themeShade="BF"/>
      <w:lang w:val="en-US"/>
    </w:rPr>
  </w:style>
  <w:style w:type="character" w:customStyle="1" w:styleId="berschrift6Zchn">
    <w:name w:val="Überschrift 6 Zchn"/>
    <w:basedOn w:val="Absatz-Standardschriftart"/>
    <w:link w:val="berschrift6"/>
    <w:uiPriority w:val="9"/>
    <w:semiHidden/>
    <w:rsid w:val="00145E06"/>
    <w:rPr>
      <w:rFonts w:asciiTheme="majorHAnsi" w:eastAsiaTheme="majorEastAsia" w:hAnsiTheme="majorHAnsi" w:cstheme="majorBidi"/>
      <w:color w:val="1F3763" w:themeColor="accent1" w:themeShade="7F"/>
      <w:lang w:val="en-US"/>
    </w:rPr>
  </w:style>
  <w:style w:type="character" w:customStyle="1" w:styleId="berschrift3Zchn">
    <w:name w:val="Überschrift 3 Zchn"/>
    <w:aliases w:val="Heading 3 Zchn,H3 Zchn,Heading Zchn,Heading v Zchn,Heading 31 Zchn,título 3 Zchn,subtitle 3 Zchn,3numbers Zchn,heading 3 Zchn,3 bullet Zchn,b Zchn,bullet Zchn,bullets Zchn,h3 Zchn,Heading3 Zchn,B Head Zchn,ergo... 'ctrl-3' Zchn"/>
    <w:basedOn w:val="Absatz-Standardschriftart"/>
    <w:link w:val="berschrift3"/>
    <w:rsid w:val="001E7E63"/>
    <w:rPr>
      <w:rFonts w:asciiTheme="majorHAnsi" w:eastAsiaTheme="majorEastAsia" w:hAnsiTheme="majorHAnsi" w:cstheme="majorBidi"/>
      <w:color w:val="1F3763" w:themeColor="accent1" w:themeShade="7F"/>
      <w:sz w:val="24"/>
      <w:szCs w:val="24"/>
      <w:lang w:val="en-US"/>
    </w:rPr>
  </w:style>
  <w:style w:type="character" w:customStyle="1" w:styleId="berschrift7Zchn">
    <w:name w:val="Überschrift 7 Zchn"/>
    <w:aliases w:val="Appendix Titre 2 Zchn,liste1 Zchn,Heading 7 Zchn,liste[1] Zchn,heading 7 Zchn,h7 Zchn"/>
    <w:basedOn w:val="Absatz-Standardschriftart"/>
    <w:link w:val="berschrift7"/>
    <w:rsid w:val="00935806"/>
    <w:rPr>
      <w:rFonts w:ascii="Alstom" w:eastAsia="Times New Roman" w:hAnsi="Alstom" w:cs="Times New Roman"/>
      <w:b/>
      <w:i/>
      <w:szCs w:val="20"/>
      <w:lang w:val="en-GB" w:eastAsia="fr-FR"/>
    </w:rPr>
  </w:style>
  <w:style w:type="character" w:customStyle="1" w:styleId="berschrift8Zchn">
    <w:name w:val="Überschrift 8 Zchn"/>
    <w:basedOn w:val="Absatz-Standardschriftart"/>
    <w:link w:val="berschrift8"/>
    <w:rsid w:val="00935806"/>
    <w:rPr>
      <w:rFonts w:ascii="Alstom" w:eastAsia="Times New Roman" w:hAnsi="Alstom" w:cs="Times New Roman"/>
      <w:szCs w:val="20"/>
      <w:lang w:val="en-GB" w:eastAsia="fr-FR"/>
    </w:rPr>
  </w:style>
  <w:style w:type="character" w:customStyle="1" w:styleId="berschrift9Zchn">
    <w:name w:val="Überschrift 9 Zchn"/>
    <w:basedOn w:val="Absatz-Standardschriftart"/>
    <w:link w:val="berschrift9"/>
    <w:rsid w:val="00935806"/>
    <w:rPr>
      <w:rFonts w:ascii="Alstom" w:eastAsia="Times New Roman" w:hAnsi="Alstom" w:cs="Times New Roman"/>
      <w:szCs w:val="20"/>
      <w:lang w:val="en-GB" w:eastAsia="fr-FR"/>
    </w:rPr>
  </w:style>
  <w:style w:type="paragraph" w:styleId="Textkrper">
    <w:name w:val="Body Text"/>
    <w:aliases w:val="Tempo Body Text"/>
    <w:basedOn w:val="Standard"/>
    <w:link w:val="TextkrperZchn"/>
    <w:semiHidden/>
    <w:rsid w:val="00935806"/>
    <w:pPr>
      <w:spacing w:after="120" w:line="240" w:lineRule="auto"/>
    </w:pPr>
    <w:rPr>
      <w:rFonts w:ascii="Alstom" w:eastAsia="Times New Roman" w:hAnsi="Alstom"/>
      <w:szCs w:val="20"/>
      <w:lang w:val="en-GB" w:eastAsia="fr-FR"/>
    </w:rPr>
  </w:style>
  <w:style w:type="character" w:customStyle="1" w:styleId="TextkrperZchn">
    <w:name w:val="Textkörper Zchn"/>
    <w:aliases w:val="Tempo Body Text Zchn"/>
    <w:basedOn w:val="Absatz-Standardschriftart"/>
    <w:link w:val="Textkrper"/>
    <w:uiPriority w:val="99"/>
    <w:semiHidden/>
    <w:rsid w:val="00935806"/>
    <w:rPr>
      <w:rFonts w:ascii="Alstom" w:eastAsia="Times New Roman" w:hAnsi="Alstom" w:cs="Times New Roman"/>
      <w:szCs w:val="20"/>
      <w:lang w:val="en-GB" w:eastAsia="fr-FR"/>
    </w:rPr>
  </w:style>
  <w:style w:type="paragraph" w:styleId="Textkrper-Zeileneinzug">
    <w:name w:val="Body Text Indent"/>
    <w:basedOn w:val="Standard"/>
    <w:link w:val="Textkrper-ZeileneinzugZchn"/>
    <w:semiHidden/>
    <w:rsid w:val="00935806"/>
    <w:pPr>
      <w:spacing w:after="120" w:line="240" w:lineRule="auto"/>
      <w:ind w:left="283"/>
    </w:pPr>
    <w:rPr>
      <w:rFonts w:ascii="Alstom" w:eastAsia="Times New Roman" w:hAnsi="Alstom"/>
      <w:szCs w:val="20"/>
      <w:lang w:val="fr-FR" w:eastAsia="fr-FR"/>
    </w:rPr>
  </w:style>
  <w:style w:type="character" w:customStyle="1" w:styleId="Textkrper-ZeileneinzugZchn">
    <w:name w:val="Textkörper-Zeileneinzug Zchn"/>
    <w:basedOn w:val="Absatz-Standardschriftart"/>
    <w:link w:val="Textkrper-Zeileneinzug"/>
    <w:semiHidden/>
    <w:rsid w:val="00935806"/>
    <w:rPr>
      <w:rFonts w:ascii="Alstom" w:eastAsia="Times New Roman" w:hAnsi="Alstom" w:cs="Times New Roman"/>
      <w:szCs w:val="20"/>
      <w:lang w:val="fr-FR" w:eastAsia="fr-FR"/>
    </w:rPr>
  </w:style>
  <w:style w:type="paragraph" w:styleId="Verzeichnis1">
    <w:name w:val="toc 1"/>
    <w:aliases w:val="TOC 1"/>
    <w:basedOn w:val="Standard"/>
    <w:next w:val="Standard"/>
    <w:uiPriority w:val="39"/>
    <w:rsid w:val="00935806"/>
    <w:pPr>
      <w:spacing w:before="120" w:after="120" w:line="240" w:lineRule="auto"/>
    </w:pPr>
    <w:rPr>
      <w:rFonts w:ascii="Times New Roman" w:eastAsia="Times New Roman" w:hAnsi="Times New Roman"/>
      <w:b/>
      <w:caps/>
      <w:sz w:val="20"/>
      <w:szCs w:val="20"/>
      <w:lang w:val="en-GB" w:eastAsia="fr-FR"/>
    </w:rPr>
  </w:style>
  <w:style w:type="paragraph" w:styleId="Verzeichnis2">
    <w:name w:val="toc 2"/>
    <w:aliases w:val="TOC 2"/>
    <w:basedOn w:val="Verzeichnis1"/>
    <w:next w:val="Standard"/>
    <w:uiPriority w:val="39"/>
    <w:rsid w:val="00935806"/>
    <w:pPr>
      <w:spacing w:before="0" w:after="0"/>
      <w:ind w:left="220"/>
    </w:pPr>
    <w:rPr>
      <w:b w:val="0"/>
      <w:caps w:val="0"/>
      <w:smallCaps/>
    </w:rPr>
  </w:style>
  <w:style w:type="character" w:styleId="Seitenzahl">
    <w:name w:val="page number"/>
    <w:aliases w:val="Page Number"/>
    <w:semiHidden/>
    <w:rsid w:val="00935806"/>
    <w:rPr>
      <w:rFonts w:ascii="Arial" w:hAnsi="Arial"/>
      <w:b/>
      <w:sz w:val="24"/>
    </w:rPr>
  </w:style>
  <w:style w:type="paragraph" w:customStyle="1" w:styleId="Figure">
    <w:name w:val="Figure"/>
    <w:basedOn w:val="Standard"/>
    <w:next w:val="Textkrper"/>
    <w:rsid w:val="00935806"/>
    <w:pPr>
      <w:spacing w:after="120" w:line="240" w:lineRule="auto"/>
      <w:jc w:val="center"/>
    </w:pPr>
    <w:rPr>
      <w:rFonts w:ascii="Alstom" w:eastAsia="Times New Roman" w:hAnsi="Alstom"/>
      <w:b/>
      <w:szCs w:val="20"/>
      <w:lang w:val="en-GB" w:eastAsia="fr-FR"/>
    </w:rPr>
  </w:style>
  <w:style w:type="paragraph" w:styleId="Verzeichnis3">
    <w:name w:val="toc 3"/>
    <w:aliases w:val="TOC 3"/>
    <w:basedOn w:val="Standard"/>
    <w:next w:val="Standard"/>
    <w:uiPriority w:val="39"/>
    <w:rsid w:val="00935806"/>
    <w:pPr>
      <w:spacing w:after="120" w:line="240" w:lineRule="auto"/>
      <w:ind w:left="440"/>
    </w:pPr>
    <w:rPr>
      <w:rFonts w:ascii="Times New Roman" w:eastAsia="Times New Roman" w:hAnsi="Times New Roman"/>
      <w:i/>
      <w:sz w:val="20"/>
      <w:szCs w:val="20"/>
      <w:lang w:val="en-GB" w:eastAsia="fr-FR"/>
    </w:rPr>
  </w:style>
  <w:style w:type="paragraph" w:customStyle="1" w:styleId="DocReference0">
    <w:name w:val="Doc_Reference"/>
    <w:basedOn w:val="Standard"/>
    <w:next w:val="Textkrper"/>
    <w:rsid w:val="00935806"/>
    <w:pPr>
      <w:spacing w:before="120" w:after="60" w:line="240" w:lineRule="auto"/>
    </w:pPr>
    <w:rPr>
      <w:rFonts w:ascii="Alstom" w:eastAsia="Times New Roman" w:hAnsi="Alstom"/>
      <w:sz w:val="20"/>
      <w:szCs w:val="20"/>
      <w:lang w:val="en-GB" w:eastAsia="fr-FR"/>
    </w:rPr>
  </w:style>
  <w:style w:type="paragraph" w:customStyle="1" w:styleId="DocIssue">
    <w:name w:val="Doc_Issue"/>
    <w:basedOn w:val="Standard"/>
    <w:next w:val="Textkrper"/>
    <w:rsid w:val="00935806"/>
    <w:pPr>
      <w:spacing w:after="120" w:line="240" w:lineRule="auto"/>
    </w:pPr>
    <w:rPr>
      <w:rFonts w:ascii="Alstom" w:eastAsia="Times New Roman" w:hAnsi="Alstom"/>
      <w:szCs w:val="20"/>
      <w:lang w:val="fr-FR" w:eastAsia="fr-FR"/>
    </w:rPr>
  </w:style>
  <w:style w:type="paragraph" w:customStyle="1" w:styleId="DocTitle">
    <w:name w:val="Doc_Title"/>
    <w:basedOn w:val="Kopfzeile"/>
    <w:rsid w:val="00935806"/>
    <w:pPr>
      <w:tabs>
        <w:tab w:val="clear" w:pos="4536"/>
        <w:tab w:val="clear" w:pos="9072"/>
      </w:tabs>
      <w:spacing w:before="120" w:after="240"/>
      <w:jc w:val="center"/>
    </w:pPr>
    <w:rPr>
      <w:rFonts w:ascii="Alstom" w:eastAsia="Times New Roman" w:hAnsi="Alstom"/>
      <w:b/>
      <w:caps/>
      <w:position w:val="-12"/>
      <w:sz w:val="28"/>
      <w:szCs w:val="20"/>
      <w:lang w:val="en-GB" w:eastAsia="fr-FR"/>
    </w:rPr>
  </w:style>
  <w:style w:type="paragraph" w:styleId="Verzeichnis4">
    <w:name w:val="toc 4"/>
    <w:aliases w:val="TOC 4"/>
    <w:basedOn w:val="Standard"/>
    <w:next w:val="Standard"/>
    <w:uiPriority w:val="39"/>
    <w:rsid w:val="00935806"/>
    <w:pPr>
      <w:spacing w:after="120" w:line="240" w:lineRule="auto"/>
      <w:ind w:left="660"/>
    </w:pPr>
    <w:rPr>
      <w:rFonts w:ascii="Times New Roman" w:eastAsia="Times New Roman" w:hAnsi="Times New Roman"/>
      <w:sz w:val="18"/>
      <w:szCs w:val="20"/>
      <w:lang w:val="en-GB" w:eastAsia="fr-FR"/>
    </w:rPr>
  </w:style>
  <w:style w:type="paragraph" w:styleId="Verzeichnis5">
    <w:name w:val="toc 5"/>
    <w:aliases w:val="TOC 5"/>
    <w:basedOn w:val="Standard"/>
    <w:next w:val="Standard"/>
    <w:uiPriority w:val="39"/>
    <w:rsid w:val="00935806"/>
    <w:pPr>
      <w:spacing w:after="120" w:line="240" w:lineRule="auto"/>
      <w:ind w:left="880"/>
    </w:pPr>
    <w:rPr>
      <w:rFonts w:ascii="Times New Roman" w:eastAsia="Times New Roman" w:hAnsi="Times New Roman"/>
      <w:sz w:val="18"/>
      <w:szCs w:val="20"/>
      <w:lang w:val="en-GB" w:eastAsia="fr-FR"/>
    </w:rPr>
  </w:style>
  <w:style w:type="paragraph" w:styleId="Verzeichnis7">
    <w:name w:val="toc 7"/>
    <w:aliases w:val="TOC 7"/>
    <w:basedOn w:val="Verzeichnis6"/>
    <w:next w:val="Standard"/>
    <w:uiPriority w:val="39"/>
    <w:rsid w:val="00935806"/>
    <w:pPr>
      <w:spacing w:after="120" w:line="240" w:lineRule="auto"/>
      <w:ind w:left="1320"/>
      <w:jc w:val="left"/>
    </w:pPr>
    <w:rPr>
      <w:rFonts w:ascii="Times New Roman" w:hAnsi="Times New Roman"/>
      <w:sz w:val="18"/>
      <w:lang w:eastAsia="fr-FR"/>
    </w:rPr>
  </w:style>
  <w:style w:type="paragraph" w:styleId="Verzeichnis8">
    <w:name w:val="toc 8"/>
    <w:aliases w:val="TOC 8"/>
    <w:basedOn w:val="Verzeichnis6"/>
    <w:next w:val="Standard"/>
    <w:uiPriority w:val="39"/>
    <w:rsid w:val="00935806"/>
    <w:pPr>
      <w:spacing w:after="120" w:line="240" w:lineRule="auto"/>
      <w:ind w:left="1540"/>
      <w:jc w:val="left"/>
    </w:pPr>
    <w:rPr>
      <w:rFonts w:ascii="Times New Roman" w:hAnsi="Times New Roman"/>
      <w:sz w:val="18"/>
      <w:lang w:eastAsia="fr-FR"/>
    </w:rPr>
  </w:style>
  <w:style w:type="paragraph" w:styleId="Verzeichnis9">
    <w:name w:val="toc 9"/>
    <w:aliases w:val="TOC 9"/>
    <w:basedOn w:val="Verzeichnis6"/>
    <w:next w:val="Standard"/>
    <w:uiPriority w:val="39"/>
    <w:rsid w:val="00935806"/>
    <w:pPr>
      <w:spacing w:after="120" w:line="240" w:lineRule="auto"/>
      <w:ind w:left="1760"/>
      <w:jc w:val="left"/>
    </w:pPr>
    <w:rPr>
      <w:rFonts w:ascii="Times New Roman" w:hAnsi="Times New Roman"/>
      <w:sz w:val="18"/>
      <w:lang w:eastAsia="fr-FR"/>
    </w:rPr>
  </w:style>
  <w:style w:type="paragraph" w:customStyle="1" w:styleId="DocDate">
    <w:name w:val="Doc_Date"/>
    <w:basedOn w:val="Standard"/>
    <w:next w:val="Textkrper"/>
    <w:rsid w:val="00935806"/>
    <w:pPr>
      <w:spacing w:after="120" w:line="240" w:lineRule="auto"/>
    </w:pPr>
    <w:rPr>
      <w:rFonts w:ascii="Alstom" w:eastAsia="Times New Roman" w:hAnsi="Alstom"/>
      <w:szCs w:val="20"/>
      <w:lang w:val="fr-FR" w:eastAsia="fr-FR"/>
    </w:rPr>
  </w:style>
  <w:style w:type="paragraph" w:customStyle="1" w:styleId="Referenceddocument">
    <w:name w:val="Referenced document"/>
    <w:basedOn w:val="Standard"/>
    <w:rsid w:val="00935806"/>
    <w:pPr>
      <w:numPr>
        <w:numId w:val="55"/>
      </w:numPr>
      <w:tabs>
        <w:tab w:val="right" w:pos="9616"/>
      </w:tabs>
      <w:spacing w:after="60" w:line="240" w:lineRule="auto"/>
    </w:pPr>
    <w:rPr>
      <w:rFonts w:ascii="Alstom" w:eastAsia="Times New Roman" w:hAnsi="Alstom"/>
      <w:szCs w:val="20"/>
      <w:lang w:val="en-GB" w:eastAsia="fr-FR"/>
    </w:rPr>
  </w:style>
  <w:style w:type="paragraph" w:styleId="Endnotentext">
    <w:name w:val="endnote text"/>
    <w:basedOn w:val="Standard"/>
    <w:link w:val="EndnotentextZchn"/>
    <w:semiHidden/>
    <w:rsid w:val="00935806"/>
    <w:pPr>
      <w:spacing w:after="120" w:line="240" w:lineRule="auto"/>
    </w:pPr>
    <w:rPr>
      <w:rFonts w:ascii="Alstom" w:eastAsia="Times New Roman" w:hAnsi="Alstom"/>
      <w:sz w:val="20"/>
      <w:szCs w:val="20"/>
      <w:lang w:val="en-GB" w:eastAsia="fr-FR"/>
    </w:rPr>
  </w:style>
  <w:style w:type="character" w:customStyle="1" w:styleId="EndnotentextZchn">
    <w:name w:val="Endnotentext Zchn"/>
    <w:basedOn w:val="Absatz-Standardschriftart"/>
    <w:link w:val="Endnotentext"/>
    <w:semiHidden/>
    <w:rsid w:val="00935806"/>
    <w:rPr>
      <w:rFonts w:ascii="Alstom" w:eastAsia="Times New Roman" w:hAnsi="Alstom" w:cs="Times New Roman"/>
      <w:sz w:val="20"/>
      <w:szCs w:val="20"/>
      <w:lang w:val="en-GB" w:eastAsia="fr-FR"/>
    </w:rPr>
  </w:style>
  <w:style w:type="character" w:styleId="Endnotenzeichen">
    <w:name w:val="endnote reference"/>
    <w:semiHidden/>
    <w:rsid w:val="00935806"/>
    <w:rPr>
      <w:vertAlign w:val="superscript"/>
    </w:rPr>
  </w:style>
  <w:style w:type="paragraph" w:customStyle="1" w:styleId="PROJECTTITLE">
    <w:name w:val="PROJECT_TITLE"/>
    <w:basedOn w:val="Textkrper"/>
    <w:rsid w:val="00935806"/>
    <w:pPr>
      <w:spacing w:before="240" w:after="240"/>
      <w:jc w:val="center"/>
    </w:pPr>
    <w:rPr>
      <w:b/>
      <w:caps/>
      <w:sz w:val="32"/>
    </w:rPr>
  </w:style>
  <w:style w:type="paragraph" w:styleId="Abbildungsverzeichnis">
    <w:name w:val="table of figures"/>
    <w:basedOn w:val="Standard"/>
    <w:next w:val="Standard"/>
    <w:uiPriority w:val="99"/>
    <w:rsid w:val="00935806"/>
    <w:pPr>
      <w:spacing w:after="120" w:line="240" w:lineRule="auto"/>
      <w:ind w:left="440" w:hanging="440"/>
    </w:pPr>
    <w:rPr>
      <w:rFonts w:ascii="Alstom" w:eastAsia="Times New Roman" w:hAnsi="Alstom"/>
      <w:szCs w:val="20"/>
      <w:lang w:val="en-GB" w:eastAsia="fr-FR"/>
    </w:rPr>
  </w:style>
  <w:style w:type="paragraph" w:customStyle="1" w:styleId="MandatoryRequirementList">
    <w:name w:val="Mandatory Requirement List"/>
    <w:basedOn w:val="Textkrper"/>
    <w:rsid w:val="00935806"/>
    <w:pPr>
      <w:tabs>
        <w:tab w:val="num" w:pos="1494"/>
      </w:tabs>
      <w:ind w:left="1494" w:hanging="360"/>
    </w:pPr>
  </w:style>
  <w:style w:type="paragraph" w:styleId="Liste">
    <w:name w:val="List"/>
    <w:basedOn w:val="berschrift5"/>
    <w:semiHidden/>
    <w:rsid w:val="00935806"/>
    <w:pPr>
      <w:keepNext w:val="0"/>
      <w:keepLines w:val="0"/>
      <w:numPr>
        <w:ilvl w:val="4"/>
      </w:numPr>
      <w:tabs>
        <w:tab w:val="left" w:pos="1134"/>
      </w:tabs>
      <w:spacing w:before="60" w:after="120" w:line="240" w:lineRule="auto"/>
      <w:ind w:left="360" w:hanging="360"/>
      <w:outlineLvl w:val="9"/>
    </w:pPr>
    <w:rPr>
      <w:rFonts w:ascii="Alstom" w:eastAsia="Times New Roman" w:hAnsi="Alstom" w:cs="Times New Roman"/>
      <w:color w:val="auto"/>
      <w:szCs w:val="20"/>
      <w:lang w:val="en-GB" w:eastAsia="fr-FR"/>
    </w:rPr>
  </w:style>
  <w:style w:type="paragraph" w:customStyle="1" w:styleId="Corpsdetexte21">
    <w:name w:val="Corps de texte 21"/>
    <w:basedOn w:val="Standard"/>
    <w:rsid w:val="00935806"/>
    <w:pPr>
      <w:spacing w:after="120" w:line="240" w:lineRule="auto"/>
    </w:pPr>
    <w:rPr>
      <w:rFonts w:ascii="Times New Roman" w:eastAsia="Times New Roman" w:hAnsi="Times New Roman"/>
      <w:b/>
      <w:sz w:val="24"/>
      <w:szCs w:val="20"/>
      <w:lang w:val="en-GB" w:eastAsia="fr-FR"/>
    </w:rPr>
  </w:style>
  <w:style w:type="paragraph" w:customStyle="1" w:styleId="Corpsdetexte31">
    <w:name w:val="Corps de texte 31"/>
    <w:basedOn w:val="Standard"/>
    <w:rsid w:val="00935806"/>
    <w:pPr>
      <w:spacing w:after="120" w:line="240" w:lineRule="auto"/>
    </w:pPr>
    <w:rPr>
      <w:rFonts w:ascii="Times New Roman" w:eastAsia="Times New Roman" w:hAnsi="Times New Roman"/>
      <w:b/>
      <w:sz w:val="20"/>
      <w:szCs w:val="20"/>
      <w:lang w:val="en-GB" w:eastAsia="fr-FR"/>
    </w:rPr>
  </w:style>
  <w:style w:type="paragraph" w:customStyle="1" w:styleId="Textebrut1">
    <w:name w:val="Texte brut1"/>
    <w:basedOn w:val="Standard"/>
    <w:rsid w:val="00935806"/>
    <w:pPr>
      <w:spacing w:after="120" w:line="240" w:lineRule="auto"/>
    </w:pPr>
    <w:rPr>
      <w:rFonts w:ascii="Courier New" w:eastAsia="Times New Roman" w:hAnsi="Courier New"/>
      <w:sz w:val="20"/>
      <w:szCs w:val="20"/>
      <w:lang w:val="fr-FR" w:eastAsia="fr-FR"/>
    </w:rPr>
  </w:style>
  <w:style w:type="paragraph" w:customStyle="1" w:styleId="tableau">
    <w:name w:val="tableau"/>
    <w:basedOn w:val="Standard"/>
    <w:rsid w:val="00935806"/>
    <w:pPr>
      <w:suppressAutoHyphens/>
      <w:spacing w:before="90" w:after="54" w:line="240" w:lineRule="auto"/>
      <w:ind w:right="107"/>
      <w:jc w:val="center"/>
    </w:pPr>
    <w:rPr>
      <w:rFonts w:ascii="Alstom" w:eastAsia="Times New Roman" w:hAnsi="Alstom"/>
      <w:szCs w:val="20"/>
      <w:lang w:val="fr-FR" w:eastAsia="fr-FR"/>
    </w:rPr>
  </w:style>
  <w:style w:type="paragraph" w:customStyle="1" w:styleId="NOTE">
    <w:name w:val="NOTE"/>
    <w:basedOn w:val="Standard"/>
    <w:next w:val="Standard"/>
    <w:rsid w:val="00935806"/>
    <w:pPr>
      <w:spacing w:before="100" w:after="100" w:line="240" w:lineRule="auto"/>
    </w:pPr>
    <w:rPr>
      <w:rFonts w:ascii="Alstom" w:eastAsia="Times New Roman" w:hAnsi="Alstom"/>
      <w:spacing w:val="8"/>
      <w:sz w:val="16"/>
      <w:szCs w:val="20"/>
      <w:lang w:val="en-GB" w:eastAsia="fr-FR"/>
    </w:rPr>
  </w:style>
  <w:style w:type="paragraph" w:customStyle="1" w:styleId="Table">
    <w:name w:val="Table_#"/>
    <w:basedOn w:val="Standard"/>
    <w:next w:val="Standard"/>
    <w:rsid w:val="00935806"/>
    <w:pPr>
      <w:keepNext/>
      <w:spacing w:before="567" w:after="113" w:line="240" w:lineRule="auto"/>
      <w:jc w:val="center"/>
    </w:pPr>
    <w:rPr>
      <w:rFonts w:ascii="Times New Roman" w:eastAsia="Times New Roman" w:hAnsi="Times New Roman"/>
      <w:sz w:val="20"/>
      <w:szCs w:val="20"/>
      <w:lang w:eastAsia="fr-FR"/>
    </w:rPr>
  </w:style>
  <w:style w:type="character" w:styleId="Zeilennummer">
    <w:name w:val="line number"/>
    <w:basedOn w:val="Absatz-Standardschriftart"/>
    <w:semiHidden/>
    <w:rsid w:val="00935806"/>
  </w:style>
  <w:style w:type="paragraph" w:customStyle="1" w:styleId="Corpsdetexte22">
    <w:name w:val="Corps de texte 22"/>
    <w:basedOn w:val="Standard"/>
    <w:rsid w:val="00935806"/>
    <w:pPr>
      <w:spacing w:after="120" w:line="240" w:lineRule="auto"/>
      <w:ind w:left="1134" w:hanging="1134"/>
    </w:pPr>
    <w:rPr>
      <w:rFonts w:ascii="Alstom" w:eastAsia="Times New Roman" w:hAnsi="Alstom"/>
      <w:szCs w:val="20"/>
      <w:lang w:val="en-GB" w:eastAsia="fr-FR"/>
    </w:rPr>
  </w:style>
  <w:style w:type="paragraph" w:styleId="Index7">
    <w:name w:val="index 7"/>
    <w:basedOn w:val="Standard"/>
    <w:next w:val="Standard"/>
    <w:autoRedefine/>
    <w:semiHidden/>
    <w:rsid w:val="00935806"/>
    <w:pPr>
      <w:spacing w:after="120" w:line="240" w:lineRule="auto"/>
      <w:ind w:left="1540" w:hanging="220"/>
    </w:pPr>
    <w:rPr>
      <w:rFonts w:ascii="Times New Roman" w:eastAsia="Times New Roman" w:hAnsi="Times New Roman"/>
      <w:sz w:val="18"/>
      <w:szCs w:val="20"/>
      <w:lang w:val="fr-FR" w:eastAsia="fr-FR"/>
    </w:rPr>
  </w:style>
  <w:style w:type="character" w:styleId="Hervorhebung">
    <w:name w:val="Emphasis"/>
    <w:qFormat/>
    <w:rsid w:val="00935806"/>
    <w:rPr>
      <w:i/>
    </w:rPr>
  </w:style>
  <w:style w:type="paragraph" w:customStyle="1" w:styleId="ADA">
    <w:name w:val="ADA"/>
    <w:basedOn w:val="Standard"/>
    <w:rsid w:val="00935806"/>
    <w:pPr>
      <w:spacing w:after="120" w:line="240" w:lineRule="auto"/>
    </w:pPr>
    <w:rPr>
      <w:rFonts w:ascii="Courier New" w:eastAsia="Times New Roman" w:hAnsi="Courier New"/>
      <w:b/>
      <w:sz w:val="16"/>
      <w:szCs w:val="20"/>
      <w:lang w:val="en-GB" w:eastAsia="fr-FR"/>
    </w:rPr>
  </w:style>
  <w:style w:type="paragraph" w:customStyle="1" w:styleId="pseudocode">
    <w:name w:val="pseudocode"/>
    <w:basedOn w:val="Standard"/>
    <w:rsid w:val="00935806"/>
    <w:pPr>
      <w:tabs>
        <w:tab w:val="left" w:pos="284"/>
        <w:tab w:val="left" w:pos="567"/>
        <w:tab w:val="left" w:pos="851"/>
        <w:tab w:val="left" w:pos="1134"/>
        <w:tab w:val="left" w:pos="1418"/>
        <w:tab w:val="left" w:pos="1701"/>
        <w:tab w:val="left" w:pos="1985"/>
        <w:tab w:val="left" w:pos="2268"/>
        <w:tab w:val="left" w:pos="2552"/>
        <w:tab w:val="left" w:pos="2835"/>
      </w:tabs>
      <w:spacing w:after="120" w:line="240" w:lineRule="auto"/>
    </w:pPr>
    <w:rPr>
      <w:rFonts w:ascii="Times New Roman" w:eastAsia="Times New Roman" w:hAnsi="Times New Roman"/>
      <w:i/>
      <w:sz w:val="20"/>
      <w:szCs w:val="20"/>
      <w:lang w:val="en-GB" w:eastAsia="fr-FR"/>
    </w:rPr>
  </w:style>
  <w:style w:type="paragraph" w:styleId="Textkrper2">
    <w:name w:val="Body Text 2"/>
    <w:basedOn w:val="Standard"/>
    <w:link w:val="Textkrper2Zchn"/>
    <w:semiHidden/>
    <w:rsid w:val="00935806"/>
    <w:pPr>
      <w:spacing w:after="120" w:line="240" w:lineRule="auto"/>
      <w:jc w:val="center"/>
    </w:pPr>
    <w:rPr>
      <w:rFonts w:ascii="Alstom" w:eastAsia="Times New Roman" w:hAnsi="Alstom"/>
      <w:szCs w:val="20"/>
      <w:lang w:val="en-GB" w:eastAsia="fr-FR"/>
    </w:rPr>
  </w:style>
  <w:style w:type="character" w:customStyle="1" w:styleId="Textkrper2Zchn">
    <w:name w:val="Textkörper 2 Zchn"/>
    <w:basedOn w:val="Absatz-Standardschriftart"/>
    <w:link w:val="Textkrper2"/>
    <w:semiHidden/>
    <w:rsid w:val="00935806"/>
    <w:rPr>
      <w:rFonts w:ascii="Alstom" w:eastAsia="Times New Roman" w:hAnsi="Alstom" w:cs="Times New Roman"/>
      <w:szCs w:val="20"/>
      <w:lang w:val="en-GB" w:eastAsia="fr-FR"/>
    </w:rPr>
  </w:style>
  <w:style w:type="paragraph" w:styleId="Aufzhlungszeichen2">
    <w:name w:val="List Bullet 2"/>
    <w:basedOn w:val="Standard"/>
    <w:autoRedefine/>
    <w:semiHidden/>
    <w:rsid w:val="00935806"/>
    <w:pPr>
      <w:numPr>
        <w:numId w:val="56"/>
      </w:numPr>
      <w:spacing w:before="60" w:after="60" w:line="240" w:lineRule="auto"/>
      <w:ind w:left="648" w:hanging="360"/>
    </w:pPr>
    <w:rPr>
      <w:rFonts w:ascii="Times New Roman" w:eastAsia="Times New Roman" w:hAnsi="Times New Roman"/>
      <w:sz w:val="24"/>
      <w:szCs w:val="20"/>
      <w:lang w:val="en-GB" w:eastAsia="fr-FR"/>
    </w:rPr>
  </w:style>
  <w:style w:type="paragraph" w:customStyle="1" w:styleId="LastBullet">
    <w:name w:val="Last Bullet"/>
    <w:basedOn w:val="Aufzhlungszeichen2"/>
    <w:autoRedefine/>
    <w:rsid w:val="00935806"/>
    <w:pPr>
      <w:numPr>
        <w:numId w:val="57"/>
      </w:numPr>
      <w:spacing w:after="240"/>
    </w:pPr>
  </w:style>
  <w:style w:type="paragraph" w:styleId="Textkrper-Einzug2">
    <w:name w:val="Body Text Indent 2"/>
    <w:basedOn w:val="Standard"/>
    <w:link w:val="Textkrper-Einzug2Zchn"/>
    <w:semiHidden/>
    <w:rsid w:val="00935806"/>
    <w:pPr>
      <w:spacing w:after="120" w:line="240" w:lineRule="auto"/>
      <w:ind w:left="3402" w:hanging="2268"/>
    </w:pPr>
    <w:rPr>
      <w:rFonts w:ascii="Alstom" w:eastAsia="Times New Roman" w:hAnsi="Alstom"/>
      <w:szCs w:val="20"/>
      <w:lang w:val="en-GB" w:eastAsia="fr-FR"/>
    </w:rPr>
  </w:style>
  <w:style w:type="character" w:customStyle="1" w:styleId="Textkrper-Einzug2Zchn">
    <w:name w:val="Textkörper-Einzug 2 Zchn"/>
    <w:basedOn w:val="Absatz-Standardschriftart"/>
    <w:link w:val="Textkrper-Einzug2"/>
    <w:semiHidden/>
    <w:rsid w:val="00935806"/>
    <w:rPr>
      <w:rFonts w:ascii="Alstom" w:eastAsia="Times New Roman" w:hAnsi="Alstom" w:cs="Times New Roman"/>
      <w:szCs w:val="20"/>
      <w:lang w:val="en-GB" w:eastAsia="fr-FR"/>
    </w:rPr>
  </w:style>
  <w:style w:type="paragraph" w:styleId="Textkrper3">
    <w:name w:val="Body Text 3"/>
    <w:basedOn w:val="Standard"/>
    <w:link w:val="Textkrper3Zchn"/>
    <w:semiHidden/>
    <w:rsid w:val="00935806"/>
    <w:pPr>
      <w:spacing w:before="60" w:after="60" w:line="240" w:lineRule="auto"/>
    </w:pPr>
    <w:rPr>
      <w:rFonts w:ascii="Times New Roman" w:eastAsia="Times New Roman" w:hAnsi="Times New Roman"/>
      <w:sz w:val="24"/>
      <w:szCs w:val="20"/>
      <w:lang w:eastAsia="fr-FR"/>
    </w:rPr>
  </w:style>
  <w:style w:type="character" w:customStyle="1" w:styleId="Textkrper3Zchn">
    <w:name w:val="Textkörper 3 Zchn"/>
    <w:basedOn w:val="Absatz-Standardschriftart"/>
    <w:link w:val="Textkrper3"/>
    <w:semiHidden/>
    <w:rsid w:val="00935806"/>
    <w:rPr>
      <w:rFonts w:ascii="Times New Roman" w:eastAsia="Times New Roman" w:hAnsi="Times New Roman" w:cs="Times New Roman"/>
      <w:sz w:val="24"/>
      <w:szCs w:val="20"/>
      <w:lang w:val="en-US" w:eastAsia="fr-FR"/>
    </w:rPr>
  </w:style>
  <w:style w:type="paragraph" w:customStyle="1" w:styleId="Code">
    <w:name w:val="Code"/>
    <w:basedOn w:val="Textkrper"/>
    <w:link w:val="CodeCar"/>
    <w:rsid w:val="00935806"/>
    <w:pPr>
      <w:keepLines/>
    </w:pPr>
    <w:rPr>
      <w:rFonts w:ascii="Courier" w:hAnsi="Courier"/>
      <w:sz w:val="16"/>
    </w:rPr>
  </w:style>
  <w:style w:type="character" w:styleId="Hyperlink">
    <w:name w:val="Hyperlink"/>
    <w:uiPriority w:val="99"/>
    <w:rsid w:val="00935806"/>
    <w:rPr>
      <w:color w:val="0000FF"/>
      <w:u w:val="single"/>
    </w:rPr>
  </w:style>
  <w:style w:type="paragraph" w:styleId="NurText">
    <w:name w:val="Plain Text"/>
    <w:basedOn w:val="ADA"/>
    <w:link w:val="NurTextZchn"/>
    <w:semiHidden/>
    <w:rsid w:val="00935806"/>
    <w:rPr>
      <w:lang w:val="fr-FR"/>
    </w:rPr>
  </w:style>
  <w:style w:type="character" w:customStyle="1" w:styleId="NurTextZchn">
    <w:name w:val="Nur Text Zchn"/>
    <w:basedOn w:val="Absatz-Standardschriftart"/>
    <w:link w:val="NurText"/>
    <w:semiHidden/>
    <w:rsid w:val="00935806"/>
    <w:rPr>
      <w:rFonts w:ascii="Courier New" w:eastAsia="Times New Roman" w:hAnsi="Courier New" w:cs="Times New Roman"/>
      <w:b/>
      <w:sz w:val="16"/>
      <w:szCs w:val="20"/>
      <w:lang w:val="fr-FR" w:eastAsia="fr-FR"/>
    </w:rPr>
  </w:style>
  <w:style w:type="character" w:styleId="BesuchterLink">
    <w:name w:val="FollowedHyperlink"/>
    <w:semiHidden/>
    <w:rsid w:val="00935806"/>
    <w:rPr>
      <w:color w:val="800080"/>
      <w:u w:val="single"/>
    </w:rPr>
  </w:style>
  <w:style w:type="paragraph" w:customStyle="1" w:styleId="Puce1">
    <w:name w:val="Puce 1"/>
    <w:basedOn w:val="Listenabsatz"/>
    <w:qFormat/>
    <w:rsid w:val="00935806"/>
    <w:pPr>
      <w:numPr>
        <w:numId w:val="59"/>
      </w:numPr>
      <w:spacing w:after="0" w:line="240" w:lineRule="auto"/>
      <w:jc w:val="both"/>
    </w:pPr>
    <w:rPr>
      <w:rFonts w:ascii="Alstom" w:eastAsia="Times New Roman" w:hAnsi="Alstom"/>
      <w:lang w:val="en-GB" w:eastAsia="fr-FR"/>
    </w:rPr>
  </w:style>
  <w:style w:type="paragraph" w:customStyle="1" w:styleId="Puce2">
    <w:name w:val="Puce 2"/>
    <w:basedOn w:val="Puce1"/>
    <w:qFormat/>
    <w:rsid w:val="00935806"/>
    <w:pPr>
      <w:numPr>
        <w:ilvl w:val="1"/>
      </w:numPr>
    </w:pPr>
  </w:style>
  <w:style w:type="paragraph" w:customStyle="1" w:styleId="Table0">
    <w:name w:val="Table"/>
    <w:basedOn w:val="Standard"/>
    <w:qFormat/>
    <w:rsid w:val="00935806"/>
    <w:pPr>
      <w:spacing w:after="0" w:line="240" w:lineRule="auto"/>
      <w:jc w:val="both"/>
    </w:pPr>
    <w:rPr>
      <w:rFonts w:ascii="Alstom" w:eastAsia="Times New Roman" w:hAnsi="Alstom"/>
      <w:sz w:val="16"/>
      <w:szCs w:val="16"/>
      <w:lang w:val="en-GB" w:eastAsia="fr-FR"/>
    </w:rPr>
  </w:style>
  <w:style w:type="paragraph" w:customStyle="1" w:styleId="ADANB">
    <w:name w:val="ADA_NB"/>
    <w:basedOn w:val="Code"/>
    <w:link w:val="ADANBCar"/>
    <w:qFormat/>
    <w:rsid w:val="00935806"/>
    <w:pPr>
      <w:spacing w:after="0"/>
    </w:pPr>
    <w:rPr>
      <w:rFonts w:ascii="Alstom" w:hAnsi="Alstom"/>
      <w:noProof/>
      <w:color w:val="1F497D"/>
      <w:szCs w:val="16"/>
    </w:rPr>
  </w:style>
  <w:style w:type="paragraph" w:customStyle="1" w:styleId="StylerapideNB">
    <w:name w:val="Style rapide NB"/>
    <w:basedOn w:val="Standard"/>
    <w:link w:val="StylerapideNBCar"/>
    <w:rsid w:val="00935806"/>
    <w:pPr>
      <w:spacing w:after="120" w:line="240" w:lineRule="auto"/>
    </w:pPr>
    <w:rPr>
      <w:rFonts w:ascii="Alstom" w:eastAsia="Times New Roman" w:hAnsi="Alstom"/>
      <w:szCs w:val="20"/>
      <w:lang w:val="en-GB" w:eastAsia="fr-FR"/>
    </w:rPr>
  </w:style>
  <w:style w:type="character" w:customStyle="1" w:styleId="CodeCar">
    <w:name w:val="Code Car"/>
    <w:link w:val="Code"/>
    <w:rsid w:val="00935806"/>
    <w:rPr>
      <w:rFonts w:ascii="Courier" w:eastAsia="Times New Roman" w:hAnsi="Courier" w:cs="Times New Roman"/>
      <w:sz w:val="16"/>
      <w:szCs w:val="20"/>
      <w:lang w:val="en-GB" w:eastAsia="fr-FR"/>
    </w:rPr>
  </w:style>
  <w:style w:type="character" w:customStyle="1" w:styleId="ADANBCar">
    <w:name w:val="ADA_NB Car"/>
    <w:link w:val="ADANB"/>
    <w:rsid w:val="00935806"/>
    <w:rPr>
      <w:rFonts w:ascii="Alstom" w:eastAsia="Times New Roman" w:hAnsi="Alstom" w:cs="Times New Roman"/>
      <w:noProof/>
      <w:color w:val="1F497D"/>
      <w:sz w:val="16"/>
      <w:szCs w:val="16"/>
      <w:lang w:val="en-GB" w:eastAsia="fr-FR"/>
    </w:rPr>
  </w:style>
  <w:style w:type="paragraph" w:customStyle="1" w:styleId="Celtext">
    <w:name w:val="Cel:text"/>
    <w:next w:val="Standard"/>
    <w:rsid w:val="00935806"/>
    <w:pPr>
      <w:spacing w:before="60" w:after="60" w:line="240" w:lineRule="auto"/>
    </w:pPr>
    <w:rPr>
      <w:rFonts w:ascii="FuturaA Bk BT" w:eastAsia="Times New Roman" w:hAnsi="FuturaA Bk BT" w:cs="Times New Roman"/>
      <w:snapToGrid w:val="0"/>
      <w:sz w:val="20"/>
      <w:szCs w:val="20"/>
      <w:lang w:val="en-GB" w:eastAsia="fr-FR"/>
    </w:rPr>
  </w:style>
  <w:style w:type="character" w:customStyle="1" w:styleId="StylerapideNBCar">
    <w:name w:val="Style rapide NB Car"/>
    <w:link w:val="StylerapideNB"/>
    <w:rsid w:val="00935806"/>
    <w:rPr>
      <w:rFonts w:ascii="Alstom" w:eastAsia="Times New Roman" w:hAnsi="Alstom" w:cs="Times New Roman"/>
      <w:szCs w:val="20"/>
      <w:lang w:val="en-GB" w:eastAsia="fr-FR"/>
    </w:rPr>
  </w:style>
  <w:style w:type="paragraph" w:customStyle="1" w:styleId="Celtextcontinued">
    <w:name w:val="Cel:text continued"/>
    <w:basedOn w:val="Celtext"/>
    <w:rsid w:val="00935806"/>
    <w:pPr>
      <w:spacing w:before="0"/>
    </w:pPr>
  </w:style>
  <w:style w:type="paragraph" w:customStyle="1" w:styleId="Celtitle">
    <w:name w:val="Cel:title"/>
    <w:rsid w:val="00935806"/>
    <w:pPr>
      <w:spacing w:before="60" w:after="60" w:line="240" w:lineRule="auto"/>
      <w:jc w:val="center"/>
    </w:pPr>
    <w:rPr>
      <w:rFonts w:ascii="FuturaA Bk BT" w:eastAsia="Times New Roman" w:hAnsi="FuturaA Bk BT" w:cs="Times New Roman"/>
      <w:b/>
      <w:bCs/>
      <w:snapToGrid w:val="0"/>
      <w:sz w:val="20"/>
      <w:szCs w:val="20"/>
      <w:lang w:val="en-GB" w:eastAsia="fr-FR"/>
    </w:rPr>
  </w:style>
  <w:style w:type="paragraph" w:customStyle="1" w:styleId="Indent1">
    <w:name w:val="Indent 1"/>
    <w:basedOn w:val="Standard"/>
    <w:rsid w:val="00935806"/>
    <w:pPr>
      <w:tabs>
        <w:tab w:val="num" w:pos="284"/>
      </w:tabs>
      <w:spacing w:before="120" w:after="0" w:line="300" w:lineRule="auto"/>
      <w:ind w:left="284" w:hanging="284"/>
      <w:jc w:val="both"/>
    </w:pPr>
    <w:rPr>
      <w:rFonts w:ascii="Arial" w:eastAsia="Times New Roman" w:hAnsi="Arial"/>
      <w:sz w:val="20"/>
      <w:szCs w:val="20"/>
      <w:lang w:val="en-GB" w:eastAsia="fr-FR"/>
    </w:rPr>
  </w:style>
  <w:style w:type="paragraph" w:customStyle="1" w:styleId="Indent2">
    <w:name w:val="Indent 2"/>
    <w:basedOn w:val="Standard"/>
    <w:rsid w:val="00935806"/>
    <w:pPr>
      <w:tabs>
        <w:tab w:val="num" w:pos="567"/>
      </w:tabs>
      <w:spacing w:before="120" w:after="0" w:line="300" w:lineRule="auto"/>
      <w:ind w:left="568" w:hanging="284"/>
      <w:jc w:val="both"/>
    </w:pPr>
    <w:rPr>
      <w:rFonts w:ascii="Arial" w:eastAsia="Times New Roman" w:hAnsi="Arial"/>
      <w:sz w:val="20"/>
      <w:szCs w:val="20"/>
      <w:lang w:val="en-GB" w:eastAsia="fr-FR"/>
    </w:rPr>
  </w:style>
  <w:style w:type="paragraph" w:customStyle="1" w:styleId="Text">
    <w:name w:val="Text"/>
    <w:basedOn w:val="Standard"/>
    <w:rsid w:val="00935806"/>
    <w:pPr>
      <w:spacing w:before="240" w:after="0" w:line="300" w:lineRule="auto"/>
      <w:jc w:val="both"/>
    </w:pPr>
    <w:rPr>
      <w:rFonts w:ascii="Arial" w:eastAsia="Times New Roman" w:hAnsi="Arial"/>
      <w:sz w:val="20"/>
      <w:szCs w:val="20"/>
      <w:lang w:val="en-GB" w:eastAsia="fr-FR"/>
    </w:rPr>
  </w:style>
  <w:style w:type="paragraph" w:customStyle="1" w:styleId="Indent1continued">
    <w:name w:val="Indent 1 continued"/>
    <w:basedOn w:val="Indent1"/>
    <w:rsid w:val="00935806"/>
    <w:pPr>
      <w:tabs>
        <w:tab w:val="clear" w:pos="284"/>
      </w:tabs>
      <w:spacing w:before="60"/>
      <w:ind w:firstLine="0"/>
    </w:pPr>
  </w:style>
  <w:style w:type="paragraph" w:customStyle="1" w:styleId="Exampletext">
    <w:name w:val="Example:text"/>
    <w:basedOn w:val="Text"/>
    <w:next w:val="Standard"/>
    <w:rsid w:val="00935806"/>
    <w:pPr>
      <w:pBdr>
        <w:top w:val="single" w:sz="4" w:space="1" w:color="auto" w:shadow="1"/>
        <w:left w:val="single" w:sz="4" w:space="4" w:color="auto" w:shadow="1"/>
        <w:bottom w:val="single" w:sz="4" w:space="0" w:color="auto" w:shadow="1"/>
        <w:right w:val="single" w:sz="4" w:space="4" w:color="auto" w:shadow="1"/>
      </w:pBdr>
      <w:shd w:val="pct20" w:color="auto" w:fill="FFFFFF"/>
      <w:spacing w:before="120"/>
    </w:pPr>
  </w:style>
  <w:style w:type="paragraph" w:customStyle="1" w:styleId="Celindent">
    <w:name w:val="Cel:indent"/>
    <w:basedOn w:val="Standard"/>
    <w:rsid w:val="00935806"/>
    <w:pPr>
      <w:spacing w:after="60" w:line="300" w:lineRule="auto"/>
      <w:ind w:left="284" w:hanging="284"/>
    </w:pPr>
    <w:rPr>
      <w:rFonts w:ascii="Arial" w:eastAsia="Times New Roman" w:hAnsi="Arial"/>
      <w:sz w:val="20"/>
      <w:szCs w:val="20"/>
      <w:lang w:val="en-GB" w:eastAsia="fr-FR"/>
    </w:rPr>
  </w:style>
  <w:style w:type="paragraph" w:customStyle="1" w:styleId="Exampleindentcontinued">
    <w:name w:val="Example:indent continued"/>
    <w:basedOn w:val="Exampleindent"/>
    <w:rsid w:val="00935806"/>
    <w:pPr>
      <w:tabs>
        <w:tab w:val="left" w:pos="284"/>
      </w:tabs>
    </w:pPr>
  </w:style>
  <w:style w:type="paragraph" w:customStyle="1" w:styleId="Exampleindent">
    <w:name w:val="Example:indent"/>
    <w:basedOn w:val="Indent1"/>
    <w:rsid w:val="00935806"/>
    <w:pPr>
      <w:pBdr>
        <w:top w:val="single" w:sz="4" w:space="1" w:color="auto" w:shadow="1"/>
        <w:left w:val="single" w:sz="4" w:space="4" w:color="auto" w:shadow="1"/>
        <w:bottom w:val="single" w:sz="4" w:space="0" w:color="auto" w:shadow="1"/>
        <w:right w:val="single" w:sz="4" w:space="4" w:color="auto" w:shadow="1"/>
      </w:pBdr>
      <w:shd w:val="pct20" w:color="auto" w:fill="FFFFFF"/>
      <w:spacing w:before="60"/>
    </w:pPr>
  </w:style>
  <w:style w:type="paragraph" w:styleId="Index1">
    <w:name w:val="index 1"/>
    <w:basedOn w:val="Standard"/>
    <w:next w:val="Standard"/>
    <w:autoRedefine/>
    <w:semiHidden/>
    <w:rsid w:val="00935806"/>
    <w:pPr>
      <w:tabs>
        <w:tab w:val="right" w:pos="4601"/>
      </w:tabs>
      <w:spacing w:after="0" w:line="300" w:lineRule="auto"/>
      <w:ind w:left="200" w:hanging="200"/>
    </w:pPr>
    <w:rPr>
      <w:rFonts w:ascii="Arial" w:eastAsia="Times New Roman" w:hAnsi="Arial"/>
      <w:sz w:val="18"/>
      <w:szCs w:val="18"/>
      <w:lang w:val="en-GB" w:eastAsia="fr-FR"/>
    </w:rPr>
  </w:style>
  <w:style w:type="paragraph" w:styleId="Index2">
    <w:name w:val="index 2"/>
    <w:basedOn w:val="Standard"/>
    <w:next w:val="Standard"/>
    <w:autoRedefine/>
    <w:semiHidden/>
    <w:rsid w:val="00935806"/>
    <w:pPr>
      <w:tabs>
        <w:tab w:val="right" w:pos="4601"/>
      </w:tabs>
      <w:spacing w:after="0" w:line="300" w:lineRule="auto"/>
      <w:ind w:left="400" w:hanging="200"/>
    </w:pPr>
    <w:rPr>
      <w:rFonts w:ascii="Arial" w:eastAsia="Times New Roman" w:hAnsi="Arial"/>
      <w:sz w:val="18"/>
      <w:szCs w:val="18"/>
      <w:lang w:val="en-GB" w:eastAsia="fr-FR"/>
    </w:rPr>
  </w:style>
  <w:style w:type="paragraph" w:styleId="Index3">
    <w:name w:val="index 3"/>
    <w:basedOn w:val="Standard"/>
    <w:next w:val="Standard"/>
    <w:autoRedefine/>
    <w:semiHidden/>
    <w:rsid w:val="00935806"/>
    <w:pPr>
      <w:tabs>
        <w:tab w:val="right" w:pos="4601"/>
      </w:tabs>
      <w:spacing w:after="0" w:line="300" w:lineRule="auto"/>
      <w:ind w:left="600" w:hanging="200"/>
    </w:pPr>
    <w:rPr>
      <w:rFonts w:ascii="Arial" w:eastAsia="Times New Roman" w:hAnsi="Arial"/>
      <w:sz w:val="18"/>
      <w:szCs w:val="18"/>
      <w:lang w:val="en-GB" w:eastAsia="fr-FR"/>
    </w:rPr>
  </w:style>
  <w:style w:type="paragraph" w:styleId="Index4">
    <w:name w:val="index 4"/>
    <w:basedOn w:val="Standard"/>
    <w:next w:val="Standard"/>
    <w:autoRedefine/>
    <w:semiHidden/>
    <w:rsid w:val="00935806"/>
    <w:pPr>
      <w:tabs>
        <w:tab w:val="right" w:pos="4601"/>
      </w:tabs>
      <w:spacing w:after="0" w:line="300" w:lineRule="auto"/>
      <w:ind w:left="800" w:hanging="200"/>
    </w:pPr>
    <w:rPr>
      <w:rFonts w:ascii="Arial" w:eastAsia="Times New Roman" w:hAnsi="Arial"/>
      <w:sz w:val="18"/>
      <w:szCs w:val="18"/>
      <w:lang w:val="en-GB" w:eastAsia="fr-FR"/>
    </w:rPr>
  </w:style>
  <w:style w:type="paragraph" w:styleId="Index5">
    <w:name w:val="index 5"/>
    <w:basedOn w:val="Standard"/>
    <w:next w:val="Standard"/>
    <w:autoRedefine/>
    <w:semiHidden/>
    <w:rsid w:val="00935806"/>
    <w:pPr>
      <w:tabs>
        <w:tab w:val="right" w:pos="4601"/>
      </w:tabs>
      <w:spacing w:after="0" w:line="300" w:lineRule="auto"/>
      <w:ind w:left="1000" w:hanging="200"/>
    </w:pPr>
    <w:rPr>
      <w:rFonts w:ascii="Arial" w:eastAsia="Times New Roman" w:hAnsi="Arial"/>
      <w:sz w:val="18"/>
      <w:szCs w:val="18"/>
      <w:lang w:val="en-GB" w:eastAsia="fr-FR"/>
    </w:rPr>
  </w:style>
  <w:style w:type="paragraph" w:styleId="Index6">
    <w:name w:val="index 6"/>
    <w:basedOn w:val="Standard"/>
    <w:next w:val="Standard"/>
    <w:autoRedefine/>
    <w:semiHidden/>
    <w:rsid w:val="00935806"/>
    <w:pPr>
      <w:tabs>
        <w:tab w:val="right" w:pos="4601"/>
      </w:tabs>
      <w:spacing w:after="0" w:line="300" w:lineRule="auto"/>
      <w:ind w:left="1200" w:hanging="200"/>
    </w:pPr>
    <w:rPr>
      <w:rFonts w:ascii="Arial" w:eastAsia="Times New Roman" w:hAnsi="Arial"/>
      <w:sz w:val="18"/>
      <w:szCs w:val="18"/>
      <w:lang w:val="en-GB" w:eastAsia="fr-FR"/>
    </w:rPr>
  </w:style>
  <w:style w:type="paragraph" w:customStyle="1" w:styleId="ASSOCIATEDDOCS">
    <w:name w:val="ASSOCIATED DOCS"/>
    <w:basedOn w:val="Standard"/>
    <w:autoRedefine/>
    <w:rsid w:val="00935806"/>
    <w:pPr>
      <w:tabs>
        <w:tab w:val="left" w:pos="1134"/>
        <w:tab w:val="num" w:pos="1800"/>
      </w:tabs>
      <w:spacing w:after="0" w:line="300" w:lineRule="atLeast"/>
      <w:ind w:left="283" w:hanging="283"/>
      <w:jc w:val="both"/>
    </w:pPr>
    <w:rPr>
      <w:rFonts w:ascii="FuturaA Bk BT" w:eastAsia="Times New Roman" w:hAnsi="FuturaA Bk BT"/>
      <w:kern w:val="24"/>
      <w:sz w:val="20"/>
      <w:szCs w:val="20"/>
      <w:lang w:val="en-GB" w:eastAsia="fr-FR"/>
    </w:rPr>
  </w:style>
  <w:style w:type="paragraph" w:styleId="Index8">
    <w:name w:val="index 8"/>
    <w:basedOn w:val="Standard"/>
    <w:next w:val="Standard"/>
    <w:autoRedefine/>
    <w:semiHidden/>
    <w:rsid w:val="00935806"/>
    <w:pPr>
      <w:tabs>
        <w:tab w:val="right" w:pos="4601"/>
      </w:tabs>
      <w:spacing w:after="0" w:line="300" w:lineRule="auto"/>
      <w:ind w:left="1600" w:hanging="200"/>
    </w:pPr>
    <w:rPr>
      <w:rFonts w:ascii="Arial" w:eastAsia="Times New Roman" w:hAnsi="Arial"/>
      <w:sz w:val="18"/>
      <w:szCs w:val="18"/>
      <w:lang w:val="en-GB" w:eastAsia="fr-FR"/>
    </w:rPr>
  </w:style>
  <w:style w:type="paragraph" w:styleId="Index9">
    <w:name w:val="index 9"/>
    <w:basedOn w:val="Standard"/>
    <w:next w:val="Standard"/>
    <w:autoRedefine/>
    <w:semiHidden/>
    <w:rsid w:val="00935806"/>
    <w:pPr>
      <w:tabs>
        <w:tab w:val="right" w:pos="4601"/>
      </w:tabs>
      <w:spacing w:after="0" w:line="300" w:lineRule="auto"/>
      <w:ind w:left="1800" w:hanging="200"/>
    </w:pPr>
    <w:rPr>
      <w:rFonts w:ascii="Arial" w:eastAsia="Times New Roman" w:hAnsi="Arial"/>
      <w:sz w:val="18"/>
      <w:szCs w:val="18"/>
      <w:lang w:val="en-GB" w:eastAsia="fr-FR"/>
    </w:rPr>
  </w:style>
  <w:style w:type="paragraph" w:customStyle="1" w:styleId="Codetitre">
    <w:name w:val="Code titre"/>
    <w:basedOn w:val="Standard"/>
    <w:next w:val="Standard"/>
    <w:rsid w:val="00935806"/>
    <w:pPr>
      <w:keepNext/>
      <w:spacing w:before="120" w:after="40" w:line="300" w:lineRule="auto"/>
      <w:ind w:left="1418" w:right="329" w:hanging="284"/>
    </w:pPr>
    <w:rPr>
      <w:rFonts w:ascii="Courier New" w:eastAsia="Times New Roman" w:hAnsi="Courier New"/>
      <w:b/>
      <w:bCs/>
      <w:color w:val="0000FF"/>
      <w:sz w:val="20"/>
      <w:szCs w:val="20"/>
      <w:lang w:val="en-GB" w:eastAsia="fr-FR"/>
    </w:rPr>
  </w:style>
  <w:style w:type="paragraph" w:customStyle="1" w:styleId="Celindentcontinued">
    <w:name w:val="Cel:indent continued"/>
    <w:basedOn w:val="Celindent"/>
    <w:rsid w:val="00935806"/>
    <w:pPr>
      <w:ind w:firstLine="0"/>
    </w:pPr>
  </w:style>
  <w:style w:type="paragraph" w:customStyle="1" w:styleId="Indent3">
    <w:name w:val="Indent 3"/>
    <w:basedOn w:val="Indent2"/>
    <w:rsid w:val="00935806"/>
    <w:pPr>
      <w:numPr>
        <w:numId w:val="65"/>
      </w:numPr>
      <w:tabs>
        <w:tab w:val="left" w:pos="1009"/>
      </w:tabs>
      <w:spacing w:before="0" w:line="300" w:lineRule="atLeast"/>
    </w:pPr>
  </w:style>
  <w:style w:type="paragraph" w:customStyle="1" w:styleId="Indent2continued">
    <w:name w:val="Indent 2 continued"/>
    <w:basedOn w:val="Indent2"/>
    <w:rsid w:val="00935806"/>
    <w:pPr>
      <w:tabs>
        <w:tab w:val="clear" w:pos="567"/>
      </w:tabs>
      <w:spacing w:before="60"/>
      <w:ind w:left="567" w:firstLine="0"/>
    </w:pPr>
  </w:style>
  <w:style w:type="paragraph" w:customStyle="1" w:styleId="Indent3continued">
    <w:name w:val="Indent 3 continued"/>
    <w:basedOn w:val="Indent2continued"/>
    <w:rsid w:val="00935806"/>
    <w:pPr>
      <w:ind w:left="851"/>
    </w:pPr>
  </w:style>
  <w:style w:type="paragraph" w:customStyle="1" w:styleId="PageDeGardeAlstomLogo">
    <w:name w:val="PageDeGarde:Alstom Logo"/>
    <w:basedOn w:val="Standard"/>
    <w:rsid w:val="00935806"/>
    <w:pPr>
      <w:spacing w:after="240" w:line="300" w:lineRule="auto"/>
      <w:jc w:val="center"/>
    </w:pPr>
    <w:rPr>
      <w:rFonts w:ascii="Arial" w:eastAsia="Times New Roman" w:hAnsi="Arial"/>
      <w:color w:val="000080"/>
      <w:sz w:val="20"/>
      <w:szCs w:val="20"/>
      <w:lang w:val="en-GB" w:eastAsia="fr-FR"/>
    </w:rPr>
  </w:style>
  <w:style w:type="paragraph" w:customStyle="1" w:styleId="PageDeGardeAlstomUnit">
    <w:name w:val="PageDeGarde:Alstom Unit"/>
    <w:basedOn w:val="PageDeGardeAlstomLogo"/>
    <w:rsid w:val="00935806"/>
    <w:pPr>
      <w:spacing w:after="120"/>
    </w:pPr>
    <w:rPr>
      <w:b/>
      <w:bCs/>
      <w:sz w:val="28"/>
      <w:szCs w:val="28"/>
    </w:rPr>
  </w:style>
  <w:style w:type="paragraph" w:customStyle="1" w:styleId="PageDeGardeAlstomsite">
    <w:name w:val="PageDeGarde:Alstom site"/>
    <w:basedOn w:val="PageDeGardeAlstomLogo"/>
    <w:rsid w:val="00935806"/>
    <w:pPr>
      <w:spacing w:after="720"/>
    </w:pPr>
    <w:rPr>
      <w:b/>
      <w:bCs/>
      <w:spacing w:val="20"/>
    </w:rPr>
  </w:style>
  <w:style w:type="paragraph" w:styleId="Indexberschrift">
    <w:name w:val="index heading"/>
    <w:basedOn w:val="Standard"/>
    <w:next w:val="Index1"/>
    <w:semiHidden/>
    <w:rsid w:val="00935806"/>
    <w:pPr>
      <w:pBdr>
        <w:top w:val="single" w:sz="12" w:space="0" w:color="auto"/>
      </w:pBdr>
      <w:spacing w:before="360" w:after="240" w:line="300" w:lineRule="auto"/>
    </w:pPr>
    <w:rPr>
      <w:rFonts w:ascii="Arial" w:eastAsia="Times New Roman" w:hAnsi="Arial"/>
      <w:b/>
      <w:bCs/>
      <w:i/>
      <w:iCs/>
      <w:sz w:val="26"/>
      <w:szCs w:val="26"/>
      <w:lang w:val="en-GB" w:eastAsia="fr-FR"/>
    </w:rPr>
  </w:style>
  <w:style w:type="paragraph" w:customStyle="1" w:styleId="NotetoAuthortext">
    <w:name w:val="Note to Author:text"/>
    <w:basedOn w:val="NotetoAuthorindent"/>
    <w:rsid w:val="00935806"/>
    <w:pPr>
      <w:tabs>
        <w:tab w:val="clear" w:pos="284"/>
      </w:tabs>
      <w:ind w:left="0" w:firstLine="0"/>
    </w:pPr>
  </w:style>
  <w:style w:type="paragraph" w:customStyle="1" w:styleId="NotetoAuthorindent">
    <w:name w:val="Note to Author:indent"/>
    <w:basedOn w:val="Indent1"/>
    <w:rsid w:val="00935806"/>
    <w:pPr>
      <w:pBdr>
        <w:top w:val="single" w:sz="4" w:space="1" w:color="auto" w:shadow="1"/>
        <w:left w:val="single" w:sz="4" w:space="4" w:color="auto" w:shadow="1"/>
        <w:bottom w:val="single" w:sz="4" w:space="1" w:color="auto" w:shadow="1"/>
        <w:right w:val="single" w:sz="4" w:space="4" w:color="auto" w:shadow="1"/>
      </w:pBdr>
      <w:shd w:val="clear" w:color="auto" w:fill="FFFF00"/>
      <w:spacing w:before="60"/>
    </w:pPr>
  </w:style>
  <w:style w:type="paragraph" w:customStyle="1" w:styleId="NotetoAuthortitle">
    <w:name w:val="Note to Author:title"/>
    <w:basedOn w:val="Text"/>
    <w:next w:val="Standard"/>
    <w:rsid w:val="00935806"/>
    <w:pPr>
      <w:pBdr>
        <w:top w:val="single" w:sz="4" w:space="1" w:color="auto" w:shadow="1"/>
        <w:left w:val="single" w:sz="4" w:space="4" w:color="auto" w:shadow="1"/>
        <w:bottom w:val="single" w:sz="4" w:space="1" w:color="auto" w:shadow="1"/>
        <w:right w:val="single" w:sz="4" w:space="4" w:color="auto" w:shadow="1"/>
      </w:pBdr>
      <w:shd w:val="clear" w:color="auto" w:fill="FFFF00"/>
    </w:pPr>
    <w:rPr>
      <w:b/>
      <w:bCs/>
      <w:u w:val="single"/>
    </w:rPr>
  </w:style>
  <w:style w:type="paragraph" w:customStyle="1" w:styleId="Exampletitle">
    <w:name w:val="Example:title"/>
    <w:basedOn w:val="Text"/>
    <w:next w:val="Exampletext"/>
    <w:rsid w:val="00935806"/>
    <w:pPr>
      <w:pBdr>
        <w:top w:val="single" w:sz="4" w:space="1" w:color="auto" w:shadow="1"/>
        <w:left w:val="single" w:sz="4" w:space="4" w:color="auto" w:shadow="1"/>
        <w:bottom w:val="single" w:sz="4" w:space="0" w:color="auto" w:shadow="1"/>
        <w:right w:val="single" w:sz="4" w:space="4" w:color="auto" w:shadow="1"/>
      </w:pBdr>
      <w:shd w:val="pct20" w:color="auto" w:fill="FFFFFF"/>
    </w:pPr>
    <w:rPr>
      <w:b/>
      <w:bCs/>
      <w:u w:val="single"/>
    </w:rPr>
  </w:style>
  <w:style w:type="paragraph" w:customStyle="1" w:styleId="NotetoAuthorindentcontinued">
    <w:name w:val="Note to Author:indent continued"/>
    <w:basedOn w:val="NotetoAuthorindent"/>
    <w:rsid w:val="00935806"/>
    <w:pPr>
      <w:tabs>
        <w:tab w:val="left" w:pos="284"/>
      </w:tabs>
    </w:pPr>
  </w:style>
  <w:style w:type="paragraph" w:customStyle="1" w:styleId="RevisionsContents">
    <w:name w:val="Revisions / Contents"/>
    <w:basedOn w:val="Standard"/>
    <w:rsid w:val="00935806"/>
    <w:pPr>
      <w:spacing w:before="480" w:after="240" w:line="300" w:lineRule="auto"/>
      <w:jc w:val="center"/>
    </w:pPr>
    <w:rPr>
      <w:rFonts w:ascii="Arial" w:eastAsia="Times New Roman" w:hAnsi="Arial"/>
      <w:b/>
      <w:bCs/>
      <w:spacing w:val="40"/>
      <w:sz w:val="28"/>
      <w:szCs w:val="28"/>
      <w:lang w:val="en-GB" w:eastAsia="fr-FR"/>
    </w:rPr>
  </w:style>
  <w:style w:type="paragraph" w:customStyle="1" w:styleId="listpuce1">
    <w:name w:val="list:puce:1"/>
    <w:rsid w:val="00935806"/>
    <w:pPr>
      <w:keepNext/>
      <w:tabs>
        <w:tab w:val="left" w:pos="340"/>
        <w:tab w:val="left" w:pos="907"/>
        <w:tab w:val="left" w:pos="1474"/>
        <w:tab w:val="left" w:pos="2041"/>
        <w:tab w:val="left" w:pos="2608"/>
        <w:tab w:val="left" w:pos="3175"/>
        <w:tab w:val="left" w:pos="3742"/>
        <w:tab w:val="left" w:pos="4309"/>
        <w:tab w:val="left" w:pos="4875"/>
        <w:tab w:val="left" w:pos="5442"/>
        <w:tab w:val="left" w:pos="6009"/>
        <w:tab w:val="left" w:pos="6576"/>
        <w:tab w:val="left" w:pos="7143"/>
      </w:tabs>
      <w:spacing w:before="13" w:after="0" w:line="244" w:lineRule="atLeast"/>
      <w:ind w:left="340" w:hanging="340"/>
      <w:jc w:val="both"/>
    </w:pPr>
    <w:rPr>
      <w:rFonts w:ascii="Times" w:eastAsia="Times New Roman" w:hAnsi="Times" w:cs="Times New Roman"/>
      <w:snapToGrid w:val="0"/>
      <w:sz w:val="20"/>
      <w:szCs w:val="20"/>
      <w:lang w:val="fr-FR" w:eastAsia="fr-FR"/>
    </w:rPr>
  </w:style>
  <w:style w:type="paragraph" w:customStyle="1" w:styleId="4">
    <w:name w:val="§4"/>
    <w:rsid w:val="00935806"/>
    <w:pPr>
      <w:tabs>
        <w:tab w:val="left" w:pos="0"/>
        <w:tab w:val="left" w:pos="1440"/>
        <w:tab w:val="left" w:pos="2880"/>
        <w:tab w:val="left" w:pos="4320"/>
        <w:tab w:val="left" w:pos="5760"/>
        <w:tab w:val="left" w:pos="7200"/>
        <w:tab w:val="left" w:pos="8640"/>
        <w:tab w:val="left" w:pos="10080"/>
        <w:tab w:val="left" w:pos="11520"/>
      </w:tabs>
      <w:spacing w:before="239" w:after="0" w:line="244" w:lineRule="atLeast"/>
      <w:jc w:val="both"/>
    </w:pPr>
    <w:rPr>
      <w:rFonts w:ascii="Times New Roman" w:eastAsia="Times New Roman" w:hAnsi="Times New Roman" w:cs="Times New Roman"/>
      <w:snapToGrid w:val="0"/>
      <w:sz w:val="20"/>
      <w:szCs w:val="20"/>
      <w:lang w:val="fr-FR" w:eastAsia="fr-FR"/>
    </w:rPr>
  </w:style>
  <w:style w:type="character" w:customStyle="1" w:styleId="PageDeGarde">
    <w:name w:val="PageDeGarde"/>
    <w:rsid w:val="00935806"/>
    <w:rPr>
      <w:rFonts w:ascii="FuturaA Bk BT" w:hAnsi="FuturaA Bk BT"/>
      <w:noProof/>
    </w:rPr>
  </w:style>
  <w:style w:type="character" w:customStyle="1" w:styleId="PageEvolution">
    <w:name w:val="PageEvolution"/>
    <w:rsid w:val="00935806"/>
    <w:rPr>
      <w:noProof/>
      <w:spacing w:val="0"/>
      <w:kern w:val="0"/>
      <w:position w:val="0"/>
      <w:vertAlign w:val="baseline"/>
    </w:rPr>
  </w:style>
  <w:style w:type="paragraph" w:customStyle="1" w:styleId="Texte">
    <w:name w:val="Texte"/>
    <w:basedOn w:val="Standard"/>
    <w:link w:val="TexteCar"/>
    <w:rsid w:val="00935806"/>
    <w:pPr>
      <w:spacing w:before="120" w:after="0" w:line="300" w:lineRule="auto"/>
      <w:ind w:left="426"/>
      <w:jc w:val="both"/>
    </w:pPr>
    <w:rPr>
      <w:rFonts w:ascii="Arial" w:eastAsia="Times New Roman" w:hAnsi="Arial"/>
      <w:lang w:val="en-GB" w:eastAsia="fr-FR"/>
    </w:rPr>
  </w:style>
  <w:style w:type="character" w:customStyle="1" w:styleId="itemdesctext">
    <w:name w:val="itemdesctext"/>
    <w:basedOn w:val="Absatz-Standardschriftart"/>
    <w:rsid w:val="00935806"/>
  </w:style>
  <w:style w:type="paragraph" w:customStyle="1" w:styleId="Parnormal">
    <w:name w:val="Par_normal"/>
    <w:rsid w:val="00935806"/>
    <w:pPr>
      <w:spacing w:before="120" w:after="60" w:line="240" w:lineRule="auto"/>
      <w:jc w:val="both"/>
    </w:pPr>
    <w:rPr>
      <w:rFonts w:ascii="Arial" w:eastAsia="Times New Roman" w:hAnsi="Arial" w:cs="Times New Roman"/>
      <w:szCs w:val="20"/>
      <w:lang w:val="en-GB" w:eastAsia="fr-FR"/>
    </w:rPr>
  </w:style>
  <w:style w:type="paragraph" w:customStyle="1" w:styleId="LegendeTable">
    <w:name w:val="Legende_Table"/>
    <w:rsid w:val="00935806"/>
    <w:pPr>
      <w:keepNext/>
      <w:suppressAutoHyphens/>
      <w:spacing w:before="240" w:line="240" w:lineRule="auto"/>
      <w:jc w:val="center"/>
    </w:pPr>
    <w:rPr>
      <w:rFonts w:ascii="Bookman Old Style" w:eastAsia="Times New Roman" w:hAnsi="Bookman Old Style" w:cs="Times New Roman"/>
      <w:b/>
      <w:i/>
      <w:kern w:val="24"/>
      <w:sz w:val="18"/>
      <w:szCs w:val="20"/>
      <w:lang w:val="fr-FR" w:eastAsia="fr-FR"/>
    </w:rPr>
  </w:style>
  <w:style w:type="paragraph" w:customStyle="1" w:styleId="DocRef">
    <w:name w:val="DocRef"/>
    <w:basedOn w:val="Standard"/>
    <w:rsid w:val="00935806"/>
    <w:pPr>
      <w:numPr>
        <w:numId w:val="61"/>
      </w:numPr>
      <w:spacing w:before="60" w:after="60" w:line="300" w:lineRule="auto"/>
      <w:jc w:val="center"/>
    </w:pPr>
    <w:rPr>
      <w:rFonts w:ascii="Alstom" w:eastAsia="Times New Roman" w:hAnsi="Alstom"/>
      <w:sz w:val="20"/>
      <w:szCs w:val="20"/>
      <w:lang w:val="en-GB" w:eastAsia="fr-FR"/>
    </w:rPr>
  </w:style>
  <w:style w:type="paragraph" w:customStyle="1" w:styleId="CompDocNumber">
    <w:name w:val="Comp Doc Number"/>
    <w:basedOn w:val="Standard"/>
    <w:rsid w:val="00935806"/>
    <w:pPr>
      <w:tabs>
        <w:tab w:val="num" w:pos="360"/>
        <w:tab w:val="num" w:pos="924"/>
        <w:tab w:val="num" w:pos="1080"/>
      </w:tabs>
      <w:spacing w:before="100" w:after="100" w:line="240" w:lineRule="atLeast"/>
      <w:ind w:left="360" w:hanging="360"/>
    </w:pPr>
    <w:rPr>
      <w:rFonts w:ascii="Arial" w:eastAsia="Times New Roman" w:hAnsi="Arial"/>
      <w:color w:val="000000"/>
      <w:sz w:val="20"/>
      <w:szCs w:val="20"/>
      <w:lang w:val="en-GB" w:eastAsia="fr-FR"/>
    </w:rPr>
  </w:style>
  <w:style w:type="paragraph" w:styleId="Aufzhlungszeichen">
    <w:name w:val="List Bullet"/>
    <w:basedOn w:val="Standard"/>
    <w:autoRedefine/>
    <w:semiHidden/>
    <w:rsid w:val="00935806"/>
    <w:pPr>
      <w:spacing w:line="240" w:lineRule="atLeast"/>
    </w:pPr>
    <w:rPr>
      <w:rFonts w:ascii="Arial" w:eastAsia="Times New Roman" w:hAnsi="Arial"/>
      <w:color w:val="000000"/>
      <w:sz w:val="20"/>
      <w:szCs w:val="20"/>
      <w:lang w:val="en-GB" w:eastAsia="fr-FR"/>
    </w:rPr>
  </w:style>
  <w:style w:type="paragraph" w:customStyle="1" w:styleId="Author">
    <w:name w:val="Author"/>
    <w:basedOn w:val="Standard"/>
    <w:rsid w:val="00935806"/>
    <w:pPr>
      <w:spacing w:before="120" w:after="120" w:line="288" w:lineRule="auto"/>
      <w:jc w:val="center"/>
    </w:pPr>
    <w:rPr>
      <w:rFonts w:ascii="Arial" w:eastAsia="Times New Roman" w:hAnsi="Arial"/>
      <w:noProof/>
      <w:szCs w:val="20"/>
      <w:lang w:val="en-GB" w:eastAsia="fr-FR"/>
    </w:rPr>
  </w:style>
  <w:style w:type="paragraph" w:customStyle="1" w:styleId="DocApplic">
    <w:name w:val="DocApplic"/>
    <w:basedOn w:val="Standard"/>
    <w:rsid w:val="00935806"/>
    <w:pPr>
      <w:numPr>
        <w:numId w:val="62"/>
      </w:numPr>
      <w:spacing w:after="0" w:line="300" w:lineRule="auto"/>
      <w:jc w:val="both"/>
    </w:pPr>
    <w:rPr>
      <w:rFonts w:ascii="Arial" w:eastAsia="Times New Roman" w:hAnsi="Arial"/>
      <w:sz w:val="20"/>
      <w:szCs w:val="20"/>
      <w:lang w:val="en-GB" w:eastAsia="fr-FR"/>
    </w:rPr>
  </w:style>
  <w:style w:type="paragraph" w:customStyle="1" w:styleId="DocAssoc">
    <w:name w:val="DocAssoc"/>
    <w:basedOn w:val="Standard"/>
    <w:rsid w:val="00935806"/>
    <w:pPr>
      <w:numPr>
        <w:numId w:val="63"/>
      </w:numPr>
      <w:spacing w:after="0" w:line="300" w:lineRule="auto"/>
      <w:jc w:val="both"/>
    </w:pPr>
    <w:rPr>
      <w:rFonts w:ascii="Arial" w:eastAsia="Times New Roman" w:hAnsi="Arial"/>
      <w:sz w:val="20"/>
      <w:szCs w:val="20"/>
      <w:lang w:val="en-GB" w:eastAsia="fr-FR"/>
    </w:rPr>
  </w:style>
  <w:style w:type="paragraph" w:customStyle="1" w:styleId="Titre8AppendixTitre3Heading8liste2liste2">
    <w:name w:val="Titre 8.Appendix Titre 3.Heading 8.liste 2.liste[2]"/>
    <w:basedOn w:val="Standard"/>
    <w:next w:val="Standard"/>
    <w:rsid w:val="00935806"/>
    <w:pPr>
      <w:tabs>
        <w:tab w:val="left" w:pos="2126"/>
        <w:tab w:val="num" w:pos="2520"/>
      </w:tabs>
      <w:spacing w:before="60" w:after="60" w:line="300" w:lineRule="atLeast"/>
      <w:outlineLvl w:val="7"/>
    </w:pPr>
    <w:rPr>
      <w:rFonts w:ascii="Arial" w:eastAsia="Times New Roman" w:hAnsi="Arial"/>
      <w:szCs w:val="20"/>
      <w:lang w:val="en-GB" w:eastAsia="fr-FR"/>
    </w:rPr>
  </w:style>
  <w:style w:type="paragraph" w:styleId="Dokumentstruktur">
    <w:name w:val="Document Map"/>
    <w:basedOn w:val="Standard"/>
    <w:link w:val="DokumentstrukturZchn"/>
    <w:semiHidden/>
    <w:rsid w:val="00935806"/>
    <w:pPr>
      <w:shd w:val="clear" w:color="auto" w:fill="000080"/>
      <w:spacing w:after="0" w:line="300" w:lineRule="atLeast"/>
      <w:jc w:val="both"/>
    </w:pPr>
    <w:rPr>
      <w:rFonts w:ascii="Tahoma" w:eastAsia="Times New Roman" w:hAnsi="Tahoma"/>
      <w:szCs w:val="20"/>
      <w:lang w:val="en-GB" w:eastAsia="fr-FR"/>
    </w:rPr>
  </w:style>
  <w:style w:type="character" w:customStyle="1" w:styleId="DokumentstrukturZchn">
    <w:name w:val="Dokumentstruktur Zchn"/>
    <w:basedOn w:val="Absatz-Standardschriftart"/>
    <w:link w:val="Dokumentstruktur"/>
    <w:semiHidden/>
    <w:rsid w:val="00935806"/>
    <w:rPr>
      <w:rFonts w:ascii="Tahoma" w:eastAsia="Times New Roman" w:hAnsi="Tahoma" w:cs="Times New Roman"/>
      <w:szCs w:val="20"/>
      <w:shd w:val="clear" w:color="auto" w:fill="000080"/>
      <w:lang w:val="en-GB" w:eastAsia="fr-FR"/>
    </w:rPr>
  </w:style>
  <w:style w:type="paragraph" w:styleId="Nachrichtenkopf">
    <w:name w:val="Message Header"/>
    <w:basedOn w:val="Standard"/>
    <w:link w:val="NachrichtenkopfZchn"/>
    <w:semiHidden/>
    <w:rsid w:val="00935806"/>
    <w:pPr>
      <w:pBdr>
        <w:top w:val="single" w:sz="6" w:space="1" w:color="auto"/>
        <w:left w:val="single" w:sz="6" w:space="1" w:color="auto"/>
        <w:bottom w:val="single" w:sz="6" w:space="1" w:color="auto"/>
        <w:right w:val="single" w:sz="6" w:space="1" w:color="auto"/>
      </w:pBdr>
      <w:shd w:val="pct20" w:color="auto" w:fill="auto"/>
      <w:spacing w:after="0" w:line="300" w:lineRule="atLeast"/>
      <w:ind w:left="1134" w:hanging="1134"/>
      <w:jc w:val="both"/>
    </w:pPr>
    <w:rPr>
      <w:rFonts w:ascii="Arial" w:eastAsia="Times New Roman" w:hAnsi="Arial"/>
      <w:sz w:val="24"/>
      <w:szCs w:val="20"/>
      <w:lang w:val="en-GB" w:eastAsia="fr-FR"/>
    </w:rPr>
  </w:style>
  <w:style w:type="character" w:customStyle="1" w:styleId="NachrichtenkopfZchn">
    <w:name w:val="Nachrichtenkopf Zchn"/>
    <w:basedOn w:val="Absatz-Standardschriftart"/>
    <w:link w:val="Nachrichtenkopf"/>
    <w:semiHidden/>
    <w:rsid w:val="00935806"/>
    <w:rPr>
      <w:rFonts w:ascii="Arial" w:eastAsia="Times New Roman" w:hAnsi="Arial" w:cs="Times New Roman"/>
      <w:sz w:val="24"/>
      <w:szCs w:val="20"/>
      <w:shd w:val="pct20" w:color="auto" w:fill="auto"/>
      <w:lang w:val="en-GB" w:eastAsia="fr-FR"/>
    </w:rPr>
  </w:style>
  <w:style w:type="paragraph" w:styleId="Listenfortsetzung">
    <w:name w:val="List Continue"/>
    <w:basedOn w:val="Standard"/>
    <w:semiHidden/>
    <w:rsid w:val="00935806"/>
    <w:pPr>
      <w:spacing w:after="120" w:line="300" w:lineRule="atLeast"/>
      <w:ind w:left="283"/>
      <w:jc w:val="both"/>
    </w:pPr>
    <w:rPr>
      <w:rFonts w:ascii="Arial" w:eastAsia="Times New Roman" w:hAnsi="Arial"/>
      <w:szCs w:val="20"/>
      <w:lang w:val="en-GB" w:eastAsia="fr-FR"/>
    </w:rPr>
  </w:style>
  <w:style w:type="paragraph" w:customStyle="1" w:styleId="Titre8liste2">
    <w:name w:val="Titre 8.liste 2"/>
    <w:basedOn w:val="Standard"/>
    <w:next w:val="Standard"/>
    <w:rsid w:val="00935806"/>
    <w:pPr>
      <w:spacing w:before="240" w:after="60" w:line="288" w:lineRule="auto"/>
      <w:ind w:left="4536"/>
      <w:jc w:val="both"/>
      <w:outlineLvl w:val="7"/>
    </w:pPr>
    <w:rPr>
      <w:rFonts w:ascii="Arial" w:eastAsia="Times New Roman" w:hAnsi="Arial"/>
      <w:i/>
      <w:szCs w:val="20"/>
      <w:lang w:val="en-GB" w:eastAsia="fr-FR"/>
    </w:rPr>
  </w:style>
  <w:style w:type="paragraph" w:customStyle="1" w:styleId="Titre1Heading1berschrift1H1">
    <w:name w:val="Titre 1.Heading 1.überschrift 1.H1"/>
    <w:basedOn w:val="Standard"/>
    <w:next w:val="Textkrper"/>
    <w:rsid w:val="00935806"/>
    <w:pPr>
      <w:keepNext/>
      <w:pageBreakBefore/>
      <w:tabs>
        <w:tab w:val="num" w:pos="360"/>
        <w:tab w:val="left" w:pos="1134"/>
      </w:tabs>
      <w:suppressAutoHyphens/>
      <w:spacing w:before="120" w:after="240" w:line="300" w:lineRule="atLeast"/>
      <w:outlineLvl w:val="0"/>
    </w:pPr>
    <w:rPr>
      <w:rFonts w:ascii="Arial" w:eastAsia="Times New Roman" w:hAnsi="Arial"/>
      <w:b/>
      <w:smallCaps/>
      <w:sz w:val="32"/>
      <w:szCs w:val="20"/>
      <w:lang w:val="en-GB" w:eastAsia="fr-FR"/>
    </w:rPr>
  </w:style>
  <w:style w:type="paragraph" w:customStyle="1" w:styleId="Titre2Heading2H2">
    <w:name w:val="Titre 2.Heading 2.H2"/>
    <w:basedOn w:val="Standard"/>
    <w:next w:val="Textkrper"/>
    <w:rsid w:val="00935806"/>
    <w:pPr>
      <w:keepNext/>
      <w:tabs>
        <w:tab w:val="num" w:pos="0"/>
        <w:tab w:val="left" w:pos="1134"/>
      </w:tabs>
      <w:spacing w:before="300" w:after="180" w:line="300" w:lineRule="atLeast"/>
      <w:outlineLvl w:val="1"/>
    </w:pPr>
    <w:rPr>
      <w:rFonts w:ascii="Arial" w:eastAsia="Times New Roman" w:hAnsi="Arial"/>
      <w:b/>
      <w:smallCaps/>
      <w:sz w:val="28"/>
      <w:szCs w:val="20"/>
      <w:lang w:val="en-GB" w:eastAsia="fr-FR"/>
    </w:rPr>
  </w:style>
  <w:style w:type="paragraph" w:customStyle="1" w:styleId="Titre5Heading5-MandatoryrequirementsHeading5H5paragraphe2">
    <w:name w:val="Titre 5.Heading 5 - Mandatory requirements.Heading 5.H5.paragraphe[2]"/>
    <w:basedOn w:val="Standard"/>
    <w:next w:val="Textkrper"/>
    <w:rsid w:val="00935806"/>
    <w:pPr>
      <w:tabs>
        <w:tab w:val="num" w:pos="720"/>
        <w:tab w:val="left" w:pos="1134"/>
      </w:tabs>
      <w:spacing w:before="60" w:after="0" w:line="300" w:lineRule="atLeast"/>
      <w:jc w:val="both"/>
      <w:outlineLvl w:val="4"/>
    </w:pPr>
    <w:rPr>
      <w:rFonts w:ascii="Arial" w:eastAsia="Times New Roman" w:hAnsi="Arial"/>
      <w:color w:val="000000"/>
      <w:szCs w:val="20"/>
      <w:lang w:val="en-GB" w:eastAsia="fr-FR"/>
    </w:rPr>
  </w:style>
  <w:style w:type="paragraph" w:customStyle="1" w:styleId="AssociatedDocuments">
    <w:name w:val="Associated_Documents"/>
    <w:basedOn w:val="NormalaMoi"/>
    <w:autoRedefine/>
    <w:rsid w:val="00935806"/>
    <w:pPr>
      <w:tabs>
        <w:tab w:val="left" w:pos="1134"/>
      </w:tabs>
      <w:ind w:left="1134" w:hanging="1134"/>
    </w:pPr>
    <w:rPr>
      <w:sz w:val="18"/>
      <w:szCs w:val="16"/>
    </w:rPr>
  </w:style>
  <w:style w:type="paragraph" w:customStyle="1" w:styleId="NormalaMoi">
    <w:name w:val="Normal_a_Moi"/>
    <w:rsid w:val="00935806"/>
    <w:pPr>
      <w:widowControl w:val="0"/>
      <w:spacing w:after="0" w:line="240" w:lineRule="auto"/>
      <w:ind w:left="1418"/>
      <w:jc w:val="both"/>
    </w:pPr>
    <w:rPr>
      <w:rFonts w:ascii="Arial" w:eastAsia="Times New Roman" w:hAnsi="Arial" w:cs="Times New Roman"/>
      <w:kern w:val="24"/>
      <w:sz w:val="20"/>
      <w:szCs w:val="20"/>
      <w:lang w:val="en-GB" w:eastAsia="fr-FR"/>
    </w:rPr>
  </w:style>
  <w:style w:type="paragraph" w:customStyle="1" w:styleId="Messagetitle">
    <w:name w:val="Message_title"/>
    <w:basedOn w:val="berschrift5"/>
    <w:rsid w:val="00935806"/>
    <w:pPr>
      <w:keepNext w:val="0"/>
      <w:keepLines w:val="0"/>
      <w:numPr>
        <w:ilvl w:val="4"/>
      </w:numPr>
      <w:tabs>
        <w:tab w:val="num" w:pos="0"/>
      </w:tabs>
      <w:spacing w:before="120" w:after="120" w:line="300" w:lineRule="auto"/>
      <w:jc w:val="center"/>
    </w:pPr>
    <w:rPr>
      <w:rFonts w:ascii="Arial" w:eastAsia="Times New Roman" w:hAnsi="Arial" w:cs="Times New Roman"/>
      <w:b/>
      <w:bCs/>
      <w:i/>
      <w:iCs/>
      <w:snapToGrid w:val="0"/>
      <w:color w:val="auto"/>
      <w:sz w:val="20"/>
      <w:szCs w:val="20"/>
      <w:lang w:val="en-GB" w:eastAsia="fr-FR"/>
    </w:rPr>
  </w:style>
  <w:style w:type="paragraph" w:customStyle="1" w:styleId="PacketDescription">
    <w:name w:val="Packet_Description"/>
    <w:basedOn w:val="berschrift5"/>
    <w:rsid w:val="00935806"/>
    <w:pPr>
      <w:keepNext w:val="0"/>
      <w:keepLines w:val="0"/>
      <w:spacing w:before="240" w:after="120" w:line="300" w:lineRule="auto"/>
      <w:jc w:val="both"/>
    </w:pPr>
    <w:rPr>
      <w:rFonts w:ascii="Arial" w:eastAsia="Times New Roman" w:hAnsi="Arial" w:cs="Times New Roman"/>
      <w:b/>
      <w:bCs/>
      <w:i/>
      <w:iCs/>
      <w:snapToGrid w:val="0"/>
      <w:color w:val="auto"/>
      <w:sz w:val="20"/>
      <w:szCs w:val="20"/>
      <w:lang w:val="en-GB" w:eastAsia="fr-FR"/>
    </w:rPr>
  </w:style>
  <w:style w:type="paragraph" w:customStyle="1" w:styleId="Astyle">
    <w:name w:val="A style"/>
    <w:basedOn w:val="Standard"/>
    <w:rsid w:val="00935806"/>
    <w:pPr>
      <w:spacing w:after="0" w:line="300" w:lineRule="atLeast"/>
      <w:jc w:val="both"/>
    </w:pPr>
    <w:rPr>
      <w:rFonts w:ascii="Arial" w:eastAsia="Times New Roman" w:hAnsi="Arial"/>
      <w:sz w:val="20"/>
      <w:szCs w:val="20"/>
      <w:lang w:val="en-GB" w:eastAsia="fr-FR"/>
    </w:rPr>
  </w:style>
  <w:style w:type="paragraph" w:customStyle="1" w:styleId="En-tteHeader">
    <w:name w:val="En-tête.Header"/>
    <w:basedOn w:val="Standard"/>
    <w:rsid w:val="00935806"/>
    <w:pPr>
      <w:tabs>
        <w:tab w:val="center" w:pos="4536"/>
        <w:tab w:val="right" w:pos="9072"/>
      </w:tabs>
      <w:spacing w:after="0" w:line="300" w:lineRule="atLeast"/>
      <w:jc w:val="both"/>
    </w:pPr>
    <w:rPr>
      <w:rFonts w:ascii="Arial" w:eastAsia="Times New Roman" w:hAnsi="Arial"/>
      <w:b/>
      <w:caps/>
      <w:sz w:val="28"/>
      <w:szCs w:val="20"/>
      <w:lang w:val="en-GB" w:eastAsia="fr-FR"/>
    </w:rPr>
  </w:style>
  <w:style w:type="paragraph" w:customStyle="1" w:styleId="Reference">
    <w:name w:val="Reference"/>
    <w:basedOn w:val="Standard"/>
    <w:rsid w:val="00935806"/>
    <w:pPr>
      <w:spacing w:after="0" w:line="288" w:lineRule="auto"/>
      <w:jc w:val="both"/>
    </w:pPr>
    <w:rPr>
      <w:rFonts w:ascii="Arial" w:eastAsia="Times New Roman" w:hAnsi="Arial"/>
      <w:szCs w:val="20"/>
      <w:lang w:val="en-GB" w:eastAsia="fr-FR"/>
    </w:rPr>
  </w:style>
  <w:style w:type="paragraph" w:customStyle="1" w:styleId="diagramtext">
    <w:name w:val="diagram text"/>
    <w:basedOn w:val="Standard"/>
    <w:rsid w:val="00935806"/>
    <w:pPr>
      <w:spacing w:before="40" w:after="0" w:line="300" w:lineRule="auto"/>
    </w:pPr>
    <w:rPr>
      <w:rFonts w:ascii="Helvetica" w:eastAsia="Times New Roman" w:hAnsi="Helvetica"/>
      <w:sz w:val="16"/>
      <w:szCs w:val="20"/>
      <w:lang w:val="en-GB" w:eastAsia="fr-FR"/>
    </w:rPr>
  </w:style>
  <w:style w:type="paragraph" w:customStyle="1" w:styleId="Liste1">
    <w:name w:val="Liste1"/>
    <w:basedOn w:val="berschrift5"/>
    <w:rsid w:val="00935806"/>
    <w:pPr>
      <w:keepNext w:val="0"/>
      <w:keepLines w:val="0"/>
      <w:widowControl w:val="0"/>
      <w:tabs>
        <w:tab w:val="num" w:pos="360"/>
        <w:tab w:val="left" w:pos="1134"/>
      </w:tabs>
      <w:spacing w:before="320" w:line="300" w:lineRule="auto"/>
      <w:ind w:left="360" w:hanging="360"/>
      <w:jc w:val="both"/>
    </w:pPr>
    <w:rPr>
      <w:rFonts w:ascii="Arial" w:eastAsia="Times New Roman" w:hAnsi="Arial" w:cs="Times New Roman"/>
      <w:color w:val="auto"/>
      <w:kern w:val="24"/>
      <w:sz w:val="20"/>
      <w:szCs w:val="20"/>
      <w:lang w:val="en-GB" w:eastAsia="fr-FR"/>
    </w:rPr>
  </w:style>
  <w:style w:type="paragraph" w:styleId="Liste2">
    <w:name w:val="List 2"/>
    <w:basedOn w:val="Standard"/>
    <w:semiHidden/>
    <w:rsid w:val="00935806"/>
    <w:pPr>
      <w:spacing w:after="0" w:line="300" w:lineRule="atLeast"/>
      <w:ind w:left="566" w:hanging="283"/>
      <w:jc w:val="both"/>
    </w:pPr>
    <w:rPr>
      <w:rFonts w:ascii="Arial" w:eastAsia="Times New Roman" w:hAnsi="Arial"/>
      <w:szCs w:val="20"/>
      <w:lang w:val="en-GB" w:eastAsia="fr-FR"/>
    </w:rPr>
  </w:style>
  <w:style w:type="paragraph" w:styleId="Listennummer3">
    <w:name w:val="List Number 3"/>
    <w:basedOn w:val="Standard"/>
    <w:semiHidden/>
    <w:rsid w:val="00935806"/>
    <w:pPr>
      <w:spacing w:after="60" w:line="288" w:lineRule="auto"/>
      <w:ind w:left="566"/>
    </w:pPr>
    <w:rPr>
      <w:rFonts w:ascii="Arial" w:eastAsia="Times New Roman" w:hAnsi="Arial"/>
      <w:szCs w:val="20"/>
      <w:lang w:val="en-GB" w:eastAsia="fr-FR"/>
    </w:rPr>
  </w:style>
  <w:style w:type="paragraph" w:customStyle="1" w:styleId="Headers">
    <w:name w:val="Headers"/>
    <w:basedOn w:val="Standard"/>
    <w:next w:val="Standard"/>
    <w:rsid w:val="00935806"/>
    <w:pPr>
      <w:keepNext/>
      <w:tabs>
        <w:tab w:val="num" w:pos="1080"/>
      </w:tabs>
      <w:spacing w:before="240" w:after="0" w:line="300" w:lineRule="auto"/>
      <w:ind w:left="432" w:hanging="432"/>
    </w:pPr>
    <w:rPr>
      <w:rFonts w:ascii="Arial" w:eastAsia="Times New Roman" w:hAnsi="Arial"/>
      <w:b/>
      <w:color w:val="000000"/>
      <w:szCs w:val="20"/>
      <w:lang w:val="en-GB" w:eastAsia="fr-FR"/>
    </w:rPr>
  </w:style>
  <w:style w:type="paragraph" w:styleId="Liste3">
    <w:name w:val="List 3"/>
    <w:basedOn w:val="Standard"/>
    <w:semiHidden/>
    <w:rsid w:val="00935806"/>
    <w:pPr>
      <w:spacing w:after="0" w:line="300" w:lineRule="atLeast"/>
      <w:ind w:left="849" w:hanging="283"/>
      <w:jc w:val="both"/>
    </w:pPr>
    <w:rPr>
      <w:rFonts w:ascii="Arial" w:eastAsia="Times New Roman" w:hAnsi="Arial"/>
      <w:szCs w:val="20"/>
      <w:lang w:val="en-GB" w:eastAsia="fr-FR"/>
    </w:rPr>
  </w:style>
  <w:style w:type="paragraph" w:customStyle="1" w:styleId="SourceDocNumber">
    <w:name w:val="Source Doc Number"/>
    <w:basedOn w:val="Standard"/>
    <w:rsid w:val="00935806"/>
    <w:pPr>
      <w:tabs>
        <w:tab w:val="num" w:pos="360"/>
      </w:tabs>
      <w:spacing w:before="100" w:after="100" w:line="240" w:lineRule="atLeast"/>
      <w:ind w:left="425" w:hanging="425"/>
    </w:pPr>
    <w:rPr>
      <w:rFonts w:ascii="Arial" w:eastAsia="Times New Roman" w:hAnsi="Arial"/>
      <w:color w:val="000000"/>
      <w:sz w:val="20"/>
      <w:szCs w:val="20"/>
      <w:lang w:val="en-GB" w:eastAsia="fr-FR"/>
    </w:rPr>
  </w:style>
  <w:style w:type="paragraph" w:customStyle="1" w:styleId="RefDocNumber">
    <w:name w:val="Ref Doc Number"/>
    <w:basedOn w:val="Standard"/>
    <w:rsid w:val="00935806"/>
    <w:pPr>
      <w:tabs>
        <w:tab w:val="num" w:pos="1140"/>
      </w:tabs>
      <w:spacing w:before="100" w:after="100" w:line="240" w:lineRule="atLeast"/>
      <w:ind w:left="425" w:hanging="425"/>
    </w:pPr>
    <w:rPr>
      <w:rFonts w:ascii="Arial" w:eastAsia="Times New Roman" w:hAnsi="Arial"/>
      <w:color w:val="000000"/>
      <w:sz w:val="20"/>
      <w:szCs w:val="20"/>
      <w:lang w:val="en-GB" w:eastAsia="fr-FR"/>
    </w:rPr>
  </w:style>
  <w:style w:type="paragraph" w:customStyle="1" w:styleId="Par1er">
    <w:name w:val="Par_1er"/>
    <w:basedOn w:val="Standard"/>
    <w:rsid w:val="00935806"/>
    <w:pPr>
      <w:tabs>
        <w:tab w:val="left" w:pos="1701"/>
      </w:tabs>
      <w:spacing w:after="240" w:line="300" w:lineRule="auto"/>
      <w:ind w:left="1701" w:hanging="1701"/>
      <w:jc w:val="both"/>
    </w:pPr>
    <w:rPr>
      <w:rFonts w:ascii="Arial" w:eastAsia="Times New Roman" w:hAnsi="Arial"/>
      <w:szCs w:val="20"/>
      <w:lang w:val="en-GB" w:eastAsia="fr-FR"/>
    </w:rPr>
  </w:style>
  <w:style w:type="paragraph" w:customStyle="1" w:styleId="contentslist">
    <w:name w:val="contents list"/>
    <w:basedOn w:val="Standard"/>
    <w:rsid w:val="00935806"/>
    <w:pPr>
      <w:widowControl w:val="0"/>
      <w:tabs>
        <w:tab w:val="right" w:pos="9072"/>
      </w:tabs>
      <w:spacing w:after="0" w:line="300" w:lineRule="auto"/>
    </w:pPr>
    <w:rPr>
      <w:rFonts w:ascii="Times New Roman" w:eastAsia="Times New Roman" w:hAnsi="Times New Roman"/>
      <w:sz w:val="24"/>
      <w:szCs w:val="20"/>
      <w:lang w:val="en-GB" w:eastAsia="fr-FR"/>
    </w:rPr>
  </w:style>
  <w:style w:type="paragraph" w:customStyle="1" w:styleId="NormalLabel">
    <w:name w:val="Normal Label"/>
    <w:basedOn w:val="Standard"/>
    <w:next w:val="Standard"/>
    <w:rsid w:val="00935806"/>
    <w:pPr>
      <w:spacing w:after="120" w:line="300" w:lineRule="auto"/>
      <w:jc w:val="both"/>
    </w:pPr>
    <w:rPr>
      <w:rFonts w:ascii="Times New Roman" w:eastAsia="Times New Roman" w:hAnsi="Times New Roman"/>
      <w:smallCaps/>
      <w:sz w:val="24"/>
      <w:szCs w:val="20"/>
      <w:lang w:val="en-GB" w:eastAsia="fr-FR"/>
    </w:rPr>
  </w:style>
  <w:style w:type="paragraph" w:styleId="Liste4">
    <w:name w:val="List 4"/>
    <w:basedOn w:val="Standard"/>
    <w:semiHidden/>
    <w:rsid w:val="00935806"/>
    <w:pPr>
      <w:spacing w:after="0" w:line="300" w:lineRule="atLeast"/>
      <w:ind w:left="1132" w:hanging="283"/>
      <w:jc w:val="both"/>
    </w:pPr>
    <w:rPr>
      <w:rFonts w:ascii="Arial" w:eastAsia="Times New Roman" w:hAnsi="Arial"/>
      <w:szCs w:val="20"/>
      <w:lang w:val="en-GB" w:eastAsia="fr-FR"/>
    </w:rPr>
  </w:style>
  <w:style w:type="paragraph" w:styleId="Liste5">
    <w:name w:val="List 5"/>
    <w:basedOn w:val="Standard"/>
    <w:semiHidden/>
    <w:rsid w:val="00935806"/>
    <w:pPr>
      <w:spacing w:after="0" w:line="300" w:lineRule="atLeast"/>
      <w:ind w:left="1415" w:hanging="283"/>
      <w:jc w:val="both"/>
    </w:pPr>
    <w:rPr>
      <w:rFonts w:ascii="Arial" w:eastAsia="Times New Roman" w:hAnsi="Arial"/>
      <w:szCs w:val="20"/>
      <w:lang w:val="en-GB" w:eastAsia="fr-FR"/>
    </w:rPr>
  </w:style>
  <w:style w:type="paragraph" w:customStyle="1" w:styleId="Adressedelexpditeursimplifie">
    <w:name w:val="Adresse de l'expéditeur simplifiée"/>
    <w:basedOn w:val="Standard"/>
    <w:rsid w:val="00935806"/>
    <w:pPr>
      <w:spacing w:after="0" w:line="300" w:lineRule="atLeast"/>
      <w:jc w:val="both"/>
    </w:pPr>
    <w:rPr>
      <w:rFonts w:ascii="Arial" w:eastAsia="Times New Roman" w:hAnsi="Arial"/>
      <w:szCs w:val="20"/>
      <w:lang w:val="en-GB" w:eastAsia="fr-FR"/>
    </w:rPr>
  </w:style>
  <w:style w:type="paragraph" w:styleId="Listenfortsetzung5">
    <w:name w:val="List Continue 5"/>
    <w:basedOn w:val="Standard"/>
    <w:semiHidden/>
    <w:rsid w:val="00935806"/>
    <w:pPr>
      <w:spacing w:after="120" w:line="300" w:lineRule="atLeast"/>
      <w:ind w:left="1415"/>
      <w:jc w:val="both"/>
    </w:pPr>
    <w:rPr>
      <w:rFonts w:ascii="Arial" w:eastAsia="Times New Roman" w:hAnsi="Arial"/>
      <w:szCs w:val="20"/>
      <w:lang w:val="en-GB" w:eastAsia="fr-FR"/>
    </w:rPr>
  </w:style>
  <w:style w:type="paragraph" w:customStyle="1" w:styleId="PieddepageFooter">
    <w:name w:val="Pied de page.Footer"/>
    <w:basedOn w:val="Standard"/>
    <w:rsid w:val="00935806"/>
    <w:pPr>
      <w:tabs>
        <w:tab w:val="center" w:pos="4536"/>
        <w:tab w:val="right" w:pos="9072"/>
      </w:tabs>
      <w:spacing w:before="60" w:after="60" w:line="300" w:lineRule="auto"/>
      <w:ind w:left="851" w:hanging="851"/>
      <w:jc w:val="both"/>
    </w:pPr>
    <w:rPr>
      <w:rFonts w:ascii="Arial" w:eastAsia="Times New Roman" w:hAnsi="Arial"/>
      <w:szCs w:val="20"/>
      <w:lang w:val="fr-FR" w:eastAsia="fr-FR"/>
    </w:rPr>
  </w:style>
  <w:style w:type="paragraph" w:styleId="Fu-Endnotenberschrift">
    <w:name w:val="Note Heading"/>
    <w:basedOn w:val="Standard"/>
    <w:next w:val="Standard"/>
    <w:link w:val="Fu-EndnotenberschriftZchn"/>
    <w:semiHidden/>
    <w:rsid w:val="00935806"/>
    <w:pPr>
      <w:spacing w:after="0" w:line="300" w:lineRule="atLeast"/>
      <w:jc w:val="both"/>
    </w:pPr>
    <w:rPr>
      <w:rFonts w:ascii="Arial" w:eastAsia="Times New Roman" w:hAnsi="Arial"/>
      <w:szCs w:val="20"/>
      <w:lang w:val="en-GB" w:eastAsia="fr-FR"/>
    </w:rPr>
  </w:style>
  <w:style w:type="character" w:customStyle="1" w:styleId="Fu-EndnotenberschriftZchn">
    <w:name w:val="Fuß/-Endnotenüberschrift Zchn"/>
    <w:basedOn w:val="Absatz-Standardschriftart"/>
    <w:link w:val="Fu-Endnotenberschrift"/>
    <w:semiHidden/>
    <w:rsid w:val="00935806"/>
    <w:rPr>
      <w:rFonts w:ascii="Arial" w:eastAsia="Times New Roman" w:hAnsi="Arial" w:cs="Times New Roman"/>
      <w:szCs w:val="20"/>
      <w:lang w:val="en-GB" w:eastAsia="fr-FR"/>
    </w:rPr>
  </w:style>
  <w:style w:type="paragraph" w:customStyle="1" w:styleId="Titre7liste1">
    <w:name w:val="Titre 7.liste1"/>
    <w:basedOn w:val="Standard"/>
    <w:next w:val="Standard"/>
    <w:rsid w:val="00935806"/>
    <w:pPr>
      <w:spacing w:before="240" w:after="60" w:line="288" w:lineRule="auto"/>
      <w:ind w:left="1418" w:hanging="1418"/>
      <w:jc w:val="both"/>
      <w:outlineLvl w:val="6"/>
    </w:pPr>
    <w:rPr>
      <w:rFonts w:ascii="Arial" w:eastAsia="Times New Roman" w:hAnsi="Arial"/>
      <w:szCs w:val="20"/>
      <w:lang w:val="en-GB" w:eastAsia="fr-FR"/>
    </w:rPr>
  </w:style>
  <w:style w:type="paragraph" w:customStyle="1" w:styleId="Titre3Heading3H3HeadingHeadingv">
    <w:name w:val="Titre 3.Heading 3.H3.Heading.Heading v"/>
    <w:basedOn w:val="Standard"/>
    <w:next w:val="Textkrper"/>
    <w:rsid w:val="00935806"/>
    <w:pPr>
      <w:tabs>
        <w:tab w:val="num" w:pos="0"/>
        <w:tab w:val="left" w:pos="1134"/>
      </w:tabs>
      <w:spacing w:before="240" w:after="120" w:line="300" w:lineRule="atLeast"/>
      <w:outlineLvl w:val="2"/>
    </w:pPr>
    <w:rPr>
      <w:rFonts w:ascii="Arial" w:eastAsia="Times New Roman" w:hAnsi="Arial"/>
      <w:b/>
      <w:i/>
      <w:szCs w:val="20"/>
      <w:lang w:val="en-GB" w:eastAsia="fr-FR"/>
    </w:rPr>
  </w:style>
  <w:style w:type="character" w:customStyle="1" w:styleId="NumrodepagePageNumber">
    <w:name w:val="Numéro de page.Page Number"/>
    <w:rsid w:val="00935806"/>
    <w:rPr>
      <w:rFonts w:ascii="Arial" w:hAnsi="Arial"/>
      <w:b/>
      <w:sz w:val="24"/>
    </w:rPr>
  </w:style>
  <w:style w:type="paragraph" w:customStyle="1" w:styleId="Titre4Heading4H4paragraphe1">
    <w:name w:val="Titre 4.Heading 4.H4.paragraphe[1]"/>
    <w:basedOn w:val="Titre3Heading3H3HeadingHeadingv"/>
    <w:next w:val="Textkrper"/>
    <w:rsid w:val="00935806"/>
    <w:pPr>
      <w:tabs>
        <w:tab w:val="clear" w:pos="0"/>
        <w:tab w:val="num" w:pos="360"/>
      </w:tabs>
      <w:spacing w:after="60"/>
      <w:outlineLvl w:val="3"/>
    </w:pPr>
    <w:rPr>
      <w:b w:val="0"/>
      <w:i w:val="0"/>
    </w:rPr>
  </w:style>
  <w:style w:type="paragraph" w:customStyle="1" w:styleId="Titre6AppendixTitre1Heading6H6paragraphe3">
    <w:name w:val="Titre 6.Appendix Titre 1.Heading 6.H6.paragraphe[3]"/>
    <w:basedOn w:val="Standard"/>
    <w:next w:val="Standard"/>
    <w:rsid w:val="00935806"/>
    <w:pPr>
      <w:pageBreakBefore/>
      <w:numPr>
        <w:ilvl w:val="5"/>
        <w:numId w:val="64"/>
      </w:numPr>
      <w:spacing w:before="60" w:after="60" w:line="300" w:lineRule="atLeast"/>
      <w:outlineLvl w:val="5"/>
    </w:pPr>
    <w:rPr>
      <w:rFonts w:ascii="Arial" w:eastAsia="Times New Roman" w:hAnsi="Arial"/>
      <w:b/>
      <w:caps/>
      <w:sz w:val="24"/>
      <w:szCs w:val="20"/>
      <w:lang w:val="en-GB" w:eastAsia="fr-FR"/>
    </w:rPr>
  </w:style>
  <w:style w:type="paragraph" w:customStyle="1" w:styleId="Titre7AppendixTitre2Heading7liste1liste1">
    <w:name w:val="Titre 7.Appendix Titre 2.Heading 7.liste1.liste[1]"/>
    <w:basedOn w:val="Standard"/>
    <w:next w:val="Standard"/>
    <w:rsid w:val="00935806"/>
    <w:pPr>
      <w:tabs>
        <w:tab w:val="left" w:pos="2126"/>
        <w:tab w:val="num" w:pos="2160"/>
      </w:tabs>
      <w:spacing w:before="60" w:after="60" w:line="300" w:lineRule="atLeast"/>
      <w:outlineLvl w:val="6"/>
    </w:pPr>
    <w:rPr>
      <w:rFonts w:ascii="Arial" w:eastAsia="Times New Roman" w:hAnsi="Arial"/>
      <w:b/>
      <w:i/>
      <w:szCs w:val="20"/>
      <w:lang w:val="en-GB" w:eastAsia="fr-FR"/>
    </w:rPr>
  </w:style>
  <w:style w:type="paragraph" w:customStyle="1" w:styleId="Titre9AppendixTitre4Heading9liste3">
    <w:name w:val="Titre 9.Appendix Titre 4.Heading 9.liste[3]"/>
    <w:basedOn w:val="Standard"/>
    <w:next w:val="Standard"/>
    <w:rsid w:val="00935806"/>
    <w:pPr>
      <w:tabs>
        <w:tab w:val="left" w:pos="2126"/>
        <w:tab w:val="num" w:pos="2880"/>
      </w:tabs>
      <w:spacing w:before="60" w:after="60" w:line="300" w:lineRule="atLeast"/>
      <w:outlineLvl w:val="8"/>
    </w:pPr>
    <w:rPr>
      <w:rFonts w:ascii="Arial" w:eastAsia="Times New Roman" w:hAnsi="Arial"/>
      <w:szCs w:val="20"/>
      <w:lang w:val="en-GB" w:eastAsia="fr-FR"/>
    </w:rPr>
  </w:style>
  <w:style w:type="paragraph" w:customStyle="1" w:styleId="Titre8AppendixTitre3Heading8liste2">
    <w:name w:val="Titre 8.Appendix Titre 3.Heading 8.liste 2"/>
    <w:basedOn w:val="Standard"/>
    <w:next w:val="Standard"/>
    <w:rsid w:val="00935806"/>
    <w:pPr>
      <w:tabs>
        <w:tab w:val="left" w:pos="2126"/>
        <w:tab w:val="num" w:pos="2520"/>
      </w:tabs>
      <w:spacing w:before="60" w:after="60" w:line="300" w:lineRule="atLeast"/>
      <w:outlineLvl w:val="7"/>
    </w:pPr>
    <w:rPr>
      <w:rFonts w:ascii="Arial" w:eastAsia="Times New Roman" w:hAnsi="Arial"/>
      <w:szCs w:val="20"/>
      <w:lang w:val="en-GB" w:eastAsia="fr-FR"/>
    </w:rPr>
  </w:style>
  <w:style w:type="paragraph" w:customStyle="1" w:styleId="Titre1Heading1">
    <w:name w:val="Titre 1.Heading 1"/>
    <w:basedOn w:val="Standard"/>
    <w:next w:val="Textkrper"/>
    <w:rsid w:val="00935806"/>
    <w:pPr>
      <w:keepNext/>
      <w:pageBreakBefore/>
      <w:tabs>
        <w:tab w:val="num" w:pos="360"/>
        <w:tab w:val="left" w:pos="1134"/>
      </w:tabs>
      <w:suppressAutoHyphens/>
      <w:spacing w:before="120" w:after="240" w:line="300" w:lineRule="atLeast"/>
      <w:outlineLvl w:val="0"/>
    </w:pPr>
    <w:rPr>
      <w:rFonts w:ascii="Arial" w:eastAsia="Times New Roman" w:hAnsi="Arial"/>
      <w:b/>
      <w:smallCaps/>
      <w:sz w:val="32"/>
      <w:szCs w:val="20"/>
      <w:lang w:val="en-GB" w:eastAsia="fr-FR"/>
    </w:rPr>
  </w:style>
  <w:style w:type="paragraph" w:customStyle="1" w:styleId="Titre2Heading2">
    <w:name w:val="Titre 2.Heading 2"/>
    <w:basedOn w:val="Standard"/>
    <w:next w:val="Textkrper"/>
    <w:rsid w:val="00935806"/>
    <w:pPr>
      <w:keepNext/>
      <w:tabs>
        <w:tab w:val="num" w:pos="0"/>
        <w:tab w:val="left" w:pos="1134"/>
      </w:tabs>
      <w:spacing w:before="300" w:after="180" w:line="300" w:lineRule="atLeast"/>
      <w:outlineLvl w:val="1"/>
    </w:pPr>
    <w:rPr>
      <w:rFonts w:ascii="Arial" w:eastAsia="Times New Roman" w:hAnsi="Arial"/>
      <w:b/>
      <w:smallCaps/>
      <w:sz w:val="28"/>
      <w:szCs w:val="20"/>
      <w:lang w:val="en-GB" w:eastAsia="fr-FR"/>
    </w:rPr>
  </w:style>
  <w:style w:type="paragraph" w:customStyle="1" w:styleId="Titre3Heading3">
    <w:name w:val="Titre 3.Heading 3"/>
    <w:basedOn w:val="Standard"/>
    <w:next w:val="Textkrper"/>
    <w:rsid w:val="00935806"/>
    <w:pPr>
      <w:tabs>
        <w:tab w:val="num" w:pos="0"/>
        <w:tab w:val="left" w:pos="1134"/>
      </w:tabs>
      <w:spacing w:before="240" w:after="120" w:line="300" w:lineRule="atLeast"/>
      <w:outlineLvl w:val="2"/>
    </w:pPr>
    <w:rPr>
      <w:rFonts w:ascii="Arial" w:eastAsia="Times New Roman" w:hAnsi="Arial"/>
      <w:b/>
      <w:i/>
      <w:szCs w:val="20"/>
      <w:lang w:val="en-GB" w:eastAsia="fr-FR"/>
    </w:rPr>
  </w:style>
  <w:style w:type="paragraph" w:customStyle="1" w:styleId="Titre4Heading4">
    <w:name w:val="Titre 4.Heading 4"/>
    <w:basedOn w:val="Titre3Heading3"/>
    <w:next w:val="Textkrper"/>
    <w:rsid w:val="00935806"/>
    <w:pPr>
      <w:tabs>
        <w:tab w:val="clear" w:pos="0"/>
        <w:tab w:val="num" w:pos="360"/>
      </w:tabs>
      <w:spacing w:after="60"/>
      <w:outlineLvl w:val="3"/>
    </w:pPr>
    <w:rPr>
      <w:b w:val="0"/>
      <w:i w:val="0"/>
    </w:rPr>
  </w:style>
  <w:style w:type="paragraph" w:customStyle="1" w:styleId="Titre5Heading5-Mandatoryrequirements">
    <w:name w:val="Titre 5.Heading 5 - Mandatory requirements"/>
    <w:basedOn w:val="Standard"/>
    <w:next w:val="Textkrper"/>
    <w:rsid w:val="00935806"/>
    <w:pPr>
      <w:tabs>
        <w:tab w:val="num" w:pos="720"/>
        <w:tab w:val="left" w:pos="1134"/>
      </w:tabs>
      <w:spacing w:before="60" w:after="0" w:line="300" w:lineRule="atLeast"/>
      <w:jc w:val="both"/>
      <w:outlineLvl w:val="4"/>
    </w:pPr>
    <w:rPr>
      <w:rFonts w:ascii="Arial" w:eastAsia="Times New Roman" w:hAnsi="Arial"/>
      <w:szCs w:val="20"/>
      <w:lang w:val="en-GB" w:eastAsia="fr-FR"/>
    </w:rPr>
  </w:style>
  <w:style w:type="paragraph" w:customStyle="1" w:styleId="Titre6AppendixTitre1">
    <w:name w:val="Titre 6.Appendix Titre 1"/>
    <w:basedOn w:val="Standard"/>
    <w:next w:val="Standard"/>
    <w:rsid w:val="00935806"/>
    <w:pPr>
      <w:pageBreakBefore/>
      <w:tabs>
        <w:tab w:val="num" w:pos="2160"/>
      </w:tabs>
      <w:spacing w:before="60" w:after="60" w:line="300" w:lineRule="atLeast"/>
      <w:outlineLvl w:val="5"/>
    </w:pPr>
    <w:rPr>
      <w:rFonts w:ascii="Arial" w:eastAsia="Times New Roman" w:hAnsi="Arial"/>
      <w:b/>
      <w:caps/>
      <w:sz w:val="24"/>
      <w:szCs w:val="20"/>
      <w:lang w:val="en-GB" w:eastAsia="fr-FR"/>
    </w:rPr>
  </w:style>
  <w:style w:type="paragraph" w:customStyle="1" w:styleId="Titre7AppendixTitre2">
    <w:name w:val="Titre 7.Appendix Titre 2"/>
    <w:basedOn w:val="Standard"/>
    <w:next w:val="Standard"/>
    <w:rsid w:val="00935806"/>
    <w:pPr>
      <w:tabs>
        <w:tab w:val="left" w:pos="2126"/>
        <w:tab w:val="num" w:pos="2160"/>
      </w:tabs>
      <w:spacing w:before="60" w:after="60" w:line="300" w:lineRule="atLeast"/>
      <w:outlineLvl w:val="6"/>
    </w:pPr>
    <w:rPr>
      <w:rFonts w:ascii="Arial" w:eastAsia="Times New Roman" w:hAnsi="Arial"/>
      <w:b/>
      <w:i/>
      <w:szCs w:val="20"/>
      <w:lang w:val="en-GB" w:eastAsia="fr-FR"/>
    </w:rPr>
  </w:style>
  <w:style w:type="paragraph" w:customStyle="1" w:styleId="Titre8AppendixTitre3">
    <w:name w:val="Titre 8.Appendix Titre 3"/>
    <w:basedOn w:val="Standard"/>
    <w:next w:val="Standard"/>
    <w:rsid w:val="00935806"/>
    <w:pPr>
      <w:tabs>
        <w:tab w:val="left" w:pos="2126"/>
        <w:tab w:val="num" w:pos="2520"/>
      </w:tabs>
      <w:spacing w:before="60" w:after="60" w:line="300" w:lineRule="atLeast"/>
      <w:outlineLvl w:val="7"/>
    </w:pPr>
    <w:rPr>
      <w:rFonts w:ascii="Arial" w:eastAsia="Times New Roman" w:hAnsi="Arial"/>
      <w:szCs w:val="20"/>
      <w:lang w:val="en-GB" w:eastAsia="fr-FR"/>
    </w:rPr>
  </w:style>
  <w:style w:type="paragraph" w:customStyle="1" w:styleId="Titre9AppendixTitre4">
    <w:name w:val="Titre 9.Appendix Titre 4"/>
    <w:basedOn w:val="Standard"/>
    <w:next w:val="Standard"/>
    <w:rsid w:val="00935806"/>
    <w:pPr>
      <w:tabs>
        <w:tab w:val="left" w:pos="2126"/>
        <w:tab w:val="num" w:pos="2880"/>
      </w:tabs>
      <w:spacing w:before="60" w:after="60" w:line="300" w:lineRule="atLeast"/>
      <w:outlineLvl w:val="8"/>
    </w:pPr>
    <w:rPr>
      <w:rFonts w:ascii="Arial" w:eastAsia="Times New Roman" w:hAnsi="Arial"/>
      <w:szCs w:val="20"/>
      <w:lang w:val="en-GB" w:eastAsia="fr-FR"/>
    </w:rPr>
  </w:style>
  <w:style w:type="paragraph" w:styleId="Textkrper-Einzug3">
    <w:name w:val="Body Text Indent 3"/>
    <w:basedOn w:val="Standard"/>
    <w:link w:val="Textkrper-Einzug3Zchn"/>
    <w:semiHidden/>
    <w:rsid w:val="00935806"/>
    <w:pPr>
      <w:spacing w:after="0" w:line="300" w:lineRule="atLeast"/>
      <w:ind w:left="1988" w:hanging="1136"/>
    </w:pPr>
    <w:rPr>
      <w:rFonts w:ascii="Arial" w:eastAsia="Times New Roman" w:hAnsi="Arial"/>
      <w:szCs w:val="20"/>
      <w:lang w:val="en-GB" w:eastAsia="fr-FR"/>
    </w:rPr>
  </w:style>
  <w:style w:type="character" w:customStyle="1" w:styleId="Textkrper-Einzug3Zchn">
    <w:name w:val="Textkörper-Einzug 3 Zchn"/>
    <w:basedOn w:val="Absatz-Standardschriftart"/>
    <w:link w:val="Textkrper-Einzug3"/>
    <w:semiHidden/>
    <w:rsid w:val="00935806"/>
    <w:rPr>
      <w:rFonts w:ascii="Arial" w:eastAsia="Times New Roman" w:hAnsi="Arial" w:cs="Times New Roman"/>
      <w:szCs w:val="20"/>
      <w:lang w:val="en-GB" w:eastAsia="fr-FR"/>
    </w:rPr>
  </w:style>
  <w:style w:type="paragraph" w:customStyle="1" w:styleId="ApplicableDocuments">
    <w:name w:val="Applicable_Documents"/>
    <w:basedOn w:val="NormalaMoi"/>
    <w:autoRedefine/>
    <w:rsid w:val="00935806"/>
    <w:pPr>
      <w:tabs>
        <w:tab w:val="left" w:pos="1134"/>
      </w:tabs>
      <w:ind w:left="1134" w:hanging="1134"/>
    </w:pPr>
    <w:rPr>
      <w:sz w:val="18"/>
    </w:rPr>
  </w:style>
  <w:style w:type="paragraph" w:customStyle="1" w:styleId="Titre3Heading3H3HeadingHeadingv1">
    <w:name w:val="Titre 3.Heading 3.H3.Heading.Heading v1"/>
    <w:basedOn w:val="Standard"/>
    <w:next w:val="Textkrper"/>
    <w:rsid w:val="00935806"/>
    <w:pPr>
      <w:tabs>
        <w:tab w:val="num" w:pos="720"/>
        <w:tab w:val="left" w:pos="1134"/>
      </w:tabs>
      <w:spacing w:before="240" w:after="120" w:line="300" w:lineRule="atLeast"/>
      <w:ind w:left="720" w:hanging="720"/>
      <w:outlineLvl w:val="2"/>
    </w:pPr>
    <w:rPr>
      <w:rFonts w:ascii="Arial" w:eastAsia="Times New Roman" w:hAnsi="Arial"/>
      <w:b/>
      <w:i/>
      <w:sz w:val="20"/>
      <w:szCs w:val="20"/>
      <w:lang w:val="en-GB" w:eastAsia="fr-FR"/>
    </w:rPr>
  </w:style>
  <w:style w:type="paragraph" w:customStyle="1" w:styleId="Titre4Heading4H4paragraphe11">
    <w:name w:val="Titre 4.Heading 4.H4.paragraphe[1]1"/>
    <w:basedOn w:val="Titre3Heading3H3HeadingHeadingv1"/>
    <w:next w:val="Textkrper"/>
    <w:rsid w:val="00935806"/>
    <w:pPr>
      <w:tabs>
        <w:tab w:val="num" w:pos="360"/>
      </w:tabs>
      <w:spacing w:after="60"/>
      <w:outlineLvl w:val="3"/>
    </w:pPr>
    <w:rPr>
      <w:b w:val="0"/>
      <w:i w:val="0"/>
    </w:rPr>
  </w:style>
  <w:style w:type="paragraph" w:customStyle="1" w:styleId="cor">
    <w:name w:val="cor"/>
    <w:basedOn w:val="Titre5Heading5-MandatoryrequirementsH5Heading5paragraphe2"/>
    <w:rsid w:val="00935806"/>
    <w:pPr>
      <w:widowControl/>
      <w:spacing w:before="60" w:line="300" w:lineRule="atLeast"/>
      <w:ind w:left="0" w:firstLine="0"/>
    </w:pPr>
    <w:rPr>
      <w:kern w:val="0"/>
      <w:lang w:val="en-US"/>
    </w:rPr>
  </w:style>
  <w:style w:type="paragraph" w:customStyle="1" w:styleId="Titre5Heading5-MandatoryrequirementsH5Heading5paragraphe2">
    <w:name w:val="Titre 5.Heading 5 - Mandatory requirements.H5.Heading 5.paragraphe[2]"/>
    <w:basedOn w:val="NormalaMoi"/>
    <w:next w:val="Textkrper"/>
    <w:rsid w:val="00935806"/>
    <w:pPr>
      <w:tabs>
        <w:tab w:val="num" w:pos="360"/>
        <w:tab w:val="left" w:pos="1134"/>
      </w:tabs>
      <w:spacing w:before="320"/>
      <w:ind w:left="1134" w:hanging="1134"/>
      <w:outlineLvl w:val="4"/>
    </w:pPr>
  </w:style>
  <w:style w:type="paragraph" w:customStyle="1" w:styleId="Titre1berschrift1H1">
    <w:name w:val="Titre 1.überschrift 1.H1"/>
    <w:basedOn w:val="Titre2H2"/>
    <w:next w:val="Titre2H2"/>
    <w:rsid w:val="00935806"/>
    <w:pPr>
      <w:pageBreakBefore/>
      <w:outlineLvl w:val="1"/>
    </w:pPr>
    <w:rPr>
      <w:smallCaps/>
      <w:sz w:val="36"/>
    </w:rPr>
  </w:style>
  <w:style w:type="paragraph" w:customStyle="1" w:styleId="Titre2H2">
    <w:name w:val="Titre 2.H2"/>
    <w:basedOn w:val="Titre3H3HeadingHeadingv"/>
    <w:next w:val="Titre3H3HeadingHeadingv"/>
    <w:rsid w:val="00935806"/>
    <w:pPr>
      <w:outlineLvl w:val="2"/>
    </w:pPr>
    <w:rPr>
      <w:sz w:val="28"/>
    </w:rPr>
  </w:style>
  <w:style w:type="paragraph" w:customStyle="1" w:styleId="Titre3H3HeadingHeadingv">
    <w:name w:val="Titre 3.H3.Heading.Heading v"/>
    <w:basedOn w:val="Titre4H4"/>
    <w:next w:val="Titre4H4"/>
    <w:rsid w:val="00935806"/>
    <w:pPr>
      <w:keepNext/>
      <w:spacing w:before="240" w:after="120"/>
      <w:jc w:val="left"/>
    </w:pPr>
    <w:rPr>
      <w:b/>
      <w:sz w:val="24"/>
    </w:rPr>
  </w:style>
  <w:style w:type="paragraph" w:customStyle="1" w:styleId="Titre4H4">
    <w:name w:val="Titre 4.H4"/>
    <w:basedOn w:val="Standard"/>
    <w:rsid w:val="00935806"/>
    <w:pPr>
      <w:spacing w:before="120" w:after="60" w:line="288" w:lineRule="auto"/>
      <w:ind w:left="1134" w:hanging="1134"/>
      <w:jc w:val="both"/>
      <w:outlineLvl w:val="3"/>
    </w:pPr>
    <w:rPr>
      <w:rFonts w:ascii="Arial" w:eastAsia="Times New Roman" w:hAnsi="Arial"/>
      <w:szCs w:val="20"/>
      <w:lang w:val="en-GB" w:eastAsia="fr-FR"/>
    </w:rPr>
  </w:style>
  <w:style w:type="paragraph" w:customStyle="1" w:styleId="Titre5H5">
    <w:name w:val="Titre 5.H5"/>
    <w:basedOn w:val="Titre4H4"/>
    <w:rsid w:val="00935806"/>
    <w:pPr>
      <w:tabs>
        <w:tab w:val="num" w:pos="720"/>
      </w:tabs>
      <w:ind w:left="0" w:firstLine="0"/>
      <w:outlineLvl w:val="4"/>
    </w:pPr>
  </w:style>
  <w:style w:type="paragraph" w:customStyle="1" w:styleId="Titre6H6">
    <w:name w:val="Titre 6.H6"/>
    <w:basedOn w:val="Titre5H5"/>
    <w:rsid w:val="00935806"/>
    <w:pPr>
      <w:tabs>
        <w:tab w:val="clear" w:pos="720"/>
        <w:tab w:val="num" w:pos="2160"/>
      </w:tabs>
      <w:ind w:left="1418" w:hanging="1418"/>
      <w:outlineLvl w:val="5"/>
    </w:pPr>
  </w:style>
  <w:style w:type="paragraph" w:customStyle="1" w:styleId="Titre3Heading3HeadingHeadingvH3">
    <w:name w:val="Titre 3.Heading 3.Heading.Heading v.H3"/>
    <w:basedOn w:val="Standard"/>
    <w:next w:val="Titre4Heading4H4paragraphe1"/>
    <w:rsid w:val="00935806"/>
    <w:pPr>
      <w:tabs>
        <w:tab w:val="num" w:pos="0"/>
      </w:tabs>
      <w:spacing w:before="120" w:after="120" w:line="300" w:lineRule="auto"/>
      <w:outlineLvl w:val="2"/>
    </w:pPr>
    <w:rPr>
      <w:rFonts w:ascii="Arial" w:eastAsia="Times New Roman" w:hAnsi="Arial"/>
      <w:b/>
      <w:i/>
      <w:szCs w:val="20"/>
      <w:lang w:val="en-GB" w:eastAsia="fr-FR"/>
    </w:rPr>
  </w:style>
  <w:style w:type="paragraph" w:customStyle="1" w:styleId="Titre5Heading5H5Heading5-Mandatoryrequirementsparagraphe2">
    <w:name w:val="Titre 5.Heading 5.H5.Heading 5 - Mandatory requirements.paragraphe[2]"/>
    <w:basedOn w:val="Standard"/>
    <w:rsid w:val="00935806"/>
    <w:pPr>
      <w:tabs>
        <w:tab w:val="num" w:pos="0"/>
      </w:tabs>
      <w:spacing w:before="60" w:after="60" w:line="300" w:lineRule="auto"/>
      <w:jc w:val="both"/>
      <w:outlineLvl w:val="4"/>
    </w:pPr>
    <w:rPr>
      <w:rFonts w:ascii="Arial" w:eastAsia="Times New Roman" w:hAnsi="Arial"/>
      <w:szCs w:val="20"/>
      <w:lang w:val="en-GB" w:eastAsia="fr-FR"/>
    </w:rPr>
  </w:style>
  <w:style w:type="paragraph" w:customStyle="1" w:styleId="Titre6Heading6H6AppendixTitre1">
    <w:name w:val="Titre 6.Heading 6.H6.Appendix Titre 1"/>
    <w:basedOn w:val="Standard"/>
    <w:rsid w:val="00935806"/>
    <w:pPr>
      <w:tabs>
        <w:tab w:val="num" w:pos="0"/>
      </w:tabs>
      <w:spacing w:before="60" w:after="60" w:line="300" w:lineRule="auto"/>
      <w:jc w:val="both"/>
      <w:outlineLvl w:val="5"/>
    </w:pPr>
    <w:rPr>
      <w:rFonts w:ascii="Arial" w:eastAsia="Times New Roman" w:hAnsi="Arial"/>
      <w:szCs w:val="20"/>
      <w:lang w:val="en-GB" w:eastAsia="fr-FR"/>
    </w:rPr>
  </w:style>
  <w:style w:type="paragraph" w:customStyle="1" w:styleId="Titre7Heading7liste1AppendixTitre2">
    <w:name w:val="Titre 7.Heading 7.liste1.Appendix Titre 2"/>
    <w:basedOn w:val="Standard"/>
    <w:rsid w:val="00935806"/>
    <w:pPr>
      <w:tabs>
        <w:tab w:val="num" w:pos="0"/>
      </w:tabs>
      <w:spacing w:before="60" w:after="60" w:line="300" w:lineRule="auto"/>
      <w:outlineLvl w:val="6"/>
    </w:pPr>
    <w:rPr>
      <w:rFonts w:ascii="Arial" w:eastAsia="Times New Roman" w:hAnsi="Arial"/>
      <w:szCs w:val="20"/>
      <w:lang w:val="fr-FR" w:eastAsia="fr-FR"/>
    </w:rPr>
  </w:style>
  <w:style w:type="paragraph" w:customStyle="1" w:styleId="Titre8Heading8liste2AppendixTitre3">
    <w:name w:val="Titre 8.Heading 8.liste 2.Appendix Titre 3"/>
    <w:basedOn w:val="Standard"/>
    <w:rsid w:val="00935806"/>
    <w:pPr>
      <w:tabs>
        <w:tab w:val="num" w:pos="0"/>
      </w:tabs>
      <w:spacing w:before="120" w:after="180" w:line="300" w:lineRule="auto"/>
      <w:outlineLvl w:val="7"/>
    </w:pPr>
    <w:rPr>
      <w:rFonts w:ascii="Arial" w:eastAsia="Times New Roman" w:hAnsi="Arial"/>
      <w:szCs w:val="20"/>
      <w:lang w:val="fr-FR" w:eastAsia="fr-FR"/>
    </w:rPr>
  </w:style>
  <w:style w:type="paragraph" w:customStyle="1" w:styleId="Titre9Heading9AppendixTitre4">
    <w:name w:val="Titre 9.Heading 9.Appendix Titre 4"/>
    <w:basedOn w:val="Standard"/>
    <w:rsid w:val="00935806"/>
    <w:pPr>
      <w:tabs>
        <w:tab w:val="num" w:pos="0"/>
      </w:tabs>
      <w:spacing w:before="60" w:after="60" w:line="300" w:lineRule="auto"/>
      <w:jc w:val="both"/>
      <w:outlineLvl w:val="8"/>
    </w:pPr>
    <w:rPr>
      <w:rFonts w:ascii="Arial" w:eastAsia="Times New Roman" w:hAnsi="Arial"/>
      <w:szCs w:val="20"/>
      <w:lang w:val="en-GB" w:eastAsia="fr-FR"/>
    </w:rPr>
  </w:style>
  <w:style w:type="paragraph" w:styleId="Makrotext">
    <w:name w:val="macro"/>
    <w:link w:val="MakrotextZchn"/>
    <w:semiHidden/>
    <w:rsid w:val="0093580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Futura Bk BT" w:eastAsia="Times New Roman" w:hAnsi="Futura Bk BT" w:cs="Times New Roman"/>
      <w:sz w:val="20"/>
      <w:szCs w:val="20"/>
      <w:lang w:val="en-GB" w:eastAsia="fr-FR"/>
    </w:rPr>
  </w:style>
  <w:style w:type="character" w:customStyle="1" w:styleId="MakrotextZchn">
    <w:name w:val="Makrotext Zchn"/>
    <w:basedOn w:val="Absatz-Standardschriftart"/>
    <w:link w:val="Makrotext"/>
    <w:semiHidden/>
    <w:rsid w:val="00935806"/>
    <w:rPr>
      <w:rFonts w:ascii="Futura Bk BT" w:eastAsia="Times New Roman" w:hAnsi="Futura Bk BT" w:cs="Times New Roman"/>
      <w:sz w:val="20"/>
      <w:szCs w:val="20"/>
      <w:lang w:val="en-GB" w:eastAsia="fr-FR"/>
    </w:rPr>
  </w:style>
  <w:style w:type="paragraph" w:customStyle="1" w:styleId="Titre1Heading1berschrift1H1Heading11">
    <w:name w:val="Titre 1.Heading 1.überschrift 1.H1.Heading 11"/>
    <w:basedOn w:val="Standard"/>
    <w:next w:val="Textkrper"/>
    <w:rsid w:val="00935806"/>
    <w:pPr>
      <w:keepNext/>
      <w:pageBreakBefore/>
      <w:widowControl w:val="0"/>
      <w:tabs>
        <w:tab w:val="left" w:pos="1134"/>
      </w:tabs>
      <w:suppressAutoHyphens/>
      <w:spacing w:before="440" w:after="0" w:line="300" w:lineRule="auto"/>
      <w:ind w:left="1134" w:hanging="1134"/>
      <w:outlineLvl w:val="0"/>
    </w:pPr>
    <w:rPr>
      <w:rFonts w:ascii="Arial" w:eastAsia="Times New Roman" w:hAnsi="Arial"/>
      <w:b/>
      <w:caps/>
      <w:kern w:val="24"/>
      <w:sz w:val="32"/>
      <w:szCs w:val="20"/>
      <w:lang w:val="en-GB" w:eastAsia="fr-FR"/>
    </w:rPr>
  </w:style>
  <w:style w:type="paragraph" w:customStyle="1" w:styleId="Titre2Heading2H2Heading21h22">
    <w:name w:val="Titre 2.Heading 2.H2.Heading 21.h2.2"/>
    <w:basedOn w:val="Standard"/>
    <w:next w:val="Textkrper"/>
    <w:rsid w:val="00935806"/>
    <w:pPr>
      <w:keepNext/>
      <w:widowControl w:val="0"/>
      <w:tabs>
        <w:tab w:val="left" w:pos="1134"/>
      </w:tabs>
      <w:spacing w:before="400" w:after="0" w:line="300" w:lineRule="auto"/>
      <w:ind w:left="1134" w:hanging="1134"/>
      <w:outlineLvl w:val="1"/>
    </w:pPr>
    <w:rPr>
      <w:rFonts w:ascii="Arial" w:eastAsia="Times New Roman" w:hAnsi="Arial"/>
      <w:b/>
      <w:kern w:val="24"/>
      <w:sz w:val="28"/>
      <w:szCs w:val="20"/>
      <w:lang w:val="en-GB" w:eastAsia="fr-FR"/>
    </w:rPr>
  </w:style>
  <w:style w:type="paragraph" w:customStyle="1" w:styleId="Titre3Heading3H3HeadingHeadingvHeading31ttulo3">
    <w:name w:val="Titre 3.Heading 3.H3.Heading.Heading v.Heading 31.título 3"/>
    <w:basedOn w:val="Standard"/>
    <w:next w:val="Textkrper"/>
    <w:rsid w:val="00935806"/>
    <w:pPr>
      <w:widowControl w:val="0"/>
      <w:tabs>
        <w:tab w:val="left" w:pos="1134"/>
      </w:tabs>
      <w:spacing w:before="400" w:after="0" w:line="300" w:lineRule="auto"/>
      <w:ind w:left="1134" w:hanging="1134"/>
      <w:outlineLvl w:val="2"/>
    </w:pPr>
    <w:rPr>
      <w:rFonts w:ascii="Arial" w:eastAsia="Times New Roman" w:hAnsi="Arial"/>
      <w:b/>
      <w:kern w:val="24"/>
      <w:sz w:val="24"/>
      <w:szCs w:val="20"/>
      <w:lang w:val="en-GB" w:eastAsia="fr-FR"/>
    </w:rPr>
  </w:style>
  <w:style w:type="paragraph" w:customStyle="1" w:styleId="Titre4Heading4H4paragraphe1req">
    <w:name w:val="Titre 4.Heading 4.H4.paragraphe[1].[req]"/>
    <w:basedOn w:val="Standard"/>
    <w:next w:val="Textkrper"/>
    <w:rsid w:val="00935806"/>
    <w:pPr>
      <w:widowControl w:val="0"/>
      <w:tabs>
        <w:tab w:val="left" w:pos="1134"/>
      </w:tabs>
      <w:spacing w:before="360" w:after="0" w:line="300" w:lineRule="auto"/>
      <w:ind w:left="1134" w:hanging="1134"/>
      <w:jc w:val="both"/>
      <w:outlineLvl w:val="3"/>
    </w:pPr>
    <w:rPr>
      <w:rFonts w:ascii="Arial" w:eastAsia="Times New Roman" w:hAnsi="Arial"/>
      <w:b/>
      <w:i/>
      <w:kern w:val="24"/>
      <w:sz w:val="20"/>
      <w:szCs w:val="20"/>
      <w:lang w:val="en-GB" w:eastAsia="fr-FR"/>
    </w:rPr>
  </w:style>
  <w:style w:type="paragraph" w:customStyle="1" w:styleId="NotedebasdepageFootnoteText">
    <w:name w:val="Note de bas de page.Footnote Text"/>
    <w:basedOn w:val="NormalaMoi"/>
    <w:rsid w:val="00935806"/>
    <w:pPr>
      <w:widowControl/>
      <w:spacing w:after="20"/>
      <w:ind w:hanging="1418"/>
    </w:pPr>
    <w:rPr>
      <w:rFonts w:ascii="Korinna" w:hAnsi="Korinna"/>
      <w:i/>
      <w:sz w:val="18"/>
    </w:rPr>
  </w:style>
  <w:style w:type="paragraph" w:customStyle="1" w:styleId="DocAuthor">
    <w:name w:val="Doc_Author"/>
    <w:basedOn w:val="Parnormal"/>
    <w:rsid w:val="00935806"/>
    <w:pPr>
      <w:widowControl w:val="0"/>
      <w:spacing w:before="0" w:after="0"/>
      <w:jc w:val="center"/>
    </w:pPr>
    <w:rPr>
      <w:kern w:val="24"/>
      <w:sz w:val="20"/>
    </w:rPr>
  </w:style>
  <w:style w:type="paragraph" w:customStyle="1" w:styleId="Titre1Heading1berschrift1">
    <w:name w:val="Titre 1.Heading 1.überschrift 1"/>
    <w:basedOn w:val="Standard"/>
    <w:next w:val="Textkrper"/>
    <w:rsid w:val="00935806"/>
    <w:pPr>
      <w:keepNext/>
      <w:pageBreakBefore/>
      <w:tabs>
        <w:tab w:val="left" w:pos="0"/>
        <w:tab w:val="left" w:pos="1021"/>
      </w:tabs>
      <w:suppressAutoHyphens/>
      <w:spacing w:before="120" w:after="240" w:line="300" w:lineRule="atLeast"/>
      <w:ind w:left="1021" w:hanging="1021"/>
      <w:outlineLvl w:val="0"/>
    </w:pPr>
    <w:rPr>
      <w:rFonts w:ascii="Arial" w:eastAsia="Times New Roman" w:hAnsi="Arial"/>
      <w:b/>
      <w:smallCaps/>
      <w:sz w:val="32"/>
      <w:szCs w:val="20"/>
      <w:lang w:val="en-GB" w:eastAsia="fr-FR"/>
    </w:rPr>
  </w:style>
  <w:style w:type="paragraph" w:customStyle="1" w:styleId="Titre2Heading2ergoctrl-2">
    <w:name w:val="Titre 2.Heading 2.ergo.. 'ctrl-2'"/>
    <w:basedOn w:val="Standard"/>
    <w:next w:val="Textkrper"/>
    <w:rsid w:val="00935806"/>
    <w:pPr>
      <w:keepNext/>
      <w:tabs>
        <w:tab w:val="left" w:pos="0"/>
        <w:tab w:val="left" w:pos="1021"/>
      </w:tabs>
      <w:spacing w:before="120" w:after="120" w:line="300" w:lineRule="atLeast"/>
      <w:ind w:left="1021" w:hanging="1021"/>
      <w:outlineLvl w:val="1"/>
    </w:pPr>
    <w:rPr>
      <w:rFonts w:ascii="Arial" w:eastAsia="Times New Roman" w:hAnsi="Arial"/>
      <w:b/>
      <w:smallCaps/>
      <w:sz w:val="24"/>
      <w:szCs w:val="20"/>
      <w:lang w:val="en-GB" w:eastAsia="fr-FR"/>
    </w:rPr>
  </w:style>
  <w:style w:type="paragraph" w:customStyle="1" w:styleId="Titre3Heading3HeadingHeadingvergoctrl-3">
    <w:name w:val="Titre 3.Heading 3.Heading.Heading v.ergo... 'ctrl-3'"/>
    <w:basedOn w:val="Standard"/>
    <w:next w:val="Textkrper"/>
    <w:rsid w:val="00935806"/>
    <w:pPr>
      <w:tabs>
        <w:tab w:val="left" w:pos="0"/>
        <w:tab w:val="left" w:pos="1021"/>
      </w:tabs>
      <w:spacing w:before="60" w:after="120" w:line="300" w:lineRule="atLeast"/>
      <w:ind w:left="1021" w:hanging="1021"/>
      <w:outlineLvl w:val="2"/>
    </w:pPr>
    <w:rPr>
      <w:rFonts w:ascii="Arial" w:eastAsia="Times New Roman" w:hAnsi="Arial"/>
      <w:b/>
      <w:i/>
      <w:szCs w:val="20"/>
      <w:lang w:val="en-GB" w:eastAsia="fr-FR"/>
    </w:rPr>
  </w:style>
  <w:style w:type="paragraph" w:customStyle="1" w:styleId="Titre4Heading4paragraphe1ergo">
    <w:name w:val="Titre 4.Heading 4.paragraphe[1].ergo...."/>
    <w:basedOn w:val="Titre3Heading3HeadingHeadingvergoctrl-3"/>
    <w:next w:val="Textkrper"/>
    <w:rsid w:val="00935806"/>
    <w:pPr>
      <w:tabs>
        <w:tab w:val="num" w:pos="0"/>
      </w:tabs>
      <w:spacing w:after="60"/>
      <w:ind w:left="0" w:firstLine="0"/>
      <w:outlineLvl w:val="3"/>
    </w:pPr>
    <w:rPr>
      <w:b w:val="0"/>
      <w:i w:val="0"/>
    </w:rPr>
  </w:style>
  <w:style w:type="paragraph" w:customStyle="1" w:styleId="Titre5Heading5Heading5-Mandatoryrequirementsparagraphe2ergo">
    <w:name w:val="Titre 5.Heading 5.Heading 5 - Mandatory requirements.paragraphe[2].ergo....."/>
    <w:basedOn w:val="Standard"/>
    <w:rsid w:val="00935806"/>
    <w:pPr>
      <w:tabs>
        <w:tab w:val="num" w:pos="1008"/>
      </w:tabs>
      <w:spacing w:before="120" w:after="0" w:line="300" w:lineRule="atLeast"/>
      <w:ind w:left="1008" w:hanging="1008"/>
      <w:outlineLvl w:val="4"/>
    </w:pPr>
    <w:rPr>
      <w:rFonts w:ascii="Arial" w:eastAsia="Times New Roman" w:hAnsi="Arial"/>
      <w:bCs/>
      <w:sz w:val="20"/>
      <w:szCs w:val="20"/>
      <w:lang w:val="en-GB" w:eastAsia="fr-FR"/>
    </w:rPr>
  </w:style>
  <w:style w:type="paragraph" w:customStyle="1" w:styleId="Titre6Heading6AppendixTitre1paragraphe3">
    <w:name w:val="Titre 6.Heading 6.Appendix Titre 1.paragraphe[3]"/>
    <w:basedOn w:val="Standard"/>
    <w:next w:val="Standard"/>
    <w:rsid w:val="00935806"/>
    <w:pPr>
      <w:tabs>
        <w:tab w:val="right" w:pos="2126"/>
      </w:tabs>
      <w:spacing w:before="60" w:after="60" w:line="300" w:lineRule="atLeast"/>
      <w:outlineLvl w:val="5"/>
    </w:pPr>
    <w:rPr>
      <w:rFonts w:ascii="Arial" w:eastAsia="Times New Roman" w:hAnsi="Arial"/>
      <w:szCs w:val="20"/>
      <w:lang w:val="en-GB" w:eastAsia="fr-FR"/>
    </w:rPr>
  </w:style>
  <w:style w:type="paragraph" w:customStyle="1" w:styleId="Titre7Heading7liste1AppendixTitre2liste1">
    <w:name w:val="Titre 7.Heading 7.liste1.Appendix Titre 2.liste[1]"/>
    <w:basedOn w:val="Standard"/>
    <w:next w:val="Standard"/>
    <w:rsid w:val="00935806"/>
    <w:pPr>
      <w:tabs>
        <w:tab w:val="left" w:pos="2126"/>
      </w:tabs>
      <w:spacing w:before="60" w:after="60" w:line="300" w:lineRule="atLeast"/>
      <w:outlineLvl w:val="6"/>
    </w:pPr>
    <w:rPr>
      <w:rFonts w:ascii="Arial" w:eastAsia="Times New Roman" w:hAnsi="Arial"/>
      <w:szCs w:val="20"/>
      <w:lang w:val="en-GB" w:eastAsia="fr-FR"/>
    </w:rPr>
  </w:style>
  <w:style w:type="paragraph" w:customStyle="1" w:styleId="Titre8Heading8liste2AppendixTitre3liste2AppendixTitre31liste21Heading81AppendixTitre32liste22Heading82AppendixTitre33liste23Heading83AppendixTitre34liste24Heading84AppendixTitre311liste211Heading811">
    <w:name w:val="Titre 8.Heading 8.liste 2.Appendix Titre 3.liste[2].Appendix Titre 31.liste 21.Heading 81.Appendix Titre 32.liste 22.Heading 82.Appendix Titre 33.liste 23.Heading 83.Appendix Titre 34.liste 24.Heading 84.Appendix Titre 311.liste 211.Heading 811"/>
    <w:basedOn w:val="Standard"/>
    <w:next w:val="Standard"/>
    <w:rsid w:val="00935806"/>
    <w:pPr>
      <w:tabs>
        <w:tab w:val="left" w:pos="2126"/>
      </w:tabs>
      <w:spacing w:before="60" w:after="60" w:line="300" w:lineRule="atLeast"/>
      <w:outlineLvl w:val="7"/>
    </w:pPr>
    <w:rPr>
      <w:rFonts w:ascii="Arial" w:eastAsia="Times New Roman" w:hAnsi="Arial"/>
      <w:szCs w:val="20"/>
      <w:lang w:val="en-GB" w:eastAsia="fr-FR"/>
    </w:rPr>
  </w:style>
  <w:style w:type="paragraph" w:customStyle="1" w:styleId="Titre9Heading9AppendixTitre4liste3AppendixTitre41Heading91AppendixTitre42Heading92AppendixTitre43Heading93AppendixTitre44Heading94AppendixTitre411Heading911AppendixTitre421Heading921AppendixTitre431">
    <w:name w:val="Titre 9.Heading 9.Appendix Titre 4.liste[3].Appendix Titre 41.Heading 91.Appendix Titre 42.Heading 92.Appendix Titre 43.Heading 93.Appendix Titre 44.Heading 94.Appendix Titre 411.Heading 911.Appendix Titre 421.Heading 921.Appendix Titre 431"/>
    <w:basedOn w:val="Standard"/>
    <w:next w:val="Standard"/>
    <w:rsid w:val="00935806"/>
    <w:pPr>
      <w:tabs>
        <w:tab w:val="left" w:pos="2126"/>
      </w:tabs>
      <w:spacing w:before="60" w:after="60" w:line="300" w:lineRule="atLeast"/>
      <w:outlineLvl w:val="8"/>
    </w:pPr>
    <w:rPr>
      <w:rFonts w:ascii="Arial" w:eastAsia="Times New Roman" w:hAnsi="Arial"/>
      <w:szCs w:val="20"/>
      <w:lang w:val="en-GB" w:eastAsia="fr-FR"/>
    </w:rPr>
  </w:style>
  <w:style w:type="paragraph" w:customStyle="1" w:styleId="Titre1berschrift1H1Heading1">
    <w:name w:val="Titre 1.überschrift 1.H1.Heading 1"/>
    <w:basedOn w:val="Titre2H2Heading2"/>
    <w:next w:val="Titre2H2Heading2"/>
    <w:rsid w:val="00935806"/>
    <w:pPr>
      <w:pageBreakBefore/>
      <w:outlineLvl w:val="1"/>
    </w:pPr>
    <w:rPr>
      <w:smallCaps/>
      <w:sz w:val="36"/>
    </w:rPr>
  </w:style>
  <w:style w:type="paragraph" w:customStyle="1" w:styleId="Titre2H2Heading2">
    <w:name w:val="Titre 2.H2.Heading 2"/>
    <w:basedOn w:val="Titre3H3HeadingHeadingvHeading3"/>
    <w:next w:val="Titre3H3HeadingHeadingvHeading3"/>
    <w:rsid w:val="00935806"/>
    <w:pPr>
      <w:tabs>
        <w:tab w:val="clear" w:pos="360"/>
      </w:tabs>
      <w:outlineLvl w:val="2"/>
    </w:pPr>
    <w:rPr>
      <w:sz w:val="28"/>
    </w:rPr>
  </w:style>
  <w:style w:type="paragraph" w:customStyle="1" w:styleId="Titre3H3HeadingHeadingvHeading3">
    <w:name w:val="Titre 3.H3.Heading.Heading v.Heading 3"/>
    <w:basedOn w:val="Titre4H4Heading4paragraphe1"/>
    <w:next w:val="Titre4H4Heading4paragraphe1"/>
    <w:rsid w:val="00935806"/>
    <w:pPr>
      <w:keepNext/>
      <w:tabs>
        <w:tab w:val="num" w:pos="360"/>
      </w:tabs>
      <w:spacing w:before="240" w:after="120"/>
      <w:jc w:val="left"/>
    </w:pPr>
    <w:rPr>
      <w:b/>
      <w:sz w:val="24"/>
    </w:rPr>
  </w:style>
  <w:style w:type="paragraph" w:customStyle="1" w:styleId="Titre4H4Heading4paragraphe1">
    <w:name w:val="Titre 4.H4.Heading 4.paragraphe[1]"/>
    <w:basedOn w:val="Standard"/>
    <w:rsid w:val="00935806"/>
    <w:pPr>
      <w:spacing w:before="120" w:after="60" w:line="288" w:lineRule="auto"/>
      <w:ind w:left="1134" w:hanging="1134"/>
      <w:jc w:val="both"/>
      <w:outlineLvl w:val="3"/>
    </w:pPr>
    <w:rPr>
      <w:rFonts w:ascii="Arial" w:eastAsia="Times New Roman" w:hAnsi="Arial"/>
      <w:szCs w:val="20"/>
      <w:lang w:val="en-GB" w:eastAsia="fr-FR"/>
    </w:rPr>
  </w:style>
  <w:style w:type="paragraph" w:customStyle="1" w:styleId="Titre5H5Heading5-MandatoryrequirementsHeading5paragraphe2">
    <w:name w:val="Titre 5.H5.Heading 5 - Mandatory requirements.Heading 5.paragraphe[2]"/>
    <w:basedOn w:val="Titre4H4Heading4paragraphe1"/>
    <w:rsid w:val="00935806"/>
    <w:pPr>
      <w:tabs>
        <w:tab w:val="num" w:pos="360"/>
        <w:tab w:val="num" w:pos="720"/>
      </w:tabs>
      <w:ind w:left="0" w:firstLine="0"/>
      <w:outlineLvl w:val="4"/>
    </w:pPr>
  </w:style>
  <w:style w:type="paragraph" w:customStyle="1" w:styleId="Titre6H6AppendixTitre1Heading6paragraphe3">
    <w:name w:val="Titre 6.H6.Appendix Titre 1.Heading 6.paragraphe[3]"/>
    <w:basedOn w:val="Titre5H5Heading5-MandatoryrequirementsHeading5paragraphe2"/>
    <w:rsid w:val="00935806"/>
    <w:pPr>
      <w:tabs>
        <w:tab w:val="num" w:pos="2160"/>
      </w:tabs>
      <w:outlineLvl w:val="5"/>
    </w:pPr>
  </w:style>
  <w:style w:type="paragraph" w:customStyle="1" w:styleId="Titre7liste1AppendixTitre2Heading7liste1">
    <w:name w:val="Titre 7.liste1.Appendix Titre 2.Heading 7.liste[1]"/>
    <w:basedOn w:val="Standard"/>
    <w:next w:val="Standard"/>
    <w:rsid w:val="00935806"/>
    <w:pPr>
      <w:spacing w:before="240" w:after="60" w:line="288" w:lineRule="auto"/>
      <w:jc w:val="both"/>
      <w:outlineLvl w:val="6"/>
    </w:pPr>
    <w:rPr>
      <w:rFonts w:ascii="Arial" w:eastAsia="Times New Roman" w:hAnsi="Arial"/>
      <w:szCs w:val="20"/>
      <w:lang w:val="en-GB" w:eastAsia="fr-FR"/>
    </w:rPr>
  </w:style>
  <w:style w:type="paragraph" w:customStyle="1" w:styleId="Titre8liste2AppendixTitre3Heading8liste2AppendixTitre31liste21Heading81AppendixTitre32liste22Heading82AppendixTitre33liste23Heading83AppendixTitre34liste24Heading84AppendixTitre311liste211Heading811">
    <w:name w:val="Titre 8.liste 2.Appendix Titre 3.Heading 8.liste[2].Appendix Titre 31.liste 21.Heading 81.Appendix Titre 32.liste 22.Heading 82.Appendix Titre 33.liste 23.Heading 83.Appendix Titre 34.liste 24.Heading 84.Appendix Titre 311.liste 211.Heading 811"/>
    <w:basedOn w:val="Standard"/>
    <w:next w:val="Standard"/>
    <w:rsid w:val="00935806"/>
    <w:pPr>
      <w:spacing w:before="240" w:after="60" w:line="288" w:lineRule="auto"/>
      <w:jc w:val="both"/>
      <w:outlineLvl w:val="7"/>
    </w:pPr>
    <w:rPr>
      <w:rFonts w:ascii="Arial" w:eastAsia="Times New Roman" w:hAnsi="Arial"/>
      <w:i/>
      <w:szCs w:val="20"/>
      <w:lang w:val="en-GB" w:eastAsia="fr-FR"/>
    </w:rPr>
  </w:style>
  <w:style w:type="paragraph" w:customStyle="1" w:styleId="Titre9AppendixTitre4Heading9liste3AppendixTitre41Heading91AppendixTitre42Heading92AppendixTitre43Heading93AppendixTitre44Heading94AppendixTitre411Heading911AppendixTitre421Heading921AppendixTitre431">
    <w:name w:val="Titre 9.Appendix Titre 4.Heading 9.liste[3].Appendix Titre 41.Heading 91.Appendix Titre 42.Heading 92.Appendix Titre 43.Heading 93.Appendix Titre 44.Heading 94.Appendix Titre 411.Heading 911.Appendix Titre 421.Heading 921.Appendix Titre 431"/>
    <w:basedOn w:val="Standard"/>
    <w:next w:val="Standard"/>
    <w:rsid w:val="00935806"/>
    <w:pPr>
      <w:spacing w:before="240" w:after="60" w:line="288" w:lineRule="auto"/>
      <w:jc w:val="both"/>
      <w:outlineLvl w:val="8"/>
    </w:pPr>
    <w:rPr>
      <w:rFonts w:ascii="Arial" w:eastAsia="Times New Roman" w:hAnsi="Arial"/>
      <w:b/>
      <w:i/>
      <w:sz w:val="18"/>
      <w:szCs w:val="20"/>
      <w:lang w:val="en-GB" w:eastAsia="fr-FR"/>
    </w:rPr>
  </w:style>
  <w:style w:type="paragraph" w:customStyle="1" w:styleId="arial">
    <w:name w:val="arial"/>
    <w:basedOn w:val="Standard"/>
    <w:rsid w:val="00935806"/>
    <w:pPr>
      <w:spacing w:after="0" w:line="300" w:lineRule="auto"/>
    </w:pPr>
    <w:rPr>
      <w:rFonts w:ascii="Times New Roman" w:eastAsia="Times New Roman" w:hAnsi="Times New Roman"/>
      <w:sz w:val="24"/>
      <w:szCs w:val="24"/>
      <w:lang w:val="fr-FR" w:eastAsia="fr-FR"/>
    </w:rPr>
  </w:style>
  <w:style w:type="paragraph" w:customStyle="1" w:styleId="ParagraphStyle">
    <w:name w:val="Paragraph Style"/>
    <w:basedOn w:val="Standard"/>
    <w:rsid w:val="00935806"/>
    <w:pPr>
      <w:autoSpaceDE w:val="0"/>
      <w:autoSpaceDN w:val="0"/>
      <w:spacing w:after="0" w:line="240" w:lineRule="auto"/>
    </w:pPr>
    <w:rPr>
      <w:rFonts w:ascii="Arial" w:hAnsi="Arial" w:cs="Arial"/>
      <w:sz w:val="24"/>
      <w:szCs w:val="24"/>
      <w:lang w:val="fr-FR"/>
    </w:rPr>
  </w:style>
  <w:style w:type="paragraph" w:customStyle="1" w:styleId="Centered">
    <w:name w:val="Centered"/>
    <w:basedOn w:val="Standard"/>
    <w:uiPriority w:val="99"/>
    <w:rsid w:val="00935806"/>
    <w:pPr>
      <w:autoSpaceDE w:val="0"/>
      <w:autoSpaceDN w:val="0"/>
      <w:spacing w:after="0" w:line="240" w:lineRule="auto"/>
      <w:jc w:val="center"/>
    </w:pPr>
    <w:rPr>
      <w:rFonts w:ascii="Arial" w:hAnsi="Arial" w:cs="Arial"/>
      <w:sz w:val="24"/>
      <w:szCs w:val="24"/>
      <w:lang w:val="fr-FR"/>
    </w:rPr>
  </w:style>
  <w:style w:type="table" w:customStyle="1" w:styleId="Trameclaire-Accent11">
    <w:name w:val="Trame claire - Accent 11"/>
    <w:basedOn w:val="NormaleTabelle"/>
    <w:uiPriority w:val="60"/>
    <w:rsid w:val="00935806"/>
    <w:pPr>
      <w:spacing w:after="0" w:line="240" w:lineRule="auto"/>
    </w:pPr>
    <w:rPr>
      <w:rFonts w:ascii="Times New Roman" w:eastAsia="Times New Roman" w:hAnsi="Times New Roman" w:cs="Times New Roman"/>
      <w:color w:val="365F91"/>
      <w:sz w:val="20"/>
      <w:szCs w:val="20"/>
      <w:lang w:val="fr-BE" w:eastAsia="fr-B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ReqID">
    <w:name w:val="Req_ID"/>
    <w:basedOn w:val="Textkrper"/>
    <w:link w:val="ReqIDCar"/>
    <w:rsid w:val="00935806"/>
    <w:pPr>
      <w:keepNext/>
      <w:spacing w:line="288" w:lineRule="auto"/>
      <w:jc w:val="both"/>
    </w:pPr>
    <w:rPr>
      <w:b/>
      <w:noProof/>
      <w:color w:val="0000FF"/>
      <w:sz w:val="24"/>
      <w:lang w:eastAsia="en-US"/>
    </w:rPr>
  </w:style>
  <w:style w:type="character" w:customStyle="1" w:styleId="ReqText">
    <w:name w:val="Req_Text"/>
    <w:rsid w:val="00935806"/>
    <w:rPr>
      <w:rFonts w:ascii="Alstom" w:hAnsi="Alstom"/>
      <w:noProof/>
      <w:color w:val="0000FF"/>
      <w:sz w:val="24"/>
      <w:lang w:val="en-GB" w:eastAsia="en-US"/>
    </w:rPr>
  </w:style>
  <w:style w:type="paragraph" w:customStyle="1" w:styleId="ReqNormal">
    <w:name w:val="Req_Normal"/>
    <w:basedOn w:val="Standard"/>
    <w:rsid w:val="00935806"/>
    <w:pPr>
      <w:spacing w:after="0" w:line="240" w:lineRule="auto"/>
    </w:pPr>
    <w:rPr>
      <w:rFonts w:ascii="Times" w:eastAsia="Times New Roman" w:hAnsi="Times"/>
      <w:color w:val="0000FF"/>
      <w:sz w:val="24"/>
      <w:szCs w:val="24"/>
      <w:lang w:val="fr-FR" w:eastAsia="fr-FR"/>
    </w:rPr>
  </w:style>
  <w:style w:type="paragraph" w:customStyle="1" w:styleId="Titresignataire3">
    <w:name w:val="Titre signataire 3"/>
    <w:basedOn w:val="Standard"/>
    <w:rsid w:val="00935806"/>
    <w:pPr>
      <w:tabs>
        <w:tab w:val="left" w:pos="709"/>
        <w:tab w:val="left" w:pos="851"/>
      </w:tabs>
      <w:spacing w:before="240" w:after="240" w:line="288" w:lineRule="auto"/>
    </w:pPr>
    <w:rPr>
      <w:rFonts w:ascii="Arial" w:eastAsia="Times New Roman" w:hAnsi="Arial"/>
      <w:lang w:val="en-GB" w:eastAsia="fr-FR"/>
    </w:rPr>
  </w:style>
  <w:style w:type="paragraph" w:styleId="Kommentarthema">
    <w:name w:val="annotation subject"/>
    <w:basedOn w:val="Kommentartext"/>
    <w:next w:val="Kommentartext"/>
    <w:link w:val="KommentarthemaZchn"/>
    <w:uiPriority w:val="99"/>
    <w:semiHidden/>
    <w:unhideWhenUsed/>
    <w:rsid w:val="00935806"/>
    <w:pPr>
      <w:spacing w:after="0" w:line="300" w:lineRule="auto"/>
      <w:jc w:val="both"/>
    </w:pPr>
    <w:rPr>
      <w:rFonts w:ascii="Arial" w:eastAsia="Times New Roman" w:hAnsi="Arial"/>
      <w:b/>
      <w:bCs/>
      <w:lang w:val="en-GB" w:eastAsia="fr-FR"/>
    </w:rPr>
  </w:style>
  <w:style w:type="character" w:customStyle="1" w:styleId="KommentarthemaZchn">
    <w:name w:val="Kommentarthema Zchn"/>
    <w:basedOn w:val="KommentartextZchn"/>
    <w:link w:val="Kommentarthema"/>
    <w:uiPriority w:val="99"/>
    <w:semiHidden/>
    <w:rsid w:val="00935806"/>
    <w:rPr>
      <w:rFonts w:ascii="Arial" w:eastAsia="Times New Roman" w:hAnsi="Arial" w:cs="Times New Roman"/>
      <w:b/>
      <w:bCs/>
      <w:sz w:val="20"/>
      <w:szCs w:val="20"/>
      <w:lang w:val="en-GB" w:eastAsia="fr-FR"/>
    </w:rPr>
  </w:style>
  <w:style w:type="paragraph" w:customStyle="1" w:styleId="NotetoAuthortextCar">
    <w:name w:val="Note to Author:text Car"/>
    <w:basedOn w:val="NotetoAuthorindent"/>
    <w:link w:val="NotetoAuthortextCarCar"/>
    <w:rsid w:val="00935806"/>
    <w:pPr>
      <w:tabs>
        <w:tab w:val="clear" w:pos="284"/>
      </w:tabs>
      <w:spacing w:line="240" w:lineRule="auto"/>
      <w:ind w:left="0" w:firstLine="0"/>
    </w:pPr>
    <w:rPr>
      <w:rFonts w:ascii="FuturaA Bk BT" w:hAnsi="FuturaA Bk BT"/>
    </w:rPr>
  </w:style>
  <w:style w:type="paragraph" w:customStyle="1" w:styleId="Attention">
    <w:name w:val="Attention"/>
    <w:basedOn w:val="Texte"/>
    <w:rsid w:val="00935806"/>
    <w:pPr>
      <w:keepLines/>
      <w:pBdr>
        <w:top w:val="single" w:sz="6" w:space="5" w:color="auto" w:shadow="1"/>
        <w:left w:val="single" w:sz="6" w:space="5" w:color="auto" w:shadow="1"/>
        <w:bottom w:val="single" w:sz="6" w:space="5" w:color="auto" w:shadow="1"/>
        <w:right w:val="single" w:sz="6" w:space="5" w:color="auto" w:shadow="1"/>
      </w:pBdr>
      <w:shd w:val="pct10" w:color="auto" w:fill="auto"/>
      <w:spacing w:line="240" w:lineRule="auto"/>
      <w:ind w:left="1276" w:right="329"/>
    </w:pPr>
    <w:rPr>
      <w:rFonts w:ascii="FuturaA Bk BT" w:hAnsi="FuturaA Bk BT"/>
    </w:rPr>
  </w:style>
  <w:style w:type="character" w:customStyle="1" w:styleId="NotetoAuthortextCarCar">
    <w:name w:val="Note to Author:text Car Car"/>
    <w:link w:val="NotetoAuthortextCar"/>
    <w:rsid w:val="00935806"/>
    <w:rPr>
      <w:rFonts w:ascii="FuturaA Bk BT" w:eastAsia="Times New Roman" w:hAnsi="FuturaA Bk BT" w:cs="Times New Roman"/>
      <w:sz w:val="20"/>
      <w:szCs w:val="20"/>
      <w:shd w:val="clear" w:color="auto" w:fill="FFFF00"/>
      <w:lang w:val="en-GB" w:eastAsia="fr-FR"/>
    </w:rPr>
  </w:style>
  <w:style w:type="character" w:customStyle="1" w:styleId="NotetoAuthortextCarCar1">
    <w:name w:val="Note to Author:text Car Car1"/>
    <w:rsid w:val="00935806"/>
    <w:rPr>
      <w:rFonts w:ascii="FuturaA Bk BT" w:hAnsi="FuturaA Bk BT"/>
      <w:lang w:val="en-GB" w:eastAsia="fr-FR" w:bidi="ar-SA"/>
    </w:rPr>
  </w:style>
  <w:style w:type="character" w:customStyle="1" w:styleId="NotetoAuthortextCarCar1Car">
    <w:name w:val="Note to Author:text Car Car1 Car"/>
    <w:rsid w:val="00935806"/>
    <w:rPr>
      <w:rFonts w:ascii="FuturaA Bk BT" w:hAnsi="FuturaA Bk BT"/>
      <w:lang w:val="en-GB" w:eastAsia="fr-FR" w:bidi="ar-SA"/>
    </w:rPr>
  </w:style>
  <w:style w:type="paragraph" w:customStyle="1" w:styleId="DocReference">
    <w:name w:val="DocReference"/>
    <w:basedOn w:val="Standard"/>
    <w:rsid w:val="00935806"/>
    <w:pPr>
      <w:numPr>
        <w:numId w:val="67"/>
      </w:numPr>
      <w:tabs>
        <w:tab w:val="clear" w:pos="720"/>
        <w:tab w:val="num" w:pos="795"/>
      </w:tabs>
      <w:spacing w:before="120" w:after="0" w:line="240" w:lineRule="auto"/>
      <w:ind w:left="795" w:hanging="795"/>
    </w:pPr>
    <w:rPr>
      <w:rFonts w:ascii="Alstom" w:eastAsia="Times New Roman" w:hAnsi="Alstom"/>
      <w:color w:val="000000"/>
      <w:sz w:val="20"/>
      <w:szCs w:val="20"/>
      <w:lang w:val="en-GB" w:eastAsia="fr-FR"/>
    </w:rPr>
  </w:style>
  <w:style w:type="paragraph" w:customStyle="1" w:styleId="DocNormal">
    <w:name w:val="Doc Normal"/>
    <w:basedOn w:val="Standard"/>
    <w:rsid w:val="00935806"/>
    <w:pPr>
      <w:spacing w:after="0" w:line="240" w:lineRule="auto"/>
    </w:pPr>
    <w:rPr>
      <w:rFonts w:ascii="Alstom" w:eastAsia="Times New Roman" w:hAnsi="Alstom"/>
      <w:color w:val="000080"/>
      <w:sz w:val="24"/>
      <w:szCs w:val="24"/>
      <w:lang w:val="en-GB"/>
    </w:rPr>
  </w:style>
  <w:style w:type="character" w:customStyle="1" w:styleId="TexteCar">
    <w:name w:val="Texte Car"/>
    <w:link w:val="Texte"/>
    <w:rsid w:val="00935806"/>
    <w:rPr>
      <w:rFonts w:ascii="Arial" w:eastAsia="Times New Roman" w:hAnsi="Arial" w:cs="Times New Roman"/>
      <w:lang w:val="en-GB" w:eastAsia="fr-FR"/>
    </w:rPr>
  </w:style>
  <w:style w:type="character" w:customStyle="1" w:styleId="ReqIDCar">
    <w:name w:val="Req_ID Car"/>
    <w:link w:val="ReqID"/>
    <w:rsid w:val="00935806"/>
    <w:rPr>
      <w:rFonts w:ascii="Alstom" w:eastAsia="Times New Roman" w:hAnsi="Alstom" w:cs="Times New Roman"/>
      <w:b/>
      <w:noProof/>
      <w:color w:val="0000FF"/>
      <w:sz w:val="24"/>
      <w:szCs w:val="20"/>
      <w:lang w:val="en-GB"/>
    </w:rPr>
  </w:style>
  <w:style w:type="paragraph" w:customStyle="1" w:styleId="Normalamoi0">
    <w:name w:val="Normal_a_moi"/>
    <w:rsid w:val="00935806"/>
    <w:pPr>
      <w:spacing w:after="0" w:line="240" w:lineRule="auto"/>
      <w:ind w:left="1418"/>
      <w:jc w:val="both"/>
    </w:pPr>
    <w:rPr>
      <w:rFonts w:ascii="Arial" w:eastAsia="Times New Roman" w:hAnsi="Arial" w:cs="Times New Roman"/>
      <w:szCs w:val="20"/>
      <w:lang w:val="en-GB" w:eastAsia="fr-FR"/>
    </w:rPr>
  </w:style>
  <w:style w:type="paragraph" w:customStyle="1" w:styleId="abc">
    <w:name w:val="a_b_c"/>
    <w:basedOn w:val="Normalamoi0"/>
    <w:rsid w:val="00935806"/>
    <w:pPr>
      <w:numPr>
        <w:numId w:val="68"/>
      </w:numPr>
      <w:spacing w:before="120"/>
    </w:pPr>
    <w:rPr>
      <w:color w:val="000000"/>
      <w:sz w:val="20"/>
    </w:rPr>
  </w:style>
  <w:style w:type="paragraph" w:customStyle="1" w:styleId="derelabc">
    <w:name w:val="der_el_a_b_c"/>
    <w:basedOn w:val="abc"/>
    <w:next w:val="Parnormal"/>
    <w:rsid w:val="00935806"/>
    <w:pPr>
      <w:spacing w:after="240"/>
    </w:pPr>
  </w:style>
  <w:style w:type="paragraph" w:styleId="Listennummer">
    <w:name w:val="List Number"/>
    <w:basedOn w:val="Standard"/>
    <w:semiHidden/>
    <w:rsid w:val="00935806"/>
    <w:pPr>
      <w:tabs>
        <w:tab w:val="num" w:pos="360"/>
      </w:tabs>
      <w:spacing w:after="60" w:line="288" w:lineRule="auto"/>
      <w:ind w:left="360" w:hanging="360"/>
    </w:pPr>
    <w:rPr>
      <w:rFonts w:ascii="Arial" w:eastAsia="Times New Roman" w:hAnsi="Arial"/>
      <w:szCs w:val="20"/>
      <w:lang w:val="en-GB" w:eastAsia="fr-FR"/>
    </w:rPr>
  </w:style>
  <w:style w:type="paragraph" w:customStyle="1" w:styleId="soustitredde">
    <w:name w:val="sous titre dde"/>
    <w:basedOn w:val="soustitrepspec2"/>
    <w:rsid w:val="00935806"/>
    <w:pPr>
      <w:tabs>
        <w:tab w:val="num" w:pos="360"/>
      </w:tabs>
      <w:ind w:left="360" w:hanging="360"/>
    </w:pPr>
  </w:style>
  <w:style w:type="paragraph" w:customStyle="1" w:styleId="soustitrepspec2">
    <w:name w:val="sous titre pspec 2"/>
    <w:basedOn w:val="Standard"/>
    <w:rsid w:val="00935806"/>
    <w:pPr>
      <w:spacing w:after="0" w:line="300" w:lineRule="atLeast"/>
    </w:pPr>
    <w:rPr>
      <w:rFonts w:ascii="Arial" w:eastAsia="Times New Roman" w:hAnsi="Arial"/>
      <w:b/>
      <w:szCs w:val="20"/>
      <w:lang w:val="en-GB" w:eastAsia="fr-FR"/>
    </w:rPr>
  </w:style>
  <w:style w:type="paragraph" w:customStyle="1" w:styleId="project">
    <w:name w:val="project"/>
    <w:basedOn w:val="DocTitle"/>
    <w:rsid w:val="00935806"/>
    <w:rPr>
      <w:rFonts w:ascii="Arial" w:hAnsi="Arial"/>
      <w:position w:val="0"/>
    </w:rPr>
  </w:style>
  <w:style w:type="paragraph" w:customStyle="1" w:styleId="Tableau0">
    <w:name w:val="Tableau"/>
    <w:basedOn w:val="Normalamoi0"/>
    <w:rsid w:val="00935806"/>
    <w:pPr>
      <w:suppressAutoHyphens/>
      <w:spacing w:before="90" w:after="54"/>
      <w:ind w:left="0"/>
      <w:jc w:val="center"/>
    </w:pPr>
    <w:rPr>
      <w:sz w:val="20"/>
    </w:rPr>
  </w:style>
  <w:style w:type="paragraph" w:customStyle="1" w:styleId="Parespac">
    <w:name w:val="Par_espacé"/>
    <w:basedOn w:val="Normalamoi0"/>
    <w:rsid w:val="00935806"/>
    <w:pPr>
      <w:tabs>
        <w:tab w:val="left" w:pos="1418"/>
      </w:tabs>
      <w:spacing w:before="120" w:after="240"/>
      <w:ind w:hanging="1418"/>
    </w:pPr>
  </w:style>
  <w:style w:type="paragraph" w:customStyle="1" w:styleId="numerodde">
    <w:name w:val="numero_dde"/>
    <w:basedOn w:val="Normalamoi0"/>
    <w:rsid w:val="00935806"/>
    <w:pPr>
      <w:ind w:left="0"/>
      <w:jc w:val="left"/>
    </w:pPr>
    <w:rPr>
      <w:rFonts w:ascii="Times New Roman" w:hAnsi="Times New Roman"/>
      <w:b/>
      <w:u w:val="single"/>
      <w:lang w:val="fr-FR"/>
    </w:rPr>
  </w:style>
  <w:style w:type="paragraph" w:customStyle="1" w:styleId="dde">
    <w:name w:val="dde"/>
    <w:basedOn w:val="Normalamoi0"/>
    <w:rsid w:val="00935806"/>
    <w:pPr>
      <w:ind w:left="284" w:firstLine="284"/>
      <w:jc w:val="left"/>
    </w:pPr>
    <w:rPr>
      <w:rFonts w:ascii="Times New Roman" w:hAnsi="Times New Roman"/>
      <w:lang w:val="fr-FR"/>
    </w:rPr>
  </w:style>
  <w:style w:type="paragraph" w:customStyle="1" w:styleId="TitreDDE">
    <w:name w:val="Titre DDE"/>
    <w:basedOn w:val="Standard"/>
    <w:next w:val="CorpsDDE"/>
    <w:rsid w:val="00935806"/>
    <w:pPr>
      <w:keepNext/>
      <w:keepLines/>
      <w:numPr>
        <w:numId w:val="69"/>
      </w:numPr>
      <w:spacing w:after="0" w:line="240" w:lineRule="auto"/>
    </w:pPr>
    <w:rPr>
      <w:rFonts w:ascii="Times New Roman" w:eastAsia="Times New Roman" w:hAnsi="Times New Roman"/>
      <w:b/>
      <w:sz w:val="20"/>
      <w:szCs w:val="20"/>
      <w:u w:val="single"/>
      <w:lang w:val="fr-FR" w:eastAsia="fr-FR"/>
    </w:rPr>
  </w:style>
  <w:style w:type="paragraph" w:customStyle="1" w:styleId="CorpsDDE">
    <w:name w:val="Corps DDE"/>
    <w:basedOn w:val="Standard"/>
    <w:rsid w:val="00935806"/>
    <w:pPr>
      <w:keepNext/>
      <w:keepLines/>
      <w:spacing w:after="0" w:line="240" w:lineRule="auto"/>
      <w:ind w:left="567"/>
    </w:pPr>
    <w:rPr>
      <w:rFonts w:ascii="Courier New" w:eastAsia="Times New Roman" w:hAnsi="Courier New"/>
      <w:sz w:val="16"/>
      <w:szCs w:val="20"/>
      <w:lang w:val="fr-FR" w:eastAsia="fr-FR"/>
    </w:rPr>
  </w:style>
  <w:style w:type="paragraph" w:customStyle="1" w:styleId="Parsansnumro">
    <w:name w:val="Par_sans_numéro"/>
    <w:basedOn w:val="Standard"/>
    <w:rsid w:val="00935806"/>
    <w:pPr>
      <w:spacing w:before="120" w:after="120" w:line="240" w:lineRule="auto"/>
      <w:ind w:left="1418"/>
      <w:jc w:val="both"/>
    </w:pPr>
    <w:rPr>
      <w:rFonts w:ascii="Arial" w:eastAsia="Times New Roman" w:hAnsi="Arial"/>
      <w:szCs w:val="20"/>
      <w:lang w:val="en-GB" w:eastAsia="fr-FR"/>
    </w:rPr>
  </w:style>
  <w:style w:type="paragraph" w:customStyle="1" w:styleId="DDEs">
    <w:name w:val="DDEs"/>
    <w:basedOn w:val="Normalamoi0"/>
    <w:rsid w:val="00935806"/>
    <w:pPr>
      <w:ind w:left="0"/>
      <w:jc w:val="left"/>
    </w:pPr>
    <w:rPr>
      <w:rFonts w:ascii="Courier New" w:hAnsi="Courier New"/>
      <w:sz w:val="18"/>
    </w:rPr>
  </w:style>
  <w:style w:type="paragraph" w:customStyle="1" w:styleId="Titre3Heading3HeadingHeadingv">
    <w:name w:val="Titre 3.Heading 3.Heading.Heading v"/>
    <w:basedOn w:val="Standard"/>
    <w:next w:val="Textkrper"/>
    <w:rsid w:val="00935806"/>
    <w:pPr>
      <w:tabs>
        <w:tab w:val="left" w:pos="1134"/>
      </w:tabs>
      <w:spacing w:before="240" w:after="120" w:line="300" w:lineRule="atLeast"/>
      <w:ind w:left="1134" w:hanging="1134"/>
      <w:outlineLvl w:val="2"/>
    </w:pPr>
    <w:rPr>
      <w:rFonts w:ascii="Arial" w:eastAsia="Times New Roman" w:hAnsi="Arial"/>
      <w:b/>
      <w:i/>
      <w:szCs w:val="20"/>
      <w:lang w:val="en-GB" w:eastAsia="fr-FR"/>
    </w:rPr>
  </w:style>
  <w:style w:type="paragraph" w:customStyle="1" w:styleId="Titre5Heading5-MandatoryrequirementsHeading5">
    <w:name w:val="Titre 5.Heading 5 - Mandatory requirements.Heading 5"/>
    <w:basedOn w:val="Standard"/>
    <w:next w:val="Textkrper"/>
    <w:rsid w:val="00935806"/>
    <w:pPr>
      <w:tabs>
        <w:tab w:val="left" w:pos="1134"/>
      </w:tabs>
      <w:spacing w:before="60" w:after="60" w:line="300" w:lineRule="atLeast"/>
      <w:ind w:left="1134" w:hanging="1134"/>
      <w:jc w:val="both"/>
      <w:outlineLvl w:val="4"/>
    </w:pPr>
    <w:rPr>
      <w:rFonts w:ascii="Arial" w:eastAsia="Times New Roman" w:hAnsi="Arial"/>
      <w:szCs w:val="20"/>
      <w:lang w:val="en-GB" w:eastAsia="fr-FR"/>
    </w:rPr>
  </w:style>
  <w:style w:type="paragraph" w:customStyle="1" w:styleId="Titre7AppendixTitre2Heading7liste1">
    <w:name w:val="Titre 7.Appendix Titre 2.Heading 7.liste1"/>
    <w:basedOn w:val="Standard"/>
    <w:next w:val="Standard"/>
    <w:rsid w:val="00935806"/>
    <w:pPr>
      <w:tabs>
        <w:tab w:val="left" w:pos="2126"/>
        <w:tab w:val="num" w:pos="2160"/>
      </w:tabs>
      <w:spacing w:before="60" w:after="60" w:line="300" w:lineRule="atLeast"/>
      <w:outlineLvl w:val="6"/>
    </w:pPr>
    <w:rPr>
      <w:rFonts w:ascii="Arial" w:eastAsia="Times New Roman" w:hAnsi="Arial"/>
      <w:b/>
      <w:i/>
      <w:szCs w:val="20"/>
      <w:lang w:val="en-GB" w:eastAsia="fr-FR"/>
    </w:rPr>
  </w:style>
  <w:style w:type="paragraph" w:customStyle="1" w:styleId="Titre9AppendixTitre4Heading9">
    <w:name w:val="Titre 9.Appendix Titre 4.Heading 9"/>
    <w:basedOn w:val="Standard"/>
    <w:next w:val="Standard"/>
    <w:rsid w:val="00935806"/>
    <w:pPr>
      <w:tabs>
        <w:tab w:val="left" w:pos="2126"/>
        <w:tab w:val="num" w:pos="2880"/>
      </w:tabs>
      <w:spacing w:before="60" w:after="60" w:line="300" w:lineRule="atLeast"/>
      <w:outlineLvl w:val="8"/>
    </w:pPr>
    <w:rPr>
      <w:rFonts w:ascii="Arial" w:eastAsia="Times New Roman" w:hAnsi="Arial"/>
      <w:szCs w:val="20"/>
      <w:lang w:val="en-GB" w:eastAsia="fr-FR"/>
    </w:rPr>
  </w:style>
  <w:style w:type="paragraph" w:customStyle="1" w:styleId="Style0">
    <w:name w:val="Style0"/>
    <w:rsid w:val="00935806"/>
    <w:pPr>
      <w:spacing w:after="0" w:line="240" w:lineRule="auto"/>
    </w:pPr>
    <w:rPr>
      <w:rFonts w:ascii="Arial" w:eastAsia="Times New Roman" w:hAnsi="Arial" w:cs="Times New Roman"/>
      <w:snapToGrid w:val="0"/>
      <w:sz w:val="24"/>
      <w:szCs w:val="20"/>
      <w:lang w:val="fr-FR" w:eastAsia="fr-FR"/>
    </w:rPr>
  </w:style>
  <w:style w:type="paragraph" w:customStyle="1" w:styleId="Labelling">
    <w:name w:val="Labelling"/>
    <w:basedOn w:val="Standard"/>
    <w:autoRedefine/>
    <w:rsid w:val="00935806"/>
    <w:pPr>
      <w:pBdr>
        <w:top w:val="single" w:sz="8" w:space="1" w:color="008000"/>
        <w:left w:val="single" w:sz="8" w:space="4" w:color="008000"/>
        <w:bottom w:val="single" w:sz="8" w:space="1" w:color="008000"/>
        <w:right w:val="single" w:sz="8" w:space="4" w:color="008000"/>
      </w:pBd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ind w:left="284" w:right="1418"/>
    </w:pPr>
    <w:rPr>
      <w:rFonts w:ascii="Times New Roman" w:eastAsia="Times New Roman" w:hAnsi="Times New Roman"/>
      <w:b/>
      <w:color w:val="008000"/>
      <w:sz w:val="20"/>
      <w:szCs w:val="20"/>
      <w:lang w:val="en-GB" w:eastAsia="fr-FR"/>
    </w:rPr>
  </w:style>
  <w:style w:type="paragraph" w:customStyle="1" w:styleId="Liste20">
    <w:name w:val="Liste2"/>
    <w:basedOn w:val="berschrift5"/>
    <w:rsid w:val="00935806"/>
    <w:pPr>
      <w:keepNext w:val="0"/>
      <w:keepLines w:val="0"/>
      <w:widowControl w:val="0"/>
      <w:tabs>
        <w:tab w:val="num" w:pos="360"/>
        <w:tab w:val="left" w:pos="1134"/>
      </w:tabs>
      <w:spacing w:before="320" w:line="300" w:lineRule="auto"/>
      <w:ind w:left="360" w:hanging="360"/>
      <w:jc w:val="both"/>
    </w:pPr>
    <w:rPr>
      <w:rFonts w:ascii="Arial" w:eastAsia="Times New Roman" w:hAnsi="Arial" w:cs="Times New Roman"/>
      <w:color w:val="auto"/>
      <w:kern w:val="24"/>
      <w:sz w:val="20"/>
      <w:szCs w:val="20"/>
      <w:lang w:val="en-GB" w:eastAsia="fr-FR"/>
    </w:rPr>
  </w:style>
  <w:style w:type="table" w:styleId="HelleSchattierung-Akzent1">
    <w:name w:val="Light Shading Accent 1"/>
    <w:basedOn w:val="NormaleTabelle"/>
    <w:uiPriority w:val="60"/>
    <w:rsid w:val="00935806"/>
    <w:pPr>
      <w:spacing w:after="0" w:line="240" w:lineRule="auto"/>
    </w:pPr>
    <w:rPr>
      <w:rFonts w:ascii="Times New Roman" w:eastAsia="Times New Roman" w:hAnsi="Times New Roman" w:cs="Times New Roman"/>
      <w:color w:val="365F91"/>
      <w:sz w:val="20"/>
      <w:szCs w:val="20"/>
      <w:lang w:val="fr-BE" w:eastAsia="fr-B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0696">
      <w:bodyDiv w:val="1"/>
      <w:marLeft w:val="0"/>
      <w:marRight w:val="0"/>
      <w:marTop w:val="0"/>
      <w:marBottom w:val="0"/>
      <w:divBdr>
        <w:top w:val="none" w:sz="0" w:space="0" w:color="auto"/>
        <w:left w:val="none" w:sz="0" w:space="0" w:color="auto"/>
        <w:bottom w:val="none" w:sz="0" w:space="0" w:color="auto"/>
        <w:right w:val="none" w:sz="0" w:space="0" w:color="auto"/>
      </w:divBdr>
    </w:div>
    <w:div w:id="413674845">
      <w:bodyDiv w:val="1"/>
      <w:marLeft w:val="0"/>
      <w:marRight w:val="0"/>
      <w:marTop w:val="0"/>
      <w:marBottom w:val="0"/>
      <w:divBdr>
        <w:top w:val="none" w:sz="0" w:space="0" w:color="auto"/>
        <w:left w:val="none" w:sz="0" w:space="0" w:color="auto"/>
        <w:bottom w:val="none" w:sz="0" w:space="0" w:color="auto"/>
        <w:right w:val="none" w:sz="0" w:space="0" w:color="auto"/>
      </w:divBdr>
    </w:div>
    <w:div w:id="919101658">
      <w:bodyDiv w:val="1"/>
      <w:marLeft w:val="0"/>
      <w:marRight w:val="0"/>
      <w:marTop w:val="0"/>
      <w:marBottom w:val="0"/>
      <w:divBdr>
        <w:top w:val="none" w:sz="0" w:space="0" w:color="auto"/>
        <w:left w:val="none" w:sz="0" w:space="0" w:color="auto"/>
        <w:bottom w:val="none" w:sz="0" w:space="0" w:color="auto"/>
        <w:right w:val="none" w:sz="0" w:space="0" w:color="auto"/>
      </w:divBdr>
    </w:div>
    <w:div w:id="1232040308">
      <w:bodyDiv w:val="1"/>
      <w:marLeft w:val="0"/>
      <w:marRight w:val="0"/>
      <w:marTop w:val="0"/>
      <w:marBottom w:val="0"/>
      <w:divBdr>
        <w:top w:val="none" w:sz="0" w:space="0" w:color="auto"/>
        <w:left w:val="none" w:sz="0" w:space="0" w:color="auto"/>
        <w:bottom w:val="none" w:sz="0" w:space="0" w:color="auto"/>
        <w:right w:val="none" w:sz="0" w:space="0" w:color="auto"/>
      </w:divBdr>
    </w:div>
    <w:div w:id="1252660241">
      <w:bodyDiv w:val="1"/>
      <w:marLeft w:val="0"/>
      <w:marRight w:val="0"/>
      <w:marTop w:val="0"/>
      <w:marBottom w:val="0"/>
      <w:divBdr>
        <w:top w:val="none" w:sz="0" w:space="0" w:color="auto"/>
        <w:left w:val="none" w:sz="0" w:space="0" w:color="auto"/>
        <w:bottom w:val="none" w:sz="0" w:space="0" w:color="auto"/>
        <w:right w:val="none" w:sz="0" w:space="0" w:color="auto"/>
      </w:divBdr>
      <w:divsChild>
        <w:div w:id="297076311">
          <w:marLeft w:val="547"/>
          <w:marRight w:val="0"/>
          <w:marTop w:val="130"/>
          <w:marBottom w:val="0"/>
          <w:divBdr>
            <w:top w:val="none" w:sz="0" w:space="0" w:color="auto"/>
            <w:left w:val="none" w:sz="0" w:space="0" w:color="auto"/>
            <w:bottom w:val="none" w:sz="0" w:space="0" w:color="auto"/>
            <w:right w:val="none" w:sz="0" w:space="0" w:color="auto"/>
          </w:divBdr>
        </w:div>
        <w:div w:id="337470110">
          <w:marLeft w:val="547"/>
          <w:marRight w:val="0"/>
          <w:marTop w:val="130"/>
          <w:marBottom w:val="0"/>
          <w:divBdr>
            <w:top w:val="none" w:sz="0" w:space="0" w:color="auto"/>
            <w:left w:val="none" w:sz="0" w:space="0" w:color="auto"/>
            <w:bottom w:val="none" w:sz="0" w:space="0" w:color="auto"/>
            <w:right w:val="none" w:sz="0" w:space="0" w:color="auto"/>
          </w:divBdr>
        </w:div>
        <w:div w:id="381683972">
          <w:marLeft w:val="1166"/>
          <w:marRight w:val="0"/>
          <w:marTop w:val="115"/>
          <w:marBottom w:val="0"/>
          <w:divBdr>
            <w:top w:val="none" w:sz="0" w:space="0" w:color="auto"/>
            <w:left w:val="none" w:sz="0" w:space="0" w:color="auto"/>
            <w:bottom w:val="none" w:sz="0" w:space="0" w:color="auto"/>
            <w:right w:val="none" w:sz="0" w:space="0" w:color="auto"/>
          </w:divBdr>
        </w:div>
        <w:div w:id="478621638">
          <w:marLeft w:val="547"/>
          <w:marRight w:val="0"/>
          <w:marTop w:val="130"/>
          <w:marBottom w:val="0"/>
          <w:divBdr>
            <w:top w:val="none" w:sz="0" w:space="0" w:color="auto"/>
            <w:left w:val="none" w:sz="0" w:space="0" w:color="auto"/>
            <w:bottom w:val="none" w:sz="0" w:space="0" w:color="auto"/>
            <w:right w:val="none" w:sz="0" w:space="0" w:color="auto"/>
          </w:divBdr>
        </w:div>
        <w:div w:id="501045412">
          <w:marLeft w:val="1166"/>
          <w:marRight w:val="0"/>
          <w:marTop w:val="115"/>
          <w:marBottom w:val="0"/>
          <w:divBdr>
            <w:top w:val="none" w:sz="0" w:space="0" w:color="auto"/>
            <w:left w:val="none" w:sz="0" w:space="0" w:color="auto"/>
            <w:bottom w:val="none" w:sz="0" w:space="0" w:color="auto"/>
            <w:right w:val="none" w:sz="0" w:space="0" w:color="auto"/>
          </w:divBdr>
        </w:div>
        <w:div w:id="1107845818">
          <w:marLeft w:val="547"/>
          <w:marRight w:val="0"/>
          <w:marTop w:val="130"/>
          <w:marBottom w:val="0"/>
          <w:divBdr>
            <w:top w:val="none" w:sz="0" w:space="0" w:color="auto"/>
            <w:left w:val="none" w:sz="0" w:space="0" w:color="auto"/>
            <w:bottom w:val="none" w:sz="0" w:space="0" w:color="auto"/>
            <w:right w:val="none" w:sz="0" w:space="0" w:color="auto"/>
          </w:divBdr>
        </w:div>
        <w:div w:id="1612470889">
          <w:marLeft w:val="1166"/>
          <w:marRight w:val="0"/>
          <w:marTop w:val="115"/>
          <w:marBottom w:val="0"/>
          <w:divBdr>
            <w:top w:val="none" w:sz="0" w:space="0" w:color="auto"/>
            <w:left w:val="none" w:sz="0" w:space="0" w:color="auto"/>
            <w:bottom w:val="none" w:sz="0" w:space="0" w:color="auto"/>
            <w:right w:val="none" w:sz="0" w:space="0" w:color="auto"/>
          </w:divBdr>
        </w:div>
        <w:div w:id="2130125719">
          <w:marLeft w:val="1166"/>
          <w:marRight w:val="0"/>
          <w:marTop w:val="115"/>
          <w:marBottom w:val="0"/>
          <w:divBdr>
            <w:top w:val="none" w:sz="0" w:space="0" w:color="auto"/>
            <w:left w:val="none" w:sz="0" w:space="0" w:color="auto"/>
            <w:bottom w:val="none" w:sz="0" w:space="0" w:color="auto"/>
            <w:right w:val="none" w:sz="0" w:space="0" w:color="auto"/>
          </w:divBdr>
        </w:div>
      </w:divsChild>
    </w:div>
    <w:div w:id="1337415984">
      <w:bodyDiv w:val="1"/>
      <w:marLeft w:val="0"/>
      <w:marRight w:val="0"/>
      <w:marTop w:val="0"/>
      <w:marBottom w:val="0"/>
      <w:divBdr>
        <w:top w:val="none" w:sz="0" w:space="0" w:color="auto"/>
        <w:left w:val="none" w:sz="0" w:space="0" w:color="auto"/>
        <w:bottom w:val="none" w:sz="0" w:space="0" w:color="auto"/>
        <w:right w:val="none" w:sz="0" w:space="0" w:color="auto"/>
      </w:divBdr>
    </w:div>
    <w:div w:id="1373723860">
      <w:bodyDiv w:val="1"/>
      <w:marLeft w:val="0"/>
      <w:marRight w:val="0"/>
      <w:marTop w:val="0"/>
      <w:marBottom w:val="0"/>
      <w:divBdr>
        <w:top w:val="none" w:sz="0" w:space="0" w:color="auto"/>
        <w:left w:val="none" w:sz="0" w:space="0" w:color="auto"/>
        <w:bottom w:val="none" w:sz="0" w:space="0" w:color="auto"/>
        <w:right w:val="none" w:sz="0" w:space="0" w:color="auto"/>
      </w:divBdr>
    </w:div>
    <w:div w:id="1433361908">
      <w:bodyDiv w:val="1"/>
      <w:marLeft w:val="0"/>
      <w:marRight w:val="0"/>
      <w:marTop w:val="0"/>
      <w:marBottom w:val="0"/>
      <w:divBdr>
        <w:top w:val="none" w:sz="0" w:space="0" w:color="auto"/>
        <w:left w:val="none" w:sz="0" w:space="0" w:color="auto"/>
        <w:bottom w:val="none" w:sz="0" w:space="0" w:color="auto"/>
        <w:right w:val="none" w:sz="0" w:space="0" w:color="auto"/>
      </w:divBdr>
    </w:div>
    <w:div w:id="1655983517">
      <w:bodyDiv w:val="1"/>
      <w:marLeft w:val="0"/>
      <w:marRight w:val="0"/>
      <w:marTop w:val="0"/>
      <w:marBottom w:val="0"/>
      <w:divBdr>
        <w:top w:val="none" w:sz="0" w:space="0" w:color="auto"/>
        <w:left w:val="none" w:sz="0" w:space="0" w:color="auto"/>
        <w:bottom w:val="none" w:sz="0" w:space="0" w:color="auto"/>
        <w:right w:val="none" w:sz="0" w:space="0" w:color="auto"/>
      </w:divBdr>
    </w:div>
    <w:div w:id="1663003200">
      <w:bodyDiv w:val="1"/>
      <w:marLeft w:val="0"/>
      <w:marRight w:val="0"/>
      <w:marTop w:val="0"/>
      <w:marBottom w:val="0"/>
      <w:divBdr>
        <w:top w:val="none" w:sz="0" w:space="0" w:color="auto"/>
        <w:left w:val="none" w:sz="0" w:space="0" w:color="auto"/>
        <w:bottom w:val="none" w:sz="0" w:space="0" w:color="auto"/>
        <w:right w:val="none" w:sz="0" w:space="0" w:color="auto"/>
      </w:divBdr>
      <w:divsChild>
        <w:div w:id="171649232">
          <w:marLeft w:val="547"/>
          <w:marRight w:val="0"/>
          <w:marTop w:val="130"/>
          <w:marBottom w:val="0"/>
          <w:divBdr>
            <w:top w:val="none" w:sz="0" w:space="0" w:color="auto"/>
            <w:left w:val="none" w:sz="0" w:space="0" w:color="auto"/>
            <w:bottom w:val="none" w:sz="0" w:space="0" w:color="auto"/>
            <w:right w:val="none" w:sz="0" w:space="0" w:color="auto"/>
          </w:divBdr>
        </w:div>
        <w:div w:id="430011888">
          <w:marLeft w:val="547"/>
          <w:marRight w:val="0"/>
          <w:marTop w:val="130"/>
          <w:marBottom w:val="0"/>
          <w:divBdr>
            <w:top w:val="none" w:sz="0" w:space="0" w:color="auto"/>
            <w:left w:val="none" w:sz="0" w:space="0" w:color="auto"/>
            <w:bottom w:val="none" w:sz="0" w:space="0" w:color="auto"/>
            <w:right w:val="none" w:sz="0" w:space="0" w:color="auto"/>
          </w:divBdr>
        </w:div>
        <w:div w:id="963271553">
          <w:marLeft w:val="547"/>
          <w:marRight w:val="0"/>
          <w:marTop w:val="130"/>
          <w:marBottom w:val="0"/>
          <w:divBdr>
            <w:top w:val="none" w:sz="0" w:space="0" w:color="auto"/>
            <w:left w:val="none" w:sz="0" w:space="0" w:color="auto"/>
            <w:bottom w:val="none" w:sz="0" w:space="0" w:color="auto"/>
            <w:right w:val="none" w:sz="0" w:space="0" w:color="auto"/>
          </w:divBdr>
        </w:div>
        <w:div w:id="1191531415">
          <w:marLeft w:val="547"/>
          <w:marRight w:val="0"/>
          <w:marTop w:val="130"/>
          <w:marBottom w:val="0"/>
          <w:divBdr>
            <w:top w:val="none" w:sz="0" w:space="0" w:color="auto"/>
            <w:left w:val="none" w:sz="0" w:space="0" w:color="auto"/>
            <w:bottom w:val="none" w:sz="0" w:space="0" w:color="auto"/>
            <w:right w:val="none" w:sz="0" w:space="0" w:color="auto"/>
          </w:divBdr>
        </w:div>
        <w:div w:id="1458833626">
          <w:marLeft w:val="547"/>
          <w:marRight w:val="0"/>
          <w:marTop w:val="130"/>
          <w:marBottom w:val="0"/>
          <w:divBdr>
            <w:top w:val="none" w:sz="0" w:space="0" w:color="auto"/>
            <w:left w:val="none" w:sz="0" w:space="0" w:color="auto"/>
            <w:bottom w:val="none" w:sz="0" w:space="0" w:color="auto"/>
            <w:right w:val="none" w:sz="0" w:space="0" w:color="auto"/>
          </w:divBdr>
        </w:div>
        <w:div w:id="1578783349">
          <w:marLeft w:val="547"/>
          <w:marRight w:val="0"/>
          <w:marTop w:val="130"/>
          <w:marBottom w:val="0"/>
          <w:divBdr>
            <w:top w:val="none" w:sz="0" w:space="0" w:color="auto"/>
            <w:left w:val="none" w:sz="0" w:space="0" w:color="auto"/>
            <w:bottom w:val="none" w:sz="0" w:space="0" w:color="auto"/>
            <w:right w:val="none" w:sz="0" w:space="0" w:color="auto"/>
          </w:divBdr>
        </w:div>
        <w:div w:id="1762141382">
          <w:marLeft w:val="547"/>
          <w:marRight w:val="0"/>
          <w:marTop w:val="130"/>
          <w:marBottom w:val="0"/>
          <w:divBdr>
            <w:top w:val="none" w:sz="0" w:space="0" w:color="auto"/>
            <w:left w:val="none" w:sz="0" w:space="0" w:color="auto"/>
            <w:bottom w:val="none" w:sz="0" w:space="0" w:color="auto"/>
            <w:right w:val="none" w:sz="0" w:space="0" w:color="auto"/>
          </w:divBdr>
        </w:div>
      </w:divsChild>
    </w:div>
    <w:div w:id="1762136925">
      <w:bodyDiv w:val="1"/>
      <w:marLeft w:val="0"/>
      <w:marRight w:val="0"/>
      <w:marTop w:val="0"/>
      <w:marBottom w:val="0"/>
      <w:divBdr>
        <w:top w:val="none" w:sz="0" w:space="0" w:color="auto"/>
        <w:left w:val="none" w:sz="0" w:space="0" w:color="auto"/>
        <w:bottom w:val="none" w:sz="0" w:space="0" w:color="auto"/>
        <w:right w:val="none" w:sz="0" w:space="0" w:color="auto"/>
      </w:divBdr>
    </w:div>
    <w:div w:id="1896234311">
      <w:bodyDiv w:val="1"/>
      <w:marLeft w:val="0"/>
      <w:marRight w:val="0"/>
      <w:marTop w:val="0"/>
      <w:marBottom w:val="0"/>
      <w:divBdr>
        <w:top w:val="none" w:sz="0" w:space="0" w:color="auto"/>
        <w:left w:val="none" w:sz="0" w:space="0" w:color="auto"/>
        <w:bottom w:val="none" w:sz="0" w:space="0" w:color="auto"/>
        <w:right w:val="none" w:sz="0" w:space="0" w:color="auto"/>
      </w:divBdr>
    </w:div>
    <w:div w:id="1922984930">
      <w:bodyDiv w:val="1"/>
      <w:marLeft w:val="0"/>
      <w:marRight w:val="0"/>
      <w:marTop w:val="0"/>
      <w:marBottom w:val="0"/>
      <w:divBdr>
        <w:top w:val="none" w:sz="0" w:space="0" w:color="auto"/>
        <w:left w:val="none" w:sz="0" w:space="0" w:color="auto"/>
        <w:bottom w:val="none" w:sz="0" w:space="0" w:color="auto"/>
        <w:right w:val="none" w:sz="0" w:space="0" w:color="auto"/>
      </w:divBdr>
    </w:div>
    <w:div w:id="19634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6903FB1D46641478176861470E9B676" ma:contentTypeVersion="297" ma:contentTypeDescription="Ein neues Dokument erstellen." ma:contentTypeScope="" ma:versionID="2547df7d146c5770edbc53179e5db160">
  <xsd:schema xmlns:xsd="http://www.w3.org/2001/XMLSchema" xmlns:xs="http://www.w3.org/2001/XMLSchema" xmlns:p="http://schemas.microsoft.com/office/2006/metadata/properties" xmlns:ns2="7630aba9-518f-4c80-90af-cbac6395c589" targetNamespace="http://schemas.microsoft.com/office/2006/metadata/properties" ma:root="true" ma:fieldsID="a7dba56ae33cc3dfaa81c4d46715e95f" ns2:_="">
    <xsd:import namespace="7630aba9-518f-4c80-90af-cbac6395c589"/>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0aba9-518f-4c80-90af-cbac6395c589"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false">
      <xsd:simpleType>
        <xsd:restriction base="dms:Boolean"/>
      </xsd:simpleType>
    </xsd:element>
    <xsd:element name="TaxCatchAll" ma:index="11" nillable="true" ma:displayName="Taxonomy Catch All Column" ma:hidden="true" ma:list="{1f532db7-defd-4885-88ff-f911483a84db}" ma:internalName="TaxCatchAll" ma:showField="CatchAllData" ma:web="7630aba9-518f-4c80-90af-cbac6395c5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630aba9-518f-4c80-90af-cbac6395c589"/>
    <_dlc_DocIdPersistId xmlns="7630aba9-518f-4c80-90af-cbac6395c589" xsi:nil="true"/>
    <_dlc_DocId xmlns="7630aba9-518f-4c80-90af-cbac6395c589">P0230-1963090969-5197</_dlc_DocId>
    <_dlc_DocIdUrl xmlns="7630aba9-518f-4c80-90af-cbac6395c589">
      <Url>https://sbb.sharepoint.com/teams/p-230/941/_layouts/15/DocIdRedir.aspx?ID=P0230-1963090969-5197</Url>
      <Description>P0230-1963090969-5197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EDF48-9E68-4E46-B048-A563B2700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0aba9-518f-4c80-90af-cbac6395c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195929-78E5-4A05-AC46-8029BF77CF1E}">
  <ds:schemaRefs>
    <ds:schemaRef ds:uri="http://schemas.microsoft.com/office/2006/metadata/properties"/>
    <ds:schemaRef ds:uri="http://schemas.microsoft.com/office/infopath/2007/PartnerControls"/>
    <ds:schemaRef ds:uri="7630aba9-518f-4c80-90af-cbac6395c589"/>
  </ds:schemaRefs>
</ds:datastoreItem>
</file>

<file path=customXml/itemProps3.xml><?xml version="1.0" encoding="utf-8"?>
<ds:datastoreItem xmlns:ds="http://schemas.openxmlformats.org/officeDocument/2006/customXml" ds:itemID="{989AC6AC-AF00-45E6-919E-FF595176626B}">
  <ds:schemaRefs>
    <ds:schemaRef ds:uri="http://schemas.microsoft.com/sharepoint/v3/contenttype/forms"/>
  </ds:schemaRefs>
</ds:datastoreItem>
</file>

<file path=customXml/itemProps4.xml><?xml version="1.0" encoding="utf-8"?>
<ds:datastoreItem xmlns:ds="http://schemas.openxmlformats.org/officeDocument/2006/customXml" ds:itemID="{C4B3A289-EF29-4427-ACA4-2A833962D1A9}">
  <ds:schemaRefs>
    <ds:schemaRef ds:uri="http://schemas.microsoft.com/sharepoint/events"/>
  </ds:schemaRefs>
</ds:datastoreItem>
</file>

<file path=customXml/itemProps5.xml><?xml version="1.0" encoding="utf-8"?>
<ds:datastoreItem xmlns:ds="http://schemas.openxmlformats.org/officeDocument/2006/customXml" ds:itemID="{FFFB3756-B91F-4219-817B-1515EB6D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90</Pages>
  <Words>13801</Words>
  <Characters>86951</Characters>
  <Application>Microsoft Office Word</Application>
  <DocSecurity>0</DocSecurity>
  <Lines>724</Lines>
  <Paragraphs>201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Baseliyos Jacob</dc:creator>
  <cp:keywords/>
  <dc:description/>
  <cp:lastModifiedBy>Baseliyos Jacob</cp:lastModifiedBy>
  <cp:revision>2</cp:revision>
  <dcterms:created xsi:type="dcterms:W3CDTF">2019-02-03T10:47:00Z</dcterms:created>
  <dcterms:modified xsi:type="dcterms:W3CDTF">2019-02-03T10:47:00Z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0x01010056903FB1D46641478176861470E9B676</vt:lpwstr>
  </property>
  <property fmtid="{D5CDD505-2E9C-101B-9397-08002B2CF9AE}" pid="3" name="_dlc_DocIdItemGuid">
    <vt:lpwstr>011ba52e-0897-438d-b024-626cac6229fc</vt:lpwstr>
  </property>
</Properties>
</file>